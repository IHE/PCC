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 xml:space="preserve">This is a supplement to the IHE Patient Care Coordination Technical Framework V10.0. Each supplement undergoes a process of public comment and trial implementation before </w:t>
      </w:r>
      <w:proofErr w:type="gramStart"/>
      <w:r w:rsidRPr="00CA4288">
        <w:t>being incorporated</w:t>
      </w:r>
      <w:proofErr w:type="gramEnd"/>
      <w:r w:rsidRPr="00CA4288">
        <w:t xml:space="preserve"> into the volumes of the Technical Frameworks.</w:t>
      </w:r>
    </w:p>
    <w:p w14:paraId="06353AB9" w14:textId="3BDC2E35" w:rsidR="003C51F4" w:rsidRPr="00CA4288" w:rsidRDefault="003C51F4" w:rsidP="003C51F4">
      <w:pPr>
        <w:pStyle w:val="BodyText"/>
      </w:pPr>
      <w:r w:rsidRPr="00CA4288">
        <w:t xml:space="preserve">This supplement </w:t>
      </w:r>
      <w:proofErr w:type="gramStart"/>
      <w:r w:rsidRPr="00CA4288">
        <w:t>is published</w:t>
      </w:r>
      <w:proofErr w:type="gramEnd"/>
      <w:r w:rsidRPr="00CA4288">
        <w:t xml:space="preserve"> on May </w:t>
      </w:r>
      <w:r w:rsidR="00111C18">
        <w:t>26</w:t>
      </w:r>
      <w:r w:rsidRPr="00CA4288">
        <w:t xml:space="preserve">, 2016 for public comment. Comments are invited and </w:t>
      </w:r>
      <w:proofErr w:type="gramStart"/>
      <w:r w:rsidRPr="00CA4288">
        <w:t>may be submitted</w:t>
      </w:r>
      <w:proofErr w:type="gramEnd"/>
      <w:r w:rsidRPr="00CA4288">
        <w:t xml:space="preserve"> at </w:t>
      </w:r>
      <w:hyperlink r:id="rId11" w:history="1">
        <w:r w:rsidRPr="00CA4288">
          <w:rPr>
            <w:rStyle w:val="Hyperlink"/>
          </w:rPr>
          <w:t>http://www.ihe.net/PCC_Public_Comments</w:t>
        </w:r>
      </w:hyperlink>
      <w:r w:rsidRPr="00CA4288">
        <w:t xml:space="preserve">. In order to </w:t>
      </w:r>
      <w:proofErr w:type="gramStart"/>
      <w:r w:rsidRPr="00CA4288">
        <w:t>be considered</w:t>
      </w:r>
      <w:proofErr w:type="gramEnd"/>
      <w:r w:rsidRPr="00CA4288">
        <w:t xml:space="preserve">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 xml:space="preserve">“Boxed” instructions like the sample below indicate to the Volume Editor </w:t>
      </w:r>
      <w:proofErr w:type="gramStart"/>
      <w:r w:rsidRPr="00CA4288">
        <w:t>how</w:t>
      </w:r>
      <w:proofErr w:type="gramEnd"/>
      <w:r w:rsidRPr="00CA4288">
        <w:t xml:space="preserve">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w:t>
      </w:r>
      <w:proofErr w:type="gramStart"/>
      <w:r w:rsidRPr="00CA4288">
        <w:t>at:</w:t>
      </w:r>
      <w:proofErr w:type="gramEnd"/>
      <w:r w:rsidRPr="00CA4288">
        <w:t xml:space="preserve">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w:t>
      </w:r>
      <w:proofErr w:type="gramStart"/>
      <w:r w:rsidRPr="00CA4288">
        <w:t>at:</w:t>
      </w:r>
      <w:proofErr w:type="gramEnd"/>
      <w:r w:rsidRPr="00CA4288">
        <w:t xml:space="preserve">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w:t>
      </w:r>
      <w:proofErr w:type="gramStart"/>
      <w:r w:rsidRPr="00CA4288">
        <w:t>at:</w:t>
      </w:r>
      <w:proofErr w:type="gramEnd"/>
      <w:r w:rsidRPr="00CA4288">
        <w:t xml:space="preserve">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w:t>
      </w:r>
      <w:proofErr w:type="gramStart"/>
      <w:r w:rsidRPr="00CA4288">
        <w:t>at:</w:t>
      </w:r>
      <w:proofErr w:type="gramEnd"/>
      <w:r w:rsidRPr="00CA4288">
        <w:t xml:space="preserve">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560DB9CE" w14:textId="77777777" w:rsidR="00257AAD"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628073" w:history="1">
        <w:r w:rsidR="00257AAD" w:rsidRPr="00BC38EE">
          <w:rPr>
            <w:rStyle w:val="Hyperlink"/>
            <w:noProof/>
          </w:rPr>
          <w:t>Introduction to this Supplement</w:t>
        </w:r>
        <w:r w:rsidR="00257AAD">
          <w:rPr>
            <w:noProof/>
            <w:webHidden/>
          </w:rPr>
          <w:tab/>
        </w:r>
        <w:r w:rsidR="00257AAD">
          <w:rPr>
            <w:noProof/>
            <w:webHidden/>
          </w:rPr>
          <w:fldChar w:fldCharType="begin"/>
        </w:r>
        <w:r w:rsidR="00257AAD">
          <w:rPr>
            <w:noProof/>
            <w:webHidden/>
          </w:rPr>
          <w:instrText xml:space="preserve"> PAGEREF _Toc456628073 \h </w:instrText>
        </w:r>
        <w:r w:rsidR="00257AAD">
          <w:rPr>
            <w:noProof/>
            <w:webHidden/>
          </w:rPr>
        </w:r>
        <w:r w:rsidR="00257AAD">
          <w:rPr>
            <w:noProof/>
            <w:webHidden/>
          </w:rPr>
          <w:fldChar w:fldCharType="separate"/>
        </w:r>
        <w:r w:rsidR="00257AAD">
          <w:rPr>
            <w:noProof/>
            <w:webHidden/>
          </w:rPr>
          <w:t>6</w:t>
        </w:r>
        <w:r w:rsidR="00257AAD">
          <w:rPr>
            <w:noProof/>
            <w:webHidden/>
          </w:rPr>
          <w:fldChar w:fldCharType="end"/>
        </w:r>
      </w:hyperlink>
    </w:p>
    <w:p w14:paraId="679DEC2D" w14:textId="77777777" w:rsidR="00257AAD" w:rsidRDefault="00F37260">
      <w:pPr>
        <w:pStyle w:val="TOC2"/>
        <w:rPr>
          <w:rFonts w:asciiTheme="minorHAnsi" w:eastAsiaTheme="minorEastAsia" w:hAnsiTheme="minorHAnsi" w:cstheme="minorBidi"/>
          <w:noProof/>
          <w:sz w:val="22"/>
          <w:szCs w:val="22"/>
        </w:rPr>
      </w:pPr>
      <w:hyperlink w:anchor="_Toc456628074" w:history="1">
        <w:r w:rsidR="00257AAD" w:rsidRPr="00BC38EE">
          <w:rPr>
            <w:rStyle w:val="Hyperlink"/>
            <w:noProof/>
          </w:rPr>
          <w:t>Open Issues and Questions</w:t>
        </w:r>
        <w:r w:rsidR="00257AAD">
          <w:rPr>
            <w:noProof/>
            <w:webHidden/>
          </w:rPr>
          <w:tab/>
        </w:r>
        <w:r w:rsidR="00257AAD">
          <w:rPr>
            <w:noProof/>
            <w:webHidden/>
          </w:rPr>
          <w:fldChar w:fldCharType="begin"/>
        </w:r>
        <w:r w:rsidR="00257AAD">
          <w:rPr>
            <w:noProof/>
            <w:webHidden/>
          </w:rPr>
          <w:instrText xml:space="preserve"> PAGEREF _Toc456628074 \h </w:instrText>
        </w:r>
        <w:r w:rsidR="00257AAD">
          <w:rPr>
            <w:noProof/>
            <w:webHidden/>
          </w:rPr>
        </w:r>
        <w:r w:rsidR="00257AAD">
          <w:rPr>
            <w:noProof/>
            <w:webHidden/>
          </w:rPr>
          <w:fldChar w:fldCharType="separate"/>
        </w:r>
        <w:r w:rsidR="00257AAD">
          <w:rPr>
            <w:noProof/>
            <w:webHidden/>
          </w:rPr>
          <w:t>6</w:t>
        </w:r>
        <w:r w:rsidR="00257AAD">
          <w:rPr>
            <w:noProof/>
            <w:webHidden/>
          </w:rPr>
          <w:fldChar w:fldCharType="end"/>
        </w:r>
      </w:hyperlink>
    </w:p>
    <w:p w14:paraId="307A5A1B" w14:textId="77777777" w:rsidR="00257AAD" w:rsidRDefault="00F37260">
      <w:pPr>
        <w:pStyle w:val="TOC2"/>
        <w:rPr>
          <w:rFonts w:asciiTheme="minorHAnsi" w:eastAsiaTheme="minorEastAsia" w:hAnsiTheme="minorHAnsi" w:cstheme="minorBidi"/>
          <w:noProof/>
          <w:sz w:val="22"/>
          <w:szCs w:val="22"/>
        </w:rPr>
      </w:pPr>
      <w:hyperlink w:anchor="_Toc456628075" w:history="1">
        <w:r w:rsidR="00257AAD" w:rsidRPr="00BC38EE">
          <w:rPr>
            <w:rStyle w:val="Hyperlink"/>
            <w:noProof/>
          </w:rPr>
          <w:t>Closed Issues</w:t>
        </w:r>
        <w:r w:rsidR="00257AAD">
          <w:rPr>
            <w:noProof/>
            <w:webHidden/>
          </w:rPr>
          <w:tab/>
        </w:r>
        <w:r w:rsidR="00257AAD">
          <w:rPr>
            <w:noProof/>
            <w:webHidden/>
          </w:rPr>
          <w:fldChar w:fldCharType="begin"/>
        </w:r>
        <w:r w:rsidR="00257AAD">
          <w:rPr>
            <w:noProof/>
            <w:webHidden/>
          </w:rPr>
          <w:instrText xml:space="preserve"> PAGEREF _Toc456628075 \h </w:instrText>
        </w:r>
        <w:r w:rsidR="00257AAD">
          <w:rPr>
            <w:noProof/>
            <w:webHidden/>
          </w:rPr>
        </w:r>
        <w:r w:rsidR="00257AAD">
          <w:rPr>
            <w:noProof/>
            <w:webHidden/>
          </w:rPr>
          <w:fldChar w:fldCharType="separate"/>
        </w:r>
        <w:r w:rsidR="00257AAD">
          <w:rPr>
            <w:noProof/>
            <w:webHidden/>
          </w:rPr>
          <w:t>6</w:t>
        </w:r>
        <w:r w:rsidR="00257AAD">
          <w:rPr>
            <w:noProof/>
            <w:webHidden/>
          </w:rPr>
          <w:fldChar w:fldCharType="end"/>
        </w:r>
      </w:hyperlink>
    </w:p>
    <w:p w14:paraId="60DF9CE4" w14:textId="77777777" w:rsidR="00257AAD" w:rsidRDefault="00F37260">
      <w:pPr>
        <w:pStyle w:val="TOC1"/>
        <w:rPr>
          <w:rFonts w:asciiTheme="minorHAnsi" w:eastAsiaTheme="minorEastAsia" w:hAnsiTheme="minorHAnsi" w:cstheme="minorBidi"/>
          <w:noProof/>
          <w:sz w:val="22"/>
          <w:szCs w:val="22"/>
        </w:rPr>
      </w:pPr>
      <w:hyperlink w:anchor="_Toc456628076" w:history="1">
        <w:r w:rsidR="00257AAD" w:rsidRPr="00BC38EE">
          <w:rPr>
            <w:rStyle w:val="Hyperlink"/>
            <w:noProof/>
          </w:rPr>
          <w:t>General Introduction</w:t>
        </w:r>
        <w:r w:rsidR="00257AAD">
          <w:rPr>
            <w:noProof/>
            <w:webHidden/>
          </w:rPr>
          <w:tab/>
        </w:r>
        <w:r w:rsidR="00257AAD">
          <w:rPr>
            <w:noProof/>
            <w:webHidden/>
          </w:rPr>
          <w:fldChar w:fldCharType="begin"/>
        </w:r>
        <w:r w:rsidR="00257AAD">
          <w:rPr>
            <w:noProof/>
            <w:webHidden/>
          </w:rPr>
          <w:instrText xml:space="preserve"> PAGEREF _Toc456628076 \h </w:instrText>
        </w:r>
        <w:r w:rsidR="00257AAD">
          <w:rPr>
            <w:noProof/>
            <w:webHidden/>
          </w:rPr>
        </w:r>
        <w:r w:rsidR="00257AAD">
          <w:rPr>
            <w:noProof/>
            <w:webHidden/>
          </w:rPr>
          <w:fldChar w:fldCharType="separate"/>
        </w:r>
        <w:r w:rsidR="00257AAD">
          <w:rPr>
            <w:noProof/>
            <w:webHidden/>
          </w:rPr>
          <w:t>8</w:t>
        </w:r>
        <w:r w:rsidR="00257AAD">
          <w:rPr>
            <w:noProof/>
            <w:webHidden/>
          </w:rPr>
          <w:fldChar w:fldCharType="end"/>
        </w:r>
      </w:hyperlink>
    </w:p>
    <w:p w14:paraId="7D92C3EC" w14:textId="77777777" w:rsidR="00257AAD" w:rsidRDefault="00F37260">
      <w:pPr>
        <w:pStyle w:val="TOC1"/>
        <w:rPr>
          <w:rFonts w:asciiTheme="minorHAnsi" w:eastAsiaTheme="minorEastAsia" w:hAnsiTheme="minorHAnsi" w:cstheme="minorBidi"/>
          <w:noProof/>
          <w:sz w:val="22"/>
          <w:szCs w:val="22"/>
        </w:rPr>
      </w:pPr>
      <w:hyperlink w:anchor="_Toc456628077" w:history="1">
        <w:r w:rsidR="00257AAD" w:rsidRPr="00BC38EE">
          <w:rPr>
            <w:rStyle w:val="Hyperlink"/>
            <w:noProof/>
          </w:rPr>
          <w:t>Appendix A - Actor Summary Definitions</w:t>
        </w:r>
        <w:r w:rsidR="00257AAD">
          <w:rPr>
            <w:noProof/>
            <w:webHidden/>
          </w:rPr>
          <w:tab/>
        </w:r>
        <w:r w:rsidR="00257AAD">
          <w:rPr>
            <w:noProof/>
            <w:webHidden/>
          </w:rPr>
          <w:fldChar w:fldCharType="begin"/>
        </w:r>
        <w:r w:rsidR="00257AAD">
          <w:rPr>
            <w:noProof/>
            <w:webHidden/>
          </w:rPr>
          <w:instrText xml:space="preserve"> PAGEREF _Toc456628077 \h </w:instrText>
        </w:r>
        <w:r w:rsidR="00257AAD">
          <w:rPr>
            <w:noProof/>
            <w:webHidden/>
          </w:rPr>
        </w:r>
        <w:r w:rsidR="00257AAD">
          <w:rPr>
            <w:noProof/>
            <w:webHidden/>
          </w:rPr>
          <w:fldChar w:fldCharType="separate"/>
        </w:r>
        <w:r w:rsidR="00257AAD">
          <w:rPr>
            <w:noProof/>
            <w:webHidden/>
          </w:rPr>
          <w:t>9</w:t>
        </w:r>
        <w:r w:rsidR="00257AAD">
          <w:rPr>
            <w:noProof/>
            <w:webHidden/>
          </w:rPr>
          <w:fldChar w:fldCharType="end"/>
        </w:r>
      </w:hyperlink>
    </w:p>
    <w:p w14:paraId="0273208F" w14:textId="77777777" w:rsidR="00257AAD" w:rsidRDefault="00F37260">
      <w:pPr>
        <w:pStyle w:val="TOC1"/>
        <w:rPr>
          <w:rFonts w:asciiTheme="minorHAnsi" w:eastAsiaTheme="minorEastAsia" w:hAnsiTheme="minorHAnsi" w:cstheme="minorBidi"/>
          <w:noProof/>
          <w:sz w:val="22"/>
          <w:szCs w:val="22"/>
        </w:rPr>
      </w:pPr>
      <w:hyperlink w:anchor="_Toc456628078" w:history="1">
        <w:r w:rsidR="00257AAD" w:rsidRPr="00BC38EE">
          <w:rPr>
            <w:rStyle w:val="Hyperlink"/>
            <w:noProof/>
          </w:rPr>
          <w:t>Appendix B - Transaction Summary Definitions</w:t>
        </w:r>
        <w:r w:rsidR="00257AAD">
          <w:rPr>
            <w:noProof/>
            <w:webHidden/>
          </w:rPr>
          <w:tab/>
        </w:r>
        <w:r w:rsidR="00257AAD">
          <w:rPr>
            <w:noProof/>
            <w:webHidden/>
          </w:rPr>
          <w:fldChar w:fldCharType="begin"/>
        </w:r>
        <w:r w:rsidR="00257AAD">
          <w:rPr>
            <w:noProof/>
            <w:webHidden/>
          </w:rPr>
          <w:instrText xml:space="preserve"> PAGEREF _Toc456628078 \h </w:instrText>
        </w:r>
        <w:r w:rsidR="00257AAD">
          <w:rPr>
            <w:noProof/>
            <w:webHidden/>
          </w:rPr>
        </w:r>
        <w:r w:rsidR="00257AAD">
          <w:rPr>
            <w:noProof/>
            <w:webHidden/>
          </w:rPr>
          <w:fldChar w:fldCharType="separate"/>
        </w:r>
        <w:r w:rsidR="00257AAD">
          <w:rPr>
            <w:noProof/>
            <w:webHidden/>
          </w:rPr>
          <w:t>10</w:t>
        </w:r>
        <w:r w:rsidR="00257AAD">
          <w:rPr>
            <w:noProof/>
            <w:webHidden/>
          </w:rPr>
          <w:fldChar w:fldCharType="end"/>
        </w:r>
      </w:hyperlink>
    </w:p>
    <w:p w14:paraId="15B4D01D" w14:textId="77777777" w:rsidR="00257AAD" w:rsidRDefault="00F37260">
      <w:pPr>
        <w:pStyle w:val="TOC1"/>
        <w:rPr>
          <w:rFonts w:asciiTheme="minorHAnsi" w:eastAsiaTheme="minorEastAsia" w:hAnsiTheme="minorHAnsi" w:cstheme="minorBidi"/>
          <w:noProof/>
          <w:sz w:val="22"/>
          <w:szCs w:val="22"/>
        </w:rPr>
      </w:pPr>
      <w:hyperlink w:anchor="_Toc456628079" w:history="1">
        <w:r w:rsidR="00257AAD" w:rsidRPr="00BC38EE">
          <w:rPr>
            <w:rStyle w:val="Hyperlink"/>
            <w:noProof/>
          </w:rPr>
          <w:t>Glossary</w:t>
        </w:r>
        <w:r w:rsidR="00257AAD">
          <w:rPr>
            <w:noProof/>
            <w:webHidden/>
          </w:rPr>
          <w:tab/>
        </w:r>
        <w:r w:rsidR="00257AAD">
          <w:rPr>
            <w:noProof/>
            <w:webHidden/>
          </w:rPr>
          <w:fldChar w:fldCharType="begin"/>
        </w:r>
        <w:r w:rsidR="00257AAD">
          <w:rPr>
            <w:noProof/>
            <w:webHidden/>
          </w:rPr>
          <w:instrText xml:space="preserve"> PAGEREF _Toc456628079 \h </w:instrText>
        </w:r>
        <w:r w:rsidR="00257AAD">
          <w:rPr>
            <w:noProof/>
            <w:webHidden/>
          </w:rPr>
        </w:r>
        <w:r w:rsidR="00257AAD">
          <w:rPr>
            <w:noProof/>
            <w:webHidden/>
          </w:rPr>
          <w:fldChar w:fldCharType="separate"/>
        </w:r>
        <w:r w:rsidR="00257AAD">
          <w:rPr>
            <w:noProof/>
            <w:webHidden/>
          </w:rPr>
          <w:t>10</w:t>
        </w:r>
        <w:r w:rsidR="00257AAD">
          <w:rPr>
            <w:noProof/>
            <w:webHidden/>
          </w:rPr>
          <w:fldChar w:fldCharType="end"/>
        </w:r>
      </w:hyperlink>
    </w:p>
    <w:p w14:paraId="54A0AAEC" w14:textId="77777777" w:rsidR="00257AAD" w:rsidRDefault="00F37260">
      <w:pPr>
        <w:pStyle w:val="TOC1"/>
        <w:rPr>
          <w:rFonts w:asciiTheme="minorHAnsi" w:eastAsiaTheme="minorEastAsia" w:hAnsiTheme="minorHAnsi" w:cstheme="minorBidi"/>
          <w:noProof/>
          <w:sz w:val="22"/>
          <w:szCs w:val="22"/>
        </w:rPr>
      </w:pPr>
      <w:hyperlink w:anchor="_Toc456628080" w:history="1">
        <w:r w:rsidR="00257AAD" w:rsidRPr="00BC38EE">
          <w:rPr>
            <w:rStyle w:val="Hyperlink"/>
            <w:noProof/>
          </w:rPr>
          <w:t>Volume 1 – Profiles</w:t>
        </w:r>
        <w:r w:rsidR="00257AAD">
          <w:rPr>
            <w:noProof/>
            <w:webHidden/>
          </w:rPr>
          <w:tab/>
        </w:r>
        <w:r w:rsidR="00257AAD">
          <w:rPr>
            <w:noProof/>
            <w:webHidden/>
          </w:rPr>
          <w:fldChar w:fldCharType="begin"/>
        </w:r>
        <w:r w:rsidR="00257AAD">
          <w:rPr>
            <w:noProof/>
            <w:webHidden/>
          </w:rPr>
          <w:instrText xml:space="preserve"> PAGEREF _Toc456628080 \h </w:instrText>
        </w:r>
        <w:r w:rsidR="00257AAD">
          <w:rPr>
            <w:noProof/>
            <w:webHidden/>
          </w:rPr>
        </w:r>
        <w:r w:rsidR="00257AAD">
          <w:rPr>
            <w:noProof/>
            <w:webHidden/>
          </w:rPr>
          <w:fldChar w:fldCharType="separate"/>
        </w:r>
        <w:r w:rsidR="00257AAD">
          <w:rPr>
            <w:noProof/>
            <w:webHidden/>
          </w:rPr>
          <w:t>11</w:t>
        </w:r>
        <w:r w:rsidR="00257AAD">
          <w:rPr>
            <w:noProof/>
            <w:webHidden/>
          </w:rPr>
          <w:fldChar w:fldCharType="end"/>
        </w:r>
      </w:hyperlink>
    </w:p>
    <w:p w14:paraId="32CA0E08" w14:textId="77777777" w:rsidR="00257AAD" w:rsidRDefault="00F37260">
      <w:pPr>
        <w:pStyle w:val="TOC2"/>
        <w:rPr>
          <w:rFonts w:asciiTheme="minorHAnsi" w:eastAsiaTheme="minorEastAsia" w:hAnsiTheme="minorHAnsi" w:cstheme="minorBidi"/>
          <w:noProof/>
          <w:sz w:val="22"/>
          <w:szCs w:val="22"/>
        </w:rPr>
      </w:pPr>
      <w:hyperlink w:anchor="_Toc456628081" w:history="1">
        <w:r w:rsidR="00257AAD" w:rsidRPr="00BC38EE">
          <w:rPr>
            <w:rStyle w:val="Hyperlink"/>
            <w:noProof/>
          </w:rPr>
          <w:t>Copyright Licenses</w:t>
        </w:r>
        <w:r w:rsidR="00257AAD">
          <w:rPr>
            <w:noProof/>
            <w:webHidden/>
          </w:rPr>
          <w:tab/>
        </w:r>
        <w:r w:rsidR="00257AAD">
          <w:rPr>
            <w:noProof/>
            <w:webHidden/>
          </w:rPr>
          <w:fldChar w:fldCharType="begin"/>
        </w:r>
        <w:r w:rsidR="00257AAD">
          <w:rPr>
            <w:noProof/>
            <w:webHidden/>
          </w:rPr>
          <w:instrText xml:space="preserve"> PAGEREF _Toc456628081 \h </w:instrText>
        </w:r>
        <w:r w:rsidR="00257AAD">
          <w:rPr>
            <w:noProof/>
            <w:webHidden/>
          </w:rPr>
        </w:r>
        <w:r w:rsidR="00257AAD">
          <w:rPr>
            <w:noProof/>
            <w:webHidden/>
          </w:rPr>
          <w:fldChar w:fldCharType="separate"/>
        </w:r>
        <w:r w:rsidR="00257AAD">
          <w:rPr>
            <w:noProof/>
            <w:webHidden/>
          </w:rPr>
          <w:t>11</w:t>
        </w:r>
        <w:r w:rsidR="00257AAD">
          <w:rPr>
            <w:noProof/>
            <w:webHidden/>
          </w:rPr>
          <w:fldChar w:fldCharType="end"/>
        </w:r>
      </w:hyperlink>
    </w:p>
    <w:p w14:paraId="0C890AC6" w14:textId="77777777" w:rsidR="00257AAD" w:rsidRDefault="00F37260">
      <w:pPr>
        <w:pStyle w:val="TOC2"/>
        <w:rPr>
          <w:rFonts w:asciiTheme="minorHAnsi" w:eastAsiaTheme="minorEastAsia" w:hAnsiTheme="minorHAnsi" w:cstheme="minorBidi"/>
          <w:noProof/>
          <w:sz w:val="22"/>
          <w:szCs w:val="22"/>
        </w:rPr>
      </w:pPr>
      <w:hyperlink w:anchor="_Toc456628082" w:history="1">
        <w:r w:rsidR="00257AAD" w:rsidRPr="00BC38EE">
          <w:rPr>
            <w:rStyle w:val="Hyperlink"/>
            <w:noProof/>
          </w:rPr>
          <w:t>Domain-specific additions</w:t>
        </w:r>
        <w:r w:rsidR="00257AAD">
          <w:rPr>
            <w:noProof/>
            <w:webHidden/>
          </w:rPr>
          <w:tab/>
        </w:r>
        <w:r w:rsidR="00257AAD">
          <w:rPr>
            <w:noProof/>
            <w:webHidden/>
          </w:rPr>
          <w:fldChar w:fldCharType="begin"/>
        </w:r>
        <w:r w:rsidR="00257AAD">
          <w:rPr>
            <w:noProof/>
            <w:webHidden/>
          </w:rPr>
          <w:instrText xml:space="preserve"> PAGEREF _Toc456628082 \h </w:instrText>
        </w:r>
        <w:r w:rsidR="00257AAD">
          <w:rPr>
            <w:noProof/>
            <w:webHidden/>
          </w:rPr>
        </w:r>
        <w:r w:rsidR="00257AAD">
          <w:rPr>
            <w:noProof/>
            <w:webHidden/>
          </w:rPr>
          <w:fldChar w:fldCharType="separate"/>
        </w:r>
        <w:r w:rsidR="00257AAD">
          <w:rPr>
            <w:noProof/>
            <w:webHidden/>
          </w:rPr>
          <w:t>11</w:t>
        </w:r>
        <w:r w:rsidR="00257AAD">
          <w:rPr>
            <w:noProof/>
            <w:webHidden/>
          </w:rPr>
          <w:fldChar w:fldCharType="end"/>
        </w:r>
      </w:hyperlink>
    </w:p>
    <w:p w14:paraId="006EF472" w14:textId="77777777" w:rsidR="00257AAD" w:rsidRDefault="00F37260">
      <w:pPr>
        <w:pStyle w:val="TOC1"/>
        <w:rPr>
          <w:rFonts w:asciiTheme="minorHAnsi" w:eastAsiaTheme="minorEastAsia" w:hAnsiTheme="minorHAnsi" w:cstheme="minorBidi"/>
          <w:noProof/>
          <w:sz w:val="22"/>
          <w:szCs w:val="22"/>
        </w:rPr>
      </w:pPr>
      <w:hyperlink w:anchor="_Toc456628083" w:history="1">
        <w:r w:rsidR="00257AAD" w:rsidRPr="00BC38EE">
          <w:rPr>
            <w:rStyle w:val="Hyperlink"/>
            <w:noProof/>
          </w:rPr>
          <w:t>X Dynamic Care Planning (DCP) Profile</w:t>
        </w:r>
        <w:r w:rsidR="00257AAD">
          <w:rPr>
            <w:noProof/>
            <w:webHidden/>
          </w:rPr>
          <w:tab/>
        </w:r>
        <w:r w:rsidR="00257AAD">
          <w:rPr>
            <w:noProof/>
            <w:webHidden/>
          </w:rPr>
          <w:fldChar w:fldCharType="begin"/>
        </w:r>
        <w:r w:rsidR="00257AAD">
          <w:rPr>
            <w:noProof/>
            <w:webHidden/>
          </w:rPr>
          <w:instrText xml:space="preserve"> PAGEREF _Toc456628083 \h </w:instrText>
        </w:r>
        <w:r w:rsidR="00257AAD">
          <w:rPr>
            <w:noProof/>
            <w:webHidden/>
          </w:rPr>
        </w:r>
        <w:r w:rsidR="00257AAD">
          <w:rPr>
            <w:noProof/>
            <w:webHidden/>
          </w:rPr>
          <w:fldChar w:fldCharType="separate"/>
        </w:r>
        <w:r w:rsidR="00257AAD">
          <w:rPr>
            <w:noProof/>
            <w:webHidden/>
          </w:rPr>
          <w:t>12</w:t>
        </w:r>
        <w:r w:rsidR="00257AAD">
          <w:rPr>
            <w:noProof/>
            <w:webHidden/>
          </w:rPr>
          <w:fldChar w:fldCharType="end"/>
        </w:r>
      </w:hyperlink>
    </w:p>
    <w:p w14:paraId="3BA47AD4" w14:textId="77777777" w:rsidR="00257AAD" w:rsidRDefault="00F37260">
      <w:pPr>
        <w:pStyle w:val="TOC2"/>
        <w:rPr>
          <w:rFonts w:asciiTheme="minorHAnsi" w:eastAsiaTheme="minorEastAsia" w:hAnsiTheme="minorHAnsi" w:cstheme="minorBidi"/>
          <w:noProof/>
          <w:sz w:val="22"/>
          <w:szCs w:val="22"/>
        </w:rPr>
      </w:pPr>
      <w:hyperlink w:anchor="_Toc456628084" w:history="1">
        <w:r w:rsidR="00257AAD" w:rsidRPr="00BC38EE">
          <w:rPr>
            <w:rStyle w:val="Hyperlink"/>
            <w:noProof/>
          </w:rPr>
          <w:t>X.1 DCP Actors, Transactions, and Content Modules</w:t>
        </w:r>
        <w:r w:rsidR="00257AAD">
          <w:rPr>
            <w:noProof/>
            <w:webHidden/>
          </w:rPr>
          <w:tab/>
        </w:r>
        <w:r w:rsidR="00257AAD">
          <w:rPr>
            <w:noProof/>
            <w:webHidden/>
          </w:rPr>
          <w:fldChar w:fldCharType="begin"/>
        </w:r>
        <w:r w:rsidR="00257AAD">
          <w:rPr>
            <w:noProof/>
            <w:webHidden/>
          </w:rPr>
          <w:instrText xml:space="preserve"> PAGEREF _Toc456628084 \h </w:instrText>
        </w:r>
        <w:r w:rsidR="00257AAD">
          <w:rPr>
            <w:noProof/>
            <w:webHidden/>
          </w:rPr>
        </w:r>
        <w:r w:rsidR="00257AAD">
          <w:rPr>
            <w:noProof/>
            <w:webHidden/>
          </w:rPr>
          <w:fldChar w:fldCharType="separate"/>
        </w:r>
        <w:r w:rsidR="00257AAD">
          <w:rPr>
            <w:noProof/>
            <w:webHidden/>
          </w:rPr>
          <w:t>12</w:t>
        </w:r>
        <w:r w:rsidR="00257AAD">
          <w:rPr>
            <w:noProof/>
            <w:webHidden/>
          </w:rPr>
          <w:fldChar w:fldCharType="end"/>
        </w:r>
      </w:hyperlink>
    </w:p>
    <w:p w14:paraId="3008E073" w14:textId="77777777" w:rsidR="00257AAD" w:rsidRDefault="00F37260">
      <w:pPr>
        <w:pStyle w:val="TOC3"/>
        <w:rPr>
          <w:rFonts w:asciiTheme="minorHAnsi" w:eastAsiaTheme="minorEastAsia" w:hAnsiTheme="minorHAnsi" w:cstheme="minorBidi"/>
          <w:noProof/>
          <w:sz w:val="22"/>
          <w:szCs w:val="22"/>
        </w:rPr>
      </w:pPr>
      <w:hyperlink w:anchor="_Toc456628085" w:history="1">
        <w:r w:rsidR="00257AAD" w:rsidRPr="00BC38EE">
          <w:rPr>
            <w:rStyle w:val="Hyperlink"/>
            <w:bCs/>
            <w:noProof/>
          </w:rPr>
          <w:t>X.1.1 Actor Descriptions and Actor Profile Requirements</w:t>
        </w:r>
        <w:r w:rsidR="00257AAD">
          <w:rPr>
            <w:noProof/>
            <w:webHidden/>
          </w:rPr>
          <w:tab/>
        </w:r>
        <w:r w:rsidR="00257AAD">
          <w:rPr>
            <w:noProof/>
            <w:webHidden/>
          </w:rPr>
          <w:fldChar w:fldCharType="begin"/>
        </w:r>
        <w:r w:rsidR="00257AAD">
          <w:rPr>
            <w:noProof/>
            <w:webHidden/>
          </w:rPr>
          <w:instrText xml:space="preserve"> PAGEREF _Toc456628085 \h </w:instrText>
        </w:r>
        <w:r w:rsidR="00257AAD">
          <w:rPr>
            <w:noProof/>
            <w:webHidden/>
          </w:rPr>
        </w:r>
        <w:r w:rsidR="00257AAD">
          <w:rPr>
            <w:noProof/>
            <w:webHidden/>
          </w:rPr>
          <w:fldChar w:fldCharType="separate"/>
        </w:r>
        <w:r w:rsidR="00257AAD">
          <w:rPr>
            <w:noProof/>
            <w:webHidden/>
          </w:rPr>
          <w:t>14</w:t>
        </w:r>
        <w:r w:rsidR="00257AAD">
          <w:rPr>
            <w:noProof/>
            <w:webHidden/>
          </w:rPr>
          <w:fldChar w:fldCharType="end"/>
        </w:r>
      </w:hyperlink>
    </w:p>
    <w:p w14:paraId="5F975B04" w14:textId="77777777" w:rsidR="00257AAD" w:rsidRDefault="00F37260">
      <w:pPr>
        <w:pStyle w:val="TOC4"/>
        <w:rPr>
          <w:rFonts w:asciiTheme="minorHAnsi" w:eastAsiaTheme="minorEastAsia" w:hAnsiTheme="minorHAnsi" w:cstheme="minorBidi"/>
          <w:noProof/>
          <w:sz w:val="22"/>
          <w:szCs w:val="22"/>
        </w:rPr>
      </w:pPr>
      <w:hyperlink w:anchor="_Toc456628086" w:history="1">
        <w:r w:rsidR="00257AAD" w:rsidRPr="00BC38EE">
          <w:rPr>
            <w:rStyle w:val="Hyperlink"/>
            <w:noProof/>
          </w:rPr>
          <w:t>X.1.1.1 Care Plan Contributor</w:t>
        </w:r>
        <w:r w:rsidR="00257AAD">
          <w:rPr>
            <w:noProof/>
            <w:webHidden/>
          </w:rPr>
          <w:tab/>
        </w:r>
        <w:r w:rsidR="00257AAD">
          <w:rPr>
            <w:noProof/>
            <w:webHidden/>
          </w:rPr>
          <w:fldChar w:fldCharType="begin"/>
        </w:r>
        <w:r w:rsidR="00257AAD">
          <w:rPr>
            <w:noProof/>
            <w:webHidden/>
          </w:rPr>
          <w:instrText xml:space="preserve"> PAGEREF _Toc456628086 \h </w:instrText>
        </w:r>
        <w:r w:rsidR="00257AAD">
          <w:rPr>
            <w:noProof/>
            <w:webHidden/>
          </w:rPr>
        </w:r>
        <w:r w:rsidR="00257AAD">
          <w:rPr>
            <w:noProof/>
            <w:webHidden/>
          </w:rPr>
          <w:fldChar w:fldCharType="separate"/>
        </w:r>
        <w:r w:rsidR="00257AAD">
          <w:rPr>
            <w:noProof/>
            <w:webHidden/>
          </w:rPr>
          <w:t>14</w:t>
        </w:r>
        <w:r w:rsidR="00257AAD">
          <w:rPr>
            <w:noProof/>
            <w:webHidden/>
          </w:rPr>
          <w:fldChar w:fldCharType="end"/>
        </w:r>
      </w:hyperlink>
    </w:p>
    <w:p w14:paraId="4C8B8DFB" w14:textId="77777777" w:rsidR="00257AAD" w:rsidRDefault="00F37260">
      <w:pPr>
        <w:pStyle w:val="TOC4"/>
        <w:rPr>
          <w:rFonts w:asciiTheme="minorHAnsi" w:eastAsiaTheme="minorEastAsia" w:hAnsiTheme="minorHAnsi" w:cstheme="minorBidi"/>
          <w:noProof/>
          <w:sz w:val="22"/>
          <w:szCs w:val="22"/>
        </w:rPr>
      </w:pPr>
      <w:hyperlink w:anchor="_Toc456628087" w:history="1">
        <w:r w:rsidR="00257AAD" w:rsidRPr="00BC38EE">
          <w:rPr>
            <w:rStyle w:val="Hyperlink"/>
            <w:noProof/>
          </w:rPr>
          <w:t>X.1.1.3 Care Plan Service</w:t>
        </w:r>
        <w:r w:rsidR="00257AAD">
          <w:rPr>
            <w:noProof/>
            <w:webHidden/>
          </w:rPr>
          <w:tab/>
        </w:r>
        <w:r w:rsidR="00257AAD">
          <w:rPr>
            <w:noProof/>
            <w:webHidden/>
          </w:rPr>
          <w:fldChar w:fldCharType="begin"/>
        </w:r>
        <w:r w:rsidR="00257AAD">
          <w:rPr>
            <w:noProof/>
            <w:webHidden/>
          </w:rPr>
          <w:instrText xml:space="preserve"> PAGEREF _Toc456628087 \h </w:instrText>
        </w:r>
        <w:r w:rsidR="00257AAD">
          <w:rPr>
            <w:noProof/>
            <w:webHidden/>
          </w:rPr>
        </w:r>
        <w:r w:rsidR="00257AAD">
          <w:rPr>
            <w:noProof/>
            <w:webHidden/>
          </w:rPr>
          <w:fldChar w:fldCharType="separate"/>
        </w:r>
        <w:r w:rsidR="00257AAD">
          <w:rPr>
            <w:noProof/>
            <w:webHidden/>
          </w:rPr>
          <w:t>14</w:t>
        </w:r>
        <w:r w:rsidR="00257AAD">
          <w:rPr>
            <w:noProof/>
            <w:webHidden/>
          </w:rPr>
          <w:fldChar w:fldCharType="end"/>
        </w:r>
      </w:hyperlink>
    </w:p>
    <w:p w14:paraId="20D2B4BF" w14:textId="77777777" w:rsidR="00257AAD" w:rsidRDefault="00F37260">
      <w:pPr>
        <w:pStyle w:val="TOC2"/>
        <w:rPr>
          <w:rFonts w:asciiTheme="minorHAnsi" w:eastAsiaTheme="minorEastAsia" w:hAnsiTheme="minorHAnsi" w:cstheme="minorBidi"/>
          <w:noProof/>
          <w:sz w:val="22"/>
          <w:szCs w:val="22"/>
        </w:rPr>
      </w:pPr>
      <w:hyperlink w:anchor="_Toc456628088" w:history="1">
        <w:r w:rsidR="00257AAD" w:rsidRPr="00BC38EE">
          <w:rPr>
            <w:rStyle w:val="Hyperlink"/>
            <w:noProof/>
          </w:rPr>
          <w:t>X.2 DCP Actor Options</w:t>
        </w:r>
        <w:r w:rsidR="00257AAD">
          <w:rPr>
            <w:noProof/>
            <w:webHidden/>
          </w:rPr>
          <w:tab/>
        </w:r>
        <w:r w:rsidR="00257AAD">
          <w:rPr>
            <w:noProof/>
            <w:webHidden/>
          </w:rPr>
          <w:fldChar w:fldCharType="begin"/>
        </w:r>
        <w:r w:rsidR="00257AAD">
          <w:rPr>
            <w:noProof/>
            <w:webHidden/>
          </w:rPr>
          <w:instrText xml:space="preserve"> PAGEREF _Toc456628088 \h </w:instrText>
        </w:r>
        <w:r w:rsidR="00257AAD">
          <w:rPr>
            <w:noProof/>
            <w:webHidden/>
          </w:rPr>
        </w:r>
        <w:r w:rsidR="00257AAD">
          <w:rPr>
            <w:noProof/>
            <w:webHidden/>
          </w:rPr>
          <w:fldChar w:fldCharType="separate"/>
        </w:r>
        <w:r w:rsidR="00257AAD">
          <w:rPr>
            <w:noProof/>
            <w:webHidden/>
          </w:rPr>
          <w:t>14</w:t>
        </w:r>
        <w:r w:rsidR="00257AAD">
          <w:rPr>
            <w:noProof/>
            <w:webHidden/>
          </w:rPr>
          <w:fldChar w:fldCharType="end"/>
        </w:r>
      </w:hyperlink>
    </w:p>
    <w:p w14:paraId="4E6CBFB4" w14:textId="77777777" w:rsidR="00257AAD" w:rsidRDefault="00F37260">
      <w:pPr>
        <w:pStyle w:val="TOC3"/>
        <w:rPr>
          <w:rFonts w:asciiTheme="minorHAnsi" w:eastAsiaTheme="minorEastAsia" w:hAnsiTheme="minorHAnsi" w:cstheme="minorBidi"/>
          <w:noProof/>
          <w:sz w:val="22"/>
          <w:szCs w:val="22"/>
        </w:rPr>
      </w:pPr>
      <w:hyperlink w:anchor="_Toc456628089" w:history="1">
        <w:r w:rsidR="00257AAD" w:rsidRPr="00BC38EE">
          <w:rPr>
            <w:rStyle w:val="Hyperlink"/>
            <w:noProof/>
          </w:rPr>
          <w:t>X.2.1 Subscribe to Care Plan Updates</w:t>
        </w:r>
        <w:r w:rsidR="00257AAD">
          <w:rPr>
            <w:noProof/>
            <w:webHidden/>
          </w:rPr>
          <w:tab/>
        </w:r>
        <w:r w:rsidR="00257AAD">
          <w:rPr>
            <w:noProof/>
            <w:webHidden/>
          </w:rPr>
          <w:fldChar w:fldCharType="begin"/>
        </w:r>
        <w:r w:rsidR="00257AAD">
          <w:rPr>
            <w:noProof/>
            <w:webHidden/>
          </w:rPr>
          <w:instrText xml:space="preserve"> PAGEREF _Toc456628089 \h </w:instrText>
        </w:r>
        <w:r w:rsidR="00257AAD">
          <w:rPr>
            <w:noProof/>
            <w:webHidden/>
          </w:rPr>
        </w:r>
        <w:r w:rsidR="00257AAD">
          <w:rPr>
            <w:noProof/>
            <w:webHidden/>
          </w:rPr>
          <w:fldChar w:fldCharType="separate"/>
        </w:r>
        <w:r w:rsidR="00257AAD">
          <w:rPr>
            <w:noProof/>
            <w:webHidden/>
          </w:rPr>
          <w:t>15</w:t>
        </w:r>
        <w:r w:rsidR="00257AAD">
          <w:rPr>
            <w:noProof/>
            <w:webHidden/>
          </w:rPr>
          <w:fldChar w:fldCharType="end"/>
        </w:r>
      </w:hyperlink>
    </w:p>
    <w:p w14:paraId="3D033EB2" w14:textId="77777777" w:rsidR="00257AAD" w:rsidRDefault="00F37260">
      <w:pPr>
        <w:pStyle w:val="TOC2"/>
        <w:rPr>
          <w:rFonts w:asciiTheme="minorHAnsi" w:eastAsiaTheme="minorEastAsia" w:hAnsiTheme="minorHAnsi" w:cstheme="minorBidi"/>
          <w:noProof/>
          <w:sz w:val="22"/>
          <w:szCs w:val="22"/>
        </w:rPr>
      </w:pPr>
      <w:hyperlink w:anchor="_Toc456628090" w:history="1">
        <w:r w:rsidR="00257AAD" w:rsidRPr="00BC38EE">
          <w:rPr>
            <w:rStyle w:val="Hyperlink"/>
            <w:noProof/>
          </w:rPr>
          <w:t>X.3 DCP Required Actor Groupings</w:t>
        </w:r>
        <w:r w:rsidR="00257AAD">
          <w:rPr>
            <w:noProof/>
            <w:webHidden/>
          </w:rPr>
          <w:tab/>
        </w:r>
        <w:r w:rsidR="00257AAD">
          <w:rPr>
            <w:noProof/>
            <w:webHidden/>
          </w:rPr>
          <w:fldChar w:fldCharType="begin"/>
        </w:r>
        <w:r w:rsidR="00257AAD">
          <w:rPr>
            <w:noProof/>
            <w:webHidden/>
          </w:rPr>
          <w:instrText xml:space="preserve"> PAGEREF _Toc456628090 \h </w:instrText>
        </w:r>
        <w:r w:rsidR="00257AAD">
          <w:rPr>
            <w:noProof/>
            <w:webHidden/>
          </w:rPr>
        </w:r>
        <w:r w:rsidR="00257AAD">
          <w:rPr>
            <w:noProof/>
            <w:webHidden/>
          </w:rPr>
          <w:fldChar w:fldCharType="separate"/>
        </w:r>
        <w:r w:rsidR="00257AAD">
          <w:rPr>
            <w:noProof/>
            <w:webHidden/>
          </w:rPr>
          <w:t>15</w:t>
        </w:r>
        <w:r w:rsidR="00257AAD">
          <w:rPr>
            <w:noProof/>
            <w:webHidden/>
          </w:rPr>
          <w:fldChar w:fldCharType="end"/>
        </w:r>
      </w:hyperlink>
    </w:p>
    <w:p w14:paraId="4089187E" w14:textId="77777777" w:rsidR="00257AAD" w:rsidRDefault="00F37260">
      <w:pPr>
        <w:pStyle w:val="TOC2"/>
        <w:rPr>
          <w:rFonts w:asciiTheme="minorHAnsi" w:eastAsiaTheme="minorEastAsia" w:hAnsiTheme="minorHAnsi" w:cstheme="minorBidi"/>
          <w:noProof/>
          <w:sz w:val="22"/>
          <w:szCs w:val="22"/>
        </w:rPr>
      </w:pPr>
      <w:hyperlink w:anchor="_Toc456628091" w:history="1">
        <w:r w:rsidR="00257AAD" w:rsidRPr="00BC38EE">
          <w:rPr>
            <w:rStyle w:val="Hyperlink"/>
            <w:noProof/>
          </w:rPr>
          <w:t>X.4 DCP Overview</w:t>
        </w:r>
        <w:r w:rsidR="00257AAD">
          <w:rPr>
            <w:noProof/>
            <w:webHidden/>
          </w:rPr>
          <w:tab/>
        </w:r>
        <w:r w:rsidR="00257AAD">
          <w:rPr>
            <w:noProof/>
            <w:webHidden/>
          </w:rPr>
          <w:fldChar w:fldCharType="begin"/>
        </w:r>
        <w:r w:rsidR="00257AAD">
          <w:rPr>
            <w:noProof/>
            <w:webHidden/>
          </w:rPr>
          <w:instrText xml:space="preserve"> PAGEREF _Toc456628091 \h </w:instrText>
        </w:r>
        <w:r w:rsidR="00257AAD">
          <w:rPr>
            <w:noProof/>
            <w:webHidden/>
          </w:rPr>
        </w:r>
        <w:r w:rsidR="00257AAD">
          <w:rPr>
            <w:noProof/>
            <w:webHidden/>
          </w:rPr>
          <w:fldChar w:fldCharType="separate"/>
        </w:r>
        <w:r w:rsidR="00257AAD">
          <w:rPr>
            <w:noProof/>
            <w:webHidden/>
          </w:rPr>
          <w:t>15</w:t>
        </w:r>
        <w:r w:rsidR="00257AAD">
          <w:rPr>
            <w:noProof/>
            <w:webHidden/>
          </w:rPr>
          <w:fldChar w:fldCharType="end"/>
        </w:r>
      </w:hyperlink>
    </w:p>
    <w:p w14:paraId="667D6DD7" w14:textId="77777777" w:rsidR="00257AAD" w:rsidRDefault="00F37260">
      <w:pPr>
        <w:pStyle w:val="TOC3"/>
        <w:rPr>
          <w:rFonts w:asciiTheme="minorHAnsi" w:eastAsiaTheme="minorEastAsia" w:hAnsiTheme="minorHAnsi" w:cstheme="minorBidi"/>
          <w:noProof/>
          <w:sz w:val="22"/>
          <w:szCs w:val="22"/>
        </w:rPr>
      </w:pPr>
      <w:hyperlink w:anchor="_Toc456628092" w:history="1">
        <w:r w:rsidR="00257AAD" w:rsidRPr="00BC38EE">
          <w:rPr>
            <w:rStyle w:val="Hyperlink"/>
            <w:bCs/>
            <w:noProof/>
          </w:rPr>
          <w:t>X.4.1 Concepts</w:t>
        </w:r>
        <w:r w:rsidR="00257AAD">
          <w:rPr>
            <w:noProof/>
            <w:webHidden/>
          </w:rPr>
          <w:tab/>
        </w:r>
        <w:r w:rsidR="00257AAD">
          <w:rPr>
            <w:noProof/>
            <w:webHidden/>
          </w:rPr>
          <w:fldChar w:fldCharType="begin"/>
        </w:r>
        <w:r w:rsidR="00257AAD">
          <w:rPr>
            <w:noProof/>
            <w:webHidden/>
          </w:rPr>
          <w:instrText xml:space="preserve"> PAGEREF _Toc456628092 \h </w:instrText>
        </w:r>
        <w:r w:rsidR="00257AAD">
          <w:rPr>
            <w:noProof/>
            <w:webHidden/>
          </w:rPr>
        </w:r>
        <w:r w:rsidR="00257AAD">
          <w:rPr>
            <w:noProof/>
            <w:webHidden/>
          </w:rPr>
          <w:fldChar w:fldCharType="separate"/>
        </w:r>
        <w:r w:rsidR="00257AAD">
          <w:rPr>
            <w:noProof/>
            <w:webHidden/>
          </w:rPr>
          <w:t>16</w:t>
        </w:r>
        <w:r w:rsidR="00257AAD">
          <w:rPr>
            <w:noProof/>
            <w:webHidden/>
          </w:rPr>
          <w:fldChar w:fldCharType="end"/>
        </w:r>
      </w:hyperlink>
    </w:p>
    <w:p w14:paraId="74EBC9AA" w14:textId="77777777" w:rsidR="00257AAD" w:rsidRDefault="00F37260">
      <w:pPr>
        <w:pStyle w:val="TOC3"/>
        <w:rPr>
          <w:rFonts w:asciiTheme="minorHAnsi" w:eastAsiaTheme="minorEastAsia" w:hAnsiTheme="minorHAnsi" w:cstheme="minorBidi"/>
          <w:noProof/>
          <w:sz w:val="22"/>
          <w:szCs w:val="22"/>
        </w:rPr>
      </w:pPr>
      <w:hyperlink w:anchor="_Toc456628093" w:history="1">
        <w:r w:rsidR="00257AAD" w:rsidRPr="00BC38EE">
          <w:rPr>
            <w:rStyle w:val="Hyperlink"/>
            <w:bCs/>
            <w:noProof/>
          </w:rPr>
          <w:t>X.4.2 Use Case</w:t>
        </w:r>
        <w:r w:rsidR="00257AAD">
          <w:rPr>
            <w:noProof/>
            <w:webHidden/>
          </w:rPr>
          <w:tab/>
        </w:r>
        <w:r w:rsidR="00257AAD">
          <w:rPr>
            <w:noProof/>
            <w:webHidden/>
          </w:rPr>
          <w:fldChar w:fldCharType="begin"/>
        </w:r>
        <w:r w:rsidR="00257AAD">
          <w:rPr>
            <w:noProof/>
            <w:webHidden/>
          </w:rPr>
          <w:instrText xml:space="preserve"> PAGEREF _Toc456628093 \h </w:instrText>
        </w:r>
        <w:r w:rsidR="00257AAD">
          <w:rPr>
            <w:noProof/>
            <w:webHidden/>
          </w:rPr>
        </w:r>
        <w:r w:rsidR="00257AAD">
          <w:rPr>
            <w:noProof/>
            <w:webHidden/>
          </w:rPr>
          <w:fldChar w:fldCharType="separate"/>
        </w:r>
        <w:r w:rsidR="00257AAD">
          <w:rPr>
            <w:noProof/>
            <w:webHidden/>
          </w:rPr>
          <w:t>17</w:t>
        </w:r>
        <w:r w:rsidR="00257AAD">
          <w:rPr>
            <w:noProof/>
            <w:webHidden/>
          </w:rPr>
          <w:fldChar w:fldCharType="end"/>
        </w:r>
      </w:hyperlink>
    </w:p>
    <w:p w14:paraId="14A46291" w14:textId="77777777" w:rsidR="00257AAD" w:rsidRDefault="00F37260">
      <w:pPr>
        <w:pStyle w:val="TOC4"/>
        <w:rPr>
          <w:rFonts w:asciiTheme="minorHAnsi" w:eastAsiaTheme="minorEastAsia" w:hAnsiTheme="minorHAnsi" w:cstheme="minorBidi"/>
          <w:noProof/>
          <w:sz w:val="22"/>
          <w:szCs w:val="22"/>
        </w:rPr>
      </w:pPr>
      <w:hyperlink w:anchor="_Toc456628094" w:history="1">
        <w:r w:rsidR="00257AAD" w:rsidRPr="00BC38EE">
          <w:rPr>
            <w:rStyle w:val="Hyperlink"/>
            <w:noProof/>
          </w:rPr>
          <w:t>X.4.2.1 Use Case: Chronic Conditions</w:t>
        </w:r>
        <w:r w:rsidR="00257AAD">
          <w:rPr>
            <w:noProof/>
            <w:webHidden/>
          </w:rPr>
          <w:tab/>
        </w:r>
        <w:r w:rsidR="00257AAD">
          <w:rPr>
            <w:noProof/>
            <w:webHidden/>
          </w:rPr>
          <w:fldChar w:fldCharType="begin"/>
        </w:r>
        <w:r w:rsidR="00257AAD">
          <w:rPr>
            <w:noProof/>
            <w:webHidden/>
          </w:rPr>
          <w:instrText xml:space="preserve"> PAGEREF _Toc456628094 \h </w:instrText>
        </w:r>
        <w:r w:rsidR="00257AAD">
          <w:rPr>
            <w:noProof/>
            <w:webHidden/>
          </w:rPr>
        </w:r>
        <w:r w:rsidR="00257AAD">
          <w:rPr>
            <w:noProof/>
            <w:webHidden/>
          </w:rPr>
          <w:fldChar w:fldCharType="separate"/>
        </w:r>
        <w:r w:rsidR="00257AAD">
          <w:rPr>
            <w:noProof/>
            <w:webHidden/>
          </w:rPr>
          <w:t>17</w:t>
        </w:r>
        <w:r w:rsidR="00257AAD">
          <w:rPr>
            <w:noProof/>
            <w:webHidden/>
          </w:rPr>
          <w:fldChar w:fldCharType="end"/>
        </w:r>
      </w:hyperlink>
    </w:p>
    <w:p w14:paraId="0166060F" w14:textId="77777777" w:rsidR="00257AAD" w:rsidRDefault="00F37260">
      <w:pPr>
        <w:pStyle w:val="TOC5"/>
        <w:rPr>
          <w:rFonts w:asciiTheme="minorHAnsi" w:eastAsiaTheme="minorEastAsia" w:hAnsiTheme="minorHAnsi" w:cstheme="minorBidi"/>
          <w:noProof/>
          <w:sz w:val="22"/>
          <w:szCs w:val="22"/>
        </w:rPr>
      </w:pPr>
      <w:hyperlink w:anchor="_Toc456628095" w:history="1">
        <w:r w:rsidR="00257AAD" w:rsidRPr="00BC38EE">
          <w:rPr>
            <w:rStyle w:val="Hyperlink"/>
            <w:noProof/>
          </w:rPr>
          <w:t>X.4.2.1.1 Chronic Conditions Use Case Description</w:t>
        </w:r>
        <w:r w:rsidR="00257AAD">
          <w:rPr>
            <w:noProof/>
            <w:webHidden/>
          </w:rPr>
          <w:tab/>
        </w:r>
        <w:r w:rsidR="00257AAD">
          <w:rPr>
            <w:noProof/>
            <w:webHidden/>
          </w:rPr>
          <w:fldChar w:fldCharType="begin"/>
        </w:r>
        <w:r w:rsidR="00257AAD">
          <w:rPr>
            <w:noProof/>
            <w:webHidden/>
          </w:rPr>
          <w:instrText xml:space="preserve"> PAGEREF _Toc456628095 \h </w:instrText>
        </w:r>
        <w:r w:rsidR="00257AAD">
          <w:rPr>
            <w:noProof/>
            <w:webHidden/>
          </w:rPr>
        </w:r>
        <w:r w:rsidR="00257AAD">
          <w:rPr>
            <w:noProof/>
            <w:webHidden/>
          </w:rPr>
          <w:fldChar w:fldCharType="separate"/>
        </w:r>
        <w:r w:rsidR="00257AAD">
          <w:rPr>
            <w:noProof/>
            <w:webHidden/>
          </w:rPr>
          <w:t>17</w:t>
        </w:r>
        <w:r w:rsidR="00257AAD">
          <w:rPr>
            <w:noProof/>
            <w:webHidden/>
          </w:rPr>
          <w:fldChar w:fldCharType="end"/>
        </w:r>
      </w:hyperlink>
    </w:p>
    <w:p w14:paraId="42031576" w14:textId="77777777" w:rsidR="00257AAD" w:rsidRDefault="00F37260">
      <w:pPr>
        <w:pStyle w:val="TOC6"/>
        <w:rPr>
          <w:rFonts w:asciiTheme="minorHAnsi" w:eastAsiaTheme="minorEastAsia" w:hAnsiTheme="minorHAnsi" w:cstheme="minorBidi"/>
          <w:noProof/>
          <w:sz w:val="22"/>
          <w:szCs w:val="22"/>
        </w:rPr>
      </w:pPr>
      <w:hyperlink w:anchor="_Toc456628096" w:history="1">
        <w:r w:rsidR="00257AAD" w:rsidRPr="00BC38EE">
          <w:rPr>
            <w:rStyle w:val="Hyperlink"/>
            <w:noProof/>
          </w:rPr>
          <w:t>X.4.2.1.1.1 Encounter A: Primary Care Physician Initial Visit</w:t>
        </w:r>
        <w:r w:rsidR="00257AAD">
          <w:rPr>
            <w:noProof/>
            <w:webHidden/>
          </w:rPr>
          <w:tab/>
        </w:r>
        <w:r w:rsidR="00257AAD">
          <w:rPr>
            <w:noProof/>
            <w:webHidden/>
          </w:rPr>
          <w:fldChar w:fldCharType="begin"/>
        </w:r>
        <w:r w:rsidR="00257AAD">
          <w:rPr>
            <w:noProof/>
            <w:webHidden/>
          </w:rPr>
          <w:instrText xml:space="preserve"> PAGEREF _Toc456628096 \h </w:instrText>
        </w:r>
        <w:r w:rsidR="00257AAD">
          <w:rPr>
            <w:noProof/>
            <w:webHidden/>
          </w:rPr>
        </w:r>
        <w:r w:rsidR="00257AAD">
          <w:rPr>
            <w:noProof/>
            <w:webHidden/>
          </w:rPr>
          <w:fldChar w:fldCharType="separate"/>
        </w:r>
        <w:r w:rsidR="00257AAD">
          <w:rPr>
            <w:noProof/>
            <w:webHidden/>
          </w:rPr>
          <w:t>18</w:t>
        </w:r>
        <w:r w:rsidR="00257AAD">
          <w:rPr>
            <w:noProof/>
            <w:webHidden/>
          </w:rPr>
          <w:fldChar w:fldCharType="end"/>
        </w:r>
      </w:hyperlink>
    </w:p>
    <w:p w14:paraId="0B5B2990" w14:textId="77777777" w:rsidR="00257AAD" w:rsidRDefault="00F37260">
      <w:pPr>
        <w:pStyle w:val="TOC6"/>
        <w:rPr>
          <w:rFonts w:asciiTheme="minorHAnsi" w:eastAsiaTheme="minorEastAsia" w:hAnsiTheme="minorHAnsi" w:cstheme="minorBidi"/>
          <w:noProof/>
          <w:sz w:val="22"/>
          <w:szCs w:val="22"/>
        </w:rPr>
      </w:pPr>
      <w:hyperlink w:anchor="_Toc456628097" w:history="1">
        <w:r w:rsidR="00257AAD" w:rsidRPr="00BC38EE">
          <w:rPr>
            <w:rStyle w:val="Hyperlink"/>
            <w:noProof/>
          </w:rPr>
          <w:t>X.4.2.1.1.2 Encounter(s) B: Allied Health Care Providers and Specialists</w:t>
        </w:r>
        <w:r w:rsidR="00257AAD">
          <w:rPr>
            <w:noProof/>
            <w:webHidden/>
          </w:rPr>
          <w:tab/>
        </w:r>
        <w:r w:rsidR="00257AAD">
          <w:rPr>
            <w:noProof/>
            <w:webHidden/>
          </w:rPr>
          <w:fldChar w:fldCharType="begin"/>
        </w:r>
        <w:r w:rsidR="00257AAD">
          <w:rPr>
            <w:noProof/>
            <w:webHidden/>
          </w:rPr>
          <w:instrText xml:space="preserve"> PAGEREF _Toc456628097 \h </w:instrText>
        </w:r>
        <w:r w:rsidR="00257AAD">
          <w:rPr>
            <w:noProof/>
            <w:webHidden/>
          </w:rPr>
        </w:r>
        <w:r w:rsidR="00257AAD">
          <w:rPr>
            <w:noProof/>
            <w:webHidden/>
          </w:rPr>
          <w:fldChar w:fldCharType="separate"/>
        </w:r>
        <w:r w:rsidR="00257AAD">
          <w:rPr>
            <w:noProof/>
            <w:webHidden/>
          </w:rPr>
          <w:t>19</w:t>
        </w:r>
        <w:r w:rsidR="00257AAD">
          <w:rPr>
            <w:noProof/>
            <w:webHidden/>
          </w:rPr>
          <w:fldChar w:fldCharType="end"/>
        </w:r>
      </w:hyperlink>
    </w:p>
    <w:p w14:paraId="43562226" w14:textId="77777777" w:rsidR="00257AAD" w:rsidRDefault="00F37260">
      <w:pPr>
        <w:pStyle w:val="TOC6"/>
        <w:rPr>
          <w:rFonts w:asciiTheme="minorHAnsi" w:eastAsiaTheme="minorEastAsia" w:hAnsiTheme="minorHAnsi" w:cstheme="minorBidi"/>
          <w:noProof/>
          <w:sz w:val="22"/>
          <w:szCs w:val="22"/>
        </w:rPr>
      </w:pPr>
      <w:hyperlink w:anchor="_Toc456628098" w:history="1">
        <w:r w:rsidR="00257AAD" w:rsidRPr="00BC38EE">
          <w:rPr>
            <w:rStyle w:val="Hyperlink"/>
            <w:noProof/>
          </w:rPr>
          <w:t>X.4.2.1.1.3 Encounter(s) C: ED Visit and Hospital Admission</w:t>
        </w:r>
        <w:r w:rsidR="00257AAD">
          <w:rPr>
            <w:noProof/>
            <w:webHidden/>
          </w:rPr>
          <w:tab/>
        </w:r>
        <w:r w:rsidR="00257AAD">
          <w:rPr>
            <w:noProof/>
            <w:webHidden/>
          </w:rPr>
          <w:fldChar w:fldCharType="begin"/>
        </w:r>
        <w:r w:rsidR="00257AAD">
          <w:rPr>
            <w:noProof/>
            <w:webHidden/>
          </w:rPr>
          <w:instrText xml:space="preserve"> PAGEREF _Toc456628098 \h </w:instrText>
        </w:r>
        <w:r w:rsidR="00257AAD">
          <w:rPr>
            <w:noProof/>
            <w:webHidden/>
          </w:rPr>
        </w:r>
        <w:r w:rsidR="00257AAD">
          <w:rPr>
            <w:noProof/>
            <w:webHidden/>
          </w:rPr>
          <w:fldChar w:fldCharType="separate"/>
        </w:r>
        <w:r w:rsidR="00257AAD">
          <w:rPr>
            <w:noProof/>
            <w:webHidden/>
          </w:rPr>
          <w:t>23</w:t>
        </w:r>
        <w:r w:rsidR="00257AAD">
          <w:rPr>
            <w:noProof/>
            <w:webHidden/>
          </w:rPr>
          <w:fldChar w:fldCharType="end"/>
        </w:r>
      </w:hyperlink>
    </w:p>
    <w:p w14:paraId="5A68E56B" w14:textId="77777777" w:rsidR="00257AAD" w:rsidRDefault="00F37260">
      <w:pPr>
        <w:pStyle w:val="TOC6"/>
        <w:rPr>
          <w:rFonts w:asciiTheme="minorHAnsi" w:eastAsiaTheme="minorEastAsia" w:hAnsiTheme="minorHAnsi" w:cstheme="minorBidi"/>
          <w:noProof/>
          <w:sz w:val="22"/>
          <w:szCs w:val="22"/>
        </w:rPr>
      </w:pPr>
      <w:hyperlink w:anchor="_Toc456628099" w:history="1">
        <w:r w:rsidR="00257AAD" w:rsidRPr="00BC38EE">
          <w:rPr>
            <w:rStyle w:val="Hyperlink"/>
            <w:noProof/>
          </w:rPr>
          <w:t>X.4.2.1.1.4 Encounter D: Primary Care Follow-up Visits</w:t>
        </w:r>
        <w:r w:rsidR="00257AAD">
          <w:rPr>
            <w:noProof/>
            <w:webHidden/>
          </w:rPr>
          <w:tab/>
        </w:r>
        <w:r w:rsidR="00257AAD">
          <w:rPr>
            <w:noProof/>
            <w:webHidden/>
          </w:rPr>
          <w:fldChar w:fldCharType="begin"/>
        </w:r>
        <w:r w:rsidR="00257AAD">
          <w:rPr>
            <w:noProof/>
            <w:webHidden/>
          </w:rPr>
          <w:instrText xml:space="preserve"> PAGEREF _Toc456628099 \h </w:instrText>
        </w:r>
        <w:r w:rsidR="00257AAD">
          <w:rPr>
            <w:noProof/>
            <w:webHidden/>
          </w:rPr>
        </w:r>
        <w:r w:rsidR="00257AAD">
          <w:rPr>
            <w:noProof/>
            <w:webHidden/>
          </w:rPr>
          <w:fldChar w:fldCharType="separate"/>
        </w:r>
        <w:r w:rsidR="00257AAD">
          <w:rPr>
            <w:noProof/>
            <w:webHidden/>
          </w:rPr>
          <w:t>24</w:t>
        </w:r>
        <w:r w:rsidR="00257AAD">
          <w:rPr>
            <w:noProof/>
            <w:webHidden/>
          </w:rPr>
          <w:fldChar w:fldCharType="end"/>
        </w:r>
      </w:hyperlink>
    </w:p>
    <w:p w14:paraId="05361D01" w14:textId="77777777" w:rsidR="00257AAD" w:rsidRDefault="00F37260">
      <w:pPr>
        <w:pStyle w:val="TOC3"/>
        <w:rPr>
          <w:rFonts w:asciiTheme="minorHAnsi" w:eastAsiaTheme="minorEastAsia" w:hAnsiTheme="minorHAnsi" w:cstheme="minorBidi"/>
          <w:noProof/>
          <w:sz w:val="22"/>
          <w:szCs w:val="22"/>
        </w:rPr>
      </w:pPr>
      <w:hyperlink w:anchor="_Toc456628100" w:history="1">
        <w:r w:rsidR="00257AAD" w:rsidRPr="00BC38EE">
          <w:rPr>
            <w:rStyle w:val="Hyperlink"/>
            <w:bCs/>
            <w:noProof/>
          </w:rPr>
          <w:t xml:space="preserve">X.5 </w:t>
        </w:r>
        <w:r w:rsidR="00257AAD" w:rsidRPr="00BC38EE">
          <w:rPr>
            <w:rStyle w:val="Hyperlink"/>
            <w:noProof/>
          </w:rPr>
          <w:t>DCP Security Considerations</w:t>
        </w:r>
        <w:r w:rsidR="00257AAD">
          <w:rPr>
            <w:noProof/>
            <w:webHidden/>
          </w:rPr>
          <w:tab/>
        </w:r>
        <w:r w:rsidR="00257AAD">
          <w:rPr>
            <w:noProof/>
            <w:webHidden/>
          </w:rPr>
          <w:fldChar w:fldCharType="begin"/>
        </w:r>
        <w:r w:rsidR="00257AAD">
          <w:rPr>
            <w:noProof/>
            <w:webHidden/>
          </w:rPr>
          <w:instrText xml:space="preserve"> PAGEREF _Toc456628100 \h </w:instrText>
        </w:r>
        <w:r w:rsidR="00257AAD">
          <w:rPr>
            <w:noProof/>
            <w:webHidden/>
          </w:rPr>
        </w:r>
        <w:r w:rsidR="00257AAD">
          <w:rPr>
            <w:noProof/>
            <w:webHidden/>
          </w:rPr>
          <w:fldChar w:fldCharType="separate"/>
        </w:r>
        <w:r w:rsidR="00257AAD">
          <w:rPr>
            <w:noProof/>
            <w:webHidden/>
          </w:rPr>
          <w:t>25</w:t>
        </w:r>
        <w:r w:rsidR="00257AAD">
          <w:rPr>
            <w:noProof/>
            <w:webHidden/>
          </w:rPr>
          <w:fldChar w:fldCharType="end"/>
        </w:r>
      </w:hyperlink>
    </w:p>
    <w:p w14:paraId="08036EC2" w14:textId="77777777" w:rsidR="00257AAD" w:rsidRDefault="00F37260">
      <w:pPr>
        <w:pStyle w:val="TOC2"/>
        <w:rPr>
          <w:rFonts w:asciiTheme="minorHAnsi" w:eastAsiaTheme="minorEastAsia" w:hAnsiTheme="minorHAnsi" w:cstheme="minorBidi"/>
          <w:noProof/>
          <w:sz w:val="22"/>
          <w:szCs w:val="22"/>
        </w:rPr>
      </w:pPr>
      <w:hyperlink w:anchor="_Toc456628101" w:history="1">
        <w:r w:rsidR="00257AAD" w:rsidRPr="00BC38EE">
          <w:rPr>
            <w:rStyle w:val="Hyperlink"/>
            <w:noProof/>
          </w:rPr>
          <w:t>X.6 DCP Cross Profile Considerations</w:t>
        </w:r>
        <w:r w:rsidR="00257AAD">
          <w:rPr>
            <w:noProof/>
            <w:webHidden/>
          </w:rPr>
          <w:tab/>
        </w:r>
        <w:r w:rsidR="00257AAD">
          <w:rPr>
            <w:noProof/>
            <w:webHidden/>
          </w:rPr>
          <w:fldChar w:fldCharType="begin"/>
        </w:r>
        <w:r w:rsidR="00257AAD">
          <w:rPr>
            <w:noProof/>
            <w:webHidden/>
          </w:rPr>
          <w:instrText xml:space="preserve"> PAGEREF _Toc456628101 \h </w:instrText>
        </w:r>
        <w:r w:rsidR="00257AAD">
          <w:rPr>
            <w:noProof/>
            <w:webHidden/>
          </w:rPr>
        </w:r>
        <w:r w:rsidR="00257AAD">
          <w:rPr>
            <w:noProof/>
            <w:webHidden/>
          </w:rPr>
          <w:fldChar w:fldCharType="separate"/>
        </w:r>
        <w:r w:rsidR="00257AAD">
          <w:rPr>
            <w:noProof/>
            <w:webHidden/>
          </w:rPr>
          <w:t>25</w:t>
        </w:r>
        <w:r w:rsidR="00257AAD">
          <w:rPr>
            <w:noProof/>
            <w:webHidden/>
          </w:rPr>
          <w:fldChar w:fldCharType="end"/>
        </w:r>
      </w:hyperlink>
    </w:p>
    <w:p w14:paraId="06BCAF38" w14:textId="77777777" w:rsidR="00257AAD" w:rsidRDefault="00F37260">
      <w:pPr>
        <w:pStyle w:val="TOC1"/>
        <w:rPr>
          <w:rFonts w:asciiTheme="minorHAnsi" w:eastAsiaTheme="minorEastAsia" w:hAnsiTheme="minorHAnsi" w:cstheme="minorBidi"/>
          <w:noProof/>
          <w:sz w:val="22"/>
          <w:szCs w:val="22"/>
        </w:rPr>
      </w:pPr>
      <w:hyperlink w:anchor="_Toc456628102" w:history="1">
        <w:r w:rsidR="00257AAD" w:rsidRPr="00BC38EE">
          <w:rPr>
            <w:rStyle w:val="Hyperlink"/>
            <w:noProof/>
          </w:rPr>
          <w:t>Appendices</w:t>
        </w:r>
        <w:r w:rsidR="00257AAD">
          <w:rPr>
            <w:noProof/>
            <w:webHidden/>
          </w:rPr>
          <w:tab/>
        </w:r>
        <w:r w:rsidR="00257AAD">
          <w:rPr>
            <w:noProof/>
            <w:webHidden/>
          </w:rPr>
          <w:fldChar w:fldCharType="begin"/>
        </w:r>
        <w:r w:rsidR="00257AAD">
          <w:rPr>
            <w:noProof/>
            <w:webHidden/>
          </w:rPr>
          <w:instrText xml:space="preserve"> PAGEREF _Toc456628102 \h </w:instrText>
        </w:r>
        <w:r w:rsidR="00257AAD">
          <w:rPr>
            <w:noProof/>
            <w:webHidden/>
          </w:rPr>
        </w:r>
        <w:r w:rsidR="00257AAD">
          <w:rPr>
            <w:noProof/>
            <w:webHidden/>
          </w:rPr>
          <w:fldChar w:fldCharType="separate"/>
        </w:r>
        <w:r w:rsidR="00257AAD">
          <w:rPr>
            <w:noProof/>
            <w:webHidden/>
          </w:rPr>
          <w:t>27</w:t>
        </w:r>
        <w:r w:rsidR="00257AAD">
          <w:rPr>
            <w:noProof/>
            <w:webHidden/>
          </w:rPr>
          <w:fldChar w:fldCharType="end"/>
        </w:r>
      </w:hyperlink>
    </w:p>
    <w:p w14:paraId="0F9AA74D" w14:textId="77777777" w:rsidR="00257AAD" w:rsidRDefault="00F37260">
      <w:pPr>
        <w:pStyle w:val="TOC1"/>
        <w:rPr>
          <w:rFonts w:asciiTheme="minorHAnsi" w:eastAsiaTheme="minorEastAsia" w:hAnsiTheme="minorHAnsi" w:cstheme="minorBidi"/>
          <w:noProof/>
          <w:sz w:val="22"/>
          <w:szCs w:val="22"/>
        </w:rPr>
      </w:pPr>
      <w:hyperlink w:anchor="_Toc456628103" w:history="1">
        <w:r w:rsidR="00257AAD" w:rsidRPr="00BC38EE">
          <w:rPr>
            <w:rStyle w:val="Hyperlink"/>
            <w:noProof/>
          </w:rPr>
          <w:t>Appendix A – DCP Structure of Shared Care Planning</w:t>
        </w:r>
        <w:r w:rsidR="00257AAD">
          <w:rPr>
            <w:noProof/>
            <w:webHidden/>
          </w:rPr>
          <w:tab/>
        </w:r>
        <w:r w:rsidR="00257AAD">
          <w:rPr>
            <w:noProof/>
            <w:webHidden/>
          </w:rPr>
          <w:fldChar w:fldCharType="begin"/>
        </w:r>
        <w:r w:rsidR="00257AAD">
          <w:rPr>
            <w:noProof/>
            <w:webHidden/>
          </w:rPr>
          <w:instrText xml:space="preserve"> PAGEREF _Toc456628103 \h </w:instrText>
        </w:r>
        <w:r w:rsidR="00257AAD">
          <w:rPr>
            <w:noProof/>
            <w:webHidden/>
          </w:rPr>
        </w:r>
        <w:r w:rsidR="00257AAD">
          <w:rPr>
            <w:noProof/>
            <w:webHidden/>
          </w:rPr>
          <w:fldChar w:fldCharType="separate"/>
        </w:r>
        <w:r w:rsidR="00257AAD">
          <w:rPr>
            <w:noProof/>
            <w:webHidden/>
          </w:rPr>
          <w:t>28</w:t>
        </w:r>
        <w:r w:rsidR="00257AAD">
          <w:rPr>
            <w:noProof/>
            <w:webHidden/>
          </w:rPr>
          <w:fldChar w:fldCharType="end"/>
        </w:r>
      </w:hyperlink>
    </w:p>
    <w:p w14:paraId="3B10F20A" w14:textId="77777777" w:rsidR="00257AAD" w:rsidRDefault="00F37260">
      <w:pPr>
        <w:pStyle w:val="TOC1"/>
        <w:rPr>
          <w:rFonts w:asciiTheme="minorHAnsi" w:eastAsiaTheme="minorEastAsia" w:hAnsiTheme="minorHAnsi" w:cstheme="minorBidi"/>
          <w:noProof/>
          <w:sz w:val="22"/>
          <w:szCs w:val="22"/>
        </w:rPr>
      </w:pPr>
      <w:hyperlink w:anchor="_Toc456628104" w:history="1">
        <w:r w:rsidR="00257AAD" w:rsidRPr="00BC38EE">
          <w:rPr>
            <w:rStyle w:val="Hyperlink"/>
            <w:noProof/>
          </w:rPr>
          <w:t>Appendix B – DCP Chronic Condition Use Case</w:t>
        </w:r>
        <w:r w:rsidR="00257AAD">
          <w:rPr>
            <w:noProof/>
            <w:webHidden/>
          </w:rPr>
          <w:tab/>
        </w:r>
        <w:r w:rsidR="00257AAD">
          <w:rPr>
            <w:noProof/>
            <w:webHidden/>
          </w:rPr>
          <w:fldChar w:fldCharType="begin"/>
        </w:r>
        <w:r w:rsidR="00257AAD">
          <w:rPr>
            <w:noProof/>
            <w:webHidden/>
          </w:rPr>
          <w:instrText xml:space="preserve"> PAGEREF _Toc456628104 \h </w:instrText>
        </w:r>
        <w:r w:rsidR="00257AAD">
          <w:rPr>
            <w:noProof/>
            <w:webHidden/>
          </w:rPr>
        </w:r>
        <w:r w:rsidR="00257AAD">
          <w:rPr>
            <w:noProof/>
            <w:webHidden/>
          </w:rPr>
          <w:fldChar w:fldCharType="separate"/>
        </w:r>
        <w:r w:rsidR="00257AAD">
          <w:rPr>
            <w:noProof/>
            <w:webHidden/>
          </w:rPr>
          <w:t>29</w:t>
        </w:r>
        <w:r w:rsidR="00257AAD">
          <w:rPr>
            <w:noProof/>
            <w:webHidden/>
          </w:rPr>
          <w:fldChar w:fldCharType="end"/>
        </w:r>
      </w:hyperlink>
    </w:p>
    <w:p w14:paraId="142244E6" w14:textId="77777777" w:rsidR="00257AAD" w:rsidRDefault="00F37260">
      <w:pPr>
        <w:pStyle w:val="TOC1"/>
        <w:rPr>
          <w:rFonts w:asciiTheme="minorHAnsi" w:eastAsiaTheme="minorEastAsia" w:hAnsiTheme="minorHAnsi" w:cstheme="minorBidi"/>
          <w:noProof/>
          <w:sz w:val="22"/>
          <w:szCs w:val="22"/>
        </w:rPr>
      </w:pPr>
      <w:hyperlink w:anchor="_Toc456628105" w:history="1">
        <w:r w:rsidR="00257AAD" w:rsidRPr="00BC38EE">
          <w:rPr>
            <w:rStyle w:val="Hyperlink"/>
            <w:noProof/>
          </w:rPr>
          <w:t>Volume 2 – Transactions</w:t>
        </w:r>
        <w:r w:rsidR="00257AAD">
          <w:rPr>
            <w:noProof/>
            <w:webHidden/>
          </w:rPr>
          <w:tab/>
        </w:r>
        <w:r w:rsidR="00257AAD">
          <w:rPr>
            <w:noProof/>
            <w:webHidden/>
          </w:rPr>
          <w:fldChar w:fldCharType="begin"/>
        </w:r>
        <w:r w:rsidR="00257AAD">
          <w:rPr>
            <w:noProof/>
            <w:webHidden/>
          </w:rPr>
          <w:instrText xml:space="preserve"> PAGEREF _Toc456628105 \h </w:instrText>
        </w:r>
        <w:r w:rsidR="00257AAD">
          <w:rPr>
            <w:noProof/>
            <w:webHidden/>
          </w:rPr>
        </w:r>
        <w:r w:rsidR="00257AAD">
          <w:rPr>
            <w:noProof/>
            <w:webHidden/>
          </w:rPr>
          <w:fldChar w:fldCharType="separate"/>
        </w:r>
        <w:r w:rsidR="00257AAD">
          <w:rPr>
            <w:noProof/>
            <w:webHidden/>
          </w:rPr>
          <w:t>31</w:t>
        </w:r>
        <w:r w:rsidR="00257AAD">
          <w:rPr>
            <w:noProof/>
            <w:webHidden/>
          </w:rPr>
          <w:fldChar w:fldCharType="end"/>
        </w:r>
      </w:hyperlink>
    </w:p>
    <w:p w14:paraId="01B9E82D" w14:textId="77777777" w:rsidR="00257AAD" w:rsidRDefault="00F37260">
      <w:pPr>
        <w:pStyle w:val="TOC2"/>
        <w:rPr>
          <w:rFonts w:asciiTheme="minorHAnsi" w:eastAsiaTheme="minorEastAsia" w:hAnsiTheme="minorHAnsi" w:cstheme="minorBidi"/>
          <w:noProof/>
          <w:sz w:val="22"/>
          <w:szCs w:val="22"/>
        </w:rPr>
      </w:pPr>
      <w:hyperlink w:anchor="_Toc456628106" w:history="1">
        <w:r w:rsidR="00257AAD" w:rsidRPr="00BC38EE">
          <w:rPr>
            <w:rStyle w:val="Hyperlink"/>
            <w:noProof/>
          </w:rPr>
          <w:t>3.Y1 Update Care Plan [PCC-Y1]</w:t>
        </w:r>
        <w:r w:rsidR="00257AAD">
          <w:rPr>
            <w:noProof/>
            <w:webHidden/>
          </w:rPr>
          <w:tab/>
        </w:r>
        <w:r w:rsidR="00257AAD">
          <w:rPr>
            <w:noProof/>
            <w:webHidden/>
          </w:rPr>
          <w:fldChar w:fldCharType="begin"/>
        </w:r>
        <w:r w:rsidR="00257AAD">
          <w:rPr>
            <w:noProof/>
            <w:webHidden/>
          </w:rPr>
          <w:instrText xml:space="preserve"> PAGEREF _Toc456628106 \h </w:instrText>
        </w:r>
        <w:r w:rsidR="00257AAD">
          <w:rPr>
            <w:noProof/>
            <w:webHidden/>
          </w:rPr>
        </w:r>
        <w:r w:rsidR="00257AAD">
          <w:rPr>
            <w:noProof/>
            <w:webHidden/>
          </w:rPr>
          <w:fldChar w:fldCharType="separate"/>
        </w:r>
        <w:r w:rsidR="00257AAD">
          <w:rPr>
            <w:noProof/>
            <w:webHidden/>
          </w:rPr>
          <w:t>31</w:t>
        </w:r>
        <w:r w:rsidR="00257AAD">
          <w:rPr>
            <w:noProof/>
            <w:webHidden/>
          </w:rPr>
          <w:fldChar w:fldCharType="end"/>
        </w:r>
      </w:hyperlink>
    </w:p>
    <w:p w14:paraId="540CB7CD" w14:textId="77777777" w:rsidR="00257AAD" w:rsidRDefault="00F37260">
      <w:pPr>
        <w:pStyle w:val="TOC3"/>
        <w:rPr>
          <w:rFonts w:asciiTheme="minorHAnsi" w:eastAsiaTheme="minorEastAsia" w:hAnsiTheme="minorHAnsi" w:cstheme="minorBidi"/>
          <w:noProof/>
          <w:sz w:val="22"/>
          <w:szCs w:val="22"/>
        </w:rPr>
      </w:pPr>
      <w:hyperlink w:anchor="_Toc456628107" w:history="1">
        <w:r w:rsidR="00257AAD" w:rsidRPr="00BC38EE">
          <w:rPr>
            <w:rStyle w:val="Hyperlink"/>
            <w:noProof/>
          </w:rPr>
          <w:t>3.Y1.1 Scope</w:t>
        </w:r>
        <w:r w:rsidR="00257AAD">
          <w:rPr>
            <w:noProof/>
            <w:webHidden/>
          </w:rPr>
          <w:tab/>
        </w:r>
        <w:r w:rsidR="00257AAD">
          <w:rPr>
            <w:noProof/>
            <w:webHidden/>
          </w:rPr>
          <w:fldChar w:fldCharType="begin"/>
        </w:r>
        <w:r w:rsidR="00257AAD">
          <w:rPr>
            <w:noProof/>
            <w:webHidden/>
          </w:rPr>
          <w:instrText xml:space="preserve"> PAGEREF _Toc456628107 \h </w:instrText>
        </w:r>
        <w:r w:rsidR="00257AAD">
          <w:rPr>
            <w:noProof/>
            <w:webHidden/>
          </w:rPr>
        </w:r>
        <w:r w:rsidR="00257AAD">
          <w:rPr>
            <w:noProof/>
            <w:webHidden/>
          </w:rPr>
          <w:fldChar w:fldCharType="separate"/>
        </w:r>
        <w:r w:rsidR="00257AAD">
          <w:rPr>
            <w:noProof/>
            <w:webHidden/>
          </w:rPr>
          <w:t>31</w:t>
        </w:r>
        <w:r w:rsidR="00257AAD">
          <w:rPr>
            <w:noProof/>
            <w:webHidden/>
          </w:rPr>
          <w:fldChar w:fldCharType="end"/>
        </w:r>
      </w:hyperlink>
    </w:p>
    <w:p w14:paraId="06F408D2" w14:textId="77777777" w:rsidR="00257AAD" w:rsidRDefault="00F37260">
      <w:pPr>
        <w:pStyle w:val="TOC3"/>
        <w:rPr>
          <w:rFonts w:asciiTheme="minorHAnsi" w:eastAsiaTheme="minorEastAsia" w:hAnsiTheme="minorHAnsi" w:cstheme="minorBidi"/>
          <w:noProof/>
          <w:sz w:val="22"/>
          <w:szCs w:val="22"/>
        </w:rPr>
      </w:pPr>
      <w:hyperlink w:anchor="_Toc456628108" w:history="1">
        <w:r w:rsidR="00257AAD" w:rsidRPr="00BC38EE">
          <w:rPr>
            <w:rStyle w:val="Hyperlink"/>
            <w:noProof/>
          </w:rPr>
          <w:t>3.Y1.2 Actor Roles</w:t>
        </w:r>
        <w:r w:rsidR="00257AAD">
          <w:rPr>
            <w:noProof/>
            <w:webHidden/>
          </w:rPr>
          <w:tab/>
        </w:r>
        <w:r w:rsidR="00257AAD">
          <w:rPr>
            <w:noProof/>
            <w:webHidden/>
          </w:rPr>
          <w:fldChar w:fldCharType="begin"/>
        </w:r>
        <w:r w:rsidR="00257AAD">
          <w:rPr>
            <w:noProof/>
            <w:webHidden/>
          </w:rPr>
          <w:instrText xml:space="preserve"> PAGEREF _Toc456628108 \h </w:instrText>
        </w:r>
        <w:r w:rsidR="00257AAD">
          <w:rPr>
            <w:noProof/>
            <w:webHidden/>
          </w:rPr>
        </w:r>
        <w:r w:rsidR="00257AAD">
          <w:rPr>
            <w:noProof/>
            <w:webHidden/>
          </w:rPr>
          <w:fldChar w:fldCharType="separate"/>
        </w:r>
        <w:r w:rsidR="00257AAD">
          <w:rPr>
            <w:noProof/>
            <w:webHidden/>
          </w:rPr>
          <w:t>31</w:t>
        </w:r>
        <w:r w:rsidR="00257AAD">
          <w:rPr>
            <w:noProof/>
            <w:webHidden/>
          </w:rPr>
          <w:fldChar w:fldCharType="end"/>
        </w:r>
      </w:hyperlink>
    </w:p>
    <w:p w14:paraId="5B03267F" w14:textId="77777777" w:rsidR="00257AAD" w:rsidRDefault="00F37260">
      <w:pPr>
        <w:pStyle w:val="TOC3"/>
        <w:rPr>
          <w:rFonts w:asciiTheme="minorHAnsi" w:eastAsiaTheme="minorEastAsia" w:hAnsiTheme="minorHAnsi" w:cstheme="minorBidi"/>
          <w:noProof/>
          <w:sz w:val="22"/>
          <w:szCs w:val="22"/>
        </w:rPr>
      </w:pPr>
      <w:hyperlink w:anchor="_Toc456628109" w:history="1">
        <w:r w:rsidR="00257AAD" w:rsidRPr="00BC38EE">
          <w:rPr>
            <w:rStyle w:val="Hyperlink"/>
            <w:noProof/>
          </w:rPr>
          <w:t>3.Y1.3 Referenced Standards</w:t>
        </w:r>
        <w:r w:rsidR="00257AAD">
          <w:rPr>
            <w:noProof/>
            <w:webHidden/>
          </w:rPr>
          <w:tab/>
        </w:r>
        <w:r w:rsidR="00257AAD">
          <w:rPr>
            <w:noProof/>
            <w:webHidden/>
          </w:rPr>
          <w:fldChar w:fldCharType="begin"/>
        </w:r>
        <w:r w:rsidR="00257AAD">
          <w:rPr>
            <w:noProof/>
            <w:webHidden/>
          </w:rPr>
          <w:instrText xml:space="preserve"> PAGEREF _Toc456628109 \h </w:instrText>
        </w:r>
        <w:r w:rsidR="00257AAD">
          <w:rPr>
            <w:noProof/>
            <w:webHidden/>
          </w:rPr>
        </w:r>
        <w:r w:rsidR="00257AAD">
          <w:rPr>
            <w:noProof/>
            <w:webHidden/>
          </w:rPr>
          <w:fldChar w:fldCharType="separate"/>
        </w:r>
        <w:r w:rsidR="00257AAD">
          <w:rPr>
            <w:noProof/>
            <w:webHidden/>
          </w:rPr>
          <w:t>31</w:t>
        </w:r>
        <w:r w:rsidR="00257AAD">
          <w:rPr>
            <w:noProof/>
            <w:webHidden/>
          </w:rPr>
          <w:fldChar w:fldCharType="end"/>
        </w:r>
      </w:hyperlink>
    </w:p>
    <w:p w14:paraId="22E8B78C" w14:textId="77777777" w:rsidR="00257AAD" w:rsidRDefault="00F37260">
      <w:pPr>
        <w:pStyle w:val="TOC3"/>
        <w:rPr>
          <w:rFonts w:asciiTheme="minorHAnsi" w:eastAsiaTheme="minorEastAsia" w:hAnsiTheme="minorHAnsi" w:cstheme="minorBidi"/>
          <w:noProof/>
          <w:sz w:val="22"/>
          <w:szCs w:val="22"/>
        </w:rPr>
      </w:pPr>
      <w:hyperlink w:anchor="_Toc456628110" w:history="1">
        <w:r w:rsidR="00257AAD" w:rsidRPr="00BC38EE">
          <w:rPr>
            <w:rStyle w:val="Hyperlink"/>
            <w:noProof/>
          </w:rPr>
          <w:t>3.Y1.4 Interaction Diagram</w:t>
        </w:r>
        <w:r w:rsidR="00257AAD">
          <w:rPr>
            <w:noProof/>
            <w:webHidden/>
          </w:rPr>
          <w:tab/>
        </w:r>
        <w:r w:rsidR="00257AAD">
          <w:rPr>
            <w:noProof/>
            <w:webHidden/>
          </w:rPr>
          <w:fldChar w:fldCharType="begin"/>
        </w:r>
        <w:r w:rsidR="00257AAD">
          <w:rPr>
            <w:noProof/>
            <w:webHidden/>
          </w:rPr>
          <w:instrText xml:space="preserve"> PAGEREF _Toc456628110 \h </w:instrText>
        </w:r>
        <w:r w:rsidR="00257AAD">
          <w:rPr>
            <w:noProof/>
            <w:webHidden/>
          </w:rPr>
        </w:r>
        <w:r w:rsidR="00257AAD">
          <w:rPr>
            <w:noProof/>
            <w:webHidden/>
          </w:rPr>
          <w:fldChar w:fldCharType="separate"/>
        </w:r>
        <w:r w:rsidR="00257AAD">
          <w:rPr>
            <w:noProof/>
            <w:webHidden/>
          </w:rPr>
          <w:t>32</w:t>
        </w:r>
        <w:r w:rsidR="00257AAD">
          <w:rPr>
            <w:noProof/>
            <w:webHidden/>
          </w:rPr>
          <w:fldChar w:fldCharType="end"/>
        </w:r>
      </w:hyperlink>
    </w:p>
    <w:p w14:paraId="54D62E6E" w14:textId="77777777" w:rsidR="00257AAD" w:rsidRDefault="00F37260">
      <w:pPr>
        <w:pStyle w:val="TOC4"/>
        <w:rPr>
          <w:rFonts w:asciiTheme="minorHAnsi" w:eastAsiaTheme="minorEastAsia" w:hAnsiTheme="minorHAnsi" w:cstheme="minorBidi"/>
          <w:noProof/>
          <w:sz w:val="22"/>
          <w:szCs w:val="22"/>
        </w:rPr>
      </w:pPr>
      <w:hyperlink w:anchor="_Toc456628111" w:history="1">
        <w:r w:rsidR="00257AAD" w:rsidRPr="00BC38EE">
          <w:rPr>
            <w:rStyle w:val="Hyperlink"/>
            <w:noProof/>
          </w:rPr>
          <w:t>3.Y1.4.1 Update Care Plan</w:t>
        </w:r>
        <w:r w:rsidR="00257AAD">
          <w:rPr>
            <w:noProof/>
            <w:webHidden/>
          </w:rPr>
          <w:tab/>
        </w:r>
        <w:r w:rsidR="00257AAD">
          <w:rPr>
            <w:noProof/>
            <w:webHidden/>
          </w:rPr>
          <w:fldChar w:fldCharType="begin"/>
        </w:r>
        <w:r w:rsidR="00257AAD">
          <w:rPr>
            <w:noProof/>
            <w:webHidden/>
          </w:rPr>
          <w:instrText xml:space="preserve"> PAGEREF _Toc456628111 \h </w:instrText>
        </w:r>
        <w:r w:rsidR="00257AAD">
          <w:rPr>
            <w:noProof/>
            <w:webHidden/>
          </w:rPr>
        </w:r>
        <w:r w:rsidR="00257AAD">
          <w:rPr>
            <w:noProof/>
            <w:webHidden/>
          </w:rPr>
          <w:fldChar w:fldCharType="separate"/>
        </w:r>
        <w:r w:rsidR="00257AAD">
          <w:rPr>
            <w:noProof/>
            <w:webHidden/>
          </w:rPr>
          <w:t>32</w:t>
        </w:r>
        <w:r w:rsidR="00257AAD">
          <w:rPr>
            <w:noProof/>
            <w:webHidden/>
          </w:rPr>
          <w:fldChar w:fldCharType="end"/>
        </w:r>
      </w:hyperlink>
    </w:p>
    <w:p w14:paraId="37C0111F" w14:textId="77777777" w:rsidR="00257AAD" w:rsidRDefault="00F37260">
      <w:pPr>
        <w:pStyle w:val="TOC5"/>
        <w:rPr>
          <w:rFonts w:asciiTheme="minorHAnsi" w:eastAsiaTheme="minorEastAsia" w:hAnsiTheme="minorHAnsi" w:cstheme="minorBidi"/>
          <w:noProof/>
          <w:sz w:val="22"/>
          <w:szCs w:val="22"/>
        </w:rPr>
      </w:pPr>
      <w:hyperlink w:anchor="_Toc456628112" w:history="1">
        <w:r w:rsidR="00257AAD" w:rsidRPr="00BC38EE">
          <w:rPr>
            <w:rStyle w:val="Hyperlink"/>
            <w:noProof/>
          </w:rPr>
          <w:t>3.Y1.4.1.1 Trigger Events</w:t>
        </w:r>
        <w:r w:rsidR="00257AAD">
          <w:rPr>
            <w:noProof/>
            <w:webHidden/>
          </w:rPr>
          <w:tab/>
        </w:r>
        <w:r w:rsidR="00257AAD">
          <w:rPr>
            <w:noProof/>
            <w:webHidden/>
          </w:rPr>
          <w:fldChar w:fldCharType="begin"/>
        </w:r>
        <w:r w:rsidR="00257AAD">
          <w:rPr>
            <w:noProof/>
            <w:webHidden/>
          </w:rPr>
          <w:instrText xml:space="preserve"> PAGEREF _Toc456628112 \h </w:instrText>
        </w:r>
        <w:r w:rsidR="00257AAD">
          <w:rPr>
            <w:noProof/>
            <w:webHidden/>
          </w:rPr>
        </w:r>
        <w:r w:rsidR="00257AAD">
          <w:rPr>
            <w:noProof/>
            <w:webHidden/>
          </w:rPr>
          <w:fldChar w:fldCharType="separate"/>
        </w:r>
        <w:r w:rsidR="00257AAD">
          <w:rPr>
            <w:noProof/>
            <w:webHidden/>
          </w:rPr>
          <w:t>32</w:t>
        </w:r>
        <w:r w:rsidR="00257AAD">
          <w:rPr>
            <w:noProof/>
            <w:webHidden/>
          </w:rPr>
          <w:fldChar w:fldCharType="end"/>
        </w:r>
      </w:hyperlink>
    </w:p>
    <w:p w14:paraId="5E5D9FF6" w14:textId="77777777" w:rsidR="00257AAD" w:rsidRDefault="00F37260">
      <w:pPr>
        <w:pStyle w:val="TOC5"/>
        <w:rPr>
          <w:rFonts w:asciiTheme="minorHAnsi" w:eastAsiaTheme="minorEastAsia" w:hAnsiTheme="minorHAnsi" w:cstheme="minorBidi"/>
          <w:noProof/>
          <w:sz w:val="22"/>
          <w:szCs w:val="22"/>
        </w:rPr>
      </w:pPr>
      <w:hyperlink w:anchor="_Toc456628113" w:history="1">
        <w:r w:rsidR="00257AAD" w:rsidRPr="00BC38EE">
          <w:rPr>
            <w:rStyle w:val="Hyperlink"/>
            <w:noProof/>
          </w:rPr>
          <w:t>3.Y1.4.1.2 Message Semantics</w:t>
        </w:r>
        <w:r w:rsidR="00257AAD">
          <w:rPr>
            <w:noProof/>
            <w:webHidden/>
          </w:rPr>
          <w:tab/>
        </w:r>
        <w:r w:rsidR="00257AAD">
          <w:rPr>
            <w:noProof/>
            <w:webHidden/>
          </w:rPr>
          <w:fldChar w:fldCharType="begin"/>
        </w:r>
        <w:r w:rsidR="00257AAD">
          <w:rPr>
            <w:noProof/>
            <w:webHidden/>
          </w:rPr>
          <w:instrText xml:space="preserve"> PAGEREF _Toc456628113 \h </w:instrText>
        </w:r>
        <w:r w:rsidR="00257AAD">
          <w:rPr>
            <w:noProof/>
            <w:webHidden/>
          </w:rPr>
        </w:r>
        <w:r w:rsidR="00257AAD">
          <w:rPr>
            <w:noProof/>
            <w:webHidden/>
          </w:rPr>
          <w:fldChar w:fldCharType="separate"/>
        </w:r>
        <w:r w:rsidR="00257AAD">
          <w:rPr>
            <w:noProof/>
            <w:webHidden/>
          </w:rPr>
          <w:t>32</w:t>
        </w:r>
        <w:r w:rsidR="00257AAD">
          <w:rPr>
            <w:noProof/>
            <w:webHidden/>
          </w:rPr>
          <w:fldChar w:fldCharType="end"/>
        </w:r>
      </w:hyperlink>
    </w:p>
    <w:p w14:paraId="48CE8811" w14:textId="77777777" w:rsidR="00257AAD" w:rsidRDefault="00F37260">
      <w:pPr>
        <w:pStyle w:val="TOC5"/>
        <w:rPr>
          <w:rFonts w:asciiTheme="minorHAnsi" w:eastAsiaTheme="minorEastAsia" w:hAnsiTheme="minorHAnsi" w:cstheme="minorBidi"/>
          <w:noProof/>
          <w:sz w:val="22"/>
          <w:szCs w:val="22"/>
        </w:rPr>
      </w:pPr>
      <w:hyperlink w:anchor="_Toc456628114" w:history="1">
        <w:r w:rsidR="00257AAD" w:rsidRPr="00BC38EE">
          <w:rPr>
            <w:rStyle w:val="Hyperlink"/>
            <w:noProof/>
          </w:rPr>
          <w:t>3.Y1.4.1.3 Expected Actions</w:t>
        </w:r>
        <w:r w:rsidR="00257AAD">
          <w:rPr>
            <w:noProof/>
            <w:webHidden/>
          </w:rPr>
          <w:tab/>
        </w:r>
        <w:r w:rsidR="00257AAD">
          <w:rPr>
            <w:noProof/>
            <w:webHidden/>
          </w:rPr>
          <w:fldChar w:fldCharType="begin"/>
        </w:r>
        <w:r w:rsidR="00257AAD">
          <w:rPr>
            <w:noProof/>
            <w:webHidden/>
          </w:rPr>
          <w:instrText xml:space="preserve"> PAGEREF _Toc456628114 \h </w:instrText>
        </w:r>
        <w:r w:rsidR="00257AAD">
          <w:rPr>
            <w:noProof/>
            <w:webHidden/>
          </w:rPr>
        </w:r>
        <w:r w:rsidR="00257AAD">
          <w:rPr>
            <w:noProof/>
            <w:webHidden/>
          </w:rPr>
          <w:fldChar w:fldCharType="separate"/>
        </w:r>
        <w:r w:rsidR="00257AAD">
          <w:rPr>
            <w:noProof/>
            <w:webHidden/>
          </w:rPr>
          <w:t>32</w:t>
        </w:r>
        <w:r w:rsidR="00257AAD">
          <w:rPr>
            <w:noProof/>
            <w:webHidden/>
          </w:rPr>
          <w:fldChar w:fldCharType="end"/>
        </w:r>
      </w:hyperlink>
    </w:p>
    <w:p w14:paraId="3646DD00" w14:textId="77777777" w:rsidR="00257AAD" w:rsidRDefault="00F37260">
      <w:pPr>
        <w:pStyle w:val="TOC4"/>
        <w:rPr>
          <w:rFonts w:asciiTheme="minorHAnsi" w:eastAsiaTheme="minorEastAsia" w:hAnsiTheme="minorHAnsi" w:cstheme="minorBidi"/>
          <w:noProof/>
          <w:sz w:val="22"/>
          <w:szCs w:val="22"/>
        </w:rPr>
      </w:pPr>
      <w:hyperlink w:anchor="_Toc456628115" w:history="1">
        <w:r w:rsidR="00257AAD" w:rsidRPr="00BC38EE">
          <w:rPr>
            <w:rStyle w:val="Hyperlink"/>
            <w:noProof/>
          </w:rPr>
          <w:t>3.Y1.4.2 Create Care Plan</w:t>
        </w:r>
        <w:r w:rsidR="00257AAD">
          <w:rPr>
            <w:noProof/>
            <w:webHidden/>
          </w:rPr>
          <w:tab/>
        </w:r>
        <w:r w:rsidR="00257AAD">
          <w:rPr>
            <w:noProof/>
            <w:webHidden/>
          </w:rPr>
          <w:fldChar w:fldCharType="begin"/>
        </w:r>
        <w:r w:rsidR="00257AAD">
          <w:rPr>
            <w:noProof/>
            <w:webHidden/>
          </w:rPr>
          <w:instrText xml:space="preserve"> PAGEREF _Toc456628115 \h </w:instrText>
        </w:r>
        <w:r w:rsidR="00257AAD">
          <w:rPr>
            <w:noProof/>
            <w:webHidden/>
          </w:rPr>
        </w:r>
        <w:r w:rsidR="00257AAD">
          <w:rPr>
            <w:noProof/>
            <w:webHidden/>
          </w:rPr>
          <w:fldChar w:fldCharType="separate"/>
        </w:r>
        <w:r w:rsidR="00257AAD">
          <w:rPr>
            <w:noProof/>
            <w:webHidden/>
          </w:rPr>
          <w:t>32</w:t>
        </w:r>
        <w:r w:rsidR="00257AAD">
          <w:rPr>
            <w:noProof/>
            <w:webHidden/>
          </w:rPr>
          <w:fldChar w:fldCharType="end"/>
        </w:r>
      </w:hyperlink>
    </w:p>
    <w:p w14:paraId="57992742" w14:textId="77777777" w:rsidR="00257AAD" w:rsidRDefault="00F37260">
      <w:pPr>
        <w:pStyle w:val="TOC5"/>
        <w:rPr>
          <w:rFonts w:asciiTheme="minorHAnsi" w:eastAsiaTheme="minorEastAsia" w:hAnsiTheme="minorHAnsi" w:cstheme="minorBidi"/>
          <w:noProof/>
          <w:sz w:val="22"/>
          <w:szCs w:val="22"/>
        </w:rPr>
      </w:pPr>
      <w:hyperlink w:anchor="_Toc456628116" w:history="1">
        <w:r w:rsidR="00257AAD" w:rsidRPr="00BC38EE">
          <w:rPr>
            <w:rStyle w:val="Hyperlink"/>
            <w:noProof/>
          </w:rPr>
          <w:t>3.Y1.4.2.1 Trigger Events</w:t>
        </w:r>
        <w:r w:rsidR="00257AAD">
          <w:rPr>
            <w:noProof/>
            <w:webHidden/>
          </w:rPr>
          <w:tab/>
        </w:r>
        <w:r w:rsidR="00257AAD">
          <w:rPr>
            <w:noProof/>
            <w:webHidden/>
          </w:rPr>
          <w:fldChar w:fldCharType="begin"/>
        </w:r>
        <w:r w:rsidR="00257AAD">
          <w:rPr>
            <w:noProof/>
            <w:webHidden/>
          </w:rPr>
          <w:instrText xml:space="preserve"> PAGEREF _Toc456628116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2983FC26" w14:textId="77777777" w:rsidR="00257AAD" w:rsidRDefault="00F37260">
      <w:pPr>
        <w:pStyle w:val="TOC5"/>
        <w:rPr>
          <w:rFonts w:asciiTheme="minorHAnsi" w:eastAsiaTheme="minorEastAsia" w:hAnsiTheme="minorHAnsi" w:cstheme="minorBidi"/>
          <w:noProof/>
          <w:sz w:val="22"/>
          <w:szCs w:val="22"/>
        </w:rPr>
      </w:pPr>
      <w:hyperlink w:anchor="_Toc456628117" w:history="1">
        <w:r w:rsidR="00257AAD" w:rsidRPr="00BC38EE">
          <w:rPr>
            <w:rStyle w:val="Hyperlink"/>
            <w:noProof/>
          </w:rPr>
          <w:t>3.Y1.4.2.2 Message Semantics</w:t>
        </w:r>
        <w:r w:rsidR="00257AAD">
          <w:rPr>
            <w:noProof/>
            <w:webHidden/>
          </w:rPr>
          <w:tab/>
        </w:r>
        <w:r w:rsidR="00257AAD">
          <w:rPr>
            <w:noProof/>
            <w:webHidden/>
          </w:rPr>
          <w:fldChar w:fldCharType="begin"/>
        </w:r>
        <w:r w:rsidR="00257AAD">
          <w:rPr>
            <w:noProof/>
            <w:webHidden/>
          </w:rPr>
          <w:instrText xml:space="preserve"> PAGEREF _Toc456628117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476D0A3B" w14:textId="77777777" w:rsidR="00257AAD" w:rsidRDefault="00F37260">
      <w:pPr>
        <w:pStyle w:val="TOC5"/>
        <w:rPr>
          <w:rFonts w:asciiTheme="minorHAnsi" w:eastAsiaTheme="minorEastAsia" w:hAnsiTheme="minorHAnsi" w:cstheme="minorBidi"/>
          <w:noProof/>
          <w:sz w:val="22"/>
          <w:szCs w:val="22"/>
        </w:rPr>
      </w:pPr>
      <w:hyperlink w:anchor="_Toc456628118" w:history="1">
        <w:r w:rsidR="00257AAD" w:rsidRPr="00BC38EE">
          <w:rPr>
            <w:rStyle w:val="Hyperlink"/>
            <w:noProof/>
          </w:rPr>
          <w:t>3.Y1.4.2.3 Expected Actions</w:t>
        </w:r>
        <w:r w:rsidR="00257AAD">
          <w:rPr>
            <w:noProof/>
            <w:webHidden/>
          </w:rPr>
          <w:tab/>
        </w:r>
        <w:r w:rsidR="00257AAD">
          <w:rPr>
            <w:noProof/>
            <w:webHidden/>
          </w:rPr>
          <w:fldChar w:fldCharType="begin"/>
        </w:r>
        <w:r w:rsidR="00257AAD">
          <w:rPr>
            <w:noProof/>
            <w:webHidden/>
          </w:rPr>
          <w:instrText xml:space="preserve"> PAGEREF _Toc456628118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3D2E5DC3" w14:textId="77777777" w:rsidR="00257AAD" w:rsidRDefault="00F37260">
      <w:pPr>
        <w:pStyle w:val="TOC3"/>
        <w:rPr>
          <w:rFonts w:asciiTheme="minorHAnsi" w:eastAsiaTheme="minorEastAsia" w:hAnsiTheme="minorHAnsi" w:cstheme="minorBidi"/>
          <w:noProof/>
          <w:sz w:val="22"/>
          <w:szCs w:val="22"/>
        </w:rPr>
      </w:pPr>
      <w:hyperlink w:anchor="_Toc456628119" w:history="1">
        <w:r w:rsidR="00257AAD" w:rsidRPr="00BC38EE">
          <w:rPr>
            <w:rStyle w:val="Hyperlink"/>
            <w:noProof/>
          </w:rPr>
          <w:t>3.Y1.5 Security Considerations</w:t>
        </w:r>
        <w:r w:rsidR="00257AAD">
          <w:rPr>
            <w:noProof/>
            <w:webHidden/>
          </w:rPr>
          <w:tab/>
        </w:r>
        <w:r w:rsidR="00257AAD">
          <w:rPr>
            <w:noProof/>
            <w:webHidden/>
          </w:rPr>
          <w:fldChar w:fldCharType="begin"/>
        </w:r>
        <w:r w:rsidR="00257AAD">
          <w:rPr>
            <w:noProof/>
            <w:webHidden/>
          </w:rPr>
          <w:instrText xml:space="preserve"> PAGEREF _Toc456628119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36CFE3FF" w14:textId="77777777" w:rsidR="00257AAD" w:rsidRDefault="00F37260">
      <w:pPr>
        <w:pStyle w:val="TOC2"/>
        <w:rPr>
          <w:rFonts w:asciiTheme="minorHAnsi" w:eastAsiaTheme="minorEastAsia" w:hAnsiTheme="minorHAnsi" w:cstheme="minorBidi"/>
          <w:noProof/>
          <w:sz w:val="22"/>
          <w:szCs w:val="22"/>
        </w:rPr>
      </w:pPr>
      <w:hyperlink w:anchor="_Toc456628120" w:history="1">
        <w:r w:rsidR="00257AAD" w:rsidRPr="00BC38EE">
          <w:rPr>
            <w:rStyle w:val="Hyperlink"/>
            <w:noProof/>
          </w:rPr>
          <w:t>3.Y2 Retrieve Care Plan [PCC-Y2]</w:t>
        </w:r>
        <w:r w:rsidR="00257AAD">
          <w:rPr>
            <w:noProof/>
            <w:webHidden/>
          </w:rPr>
          <w:tab/>
        </w:r>
        <w:r w:rsidR="00257AAD">
          <w:rPr>
            <w:noProof/>
            <w:webHidden/>
          </w:rPr>
          <w:fldChar w:fldCharType="begin"/>
        </w:r>
        <w:r w:rsidR="00257AAD">
          <w:rPr>
            <w:noProof/>
            <w:webHidden/>
          </w:rPr>
          <w:instrText xml:space="preserve"> PAGEREF _Toc456628120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606A8587" w14:textId="77777777" w:rsidR="00257AAD" w:rsidRDefault="00F37260">
      <w:pPr>
        <w:pStyle w:val="TOC3"/>
        <w:rPr>
          <w:rFonts w:asciiTheme="minorHAnsi" w:eastAsiaTheme="minorEastAsia" w:hAnsiTheme="minorHAnsi" w:cstheme="minorBidi"/>
          <w:noProof/>
          <w:sz w:val="22"/>
          <w:szCs w:val="22"/>
        </w:rPr>
      </w:pPr>
      <w:hyperlink w:anchor="_Toc456628121" w:history="1">
        <w:r w:rsidR="00257AAD" w:rsidRPr="00BC38EE">
          <w:rPr>
            <w:rStyle w:val="Hyperlink"/>
            <w:noProof/>
          </w:rPr>
          <w:t>3.Y2.1 Scope</w:t>
        </w:r>
        <w:r w:rsidR="00257AAD">
          <w:rPr>
            <w:noProof/>
            <w:webHidden/>
          </w:rPr>
          <w:tab/>
        </w:r>
        <w:r w:rsidR="00257AAD">
          <w:rPr>
            <w:noProof/>
            <w:webHidden/>
          </w:rPr>
          <w:fldChar w:fldCharType="begin"/>
        </w:r>
        <w:r w:rsidR="00257AAD">
          <w:rPr>
            <w:noProof/>
            <w:webHidden/>
          </w:rPr>
          <w:instrText xml:space="preserve"> PAGEREF _Toc456628121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7191685A" w14:textId="77777777" w:rsidR="00257AAD" w:rsidRDefault="00F37260">
      <w:pPr>
        <w:pStyle w:val="TOC3"/>
        <w:rPr>
          <w:rFonts w:asciiTheme="minorHAnsi" w:eastAsiaTheme="minorEastAsia" w:hAnsiTheme="minorHAnsi" w:cstheme="minorBidi"/>
          <w:noProof/>
          <w:sz w:val="22"/>
          <w:szCs w:val="22"/>
        </w:rPr>
      </w:pPr>
      <w:hyperlink w:anchor="_Toc456628122" w:history="1">
        <w:r w:rsidR="00257AAD" w:rsidRPr="00BC38EE">
          <w:rPr>
            <w:rStyle w:val="Hyperlink"/>
            <w:noProof/>
          </w:rPr>
          <w:t>3.Y2.2 Actor Roles</w:t>
        </w:r>
        <w:r w:rsidR="00257AAD">
          <w:rPr>
            <w:noProof/>
            <w:webHidden/>
          </w:rPr>
          <w:tab/>
        </w:r>
        <w:r w:rsidR="00257AAD">
          <w:rPr>
            <w:noProof/>
            <w:webHidden/>
          </w:rPr>
          <w:fldChar w:fldCharType="begin"/>
        </w:r>
        <w:r w:rsidR="00257AAD">
          <w:rPr>
            <w:noProof/>
            <w:webHidden/>
          </w:rPr>
          <w:instrText xml:space="preserve"> PAGEREF _Toc456628122 \h </w:instrText>
        </w:r>
        <w:r w:rsidR="00257AAD">
          <w:rPr>
            <w:noProof/>
            <w:webHidden/>
          </w:rPr>
        </w:r>
        <w:r w:rsidR="00257AAD">
          <w:rPr>
            <w:noProof/>
            <w:webHidden/>
          </w:rPr>
          <w:fldChar w:fldCharType="separate"/>
        </w:r>
        <w:r w:rsidR="00257AAD">
          <w:rPr>
            <w:noProof/>
            <w:webHidden/>
          </w:rPr>
          <w:t>33</w:t>
        </w:r>
        <w:r w:rsidR="00257AAD">
          <w:rPr>
            <w:noProof/>
            <w:webHidden/>
          </w:rPr>
          <w:fldChar w:fldCharType="end"/>
        </w:r>
      </w:hyperlink>
    </w:p>
    <w:p w14:paraId="725D3C81" w14:textId="77777777" w:rsidR="00257AAD" w:rsidRDefault="00F37260">
      <w:pPr>
        <w:pStyle w:val="TOC3"/>
        <w:rPr>
          <w:rFonts w:asciiTheme="minorHAnsi" w:eastAsiaTheme="minorEastAsia" w:hAnsiTheme="minorHAnsi" w:cstheme="minorBidi"/>
          <w:noProof/>
          <w:sz w:val="22"/>
          <w:szCs w:val="22"/>
        </w:rPr>
      </w:pPr>
      <w:hyperlink w:anchor="_Toc456628123" w:history="1">
        <w:r w:rsidR="00257AAD" w:rsidRPr="00BC38EE">
          <w:rPr>
            <w:rStyle w:val="Hyperlink"/>
            <w:noProof/>
          </w:rPr>
          <w:t>3.Y2.3 Referenced Standards</w:t>
        </w:r>
        <w:r w:rsidR="00257AAD">
          <w:rPr>
            <w:noProof/>
            <w:webHidden/>
          </w:rPr>
          <w:tab/>
        </w:r>
        <w:r w:rsidR="00257AAD">
          <w:rPr>
            <w:noProof/>
            <w:webHidden/>
          </w:rPr>
          <w:fldChar w:fldCharType="begin"/>
        </w:r>
        <w:r w:rsidR="00257AAD">
          <w:rPr>
            <w:noProof/>
            <w:webHidden/>
          </w:rPr>
          <w:instrText xml:space="preserve"> PAGEREF _Toc456628123 \h </w:instrText>
        </w:r>
        <w:r w:rsidR="00257AAD">
          <w:rPr>
            <w:noProof/>
            <w:webHidden/>
          </w:rPr>
        </w:r>
        <w:r w:rsidR="00257AAD">
          <w:rPr>
            <w:noProof/>
            <w:webHidden/>
          </w:rPr>
          <w:fldChar w:fldCharType="separate"/>
        </w:r>
        <w:r w:rsidR="00257AAD">
          <w:rPr>
            <w:noProof/>
            <w:webHidden/>
          </w:rPr>
          <w:t>34</w:t>
        </w:r>
        <w:r w:rsidR="00257AAD">
          <w:rPr>
            <w:noProof/>
            <w:webHidden/>
          </w:rPr>
          <w:fldChar w:fldCharType="end"/>
        </w:r>
      </w:hyperlink>
    </w:p>
    <w:p w14:paraId="7DE70BC8" w14:textId="77777777" w:rsidR="00257AAD" w:rsidRDefault="00F37260">
      <w:pPr>
        <w:pStyle w:val="TOC3"/>
        <w:rPr>
          <w:rFonts w:asciiTheme="minorHAnsi" w:eastAsiaTheme="minorEastAsia" w:hAnsiTheme="minorHAnsi" w:cstheme="minorBidi"/>
          <w:noProof/>
          <w:sz w:val="22"/>
          <w:szCs w:val="22"/>
        </w:rPr>
      </w:pPr>
      <w:hyperlink w:anchor="_Toc456628124" w:history="1">
        <w:r w:rsidR="00257AAD" w:rsidRPr="00BC38EE">
          <w:rPr>
            <w:rStyle w:val="Hyperlink"/>
            <w:noProof/>
          </w:rPr>
          <w:t>3.Y2.4 Interaction Diagram</w:t>
        </w:r>
        <w:r w:rsidR="00257AAD">
          <w:rPr>
            <w:noProof/>
            <w:webHidden/>
          </w:rPr>
          <w:tab/>
        </w:r>
        <w:r w:rsidR="00257AAD">
          <w:rPr>
            <w:noProof/>
            <w:webHidden/>
          </w:rPr>
          <w:fldChar w:fldCharType="begin"/>
        </w:r>
        <w:r w:rsidR="00257AAD">
          <w:rPr>
            <w:noProof/>
            <w:webHidden/>
          </w:rPr>
          <w:instrText xml:space="preserve"> PAGEREF _Toc456628124 \h </w:instrText>
        </w:r>
        <w:r w:rsidR="00257AAD">
          <w:rPr>
            <w:noProof/>
            <w:webHidden/>
          </w:rPr>
        </w:r>
        <w:r w:rsidR="00257AAD">
          <w:rPr>
            <w:noProof/>
            <w:webHidden/>
          </w:rPr>
          <w:fldChar w:fldCharType="separate"/>
        </w:r>
        <w:r w:rsidR="00257AAD">
          <w:rPr>
            <w:noProof/>
            <w:webHidden/>
          </w:rPr>
          <w:t>34</w:t>
        </w:r>
        <w:r w:rsidR="00257AAD">
          <w:rPr>
            <w:noProof/>
            <w:webHidden/>
          </w:rPr>
          <w:fldChar w:fldCharType="end"/>
        </w:r>
      </w:hyperlink>
    </w:p>
    <w:p w14:paraId="23BBFFA7" w14:textId="77777777" w:rsidR="00257AAD" w:rsidRDefault="00F37260">
      <w:pPr>
        <w:pStyle w:val="TOC4"/>
        <w:rPr>
          <w:rFonts w:asciiTheme="minorHAnsi" w:eastAsiaTheme="minorEastAsia" w:hAnsiTheme="minorHAnsi" w:cstheme="minorBidi"/>
          <w:noProof/>
          <w:sz w:val="22"/>
          <w:szCs w:val="22"/>
        </w:rPr>
      </w:pPr>
      <w:hyperlink w:anchor="_Toc456628125" w:history="1">
        <w:r w:rsidR="00257AAD" w:rsidRPr="00BC38EE">
          <w:rPr>
            <w:rStyle w:val="Hyperlink"/>
            <w:noProof/>
          </w:rPr>
          <w:t>3.Y2.4.1 Retrieve Care Plan</w:t>
        </w:r>
        <w:r w:rsidR="00257AAD">
          <w:rPr>
            <w:noProof/>
            <w:webHidden/>
          </w:rPr>
          <w:tab/>
        </w:r>
        <w:r w:rsidR="00257AAD">
          <w:rPr>
            <w:noProof/>
            <w:webHidden/>
          </w:rPr>
          <w:fldChar w:fldCharType="begin"/>
        </w:r>
        <w:r w:rsidR="00257AAD">
          <w:rPr>
            <w:noProof/>
            <w:webHidden/>
          </w:rPr>
          <w:instrText xml:space="preserve"> PAGEREF _Toc456628125 \h </w:instrText>
        </w:r>
        <w:r w:rsidR="00257AAD">
          <w:rPr>
            <w:noProof/>
            <w:webHidden/>
          </w:rPr>
        </w:r>
        <w:r w:rsidR="00257AAD">
          <w:rPr>
            <w:noProof/>
            <w:webHidden/>
          </w:rPr>
          <w:fldChar w:fldCharType="separate"/>
        </w:r>
        <w:r w:rsidR="00257AAD">
          <w:rPr>
            <w:noProof/>
            <w:webHidden/>
          </w:rPr>
          <w:t>34</w:t>
        </w:r>
        <w:r w:rsidR="00257AAD">
          <w:rPr>
            <w:noProof/>
            <w:webHidden/>
          </w:rPr>
          <w:fldChar w:fldCharType="end"/>
        </w:r>
      </w:hyperlink>
    </w:p>
    <w:p w14:paraId="7E4B7737" w14:textId="77777777" w:rsidR="00257AAD" w:rsidRDefault="00F37260">
      <w:pPr>
        <w:pStyle w:val="TOC5"/>
        <w:rPr>
          <w:rFonts w:asciiTheme="minorHAnsi" w:eastAsiaTheme="minorEastAsia" w:hAnsiTheme="minorHAnsi" w:cstheme="minorBidi"/>
          <w:noProof/>
          <w:sz w:val="22"/>
          <w:szCs w:val="22"/>
        </w:rPr>
      </w:pPr>
      <w:hyperlink w:anchor="_Toc456628126" w:history="1">
        <w:r w:rsidR="00257AAD" w:rsidRPr="00BC38EE">
          <w:rPr>
            <w:rStyle w:val="Hyperlink"/>
            <w:noProof/>
          </w:rPr>
          <w:t>3.Y2.4.1.1 Trigger Events</w:t>
        </w:r>
        <w:r w:rsidR="00257AAD">
          <w:rPr>
            <w:noProof/>
            <w:webHidden/>
          </w:rPr>
          <w:tab/>
        </w:r>
        <w:r w:rsidR="00257AAD">
          <w:rPr>
            <w:noProof/>
            <w:webHidden/>
          </w:rPr>
          <w:fldChar w:fldCharType="begin"/>
        </w:r>
        <w:r w:rsidR="00257AAD">
          <w:rPr>
            <w:noProof/>
            <w:webHidden/>
          </w:rPr>
          <w:instrText xml:space="preserve"> PAGEREF _Toc456628126 \h </w:instrText>
        </w:r>
        <w:r w:rsidR="00257AAD">
          <w:rPr>
            <w:noProof/>
            <w:webHidden/>
          </w:rPr>
        </w:r>
        <w:r w:rsidR="00257AAD">
          <w:rPr>
            <w:noProof/>
            <w:webHidden/>
          </w:rPr>
          <w:fldChar w:fldCharType="separate"/>
        </w:r>
        <w:r w:rsidR="00257AAD">
          <w:rPr>
            <w:noProof/>
            <w:webHidden/>
          </w:rPr>
          <w:t>34</w:t>
        </w:r>
        <w:r w:rsidR="00257AAD">
          <w:rPr>
            <w:noProof/>
            <w:webHidden/>
          </w:rPr>
          <w:fldChar w:fldCharType="end"/>
        </w:r>
      </w:hyperlink>
    </w:p>
    <w:p w14:paraId="3029791C" w14:textId="77777777" w:rsidR="00257AAD" w:rsidRDefault="00F37260">
      <w:pPr>
        <w:pStyle w:val="TOC5"/>
        <w:rPr>
          <w:rFonts w:asciiTheme="minorHAnsi" w:eastAsiaTheme="minorEastAsia" w:hAnsiTheme="minorHAnsi" w:cstheme="minorBidi"/>
          <w:noProof/>
          <w:sz w:val="22"/>
          <w:szCs w:val="22"/>
        </w:rPr>
      </w:pPr>
      <w:hyperlink w:anchor="_Toc456628127" w:history="1">
        <w:r w:rsidR="00257AAD" w:rsidRPr="00BC38EE">
          <w:rPr>
            <w:rStyle w:val="Hyperlink"/>
            <w:noProof/>
          </w:rPr>
          <w:t>3.Y2.4.1.2 Message Semantics</w:t>
        </w:r>
        <w:r w:rsidR="00257AAD">
          <w:rPr>
            <w:noProof/>
            <w:webHidden/>
          </w:rPr>
          <w:tab/>
        </w:r>
        <w:r w:rsidR="00257AAD">
          <w:rPr>
            <w:noProof/>
            <w:webHidden/>
          </w:rPr>
          <w:fldChar w:fldCharType="begin"/>
        </w:r>
        <w:r w:rsidR="00257AAD">
          <w:rPr>
            <w:noProof/>
            <w:webHidden/>
          </w:rPr>
          <w:instrText xml:space="preserve"> PAGEREF _Toc456628127 \h </w:instrText>
        </w:r>
        <w:r w:rsidR="00257AAD">
          <w:rPr>
            <w:noProof/>
            <w:webHidden/>
          </w:rPr>
        </w:r>
        <w:r w:rsidR="00257AAD">
          <w:rPr>
            <w:noProof/>
            <w:webHidden/>
          </w:rPr>
          <w:fldChar w:fldCharType="separate"/>
        </w:r>
        <w:r w:rsidR="00257AAD">
          <w:rPr>
            <w:noProof/>
            <w:webHidden/>
          </w:rPr>
          <w:t>34</w:t>
        </w:r>
        <w:r w:rsidR="00257AAD">
          <w:rPr>
            <w:noProof/>
            <w:webHidden/>
          </w:rPr>
          <w:fldChar w:fldCharType="end"/>
        </w:r>
      </w:hyperlink>
    </w:p>
    <w:p w14:paraId="4217F207" w14:textId="77777777" w:rsidR="00257AAD" w:rsidRDefault="00F37260">
      <w:pPr>
        <w:pStyle w:val="TOC5"/>
        <w:rPr>
          <w:rFonts w:asciiTheme="minorHAnsi" w:eastAsiaTheme="minorEastAsia" w:hAnsiTheme="minorHAnsi" w:cstheme="minorBidi"/>
          <w:noProof/>
          <w:sz w:val="22"/>
          <w:szCs w:val="22"/>
        </w:rPr>
      </w:pPr>
      <w:hyperlink w:anchor="_Toc456628128" w:history="1">
        <w:r w:rsidR="00257AAD" w:rsidRPr="00BC38EE">
          <w:rPr>
            <w:rStyle w:val="Hyperlink"/>
            <w:noProof/>
          </w:rPr>
          <w:t>3.Y2.4.1.3 Expected Actions</w:t>
        </w:r>
        <w:r w:rsidR="00257AAD">
          <w:rPr>
            <w:noProof/>
            <w:webHidden/>
          </w:rPr>
          <w:tab/>
        </w:r>
        <w:r w:rsidR="00257AAD">
          <w:rPr>
            <w:noProof/>
            <w:webHidden/>
          </w:rPr>
          <w:fldChar w:fldCharType="begin"/>
        </w:r>
        <w:r w:rsidR="00257AAD">
          <w:rPr>
            <w:noProof/>
            <w:webHidden/>
          </w:rPr>
          <w:instrText xml:space="preserve"> PAGEREF _Toc456628128 \h </w:instrText>
        </w:r>
        <w:r w:rsidR="00257AAD">
          <w:rPr>
            <w:noProof/>
            <w:webHidden/>
          </w:rPr>
        </w:r>
        <w:r w:rsidR="00257AAD">
          <w:rPr>
            <w:noProof/>
            <w:webHidden/>
          </w:rPr>
          <w:fldChar w:fldCharType="separate"/>
        </w:r>
        <w:r w:rsidR="00257AAD">
          <w:rPr>
            <w:noProof/>
            <w:webHidden/>
          </w:rPr>
          <w:t>35</w:t>
        </w:r>
        <w:r w:rsidR="00257AAD">
          <w:rPr>
            <w:noProof/>
            <w:webHidden/>
          </w:rPr>
          <w:fldChar w:fldCharType="end"/>
        </w:r>
      </w:hyperlink>
    </w:p>
    <w:p w14:paraId="2BACBBA1" w14:textId="77777777" w:rsidR="00257AAD" w:rsidRDefault="00F37260">
      <w:pPr>
        <w:pStyle w:val="TOC3"/>
        <w:rPr>
          <w:rFonts w:asciiTheme="minorHAnsi" w:eastAsiaTheme="minorEastAsia" w:hAnsiTheme="minorHAnsi" w:cstheme="minorBidi"/>
          <w:noProof/>
          <w:sz w:val="22"/>
          <w:szCs w:val="22"/>
        </w:rPr>
      </w:pPr>
      <w:hyperlink w:anchor="_Toc456628129" w:history="1">
        <w:r w:rsidR="00257AAD" w:rsidRPr="00BC38EE">
          <w:rPr>
            <w:rStyle w:val="Hyperlink"/>
            <w:noProof/>
          </w:rPr>
          <w:t>3.Y2.5 Security Considerations</w:t>
        </w:r>
        <w:r w:rsidR="00257AAD">
          <w:rPr>
            <w:noProof/>
            <w:webHidden/>
          </w:rPr>
          <w:tab/>
        </w:r>
        <w:r w:rsidR="00257AAD">
          <w:rPr>
            <w:noProof/>
            <w:webHidden/>
          </w:rPr>
          <w:fldChar w:fldCharType="begin"/>
        </w:r>
        <w:r w:rsidR="00257AAD">
          <w:rPr>
            <w:noProof/>
            <w:webHidden/>
          </w:rPr>
          <w:instrText xml:space="preserve"> PAGEREF _Toc456628129 \h </w:instrText>
        </w:r>
        <w:r w:rsidR="00257AAD">
          <w:rPr>
            <w:noProof/>
            <w:webHidden/>
          </w:rPr>
        </w:r>
        <w:r w:rsidR="00257AAD">
          <w:rPr>
            <w:noProof/>
            <w:webHidden/>
          </w:rPr>
          <w:fldChar w:fldCharType="separate"/>
        </w:r>
        <w:r w:rsidR="00257AAD">
          <w:rPr>
            <w:noProof/>
            <w:webHidden/>
          </w:rPr>
          <w:t>35</w:t>
        </w:r>
        <w:r w:rsidR="00257AAD">
          <w:rPr>
            <w:noProof/>
            <w:webHidden/>
          </w:rPr>
          <w:fldChar w:fldCharType="end"/>
        </w:r>
      </w:hyperlink>
    </w:p>
    <w:p w14:paraId="1CA6D519" w14:textId="77777777" w:rsidR="00257AAD" w:rsidRDefault="00F37260">
      <w:pPr>
        <w:pStyle w:val="TOC2"/>
        <w:rPr>
          <w:rFonts w:asciiTheme="minorHAnsi" w:eastAsiaTheme="minorEastAsia" w:hAnsiTheme="minorHAnsi" w:cstheme="minorBidi"/>
          <w:noProof/>
          <w:sz w:val="22"/>
          <w:szCs w:val="22"/>
        </w:rPr>
      </w:pPr>
      <w:hyperlink w:anchor="_Toc456628130" w:history="1">
        <w:r w:rsidR="00257AAD" w:rsidRPr="00BC38EE">
          <w:rPr>
            <w:rStyle w:val="Hyperlink"/>
            <w:noProof/>
          </w:rPr>
          <w:t>3.Y3 Subscribe to Care Plan Updates [PCC-Y3]</w:t>
        </w:r>
        <w:r w:rsidR="00257AAD">
          <w:rPr>
            <w:noProof/>
            <w:webHidden/>
          </w:rPr>
          <w:tab/>
        </w:r>
        <w:r w:rsidR="00257AAD">
          <w:rPr>
            <w:noProof/>
            <w:webHidden/>
          </w:rPr>
          <w:fldChar w:fldCharType="begin"/>
        </w:r>
        <w:r w:rsidR="00257AAD">
          <w:rPr>
            <w:noProof/>
            <w:webHidden/>
          </w:rPr>
          <w:instrText xml:space="preserve"> PAGEREF _Toc456628130 \h </w:instrText>
        </w:r>
        <w:r w:rsidR="00257AAD">
          <w:rPr>
            <w:noProof/>
            <w:webHidden/>
          </w:rPr>
        </w:r>
        <w:r w:rsidR="00257AAD">
          <w:rPr>
            <w:noProof/>
            <w:webHidden/>
          </w:rPr>
          <w:fldChar w:fldCharType="separate"/>
        </w:r>
        <w:r w:rsidR="00257AAD">
          <w:rPr>
            <w:noProof/>
            <w:webHidden/>
          </w:rPr>
          <w:t>35</w:t>
        </w:r>
        <w:r w:rsidR="00257AAD">
          <w:rPr>
            <w:noProof/>
            <w:webHidden/>
          </w:rPr>
          <w:fldChar w:fldCharType="end"/>
        </w:r>
      </w:hyperlink>
    </w:p>
    <w:p w14:paraId="4749F01B" w14:textId="77777777" w:rsidR="00257AAD" w:rsidRDefault="00F37260">
      <w:pPr>
        <w:pStyle w:val="TOC3"/>
        <w:rPr>
          <w:rFonts w:asciiTheme="minorHAnsi" w:eastAsiaTheme="minorEastAsia" w:hAnsiTheme="minorHAnsi" w:cstheme="minorBidi"/>
          <w:noProof/>
          <w:sz w:val="22"/>
          <w:szCs w:val="22"/>
        </w:rPr>
      </w:pPr>
      <w:hyperlink w:anchor="_Toc456628131" w:history="1">
        <w:r w:rsidR="00257AAD" w:rsidRPr="00BC38EE">
          <w:rPr>
            <w:rStyle w:val="Hyperlink"/>
            <w:noProof/>
          </w:rPr>
          <w:t>3.Y3.1 Scope</w:t>
        </w:r>
        <w:r w:rsidR="00257AAD">
          <w:rPr>
            <w:noProof/>
            <w:webHidden/>
          </w:rPr>
          <w:tab/>
        </w:r>
        <w:r w:rsidR="00257AAD">
          <w:rPr>
            <w:noProof/>
            <w:webHidden/>
          </w:rPr>
          <w:fldChar w:fldCharType="begin"/>
        </w:r>
        <w:r w:rsidR="00257AAD">
          <w:rPr>
            <w:noProof/>
            <w:webHidden/>
          </w:rPr>
          <w:instrText xml:space="preserve"> PAGEREF _Toc456628131 \h </w:instrText>
        </w:r>
        <w:r w:rsidR="00257AAD">
          <w:rPr>
            <w:noProof/>
            <w:webHidden/>
          </w:rPr>
        </w:r>
        <w:r w:rsidR="00257AAD">
          <w:rPr>
            <w:noProof/>
            <w:webHidden/>
          </w:rPr>
          <w:fldChar w:fldCharType="separate"/>
        </w:r>
        <w:r w:rsidR="00257AAD">
          <w:rPr>
            <w:noProof/>
            <w:webHidden/>
          </w:rPr>
          <w:t>35</w:t>
        </w:r>
        <w:r w:rsidR="00257AAD">
          <w:rPr>
            <w:noProof/>
            <w:webHidden/>
          </w:rPr>
          <w:fldChar w:fldCharType="end"/>
        </w:r>
      </w:hyperlink>
    </w:p>
    <w:p w14:paraId="7A8D1558" w14:textId="77777777" w:rsidR="00257AAD" w:rsidRDefault="00F37260">
      <w:pPr>
        <w:pStyle w:val="TOC3"/>
        <w:rPr>
          <w:rFonts w:asciiTheme="minorHAnsi" w:eastAsiaTheme="minorEastAsia" w:hAnsiTheme="minorHAnsi" w:cstheme="minorBidi"/>
          <w:noProof/>
          <w:sz w:val="22"/>
          <w:szCs w:val="22"/>
        </w:rPr>
      </w:pPr>
      <w:hyperlink w:anchor="_Toc456628132" w:history="1">
        <w:r w:rsidR="00257AAD" w:rsidRPr="00BC38EE">
          <w:rPr>
            <w:rStyle w:val="Hyperlink"/>
            <w:noProof/>
          </w:rPr>
          <w:t>3.Y3.2 Actor Roles</w:t>
        </w:r>
        <w:r w:rsidR="00257AAD">
          <w:rPr>
            <w:noProof/>
            <w:webHidden/>
          </w:rPr>
          <w:tab/>
        </w:r>
        <w:r w:rsidR="00257AAD">
          <w:rPr>
            <w:noProof/>
            <w:webHidden/>
          </w:rPr>
          <w:fldChar w:fldCharType="begin"/>
        </w:r>
        <w:r w:rsidR="00257AAD">
          <w:rPr>
            <w:noProof/>
            <w:webHidden/>
          </w:rPr>
          <w:instrText xml:space="preserve"> PAGEREF _Toc456628132 \h </w:instrText>
        </w:r>
        <w:r w:rsidR="00257AAD">
          <w:rPr>
            <w:noProof/>
            <w:webHidden/>
          </w:rPr>
        </w:r>
        <w:r w:rsidR="00257AAD">
          <w:rPr>
            <w:noProof/>
            <w:webHidden/>
          </w:rPr>
          <w:fldChar w:fldCharType="separate"/>
        </w:r>
        <w:r w:rsidR="00257AAD">
          <w:rPr>
            <w:noProof/>
            <w:webHidden/>
          </w:rPr>
          <w:t>35</w:t>
        </w:r>
        <w:r w:rsidR="00257AAD">
          <w:rPr>
            <w:noProof/>
            <w:webHidden/>
          </w:rPr>
          <w:fldChar w:fldCharType="end"/>
        </w:r>
      </w:hyperlink>
    </w:p>
    <w:p w14:paraId="1178D37F" w14:textId="77777777" w:rsidR="00257AAD" w:rsidRDefault="00F37260">
      <w:pPr>
        <w:pStyle w:val="TOC3"/>
        <w:rPr>
          <w:rFonts w:asciiTheme="minorHAnsi" w:eastAsiaTheme="minorEastAsia" w:hAnsiTheme="minorHAnsi" w:cstheme="minorBidi"/>
          <w:noProof/>
          <w:sz w:val="22"/>
          <w:szCs w:val="22"/>
        </w:rPr>
      </w:pPr>
      <w:hyperlink w:anchor="_Toc456628133" w:history="1">
        <w:r w:rsidR="00257AAD" w:rsidRPr="00BC38EE">
          <w:rPr>
            <w:rStyle w:val="Hyperlink"/>
            <w:noProof/>
          </w:rPr>
          <w:t>3.Y3.3 Referenced Standards</w:t>
        </w:r>
        <w:r w:rsidR="00257AAD">
          <w:rPr>
            <w:noProof/>
            <w:webHidden/>
          </w:rPr>
          <w:tab/>
        </w:r>
        <w:r w:rsidR="00257AAD">
          <w:rPr>
            <w:noProof/>
            <w:webHidden/>
          </w:rPr>
          <w:fldChar w:fldCharType="begin"/>
        </w:r>
        <w:r w:rsidR="00257AAD">
          <w:rPr>
            <w:noProof/>
            <w:webHidden/>
          </w:rPr>
          <w:instrText xml:space="preserve"> PAGEREF _Toc456628133 \h </w:instrText>
        </w:r>
        <w:r w:rsidR="00257AAD">
          <w:rPr>
            <w:noProof/>
            <w:webHidden/>
          </w:rPr>
        </w:r>
        <w:r w:rsidR="00257AAD">
          <w:rPr>
            <w:noProof/>
            <w:webHidden/>
          </w:rPr>
          <w:fldChar w:fldCharType="separate"/>
        </w:r>
        <w:r w:rsidR="00257AAD">
          <w:rPr>
            <w:noProof/>
            <w:webHidden/>
          </w:rPr>
          <w:t>35</w:t>
        </w:r>
        <w:r w:rsidR="00257AAD">
          <w:rPr>
            <w:noProof/>
            <w:webHidden/>
          </w:rPr>
          <w:fldChar w:fldCharType="end"/>
        </w:r>
      </w:hyperlink>
    </w:p>
    <w:p w14:paraId="635672CC" w14:textId="77777777" w:rsidR="00257AAD" w:rsidRDefault="00F37260">
      <w:pPr>
        <w:pStyle w:val="TOC3"/>
        <w:rPr>
          <w:rFonts w:asciiTheme="minorHAnsi" w:eastAsiaTheme="minorEastAsia" w:hAnsiTheme="minorHAnsi" w:cstheme="minorBidi"/>
          <w:noProof/>
          <w:sz w:val="22"/>
          <w:szCs w:val="22"/>
        </w:rPr>
      </w:pPr>
      <w:hyperlink w:anchor="_Toc456628134" w:history="1">
        <w:r w:rsidR="00257AAD" w:rsidRPr="00BC38EE">
          <w:rPr>
            <w:rStyle w:val="Hyperlink"/>
            <w:noProof/>
          </w:rPr>
          <w:t>3.Y3.4 Interaction Diagram</w:t>
        </w:r>
        <w:r w:rsidR="00257AAD">
          <w:rPr>
            <w:noProof/>
            <w:webHidden/>
          </w:rPr>
          <w:tab/>
        </w:r>
        <w:r w:rsidR="00257AAD">
          <w:rPr>
            <w:noProof/>
            <w:webHidden/>
          </w:rPr>
          <w:fldChar w:fldCharType="begin"/>
        </w:r>
        <w:r w:rsidR="00257AAD">
          <w:rPr>
            <w:noProof/>
            <w:webHidden/>
          </w:rPr>
          <w:instrText xml:space="preserve"> PAGEREF _Toc456628134 \h </w:instrText>
        </w:r>
        <w:r w:rsidR="00257AAD">
          <w:rPr>
            <w:noProof/>
            <w:webHidden/>
          </w:rPr>
        </w:r>
        <w:r w:rsidR="00257AAD">
          <w:rPr>
            <w:noProof/>
            <w:webHidden/>
          </w:rPr>
          <w:fldChar w:fldCharType="separate"/>
        </w:r>
        <w:r w:rsidR="00257AAD">
          <w:rPr>
            <w:noProof/>
            <w:webHidden/>
          </w:rPr>
          <w:t>36</w:t>
        </w:r>
        <w:r w:rsidR="00257AAD">
          <w:rPr>
            <w:noProof/>
            <w:webHidden/>
          </w:rPr>
          <w:fldChar w:fldCharType="end"/>
        </w:r>
      </w:hyperlink>
    </w:p>
    <w:p w14:paraId="067ED6C7" w14:textId="77777777" w:rsidR="00257AAD" w:rsidRDefault="00F37260">
      <w:pPr>
        <w:pStyle w:val="TOC4"/>
        <w:rPr>
          <w:rFonts w:asciiTheme="minorHAnsi" w:eastAsiaTheme="minorEastAsia" w:hAnsiTheme="minorHAnsi" w:cstheme="minorBidi"/>
          <w:noProof/>
          <w:sz w:val="22"/>
          <w:szCs w:val="22"/>
        </w:rPr>
      </w:pPr>
      <w:hyperlink w:anchor="_Toc456628135" w:history="1">
        <w:r w:rsidR="00257AAD" w:rsidRPr="00BC38EE">
          <w:rPr>
            <w:rStyle w:val="Hyperlink"/>
            <w:noProof/>
          </w:rPr>
          <w:t>3.Y3.4.1 Subscribe to Care Plan Updates</w:t>
        </w:r>
        <w:r w:rsidR="00257AAD">
          <w:rPr>
            <w:noProof/>
            <w:webHidden/>
          </w:rPr>
          <w:tab/>
        </w:r>
        <w:r w:rsidR="00257AAD">
          <w:rPr>
            <w:noProof/>
            <w:webHidden/>
          </w:rPr>
          <w:fldChar w:fldCharType="begin"/>
        </w:r>
        <w:r w:rsidR="00257AAD">
          <w:rPr>
            <w:noProof/>
            <w:webHidden/>
          </w:rPr>
          <w:instrText xml:space="preserve"> PAGEREF _Toc456628135 \h </w:instrText>
        </w:r>
        <w:r w:rsidR="00257AAD">
          <w:rPr>
            <w:noProof/>
            <w:webHidden/>
          </w:rPr>
        </w:r>
        <w:r w:rsidR="00257AAD">
          <w:rPr>
            <w:noProof/>
            <w:webHidden/>
          </w:rPr>
          <w:fldChar w:fldCharType="separate"/>
        </w:r>
        <w:r w:rsidR="00257AAD">
          <w:rPr>
            <w:noProof/>
            <w:webHidden/>
          </w:rPr>
          <w:t>36</w:t>
        </w:r>
        <w:r w:rsidR="00257AAD">
          <w:rPr>
            <w:noProof/>
            <w:webHidden/>
          </w:rPr>
          <w:fldChar w:fldCharType="end"/>
        </w:r>
      </w:hyperlink>
    </w:p>
    <w:p w14:paraId="4B023B87" w14:textId="77777777" w:rsidR="00257AAD" w:rsidRDefault="00F37260">
      <w:pPr>
        <w:pStyle w:val="TOC5"/>
        <w:rPr>
          <w:rFonts w:asciiTheme="minorHAnsi" w:eastAsiaTheme="minorEastAsia" w:hAnsiTheme="minorHAnsi" w:cstheme="minorBidi"/>
          <w:noProof/>
          <w:sz w:val="22"/>
          <w:szCs w:val="22"/>
        </w:rPr>
      </w:pPr>
      <w:hyperlink w:anchor="_Toc456628136" w:history="1">
        <w:r w:rsidR="00257AAD" w:rsidRPr="00BC38EE">
          <w:rPr>
            <w:rStyle w:val="Hyperlink"/>
            <w:noProof/>
          </w:rPr>
          <w:t>3.Y3.4.1.1 Trigger Events</w:t>
        </w:r>
        <w:r w:rsidR="00257AAD">
          <w:rPr>
            <w:noProof/>
            <w:webHidden/>
          </w:rPr>
          <w:tab/>
        </w:r>
        <w:r w:rsidR="00257AAD">
          <w:rPr>
            <w:noProof/>
            <w:webHidden/>
          </w:rPr>
          <w:fldChar w:fldCharType="begin"/>
        </w:r>
        <w:r w:rsidR="00257AAD">
          <w:rPr>
            <w:noProof/>
            <w:webHidden/>
          </w:rPr>
          <w:instrText xml:space="preserve"> PAGEREF _Toc456628136 \h </w:instrText>
        </w:r>
        <w:r w:rsidR="00257AAD">
          <w:rPr>
            <w:noProof/>
            <w:webHidden/>
          </w:rPr>
        </w:r>
        <w:r w:rsidR="00257AAD">
          <w:rPr>
            <w:noProof/>
            <w:webHidden/>
          </w:rPr>
          <w:fldChar w:fldCharType="separate"/>
        </w:r>
        <w:r w:rsidR="00257AAD">
          <w:rPr>
            <w:noProof/>
            <w:webHidden/>
          </w:rPr>
          <w:t>36</w:t>
        </w:r>
        <w:r w:rsidR="00257AAD">
          <w:rPr>
            <w:noProof/>
            <w:webHidden/>
          </w:rPr>
          <w:fldChar w:fldCharType="end"/>
        </w:r>
      </w:hyperlink>
    </w:p>
    <w:p w14:paraId="2FB27C77" w14:textId="77777777" w:rsidR="00257AAD" w:rsidRDefault="00F37260">
      <w:pPr>
        <w:pStyle w:val="TOC5"/>
        <w:rPr>
          <w:rFonts w:asciiTheme="minorHAnsi" w:eastAsiaTheme="minorEastAsia" w:hAnsiTheme="minorHAnsi" w:cstheme="minorBidi"/>
          <w:noProof/>
          <w:sz w:val="22"/>
          <w:szCs w:val="22"/>
        </w:rPr>
      </w:pPr>
      <w:hyperlink w:anchor="_Toc456628137" w:history="1">
        <w:r w:rsidR="00257AAD" w:rsidRPr="00BC38EE">
          <w:rPr>
            <w:rStyle w:val="Hyperlink"/>
            <w:noProof/>
          </w:rPr>
          <w:t>3.Y3.4.1.2 Message Semantics</w:t>
        </w:r>
        <w:r w:rsidR="00257AAD">
          <w:rPr>
            <w:noProof/>
            <w:webHidden/>
          </w:rPr>
          <w:tab/>
        </w:r>
        <w:r w:rsidR="00257AAD">
          <w:rPr>
            <w:noProof/>
            <w:webHidden/>
          </w:rPr>
          <w:fldChar w:fldCharType="begin"/>
        </w:r>
        <w:r w:rsidR="00257AAD">
          <w:rPr>
            <w:noProof/>
            <w:webHidden/>
          </w:rPr>
          <w:instrText xml:space="preserve"> PAGEREF _Toc456628137 \h </w:instrText>
        </w:r>
        <w:r w:rsidR="00257AAD">
          <w:rPr>
            <w:noProof/>
            <w:webHidden/>
          </w:rPr>
        </w:r>
        <w:r w:rsidR="00257AAD">
          <w:rPr>
            <w:noProof/>
            <w:webHidden/>
          </w:rPr>
          <w:fldChar w:fldCharType="separate"/>
        </w:r>
        <w:r w:rsidR="00257AAD">
          <w:rPr>
            <w:noProof/>
            <w:webHidden/>
          </w:rPr>
          <w:t>36</w:t>
        </w:r>
        <w:r w:rsidR="00257AAD">
          <w:rPr>
            <w:noProof/>
            <w:webHidden/>
          </w:rPr>
          <w:fldChar w:fldCharType="end"/>
        </w:r>
      </w:hyperlink>
    </w:p>
    <w:p w14:paraId="6D5DB393" w14:textId="77777777" w:rsidR="00257AAD" w:rsidRDefault="00F37260">
      <w:pPr>
        <w:pStyle w:val="TOC5"/>
        <w:rPr>
          <w:rFonts w:asciiTheme="minorHAnsi" w:eastAsiaTheme="minorEastAsia" w:hAnsiTheme="minorHAnsi" w:cstheme="minorBidi"/>
          <w:noProof/>
          <w:sz w:val="22"/>
          <w:szCs w:val="22"/>
        </w:rPr>
      </w:pPr>
      <w:hyperlink w:anchor="_Toc456628138" w:history="1">
        <w:r w:rsidR="00257AAD" w:rsidRPr="00BC38EE">
          <w:rPr>
            <w:rStyle w:val="Hyperlink"/>
            <w:noProof/>
          </w:rPr>
          <w:t>3.Y3.4.1.3 Expected Actions</w:t>
        </w:r>
        <w:r w:rsidR="00257AAD">
          <w:rPr>
            <w:noProof/>
            <w:webHidden/>
          </w:rPr>
          <w:tab/>
        </w:r>
        <w:r w:rsidR="00257AAD">
          <w:rPr>
            <w:noProof/>
            <w:webHidden/>
          </w:rPr>
          <w:fldChar w:fldCharType="begin"/>
        </w:r>
        <w:r w:rsidR="00257AAD">
          <w:rPr>
            <w:noProof/>
            <w:webHidden/>
          </w:rPr>
          <w:instrText xml:space="preserve"> PAGEREF _Toc456628138 \h </w:instrText>
        </w:r>
        <w:r w:rsidR="00257AAD">
          <w:rPr>
            <w:noProof/>
            <w:webHidden/>
          </w:rPr>
        </w:r>
        <w:r w:rsidR="00257AAD">
          <w:rPr>
            <w:noProof/>
            <w:webHidden/>
          </w:rPr>
          <w:fldChar w:fldCharType="separate"/>
        </w:r>
        <w:r w:rsidR="00257AAD">
          <w:rPr>
            <w:noProof/>
            <w:webHidden/>
          </w:rPr>
          <w:t>37</w:t>
        </w:r>
        <w:r w:rsidR="00257AAD">
          <w:rPr>
            <w:noProof/>
            <w:webHidden/>
          </w:rPr>
          <w:fldChar w:fldCharType="end"/>
        </w:r>
      </w:hyperlink>
    </w:p>
    <w:p w14:paraId="3EBF0025" w14:textId="77777777" w:rsidR="00257AAD" w:rsidRDefault="00F37260">
      <w:pPr>
        <w:pStyle w:val="TOC4"/>
        <w:rPr>
          <w:rFonts w:asciiTheme="minorHAnsi" w:eastAsiaTheme="minorEastAsia" w:hAnsiTheme="minorHAnsi" w:cstheme="minorBidi"/>
          <w:noProof/>
          <w:sz w:val="22"/>
          <w:szCs w:val="22"/>
        </w:rPr>
      </w:pPr>
      <w:hyperlink w:anchor="_Toc456628139" w:history="1">
        <w:r w:rsidR="00257AAD" w:rsidRPr="00BC38EE">
          <w:rPr>
            <w:rStyle w:val="Hyperlink"/>
            <w:noProof/>
          </w:rPr>
          <w:t>3.Y3.4.2 Update Subscription to Care Plan Updates</w:t>
        </w:r>
        <w:r w:rsidR="00257AAD">
          <w:rPr>
            <w:noProof/>
            <w:webHidden/>
          </w:rPr>
          <w:tab/>
        </w:r>
        <w:r w:rsidR="00257AAD">
          <w:rPr>
            <w:noProof/>
            <w:webHidden/>
          </w:rPr>
          <w:fldChar w:fldCharType="begin"/>
        </w:r>
        <w:r w:rsidR="00257AAD">
          <w:rPr>
            <w:noProof/>
            <w:webHidden/>
          </w:rPr>
          <w:instrText xml:space="preserve"> PAGEREF _Toc456628139 \h </w:instrText>
        </w:r>
        <w:r w:rsidR="00257AAD">
          <w:rPr>
            <w:noProof/>
            <w:webHidden/>
          </w:rPr>
        </w:r>
        <w:r w:rsidR="00257AAD">
          <w:rPr>
            <w:noProof/>
            <w:webHidden/>
          </w:rPr>
          <w:fldChar w:fldCharType="separate"/>
        </w:r>
        <w:r w:rsidR="00257AAD">
          <w:rPr>
            <w:noProof/>
            <w:webHidden/>
          </w:rPr>
          <w:t>37</w:t>
        </w:r>
        <w:r w:rsidR="00257AAD">
          <w:rPr>
            <w:noProof/>
            <w:webHidden/>
          </w:rPr>
          <w:fldChar w:fldCharType="end"/>
        </w:r>
      </w:hyperlink>
    </w:p>
    <w:p w14:paraId="40755B17" w14:textId="77777777" w:rsidR="00257AAD" w:rsidRDefault="00F37260">
      <w:pPr>
        <w:pStyle w:val="TOC5"/>
        <w:rPr>
          <w:rFonts w:asciiTheme="minorHAnsi" w:eastAsiaTheme="minorEastAsia" w:hAnsiTheme="minorHAnsi" w:cstheme="minorBidi"/>
          <w:noProof/>
          <w:sz w:val="22"/>
          <w:szCs w:val="22"/>
        </w:rPr>
      </w:pPr>
      <w:hyperlink w:anchor="_Toc456628140" w:history="1">
        <w:r w:rsidR="00257AAD" w:rsidRPr="00BC38EE">
          <w:rPr>
            <w:rStyle w:val="Hyperlink"/>
            <w:noProof/>
          </w:rPr>
          <w:t>3.Y3.4.2.1 Trigger Events</w:t>
        </w:r>
        <w:r w:rsidR="00257AAD">
          <w:rPr>
            <w:noProof/>
            <w:webHidden/>
          </w:rPr>
          <w:tab/>
        </w:r>
        <w:r w:rsidR="00257AAD">
          <w:rPr>
            <w:noProof/>
            <w:webHidden/>
          </w:rPr>
          <w:fldChar w:fldCharType="begin"/>
        </w:r>
        <w:r w:rsidR="00257AAD">
          <w:rPr>
            <w:noProof/>
            <w:webHidden/>
          </w:rPr>
          <w:instrText xml:space="preserve"> PAGEREF _Toc456628140 \h </w:instrText>
        </w:r>
        <w:r w:rsidR="00257AAD">
          <w:rPr>
            <w:noProof/>
            <w:webHidden/>
          </w:rPr>
        </w:r>
        <w:r w:rsidR="00257AAD">
          <w:rPr>
            <w:noProof/>
            <w:webHidden/>
          </w:rPr>
          <w:fldChar w:fldCharType="separate"/>
        </w:r>
        <w:r w:rsidR="00257AAD">
          <w:rPr>
            <w:noProof/>
            <w:webHidden/>
          </w:rPr>
          <w:t>37</w:t>
        </w:r>
        <w:r w:rsidR="00257AAD">
          <w:rPr>
            <w:noProof/>
            <w:webHidden/>
          </w:rPr>
          <w:fldChar w:fldCharType="end"/>
        </w:r>
      </w:hyperlink>
    </w:p>
    <w:p w14:paraId="71345E6A" w14:textId="77777777" w:rsidR="00257AAD" w:rsidRDefault="00F37260">
      <w:pPr>
        <w:pStyle w:val="TOC5"/>
        <w:rPr>
          <w:rFonts w:asciiTheme="minorHAnsi" w:eastAsiaTheme="minorEastAsia" w:hAnsiTheme="minorHAnsi" w:cstheme="minorBidi"/>
          <w:noProof/>
          <w:sz w:val="22"/>
          <w:szCs w:val="22"/>
        </w:rPr>
      </w:pPr>
      <w:hyperlink w:anchor="_Toc456628141" w:history="1">
        <w:r w:rsidR="00257AAD" w:rsidRPr="00BC38EE">
          <w:rPr>
            <w:rStyle w:val="Hyperlink"/>
            <w:noProof/>
          </w:rPr>
          <w:t>3.Y3.4.2.2 Message Semantics</w:t>
        </w:r>
        <w:r w:rsidR="00257AAD">
          <w:rPr>
            <w:noProof/>
            <w:webHidden/>
          </w:rPr>
          <w:tab/>
        </w:r>
        <w:r w:rsidR="00257AAD">
          <w:rPr>
            <w:noProof/>
            <w:webHidden/>
          </w:rPr>
          <w:fldChar w:fldCharType="begin"/>
        </w:r>
        <w:r w:rsidR="00257AAD">
          <w:rPr>
            <w:noProof/>
            <w:webHidden/>
          </w:rPr>
          <w:instrText xml:space="preserve"> PAGEREF _Toc456628141 \h </w:instrText>
        </w:r>
        <w:r w:rsidR="00257AAD">
          <w:rPr>
            <w:noProof/>
            <w:webHidden/>
          </w:rPr>
        </w:r>
        <w:r w:rsidR="00257AAD">
          <w:rPr>
            <w:noProof/>
            <w:webHidden/>
          </w:rPr>
          <w:fldChar w:fldCharType="separate"/>
        </w:r>
        <w:r w:rsidR="00257AAD">
          <w:rPr>
            <w:noProof/>
            <w:webHidden/>
          </w:rPr>
          <w:t>37</w:t>
        </w:r>
        <w:r w:rsidR="00257AAD">
          <w:rPr>
            <w:noProof/>
            <w:webHidden/>
          </w:rPr>
          <w:fldChar w:fldCharType="end"/>
        </w:r>
      </w:hyperlink>
    </w:p>
    <w:p w14:paraId="0116F947" w14:textId="77777777" w:rsidR="00257AAD" w:rsidRDefault="00F37260">
      <w:pPr>
        <w:pStyle w:val="TOC5"/>
        <w:rPr>
          <w:rFonts w:asciiTheme="minorHAnsi" w:eastAsiaTheme="minorEastAsia" w:hAnsiTheme="minorHAnsi" w:cstheme="minorBidi"/>
          <w:noProof/>
          <w:sz w:val="22"/>
          <w:szCs w:val="22"/>
        </w:rPr>
      </w:pPr>
      <w:hyperlink w:anchor="_Toc456628142" w:history="1">
        <w:r w:rsidR="00257AAD" w:rsidRPr="00BC38EE">
          <w:rPr>
            <w:rStyle w:val="Hyperlink"/>
            <w:noProof/>
          </w:rPr>
          <w:t>3.Y3.4.2.3 Expected Actions</w:t>
        </w:r>
        <w:r w:rsidR="00257AAD">
          <w:rPr>
            <w:noProof/>
            <w:webHidden/>
          </w:rPr>
          <w:tab/>
        </w:r>
        <w:r w:rsidR="00257AAD">
          <w:rPr>
            <w:noProof/>
            <w:webHidden/>
          </w:rPr>
          <w:fldChar w:fldCharType="begin"/>
        </w:r>
        <w:r w:rsidR="00257AAD">
          <w:rPr>
            <w:noProof/>
            <w:webHidden/>
          </w:rPr>
          <w:instrText xml:space="preserve"> PAGEREF _Toc456628142 \h </w:instrText>
        </w:r>
        <w:r w:rsidR="00257AAD">
          <w:rPr>
            <w:noProof/>
            <w:webHidden/>
          </w:rPr>
        </w:r>
        <w:r w:rsidR="00257AAD">
          <w:rPr>
            <w:noProof/>
            <w:webHidden/>
          </w:rPr>
          <w:fldChar w:fldCharType="separate"/>
        </w:r>
        <w:r w:rsidR="00257AAD">
          <w:rPr>
            <w:noProof/>
            <w:webHidden/>
          </w:rPr>
          <w:t>37</w:t>
        </w:r>
        <w:r w:rsidR="00257AAD">
          <w:rPr>
            <w:noProof/>
            <w:webHidden/>
          </w:rPr>
          <w:fldChar w:fldCharType="end"/>
        </w:r>
      </w:hyperlink>
    </w:p>
    <w:p w14:paraId="6965DA81" w14:textId="77777777" w:rsidR="00257AAD" w:rsidRDefault="00F37260">
      <w:pPr>
        <w:pStyle w:val="TOC3"/>
        <w:rPr>
          <w:rFonts w:asciiTheme="minorHAnsi" w:eastAsiaTheme="minorEastAsia" w:hAnsiTheme="minorHAnsi" w:cstheme="minorBidi"/>
          <w:noProof/>
          <w:sz w:val="22"/>
          <w:szCs w:val="22"/>
        </w:rPr>
      </w:pPr>
      <w:hyperlink w:anchor="_Toc456628143" w:history="1">
        <w:r w:rsidR="00257AAD" w:rsidRPr="00BC38EE">
          <w:rPr>
            <w:rStyle w:val="Hyperlink"/>
            <w:noProof/>
          </w:rPr>
          <w:t>3.Y3.5 Security Considerations</w:t>
        </w:r>
        <w:r w:rsidR="00257AAD">
          <w:rPr>
            <w:noProof/>
            <w:webHidden/>
          </w:rPr>
          <w:tab/>
        </w:r>
        <w:r w:rsidR="00257AAD">
          <w:rPr>
            <w:noProof/>
            <w:webHidden/>
          </w:rPr>
          <w:fldChar w:fldCharType="begin"/>
        </w:r>
        <w:r w:rsidR="00257AAD">
          <w:rPr>
            <w:noProof/>
            <w:webHidden/>
          </w:rPr>
          <w:instrText xml:space="preserve"> PAGEREF _Toc456628143 \h </w:instrText>
        </w:r>
        <w:r w:rsidR="00257AAD">
          <w:rPr>
            <w:noProof/>
            <w:webHidden/>
          </w:rPr>
        </w:r>
        <w:r w:rsidR="00257AAD">
          <w:rPr>
            <w:noProof/>
            <w:webHidden/>
          </w:rPr>
          <w:fldChar w:fldCharType="separate"/>
        </w:r>
        <w:r w:rsidR="00257AAD">
          <w:rPr>
            <w:noProof/>
            <w:webHidden/>
          </w:rPr>
          <w:t>37</w:t>
        </w:r>
        <w:r w:rsidR="00257AAD">
          <w:rPr>
            <w:noProof/>
            <w:webHidden/>
          </w:rPr>
          <w:fldChar w:fldCharType="end"/>
        </w:r>
      </w:hyperlink>
    </w:p>
    <w:p w14:paraId="037C6C2C" w14:textId="77777777" w:rsidR="00257AAD" w:rsidRDefault="00F37260">
      <w:pPr>
        <w:pStyle w:val="TOC2"/>
        <w:rPr>
          <w:rFonts w:asciiTheme="minorHAnsi" w:eastAsiaTheme="minorEastAsia" w:hAnsiTheme="minorHAnsi" w:cstheme="minorBidi"/>
          <w:noProof/>
          <w:sz w:val="22"/>
          <w:szCs w:val="22"/>
        </w:rPr>
      </w:pPr>
      <w:hyperlink w:anchor="_Toc456628144" w:history="1">
        <w:r w:rsidR="00257AAD" w:rsidRPr="00BC38EE">
          <w:rPr>
            <w:rStyle w:val="Hyperlink"/>
            <w:noProof/>
          </w:rPr>
          <w:t>3.Y4 Provide Care Plan [PCC-Y4]</w:t>
        </w:r>
        <w:r w:rsidR="00257AAD">
          <w:rPr>
            <w:noProof/>
            <w:webHidden/>
          </w:rPr>
          <w:tab/>
        </w:r>
        <w:r w:rsidR="00257AAD">
          <w:rPr>
            <w:noProof/>
            <w:webHidden/>
          </w:rPr>
          <w:fldChar w:fldCharType="begin"/>
        </w:r>
        <w:r w:rsidR="00257AAD">
          <w:rPr>
            <w:noProof/>
            <w:webHidden/>
          </w:rPr>
          <w:instrText xml:space="preserve"> PAGEREF _Toc456628144 \h </w:instrText>
        </w:r>
        <w:r w:rsidR="00257AAD">
          <w:rPr>
            <w:noProof/>
            <w:webHidden/>
          </w:rPr>
        </w:r>
        <w:r w:rsidR="00257AAD">
          <w:rPr>
            <w:noProof/>
            <w:webHidden/>
          </w:rPr>
          <w:fldChar w:fldCharType="separate"/>
        </w:r>
        <w:r w:rsidR="00257AAD">
          <w:rPr>
            <w:noProof/>
            <w:webHidden/>
          </w:rPr>
          <w:t>38</w:t>
        </w:r>
        <w:r w:rsidR="00257AAD">
          <w:rPr>
            <w:noProof/>
            <w:webHidden/>
          </w:rPr>
          <w:fldChar w:fldCharType="end"/>
        </w:r>
      </w:hyperlink>
    </w:p>
    <w:p w14:paraId="574E82BD" w14:textId="77777777" w:rsidR="00257AAD" w:rsidRDefault="00F37260">
      <w:pPr>
        <w:pStyle w:val="TOC3"/>
        <w:rPr>
          <w:rFonts w:asciiTheme="minorHAnsi" w:eastAsiaTheme="minorEastAsia" w:hAnsiTheme="minorHAnsi" w:cstheme="minorBidi"/>
          <w:noProof/>
          <w:sz w:val="22"/>
          <w:szCs w:val="22"/>
        </w:rPr>
      </w:pPr>
      <w:hyperlink w:anchor="_Toc456628145" w:history="1">
        <w:r w:rsidR="00257AAD" w:rsidRPr="00BC38EE">
          <w:rPr>
            <w:rStyle w:val="Hyperlink"/>
            <w:noProof/>
          </w:rPr>
          <w:t>3.Y4.1 Scope</w:t>
        </w:r>
        <w:r w:rsidR="00257AAD">
          <w:rPr>
            <w:noProof/>
            <w:webHidden/>
          </w:rPr>
          <w:tab/>
        </w:r>
        <w:r w:rsidR="00257AAD">
          <w:rPr>
            <w:noProof/>
            <w:webHidden/>
          </w:rPr>
          <w:fldChar w:fldCharType="begin"/>
        </w:r>
        <w:r w:rsidR="00257AAD">
          <w:rPr>
            <w:noProof/>
            <w:webHidden/>
          </w:rPr>
          <w:instrText xml:space="preserve"> PAGEREF _Toc456628145 \h </w:instrText>
        </w:r>
        <w:r w:rsidR="00257AAD">
          <w:rPr>
            <w:noProof/>
            <w:webHidden/>
          </w:rPr>
        </w:r>
        <w:r w:rsidR="00257AAD">
          <w:rPr>
            <w:noProof/>
            <w:webHidden/>
          </w:rPr>
          <w:fldChar w:fldCharType="separate"/>
        </w:r>
        <w:r w:rsidR="00257AAD">
          <w:rPr>
            <w:noProof/>
            <w:webHidden/>
          </w:rPr>
          <w:t>38</w:t>
        </w:r>
        <w:r w:rsidR="00257AAD">
          <w:rPr>
            <w:noProof/>
            <w:webHidden/>
          </w:rPr>
          <w:fldChar w:fldCharType="end"/>
        </w:r>
      </w:hyperlink>
    </w:p>
    <w:p w14:paraId="79FA73AF" w14:textId="77777777" w:rsidR="00257AAD" w:rsidRDefault="00F37260">
      <w:pPr>
        <w:pStyle w:val="TOC3"/>
        <w:rPr>
          <w:rFonts w:asciiTheme="minorHAnsi" w:eastAsiaTheme="minorEastAsia" w:hAnsiTheme="minorHAnsi" w:cstheme="minorBidi"/>
          <w:noProof/>
          <w:sz w:val="22"/>
          <w:szCs w:val="22"/>
        </w:rPr>
      </w:pPr>
      <w:hyperlink w:anchor="_Toc456628146" w:history="1">
        <w:r w:rsidR="00257AAD" w:rsidRPr="00BC38EE">
          <w:rPr>
            <w:rStyle w:val="Hyperlink"/>
            <w:noProof/>
          </w:rPr>
          <w:t>3.Y4.2 Actor Roles</w:t>
        </w:r>
        <w:r w:rsidR="00257AAD">
          <w:rPr>
            <w:noProof/>
            <w:webHidden/>
          </w:rPr>
          <w:tab/>
        </w:r>
        <w:r w:rsidR="00257AAD">
          <w:rPr>
            <w:noProof/>
            <w:webHidden/>
          </w:rPr>
          <w:fldChar w:fldCharType="begin"/>
        </w:r>
        <w:r w:rsidR="00257AAD">
          <w:rPr>
            <w:noProof/>
            <w:webHidden/>
          </w:rPr>
          <w:instrText xml:space="preserve"> PAGEREF _Toc456628146 \h </w:instrText>
        </w:r>
        <w:r w:rsidR="00257AAD">
          <w:rPr>
            <w:noProof/>
            <w:webHidden/>
          </w:rPr>
        </w:r>
        <w:r w:rsidR="00257AAD">
          <w:rPr>
            <w:noProof/>
            <w:webHidden/>
          </w:rPr>
          <w:fldChar w:fldCharType="separate"/>
        </w:r>
        <w:r w:rsidR="00257AAD">
          <w:rPr>
            <w:noProof/>
            <w:webHidden/>
          </w:rPr>
          <w:t>38</w:t>
        </w:r>
        <w:r w:rsidR="00257AAD">
          <w:rPr>
            <w:noProof/>
            <w:webHidden/>
          </w:rPr>
          <w:fldChar w:fldCharType="end"/>
        </w:r>
      </w:hyperlink>
    </w:p>
    <w:p w14:paraId="1834F76A" w14:textId="77777777" w:rsidR="00257AAD" w:rsidRDefault="00F37260">
      <w:pPr>
        <w:pStyle w:val="TOC3"/>
        <w:rPr>
          <w:rFonts w:asciiTheme="minorHAnsi" w:eastAsiaTheme="minorEastAsia" w:hAnsiTheme="minorHAnsi" w:cstheme="minorBidi"/>
          <w:noProof/>
          <w:sz w:val="22"/>
          <w:szCs w:val="22"/>
        </w:rPr>
      </w:pPr>
      <w:hyperlink w:anchor="_Toc456628147" w:history="1">
        <w:r w:rsidR="00257AAD" w:rsidRPr="00BC38EE">
          <w:rPr>
            <w:rStyle w:val="Hyperlink"/>
            <w:noProof/>
          </w:rPr>
          <w:t>3.Y4.3 Referenced Standards</w:t>
        </w:r>
        <w:r w:rsidR="00257AAD">
          <w:rPr>
            <w:noProof/>
            <w:webHidden/>
          </w:rPr>
          <w:tab/>
        </w:r>
        <w:r w:rsidR="00257AAD">
          <w:rPr>
            <w:noProof/>
            <w:webHidden/>
          </w:rPr>
          <w:fldChar w:fldCharType="begin"/>
        </w:r>
        <w:r w:rsidR="00257AAD">
          <w:rPr>
            <w:noProof/>
            <w:webHidden/>
          </w:rPr>
          <w:instrText xml:space="preserve"> PAGEREF _Toc456628147 \h </w:instrText>
        </w:r>
        <w:r w:rsidR="00257AAD">
          <w:rPr>
            <w:noProof/>
            <w:webHidden/>
          </w:rPr>
        </w:r>
        <w:r w:rsidR="00257AAD">
          <w:rPr>
            <w:noProof/>
            <w:webHidden/>
          </w:rPr>
          <w:fldChar w:fldCharType="separate"/>
        </w:r>
        <w:r w:rsidR="00257AAD">
          <w:rPr>
            <w:noProof/>
            <w:webHidden/>
          </w:rPr>
          <w:t>38</w:t>
        </w:r>
        <w:r w:rsidR="00257AAD">
          <w:rPr>
            <w:noProof/>
            <w:webHidden/>
          </w:rPr>
          <w:fldChar w:fldCharType="end"/>
        </w:r>
      </w:hyperlink>
    </w:p>
    <w:p w14:paraId="43045448" w14:textId="77777777" w:rsidR="00257AAD" w:rsidRDefault="00F37260">
      <w:pPr>
        <w:pStyle w:val="TOC3"/>
        <w:rPr>
          <w:rFonts w:asciiTheme="minorHAnsi" w:eastAsiaTheme="minorEastAsia" w:hAnsiTheme="minorHAnsi" w:cstheme="minorBidi"/>
          <w:noProof/>
          <w:sz w:val="22"/>
          <w:szCs w:val="22"/>
        </w:rPr>
      </w:pPr>
      <w:hyperlink w:anchor="_Toc456628148" w:history="1">
        <w:r w:rsidR="00257AAD" w:rsidRPr="00BC38EE">
          <w:rPr>
            <w:rStyle w:val="Hyperlink"/>
            <w:noProof/>
          </w:rPr>
          <w:t>3.Y4.4 Interaction Diagram</w:t>
        </w:r>
        <w:r w:rsidR="00257AAD">
          <w:rPr>
            <w:noProof/>
            <w:webHidden/>
          </w:rPr>
          <w:tab/>
        </w:r>
        <w:r w:rsidR="00257AAD">
          <w:rPr>
            <w:noProof/>
            <w:webHidden/>
          </w:rPr>
          <w:fldChar w:fldCharType="begin"/>
        </w:r>
        <w:r w:rsidR="00257AAD">
          <w:rPr>
            <w:noProof/>
            <w:webHidden/>
          </w:rPr>
          <w:instrText xml:space="preserve"> PAGEREF _Toc456628148 \h </w:instrText>
        </w:r>
        <w:r w:rsidR="00257AAD">
          <w:rPr>
            <w:noProof/>
            <w:webHidden/>
          </w:rPr>
        </w:r>
        <w:r w:rsidR="00257AAD">
          <w:rPr>
            <w:noProof/>
            <w:webHidden/>
          </w:rPr>
          <w:fldChar w:fldCharType="separate"/>
        </w:r>
        <w:r w:rsidR="00257AAD">
          <w:rPr>
            <w:noProof/>
            <w:webHidden/>
          </w:rPr>
          <w:t>39</w:t>
        </w:r>
        <w:r w:rsidR="00257AAD">
          <w:rPr>
            <w:noProof/>
            <w:webHidden/>
          </w:rPr>
          <w:fldChar w:fldCharType="end"/>
        </w:r>
      </w:hyperlink>
    </w:p>
    <w:p w14:paraId="18221F88" w14:textId="77777777" w:rsidR="00257AAD" w:rsidRDefault="00F37260">
      <w:pPr>
        <w:pStyle w:val="TOC4"/>
        <w:rPr>
          <w:rFonts w:asciiTheme="minorHAnsi" w:eastAsiaTheme="minorEastAsia" w:hAnsiTheme="minorHAnsi" w:cstheme="minorBidi"/>
          <w:noProof/>
          <w:sz w:val="22"/>
          <w:szCs w:val="22"/>
        </w:rPr>
      </w:pPr>
      <w:hyperlink w:anchor="_Toc456628149" w:history="1">
        <w:r w:rsidR="00257AAD" w:rsidRPr="00BC38EE">
          <w:rPr>
            <w:rStyle w:val="Hyperlink"/>
            <w:noProof/>
          </w:rPr>
          <w:t>3.Y4.4.1 Provide Care Plan</w:t>
        </w:r>
        <w:r w:rsidR="00257AAD">
          <w:rPr>
            <w:noProof/>
            <w:webHidden/>
          </w:rPr>
          <w:tab/>
        </w:r>
        <w:r w:rsidR="00257AAD">
          <w:rPr>
            <w:noProof/>
            <w:webHidden/>
          </w:rPr>
          <w:fldChar w:fldCharType="begin"/>
        </w:r>
        <w:r w:rsidR="00257AAD">
          <w:rPr>
            <w:noProof/>
            <w:webHidden/>
          </w:rPr>
          <w:instrText xml:space="preserve"> PAGEREF _Toc456628149 \h </w:instrText>
        </w:r>
        <w:r w:rsidR="00257AAD">
          <w:rPr>
            <w:noProof/>
            <w:webHidden/>
          </w:rPr>
        </w:r>
        <w:r w:rsidR="00257AAD">
          <w:rPr>
            <w:noProof/>
            <w:webHidden/>
          </w:rPr>
          <w:fldChar w:fldCharType="separate"/>
        </w:r>
        <w:r w:rsidR="00257AAD">
          <w:rPr>
            <w:noProof/>
            <w:webHidden/>
          </w:rPr>
          <w:t>39</w:t>
        </w:r>
        <w:r w:rsidR="00257AAD">
          <w:rPr>
            <w:noProof/>
            <w:webHidden/>
          </w:rPr>
          <w:fldChar w:fldCharType="end"/>
        </w:r>
      </w:hyperlink>
    </w:p>
    <w:p w14:paraId="702061EB" w14:textId="77777777" w:rsidR="00257AAD" w:rsidRDefault="00F37260">
      <w:pPr>
        <w:pStyle w:val="TOC5"/>
        <w:rPr>
          <w:rFonts w:asciiTheme="minorHAnsi" w:eastAsiaTheme="minorEastAsia" w:hAnsiTheme="minorHAnsi" w:cstheme="minorBidi"/>
          <w:noProof/>
          <w:sz w:val="22"/>
          <w:szCs w:val="22"/>
        </w:rPr>
      </w:pPr>
      <w:hyperlink w:anchor="_Toc456628150" w:history="1">
        <w:r w:rsidR="00257AAD" w:rsidRPr="00BC38EE">
          <w:rPr>
            <w:rStyle w:val="Hyperlink"/>
            <w:noProof/>
          </w:rPr>
          <w:t>3.Y4.4.1.1 Trigger Events</w:t>
        </w:r>
        <w:r w:rsidR="00257AAD">
          <w:rPr>
            <w:noProof/>
            <w:webHidden/>
          </w:rPr>
          <w:tab/>
        </w:r>
        <w:r w:rsidR="00257AAD">
          <w:rPr>
            <w:noProof/>
            <w:webHidden/>
          </w:rPr>
          <w:fldChar w:fldCharType="begin"/>
        </w:r>
        <w:r w:rsidR="00257AAD">
          <w:rPr>
            <w:noProof/>
            <w:webHidden/>
          </w:rPr>
          <w:instrText xml:space="preserve"> PAGEREF _Toc456628150 \h </w:instrText>
        </w:r>
        <w:r w:rsidR="00257AAD">
          <w:rPr>
            <w:noProof/>
            <w:webHidden/>
          </w:rPr>
        </w:r>
        <w:r w:rsidR="00257AAD">
          <w:rPr>
            <w:noProof/>
            <w:webHidden/>
          </w:rPr>
          <w:fldChar w:fldCharType="separate"/>
        </w:r>
        <w:r w:rsidR="00257AAD">
          <w:rPr>
            <w:noProof/>
            <w:webHidden/>
          </w:rPr>
          <w:t>39</w:t>
        </w:r>
        <w:r w:rsidR="00257AAD">
          <w:rPr>
            <w:noProof/>
            <w:webHidden/>
          </w:rPr>
          <w:fldChar w:fldCharType="end"/>
        </w:r>
      </w:hyperlink>
    </w:p>
    <w:p w14:paraId="25597972" w14:textId="77777777" w:rsidR="00257AAD" w:rsidRDefault="00F37260">
      <w:pPr>
        <w:pStyle w:val="TOC5"/>
        <w:rPr>
          <w:rFonts w:asciiTheme="minorHAnsi" w:eastAsiaTheme="minorEastAsia" w:hAnsiTheme="minorHAnsi" w:cstheme="minorBidi"/>
          <w:noProof/>
          <w:sz w:val="22"/>
          <w:szCs w:val="22"/>
        </w:rPr>
      </w:pPr>
      <w:hyperlink w:anchor="_Toc456628151" w:history="1">
        <w:r w:rsidR="00257AAD" w:rsidRPr="00BC38EE">
          <w:rPr>
            <w:rStyle w:val="Hyperlink"/>
            <w:noProof/>
          </w:rPr>
          <w:t>3.Y4.4.1.2 Message Semantics</w:t>
        </w:r>
        <w:r w:rsidR="00257AAD">
          <w:rPr>
            <w:noProof/>
            <w:webHidden/>
          </w:rPr>
          <w:tab/>
        </w:r>
        <w:r w:rsidR="00257AAD">
          <w:rPr>
            <w:noProof/>
            <w:webHidden/>
          </w:rPr>
          <w:fldChar w:fldCharType="begin"/>
        </w:r>
        <w:r w:rsidR="00257AAD">
          <w:rPr>
            <w:noProof/>
            <w:webHidden/>
          </w:rPr>
          <w:instrText xml:space="preserve"> PAGEREF _Toc456628151 \h </w:instrText>
        </w:r>
        <w:r w:rsidR="00257AAD">
          <w:rPr>
            <w:noProof/>
            <w:webHidden/>
          </w:rPr>
        </w:r>
        <w:r w:rsidR="00257AAD">
          <w:rPr>
            <w:noProof/>
            <w:webHidden/>
          </w:rPr>
          <w:fldChar w:fldCharType="separate"/>
        </w:r>
        <w:r w:rsidR="00257AAD">
          <w:rPr>
            <w:noProof/>
            <w:webHidden/>
          </w:rPr>
          <w:t>39</w:t>
        </w:r>
        <w:r w:rsidR="00257AAD">
          <w:rPr>
            <w:noProof/>
            <w:webHidden/>
          </w:rPr>
          <w:fldChar w:fldCharType="end"/>
        </w:r>
      </w:hyperlink>
    </w:p>
    <w:p w14:paraId="7494D4AA" w14:textId="77777777" w:rsidR="00257AAD" w:rsidRDefault="00F37260">
      <w:pPr>
        <w:pStyle w:val="TOC5"/>
        <w:rPr>
          <w:rFonts w:asciiTheme="minorHAnsi" w:eastAsiaTheme="minorEastAsia" w:hAnsiTheme="minorHAnsi" w:cstheme="minorBidi"/>
          <w:noProof/>
          <w:sz w:val="22"/>
          <w:szCs w:val="22"/>
        </w:rPr>
      </w:pPr>
      <w:hyperlink w:anchor="_Toc456628152" w:history="1">
        <w:r w:rsidR="00257AAD" w:rsidRPr="00BC38EE">
          <w:rPr>
            <w:rStyle w:val="Hyperlink"/>
            <w:noProof/>
          </w:rPr>
          <w:t>3.Y4.4.1.3 Expected Actions</w:t>
        </w:r>
        <w:r w:rsidR="00257AAD">
          <w:rPr>
            <w:noProof/>
            <w:webHidden/>
          </w:rPr>
          <w:tab/>
        </w:r>
        <w:r w:rsidR="00257AAD">
          <w:rPr>
            <w:noProof/>
            <w:webHidden/>
          </w:rPr>
          <w:fldChar w:fldCharType="begin"/>
        </w:r>
        <w:r w:rsidR="00257AAD">
          <w:rPr>
            <w:noProof/>
            <w:webHidden/>
          </w:rPr>
          <w:instrText xml:space="preserve"> PAGEREF _Toc456628152 \h </w:instrText>
        </w:r>
        <w:r w:rsidR="00257AAD">
          <w:rPr>
            <w:noProof/>
            <w:webHidden/>
          </w:rPr>
        </w:r>
        <w:r w:rsidR="00257AAD">
          <w:rPr>
            <w:noProof/>
            <w:webHidden/>
          </w:rPr>
          <w:fldChar w:fldCharType="separate"/>
        </w:r>
        <w:r w:rsidR="00257AAD">
          <w:rPr>
            <w:noProof/>
            <w:webHidden/>
          </w:rPr>
          <w:t>39</w:t>
        </w:r>
        <w:r w:rsidR="00257AAD">
          <w:rPr>
            <w:noProof/>
            <w:webHidden/>
          </w:rPr>
          <w:fldChar w:fldCharType="end"/>
        </w:r>
      </w:hyperlink>
    </w:p>
    <w:p w14:paraId="0CAF7E30" w14:textId="77777777" w:rsidR="00257AAD" w:rsidRDefault="00F37260">
      <w:pPr>
        <w:pStyle w:val="TOC3"/>
        <w:rPr>
          <w:rFonts w:asciiTheme="minorHAnsi" w:eastAsiaTheme="minorEastAsia" w:hAnsiTheme="minorHAnsi" w:cstheme="minorBidi"/>
          <w:noProof/>
          <w:sz w:val="22"/>
          <w:szCs w:val="22"/>
        </w:rPr>
      </w:pPr>
      <w:hyperlink w:anchor="_Toc456628153" w:history="1">
        <w:r w:rsidR="00257AAD" w:rsidRPr="00BC38EE">
          <w:rPr>
            <w:rStyle w:val="Hyperlink"/>
            <w:noProof/>
          </w:rPr>
          <w:t>3.Y4.5 Security Considerations</w:t>
        </w:r>
        <w:r w:rsidR="00257AAD">
          <w:rPr>
            <w:noProof/>
            <w:webHidden/>
          </w:rPr>
          <w:tab/>
        </w:r>
        <w:r w:rsidR="00257AAD">
          <w:rPr>
            <w:noProof/>
            <w:webHidden/>
          </w:rPr>
          <w:fldChar w:fldCharType="begin"/>
        </w:r>
        <w:r w:rsidR="00257AAD">
          <w:rPr>
            <w:noProof/>
            <w:webHidden/>
          </w:rPr>
          <w:instrText xml:space="preserve"> PAGEREF _Toc456628153 \h </w:instrText>
        </w:r>
        <w:r w:rsidR="00257AAD">
          <w:rPr>
            <w:noProof/>
            <w:webHidden/>
          </w:rPr>
        </w:r>
        <w:r w:rsidR="00257AAD">
          <w:rPr>
            <w:noProof/>
            <w:webHidden/>
          </w:rPr>
          <w:fldChar w:fldCharType="separate"/>
        </w:r>
        <w:r w:rsidR="00257AAD">
          <w:rPr>
            <w:noProof/>
            <w:webHidden/>
          </w:rPr>
          <w:t>39</w:t>
        </w:r>
        <w:r w:rsidR="00257AAD">
          <w:rPr>
            <w:noProof/>
            <w:webHidden/>
          </w:rPr>
          <w:fldChar w:fldCharType="end"/>
        </w:r>
      </w:hyperlink>
    </w:p>
    <w:p w14:paraId="4388B7CD" w14:textId="77777777" w:rsidR="00257AAD" w:rsidRDefault="00F37260">
      <w:pPr>
        <w:pStyle w:val="TOC2"/>
        <w:rPr>
          <w:rFonts w:asciiTheme="minorHAnsi" w:eastAsiaTheme="minorEastAsia" w:hAnsiTheme="minorHAnsi" w:cstheme="minorBidi"/>
          <w:noProof/>
          <w:sz w:val="22"/>
          <w:szCs w:val="22"/>
        </w:rPr>
      </w:pPr>
      <w:hyperlink w:anchor="_Toc456628154" w:history="1">
        <w:r w:rsidR="00257AAD" w:rsidRPr="00BC38EE">
          <w:rPr>
            <w:rStyle w:val="Hyperlink"/>
            <w:noProof/>
          </w:rPr>
          <w:t>3.Y5 Search for Care Plan [PCC-Y5]</w:t>
        </w:r>
        <w:r w:rsidR="00257AAD">
          <w:rPr>
            <w:noProof/>
            <w:webHidden/>
          </w:rPr>
          <w:tab/>
        </w:r>
        <w:r w:rsidR="00257AAD">
          <w:rPr>
            <w:noProof/>
            <w:webHidden/>
          </w:rPr>
          <w:fldChar w:fldCharType="begin"/>
        </w:r>
        <w:r w:rsidR="00257AAD">
          <w:rPr>
            <w:noProof/>
            <w:webHidden/>
          </w:rPr>
          <w:instrText xml:space="preserve"> PAGEREF _Toc456628154 \h </w:instrText>
        </w:r>
        <w:r w:rsidR="00257AAD">
          <w:rPr>
            <w:noProof/>
            <w:webHidden/>
          </w:rPr>
        </w:r>
        <w:r w:rsidR="00257AAD">
          <w:rPr>
            <w:noProof/>
            <w:webHidden/>
          </w:rPr>
          <w:fldChar w:fldCharType="separate"/>
        </w:r>
        <w:r w:rsidR="00257AAD">
          <w:rPr>
            <w:noProof/>
            <w:webHidden/>
          </w:rPr>
          <w:t>40</w:t>
        </w:r>
        <w:r w:rsidR="00257AAD">
          <w:rPr>
            <w:noProof/>
            <w:webHidden/>
          </w:rPr>
          <w:fldChar w:fldCharType="end"/>
        </w:r>
      </w:hyperlink>
    </w:p>
    <w:p w14:paraId="6F000E6F" w14:textId="77777777" w:rsidR="00257AAD" w:rsidRDefault="00F37260">
      <w:pPr>
        <w:pStyle w:val="TOC3"/>
        <w:rPr>
          <w:rFonts w:asciiTheme="minorHAnsi" w:eastAsiaTheme="minorEastAsia" w:hAnsiTheme="minorHAnsi" w:cstheme="minorBidi"/>
          <w:noProof/>
          <w:sz w:val="22"/>
          <w:szCs w:val="22"/>
        </w:rPr>
      </w:pPr>
      <w:hyperlink w:anchor="_Toc456628155" w:history="1">
        <w:r w:rsidR="00257AAD" w:rsidRPr="00BC38EE">
          <w:rPr>
            <w:rStyle w:val="Hyperlink"/>
            <w:noProof/>
          </w:rPr>
          <w:t>3.Y5.1 Scope</w:t>
        </w:r>
        <w:r w:rsidR="00257AAD">
          <w:rPr>
            <w:noProof/>
            <w:webHidden/>
          </w:rPr>
          <w:tab/>
        </w:r>
        <w:r w:rsidR="00257AAD">
          <w:rPr>
            <w:noProof/>
            <w:webHidden/>
          </w:rPr>
          <w:fldChar w:fldCharType="begin"/>
        </w:r>
        <w:r w:rsidR="00257AAD">
          <w:rPr>
            <w:noProof/>
            <w:webHidden/>
          </w:rPr>
          <w:instrText xml:space="preserve"> PAGEREF _Toc456628155 \h </w:instrText>
        </w:r>
        <w:r w:rsidR="00257AAD">
          <w:rPr>
            <w:noProof/>
            <w:webHidden/>
          </w:rPr>
        </w:r>
        <w:r w:rsidR="00257AAD">
          <w:rPr>
            <w:noProof/>
            <w:webHidden/>
          </w:rPr>
          <w:fldChar w:fldCharType="separate"/>
        </w:r>
        <w:r w:rsidR="00257AAD">
          <w:rPr>
            <w:noProof/>
            <w:webHidden/>
          </w:rPr>
          <w:t>40</w:t>
        </w:r>
        <w:r w:rsidR="00257AAD">
          <w:rPr>
            <w:noProof/>
            <w:webHidden/>
          </w:rPr>
          <w:fldChar w:fldCharType="end"/>
        </w:r>
      </w:hyperlink>
    </w:p>
    <w:p w14:paraId="7036A5CB" w14:textId="77777777" w:rsidR="00257AAD" w:rsidRDefault="00F37260">
      <w:pPr>
        <w:pStyle w:val="TOC3"/>
        <w:rPr>
          <w:rFonts w:asciiTheme="minorHAnsi" w:eastAsiaTheme="minorEastAsia" w:hAnsiTheme="minorHAnsi" w:cstheme="minorBidi"/>
          <w:noProof/>
          <w:sz w:val="22"/>
          <w:szCs w:val="22"/>
        </w:rPr>
      </w:pPr>
      <w:hyperlink w:anchor="_Toc456628156" w:history="1">
        <w:r w:rsidR="00257AAD" w:rsidRPr="00BC38EE">
          <w:rPr>
            <w:rStyle w:val="Hyperlink"/>
            <w:noProof/>
          </w:rPr>
          <w:t>3.Y5.2 Actor Roles</w:t>
        </w:r>
        <w:r w:rsidR="00257AAD">
          <w:rPr>
            <w:noProof/>
            <w:webHidden/>
          </w:rPr>
          <w:tab/>
        </w:r>
        <w:r w:rsidR="00257AAD">
          <w:rPr>
            <w:noProof/>
            <w:webHidden/>
          </w:rPr>
          <w:fldChar w:fldCharType="begin"/>
        </w:r>
        <w:r w:rsidR="00257AAD">
          <w:rPr>
            <w:noProof/>
            <w:webHidden/>
          </w:rPr>
          <w:instrText xml:space="preserve"> PAGEREF _Toc456628156 \h </w:instrText>
        </w:r>
        <w:r w:rsidR="00257AAD">
          <w:rPr>
            <w:noProof/>
            <w:webHidden/>
          </w:rPr>
        </w:r>
        <w:r w:rsidR="00257AAD">
          <w:rPr>
            <w:noProof/>
            <w:webHidden/>
          </w:rPr>
          <w:fldChar w:fldCharType="separate"/>
        </w:r>
        <w:r w:rsidR="00257AAD">
          <w:rPr>
            <w:noProof/>
            <w:webHidden/>
          </w:rPr>
          <w:t>40</w:t>
        </w:r>
        <w:r w:rsidR="00257AAD">
          <w:rPr>
            <w:noProof/>
            <w:webHidden/>
          </w:rPr>
          <w:fldChar w:fldCharType="end"/>
        </w:r>
      </w:hyperlink>
    </w:p>
    <w:p w14:paraId="7B83451E" w14:textId="77777777" w:rsidR="00257AAD" w:rsidRDefault="00F37260">
      <w:pPr>
        <w:pStyle w:val="TOC3"/>
        <w:rPr>
          <w:rFonts w:asciiTheme="minorHAnsi" w:eastAsiaTheme="minorEastAsia" w:hAnsiTheme="minorHAnsi" w:cstheme="minorBidi"/>
          <w:noProof/>
          <w:sz w:val="22"/>
          <w:szCs w:val="22"/>
        </w:rPr>
      </w:pPr>
      <w:hyperlink w:anchor="_Toc456628157" w:history="1">
        <w:r w:rsidR="00257AAD" w:rsidRPr="00BC38EE">
          <w:rPr>
            <w:rStyle w:val="Hyperlink"/>
            <w:noProof/>
          </w:rPr>
          <w:t>3.Y5.3 Referenced Standards</w:t>
        </w:r>
        <w:r w:rsidR="00257AAD">
          <w:rPr>
            <w:noProof/>
            <w:webHidden/>
          </w:rPr>
          <w:tab/>
        </w:r>
        <w:r w:rsidR="00257AAD">
          <w:rPr>
            <w:noProof/>
            <w:webHidden/>
          </w:rPr>
          <w:fldChar w:fldCharType="begin"/>
        </w:r>
        <w:r w:rsidR="00257AAD">
          <w:rPr>
            <w:noProof/>
            <w:webHidden/>
          </w:rPr>
          <w:instrText xml:space="preserve"> PAGEREF _Toc456628157 \h </w:instrText>
        </w:r>
        <w:r w:rsidR="00257AAD">
          <w:rPr>
            <w:noProof/>
            <w:webHidden/>
          </w:rPr>
        </w:r>
        <w:r w:rsidR="00257AAD">
          <w:rPr>
            <w:noProof/>
            <w:webHidden/>
          </w:rPr>
          <w:fldChar w:fldCharType="separate"/>
        </w:r>
        <w:r w:rsidR="00257AAD">
          <w:rPr>
            <w:noProof/>
            <w:webHidden/>
          </w:rPr>
          <w:t>40</w:t>
        </w:r>
        <w:r w:rsidR="00257AAD">
          <w:rPr>
            <w:noProof/>
            <w:webHidden/>
          </w:rPr>
          <w:fldChar w:fldCharType="end"/>
        </w:r>
      </w:hyperlink>
    </w:p>
    <w:p w14:paraId="75FF9126" w14:textId="77777777" w:rsidR="00257AAD" w:rsidRDefault="00F37260">
      <w:pPr>
        <w:pStyle w:val="TOC3"/>
        <w:rPr>
          <w:rFonts w:asciiTheme="minorHAnsi" w:eastAsiaTheme="minorEastAsia" w:hAnsiTheme="minorHAnsi" w:cstheme="minorBidi"/>
          <w:noProof/>
          <w:sz w:val="22"/>
          <w:szCs w:val="22"/>
        </w:rPr>
      </w:pPr>
      <w:hyperlink w:anchor="_Toc456628158" w:history="1">
        <w:r w:rsidR="00257AAD" w:rsidRPr="00BC38EE">
          <w:rPr>
            <w:rStyle w:val="Hyperlink"/>
            <w:noProof/>
          </w:rPr>
          <w:t>3.Y5.4 Interaction Diagram</w:t>
        </w:r>
        <w:r w:rsidR="00257AAD">
          <w:rPr>
            <w:noProof/>
            <w:webHidden/>
          </w:rPr>
          <w:tab/>
        </w:r>
        <w:r w:rsidR="00257AAD">
          <w:rPr>
            <w:noProof/>
            <w:webHidden/>
          </w:rPr>
          <w:fldChar w:fldCharType="begin"/>
        </w:r>
        <w:r w:rsidR="00257AAD">
          <w:rPr>
            <w:noProof/>
            <w:webHidden/>
          </w:rPr>
          <w:instrText xml:space="preserve"> PAGEREF _Toc456628158 \h </w:instrText>
        </w:r>
        <w:r w:rsidR="00257AAD">
          <w:rPr>
            <w:noProof/>
            <w:webHidden/>
          </w:rPr>
        </w:r>
        <w:r w:rsidR="00257AAD">
          <w:rPr>
            <w:noProof/>
            <w:webHidden/>
          </w:rPr>
          <w:fldChar w:fldCharType="separate"/>
        </w:r>
        <w:r w:rsidR="00257AAD">
          <w:rPr>
            <w:noProof/>
            <w:webHidden/>
          </w:rPr>
          <w:t>41</w:t>
        </w:r>
        <w:r w:rsidR="00257AAD">
          <w:rPr>
            <w:noProof/>
            <w:webHidden/>
          </w:rPr>
          <w:fldChar w:fldCharType="end"/>
        </w:r>
      </w:hyperlink>
    </w:p>
    <w:p w14:paraId="68704561" w14:textId="77777777" w:rsidR="00257AAD" w:rsidRDefault="00F37260">
      <w:pPr>
        <w:pStyle w:val="TOC4"/>
        <w:rPr>
          <w:rFonts w:asciiTheme="minorHAnsi" w:eastAsiaTheme="minorEastAsia" w:hAnsiTheme="minorHAnsi" w:cstheme="minorBidi"/>
          <w:noProof/>
          <w:sz w:val="22"/>
          <w:szCs w:val="22"/>
        </w:rPr>
      </w:pPr>
      <w:hyperlink w:anchor="_Toc456628159" w:history="1">
        <w:r w:rsidR="00257AAD" w:rsidRPr="00BC38EE">
          <w:rPr>
            <w:rStyle w:val="Hyperlink"/>
            <w:noProof/>
          </w:rPr>
          <w:t>3.Y5.4.1 Search for Care Plan</w:t>
        </w:r>
        <w:r w:rsidR="00257AAD">
          <w:rPr>
            <w:noProof/>
            <w:webHidden/>
          </w:rPr>
          <w:tab/>
        </w:r>
        <w:r w:rsidR="00257AAD">
          <w:rPr>
            <w:noProof/>
            <w:webHidden/>
          </w:rPr>
          <w:fldChar w:fldCharType="begin"/>
        </w:r>
        <w:r w:rsidR="00257AAD">
          <w:rPr>
            <w:noProof/>
            <w:webHidden/>
          </w:rPr>
          <w:instrText xml:space="preserve"> PAGEREF _Toc456628159 \h </w:instrText>
        </w:r>
        <w:r w:rsidR="00257AAD">
          <w:rPr>
            <w:noProof/>
            <w:webHidden/>
          </w:rPr>
        </w:r>
        <w:r w:rsidR="00257AAD">
          <w:rPr>
            <w:noProof/>
            <w:webHidden/>
          </w:rPr>
          <w:fldChar w:fldCharType="separate"/>
        </w:r>
        <w:r w:rsidR="00257AAD">
          <w:rPr>
            <w:noProof/>
            <w:webHidden/>
          </w:rPr>
          <w:t>41</w:t>
        </w:r>
        <w:r w:rsidR="00257AAD">
          <w:rPr>
            <w:noProof/>
            <w:webHidden/>
          </w:rPr>
          <w:fldChar w:fldCharType="end"/>
        </w:r>
      </w:hyperlink>
    </w:p>
    <w:p w14:paraId="36228DB4" w14:textId="77777777" w:rsidR="00257AAD" w:rsidRDefault="00F37260">
      <w:pPr>
        <w:pStyle w:val="TOC5"/>
        <w:rPr>
          <w:rFonts w:asciiTheme="minorHAnsi" w:eastAsiaTheme="minorEastAsia" w:hAnsiTheme="minorHAnsi" w:cstheme="minorBidi"/>
          <w:noProof/>
          <w:sz w:val="22"/>
          <w:szCs w:val="22"/>
        </w:rPr>
      </w:pPr>
      <w:hyperlink w:anchor="_Toc456628160" w:history="1">
        <w:r w:rsidR="00257AAD" w:rsidRPr="00BC38EE">
          <w:rPr>
            <w:rStyle w:val="Hyperlink"/>
            <w:noProof/>
          </w:rPr>
          <w:t>3.Y5.4.1.1 Trigger Events</w:t>
        </w:r>
        <w:r w:rsidR="00257AAD">
          <w:rPr>
            <w:noProof/>
            <w:webHidden/>
          </w:rPr>
          <w:tab/>
        </w:r>
        <w:r w:rsidR="00257AAD">
          <w:rPr>
            <w:noProof/>
            <w:webHidden/>
          </w:rPr>
          <w:fldChar w:fldCharType="begin"/>
        </w:r>
        <w:r w:rsidR="00257AAD">
          <w:rPr>
            <w:noProof/>
            <w:webHidden/>
          </w:rPr>
          <w:instrText xml:space="preserve"> PAGEREF _Toc456628160 \h </w:instrText>
        </w:r>
        <w:r w:rsidR="00257AAD">
          <w:rPr>
            <w:noProof/>
            <w:webHidden/>
          </w:rPr>
        </w:r>
        <w:r w:rsidR="00257AAD">
          <w:rPr>
            <w:noProof/>
            <w:webHidden/>
          </w:rPr>
          <w:fldChar w:fldCharType="separate"/>
        </w:r>
        <w:r w:rsidR="00257AAD">
          <w:rPr>
            <w:noProof/>
            <w:webHidden/>
          </w:rPr>
          <w:t>41</w:t>
        </w:r>
        <w:r w:rsidR="00257AAD">
          <w:rPr>
            <w:noProof/>
            <w:webHidden/>
          </w:rPr>
          <w:fldChar w:fldCharType="end"/>
        </w:r>
      </w:hyperlink>
    </w:p>
    <w:p w14:paraId="66A308B5" w14:textId="77777777" w:rsidR="00257AAD" w:rsidRDefault="00F37260">
      <w:pPr>
        <w:pStyle w:val="TOC5"/>
        <w:rPr>
          <w:rFonts w:asciiTheme="minorHAnsi" w:eastAsiaTheme="minorEastAsia" w:hAnsiTheme="minorHAnsi" w:cstheme="minorBidi"/>
          <w:noProof/>
          <w:sz w:val="22"/>
          <w:szCs w:val="22"/>
        </w:rPr>
      </w:pPr>
      <w:hyperlink w:anchor="_Toc456628161" w:history="1">
        <w:r w:rsidR="00257AAD" w:rsidRPr="00BC38EE">
          <w:rPr>
            <w:rStyle w:val="Hyperlink"/>
            <w:noProof/>
          </w:rPr>
          <w:t>3.Y5.4.1.2 Message Semantics</w:t>
        </w:r>
        <w:r w:rsidR="00257AAD">
          <w:rPr>
            <w:noProof/>
            <w:webHidden/>
          </w:rPr>
          <w:tab/>
        </w:r>
        <w:r w:rsidR="00257AAD">
          <w:rPr>
            <w:noProof/>
            <w:webHidden/>
          </w:rPr>
          <w:fldChar w:fldCharType="begin"/>
        </w:r>
        <w:r w:rsidR="00257AAD">
          <w:rPr>
            <w:noProof/>
            <w:webHidden/>
          </w:rPr>
          <w:instrText xml:space="preserve"> PAGEREF _Toc456628161 \h </w:instrText>
        </w:r>
        <w:r w:rsidR="00257AAD">
          <w:rPr>
            <w:noProof/>
            <w:webHidden/>
          </w:rPr>
        </w:r>
        <w:r w:rsidR="00257AAD">
          <w:rPr>
            <w:noProof/>
            <w:webHidden/>
          </w:rPr>
          <w:fldChar w:fldCharType="separate"/>
        </w:r>
        <w:r w:rsidR="00257AAD">
          <w:rPr>
            <w:noProof/>
            <w:webHidden/>
          </w:rPr>
          <w:t>41</w:t>
        </w:r>
        <w:r w:rsidR="00257AAD">
          <w:rPr>
            <w:noProof/>
            <w:webHidden/>
          </w:rPr>
          <w:fldChar w:fldCharType="end"/>
        </w:r>
      </w:hyperlink>
    </w:p>
    <w:p w14:paraId="1791EB30" w14:textId="77777777" w:rsidR="00257AAD" w:rsidRDefault="00F37260">
      <w:pPr>
        <w:pStyle w:val="TOC5"/>
        <w:rPr>
          <w:rFonts w:asciiTheme="minorHAnsi" w:eastAsiaTheme="minorEastAsia" w:hAnsiTheme="minorHAnsi" w:cstheme="minorBidi"/>
          <w:noProof/>
          <w:sz w:val="22"/>
          <w:szCs w:val="22"/>
        </w:rPr>
      </w:pPr>
      <w:hyperlink w:anchor="_Toc456628162" w:history="1">
        <w:r w:rsidR="00257AAD" w:rsidRPr="00BC38EE">
          <w:rPr>
            <w:rStyle w:val="Hyperlink"/>
            <w:noProof/>
          </w:rPr>
          <w:t>3.Y5.4.1.3 Expected Actions</w:t>
        </w:r>
        <w:r w:rsidR="00257AAD">
          <w:rPr>
            <w:noProof/>
            <w:webHidden/>
          </w:rPr>
          <w:tab/>
        </w:r>
        <w:r w:rsidR="00257AAD">
          <w:rPr>
            <w:noProof/>
            <w:webHidden/>
          </w:rPr>
          <w:fldChar w:fldCharType="begin"/>
        </w:r>
        <w:r w:rsidR="00257AAD">
          <w:rPr>
            <w:noProof/>
            <w:webHidden/>
          </w:rPr>
          <w:instrText xml:space="preserve"> PAGEREF _Toc456628162 \h </w:instrText>
        </w:r>
        <w:r w:rsidR="00257AAD">
          <w:rPr>
            <w:noProof/>
            <w:webHidden/>
          </w:rPr>
        </w:r>
        <w:r w:rsidR="00257AAD">
          <w:rPr>
            <w:noProof/>
            <w:webHidden/>
          </w:rPr>
          <w:fldChar w:fldCharType="separate"/>
        </w:r>
        <w:r w:rsidR="00257AAD">
          <w:rPr>
            <w:noProof/>
            <w:webHidden/>
          </w:rPr>
          <w:t>41</w:t>
        </w:r>
        <w:r w:rsidR="00257AAD">
          <w:rPr>
            <w:noProof/>
            <w:webHidden/>
          </w:rPr>
          <w:fldChar w:fldCharType="end"/>
        </w:r>
      </w:hyperlink>
    </w:p>
    <w:p w14:paraId="53F84556" w14:textId="77777777" w:rsidR="00257AAD" w:rsidRDefault="00F37260">
      <w:pPr>
        <w:pStyle w:val="TOC3"/>
        <w:rPr>
          <w:rFonts w:asciiTheme="minorHAnsi" w:eastAsiaTheme="minorEastAsia" w:hAnsiTheme="minorHAnsi" w:cstheme="minorBidi"/>
          <w:noProof/>
          <w:sz w:val="22"/>
          <w:szCs w:val="22"/>
        </w:rPr>
      </w:pPr>
      <w:hyperlink w:anchor="_Toc456628163" w:history="1">
        <w:r w:rsidR="00257AAD" w:rsidRPr="00BC38EE">
          <w:rPr>
            <w:rStyle w:val="Hyperlink"/>
            <w:noProof/>
          </w:rPr>
          <w:t>3.Y5.5 Security Considerations</w:t>
        </w:r>
        <w:r w:rsidR="00257AAD">
          <w:rPr>
            <w:noProof/>
            <w:webHidden/>
          </w:rPr>
          <w:tab/>
        </w:r>
        <w:r w:rsidR="00257AAD">
          <w:rPr>
            <w:noProof/>
            <w:webHidden/>
          </w:rPr>
          <w:fldChar w:fldCharType="begin"/>
        </w:r>
        <w:r w:rsidR="00257AAD">
          <w:rPr>
            <w:noProof/>
            <w:webHidden/>
          </w:rPr>
          <w:instrText xml:space="preserve"> PAGEREF _Toc456628163 \h </w:instrText>
        </w:r>
        <w:r w:rsidR="00257AAD">
          <w:rPr>
            <w:noProof/>
            <w:webHidden/>
          </w:rPr>
        </w:r>
        <w:r w:rsidR="00257AAD">
          <w:rPr>
            <w:noProof/>
            <w:webHidden/>
          </w:rPr>
          <w:fldChar w:fldCharType="separate"/>
        </w:r>
        <w:r w:rsidR="00257AAD">
          <w:rPr>
            <w:noProof/>
            <w:webHidden/>
          </w:rPr>
          <w:t>42</w:t>
        </w:r>
        <w:r w:rsidR="00257AAD">
          <w:rPr>
            <w:noProof/>
            <w:webHidden/>
          </w:rPr>
          <w:fldChar w:fldCharType="end"/>
        </w:r>
      </w:hyperlink>
    </w:p>
    <w:p w14:paraId="7688D738" w14:textId="77777777" w:rsidR="00257AAD" w:rsidRDefault="00F37260">
      <w:pPr>
        <w:pStyle w:val="TOC1"/>
        <w:rPr>
          <w:rFonts w:asciiTheme="minorHAnsi" w:eastAsiaTheme="minorEastAsia" w:hAnsiTheme="minorHAnsi" w:cstheme="minorBidi"/>
          <w:noProof/>
          <w:sz w:val="22"/>
          <w:szCs w:val="22"/>
        </w:rPr>
      </w:pPr>
      <w:hyperlink w:anchor="_Toc456628164" w:history="1">
        <w:r w:rsidR="00257AAD" w:rsidRPr="00BC38EE">
          <w:rPr>
            <w:rStyle w:val="Hyperlink"/>
            <w:noProof/>
          </w:rPr>
          <w:t>Appendices</w:t>
        </w:r>
        <w:r w:rsidR="00257AAD">
          <w:rPr>
            <w:noProof/>
            <w:webHidden/>
          </w:rPr>
          <w:tab/>
        </w:r>
        <w:r w:rsidR="00257AAD">
          <w:rPr>
            <w:noProof/>
            <w:webHidden/>
          </w:rPr>
          <w:fldChar w:fldCharType="begin"/>
        </w:r>
        <w:r w:rsidR="00257AAD">
          <w:rPr>
            <w:noProof/>
            <w:webHidden/>
          </w:rPr>
          <w:instrText xml:space="preserve"> PAGEREF _Toc456628164 \h </w:instrText>
        </w:r>
        <w:r w:rsidR="00257AAD">
          <w:rPr>
            <w:noProof/>
            <w:webHidden/>
          </w:rPr>
        </w:r>
        <w:r w:rsidR="00257AAD">
          <w:rPr>
            <w:noProof/>
            <w:webHidden/>
          </w:rPr>
          <w:fldChar w:fldCharType="separate"/>
        </w:r>
        <w:r w:rsidR="00257AAD">
          <w:rPr>
            <w:noProof/>
            <w:webHidden/>
          </w:rPr>
          <w:t>43</w:t>
        </w:r>
        <w:r w:rsidR="00257AAD">
          <w:rPr>
            <w:noProof/>
            <w:webHidden/>
          </w:rPr>
          <w:fldChar w:fldCharType="end"/>
        </w:r>
      </w:hyperlink>
    </w:p>
    <w:p w14:paraId="7AB57D85" w14:textId="77777777" w:rsidR="00257AAD" w:rsidRDefault="00F37260">
      <w:pPr>
        <w:pStyle w:val="TOC1"/>
        <w:rPr>
          <w:rFonts w:asciiTheme="minorHAnsi" w:eastAsiaTheme="minorEastAsia" w:hAnsiTheme="minorHAnsi" w:cstheme="minorBidi"/>
          <w:noProof/>
          <w:sz w:val="22"/>
          <w:szCs w:val="22"/>
        </w:rPr>
      </w:pPr>
      <w:hyperlink w:anchor="_Toc456628165" w:history="1">
        <w:r w:rsidR="00257AAD" w:rsidRPr="00BC38EE">
          <w:rPr>
            <w:rStyle w:val="Hyperlink"/>
            <w:noProof/>
          </w:rPr>
          <w:t>Volume 2 Namespace Additions</w:t>
        </w:r>
        <w:r w:rsidR="00257AAD">
          <w:rPr>
            <w:noProof/>
            <w:webHidden/>
          </w:rPr>
          <w:tab/>
        </w:r>
        <w:r w:rsidR="00257AAD">
          <w:rPr>
            <w:noProof/>
            <w:webHidden/>
          </w:rPr>
          <w:fldChar w:fldCharType="begin"/>
        </w:r>
        <w:r w:rsidR="00257AAD">
          <w:rPr>
            <w:noProof/>
            <w:webHidden/>
          </w:rPr>
          <w:instrText xml:space="preserve"> PAGEREF _Toc456628165 \h </w:instrText>
        </w:r>
        <w:r w:rsidR="00257AAD">
          <w:rPr>
            <w:noProof/>
            <w:webHidden/>
          </w:rPr>
        </w:r>
        <w:r w:rsidR="00257AAD">
          <w:rPr>
            <w:noProof/>
            <w:webHidden/>
          </w:rPr>
          <w:fldChar w:fldCharType="separate"/>
        </w:r>
        <w:r w:rsidR="00257AAD">
          <w:rPr>
            <w:noProof/>
            <w:webHidden/>
          </w:rPr>
          <w:t>43</w:t>
        </w:r>
        <w:r w:rsidR="00257AAD">
          <w:rPr>
            <w:noProof/>
            <w:webHidden/>
          </w:rPr>
          <w:fldChar w:fldCharType="end"/>
        </w:r>
      </w:hyperlink>
    </w:p>
    <w:p w14:paraId="1F9D5306" w14:textId="77777777" w:rsidR="00257AAD" w:rsidRDefault="00F37260">
      <w:pPr>
        <w:pStyle w:val="TOC1"/>
        <w:rPr>
          <w:rFonts w:asciiTheme="minorHAnsi" w:eastAsiaTheme="minorEastAsia" w:hAnsiTheme="minorHAnsi" w:cstheme="minorBidi"/>
          <w:noProof/>
          <w:sz w:val="22"/>
          <w:szCs w:val="22"/>
        </w:rPr>
      </w:pPr>
      <w:hyperlink w:anchor="_Toc456628166" w:history="1">
        <w:r w:rsidR="00257AAD" w:rsidRPr="00BC38EE">
          <w:rPr>
            <w:rStyle w:val="Hyperlink"/>
            <w:noProof/>
          </w:rPr>
          <w:t>Volume 3 – Content Modules</w:t>
        </w:r>
        <w:r w:rsidR="00257AAD">
          <w:rPr>
            <w:noProof/>
            <w:webHidden/>
          </w:rPr>
          <w:tab/>
        </w:r>
        <w:r w:rsidR="00257AAD">
          <w:rPr>
            <w:noProof/>
            <w:webHidden/>
          </w:rPr>
          <w:fldChar w:fldCharType="begin"/>
        </w:r>
        <w:r w:rsidR="00257AAD">
          <w:rPr>
            <w:noProof/>
            <w:webHidden/>
          </w:rPr>
          <w:instrText xml:space="preserve"> PAGEREF _Toc456628166 \h </w:instrText>
        </w:r>
        <w:r w:rsidR="00257AAD">
          <w:rPr>
            <w:noProof/>
            <w:webHidden/>
          </w:rPr>
        </w:r>
        <w:r w:rsidR="00257AAD">
          <w:rPr>
            <w:noProof/>
            <w:webHidden/>
          </w:rPr>
          <w:fldChar w:fldCharType="separate"/>
        </w:r>
        <w:r w:rsidR="00257AAD">
          <w:rPr>
            <w:noProof/>
            <w:webHidden/>
          </w:rPr>
          <w:t>44</w:t>
        </w:r>
        <w:r w:rsidR="00257AAD">
          <w:rPr>
            <w:noProof/>
            <w:webHidden/>
          </w:rPr>
          <w:fldChar w:fldCharType="end"/>
        </w:r>
      </w:hyperlink>
    </w:p>
    <w:p w14:paraId="7186E2D2" w14:textId="77777777" w:rsidR="00257AAD" w:rsidRDefault="00F37260">
      <w:pPr>
        <w:pStyle w:val="TOC1"/>
        <w:rPr>
          <w:rFonts w:asciiTheme="minorHAnsi" w:eastAsiaTheme="minorEastAsia" w:hAnsiTheme="minorHAnsi" w:cstheme="minorBidi"/>
          <w:noProof/>
          <w:sz w:val="22"/>
          <w:szCs w:val="22"/>
        </w:rPr>
      </w:pPr>
      <w:hyperlink w:anchor="_Toc456628167" w:history="1">
        <w:r w:rsidR="00257AAD" w:rsidRPr="00BC38EE">
          <w:rPr>
            <w:rStyle w:val="Hyperlink"/>
            <w:noProof/>
          </w:rPr>
          <w:t>5 Namespaces and Vocabularies</w:t>
        </w:r>
        <w:r w:rsidR="00257AAD">
          <w:rPr>
            <w:noProof/>
            <w:webHidden/>
          </w:rPr>
          <w:tab/>
        </w:r>
        <w:r w:rsidR="00257AAD">
          <w:rPr>
            <w:noProof/>
            <w:webHidden/>
          </w:rPr>
          <w:fldChar w:fldCharType="begin"/>
        </w:r>
        <w:r w:rsidR="00257AAD">
          <w:rPr>
            <w:noProof/>
            <w:webHidden/>
          </w:rPr>
          <w:instrText xml:space="preserve"> PAGEREF _Toc456628167 \h </w:instrText>
        </w:r>
        <w:r w:rsidR="00257AAD">
          <w:rPr>
            <w:noProof/>
            <w:webHidden/>
          </w:rPr>
        </w:r>
        <w:r w:rsidR="00257AAD">
          <w:rPr>
            <w:noProof/>
            <w:webHidden/>
          </w:rPr>
          <w:fldChar w:fldCharType="separate"/>
        </w:r>
        <w:r w:rsidR="00257AAD">
          <w:rPr>
            <w:noProof/>
            <w:webHidden/>
          </w:rPr>
          <w:t>44</w:t>
        </w:r>
        <w:r w:rsidR="00257AAD">
          <w:rPr>
            <w:noProof/>
            <w:webHidden/>
          </w:rPr>
          <w:fldChar w:fldCharType="end"/>
        </w:r>
      </w:hyperlink>
    </w:p>
    <w:p w14:paraId="5EB883BB" w14:textId="77777777" w:rsidR="00257AAD" w:rsidRDefault="00F37260">
      <w:pPr>
        <w:pStyle w:val="TOC1"/>
        <w:rPr>
          <w:rFonts w:asciiTheme="minorHAnsi" w:eastAsiaTheme="minorEastAsia" w:hAnsiTheme="minorHAnsi" w:cstheme="minorBidi"/>
          <w:noProof/>
          <w:sz w:val="22"/>
          <w:szCs w:val="22"/>
        </w:rPr>
      </w:pPr>
      <w:hyperlink w:anchor="_Toc456628168" w:history="1">
        <w:r w:rsidR="00257AAD" w:rsidRPr="00BC38EE">
          <w:rPr>
            <w:rStyle w:val="Hyperlink"/>
            <w:noProof/>
          </w:rPr>
          <w:t>6 Content Modules</w:t>
        </w:r>
        <w:r w:rsidR="00257AAD">
          <w:rPr>
            <w:noProof/>
            <w:webHidden/>
          </w:rPr>
          <w:tab/>
        </w:r>
        <w:r w:rsidR="00257AAD">
          <w:rPr>
            <w:noProof/>
            <w:webHidden/>
          </w:rPr>
          <w:fldChar w:fldCharType="begin"/>
        </w:r>
        <w:r w:rsidR="00257AAD">
          <w:rPr>
            <w:noProof/>
            <w:webHidden/>
          </w:rPr>
          <w:instrText xml:space="preserve"> PAGEREF _Toc456628168 \h </w:instrText>
        </w:r>
        <w:r w:rsidR="00257AAD">
          <w:rPr>
            <w:noProof/>
            <w:webHidden/>
          </w:rPr>
        </w:r>
        <w:r w:rsidR="00257AAD">
          <w:rPr>
            <w:noProof/>
            <w:webHidden/>
          </w:rPr>
          <w:fldChar w:fldCharType="separate"/>
        </w:r>
        <w:r w:rsidR="00257AAD">
          <w:rPr>
            <w:noProof/>
            <w:webHidden/>
          </w:rPr>
          <w:t>45</w:t>
        </w:r>
        <w:r w:rsidR="00257AAD">
          <w:rPr>
            <w:noProof/>
            <w:webHidden/>
          </w:rPr>
          <w:fldChar w:fldCharType="end"/>
        </w:r>
      </w:hyperlink>
    </w:p>
    <w:p w14:paraId="67A27712" w14:textId="77777777" w:rsidR="00257AAD" w:rsidRDefault="00F37260">
      <w:pPr>
        <w:pStyle w:val="TOC3"/>
        <w:rPr>
          <w:rFonts w:asciiTheme="minorHAnsi" w:eastAsiaTheme="minorEastAsia" w:hAnsiTheme="minorHAnsi" w:cstheme="minorBidi"/>
          <w:noProof/>
          <w:sz w:val="22"/>
          <w:szCs w:val="22"/>
        </w:rPr>
      </w:pPr>
      <w:hyperlink w:anchor="_Toc456628169" w:history="1">
        <w:r w:rsidR="00257AAD" w:rsidRPr="00BC38EE">
          <w:rPr>
            <w:rStyle w:val="Hyperlink"/>
            <w:bCs/>
            <w:noProof/>
          </w:rPr>
          <w:t>6.3.1 Content Modules</w:t>
        </w:r>
        <w:r w:rsidR="00257AAD">
          <w:rPr>
            <w:noProof/>
            <w:webHidden/>
          </w:rPr>
          <w:tab/>
        </w:r>
        <w:r w:rsidR="00257AAD">
          <w:rPr>
            <w:noProof/>
            <w:webHidden/>
          </w:rPr>
          <w:fldChar w:fldCharType="begin"/>
        </w:r>
        <w:r w:rsidR="00257AAD">
          <w:rPr>
            <w:noProof/>
            <w:webHidden/>
          </w:rPr>
          <w:instrText xml:space="preserve"> PAGEREF _Toc456628169 \h </w:instrText>
        </w:r>
        <w:r w:rsidR="00257AAD">
          <w:rPr>
            <w:noProof/>
            <w:webHidden/>
          </w:rPr>
        </w:r>
        <w:r w:rsidR="00257AAD">
          <w:rPr>
            <w:noProof/>
            <w:webHidden/>
          </w:rPr>
          <w:fldChar w:fldCharType="separate"/>
        </w:r>
        <w:r w:rsidR="00257AAD">
          <w:rPr>
            <w:noProof/>
            <w:webHidden/>
          </w:rPr>
          <w:t>45</w:t>
        </w:r>
        <w:r w:rsidR="00257AAD">
          <w:rPr>
            <w:noProof/>
            <w:webHidden/>
          </w:rPr>
          <w:fldChar w:fldCharType="end"/>
        </w:r>
      </w:hyperlink>
    </w:p>
    <w:p w14:paraId="5EBEDB15" w14:textId="77777777" w:rsidR="00257AAD" w:rsidRDefault="00F37260">
      <w:pPr>
        <w:pStyle w:val="TOC2"/>
        <w:rPr>
          <w:rFonts w:asciiTheme="minorHAnsi" w:eastAsiaTheme="minorEastAsia" w:hAnsiTheme="minorHAnsi" w:cstheme="minorBidi"/>
          <w:noProof/>
          <w:sz w:val="22"/>
          <w:szCs w:val="22"/>
        </w:rPr>
      </w:pPr>
      <w:hyperlink w:anchor="_Toc456628170" w:history="1">
        <w:r w:rsidR="00257AAD" w:rsidRPr="00BC38EE">
          <w:rPr>
            <w:rStyle w:val="Hyperlink"/>
            <w:bCs/>
            <w:noProof/>
          </w:rPr>
          <w:t>6.6 HL7 FHIR Content Module</w:t>
        </w:r>
        <w:r w:rsidR="00257AAD">
          <w:rPr>
            <w:noProof/>
            <w:webHidden/>
          </w:rPr>
          <w:tab/>
        </w:r>
        <w:r w:rsidR="00257AAD">
          <w:rPr>
            <w:noProof/>
            <w:webHidden/>
          </w:rPr>
          <w:fldChar w:fldCharType="begin"/>
        </w:r>
        <w:r w:rsidR="00257AAD">
          <w:rPr>
            <w:noProof/>
            <w:webHidden/>
          </w:rPr>
          <w:instrText xml:space="preserve"> PAGEREF _Toc456628170 \h </w:instrText>
        </w:r>
        <w:r w:rsidR="00257AAD">
          <w:rPr>
            <w:noProof/>
            <w:webHidden/>
          </w:rPr>
        </w:r>
        <w:r w:rsidR="00257AAD">
          <w:rPr>
            <w:noProof/>
            <w:webHidden/>
          </w:rPr>
          <w:fldChar w:fldCharType="separate"/>
        </w:r>
        <w:r w:rsidR="00257AAD">
          <w:rPr>
            <w:noProof/>
            <w:webHidden/>
          </w:rPr>
          <w:t>45</w:t>
        </w:r>
        <w:r w:rsidR="00257AAD">
          <w:rPr>
            <w:noProof/>
            <w:webHidden/>
          </w:rPr>
          <w:fldChar w:fldCharType="end"/>
        </w:r>
      </w:hyperlink>
    </w:p>
    <w:p w14:paraId="5AE7A3E5" w14:textId="77777777" w:rsidR="00257AAD" w:rsidRDefault="00F37260">
      <w:pPr>
        <w:pStyle w:val="TOC3"/>
        <w:rPr>
          <w:rFonts w:asciiTheme="minorHAnsi" w:eastAsiaTheme="minorEastAsia" w:hAnsiTheme="minorHAnsi" w:cstheme="minorBidi"/>
          <w:noProof/>
          <w:sz w:val="22"/>
          <w:szCs w:val="22"/>
        </w:rPr>
      </w:pPr>
      <w:hyperlink w:anchor="_Toc456628171" w:history="1">
        <w:r w:rsidR="00257AAD" w:rsidRPr="00BC38EE">
          <w:rPr>
            <w:rStyle w:val="Hyperlink"/>
            <w:bCs/>
            <w:noProof/>
          </w:rPr>
          <w:t>6.6.1 Care Plan</w:t>
        </w:r>
        <w:r w:rsidR="00257AAD">
          <w:rPr>
            <w:noProof/>
            <w:webHidden/>
          </w:rPr>
          <w:tab/>
        </w:r>
        <w:r w:rsidR="00257AAD">
          <w:rPr>
            <w:noProof/>
            <w:webHidden/>
          </w:rPr>
          <w:fldChar w:fldCharType="begin"/>
        </w:r>
        <w:r w:rsidR="00257AAD">
          <w:rPr>
            <w:noProof/>
            <w:webHidden/>
          </w:rPr>
          <w:instrText xml:space="preserve"> PAGEREF _Toc456628171 \h </w:instrText>
        </w:r>
        <w:r w:rsidR="00257AAD">
          <w:rPr>
            <w:noProof/>
            <w:webHidden/>
          </w:rPr>
        </w:r>
        <w:r w:rsidR="00257AAD">
          <w:rPr>
            <w:noProof/>
            <w:webHidden/>
          </w:rPr>
          <w:fldChar w:fldCharType="separate"/>
        </w:r>
        <w:r w:rsidR="00257AAD">
          <w:rPr>
            <w:noProof/>
            <w:webHidden/>
          </w:rPr>
          <w:t>45</w:t>
        </w:r>
        <w:r w:rsidR="00257AAD">
          <w:rPr>
            <w:noProof/>
            <w:webHidden/>
          </w:rPr>
          <w:fldChar w:fldCharType="end"/>
        </w:r>
      </w:hyperlink>
    </w:p>
    <w:p w14:paraId="03877E48" w14:textId="77777777" w:rsidR="00257AAD" w:rsidRDefault="00F37260">
      <w:pPr>
        <w:pStyle w:val="TOC3"/>
        <w:rPr>
          <w:rFonts w:asciiTheme="minorHAnsi" w:eastAsiaTheme="minorEastAsia" w:hAnsiTheme="minorHAnsi" w:cstheme="minorBidi"/>
          <w:noProof/>
          <w:sz w:val="22"/>
          <w:szCs w:val="22"/>
        </w:rPr>
      </w:pPr>
      <w:hyperlink w:anchor="_Toc456628172" w:history="1">
        <w:r w:rsidR="00257AAD" w:rsidRPr="00BC38EE">
          <w:rPr>
            <w:rStyle w:val="Hyperlink"/>
            <w:noProof/>
          </w:rPr>
          <w:t>6.6.2 Subscription</w:t>
        </w:r>
        <w:r w:rsidR="00257AAD">
          <w:rPr>
            <w:noProof/>
            <w:webHidden/>
          </w:rPr>
          <w:tab/>
        </w:r>
        <w:r w:rsidR="00257AAD">
          <w:rPr>
            <w:noProof/>
            <w:webHidden/>
          </w:rPr>
          <w:fldChar w:fldCharType="begin"/>
        </w:r>
        <w:r w:rsidR="00257AAD">
          <w:rPr>
            <w:noProof/>
            <w:webHidden/>
          </w:rPr>
          <w:instrText xml:space="preserve"> PAGEREF _Toc456628172 \h </w:instrText>
        </w:r>
        <w:r w:rsidR="00257AAD">
          <w:rPr>
            <w:noProof/>
            <w:webHidden/>
          </w:rPr>
        </w:r>
        <w:r w:rsidR="00257AAD">
          <w:rPr>
            <w:noProof/>
            <w:webHidden/>
          </w:rPr>
          <w:fldChar w:fldCharType="separate"/>
        </w:r>
        <w:r w:rsidR="00257AAD">
          <w:rPr>
            <w:noProof/>
            <w:webHidden/>
          </w:rPr>
          <w:t>48</w:t>
        </w:r>
        <w:r w:rsidR="00257AAD">
          <w:rPr>
            <w:noProof/>
            <w:webHidden/>
          </w:rPr>
          <w:fldChar w:fldCharType="end"/>
        </w:r>
      </w:hyperlink>
    </w:p>
    <w:p w14:paraId="00044DD4" w14:textId="77777777" w:rsidR="00257AAD" w:rsidRDefault="00F37260">
      <w:pPr>
        <w:pStyle w:val="TOC1"/>
        <w:rPr>
          <w:rFonts w:asciiTheme="minorHAnsi" w:eastAsiaTheme="minorEastAsia" w:hAnsiTheme="minorHAnsi" w:cstheme="minorBidi"/>
          <w:noProof/>
          <w:sz w:val="22"/>
          <w:szCs w:val="22"/>
        </w:rPr>
      </w:pPr>
      <w:hyperlink w:anchor="_Toc456628173" w:history="1">
        <w:r w:rsidR="00257AAD" w:rsidRPr="00BC38EE">
          <w:rPr>
            <w:rStyle w:val="Hyperlink"/>
            <w:noProof/>
          </w:rPr>
          <w:t>Appendices</w:t>
        </w:r>
        <w:r w:rsidR="00257AAD">
          <w:rPr>
            <w:noProof/>
            <w:webHidden/>
          </w:rPr>
          <w:tab/>
        </w:r>
        <w:r w:rsidR="00257AAD">
          <w:rPr>
            <w:noProof/>
            <w:webHidden/>
          </w:rPr>
          <w:fldChar w:fldCharType="begin"/>
        </w:r>
        <w:r w:rsidR="00257AAD">
          <w:rPr>
            <w:noProof/>
            <w:webHidden/>
          </w:rPr>
          <w:instrText xml:space="preserve"> PAGEREF _Toc456628173 \h </w:instrText>
        </w:r>
        <w:r w:rsidR="00257AAD">
          <w:rPr>
            <w:noProof/>
            <w:webHidden/>
          </w:rPr>
        </w:r>
        <w:r w:rsidR="00257AAD">
          <w:rPr>
            <w:noProof/>
            <w:webHidden/>
          </w:rPr>
          <w:fldChar w:fldCharType="separate"/>
        </w:r>
        <w:r w:rsidR="00257AAD">
          <w:rPr>
            <w:noProof/>
            <w:webHidden/>
          </w:rPr>
          <w:t>50</w:t>
        </w:r>
        <w:r w:rsidR="00257AAD">
          <w:rPr>
            <w:noProof/>
            <w:webHidden/>
          </w:rPr>
          <w:fldChar w:fldCharType="end"/>
        </w:r>
      </w:hyperlink>
    </w:p>
    <w:p w14:paraId="402A5DEF" w14:textId="77777777" w:rsidR="00257AAD" w:rsidRDefault="00F37260">
      <w:pPr>
        <w:pStyle w:val="TOC1"/>
        <w:rPr>
          <w:rFonts w:asciiTheme="minorHAnsi" w:eastAsiaTheme="minorEastAsia" w:hAnsiTheme="minorHAnsi" w:cstheme="minorBidi"/>
          <w:noProof/>
          <w:sz w:val="22"/>
          <w:szCs w:val="22"/>
        </w:rPr>
      </w:pPr>
      <w:hyperlink w:anchor="_Toc456628174" w:history="1">
        <w:r w:rsidR="00257AAD" w:rsidRPr="00BC38EE">
          <w:rPr>
            <w:rStyle w:val="Hyperlink"/>
            <w:noProof/>
          </w:rPr>
          <w:t>Volume 3 Namespace Additions</w:t>
        </w:r>
        <w:r w:rsidR="00257AAD">
          <w:rPr>
            <w:noProof/>
            <w:webHidden/>
          </w:rPr>
          <w:tab/>
        </w:r>
        <w:r w:rsidR="00257AAD">
          <w:rPr>
            <w:noProof/>
            <w:webHidden/>
          </w:rPr>
          <w:fldChar w:fldCharType="begin"/>
        </w:r>
        <w:r w:rsidR="00257AAD">
          <w:rPr>
            <w:noProof/>
            <w:webHidden/>
          </w:rPr>
          <w:instrText xml:space="preserve"> PAGEREF _Toc456628174 \h </w:instrText>
        </w:r>
        <w:r w:rsidR="00257AAD">
          <w:rPr>
            <w:noProof/>
            <w:webHidden/>
          </w:rPr>
        </w:r>
        <w:r w:rsidR="00257AAD">
          <w:rPr>
            <w:noProof/>
            <w:webHidden/>
          </w:rPr>
          <w:fldChar w:fldCharType="separate"/>
        </w:r>
        <w:r w:rsidR="00257AAD">
          <w:rPr>
            <w:noProof/>
            <w:webHidden/>
          </w:rPr>
          <w:t>50</w:t>
        </w:r>
        <w:r w:rsidR="00257AAD">
          <w:rPr>
            <w:noProof/>
            <w:webHidden/>
          </w:rPr>
          <w:fldChar w:fldCharType="end"/>
        </w:r>
      </w:hyperlink>
    </w:p>
    <w:p w14:paraId="34628234" w14:textId="77777777" w:rsidR="00257AAD" w:rsidRDefault="00F37260">
      <w:pPr>
        <w:pStyle w:val="TOC1"/>
        <w:rPr>
          <w:rFonts w:asciiTheme="minorHAnsi" w:eastAsiaTheme="minorEastAsia" w:hAnsiTheme="minorHAnsi" w:cstheme="minorBidi"/>
          <w:noProof/>
          <w:sz w:val="22"/>
          <w:szCs w:val="22"/>
        </w:rPr>
      </w:pPr>
      <w:hyperlink w:anchor="_Toc456628175" w:history="1">
        <w:r w:rsidR="00257AAD" w:rsidRPr="00BC38EE">
          <w:rPr>
            <w:rStyle w:val="Hyperlink"/>
            <w:noProof/>
          </w:rPr>
          <w:t>Volume 4 – National Extensions</w:t>
        </w:r>
        <w:r w:rsidR="00257AAD">
          <w:rPr>
            <w:noProof/>
            <w:webHidden/>
          </w:rPr>
          <w:tab/>
        </w:r>
        <w:r w:rsidR="00257AAD">
          <w:rPr>
            <w:noProof/>
            <w:webHidden/>
          </w:rPr>
          <w:fldChar w:fldCharType="begin"/>
        </w:r>
        <w:r w:rsidR="00257AAD">
          <w:rPr>
            <w:noProof/>
            <w:webHidden/>
          </w:rPr>
          <w:instrText xml:space="preserve"> PAGEREF _Toc456628175 \h </w:instrText>
        </w:r>
        <w:r w:rsidR="00257AAD">
          <w:rPr>
            <w:noProof/>
            <w:webHidden/>
          </w:rPr>
        </w:r>
        <w:r w:rsidR="00257AAD">
          <w:rPr>
            <w:noProof/>
            <w:webHidden/>
          </w:rPr>
          <w:fldChar w:fldCharType="separate"/>
        </w:r>
        <w:r w:rsidR="00257AAD">
          <w:rPr>
            <w:noProof/>
            <w:webHidden/>
          </w:rPr>
          <w:t>51</w:t>
        </w:r>
        <w:r w:rsidR="00257AAD">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6628073"/>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11D61B5E"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del w:id="12" w:author="Cole, George" w:date="2016-07-18T10:42:00Z">
        <w:r w:rsidR="00D97209" w:rsidRPr="00CA4288" w:rsidDel="00396898">
          <w:delText xml:space="preserve">using </w:delText>
        </w:r>
        <w:r w:rsidRPr="00CA4288" w:rsidDel="00396898">
          <w:delText xml:space="preserve">a </w:delText>
        </w:r>
        <w:r w:rsidR="00D97209" w:rsidRPr="00CA4288" w:rsidDel="00396898">
          <w:delText>shared</w:delText>
        </w:r>
        <w:r w:rsidRPr="00CA4288" w:rsidDel="00396898">
          <w:delText xml:space="preserve"> </w:delText>
        </w:r>
      </w:del>
      <w:ins w:id="13" w:author="Cole, George" w:date="2016-07-18T10:42:00Z">
        <w:r w:rsidR="00396898" w:rsidRPr="00CA4288">
          <w:t>shar</w:t>
        </w:r>
        <w:r w:rsidR="00396898">
          <w:t>ing</w:t>
        </w:r>
        <w:r w:rsidR="00396898" w:rsidRPr="00CA4288">
          <w:t xml:space="preserve"> </w:t>
        </w:r>
      </w:ins>
      <w:r w:rsidRPr="00CA4288">
        <w:t>Care Plan</w:t>
      </w:r>
      <w:ins w:id="14" w:author="Cole, George" w:date="2016-07-18T10:43:00Z">
        <w:r w:rsidR="00396898">
          <w:t>s</w:t>
        </w:r>
      </w:ins>
      <w:r w:rsidRPr="00CA4288">
        <w:t xml:space="preserve"> that meet</w:t>
      </w:r>
      <w:del w:id="15" w:author="Cole, George" w:date="2016-07-18T10:43:00Z">
        <w:r w:rsidRPr="00CA4288" w:rsidDel="00396898">
          <w:delText>s</w:delText>
        </w:r>
      </w:del>
      <w:r w:rsidRPr="00CA4288">
        <w:t xml:space="preserve"> the needs of many</w:t>
      </w:r>
      <w:r w:rsidR="005B50DD" w:rsidRPr="00CA4288">
        <w:t xml:space="preserve">, such as </w:t>
      </w:r>
      <w:r w:rsidRPr="00CA4288">
        <w:t>providers, pati</w:t>
      </w:r>
      <w:r w:rsidR="005B50DD" w:rsidRPr="00CA4288">
        <w:t xml:space="preserve">ents and </w:t>
      </w:r>
      <w:r w:rsidRPr="00CA4288">
        <w:t xml:space="preserve">payers. </w:t>
      </w:r>
      <w:ins w:id="16" w:author="Cole, George" w:date="2016-07-18T10:39:00Z">
        <w:r w:rsidR="003953B9">
          <w:t xml:space="preserve">Care Plans </w:t>
        </w:r>
      </w:ins>
      <w:del w:id="17" w:author="Cole, George" w:date="2016-07-18T10:40:00Z">
        <w:r w:rsidRPr="00CA4288" w:rsidDel="003953B9">
          <w:delText xml:space="preserve">This </w:delText>
        </w:r>
        <w:r w:rsidR="00D97209" w:rsidRPr="00CA4288" w:rsidDel="003953B9">
          <w:delText>shared</w:delText>
        </w:r>
        <w:r w:rsidRPr="00CA4288" w:rsidDel="003953B9">
          <w:delText xml:space="preserve"> Care Plan </w:delText>
        </w:r>
      </w:del>
      <w:proofErr w:type="gramStart"/>
      <w:r w:rsidRPr="00CA4288">
        <w:t>can be dynamically updated</w:t>
      </w:r>
      <w:proofErr w:type="gramEnd"/>
      <w:r w:rsidRPr="00CA4288">
        <w:t xml:space="preserve">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w:t>
      </w:r>
      <w:proofErr w:type="gramStart"/>
      <w:r w:rsidRPr="00CA4288">
        <w:t>are used</w:t>
      </w:r>
      <w:proofErr w:type="gramEnd"/>
      <w:r w:rsidRPr="00CA4288">
        <w:t xml:space="preserve"> by this profile.</w:t>
      </w:r>
      <w:ins w:id="18" w:author="Cole, George" w:date="2016-07-18T10:40:00Z">
        <w:r w:rsidR="003953B9">
          <w:t xml:space="preserve"> </w:t>
        </w:r>
      </w:ins>
      <w:ins w:id="19" w:author="Cole, George" w:date="2016-07-18T10:43:00Z">
        <w:r w:rsidR="00C90FB2">
          <w:t xml:space="preserve">This profile does not define, nor assume, a single Care Plan for a patient. </w:t>
        </w:r>
      </w:ins>
    </w:p>
    <w:p w14:paraId="75BCFE80" w14:textId="77777777" w:rsidR="00CF283F" w:rsidRPr="00CA4288" w:rsidRDefault="00CF283F" w:rsidP="008616CB">
      <w:pPr>
        <w:pStyle w:val="Heading2"/>
        <w:numPr>
          <w:ilvl w:val="0"/>
          <w:numId w:val="0"/>
        </w:numPr>
        <w:rPr>
          <w:noProof w:val="0"/>
        </w:rPr>
      </w:pPr>
      <w:bookmarkStart w:id="20" w:name="_Toc456628074"/>
      <w:r w:rsidRPr="00CA4288">
        <w:rPr>
          <w:noProof w:val="0"/>
        </w:rPr>
        <w:t>Open Issues and Questions</w:t>
      </w:r>
      <w:bookmarkEnd w:id="20"/>
    </w:p>
    <w:p w14:paraId="6E7C7D8B" w14:textId="77777777" w:rsidR="00D83D6B" w:rsidRPr="00CA4288" w:rsidRDefault="002833B3" w:rsidP="00E008B6">
      <w:pPr>
        <w:pStyle w:val="ListNumber2"/>
      </w:pPr>
      <w:r w:rsidRPr="00CA4288">
        <w:t>N</w:t>
      </w:r>
      <w:r w:rsidR="00D83D6B" w:rsidRPr="00CA4288">
        <w:t xml:space="preserve">eed to determine </w:t>
      </w:r>
      <w:proofErr w:type="gramStart"/>
      <w:r w:rsidR="00D83D6B" w:rsidRPr="00CA4288">
        <w:t>the FHIR version</w:t>
      </w:r>
      <w:r w:rsidRPr="00CA4288">
        <w:t xml:space="preserve"> and what to do about future updates</w:t>
      </w:r>
      <w:proofErr w:type="gramEnd"/>
      <w:r w:rsidRPr="00CA4288">
        <w:t>.</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w:t>
      </w:r>
      <w:proofErr w:type="spellStart"/>
      <w:r w:rsidR="004A3208" w:rsidRPr="00CA4288">
        <w:t>NwHIN</w:t>
      </w:r>
      <w:proofErr w:type="spellEnd"/>
      <w:r w:rsidR="004A3208" w:rsidRPr="00CA4288">
        <w:t>)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 xml:space="preserve">Is an ATNA Grouping required? If so, how does that </w:t>
      </w:r>
      <w:proofErr w:type="gramStart"/>
      <w:r w:rsidRPr="00CA4288">
        <w:t>impact</w:t>
      </w:r>
      <w:proofErr w:type="gramEnd"/>
      <w:r w:rsidRPr="00CA4288">
        <w:t xml:space="preserve"> potential mobile uses of this profile?</w:t>
      </w:r>
    </w:p>
    <w:p w14:paraId="371A0149" w14:textId="2C3EE3D9" w:rsidR="00332807" w:rsidRPr="00CA4288" w:rsidRDefault="00332807" w:rsidP="00E008B6">
      <w:pPr>
        <w:pStyle w:val="ListNumber2"/>
      </w:pPr>
      <w:r w:rsidRPr="00CA4288">
        <w:t xml:space="preserve">When profiling the FHIR Resource make sure we can </w:t>
      </w:r>
      <w:proofErr w:type="gramStart"/>
      <w:r w:rsidRPr="00CA4288">
        <w:t>make references</w:t>
      </w:r>
      <w:proofErr w:type="gramEnd"/>
      <w:r w:rsidRPr="00CA4288">
        <w:t xml:space="preserve"> to existing documents.</w:t>
      </w:r>
      <w:r w:rsidR="00C015EA" w:rsidRPr="00CA4288">
        <w:t xml:space="preserve"> (4/25/16 – what / who is the source of this issue?)</w:t>
      </w:r>
    </w:p>
    <w:p w14:paraId="091196C1" w14:textId="601D21E8" w:rsidR="005D7F75" w:rsidRPr="00CA4288" w:rsidRDefault="003F4BCB" w:rsidP="00E008B6">
      <w:pPr>
        <w:pStyle w:val="ListNumber2"/>
      </w:pPr>
      <w:ins w:id="21" w:author="Cole, George" w:date="2016-07-18T17:48:00Z">
        <w:r>
          <w:t xml:space="preserve">(closed 7/18/16) </w:t>
        </w:r>
      </w:ins>
      <w:r w:rsidR="005D7F75" w:rsidRPr="00CA4288">
        <w:t xml:space="preserve">Should the FHIR </w:t>
      </w:r>
      <w:proofErr w:type="spellStart"/>
      <w:r w:rsidR="005D7F75" w:rsidRPr="00CA4288">
        <w:t>CarePlan.subject</w:t>
      </w:r>
      <w:proofErr w:type="spellEnd"/>
      <w:r w:rsidR="005D7F75" w:rsidRPr="00CA4288">
        <w:t xml:space="preserve"> be restricted to Patient?</w:t>
      </w:r>
    </w:p>
    <w:p w14:paraId="67F919FB" w14:textId="35E5D383" w:rsidR="005D7F75" w:rsidRPr="00CA4288" w:rsidRDefault="005D7F75" w:rsidP="00E008B6">
      <w:pPr>
        <w:pStyle w:val="ListNumber3"/>
        <w:numPr>
          <w:ilvl w:val="0"/>
          <w:numId w:val="6"/>
        </w:numPr>
      </w:pPr>
      <w:r w:rsidRPr="00CA4288">
        <w:t xml:space="preserve">What does </w:t>
      </w:r>
      <w:proofErr w:type="spellStart"/>
      <w:r w:rsidRPr="00CA4288">
        <w:t>CarePlan.subject</w:t>
      </w:r>
      <w:proofErr w:type="spellEnd"/>
      <w:r w:rsidRPr="00CA4288">
        <w:t xml:space="preserve">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5DDB2D0E" w:rsidR="00DD4BA7" w:rsidRPr="00CA4288" w:rsidRDefault="00DD4BA7" w:rsidP="00E008B6">
      <w:pPr>
        <w:pStyle w:val="ListNumber2"/>
      </w:pPr>
      <w:r w:rsidRPr="00CA4288">
        <w:t xml:space="preserve"> Concepts from the Care Plan model, DAM or C-CDA, do not have clear mappings to the FHIR </w:t>
      </w:r>
      <w:proofErr w:type="spellStart"/>
      <w:r w:rsidRPr="00CA4288">
        <w:t>CarePlan</w:t>
      </w:r>
      <w:proofErr w:type="spellEnd"/>
      <w:r w:rsidRPr="00CA4288">
        <w:t xml:space="preserve"> resource. See </w:t>
      </w:r>
      <w:r w:rsidR="00EF6EAD" w:rsidRPr="00E008B6">
        <w:rPr>
          <w:b/>
        </w:rPr>
        <w:t>Table 6.6.1-1: Care Plan Concepts</w:t>
      </w:r>
    </w:p>
    <w:p w14:paraId="71BCEF78" w14:textId="5544E917" w:rsidR="00DD4BA7" w:rsidRDefault="00DD4BA7" w:rsidP="00E008B6">
      <w:pPr>
        <w:pStyle w:val="ListNumber2"/>
        <w:rPr>
          <w:ins w:id="22" w:author="Cole, George" w:date="2016-07-18T22:03:00Z"/>
        </w:rPr>
      </w:pPr>
      <w:r w:rsidRPr="00CA4288">
        <w:t xml:space="preserve">The </w:t>
      </w:r>
      <w:proofErr w:type="spellStart"/>
      <w:r w:rsidRPr="00CA4288">
        <w:t>CarePlan</w:t>
      </w:r>
      <w:proofErr w:type="spellEnd"/>
      <w:r w:rsidRPr="00CA4288">
        <w:t xml:space="preserve"> resource</w:t>
      </w:r>
      <w:r w:rsidR="00C80544" w:rsidRPr="00CA4288">
        <w:t xml:space="preserve">, in </w:t>
      </w:r>
      <w:r w:rsidR="00C80544" w:rsidRPr="00E008B6">
        <w:rPr>
          <w:b/>
        </w:rPr>
        <w:t xml:space="preserve">Table 6.6.1-1: Care Plan </w:t>
      </w:r>
      <w:proofErr w:type="gramStart"/>
      <w:r w:rsidR="00C80544" w:rsidRPr="00E008B6">
        <w:rPr>
          <w:b/>
        </w:rPr>
        <w:t>Concepts</w:t>
      </w:r>
      <w:r w:rsidR="00C80544" w:rsidRPr="00E008B6">
        <w:t>,</w:t>
      </w:r>
      <w:proofErr w:type="gramEnd"/>
      <w:r w:rsidRPr="00CA4288">
        <w:t xml:space="preserve"> includes </w:t>
      </w:r>
      <w:proofErr w:type="spellStart"/>
      <w:r w:rsidRPr="00CA4288">
        <w:t>activity.actionResultin</w:t>
      </w:r>
      <w:r w:rsidR="002D050E" w:rsidRPr="00CA4288">
        <w:t>g</w:t>
      </w:r>
      <w:proofErr w:type="spellEnd"/>
      <w:r w:rsidRPr="00CA4288">
        <w:t xml:space="preserve"> – need understanding how this related to Care Plan concepts.</w:t>
      </w:r>
    </w:p>
    <w:p w14:paraId="6C9B0AB0" w14:textId="561A1C55" w:rsidR="00402FBC" w:rsidRDefault="003252EB" w:rsidP="00402FBC">
      <w:pPr>
        <w:pStyle w:val="ListNumber2"/>
        <w:rPr>
          <w:ins w:id="23" w:author="Cole, George" w:date="2016-07-18T22:04:00Z"/>
        </w:rPr>
      </w:pPr>
      <w:ins w:id="24" w:author="Cole, George" w:date="2016-07-18T22:03:00Z">
        <w:r>
          <w:t>The modeling of the Care Team is changing with newer versions of FHIR. How do we handle these changes?</w:t>
        </w:r>
      </w:ins>
    </w:p>
    <w:p w14:paraId="2303866E" w14:textId="558B8ADA" w:rsidR="00402FBC" w:rsidRPr="00CA4288" w:rsidRDefault="00402FBC" w:rsidP="00402FBC">
      <w:pPr>
        <w:pStyle w:val="ListNumber2"/>
      </w:pPr>
      <w:ins w:id="25" w:author="Cole, George" w:date="2016-07-18T22:04:00Z">
        <w:r w:rsidRPr="00402FBC">
          <w:t xml:space="preserve">Differing "roles" on the Care Team </w:t>
        </w:r>
        <w:proofErr w:type="gramStart"/>
        <w:r w:rsidRPr="00402FBC">
          <w:t>will likely be needed</w:t>
        </w:r>
        <w:proofErr w:type="gramEnd"/>
        <w:r w:rsidRPr="00402FBC">
          <w:t xml:space="preserve">.  We should state in the open issues that representation of the Care Team </w:t>
        </w:r>
        <w:proofErr w:type="gramStart"/>
        <w:r w:rsidRPr="00402FBC">
          <w:t>is not well defined</w:t>
        </w:r>
        <w:proofErr w:type="gramEnd"/>
        <w:r w:rsidRPr="00402FBC">
          <w:t xml:space="preserve"> yet and still needs to be addressed.</w:t>
        </w:r>
      </w:ins>
    </w:p>
    <w:p w14:paraId="7BB02E2C" w14:textId="77777777" w:rsidR="00CF283F" w:rsidRPr="00CA4288" w:rsidRDefault="00CF283F" w:rsidP="008616CB">
      <w:pPr>
        <w:pStyle w:val="Heading2"/>
        <w:numPr>
          <w:ilvl w:val="0"/>
          <w:numId w:val="0"/>
        </w:numPr>
        <w:rPr>
          <w:noProof w:val="0"/>
        </w:rPr>
      </w:pPr>
      <w:bookmarkStart w:id="26" w:name="_Toc456628075"/>
      <w:bookmarkStart w:id="27" w:name="_Toc473170357"/>
      <w:bookmarkStart w:id="28" w:name="_Toc504625754"/>
      <w:r w:rsidRPr="00CA4288">
        <w:rPr>
          <w:noProof w:val="0"/>
        </w:rPr>
        <w:lastRenderedPageBreak/>
        <w:t>Closed Issues</w:t>
      </w:r>
      <w:bookmarkEnd w:id="26"/>
    </w:p>
    <w:p w14:paraId="30E85A54" w14:textId="77777777" w:rsidR="00391D83" w:rsidRPr="00AD3A30" w:rsidRDefault="00391D83" w:rsidP="00E008B6">
      <w:pPr>
        <w:pStyle w:val="ListNumber2"/>
        <w:numPr>
          <w:ilvl w:val="0"/>
          <w:numId w:val="45"/>
        </w:numPr>
      </w:pPr>
      <w:r w:rsidRPr="00AD3A30">
        <w:t xml:space="preserve">2/15/16 Scope: </w:t>
      </w:r>
      <w:r w:rsidRPr="00CA4288">
        <w:t xml:space="preserve">This profile will not attempt to ‘discover’ all possible providers that have provided care for the patient. …this means that information on the location of actors </w:t>
      </w:r>
      <w:proofErr w:type="gramStart"/>
      <w:r w:rsidRPr="00CA4288">
        <w:t>is not profiled</w:t>
      </w:r>
      <w:proofErr w:type="gramEnd"/>
      <w:r w:rsidRPr="00CA4288">
        <w:t xml:space="preserve">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t>
      </w:r>
      <w:proofErr w:type="gramStart"/>
      <w:r w:rsidRPr="00CA4288">
        <w:t>will be maintained</w:t>
      </w:r>
      <w:proofErr w:type="gramEnd"/>
      <w:r w:rsidRPr="00CA4288">
        <w:t xml:space="preserve">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rPr>
          <w:ins w:id="29" w:author="Cole, George" w:date="2016-07-18T17:47:00Z"/>
        </w:rPr>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rPr>
          <w:ins w:id="30" w:author="Cole, George" w:date="2016-07-18T17:48:00Z"/>
        </w:rPr>
      </w:pPr>
      <w:ins w:id="31" w:author="Cole, George" w:date="2016-07-18T17:47:00Z">
        <w:r>
          <w:t>(7/18/16)</w:t>
        </w:r>
      </w:ins>
      <w:ins w:id="32" w:author="Cole, George" w:date="2016-07-18T17:48:00Z">
        <w:r>
          <w:t xml:space="preserve"> </w:t>
        </w:r>
        <w:r w:rsidRPr="00CA4288">
          <w:t xml:space="preserve">Should the FHIR </w:t>
        </w:r>
        <w:proofErr w:type="spellStart"/>
        <w:r w:rsidRPr="00CA4288">
          <w:t>CarePlan.subject</w:t>
        </w:r>
        <w:proofErr w:type="spellEnd"/>
        <w:r w:rsidRPr="00CA4288">
          <w:t xml:space="preserve"> be restricted to Patient?</w:t>
        </w:r>
      </w:ins>
    </w:p>
    <w:p w14:paraId="53FDD159" w14:textId="1CC16A76" w:rsidR="009F0594" w:rsidRDefault="009F0594">
      <w:pPr>
        <w:pStyle w:val="ListNumber3"/>
        <w:numPr>
          <w:ilvl w:val="0"/>
          <w:numId w:val="6"/>
        </w:numPr>
        <w:rPr>
          <w:ins w:id="33" w:author="Cole, George" w:date="2016-07-18T17:47:00Z"/>
        </w:rPr>
        <w:pPrChange w:id="34" w:author="Cole, George" w:date="2016-07-18T17:48:00Z">
          <w:pPr>
            <w:pStyle w:val="ListNumber2"/>
          </w:pPr>
        </w:pPrChange>
      </w:pPr>
      <w:ins w:id="35" w:author="Cole, George" w:date="2016-07-18T17:48:00Z">
        <w:r w:rsidRPr="00CA4288">
          <w:t xml:space="preserve">What does </w:t>
        </w:r>
        <w:proofErr w:type="spellStart"/>
        <w:r w:rsidRPr="00CA4288">
          <w:t>CarePlan.subject</w:t>
        </w:r>
        <w:proofErr w:type="spellEnd"/>
        <w:r w:rsidRPr="00CA4288">
          <w:t xml:space="preserve"> of type Group mean?</w:t>
        </w:r>
      </w:ins>
    </w:p>
    <w:p w14:paraId="540804D9" w14:textId="77777777" w:rsidR="009F0594" w:rsidRDefault="009F0594">
      <w:pPr>
        <w:pStyle w:val="ListNumber2"/>
        <w:numPr>
          <w:ilvl w:val="0"/>
          <w:numId w:val="0"/>
        </w:numPr>
        <w:ind w:left="720"/>
        <w:rPr>
          <w:ins w:id="36" w:author="Cole, George" w:date="2016-07-18T17:47:00Z"/>
        </w:rPr>
        <w:pPrChange w:id="37" w:author="Cole, George" w:date="2016-07-18T17:48:00Z">
          <w:pPr>
            <w:pStyle w:val="ListNumber2"/>
          </w:pPr>
        </w:pPrChange>
      </w:pPr>
      <w:ins w:id="38" w:author="Cole, George" w:date="2016-07-18T17:47:00Z">
        <w:r>
          <w:t xml:space="preserve">In behavioral science where "Group" can be family, disaster victim/survivor group, </w:t>
        </w:r>
        <w:proofErr w:type="spellStart"/>
        <w:r>
          <w:t>defence</w:t>
        </w:r>
        <w:proofErr w:type="spellEnd"/>
        <w:r>
          <w:t xml:space="preserve"> or police force groups </w:t>
        </w:r>
      </w:ins>
    </w:p>
    <w:p w14:paraId="52AED212" w14:textId="77777777" w:rsidR="009F0594" w:rsidRDefault="009F0594">
      <w:pPr>
        <w:pStyle w:val="ListNumber2"/>
        <w:numPr>
          <w:ilvl w:val="0"/>
          <w:numId w:val="0"/>
        </w:numPr>
        <w:ind w:left="720"/>
        <w:rPr>
          <w:ins w:id="39" w:author="Cole, George" w:date="2016-07-18T17:47:00Z"/>
        </w:rPr>
        <w:pPrChange w:id="40" w:author="Cole, George" w:date="2016-07-18T17:48:00Z">
          <w:pPr>
            <w:pStyle w:val="ListNumber2"/>
          </w:pPr>
        </w:pPrChange>
      </w:pPr>
      <w:ins w:id="41" w:author="Cole, George" w:date="2016-07-18T17:47:00Z">
        <w:r>
          <w:t>Example: treatment of PTSD in these groups requires observation and management of group dynamics</w:t>
        </w:r>
      </w:ins>
    </w:p>
    <w:p w14:paraId="17BDE332" w14:textId="77777777" w:rsidR="009F0594" w:rsidRDefault="009F0594">
      <w:pPr>
        <w:pStyle w:val="ListNumber2"/>
        <w:numPr>
          <w:ilvl w:val="0"/>
          <w:numId w:val="0"/>
        </w:numPr>
        <w:ind w:left="720"/>
        <w:rPr>
          <w:ins w:id="42" w:author="Cole, George" w:date="2016-07-18T17:47:00Z"/>
        </w:rPr>
        <w:pPrChange w:id="43" w:author="Cole, George" w:date="2016-07-18T17:48:00Z">
          <w:pPr>
            <w:pStyle w:val="ListNumber2"/>
          </w:pPr>
        </w:pPrChange>
      </w:pPr>
      <w:ins w:id="44" w:author="Cole, George" w:date="2016-07-18T17:47:00Z">
        <w:r>
          <w:t>In public health where "Group" can be family, community, residents of certain floors or entire building, airplane/cruise passenger cohort</w:t>
        </w:r>
      </w:ins>
    </w:p>
    <w:p w14:paraId="27F1D5C1" w14:textId="6AC1A2CB" w:rsidR="009F0594" w:rsidRPr="00CA4288" w:rsidRDefault="009F0594">
      <w:pPr>
        <w:pStyle w:val="ListNumber2"/>
        <w:numPr>
          <w:ilvl w:val="0"/>
          <w:numId w:val="0"/>
        </w:numPr>
        <w:ind w:left="1080"/>
        <w:pPrChange w:id="45" w:author="Cole, George" w:date="2016-07-18T17:47:00Z">
          <w:pPr>
            <w:pStyle w:val="ListNumber2"/>
          </w:pPr>
        </w:pPrChange>
      </w:pPr>
      <w:ins w:id="46" w:author="Cole, George" w:date="2016-07-18T17:47:00Z">
        <w:r>
          <w:t>Example: tracking, monitoring and managing communicable diseases outbreak in these groups</w:t>
        </w:r>
      </w:ins>
    </w:p>
    <w:p w14:paraId="6D3E2930" w14:textId="77777777" w:rsidR="009F5CF4" w:rsidRPr="00CA4288" w:rsidRDefault="00747676" w:rsidP="00BB76BC">
      <w:pPr>
        <w:pStyle w:val="Heading1"/>
        <w:numPr>
          <w:ilvl w:val="0"/>
          <w:numId w:val="0"/>
        </w:numPr>
        <w:rPr>
          <w:noProof w:val="0"/>
        </w:rPr>
      </w:pPr>
      <w:bookmarkStart w:id="47" w:name="_Toc456628076"/>
      <w:r w:rsidRPr="00CA4288">
        <w:rPr>
          <w:noProof w:val="0"/>
        </w:rPr>
        <w:lastRenderedPageBreak/>
        <w:t>General Introduction</w:t>
      </w:r>
      <w:bookmarkEnd w:id="47"/>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48" w:name="_Toc456628077"/>
      <w:r w:rsidRPr="00CA4288">
        <w:rPr>
          <w:noProof w:val="0"/>
        </w:rPr>
        <w:lastRenderedPageBreak/>
        <w:t>Appendix A - Actor Summary Definitions</w:t>
      </w:r>
      <w:bookmarkEnd w:id="48"/>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49" w:author="Cole, George" w:date="2016-07-18T15:5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50">
          <w:tblGrid>
            <w:gridCol w:w="3078"/>
            <w:gridCol w:w="6498"/>
          </w:tblGrid>
        </w:tblGridChange>
      </w:tblGrid>
      <w:tr w:rsidR="00747676" w:rsidRPr="00CA4288" w14:paraId="38A338B2" w14:textId="77777777" w:rsidTr="008C1E9D">
        <w:tc>
          <w:tcPr>
            <w:tcW w:w="3078" w:type="dxa"/>
            <w:shd w:val="clear" w:color="auto" w:fill="D9D9D9"/>
            <w:tcPrChange w:id="51" w:author="Cole, George" w:date="2016-07-18T15:54:00Z">
              <w:tcPr>
                <w:tcW w:w="3078" w:type="dxa"/>
                <w:shd w:val="clear" w:color="auto" w:fill="D9D9D9"/>
              </w:tcPr>
            </w:tcPrChange>
          </w:tcPr>
          <w:p w14:paraId="552F1BE2" w14:textId="77777777" w:rsidR="00747676" w:rsidRPr="00CA4288" w:rsidRDefault="00747676" w:rsidP="00EB71A2">
            <w:pPr>
              <w:pStyle w:val="TableEntryHeader"/>
            </w:pPr>
            <w:r w:rsidRPr="00CA4288">
              <w:t>Actor</w:t>
            </w:r>
          </w:p>
        </w:tc>
        <w:tc>
          <w:tcPr>
            <w:tcW w:w="6498" w:type="dxa"/>
            <w:shd w:val="clear" w:color="auto" w:fill="D9D9D9"/>
            <w:tcPrChange w:id="52" w:author="Cole, George" w:date="2016-07-18T15:54:00Z">
              <w:tcPr>
                <w:tcW w:w="6498" w:type="dxa"/>
                <w:shd w:val="clear" w:color="auto" w:fill="D9D9D9"/>
              </w:tcPr>
            </w:tcPrChange>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8C1E9D">
        <w:tc>
          <w:tcPr>
            <w:tcW w:w="3078" w:type="dxa"/>
            <w:shd w:val="clear" w:color="auto" w:fill="auto"/>
            <w:tcPrChange w:id="53" w:author="Cole, George" w:date="2016-07-18T15:54:00Z">
              <w:tcPr>
                <w:tcW w:w="3078" w:type="dxa"/>
                <w:shd w:val="clear" w:color="auto" w:fill="auto"/>
              </w:tcPr>
            </w:tcPrChange>
          </w:tcPr>
          <w:p w14:paraId="68C2E744" w14:textId="77777777" w:rsidR="00747676" w:rsidRPr="00CA4288" w:rsidRDefault="00604F10" w:rsidP="00EB71A2">
            <w:pPr>
              <w:pStyle w:val="TableEntry"/>
            </w:pPr>
            <w:r w:rsidRPr="00CA4288">
              <w:t>Care Plan Contributor</w:t>
            </w:r>
          </w:p>
        </w:tc>
        <w:tc>
          <w:tcPr>
            <w:tcW w:w="6498" w:type="dxa"/>
            <w:shd w:val="clear" w:color="auto" w:fill="auto"/>
            <w:tcPrChange w:id="54" w:author="Cole, George" w:date="2016-07-18T15:54:00Z">
              <w:tcPr>
                <w:tcW w:w="6498" w:type="dxa"/>
                <w:shd w:val="clear" w:color="auto" w:fill="auto"/>
              </w:tcPr>
            </w:tcPrChange>
          </w:tcPr>
          <w:p w14:paraId="182F1D68" w14:textId="1F960363" w:rsidR="00747676" w:rsidRPr="00CA4288" w:rsidRDefault="00191F2A" w:rsidP="00845DB9">
            <w:pPr>
              <w:pStyle w:val="TableEntry"/>
            </w:pPr>
            <w:r w:rsidRPr="00CA4288">
              <w:t xml:space="preserve">This actor </w:t>
            </w:r>
            <w:ins w:id="55" w:author="Cole, George" w:date="2016-07-18T15:54:00Z">
              <w:r w:rsidR="00845DB9">
                <w:t xml:space="preserve">reads, </w:t>
              </w:r>
            </w:ins>
            <w:r w:rsidRPr="00CA4288">
              <w:t xml:space="preserve">creates and updates Care Plans </w:t>
            </w:r>
            <w:ins w:id="56" w:author="Cole, George" w:date="2016-07-18T15:54:00Z">
              <w:r w:rsidR="00845DB9">
                <w:t xml:space="preserve">hosted on </w:t>
              </w:r>
            </w:ins>
            <w:del w:id="57" w:author="Cole, George" w:date="2016-07-18T15:54:00Z">
              <w:r w:rsidRPr="00CA4288" w:rsidDel="00845DB9">
                <w:delText xml:space="preserve">by submitting a new or updated Care Plan to </w:delText>
              </w:r>
            </w:del>
            <w:r w:rsidRPr="00CA4288">
              <w:t xml:space="preserve">a Care Plan </w:t>
            </w:r>
            <w:r w:rsidR="00EF19A5" w:rsidRPr="00CA4288">
              <w:t>Service</w:t>
            </w:r>
            <w:r w:rsidRPr="00CA4288">
              <w:t>.</w:t>
            </w:r>
          </w:p>
        </w:tc>
      </w:tr>
      <w:tr w:rsidR="00747676" w:rsidRPr="00CA4288" w:rsidDel="008C1E9D" w14:paraId="0895427D" w14:textId="52C139B7" w:rsidTr="008C1E9D">
        <w:trPr>
          <w:del w:id="58" w:author="Cole, George" w:date="2016-07-18T15:54:00Z"/>
        </w:trPr>
        <w:tc>
          <w:tcPr>
            <w:tcW w:w="3078" w:type="dxa"/>
            <w:shd w:val="clear" w:color="auto" w:fill="auto"/>
            <w:tcPrChange w:id="59" w:author="Cole, George" w:date="2016-07-18T15:54:00Z">
              <w:tcPr>
                <w:tcW w:w="3078" w:type="dxa"/>
                <w:shd w:val="clear" w:color="auto" w:fill="auto"/>
              </w:tcPr>
            </w:tcPrChange>
          </w:tcPr>
          <w:p w14:paraId="120403D9" w14:textId="1CAFE57D" w:rsidR="00747676" w:rsidRPr="00CA4288" w:rsidDel="008C1E9D" w:rsidRDefault="00604F10" w:rsidP="00EB71A2">
            <w:pPr>
              <w:pStyle w:val="TableEntry"/>
              <w:rPr>
                <w:del w:id="60" w:author="Cole, George" w:date="2016-07-18T15:54:00Z"/>
              </w:rPr>
            </w:pPr>
            <w:del w:id="61" w:author="Cole, George" w:date="2016-07-18T15:54:00Z">
              <w:r w:rsidRPr="00CA4288" w:rsidDel="008C1E9D">
                <w:delText>Care Plan Consumer</w:delText>
              </w:r>
            </w:del>
          </w:p>
        </w:tc>
        <w:tc>
          <w:tcPr>
            <w:tcW w:w="6498" w:type="dxa"/>
            <w:shd w:val="clear" w:color="auto" w:fill="auto"/>
            <w:tcPrChange w:id="62" w:author="Cole, George" w:date="2016-07-18T15:54:00Z">
              <w:tcPr>
                <w:tcW w:w="6498" w:type="dxa"/>
                <w:shd w:val="clear" w:color="auto" w:fill="auto"/>
              </w:tcPr>
            </w:tcPrChange>
          </w:tcPr>
          <w:p w14:paraId="3F144B30" w14:textId="38BA00E6" w:rsidR="00747676" w:rsidRPr="00CA4288" w:rsidDel="008C1E9D" w:rsidRDefault="00A276B2">
            <w:pPr>
              <w:pStyle w:val="TableEntry"/>
              <w:rPr>
                <w:del w:id="63" w:author="Cole, George" w:date="2016-07-18T15:54:00Z"/>
              </w:rPr>
            </w:pPr>
            <w:del w:id="64" w:author="Cole, George" w:date="2016-07-18T15:54:00Z">
              <w:r w:rsidRPr="00CA4288" w:rsidDel="008C1E9D">
                <w:delText xml:space="preserve">This actor reads a Care Plan from a Care Plan </w:delText>
              </w:r>
              <w:r w:rsidR="00EF19A5" w:rsidRPr="00CA4288" w:rsidDel="008C1E9D">
                <w:delText>Service</w:delText>
              </w:r>
              <w:r w:rsidRPr="00CA4288" w:rsidDel="008C1E9D">
                <w:delText>. This actor may subscribe to receive updated Care Plans.</w:delText>
              </w:r>
            </w:del>
          </w:p>
        </w:tc>
      </w:tr>
      <w:tr w:rsidR="00604F10" w:rsidRPr="00CA4288" w14:paraId="58A391E6" w14:textId="77777777" w:rsidTr="008C1E9D">
        <w:tc>
          <w:tcPr>
            <w:tcW w:w="3078" w:type="dxa"/>
            <w:shd w:val="clear" w:color="auto" w:fill="auto"/>
            <w:tcPrChange w:id="65" w:author="Cole, George" w:date="2016-07-18T15:54:00Z">
              <w:tcPr>
                <w:tcW w:w="3078" w:type="dxa"/>
                <w:shd w:val="clear" w:color="auto" w:fill="auto"/>
              </w:tcPr>
            </w:tcPrChange>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Change w:id="66" w:author="Cole, George" w:date="2016-07-18T15:54:00Z">
              <w:tcPr>
                <w:tcW w:w="6498" w:type="dxa"/>
                <w:shd w:val="clear" w:color="auto" w:fill="auto"/>
              </w:tcPr>
            </w:tcPrChange>
          </w:tcPr>
          <w:p w14:paraId="4C4044FE" w14:textId="14576BE8" w:rsidR="00604F10" w:rsidRPr="00CA4288" w:rsidRDefault="00A93362" w:rsidP="00845DB9">
            <w:pPr>
              <w:pStyle w:val="TableEntry"/>
            </w:pPr>
            <w:r w:rsidRPr="00CA4288">
              <w:t xml:space="preserve">This actor manages Care Plans received from Care Plan Contributors, and provides updated Care Plans to subscribed Care Plan </w:t>
            </w:r>
            <w:del w:id="67" w:author="Cole, George" w:date="2016-07-18T15:55:00Z">
              <w:r w:rsidRPr="00CA4288" w:rsidDel="00845DB9">
                <w:delText>Consumers</w:delText>
              </w:r>
            </w:del>
            <w:ins w:id="68" w:author="Cole, George" w:date="2016-07-18T15:55:00Z">
              <w:r w:rsidR="00845DB9">
                <w:t>Contributors</w:t>
              </w:r>
            </w:ins>
            <w:r w:rsidRPr="00CA4288">
              <w:t>.</w:t>
            </w:r>
          </w:p>
        </w:tc>
      </w:tr>
    </w:tbl>
    <w:p w14:paraId="1621054A" w14:textId="77777777" w:rsidR="00747676" w:rsidRPr="00CA4288" w:rsidRDefault="00747676" w:rsidP="00747676">
      <w:pPr>
        <w:pStyle w:val="AppendixHeading1"/>
        <w:rPr>
          <w:noProof w:val="0"/>
        </w:rPr>
      </w:pPr>
      <w:bookmarkStart w:id="69" w:name="_Toc456628078"/>
      <w:r w:rsidRPr="00CA4288">
        <w:rPr>
          <w:noProof w:val="0"/>
        </w:rPr>
        <w:lastRenderedPageBreak/>
        <w:t>Appendix B - Transaction Summary Definitions</w:t>
      </w:r>
      <w:bookmarkEnd w:id="69"/>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rPr>
          <w:ins w:id="70" w:author="Cole, George" w:date="2016-07-14T09:31:00Z"/>
        </w:trPr>
        <w:tc>
          <w:tcPr>
            <w:tcW w:w="3078" w:type="dxa"/>
            <w:shd w:val="clear" w:color="auto" w:fill="auto"/>
          </w:tcPr>
          <w:p w14:paraId="5F8129C2" w14:textId="414869B8" w:rsidR="00D626C4" w:rsidRPr="00CA4288" w:rsidRDefault="00D626C4" w:rsidP="00EB71A2">
            <w:pPr>
              <w:pStyle w:val="TableEntry"/>
              <w:rPr>
                <w:ins w:id="71" w:author="Cole, George" w:date="2016-07-14T09:31:00Z"/>
              </w:rPr>
            </w:pPr>
            <w:ins w:id="72" w:author="Cole, George" w:date="2016-07-14T09:31:00Z">
              <w:r>
                <w:t>Search for Care Plan</w:t>
              </w:r>
            </w:ins>
          </w:p>
        </w:tc>
        <w:tc>
          <w:tcPr>
            <w:tcW w:w="6498" w:type="dxa"/>
            <w:shd w:val="clear" w:color="auto" w:fill="auto"/>
          </w:tcPr>
          <w:p w14:paraId="792BDD87" w14:textId="641D1B18" w:rsidR="00D626C4" w:rsidRPr="00CA4288" w:rsidRDefault="00D626C4" w:rsidP="00EB71A2">
            <w:pPr>
              <w:pStyle w:val="TableEntry"/>
              <w:rPr>
                <w:ins w:id="73" w:author="Cole, George" w:date="2016-07-14T09:31:00Z"/>
              </w:rPr>
            </w:pPr>
            <w:ins w:id="74" w:author="Cole, George" w:date="2016-07-14T09:31:00Z">
              <w:r>
                <w:t>U</w:t>
              </w:r>
              <w:r w:rsidRPr="00CA4288">
                <w:t>sed to find a care plan</w:t>
              </w:r>
            </w:ins>
          </w:p>
        </w:tc>
      </w:tr>
    </w:tbl>
    <w:p w14:paraId="25BD0F54" w14:textId="77777777" w:rsidR="00747676" w:rsidRPr="00CA4288" w:rsidRDefault="00747676" w:rsidP="00747676">
      <w:pPr>
        <w:pStyle w:val="Glossary"/>
        <w:pageBreakBefore w:val="0"/>
        <w:rPr>
          <w:noProof w:val="0"/>
        </w:rPr>
      </w:pPr>
      <w:bookmarkStart w:id="75" w:name="_Toc456628079"/>
      <w:r w:rsidRPr="00CA4288">
        <w:rPr>
          <w:noProof w:val="0"/>
        </w:rPr>
        <w:t>Glossary</w:t>
      </w:r>
      <w:bookmarkEnd w:id="75"/>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 xml:space="preserve">It aids in understanding and coordinating the actions that need to </w:t>
            </w:r>
            <w:proofErr w:type="gramStart"/>
            <w:r w:rsidRPr="00E008B6">
              <w:t>be performed</w:t>
            </w:r>
            <w:proofErr w:type="gramEnd"/>
            <w:r w:rsidRPr="00E008B6">
              <w:t xml:space="preserve"> for the target of care. The care plan </w:t>
            </w:r>
            <w:proofErr w:type="gramStart"/>
            <w:r w:rsidRPr="00E008B6">
              <w:t>is known</w:t>
            </w:r>
            <w:proofErr w:type="gramEnd"/>
            <w:r w:rsidRPr="00E008B6">
              <w:t xml:space="preserve">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76" w:name="_Toc456628080"/>
      <w:r w:rsidRPr="00CA4288">
        <w:lastRenderedPageBreak/>
        <w:t xml:space="preserve">Volume </w:t>
      </w:r>
      <w:r w:rsidR="00B43198" w:rsidRPr="00CA4288">
        <w:t>1</w:t>
      </w:r>
      <w:r w:rsidRPr="00CA4288">
        <w:t xml:space="preserve"> –</w:t>
      </w:r>
      <w:r w:rsidR="003A09FE" w:rsidRPr="00CA4288">
        <w:t xml:space="preserve"> </w:t>
      </w:r>
      <w:r w:rsidRPr="00CA4288">
        <w:t>Profiles</w:t>
      </w:r>
      <w:bookmarkEnd w:id="76"/>
    </w:p>
    <w:p w14:paraId="41DF086C" w14:textId="33A8B2C9" w:rsidR="00B55350" w:rsidRPr="00CA4288" w:rsidRDefault="00B55350" w:rsidP="00C62E65">
      <w:pPr>
        <w:pStyle w:val="Heading2"/>
        <w:numPr>
          <w:ilvl w:val="0"/>
          <w:numId w:val="0"/>
        </w:numPr>
        <w:rPr>
          <w:noProof w:val="0"/>
        </w:rPr>
      </w:pPr>
      <w:bookmarkStart w:id="77" w:name="_Toc456628081"/>
      <w:bookmarkStart w:id="78" w:name="_Toc530206507"/>
      <w:bookmarkStart w:id="79" w:name="_Toc1388427"/>
      <w:bookmarkStart w:id="80" w:name="_Toc1388581"/>
      <w:bookmarkStart w:id="81" w:name="_Toc1456608"/>
      <w:bookmarkStart w:id="82" w:name="_Toc37034633"/>
      <w:bookmarkStart w:id="83" w:name="_Toc38846111"/>
      <w:r w:rsidRPr="00E008B6">
        <w:rPr>
          <w:noProof w:val="0"/>
        </w:rPr>
        <w:t xml:space="preserve">Copyright </w:t>
      </w:r>
      <w:r w:rsidR="00D22DE2" w:rsidRPr="00E008B6">
        <w:rPr>
          <w:noProof w:val="0"/>
        </w:rPr>
        <w:t>Licenses</w:t>
      </w:r>
      <w:bookmarkEnd w:id="77"/>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84" w:name="_Toc456628082"/>
      <w:r w:rsidRPr="00E008B6">
        <w:rPr>
          <w:noProof w:val="0"/>
        </w:rPr>
        <w:t>Domain-specific additions</w:t>
      </w:r>
      <w:bookmarkEnd w:id="84"/>
    </w:p>
    <w:p w14:paraId="2715A042" w14:textId="48C471A6" w:rsidR="00303E20" w:rsidRPr="00E008B6" w:rsidRDefault="00690517" w:rsidP="005B164F">
      <w:pPr>
        <w:pStyle w:val="BodyText"/>
      </w:pPr>
      <w:bookmarkStart w:id="85" w:name="_Toc473170358"/>
      <w:bookmarkStart w:id="86" w:name="_Toc504625755"/>
      <w:bookmarkStart w:id="87" w:name="_Toc530206508"/>
      <w:bookmarkStart w:id="88" w:name="_Toc1388428"/>
      <w:bookmarkStart w:id="89" w:name="_Toc1388582"/>
      <w:bookmarkStart w:id="90" w:name="_Toc1456609"/>
      <w:bookmarkStart w:id="91" w:name="_Toc37034634"/>
      <w:bookmarkStart w:id="92" w:name="_Toc38846112"/>
      <w:bookmarkEnd w:id="27"/>
      <w:bookmarkEnd w:id="28"/>
      <w:bookmarkEnd w:id="78"/>
      <w:bookmarkEnd w:id="79"/>
      <w:bookmarkEnd w:id="80"/>
      <w:bookmarkEnd w:id="81"/>
      <w:bookmarkEnd w:id="82"/>
      <w:bookmarkEnd w:id="83"/>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93" w:name="_Toc456628083"/>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93"/>
    </w:p>
    <w:p w14:paraId="3247928C" w14:textId="532A47D8" w:rsidR="003E0430" w:rsidRPr="00CA4288" w:rsidRDefault="00740B86" w:rsidP="00E008B6">
      <w:pPr>
        <w:pStyle w:val="BodyText"/>
      </w:pPr>
      <w:r w:rsidRPr="00CA4288">
        <w:t xml:space="preserve">The Dynamic Care Planning (DCP) </w:t>
      </w:r>
      <w:r w:rsidR="00A256B9">
        <w:t>Profile</w:t>
      </w:r>
      <w:r w:rsidRPr="00CA4288">
        <w:t xml:space="preserve"> provides the structures and transactions for care planning, using a shared Care Plan that meets the needs of many, such as providers, patients and payers. This shared Care Plan </w:t>
      </w:r>
      <w:proofErr w:type="gramStart"/>
      <w:r w:rsidRPr="00CA4288">
        <w:t>can be dynamically updated</w:t>
      </w:r>
      <w:proofErr w:type="gramEnd"/>
      <w:r w:rsidRPr="00CA4288">
        <w:t xml:space="preserve"> as the patient interacts with the healthcare system. FHIR resources and transactions </w:t>
      </w:r>
      <w:proofErr w:type="gramStart"/>
      <w:r w:rsidRPr="00CA4288">
        <w:t>are used</w:t>
      </w:r>
      <w:proofErr w:type="gramEnd"/>
      <w:r w:rsidRPr="00CA4288">
        <w:t xml:space="preserve"> by this profile.</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5"/>
      </w:r>
    </w:p>
    <w:p w14:paraId="1D155D6E" w14:textId="2EB1A582" w:rsidR="00991226" w:rsidRPr="00E008B6" w:rsidRDefault="00991226" w:rsidP="00E008B6">
      <w:pPr>
        <w:pStyle w:val="BodyText"/>
      </w:pPr>
      <w:r w:rsidRPr="00CA4288">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w:t>
      </w:r>
      <w:proofErr w:type="gramStart"/>
      <w:r w:rsidRPr="00CA4288">
        <w:t>medically-complex</w:t>
      </w:r>
      <w:proofErr w:type="gramEnd"/>
      <w:r w:rsidRPr="00CA4288">
        <w:t xml:space="preserve">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w:t>
      </w:r>
      <w:proofErr w:type="gramStart"/>
      <w:r w:rsidRPr="00CA4288">
        <w:t>decision making</w:t>
      </w:r>
      <w:proofErr w:type="gramEnd"/>
      <w:r w:rsidRPr="00CA4288">
        <w:t xml:space="preserve">. </w:t>
      </w:r>
      <w:r w:rsidRPr="00CA4288">
        <w:cr/>
        <w:t>The ability to target appropriate services and to coordinate care over time, across multiple clinicians and sites of service, with the engagement of the individual (</w:t>
      </w:r>
      <w:r w:rsidR="00A256B9">
        <w:t xml:space="preserve">i.e., </w:t>
      </w:r>
      <w:r w:rsidRPr="00CA4288">
        <w:t xml:space="preserve">longitudinal coordination of care) is essential to alleviating fragmented, duplicative and costly care for these </w:t>
      </w:r>
      <w:proofErr w:type="gramStart"/>
      <w:r w:rsidRPr="00CA4288">
        <w:t>medically-complex</w:t>
      </w:r>
      <w:proofErr w:type="gramEnd"/>
      <w:r w:rsidRPr="00CA4288">
        <w:t xml:space="preserve">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94" w:name="_Toc456628084"/>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85"/>
      <w:bookmarkEnd w:id="86"/>
      <w:bookmarkEnd w:id="87"/>
      <w:bookmarkEnd w:id="88"/>
      <w:bookmarkEnd w:id="89"/>
      <w:bookmarkEnd w:id="90"/>
      <w:bookmarkEnd w:id="91"/>
      <w:bookmarkEnd w:id="92"/>
      <w:r w:rsidR="008608EF" w:rsidRPr="00CA4288">
        <w:rPr>
          <w:noProof w:val="0"/>
        </w:rPr>
        <w:t>, and Content Modules</w:t>
      </w:r>
      <w:bookmarkStart w:id="95" w:name="_Toc473170359"/>
      <w:bookmarkStart w:id="96" w:name="_Toc504625756"/>
      <w:bookmarkStart w:id="97" w:name="_Toc530206509"/>
      <w:bookmarkStart w:id="98" w:name="_Toc1388429"/>
      <w:bookmarkStart w:id="99" w:name="_Toc1388583"/>
      <w:bookmarkStart w:id="100" w:name="_Toc1456610"/>
      <w:bookmarkStart w:id="101" w:name="_Toc37034635"/>
      <w:bookmarkStart w:id="102" w:name="_Toc38846113"/>
      <w:bookmarkEnd w:id="94"/>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proofErr w:type="gramStart"/>
      <w:r w:rsidR="006C371A" w:rsidRPr="00CA4288">
        <w:t>are given</w:t>
      </w:r>
      <w:proofErr w:type="gramEnd"/>
      <w:r w:rsidR="006C371A" w:rsidRPr="00CA4288">
        <w:t xml:space="preserve">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w:t>
      </w:r>
      <w:proofErr w:type="gramStart"/>
      <w:r w:rsidR="001F7A35" w:rsidRPr="00CA4288">
        <w:t xml:space="preserve">are </w:t>
      </w:r>
      <w:r w:rsidR="00E61A6A" w:rsidRPr="00CA4288">
        <w:t>shown</w:t>
      </w:r>
      <w:proofErr w:type="gramEnd"/>
      <w:r w:rsidR="00E61A6A" w:rsidRPr="00CA4288">
        <w:t xml:space="preserve"> in dotted lines</w:t>
      </w:r>
      <w:r w:rsidR="00F0665F" w:rsidRPr="00CA4288">
        <w:t xml:space="preserve">. </w:t>
      </w:r>
      <w:proofErr w:type="gramStart"/>
      <w:r w:rsidR="00E61A6A" w:rsidRPr="00CA4288">
        <w:t>Actors which have a mandatory grouping</w:t>
      </w:r>
      <w:proofErr w:type="gramEnd"/>
      <w:r w:rsidR="00E61A6A" w:rsidRPr="00CA4288">
        <w:t xml:space="preserve">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254182" w:rsidRPr="00077324" w:rsidRDefault="00254182"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254182" w:rsidRDefault="00254182" w:rsidP="005D11E8"/>
                            <w:p w14:paraId="47545313" w14:textId="77777777" w:rsidR="00254182" w:rsidRPr="00077324" w:rsidRDefault="00254182"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254182" w:rsidRDefault="00254182" w:rsidP="005D11E8">
                              <w:pPr>
                                <w:spacing w:after="120"/>
                                <w:jc w:val="center"/>
                              </w:pPr>
                              <w:r>
                                <w:t>Care Plan Service</w:t>
                              </w:r>
                            </w:p>
                            <w:p w14:paraId="727561CE" w14:textId="77777777" w:rsidR="00254182" w:rsidRDefault="00254182" w:rsidP="005D11E8"/>
                            <w:p w14:paraId="1C360749" w14:textId="77777777" w:rsidR="00254182" w:rsidRDefault="00254182"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254182" w:rsidRDefault="00254182" w:rsidP="005D11E8">
                              <w:pPr>
                                <w:spacing w:after="120"/>
                                <w:jc w:val="center"/>
                              </w:pPr>
                              <w:r>
                                <w:t>Care Plan Contributor</w:t>
                              </w:r>
                            </w:p>
                            <w:p w14:paraId="3A3AF4D6" w14:textId="77777777" w:rsidR="00254182" w:rsidRDefault="00254182" w:rsidP="005D11E8"/>
                            <w:p w14:paraId="02CF8A91" w14:textId="77777777" w:rsidR="00254182" w:rsidRDefault="00254182"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254182" w:rsidRDefault="00254182" w:rsidP="00091131">
                              <w:pPr>
                                <w:pStyle w:val="NormalWeb"/>
                              </w:pPr>
                              <w:r>
                                <w:rPr>
                                  <w:rFonts w:hAnsi="Symbol"/>
                                  <w:sz w:val="22"/>
                                  <w:szCs w:val="22"/>
                                </w:rPr>
                                <w:sym w:font="Symbol" w:char="F0AF"/>
                              </w:r>
                              <w:r>
                                <w:rPr>
                                  <w:sz w:val="22"/>
                                  <w:szCs w:val="22"/>
                                </w:rPr>
                                <w:t xml:space="preserve"> Search for Care Plan [PCC-Y5]</w:t>
                              </w:r>
                            </w:p>
                            <w:p w14:paraId="23700BC8" w14:textId="77777777" w:rsidR="00254182" w:rsidRDefault="00254182" w:rsidP="00091131">
                              <w:pPr>
                                <w:pStyle w:val="NormalWeb"/>
                              </w:pPr>
                              <w:r>
                                <w:rPr>
                                  <w:rFonts w:hAnsi="Symbol"/>
                                  <w:sz w:val="22"/>
                                  <w:szCs w:val="22"/>
                                </w:rPr>
                                <w:sym w:font="Symbol" w:char="F0AF"/>
                              </w:r>
                              <w:r>
                                <w:rPr>
                                  <w:sz w:val="22"/>
                                  <w:szCs w:val="22"/>
                                </w:rPr>
                                <w:t xml:space="preserve"> Retrieve Care Plan [PCC-Y2]</w:t>
                              </w:r>
                            </w:p>
                            <w:p w14:paraId="1C80CA14" w14:textId="77777777" w:rsidR="00254182" w:rsidRDefault="00254182"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254182" w:rsidRDefault="00254182" w:rsidP="00091131">
                              <w:pPr>
                                <w:pStyle w:val="NormalWeb"/>
                              </w:pPr>
                              <w:r>
                                <w:t> </w:t>
                              </w:r>
                            </w:p>
                            <w:p w14:paraId="7529D969" w14:textId="77777777" w:rsidR="00254182" w:rsidRDefault="00254182"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254182" w:rsidRDefault="00254182"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254182" w:rsidRPr="00077324" w:rsidRDefault="00254182"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254182" w:rsidRDefault="00254182" w:rsidP="005D11E8"/>
                      <w:p w14:paraId="47545313" w14:textId="77777777" w:rsidR="00254182" w:rsidRPr="00077324" w:rsidRDefault="00254182"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254182" w:rsidRDefault="00254182" w:rsidP="005D11E8">
                        <w:pPr>
                          <w:spacing w:after="120"/>
                          <w:jc w:val="center"/>
                        </w:pPr>
                        <w:r>
                          <w:t>Care Plan Service</w:t>
                        </w:r>
                      </w:p>
                      <w:p w14:paraId="727561CE" w14:textId="77777777" w:rsidR="00254182" w:rsidRDefault="00254182" w:rsidP="005D11E8"/>
                      <w:p w14:paraId="1C360749" w14:textId="77777777" w:rsidR="00254182" w:rsidRDefault="00254182"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254182" w:rsidRDefault="00254182" w:rsidP="005D11E8">
                        <w:pPr>
                          <w:spacing w:after="120"/>
                          <w:jc w:val="center"/>
                        </w:pPr>
                        <w:r>
                          <w:t>Care Plan Contributor</w:t>
                        </w:r>
                      </w:p>
                      <w:p w14:paraId="3A3AF4D6" w14:textId="77777777" w:rsidR="00254182" w:rsidRDefault="00254182" w:rsidP="005D11E8"/>
                      <w:p w14:paraId="02CF8A91" w14:textId="77777777" w:rsidR="00254182" w:rsidRDefault="00254182"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254182" w:rsidRDefault="00254182" w:rsidP="00091131">
                        <w:pPr>
                          <w:pStyle w:val="NormalWeb"/>
                        </w:pPr>
                        <w:r>
                          <w:rPr>
                            <w:rFonts w:hAnsi="Symbol"/>
                            <w:sz w:val="22"/>
                            <w:szCs w:val="22"/>
                          </w:rPr>
                          <w:sym w:font="Symbol" w:char="F0AF"/>
                        </w:r>
                        <w:r>
                          <w:rPr>
                            <w:sz w:val="22"/>
                            <w:szCs w:val="22"/>
                          </w:rPr>
                          <w:t xml:space="preserve"> Search for Care Plan [PCC-Y5]</w:t>
                        </w:r>
                      </w:p>
                      <w:p w14:paraId="23700BC8" w14:textId="77777777" w:rsidR="00254182" w:rsidRDefault="00254182" w:rsidP="00091131">
                        <w:pPr>
                          <w:pStyle w:val="NormalWeb"/>
                        </w:pPr>
                        <w:r>
                          <w:rPr>
                            <w:rFonts w:hAnsi="Symbol"/>
                            <w:sz w:val="22"/>
                            <w:szCs w:val="22"/>
                          </w:rPr>
                          <w:sym w:font="Symbol" w:char="F0AF"/>
                        </w:r>
                        <w:r>
                          <w:rPr>
                            <w:sz w:val="22"/>
                            <w:szCs w:val="22"/>
                          </w:rPr>
                          <w:t xml:space="preserve"> Retrieve Care Plan [PCC-Y2]</w:t>
                        </w:r>
                      </w:p>
                      <w:p w14:paraId="1C80CA14" w14:textId="77777777" w:rsidR="00254182" w:rsidRDefault="00254182"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254182" w:rsidRDefault="00254182" w:rsidP="00091131">
                        <w:pPr>
                          <w:pStyle w:val="NormalWeb"/>
                        </w:pPr>
                        <w:r>
                          <w:t> </w:t>
                        </w:r>
                      </w:p>
                      <w:p w14:paraId="7529D969" w14:textId="77777777" w:rsidR="00254182" w:rsidRDefault="00254182"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254182" w:rsidRDefault="00254182"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77777777" w:rsidR="0011662A" w:rsidRPr="00CA4288" w:rsidRDefault="0011662A" w:rsidP="00B54952">
            <w:pPr>
              <w:pStyle w:val="TableEntry"/>
            </w:pPr>
            <w:r w:rsidRPr="00CA4288">
              <w:t>PCC TF-2: 3.Y1</w:t>
            </w:r>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09FE229C" w:rsidR="0011662A" w:rsidRPr="00CA4288" w:rsidRDefault="0011662A" w:rsidP="00A9786E">
            <w:pPr>
              <w:pStyle w:val="TableEntry"/>
            </w:pPr>
            <w:r w:rsidRPr="00CA4288">
              <w:t>PCC TF-2: 3.Y5</w:t>
            </w:r>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4173BBFC" w:rsidR="0011662A" w:rsidRPr="00CA4288" w:rsidRDefault="0011662A" w:rsidP="00A9786E">
            <w:pPr>
              <w:pStyle w:val="TableEntry"/>
            </w:pPr>
            <w:r w:rsidRPr="00CA4288">
              <w:t>PCC TF-2: 3.Y2</w:t>
            </w:r>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44B68AF7" w:rsidR="0011662A" w:rsidRPr="00CA4288" w:rsidRDefault="0011662A" w:rsidP="00A9786E">
            <w:pPr>
              <w:pStyle w:val="TableEntry"/>
            </w:pPr>
            <w:r w:rsidRPr="00CA4288">
              <w:t>PCC TF-2: 3.Y3</w:t>
            </w:r>
          </w:p>
        </w:tc>
      </w:tr>
      <w:tr w:rsidR="0011662A" w:rsidRPr="00CA4288" w14:paraId="76E93500" w14:textId="77777777" w:rsidTr="00E008B6">
        <w:trPr>
          <w:cantSplit/>
          <w:jc w:val="center"/>
          <w:ins w:id="103" w:author="Cole, George" w:date="2016-07-18T16:01:00Z"/>
        </w:trPr>
        <w:tc>
          <w:tcPr>
            <w:tcW w:w="1449" w:type="dxa"/>
            <w:vMerge/>
          </w:tcPr>
          <w:p w14:paraId="22BF236B" w14:textId="77777777" w:rsidR="0011662A" w:rsidRPr="00CA4288" w:rsidRDefault="0011662A" w:rsidP="00A9786E">
            <w:pPr>
              <w:pStyle w:val="TableEntry"/>
              <w:rPr>
                <w:ins w:id="104" w:author="Cole, George" w:date="2016-07-18T16:01:00Z"/>
              </w:rPr>
            </w:pPr>
          </w:p>
        </w:tc>
        <w:tc>
          <w:tcPr>
            <w:tcW w:w="2520" w:type="dxa"/>
          </w:tcPr>
          <w:p w14:paraId="19BE8555" w14:textId="0D909DA7" w:rsidR="0011662A" w:rsidRPr="00CA4288" w:rsidRDefault="0011662A" w:rsidP="00A9786E">
            <w:pPr>
              <w:pStyle w:val="TableEntry"/>
              <w:rPr>
                <w:ins w:id="105" w:author="Cole, George" w:date="2016-07-18T16:01:00Z"/>
              </w:rPr>
            </w:pPr>
            <w:ins w:id="106" w:author="Cole, George" w:date="2016-07-18T16:01:00Z">
              <w:r>
                <w:t>Provide Care Plan</w:t>
              </w:r>
            </w:ins>
          </w:p>
        </w:tc>
        <w:tc>
          <w:tcPr>
            <w:tcW w:w="1710" w:type="dxa"/>
          </w:tcPr>
          <w:p w14:paraId="3D0DCFF7" w14:textId="7FFCB8E0" w:rsidR="0011662A" w:rsidRPr="00CA4288" w:rsidRDefault="0011662A" w:rsidP="00A9786E">
            <w:pPr>
              <w:pStyle w:val="TableEntry"/>
              <w:rPr>
                <w:ins w:id="107" w:author="Cole, George" w:date="2016-07-18T16:01:00Z"/>
              </w:rPr>
            </w:pPr>
            <w:ins w:id="108" w:author="Cole, George" w:date="2016-07-18T16:01:00Z">
              <w:r>
                <w:t>O</w:t>
              </w:r>
            </w:ins>
          </w:p>
        </w:tc>
        <w:tc>
          <w:tcPr>
            <w:tcW w:w="2799" w:type="dxa"/>
          </w:tcPr>
          <w:p w14:paraId="55F01883" w14:textId="1D4D65D5" w:rsidR="0011662A" w:rsidRPr="00CA4288" w:rsidRDefault="0011662A" w:rsidP="00A9786E">
            <w:pPr>
              <w:pStyle w:val="TableEntry"/>
              <w:rPr>
                <w:ins w:id="109" w:author="Cole, George" w:date="2016-07-18T16:01:00Z"/>
              </w:rPr>
            </w:pPr>
            <w:ins w:id="110" w:author="Cole, George" w:date="2016-07-18T16:01:00Z">
              <w:r>
                <w:t>PCC TF-2: 3.Y4</w:t>
              </w:r>
            </w:ins>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4178A834" w:rsidR="00A9786E" w:rsidRPr="00CA4288" w:rsidRDefault="00A9786E" w:rsidP="00A9786E">
            <w:pPr>
              <w:pStyle w:val="TableEntry"/>
            </w:pPr>
            <w:r w:rsidRPr="00CA4288">
              <w:t>PCC TF-2: 3.Y5</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77777777" w:rsidR="00A9786E" w:rsidRPr="00CA4288" w:rsidRDefault="00A9786E" w:rsidP="00A9786E">
            <w:pPr>
              <w:pStyle w:val="TableEntry"/>
            </w:pPr>
            <w:r w:rsidRPr="00CA4288">
              <w:t>PCC TF-2: 3.Y1</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77777777" w:rsidR="00A9786E" w:rsidRPr="00CA4288" w:rsidRDefault="00A9786E" w:rsidP="00A9786E">
            <w:pPr>
              <w:pStyle w:val="TableEntry"/>
            </w:pPr>
            <w:r w:rsidRPr="00CA4288">
              <w:t>PCC TF-2: 3.Y2</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77777777" w:rsidR="00A9786E" w:rsidRPr="00CA4288" w:rsidRDefault="00A9786E" w:rsidP="00A9786E">
            <w:pPr>
              <w:pStyle w:val="TableEntry"/>
            </w:pPr>
            <w:r w:rsidRPr="00CA4288">
              <w:t>PCC TF-2: 3.Y3</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77777777" w:rsidR="00A9786E" w:rsidRPr="00CA4288" w:rsidRDefault="00A9786E" w:rsidP="00A9786E">
            <w:pPr>
              <w:pStyle w:val="TableEntry"/>
            </w:pPr>
            <w:r w:rsidRPr="00CA4288">
              <w:t>PCC TF-2: 3.Y4</w:t>
            </w:r>
          </w:p>
        </w:tc>
      </w:tr>
    </w:tbl>
    <w:p w14:paraId="06E7620F" w14:textId="77777777" w:rsidR="007C2FDD" w:rsidRPr="00CA4288" w:rsidRDefault="007E0C0D" w:rsidP="00E008B6">
      <w:pPr>
        <w:pStyle w:val="Note"/>
      </w:pPr>
      <w:del w:id="111" w:author="Cole, George" w:date="2016-07-18T16:43:00Z">
        <w:r w:rsidRPr="00CA4288" w:rsidDel="009251A4">
          <w:lastRenderedPageBreak/>
          <w:delText>Note 1: required when supported.</w:delText>
        </w:r>
      </w:del>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112" w:name="_Toc456628085"/>
      <w:bookmarkEnd w:id="95"/>
      <w:bookmarkEnd w:id="96"/>
      <w:bookmarkEnd w:id="97"/>
      <w:bookmarkEnd w:id="98"/>
      <w:bookmarkEnd w:id="99"/>
      <w:bookmarkEnd w:id="100"/>
      <w:bookmarkEnd w:id="101"/>
      <w:bookmarkEnd w:id="102"/>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112"/>
    </w:p>
    <w:p w14:paraId="352E1708" w14:textId="77777777" w:rsidR="005B7BFB" w:rsidRPr="00CA4288" w:rsidRDefault="002D5B69" w:rsidP="006A4160">
      <w:pPr>
        <w:pStyle w:val="BodyText"/>
      </w:pPr>
      <w:r w:rsidRPr="00CA4288">
        <w:t xml:space="preserve">Most requirements </w:t>
      </w:r>
      <w:proofErr w:type="gramStart"/>
      <w:r w:rsidRPr="00CA4288">
        <w:t>are documented</w:t>
      </w:r>
      <w:proofErr w:type="gramEnd"/>
      <w:r w:rsidRPr="00CA4288">
        <w:t xml:space="preserve">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113" w:name="_Toc456628086"/>
      <w:r w:rsidRPr="00CA4288">
        <w:rPr>
          <w:noProof w:val="0"/>
        </w:rPr>
        <w:t xml:space="preserve">X.1.1.1 </w:t>
      </w:r>
      <w:r w:rsidR="00C636C8" w:rsidRPr="00CA4288">
        <w:rPr>
          <w:noProof w:val="0"/>
        </w:rPr>
        <w:t>Care Plan Contributor</w:t>
      </w:r>
      <w:bookmarkEnd w:id="113"/>
    </w:p>
    <w:p w14:paraId="1052B517" w14:textId="7C178D40" w:rsidR="00604F10" w:rsidRPr="00CA4288" w:rsidRDefault="00604F10" w:rsidP="007C43DB">
      <w:pPr>
        <w:pStyle w:val="BodyText"/>
      </w:pPr>
      <w:r w:rsidRPr="00CA4288">
        <w:t xml:space="preserve">This actor </w:t>
      </w:r>
      <w:ins w:id="114" w:author="Cole, George" w:date="2016-07-18T16:44:00Z">
        <w:r w:rsidR="00FA569E">
          <w:t xml:space="preserve">reads, </w:t>
        </w:r>
      </w:ins>
      <w:r w:rsidRPr="00CA4288">
        <w:t>creates and updates Care Plan</w:t>
      </w:r>
      <w:r w:rsidR="00E962B3" w:rsidRPr="00CA4288">
        <w:t>s</w:t>
      </w:r>
      <w:r w:rsidRPr="00CA4288">
        <w:t xml:space="preserve"> </w:t>
      </w:r>
      <w:ins w:id="115" w:author="Cole, George" w:date="2016-07-18T16:44:00Z">
        <w:r w:rsidR="00FA569E">
          <w:t xml:space="preserve">hosted by </w:t>
        </w:r>
      </w:ins>
      <w:del w:id="116" w:author="Cole, George" w:date="2016-07-18T16:44:00Z">
        <w:r w:rsidRPr="00CA4288" w:rsidDel="00FA569E">
          <w:delText xml:space="preserve">by submitting </w:delText>
        </w:r>
        <w:r w:rsidR="00E962B3" w:rsidRPr="00CA4288" w:rsidDel="00FA569E">
          <w:delText>a new or updated Care Plan</w:delText>
        </w:r>
        <w:r w:rsidRPr="00CA4288" w:rsidDel="00FA569E">
          <w:delText xml:space="preserve"> to </w:delText>
        </w:r>
      </w:del>
      <w:r w:rsidR="00CB2334" w:rsidRPr="00CA4288">
        <w:t xml:space="preserve">a </w:t>
      </w:r>
      <w:r w:rsidRPr="00CA4288">
        <w:t xml:space="preserve">Care Plan </w:t>
      </w:r>
      <w:r w:rsidR="00EF19A5" w:rsidRPr="00CA4288">
        <w:t>Service</w:t>
      </w:r>
      <w:r w:rsidRPr="00CA4288">
        <w:t>.</w:t>
      </w:r>
      <w:r w:rsidR="000158A8" w:rsidRPr="00CA4288">
        <w:t xml:space="preserve"> </w:t>
      </w:r>
      <w:del w:id="117" w:author="Cole, George" w:date="2016-07-13T16:34:00Z">
        <w:r w:rsidR="000158A8" w:rsidRPr="00CA4288" w:rsidDel="00161661">
          <w:delText>This actor is grouped with a Care Plan Consumer.</w:delText>
        </w:r>
      </w:del>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proofErr w:type="gramStart"/>
      <w:r w:rsidRPr="00CA4288">
        <w:t>will be maintained</w:t>
      </w:r>
      <w:proofErr w:type="gramEnd"/>
      <w:r w:rsidRPr="00CA4288">
        <w:t xml:space="preserve"> through the update. </w:t>
      </w:r>
    </w:p>
    <w:p w14:paraId="68A5374E" w14:textId="02D2B455" w:rsidR="00503AE1" w:rsidRPr="00CA4288" w:rsidDel="005E4977" w:rsidRDefault="00503AE1" w:rsidP="0038429E">
      <w:pPr>
        <w:pStyle w:val="Heading4"/>
        <w:numPr>
          <w:ilvl w:val="0"/>
          <w:numId w:val="0"/>
        </w:numPr>
        <w:rPr>
          <w:del w:id="118" w:author="Cole, George" w:date="2016-07-18T16:45:00Z"/>
          <w:noProof w:val="0"/>
        </w:rPr>
      </w:pPr>
      <w:del w:id="119" w:author="Cole, George" w:date="2016-07-18T16:45:00Z">
        <w:r w:rsidRPr="00CA4288" w:rsidDel="005E4977">
          <w:rPr>
            <w:noProof w:val="0"/>
          </w:rPr>
          <w:delText xml:space="preserve">X.1.1.2 </w:delText>
        </w:r>
        <w:r w:rsidR="00C636C8" w:rsidRPr="00CA4288" w:rsidDel="005E4977">
          <w:rPr>
            <w:noProof w:val="0"/>
          </w:rPr>
          <w:delText>Care Plan Consumer</w:delText>
        </w:r>
      </w:del>
    </w:p>
    <w:p w14:paraId="2547974F" w14:textId="00A8BA5A" w:rsidR="00E962B3" w:rsidRPr="00CA4288" w:rsidDel="005E4977" w:rsidRDefault="00E61FFC" w:rsidP="007C43DB">
      <w:pPr>
        <w:pStyle w:val="BodyText"/>
        <w:rPr>
          <w:del w:id="120" w:author="Cole, George" w:date="2016-07-18T16:45:00Z"/>
        </w:rPr>
      </w:pPr>
      <w:del w:id="121" w:author="Cole, George" w:date="2016-07-18T16:45:00Z">
        <w:r w:rsidRPr="00CA4288" w:rsidDel="005E4977">
          <w:delText xml:space="preserve">This actor reads </w:delText>
        </w:r>
        <w:r w:rsidR="00E962B3" w:rsidRPr="00CA4288" w:rsidDel="005E4977">
          <w:delText xml:space="preserve">a </w:delText>
        </w:r>
        <w:r w:rsidRPr="00CA4288" w:rsidDel="005E4977">
          <w:delText xml:space="preserve">Care Plan from a Care Plan </w:delText>
        </w:r>
        <w:r w:rsidR="00EF19A5" w:rsidRPr="00CA4288" w:rsidDel="005E4977">
          <w:delText>Service</w:delText>
        </w:r>
        <w:r w:rsidRPr="00CA4288" w:rsidDel="005E4977">
          <w:delText>. Th</w:delText>
        </w:r>
        <w:r w:rsidR="00CE61F2" w:rsidRPr="00CA4288" w:rsidDel="005E4977">
          <w:delText>is</w:delText>
        </w:r>
        <w:r w:rsidRPr="00CA4288" w:rsidDel="005E4977">
          <w:delText xml:space="preserve"> actor may subscribe to </w:delText>
        </w:r>
        <w:r w:rsidR="00CB2334" w:rsidRPr="00CA4288" w:rsidDel="005E4977">
          <w:delText>r</w:delText>
        </w:r>
        <w:r w:rsidRPr="00CA4288" w:rsidDel="005E4977">
          <w:delText xml:space="preserve">eceive </w:delText>
        </w:r>
        <w:r w:rsidR="00E962B3" w:rsidRPr="00CA4288" w:rsidDel="005E4977">
          <w:delText xml:space="preserve">updated </w:delText>
        </w:r>
        <w:r w:rsidRPr="00CA4288" w:rsidDel="005E4977">
          <w:delText>Care Plan</w:delText>
        </w:r>
        <w:r w:rsidR="00191F2A" w:rsidRPr="00CA4288" w:rsidDel="005E4977">
          <w:delText>s</w:delText>
        </w:r>
        <w:r w:rsidRPr="00CA4288" w:rsidDel="005E4977">
          <w:delText>.</w:delText>
        </w:r>
      </w:del>
    </w:p>
    <w:p w14:paraId="468481B9" w14:textId="59DBB8B1" w:rsidR="00C636C8" w:rsidRPr="00CA4288" w:rsidRDefault="00C636C8" w:rsidP="00C636C8">
      <w:pPr>
        <w:pStyle w:val="Heading4"/>
        <w:numPr>
          <w:ilvl w:val="0"/>
          <w:numId w:val="0"/>
        </w:numPr>
        <w:rPr>
          <w:noProof w:val="0"/>
        </w:rPr>
      </w:pPr>
      <w:bookmarkStart w:id="122" w:name="_Toc456628087"/>
      <w:r w:rsidRPr="00CA4288">
        <w:rPr>
          <w:noProof w:val="0"/>
        </w:rPr>
        <w:t xml:space="preserve">X.1.1.3 Care Plan </w:t>
      </w:r>
      <w:r w:rsidR="00FB66E9" w:rsidRPr="00CA4288">
        <w:rPr>
          <w:noProof w:val="0"/>
        </w:rPr>
        <w:t>Service</w:t>
      </w:r>
      <w:bookmarkEnd w:id="122"/>
    </w:p>
    <w:p w14:paraId="64716FBF" w14:textId="7B2F2608"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del w:id="123" w:author="Cole, George" w:date="2016-07-18T16:47:00Z">
        <w:r w:rsidR="00CB2334" w:rsidRPr="00CA4288" w:rsidDel="006B35E6">
          <w:delText>d Care Plan Consumers</w:delText>
        </w:r>
      </w:del>
      <w:ins w:id="124" w:author="Cole, George" w:date="2016-07-18T16:47:00Z">
        <w:r w:rsidR="006B35E6">
          <w:t>rs</w:t>
        </w:r>
      </w:ins>
      <w:r w:rsidR="00CB2334" w:rsidRPr="00CA4288">
        <w:t>.</w:t>
      </w:r>
    </w:p>
    <w:p w14:paraId="6ED8CE8C" w14:textId="57E24C5E" w:rsidR="00C13FFC" w:rsidRPr="00CA4288"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p>
    <w:p w14:paraId="0E78BABD" w14:textId="77777777" w:rsidR="00CF283F" w:rsidRPr="00CA4288" w:rsidRDefault="004B575B" w:rsidP="00303E20">
      <w:pPr>
        <w:pStyle w:val="Heading2"/>
        <w:numPr>
          <w:ilvl w:val="0"/>
          <w:numId w:val="0"/>
        </w:numPr>
        <w:rPr>
          <w:noProof w:val="0"/>
        </w:rPr>
      </w:pPr>
      <w:bookmarkStart w:id="125" w:name="_Toc456628088"/>
      <w:r w:rsidRPr="00CA4288">
        <w:rPr>
          <w:noProof w:val="0"/>
        </w:rPr>
        <w:lastRenderedPageBreak/>
        <w:t>X.2 DCP</w:t>
      </w:r>
      <w:r w:rsidR="00104BE6" w:rsidRPr="00CA4288">
        <w:rPr>
          <w:noProof w:val="0"/>
        </w:rPr>
        <w:t xml:space="preserve"> Actor</w:t>
      </w:r>
      <w:r w:rsidR="00CF283F" w:rsidRPr="00CA4288">
        <w:rPr>
          <w:noProof w:val="0"/>
        </w:rPr>
        <w:t xml:space="preserve"> Options</w:t>
      </w:r>
      <w:bookmarkEnd w:id="125"/>
    </w:p>
    <w:p w14:paraId="65343611" w14:textId="4447D80B" w:rsidR="00CF283F" w:rsidRPr="00CA4288" w:rsidRDefault="00CF283F" w:rsidP="008E0275">
      <w:pPr>
        <w:pStyle w:val="BodyText"/>
      </w:pPr>
      <w:r w:rsidRPr="00CA4288">
        <w:t xml:space="preserve">Options that </w:t>
      </w:r>
      <w:proofErr w:type="gramStart"/>
      <w:r w:rsidRPr="00CA4288">
        <w:t>may be selected</w:t>
      </w:r>
      <w:proofErr w:type="gramEnd"/>
      <w:r w:rsidRPr="00CA4288">
        <w:t xml:space="preserve">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 xml:space="preserve">Dependencies between options when applicable </w:t>
      </w:r>
      <w:proofErr w:type="gramStart"/>
      <w:r w:rsidRPr="00CA4288">
        <w:t>are specified</w:t>
      </w:r>
      <w:proofErr w:type="gramEnd"/>
      <w:r w:rsidRPr="00CA4288">
        <w:t xml:space="preserve">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26" w:author="Cole, George" w:date="2016-07-18T18:0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891"/>
        <w:gridCol w:w="3130"/>
        <w:gridCol w:w="3438"/>
        <w:tblGridChange w:id="127">
          <w:tblGrid>
            <w:gridCol w:w="2891"/>
            <w:gridCol w:w="3130"/>
            <w:gridCol w:w="3438"/>
          </w:tblGrid>
        </w:tblGridChange>
      </w:tblGrid>
      <w:tr w:rsidR="00991D63" w:rsidRPr="00CA4288" w14:paraId="4EDB905B" w14:textId="77777777" w:rsidTr="00CF3CC5">
        <w:trPr>
          <w:cantSplit/>
          <w:tblHeader/>
          <w:jc w:val="center"/>
          <w:trPrChange w:id="128" w:author="Cole, George" w:date="2016-07-18T18:00:00Z">
            <w:trPr>
              <w:cantSplit/>
              <w:tblHeader/>
              <w:jc w:val="center"/>
            </w:trPr>
          </w:trPrChange>
        </w:trPr>
        <w:tc>
          <w:tcPr>
            <w:tcW w:w="2891" w:type="dxa"/>
            <w:shd w:val="pct15" w:color="auto" w:fill="FFFFFF"/>
            <w:tcPrChange w:id="129" w:author="Cole, George" w:date="2016-07-18T18:00:00Z">
              <w:tcPr>
                <w:tcW w:w="2891" w:type="dxa"/>
                <w:shd w:val="pct15" w:color="auto" w:fill="FFFFFF"/>
              </w:tcPr>
            </w:tcPrChange>
          </w:tcPr>
          <w:p w14:paraId="095A64F5" w14:textId="77777777" w:rsidR="00991D63" w:rsidRPr="00CA4288" w:rsidRDefault="00991D63" w:rsidP="00663624">
            <w:pPr>
              <w:pStyle w:val="TableEntryHeader"/>
            </w:pPr>
            <w:r w:rsidRPr="00CA4288">
              <w:t>Actor</w:t>
            </w:r>
          </w:p>
        </w:tc>
        <w:tc>
          <w:tcPr>
            <w:tcW w:w="3130" w:type="dxa"/>
            <w:shd w:val="pct15" w:color="auto" w:fill="FFFFFF"/>
            <w:tcPrChange w:id="130" w:author="Cole, George" w:date="2016-07-18T18:00:00Z">
              <w:tcPr>
                <w:tcW w:w="3130" w:type="dxa"/>
                <w:shd w:val="pct15" w:color="auto" w:fill="FFFFFF"/>
              </w:tcPr>
            </w:tcPrChange>
          </w:tcPr>
          <w:p w14:paraId="6BDFC60C" w14:textId="77777777" w:rsidR="00991D63" w:rsidRPr="00CA4288" w:rsidRDefault="00991D63" w:rsidP="00E007E6">
            <w:pPr>
              <w:pStyle w:val="TableEntryHeader"/>
            </w:pPr>
            <w:r w:rsidRPr="00CA4288">
              <w:t>Option Name</w:t>
            </w:r>
          </w:p>
        </w:tc>
        <w:tc>
          <w:tcPr>
            <w:tcW w:w="3438" w:type="dxa"/>
            <w:shd w:val="pct15" w:color="auto" w:fill="FFFFFF"/>
            <w:tcPrChange w:id="131" w:author="Cole, George" w:date="2016-07-18T18:00:00Z">
              <w:tcPr>
                <w:tcW w:w="3438" w:type="dxa"/>
                <w:shd w:val="pct15" w:color="auto" w:fill="FFFFFF"/>
              </w:tcPr>
            </w:tcPrChange>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CF3CC5">
        <w:trPr>
          <w:cantSplit/>
          <w:trHeight w:val="332"/>
          <w:jc w:val="center"/>
          <w:trPrChange w:id="132" w:author="Cole, George" w:date="2016-07-18T18:00:00Z">
            <w:trPr>
              <w:cantSplit/>
              <w:trHeight w:val="332"/>
              <w:jc w:val="center"/>
            </w:trPr>
          </w:trPrChange>
        </w:trPr>
        <w:tc>
          <w:tcPr>
            <w:tcW w:w="2891" w:type="dxa"/>
            <w:tcPrChange w:id="133" w:author="Cole, George" w:date="2016-07-18T18:00:00Z">
              <w:tcPr>
                <w:tcW w:w="2891" w:type="dxa"/>
              </w:tcPr>
            </w:tcPrChange>
          </w:tcPr>
          <w:p w14:paraId="583DC747" w14:textId="77777777" w:rsidR="00991D63" w:rsidRPr="00CA4288" w:rsidRDefault="0053128C" w:rsidP="00663624">
            <w:pPr>
              <w:pStyle w:val="TableEntry"/>
            </w:pPr>
            <w:r w:rsidRPr="00CA4288">
              <w:t>Care Plan Contributor</w:t>
            </w:r>
          </w:p>
        </w:tc>
        <w:tc>
          <w:tcPr>
            <w:tcW w:w="3130" w:type="dxa"/>
            <w:tcPrChange w:id="134" w:author="Cole, George" w:date="2016-07-18T18:00:00Z">
              <w:tcPr>
                <w:tcW w:w="3130" w:type="dxa"/>
              </w:tcPr>
            </w:tcPrChange>
          </w:tcPr>
          <w:p w14:paraId="5512CEED" w14:textId="1F988911" w:rsidR="00991D63" w:rsidRPr="00CA4288" w:rsidRDefault="001A3F2B" w:rsidP="008358E5">
            <w:pPr>
              <w:pStyle w:val="TableEntry"/>
            </w:pPr>
            <w:r w:rsidRPr="00CA4288">
              <w:t>Subscribe to Care Plan Updates</w:t>
            </w:r>
          </w:p>
        </w:tc>
        <w:tc>
          <w:tcPr>
            <w:tcW w:w="3438" w:type="dxa"/>
            <w:tcPrChange w:id="135" w:author="Cole, George" w:date="2016-07-18T18:00:00Z">
              <w:tcPr>
                <w:tcW w:w="3438" w:type="dxa"/>
              </w:tcPr>
            </w:tcPrChange>
          </w:tcPr>
          <w:p w14:paraId="4D9935A9" w14:textId="3F1CA6A0" w:rsidR="00991D63" w:rsidRPr="00CA4288" w:rsidRDefault="00C168AF" w:rsidP="00B92EA1">
            <w:pPr>
              <w:pStyle w:val="TableEntry"/>
            </w:pPr>
            <w:r>
              <w:t>3.Y.3</w:t>
            </w:r>
          </w:p>
        </w:tc>
      </w:tr>
      <w:tr w:rsidR="00991D63" w:rsidRPr="00CA4288" w:rsidDel="00CF3CC5" w14:paraId="74A54D0A" w14:textId="5C38AF17" w:rsidTr="00CF3CC5">
        <w:trPr>
          <w:cantSplit/>
          <w:trHeight w:val="233"/>
          <w:jc w:val="center"/>
          <w:del w:id="136" w:author="Cole, George" w:date="2016-07-18T18:00:00Z"/>
          <w:trPrChange w:id="137" w:author="Cole, George" w:date="2016-07-18T18:00:00Z">
            <w:trPr>
              <w:cantSplit/>
              <w:trHeight w:val="233"/>
              <w:jc w:val="center"/>
            </w:trPr>
          </w:trPrChange>
        </w:trPr>
        <w:tc>
          <w:tcPr>
            <w:tcW w:w="2891" w:type="dxa"/>
            <w:tcPrChange w:id="138" w:author="Cole, George" w:date="2016-07-18T18:00:00Z">
              <w:tcPr>
                <w:tcW w:w="2891" w:type="dxa"/>
              </w:tcPr>
            </w:tcPrChange>
          </w:tcPr>
          <w:p w14:paraId="36DA07CC" w14:textId="03D34584" w:rsidR="00991D63" w:rsidRPr="00CA4288" w:rsidDel="00CF3CC5" w:rsidRDefault="0053128C" w:rsidP="00663624">
            <w:pPr>
              <w:pStyle w:val="TableEntry"/>
              <w:rPr>
                <w:del w:id="139" w:author="Cole, George" w:date="2016-07-18T18:00:00Z"/>
              </w:rPr>
            </w:pPr>
            <w:del w:id="140" w:author="Cole, George" w:date="2016-07-18T18:00:00Z">
              <w:r w:rsidRPr="00CA4288" w:rsidDel="00CF3CC5">
                <w:delText>Care Plan Consumer</w:delText>
              </w:r>
            </w:del>
          </w:p>
        </w:tc>
        <w:tc>
          <w:tcPr>
            <w:tcW w:w="3130" w:type="dxa"/>
            <w:tcPrChange w:id="141" w:author="Cole, George" w:date="2016-07-18T18:00:00Z">
              <w:tcPr>
                <w:tcW w:w="3130" w:type="dxa"/>
              </w:tcPr>
            </w:tcPrChange>
          </w:tcPr>
          <w:p w14:paraId="6569F3F3" w14:textId="5B1E98DE" w:rsidR="00991D63" w:rsidRPr="00CA4288" w:rsidDel="00CF3CC5" w:rsidRDefault="001A3F2B" w:rsidP="008358E5">
            <w:pPr>
              <w:pStyle w:val="TableEntry"/>
              <w:rPr>
                <w:del w:id="142" w:author="Cole, George" w:date="2016-07-18T18:00:00Z"/>
              </w:rPr>
            </w:pPr>
            <w:del w:id="143" w:author="Cole, George" w:date="2016-07-18T18:00:00Z">
              <w:r w:rsidRPr="00CA4288" w:rsidDel="00CF3CC5">
                <w:delText>Subscribe to Care Plan Updates</w:delText>
              </w:r>
            </w:del>
          </w:p>
        </w:tc>
        <w:tc>
          <w:tcPr>
            <w:tcW w:w="3438" w:type="dxa"/>
            <w:tcPrChange w:id="144" w:author="Cole, George" w:date="2016-07-18T18:00:00Z">
              <w:tcPr>
                <w:tcW w:w="3438" w:type="dxa"/>
              </w:tcPr>
            </w:tcPrChange>
          </w:tcPr>
          <w:p w14:paraId="2CC09F20" w14:textId="3FDB542A" w:rsidR="00991D63" w:rsidRPr="00CA4288" w:rsidDel="00CF3CC5" w:rsidRDefault="00C168AF" w:rsidP="00B92EA1">
            <w:pPr>
              <w:pStyle w:val="TableEntry"/>
              <w:rPr>
                <w:del w:id="145" w:author="Cole, George" w:date="2016-07-18T18:00:00Z"/>
              </w:rPr>
            </w:pPr>
            <w:del w:id="146" w:author="Cole, George" w:date="2016-07-18T18:00:00Z">
              <w:r w:rsidDel="00CF3CC5">
                <w:delText>3.Y.3</w:delText>
              </w:r>
            </w:del>
          </w:p>
        </w:tc>
      </w:tr>
      <w:tr w:rsidR="00991D63" w:rsidRPr="00CA4288" w14:paraId="60D28FCC" w14:textId="77777777" w:rsidTr="00CF3CC5">
        <w:trPr>
          <w:cantSplit/>
          <w:trHeight w:val="521"/>
          <w:jc w:val="center"/>
          <w:trPrChange w:id="147" w:author="Cole, George" w:date="2016-07-18T18:00:00Z">
            <w:trPr>
              <w:cantSplit/>
              <w:trHeight w:val="521"/>
              <w:jc w:val="center"/>
            </w:trPr>
          </w:trPrChange>
        </w:trPr>
        <w:tc>
          <w:tcPr>
            <w:tcW w:w="2891" w:type="dxa"/>
            <w:tcPrChange w:id="148" w:author="Cole, George" w:date="2016-07-18T18:00:00Z">
              <w:tcPr>
                <w:tcW w:w="2891" w:type="dxa"/>
              </w:tcPr>
            </w:tcPrChange>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Change w:id="149" w:author="Cole, George" w:date="2016-07-18T18:00:00Z">
              <w:tcPr>
                <w:tcW w:w="3130" w:type="dxa"/>
              </w:tcPr>
            </w:tcPrChange>
          </w:tcPr>
          <w:p w14:paraId="24F10954" w14:textId="77777777" w:rsidR="00991D63" w:rsidRPr="00CA4288" w:rsidRDefault="00991D63" w:rsidP="008358E5">
            <w:pPr>
              <w:pStyle w:val="TableEntry"/>
            </w:pPr>
            <w:r w:rsidRPr="00CA4288">
              <w:t xml:space="preserve">No options defined </w:t>
            </w:r>
          </w:p>
        </w:tc>
        <w:tc>
          <w:tcPr>
            <w:tcW w:w="3438" w:type="dxa"/>
            <w:tcPrChange w:id="150" w:author="Cole, George" w:date="2016-07-18T18:00:00Z">
              <w:tcPr>
                <w:tcW w:w="3438" w:type="dxa"/>
              </w:tcPr>
            </w:tcPrChange>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151" w:name="_Toc456628089"/>
      <w:r w:rsidRPr="00CA4288">
        <w:rPr>
          <w:noProof w:val="0"/>
        </w:rPr>
        <w:t xml:space="preserve">X.2.1 </w:t>
      </w:r>
      <w:r w:rsidR="001A3F2B" w:rsidRPr="00CA4288">
        <w:rPr>
          <w:noProof w:val="0"/>
        </w:rPr>
        <w:t>Subscribe to Care Plan Updates</w:t>
      </w:r>
      <w:bookmarkEnd w:id="151"/>
    </w:p>
    <w:p w14:paraId="6C27CE82" w14:textId="68ED5B32" w:rsidR="0049682F" w:rsidRPr="00CA4288" w:rsidRDefault="0049682F" w:rsidP="00E349F6">
      <w:r w:rsidRPr="00CA4288">
        <w:t xml:space="preserve">Support for this Subscribe to Care Plan Updates simply means that the optional Subscribe to Care Plan Updates [PCC-Y3] </w:t>
      </w:r>
      <w:proofErr w:type="gramStart"/>
      <w:r w:rsidRPr="00CA4288">
        <w:t>is supported</w:t>
      </w:r>
      <w:proofErr w:type="gramEnd"/>
      <w:r w:rsidRPr="00CA4288">
        <w:t>.</w:t>
      </w:r>
    </w:p>
    <w:p w14:paraId="611E0DF2" w14:textId="77777777" w:rsidR="00921B52" w:rsidRPr="00CA4288" w:rsidRDefault="005F21E7" w:rsidP="00303E20">
      <w:pPr>
        <w:pStyle w:val="Heading2"/>
        <w:numPr>
          <w:ilvl w:val="0"/>
          <w:numId w:val="0"/>
        </w:numPr>
        <w:rPr>
          <w:noProof w:val="0"/>
        </w:rPr>
      </w:pPr>
      <w:bookmarkStart w:id="152" w:name="_Toc456628090"/>
      <w:bookmarkStart w:id="153" w:name="_Toc37034636"/>
      <w:bookmarkStart w:id="154" w:name="_Toc38846114"/>
      <w:bookmarkStart w:id="155" w:name="_Toc504625757"/>
      <w:bookmarkStart w:id="156" w:name="_Toc530206510"/>
      <w:bookmarkStart w:id="157" w:name="_Toc1388430"/>
      <w:bookmarkStart w:id="158" w:name="_Toc1388584"/>
      <w:bookmarkStart w:id="159" w:name="_Toc1456611"/>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152"/>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rsidDel="00EE3B43" w14:paraId="3E0944B2" w14:textId="437F114D" w:rsidTr="00BB76BC">
        <w:trPr>
          <w:cantSplit/>
          <w:trHeight w:val="332"/>
          <w:jc w:val="center"/>
          <w:del w:id="160" w:author="Cole, George" w:date="2016-07-18T18:00:00Z"/>
        </w:trPr>
        <w:tc>
          <w:tcPr>
            <w:tcW w:w="2326" w:type="dxa"/>
          </w:tcPr>
          <w:p w14:paraId="790D1008" w14:textId="4DC00AD0" w:rsidR="00761469" w:rsidRPr="00CA4288" w:rsidDel="00EE3B43" w:rsidRDefault="001A6676" w:rsidP="00DB186B">
            <w:pPr>
              <w:pStyle w:val="TableEntry"/>
              <w:rPr>
                <w:del w:id="161" w:author="Cole, George" w:date="2016-07-18T18:00:00Z"/>
              </w:rPr>
            </w:pPr>
            <w:del w:id="162" w:author="Cole, George" w:date="2016-07-18T18:00:00Z">
              <w:r w:rsidRPr="00CA4288" w:rsidDel="00EE3B43">
                <w:delText>Care Plan Consumer</w:delText>
              </w:r>
            </w:del>
          </w:p>
        </w:tc>
        <w:tc>
          <w:tcPr>
            <w:tcW w:w="1980" w:type="dxa"/>
          </w:tcPr>
          <w:p w14:paraId="29700B45" w14:textId="4BBFCF10" w:rsidR="00761469" w:rsidRPr="00CA4288" w:rsidDel="00EE3B43" w:rsidRDefault="001A6676" w:rsidP="00DB186B">
            <w:pPr>
              <w:pStyle w:val="TableEntry"/>
              <w:rPr>
                <w:del w:id="163" w:author="Cole, George" w:date="2016-07-18T18:00:00Z"/>
              </w:rPr>
            </w:pPr>
            <w:del w:id="164" w:author="Cole, George" w:date="2016-07-18T18:00:00Z">
              <w:r w:rsidRPr="00CA4288" w:rsidDel="00EE3B43">
                <w:delText xml:space="preserve">none </w:delText>
              </w:r>
            </w:del>
          </w:p>
        </w:tc>
        <w:tc>
          <w:tcPr>
            <w:tcW w:w="2160" w:type="dxa"/>
          </w:tcPr>
          <w:p w14:paraId="4A6D21BE" w14:textId="18778443" w:rsidR="00761469" w:rsidRPr="00CA4288" w:rsidDel="00EE3B43" w:rsidRDefault="00761469" w:rsidP="00F623E5">
            <w:pPr>
              <w:pStyle w:val="TableEntry"/>
              <w:rPr>
                <w:del w:id="165" w:author="Cole, George" w:date="2016-07-18T18:00:00Z"/>
              </w:rPr>
            </w:pPr>
          </w:p>
        </w:tc>
        <w:tc>
          <w:tcPr>
            <w:tcW w:w="2685" w:type="dxa"/>
          </w:tcPr>
          <w:p w14:paraId="57B46165" w14:textId="3C19C3F3" w:rsidR="00761469" w:rsidRPr="00CA4288" w:rsidDel="00EE3B43" w:rsidRDefault="00761469" w:rsidP="00B541EC">
            <w:pPr>
              <w:pStyle w:val="TableEntry"/>
              <w:ind w:left="0"/>
              <w:jc w:val="center"/>
              <w:rPr>
                <w:del w:id="166" w:author="Cole, George" w:date="2016-07-18T18:00:00Z"/>
              </w:rPr>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167" w:name="_Toc456628091"/>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153"/>
      <w:bookmarkEnd w:id="154"/>
      <w:r w:rsidR="00167DB7" w:rsidRPr="00CA4288">
        <w:rPr>
          <w:noProof w:val="0"/>
        </w:rPr>
        <w:t>Overview</w:t>
      </w:r>
      <w:bookmarkEnd w:id="167"/>
    </w:p>
    <w:p w14:paraId="50BA5666" w14:textId="7A5A2F86" w:rsidR="003F58C5" w:rsidRPr="00CA4288" w:rsidRDefault="003C3AD6" w:rsidP="003A09FE">
      <w:pPr>
        <w:pStyle w:val="BodyText"/>
        <w:rPr>
          <w:iCs/>
        </w:rPr>
      </w:pPr>
      <w:r w:rsidRPr="00CA4288">
        <w:rPr>
          <w:iCs/>
        </w:rPr>
        <w:t xml:space="preserve">Care planning </w:t>
      </w:r>
      <w:proofErr w:type="gramStart"/>
      <w:r w:rsidRPr="00CA4288">
        <w:rPr>
          <w:iCs/>
        </w:rPr>
        <w:t>is needed</w:t>
      </w:r>
      <w:proofErr w:type="gramEnd"/>
      <w:r w:rsidRPr="00CA4288">
        <w:rPr>
          <w:iCs/>
        </w:rPr>
        <w:t xml:space="preserve">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t>HL7</w:t>
      </w:r>
      <w:bookmarkStart w:id="168" w:name="OLE_LINK8"/>
      <w:bookmarkStart w:id="169" w:name="OLE_LINK9"/>
      <w:r w:rsidR="00A51193" w:rsidRPr="00E008B6">
        <w:rPr>
          <w:iCs/>
          <w:vertAlign w:val="superscript"/>
        </w:rPr>
        <w:t>®</w:t>
      </w:r>
      <w:bookmarkEnd w:id="168"/>
      <w:bookmarkEnd w:id="169"/>
      <w:r w:rsidR="00A51193">
        <w:rPr>
          <w:rStyle w:val="FootnoteReference"/>
          <w:iCs/>
        </w:rPr>
        <w:footnoteReference w:id="6"/>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7"/>
      </w:r>
      <w:r w:rsidR="00E36293" w:rsidRPr="00CA4288">
        <w:rPr>
          <w:iCs/>
        </w:rPr>
        <w:t xml:space="preserve">. </w:t>
      </w:r>
      <w:r w:rsidR="00F70316" w:rsidRPr="00CA4288">
        <w:rPr>
          <w:iCs/>
        </w:rPr>
        <w:t xml:space="preserve">Effective care planning and care coordination for patient with complex </w:t>
      </w:r>
      <w:r w:rsidR="00F70316" w:rsidRPr="00CA4288">
        <w:rPr>
          <w:iCs/>
        </w:rPr>
        <w:lastRenderedPageBreak/>
        <w:t xml:space="preserve">health problems and needs </w:t>
      </w:r>
      <w:proofErr w:type="gramStart"/>
      <w:r w:rsidR="00F70316" w:rsidRPr="00CA4288">
        <w:rPr>
          <w:iCs/>
        </w:rPr>
        <w:t>are need</w:t>
      </w:r>
      <w:r w:rsidR="00265874" w:rsidRPr="00CA4288">
        <w:rPr>
          <w:iCs/>
        </w:rPr>
        <w:t>ed</w:t>
      </w:r>
      <w:proofErr w:type="gramEnd"/>
      <w:r w:rsidR="00F70316" w:rsidRPr="00CA4288">
        <w:rPr>
          <w:iCs/>
        </w:rPr>
        <w:t xml:space="preserve"> throughout the world.</w:t>
      </w:r>
      <w:r w:rsidR="003F58C5" w:rsidRPr="00CA4288">
        <w:rPr>
          <w:iCs/>
        </w:rPr>
        <w:t xml:space="preserve"> Both the European Union and the United States are currently working to encourage </w:t>
      </w:r>
      <w:proofErr w:type="gramStart"/>
      <w:r w:rsidR="003F58C5" w:rsidRPr="00CA4288">
        <w:rPr>
          <w:iCs/>
        </w:rPr>
        <w:t>more effective use of information and communication technology to support the delivery of health services</w:t>
      </w:r>
      <w:proofErr w:type="gramEnd"/>
      <w:r w:rsidR="003F58C5" w:rsidRPr="00CA4288">
        <w:rPr>
          <w:iCs/>
        </w:rPr>
        <w:t>. This has led to the promotion of interoperability of health information and communication technology products and services.</w:t>
      </w:r>
      <w:r w:rsidR="003F58C5" w:rsidRPr="00CA4288">
        <w:rPr>
          <w:rStyle w:val="FootnoteReference"/>
          <w:iCs/>
        </w:rPr>
        <w:footnoteReference w:id="8"/>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9"/>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0"/>
      </w:r>
    </w:p>
    <w:p w14:paraId="61BE2F0B" w14:textId="4B8A1822" w:rsidR="00467CEA" w:rsidRPr="00AD3A30" w:rsidRDefault="003F58C5" w:rsidP="00E008B6">
      <w:pPr>
        <w:pStyle w:val="BodyText"/>
      </w:pPr>
      <w:r w:rsidRPr="00AD3A30">
        <w:t xml:space="preserve">This profile depicts how multiple care plans </w:t>
      </w:r>
      <w:proofErr w:type="gramStart"/>
      <w:r w:rsidRPr="00AD3A30">
        <w:t xml:space="preserve">can be </w:t>
      </w:r>
      <w:r w:rsidR="00034E50" w:rsidRPr="00AD3A30">
        <w:t>shared</w:t>
      </w:r>
      <w:r w:rsidRPr="00AD3A30">
        <w:t xml:space="preserve"> and used to plan and coordinate care</w:t>
      </w:r>
      <w:proofErr w:type="gramEnd"/>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170" w:name="_Toc456628092"/>
      <w:r w:rsidRPr="00CA4288">
        <w:rPr>
          <w:bCs/>
          <w:noProof w:val="0"/>
        </w:rPr>
        <w:t>X.</w:t>
      </w:r>
      <w:r w:rsidR="00AF472E" w:rsidRPr="00CA4288">
        <w:rPr>
          <w:bCs/>
          <w:noProof w:val="0"/>
        </w:rPr>
        <w:t>4</w:t>
      </w:r>
      <w:r w:rsidR="00167DB7" w:rsidRPr="00CA4288">
        <w:rPr>
          <w:bCs/>
          <w:noProof w:val="0"/>
        </w:rPr>
        <w:t>.1 Concepts</w:t>
      </w:r>
      <w:bookmarkEnd w:id="170"/>
    </w:p>
    <w:p w14:paraId="69546B0D" w14:textId="003EC02C" w:rsidR="00991226" w:rsidRPr="00CA4288"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w:t>
      </w:r>
      <w:del w:id="171" w:author="Cole, George" w:date="2016-07-18T11:46:00Z">
        <w:r w:rsidR="00991226" w:rsidRPr="00CA4288" w:rsidDel="00254182">
          <w:delText>This profile uses</w:delText>
        </w:r>
        <w:r w:rsidRPr="00CA4288" w:rsidDel="00254182">
          <w:delText xml:space="preserve"> the term </w:delText>
        </w:r>
        <w:r w:rsidR="00991226" w:rsidRPr="00CA4288" w:rsidDel="00254182">
          <w:delText>‘</w:delText>
        </w:r>
        <w:r w:rsidRPr="00CA4288" w:rsidDel="00254182">
          <w:delText>care plan</w:delText>
        </w:r>
        <w:r w:rsidR="00034E50" w:rsidRPr="00CA4288" w:rsidDel="00254182">
          <w:delText>ning</w:delText>
        </w:r>
        <w:r w:rsidR="00991226" w:rsidRPr="00CA4288" w:rsidDel="00254182">
          <w:delText>’</w:delText>
        </w:r>
        <w:r w:rsidRPr="00CA4288" w:rsidDel="00254182">
          <w:delText xml:space="preserve"> for the </w:delText>
        </w:r>
        <w:r w:rsidR="00034E50" w:rsidRPr="00CA4288" w:rsidDel="00254182">
          <w:delText>process of</w:delText>
        </w:r>
        <w:r w:rsidR="00991226" w:rsidRPr="00CA4288" w:rsidDel="00254182">
          <w:delText xml:space="preserve"> </w:delText>
        </w:r>
        <w:r w:rsidR="00034E50" w:rsidRPr="00CA4288" w:rsidDel="00254182">
          <w:delText>sharing</w:delText>
        </w:r>
        <w:r w:rsidR="00991226" w:rsidRPr="00CA4288" w:rsidDel="00254182">
          <w:delText xml:space="preserve"> care plan</w:delText>
        </w:r>
        <w:r w:rsidR="00034E50" w:rsidRPr="00CA4288" w:rsidDel="00254182">
          <w:delText>s</w:delText>
        </w:r>
        <w:r w:rsidR="00991226" w:rsidRPr="00CA4288" w:rsidDel="00254182">
          <w:delText xml:space="preserve"> for the patient. </w:delText>
        </w:r>
      </w:del>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communicate 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 </w:t>
      </w:r>
    </w:p>
    <w:p w14:paraId="47173655" w14:textId="77777777" w:rsidR="00062040" w:rsidRDefault="004B575B" w:rsidP="00E008B6">
      <w:pPr>
        <w:pStyle w:val="BodyText"/>
        <w:rPr>
          <w:ins w:id="172" w:author="Cole, George" w:date="2016-07-18T22:06:00Z"/>
        </w:rPr>
      </w:pPr>
      <w:r w:rsidRPr="00CA4288">
        <w:t xml:space="preserve">As identified in the </w:t>
      </w:r>
      <w:r w:rsidR="00991226" w:rsidRPr="00CA4288">
        <w:t xml:space="preserve">IHE PCC </w:t>
      </w:r>
      <w:r w:rsidRPr="00CA4288">
        <w:t xml:space="preserve">Nursing White Paper to Advocate the Uptake of Patient Plan of Care and </w:t>
      </w:r>
      <w:proofErr w:type="spellStart"/>
      <w:r w:rsidRPr="00CA4288">
        <w:t>eNursing</w:t>
      </w:r>
      <w:proofErr w:type="spellEnd"/>
      <w:r w:rsidRPr="00CA4288">
        <w:t xml:space="preserve"> Summary Profiles July 2012, each clinical discipline’s plan of care or treatment plan </w:t>
      </w:r>
      <w:proofErr w:type="gramStart"/>
      <w:r w:rsidRPr="00CA4288">
        <w:t>should be incorporated</w:t>
      </w:r>
      <w:proofErr w:type="gramEnd"/>
      <w:r w:rsidRPr="00CA4288">
        <w:t xml:space="preserve"> into one overarching central Care Plan for the patient.</w:t>
      </w:r>
    </w:p>
    <w:p w14:paraId="435EAB9D" w14:textId="25B26ADB" w:rsidR="00062040" w:rsidRPr="00062040" w:rsidRDefault="00062040" w:rsidP="00062040">
      <w:pPr>
        <w:rPr>
          <w:ins w:id="173" w:author="Cole, George" w:date="2016-07-18T22:06:00Z"/>
          <w:sz w:val="22"/>
          <w:rPrChange w:id="174" w:author="Cole, George" w:date="2016-07-18T22:06:00Z">
            <w:rPr>
              <w:ins w:id="175" w:author="Cole, George" w:date="2016-07-18T22:06:00Z"/>
            </w:rPr>
          </w:rPrChange>
        </w:rPr>
        <w:pPrChange w:id="176" w:author="Cole, George" w:date="2016-07-18T22:06:00Z">
          <w:pPr>
            <w:pStyle w:val="BodyText"/>
          </w:pPr>
        </w:pPrChange>
      </w:pPr>
      <w:ins w:id="177" w:author="Cole, George" w:date="2016-07-18T22:06:00Z">
        <w:r>
          <w:lastRenderedPageBreak/>
          <w:t>In environments where there is no centralized care plan, this profile enables care providers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ins>
    </w:p>
    <w:p w14:paraId="669BB813" w14:textId="7E1077C0" w:rsidR="004B575B" w:rsidRPr="00CA4288" w:rsidDel="00062040" w:rsidRDefault="004B575B" w:rsidP="00E008B6">
      <w:pPr>
        <w:pStyle w:val="BodyText"/>
        <w:rPr>
          <w:del w:id="178" w:author="Cole, George" w:date="2016-07-18T22:06:00Z"/>
        </w:rPr>
      </w:pPr>
      <w:del w:id="179" w:author="Cole, George" w:date="2016-07-18T22:06:00Z">
        <w:r w:rsidRPr="00CA4288" w:rsidDel="00062040">
          <w:delText xml:space="preserve"> </w:delText>
        </w:r>
        <w:r w:rsidRPr="000A1EC6" w:rsidDel="00062040">
          <w:rPr>
            <w:highlight w:val="yellow"/>
            <w:rPrChange w:id="180" w:author="Cole, George" w:date="2016-07-18T12:00:00Z">
              <w:rPr/>
            </w:rPrChange>
          </w:rPr>
          <w:delText>Th</w:delText>
        </w:r>
        <w:r w:rsidR="00991226" w:rsidRPr="000A1EC6" w:rsidDel="00062040">
          <w:rPr>
            <w:highlight w:val="yellow"/>
            <w:rPrChange w:id="181" w:author="Cole, George" w:date="2016-07-18T12:00:00Z">
              <w:rPr/>
            </w:rPrChange>
          </w:rPr>
          <w:delText>is</w:delText>
        </w:r>
        <w:r w:rsidRPr="000A1EC6" w:rsidDel="00062040">
          <w:rPr>
            <w:highlight w:val="yellow"/>
            <w:rPrChange w:id="182" w:author="Cole, George" w:date="2016-07-18T12:00:00Z">
              <w:rPr/>
            </w:rPrChange>
          </w:rPr>
          <w:delText xml:space="preserve"> profile will address many of the needs not met in many document based static use case specific care plans:</w:delText>
        </w:r>
      </w:del>
    </w:p>
    <w:p w14:paraId="7EF18F62" w14:textId="2CA79ED3" w:rsidR="004B575B" w:rsidRPr="00CA4288" w:rsidDel="00062040" w:rsidRDefault="004B575B" w:rsidP="00E008B6">
      <w:pPr>
        <w:pStyle w:val="ListBullet2"/>
        <w:rPr>
          <w:del w:id="183" w:author="Cole, George" w:date="2016-07-18T22:06:00Z"/>
        </w:rPr>
      </w:pPr>
      <w:del w:id="184" w:author="Cole, George" w:date="2016-07-18T22:06:00Z">
        <w:r w:rsidRPr="00CA4288" w:rsidDel="00062040">
          <w:delText xml:space="preserve">A </w:delText>
        </w:r>
        <w:r w:rsidR="00C741DD" w:rsidRPr="00CA4288" w:rsidDel="00062040">
          <w:delText xml:space="preserve">shared </w:delText>
        </w:r>
        <w:r w:rsidRPr="00CA4288" w:rsidDel="00062040">
          <w:delText xml:space="preserve">dynamic care plan that meets the needs of many stakeholders (providers, patients, payers, </w:delText>
        </w:r>
        <w:r w:rsidR="00A256B9" w:rsidDel="00062040">
          <w:delText>etc.</w:delText>
        </w:r>
        <w:r w:rsidRPr="00CA4288" w:rsidDel="00062040">
          <w:delText>);</w:delText>
        </w:r>
      </w:del>
    </w:p>
    <w:p w14:paraId="1416A4AE" w14:textId="426A1B33" w:rsidR="004B575B" w:rsidRPr="00CA4288" w:rsidDel="00062040" w:rsidRDefault="004B575B" w:rsidP="00E008B6">
      <w:pPr>
        <w:pStyle w:val="ListBullet2"/>
        <w:rPr>
          <w:del w:id="185" w:author="Cole, George" w:date="2016-07-18T22:06:00Z"/>
        </w:rPr>
      </w:pPr>
      <w:del w:id="186" w:author="Cole, George" w:date="2016-07-18T22:06:00Z">
        <w:r w:rsidRPr="00CA4288" w:rsidDel="00062040">
          <w:delText>A method to consolidate the many care plans that can be attached to a patient;</w:delText>
        </w:r>
      </w:del>
    </w:p>
    <w:p w14:paraId="43B86746" w14:textId="1CA43F24" w:rsidR="004B575B" w:rsidRPr="00CA4288" w:rsidDel="00062040" w:rsidRDefault="004B575B" w:rsidP="00E008B6">
      <w:pPr>
        <w:pStyle w:val="ListBullet2"/>
        <w:rPr>
          <w:del w:id="187" w:author="Cole, George" w:date="2016-07-18T22:06:00Z"/>
        </w:rPr>
      </w:pPr>
      <w:del w:id="188" w:author="Cole, George" w:date="2016-07-18T22:06:00Z">
        <w:r w:rsidRPr="00CA4288" w:rsidDel="00062040">
          <w:delText>Provide a framework for centralized dynamic care planning.</w:delText>
        </w:r>
      </w:del>
    </w:p>
    <w:p w14:paraId="140D2EB2" w14:textId="77777777" w:rsidR="00126A38" w:rsidRPr="00CA4288" w:rsidRDefault="00126A38" w:rsidP="00126A38">
      <w:pPr>
        <w:pStyle w:val="Heading3"/>
        <w:keepNext w:val="0"/>
        <w:numPr>
          <w:ilvl w:val="0"/>
          <w:numId w:val="0"/>
        </w:numPr>
        <w:rPr>
          <w:bCs/>
          <w:noProof w:val="0"/>
        </w:rPr>
      </w:pPr>
      <w:bookmarkStart w:id="189" w:name="_Toc456628093"/>
      <w:bookmarkStart w:id="190" w:name="_GoBack"/>
      <w:bookmarkEnd w:id="190"/>
      <w:r w:rsidRPr="00CA4288">
        <w:rPr>
          <w:bCs/>
          <w:noProof w:val="0"/>
        </w:rPr>
        <w:t>X.4.2 Use Case</w:t>
      </w:r>
      <w:bookmarkEnd w:id="189"/>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1"/>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w:t>
      </w:r>
      <w:proofErr w:type="gramStart"/>
      <w:r w:rsidRPr="00CA4288">
        <w:t>is being referred</w:t>
      </w:r>
      <w:proofErr w:type="gramEnd"/>
      <w:r w:rsidRPr="00CA4288">
        <w:t xml:space="preserve"> to as a use case. </w:t>
      </w:r>
    </w:p>
    <w:p w14:paraId="485D1239" w14:textId="77777777" w:rsidR="00FD6B22" w:rsidRPr="00CA4288" w:rsidRDefault="007773C8" w:rsidP="00126A38">
      <w:pPr>
        <w:pStyle w:val="Heading4"/>
        <w:numPr>
          <w:ilvl w:val="0"/>
          <w:numId w:val="0"/>
        </w:numPr>
        <w:ind w:left="864" w:hanging="864"/>
        <w:rPr>
          <w:noProof w:val="0"/>
        </w:rPr>
      </w:pPr>
      <w:bookmarkStart w:id="191" w:name="_Toc456628094"/>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191"/>
    </w:p>
    <w:p w14:paraId="3590FD62" w14:textId="77777777" w:rsidR="00614038" w:rsidRPr="00CA4288" w:rsidRDefault="00614038" w:rsidP="00614038">
      <w:pPr>
        <w:pStyle w:val="BodyText"/>
      </w:pPr>
      <w:r w:rsidRPr="00CA4288">
        <w:t xml:space="preserve">The use case provides narrative description of clinical scenarios where the care plan </w:t>
      </w:r>
      <w:proofErr w:type="gramStart"/>
      <w:r w:rsidRPr="00CA4288">
        <w:t>is accessed, updated or used during care provision</w:t>
      </w:r>
      <w:proofErr w:type="gramEnd"/>
      <w:r w:rsidRPr="00CA4288">
        <w:t xml:space="preserve">. </w:t>
      </w:r>
    </w:p>
    <w:p w14:paraId="165568ED" w14:textId="77777777" w:rsidR="00CF283F" w:rsidRPr="00CA4288" w:rsidRDefault="007773C8" w:rsidP="00126A38">
      <w:pPr>
        <w:pStyle w:val="Heading5"/>
        <w:numPr>
          <w:ilvl w:val="0"/>
          <w:numId w:val="0"/>
        </w:numPr>
        <w:rPr>
          <w:noProof w:val="0"/>
        </w:rPr>
      </w:pPr>
      <w:bookmarkStart w:id="192" w:name="_Toc456628095"/>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192"/>
    </w:p>
    <w:p w14:paraId="65A71B25" w14:textId="77777777"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discovery 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w:t>
      </w:r>
      <w:proofErr w:type="gramStart"/>
      <w:r w:rsidR="00355623" w:rsidRPr="00CA4288">
        <w:t>are depicted</w:t>
      </w:r>
      <w:proofErr w:type="gramEnd"/>
      <w:r w:rsidR="00355623" w:rsidRPr="00CA4288">
        <w:t xml:space="preserve">: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lastRenderedPageBreak/>
        <w:t>The use case contains the following actors and roles</w:t>
      </w:r>
      <w:r w:rsidR="00CA4288">
        <w:t xml:space="preserve">. </w:t>
      </w:r>
    </w:p>
    <w:p w14:paraId="748A152A" w14:textId="77777777" w:rsidR="00111C67" w:rsidRPr="00CA4288" w:rsidRDefault="00111C67" w:rsidP="00E008B6">
      <w:pPr>
        <w:pStyle w:val="ListBullet2"/>
      </w:pPr>
      <w:r w:rsidRPr="00CA4288">
        <w:t>Primary Care Physician: Dr. Patricia Primary</w:t>
      </w:r>
    </w:p>
    <w:p w14:paraId="705ADD79" w14:textId="77777777" w:rsidR="00111C67" w:rsidRPr="00CA4288" w:rsidRDefault="00111C67" w:rsidP="00E008B6">
      <w:pPr>
        <w:pStyle w:val="ListBullet2"/>
      </w:pPr>
      <w:r w:rsidRPr="00CA4288">
        <w:t xml:space="preserve">Patient: Mr. Bob </w:t>
      </w:r>
      <w:proofErr w:type="spellStart"/>
      <w:r w:rsidRPr="00CA4288">
        <w:t>Anyman</w:t>
      </w:r>
      <w:proofErr w:type="spellEnd"/>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193" w:name="_Toc456628096"/>
      <w:r w:rsidRPr="00CA4288">
        <w:rPr>
          <w:noProof w:val="0"/>
        </w:rPr>
        <w:t xml:space="preserve">X.4.2.1.1.1 </w:t>
      </w:r>
      <w:r w:rsidR="00596000" w:rsidRPr="00CA4288">
        <w:rPr>
          <w:noProof w:val="0"/>
        </w:rPr>
        <w:t>Encounter A: Primary Care Physician Initial Visit</w:t>
      </w:r>
      <w:bookmarkEnd w:id="193"/>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w:t>
      </w:r>
      <w:proofErr w:type="spellStart"/>
      <w:r w:rsidRPr="00CA4288">
        <w:rPr>
          <w:szCs w:val="24"/>
        </w:rPr>
        <w:t>Anyman</w:t>
      </w:r>
      <w:proofErr w:type="spellEnd"/>
      <w:r w:rsidRPr="00CA4288">
        <w:rPr>
          <w:szCs w:val="24"/>
        </w:rPr>
        <w:t xml:space="preserve"> attends his primary care physician (PCP) clinic because he has been feeling generally unwell in the past 7-8 months. His recent blood test results reveal abnormal </w:t>
      </w:r>
      <w:proofErr w:type="gramStart"/>
      <w:r w:rsidRPr="00CA4288">
        <w:rPr>
          <w:szCs w:val="24"/>
        </w:rPr>
        <w:t>glucose challenge test profile</w:t>
      </w:r>
      <w:proofErr w:type="gramEnd"/>
      <w:r w:rsidRPr="00CA4288">
        <w:rPr>
          <w:szCs w:val="24"/>
        </w:rPr>
        <w:t>.</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w:t>
      </w:r>
      <w:proofErr w:type="spellStart"/>
      <w:r w:rsidRPr="00CA4288">
        <w:t>Anyman’s</w:t>
      </w:r>
      <w:proofErr w:type="spellEnd"/>
      <w:r w:rsidRPr="00CA4288">
        <w:t xml:space="preserve"> medical history, presenting complaints and the oral </w:t>
      </w:r>
      <w:proofErr w:type="gramStart"/>
      <w:r w:rsidRPr="00CA4288">
        <w:t>glucose tolerance test results</w:t>
      </w:r>
      <w:proofErr w:type="gramEnd"/>
      <w:r w:rsidRPr="00CA4288">
        <w:t xml:space="preserve"> and concludes the patient suffers from Type II Diabetes Mellitus (Type II DM). Dr. Primary accesses Mr. </w:t>
      </w:r>
      <w:proofErr w:type="spellStart"/>
      <w:r w:rsidRPr="00CA4288">
        <w:t>Anyman’s</w:t>
      </w:r>
      <w:proofErr w:type="spellEnd"/>
      <w:r w:rsidRPr="00CA4288">
        <w:t xml:space="preserve"> medical record, and records the clinical assessment findings and the diagnosis.</w:t>
      </w:r>
    </w:p>
    <w:p w14:paraId="1855E4C1" w14:textId="77777777" w:rsidR="003E2AA2" w:rsidRPr="00CA4288" w:rsidRDefault="003E2AA2" w:rsidP="003E2AA2">
      <w:pPr>
        <w:pStyle w:val="BodyText"/>
      </w:pPr>
      <w:r w:rsidRPr="00CA4288">
        <w:t xml:space="preserve">Dr. Primary discusses with Mr. </w:t>
      </w:r>
      <w:proofErr w:type="spellStart"/>
      <w:r w:rsidRPr="00CA4288">
        <w:t>Anyman</w:t>
      </w:r>
      <w:proofErr w:type="spellEnd"/>
      <w:r w:rsidRPr="00CA4288">
        <w:t xml:space="preserve"> the identified problems, potential risks, goals, management strategies and intended outcomes. After ensuring that </w:t>
      </w:r>
      <w:proofErr w:type="gramStart"/>
      <w:r w:rsidRPr="00CA4288">
        <w:t>these are understood by the patient</w:t>
      </w:r>
      <w:proofErr w:type="gramEnd"/>
      <w:r w:rsidRPr="00CA4288">
        <w:t xml:space="preserve">, Dr. Primary begins to draw up a customized chronic condition (Type II DM) care plan based on a standardized multi-disciplinary Type II DM care plan adopted for use by her practice. Agreed goals and scheduled activities specific for the care of Mr. </w:t>
      </w:r>
      <w:proofErr w:type="spellStart"/>
      <w:r w:rsidRPr="00CA4288">
        <w:t>Anyman</w:t>
      </w:r>
      <w:proofErr w:type="spellEnd"/>
      <w:r w:rsidRPr="00CA4288">
        <w:t xml:space="preserve"> </w:t>
      </w:r>
      <w:proofErr w:type="gramStart"/>
      <w:r w:rsidRPr="00CA4288">
        <w:t>are entered</w:t>
      </w:r>
      <w:proofErr w:type="gramEnd"/>
      <w:r w:rsidRPr="00CA4288">
        <w:t xml:space="preserve"> into the care plan.</w:t>
      </w:r>
    </w:p>
    <w:p w14:paraId="323578FC" w14:textId="77777777" w:rsidR="003E2AA2" w:rsidRPr="00CA4288" w:rsidRDefault="003E2AA2" w:rsidP="003E2AA2">
      <w:pPr>
        <w:pStyle w:val="BodyText"/>
      </w:pPr>
      <w:r w:rsidRPr="00CA4288">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w:t>
      </w:r>
      <w:proofErr w:type="gramStart"/>
      <w:r w:rsidRPr="00CA4288">
        <w:t>is discussed and agreed to by the patient</w:t>
      </w:r>
      <w:proofErr w:type="gramEnd"/>
      <w:r w:rsidRPr="00CA4288">
        <w:t xml:space="preserve">. The frequency of visit to allied health care providers </w:t>
      </w:r>
      <w:proofErr w:type="gramStart"/>
      <w:r w:rsidRPr="00CA4288">
        <w:t>is scheduled</w:t>
      </w:r>
      <w:proofErr w:type="gramEnd"/>
      <w:r w:rsidRPr="00CA4288">
        <w:t xml:space="preserve"> according to the national professional recommendation for collaborative diabetes care. Dr. Primary also notices signs and symptoms of mood changes in the patient after the diagnosis </w:t>
      </w:r>
      <w:proofErr w:type="gramStart"/>
      <w:r w:rsidRPr="00CA4288">
        <w:t>is made</w:t>
      </w:r>
      <w:proofErr w:type="gramEnd"/>
      <w:r w:rsidRPr="00CA4288">
        <w:t>.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 xml:space="preserve">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w:t>
      </w:r>
      <w:proofErr w:type="gramStart"/>
      <w:r w:rsidRPr="00CA4288">
        <w:t>is made</w:t>
      </w:r>
      <w:proofErr w:type="gramEnd"/>
      <w:r w:rsidRPr="00CA4288">
        <w:t xml:space="preserv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w:t>
      </w:r>
      <w:proofErr w:type="gramStart"/>
      <w:r w:rsidRPr="00CA4288">
        <w:t>is offered</w:t>
      </w:r>
      <w:proofErr w:type="gramEnd"/>
      <w:r w:rsidRPr="00CA4288">
        <w:t xml:space="preserve">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w:t>
      </w:r>
      <w:proofErr w:type="gramStart"/>
      <w:r w:rsidRPr="00CA4288">
        <w:t>is made</w:t>
      </w:r>
      <w:proofErr w:type="gramEnd"/>
      <w:r w:rsidRPr="00CA4288">
        <w:t xml:space="preserve"> available to the relevant health care providers </w:t>
      </w:r>
    </w:p>
    <w:p w14:paraId="003F0D1E" w14:textId="77777777" w:rsidR="003E2AA2" w:rsidRPr="00CA4288" w:rsidRDefault="003E2AA2" w:rsidP="005B164F">
      <w:pPr>
        <w:pStyle w:val="BodyText"/>
        <w:rPr>
          <w:szCs w:val="24"/>
        </w:rPr>
      </w:pPr>
      <w:r w:rsidRPr="00CA4288">
        <w:rPr>
          <w:szCs w:val="24"/>
        </w:rPr>
        <w:t xml:space="preserve">The patient </w:t>
      </w:r>
      <w:proofErr w:type="gramStart"/>
      <w:r w:rsidRPr="00CA4288">
        <w:rPr>
          <w:szCs w:val="24"/>
        </w:rPr>
        <w:t>is advised</w:t>
      </w:r>
      <w:proofErr w:type="gramEnd"/>
      <w:r w:rsidRPr="00CA4288">
        <w:rPr>
          <w:szCs w:val="24"/>
        </w:rPr>
        <w:t xml:space="preserve">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254182" w:rsidRPr="00077324" w:rsidRDefault="00254182" w:rsidP="001073CE">
                              <w:pPr>
                                <w:pStyle w:val="BodyText"/>
                                <w:jc w:val="center"/>
                                <w:rPr>
                                  <w:sz w:val="22"/>
                                  <w:szCs w:val="22"/>
                                </w:rPr>
                              </w:pPr>
                              <w:r>
                                <w:rPr>
                                  <w:sz w:val="22"/>
                                  <w:szCs w:val="22"/>
                                </w:rPr>
                                <w:t>Encounter A</w:t>
                              </w:r>
                            </w:p>
                            <w:p w14:paraId="033D8B02" w14:textId="77777777" w:rsidR="00254182" w:rsidRDefault="00254182" w:rsidP="001073CE"/>
                            <w:p w14:paraId="6B0A74DC" w14:textId="77777777" w:rsidR="00254182" w:rsidRPr="00077324" w:rsidRDefault="00254182"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0FD1591D" w:rsidR="00254182" w:rsidRPr="00F214E1" w:rsidRDefault="00254182" w:rsidP="008301C7">
                              <w:pPr>
                                <w:pStyle w:val="BodyText"/>
                                <w:jc w:val="center"/>
                                <w:rPr>
                                  <w:sz w:val="20"/>
                                </w:rPr>
                              </w:pPr>
                              <w:r w:rsidRPr="00F214E1">
                                <w:rPr>
                                  <w:sz w:val="20"/>
                                </w:rPr>
                                <w:t>P</w:t>
                              </w:r>
                              <w:r>
                                <w:rPr>
                                  <w:sz w:val="20"/>
                                </w:rPr>
                                <w:t>CP</w:t>
                              </w:r>
                              <w:r w:rsidRPr="00F214E1">
                                <w:rPr>
                                  <w:sz w:val="20"/>
                                </w:rPr>
                                <w:t xml:space="preserve"> EHR</w:t>
                              </w:r>
                              <w:r>
                                <w:rPr>
                                  <w:sz w:val="20"/>
                                </w:rPr>
                                <w:br/>
                                <w:t xml:space="preserve">as Care Plan </w:t>
                              </w:r>
                              <w:del w:id="194" w:author="Cole, George" w:date="2016-07-18T11:09:00Z">
                                <w:r w:rsidDel="00624DB0">
                                  <w:rPr>
                                    <w:sz w:val="20"/>
                                  </w:rPr>
                                  <w:delText xml:space="preserve">Updater </w:delText>
                                </w:r>
                              </w:del>
                              <w:ins w:id="195" w:author="Cole, George" w:date="2016-07-18T11:09:00Z">
                                <w:r>
                                  <w:rPr>
                                    <w:sz w:val="20"/>
                                  </w:rPr>
                                  <w:t>Contributor</w:t>
                                </w:r>
                              </w:ins>
                              <w:del w:id="196" w:author="Cole, George" w:date="2016-07-18T11:14:00Z">
                                <w:r w:rsidDel="000042C3">
                                  <w:rPr>
                                    <w:sz w:val="20"/>
                                  </w:rPr>
                                  <w:delText>and Care Plan Consumer</w:delText>
                                </w:r>
                              </w:del>
                            </w:p>
                            <w:p w14:paraId="24F073CE" w14:textId="77777777" w:rsidR="00254182" w:rsidRDefault="00254182" w:rsidP="001073CE">
                              <w:pPr>
                                <w:pStyle w:val="BodyText"/>
                                <w:spacing w:before="0"/>
                                <w:rPr>
                                  <w:sz w:val="22"/>
                                  <w:szCs w:val="22"/>
                                </w:rPr>
                              </w:pPr>
                            </w:p>
                            <w:p w14:paraId="3797618E" w14:textId="77777777" w:rsidR="00254182" w:rsidRPr="00077324" w:rsidRDefault="00254182" w:rsidP="001073CE">
                              <w:pPr>
                                <w:pStyle w:val="BodyText"/>
                                <w:spacing w:before="0"/>
                                <w:rPr>
                                  <w:sz w:val="22"/>
                                  <w:szCs w:val="22"/>
                                </w:rPr>
                              </w:pPr>
                            </w:p>
                            <w:p w14:paraId="45865582" w14:textId="77777777" w:rsidR="00254182" w:rsidRPr="00077324" w:rsidRDefault="00254182" w:rsidP="001073CE">
                              <w:pPr>
                                <w:pStyle w:val="BodyText"/>
                                <w:rPr>
                                  <w:sz w:val="22"/>
                                  <w:szCs w:val="22"/>
                                </w:rPr>
                              </w:pPr>
                            </w:p>
                            <w:p w14:paraId="4D8B3CA9" w14:textId="77777777" w:rsidR="00254182" w:rsidRDefault="00254182" w:rsidP="001073CE"/>
                            <w:p w14:paraId="71A2F077" w14:textId="77777777" w:rsidR="00254182" w:rsidRPr="00077324" w:rsidRDefault="00254182" w:rsidP="001073CE">
                              <w:pPr>
                                <w:pStyle w:val="BodyText"/>
                                <w:rPr>
                                  <w:sz w:val="22"/>
                                  <w:szCs w:val="22"/>
                                </w:rPr>
                              </w:pPr>
                              <w:r w:rsidRPr="00077324">
                                <w:rPr>
                                  <w:sz w:val="22"/>
                                  <w:szCs w:val="22"/>
                                </w:rPr>
                                <w:t>Actor D/</w:t>
                              </w:r>
                            </w:p>
                            <w:p w14:paraId="12EFF39A" w14:textId="77777777" w:rsidR="00254182" w:rsidRPr="00077324" w:rsidRDefault="00254182"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468946DF" w:rsidR="00254182" w:rsidRPr="00077324" w:rsidRDefault="00254182" w:rsidP="00324356">
                              <w:pPr>
                                <w:pStyle w:val="BodyText"/>
                                <w:rPr>
                                  <w:sz w:val="22"/>
                                  <w:szCs w:val="22"/>
                                </w:rPr>
                              </w:pPr>
                              <w:r w:rsidRPr="00F0650A">
                                <w:rPr>
                                  <w:sz w:val="20"/>
                                </w:rPr>
                                <w:t>Care Plan</w:t>
                              </w:r>
                              <w:r>
                                <w:rPr>
                                  <w:sz w:val="20"/>
                                </w:rPr>
                                <w:t xml:space="preserve"> Management System as Care Plan </w:t>
                              </w:r>
                              <w:del w:id="197" w:author="Cole, George" w:date="2016-07-14T09:22:00Z">
                                <w:r w:rsidDel="00C41BB0">
                                  <w:rPr>
                                    <w:sz w:val="20"/>
                                  </w:rPr>
                                  <w:delText>Manager</w:delText>
                                </w:r>
                              </w:del>
                              <w:ins w:id="198" w:author="Cole, George" w:date="2016-07-14T09:22:00Z">
                                <w:r>
                                  <w:rPr>
                                    <w:sz w:val="20"/>
                                  </w:rPr>
                                  <w:t>Service</w:t>
                                </w:r>
                              </w:ins>
                            </w:p>
                            <w:p w14:paraId="4F9C7DB3" w14:textId="77777777" w:rsidR="00254182" w:rsidRDefault="00254182" w:rsidP="001073CE"/>
                            <w:p w14:paraId="418F2467" w14:textId="77777777" w:rsidR="00254182" w:rsidRPr="00077324" w:rsidRDefault="00254182" w:rsidP="001073CE">
                              <w:pPr>
                                <w:pStyle w:val="BodyText"/>
                                <w:rPr>
                                  <w:sz w:val="22"/>
                                  <w:szCs w:val="22"/>
                                </w:rPr>
                              </w:pPr>
                              <w:r w:rsidRPr="00077324">
                                <w:rPr>
                                  <w:sz w:val="22"/>
                                  <w:szCs w:val="22"/>
                                </w:rPr>
                                <w:t>Actor A /</w:t>
                              </w:r>
                            </w:p>
                            <w:p w14:paraId="2B745E3C" w14:textId="77777777" w:rsidR="00254182" w:rsidRPr="00077324" w:rsidRDefault="00254182"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4964B279" w:rsidR="00254182" w:rsidRPr="00F214E1" w:rsidRDefault="00254182" w:rsidP="001073CE">
                              <w:pPr>
                                <w:pStyle w:val="BodyText"/>
                                <w:jc w:val="center"/>
                                <w:rPr>
                                  <w:sz w:val="20"/>
                                </w:rPr>
                              </w:pPr>
                              <w:r w:rsidRPr="00F214E1">
                                <w:rPr>
                                  <w:sz w:val="20"/>
                                </w:rPr>
                                <w:t xml:space="preserve">Patient </w:t>
                              </w:r>
                              <w:r>
                                <w:rPr>
                                  <w:sz w:val="20"/>
                                </w:rPr>
                                <w:t xml:space="preserve">Portal as Care Plan </w:t>
                              </w:r>
                              <w:del w:id="199" w:author="Cole, George" w:date="2016-07-18T16:48:00Z">
                                <w:r w:rsidDel="00B33DA3">
                                  <w:rPr>
                                    <w:sz w:val="20"/>
                                  </w:rPr>
                                  <w:delText>Consumer</w:delText>
                                </w:r>
                              </w:del>
                              <w:ins w:id="200" w:author="Cole, George" w:date="2016-07-18T16:48:00Z">
                                <w:r w:rsidR="00B33DA3">
                                  <w:rPr>
                                    <w:sz w:val="20"/>
                                  </w:rPr>
                                  <w:t>Contributor</w:t>
                                </w:r>
                              </w:ins>
                            </w:p>
                            <w:p w14:paraId="3894B087" w14:textId="77777777" w:rsidR="00254182" w:rsidRPr="00077324" w:rsidRDefault="00254182"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254182" w:rsidRPr="007C43DB" w:rsidRDefault="00254182" w:rsidP="001073CE">
                              <w:pPr>
                                <w:pStyle w:val="BodyText"/>
                                <w:jc w:val="center"/>
                                <w:rPr>
                                  <w:sz w:val="18"/>
                                  <w:szCs w:val="18"/>
                                </w:rPr>
                              </w:pPr>
                              <w:r w:rsidRPr="007C43DB">
                                <w:rPr>
                                  <w:sz w:val="18"/>
                                  <w:szCs w:val="18"/>
                                </w:rPr>
                                <w:t>Update Care Plan</w:t>
                              </w:r>
                            </w:p>
                            <w:p w14:paraId="414D85B3" w14:textId="77777777" w:rsidR="00254182" w:rsidRDefault="00254182" w:rsidP="001073CE"/>
                            <w:p w14:paraId="560EF9D2" w14:textId="77777777" w:rsidR="00254182" w:rsidRPr="00077324" w:rsidRDefault="0025418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254182" w:rsidRPr="00F92D1B" w:rsidRDefault="00254182" w:rsidP="001073CE">
                              <w:pPr>
                                <w:pStyle w:val="BodyText"/>
                                <w:jc w:val="center"/>
                                <w:rPr>
                                  <w:sz w:val="18"/>
                                  <w:szCs w:val="18"/>
                                </w:rPr>
                              </w:pPr>
                              <w:r w:rsidRPr="00F92D1B">
                                <w:rPr>
                                  <w:sz w:val="18"/>
                                  <w:szCs w:val="18"/>
                                </w:rPr>
                                <w:t>Provide Care Plan</w:t>
                              </w:r>
                            </w:p>
                            <w:p w14:paraId="2EAEB5FD" w14:textId="77777777" w:rsidR="00254182" w:rsidRDefault="00254182" w:rsidP="001073CE"/>
                            <w:p w14:paraId="7F887529" w14:textId="77777777" w:rsidR="00254182" w:rsidRPr="00077324" w:rsidRDefault="0025418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254182" w:rsidRPr="00386D80" w:rsidRDefault="0025418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254182" w:rsidRDefault="00254182" w:rsidP="001073CE"/>
                            <w:p w14:paraId="1E0FC6A1" w14:textId="77777777" w:rsidR="00254182" w:rsidRPr="00077324" w:rsidRDefault="0025418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254182" w:rsidRPr="007C43DB" w:rsidRDefault="00254182" w:rsidP="001073CE">
                              <w:pPr>
                                <w:pStyle w:val="BodyText"/>
                                <w:jc w:val="center"/>
                                <w:rPr>
                                  <w:sz w:val="18"/>
                                  <w:szCs w:val="18"/>
                                </w:rPr>
                              </w:pPr>
                              <w:r w:rsidRPr="007C43DB">
                                <w:rPr>
                                  <w:sz w:val="18"/>
                                  <w:szCs w:val="18"/>
                                </w:rPr>
                                <w:t>Subscribe to Care Plan Updates</w:t>
                              </w:r>
                            </w:p>
                            <w:p w14:paraId="2BC2F75F" w14:textId="77777777" w:rsidR="00254182" w:rsidRDefault="00254182" w:rsidP="001073CE"/>
                            <w:p w14:paraId="7198BA45" w14:textId="77777777" w:rsidR="00254182" w:rsidRPr="00077324" w:rsidRDefault="0025418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254182" w:rsidRPr="00386D80" w:rsidRDefault="0025418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254182" w:rsidRDefault="00254182" w:rsidP="001073CE"/>
                            <w:p w14:paraId="059C254F" w14:textId="77777777" w:rsidR="00254182" w:rsidRPr="00077324" w:rsidRDefault="00254182"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254182" w:rsidRDefault="00254182" w:rsidP="007377E7">
                              <w:pPr>
                                <w:pStyle w:val="NormalWeb"/>
                                <w:jc w:val="center"/>
                              </w:pPr>
                              <w:r>
                                <w:rPr>
                                  <w:sz w:val="18"/>
                                  <w:szCs w:val="18"/>
                                </w:rPr>
                                <w:t>Search for Care</w:t>
                              </w:r>
                              <w:r>
                                <w:rPr>
                                  <w:sz w:val="20"/>
                                  <w:szCs w:val="20"/>
                                </w:rPr>
                                <w:t xml:space="preserve"> Plan</w:t>
                              </w:r>
                            </w:p>
                            <w:p w14:paraId="2D04994A" w14:textId="77777777" w:rsidR="00254182" w:rsidRDefault="00254182" w:rsidP="007377E7">
                              <w:pPr>
                                <w:pStyle w:val="NormalWeb"/>
                              </w:pPr>
                              <w:r>
                                <w:t> </w:t>
                              </w:r>
                            </w:p>
                            <w:p w14:paraId="2479649B" w14:textId="77777777" w:rsidR="00254182" w:rsidRDefault="00254182"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254182" w:rsidRPr="00077324" w:rsidRDefault="00254182" w:rsidP="001073CE">
                        <w:pPr>
                          <w:pStyle w:val="BodyText"/>
                          <w:jc w:val="center"/>
                          <w:rPr>
                            <w:sz w:val="22"/>
                            <w:szCs w:val="22"/>
                          </w:rPr>
                        </w:pPr>
                        <w:r>
                          <w:rPr>
                            <w:sz w:val="22"/>
                            <w:szCs w:val="22"/>
                          </w:rPr>
                          <w:t>Encounter A</w:t>
                        </w:r>
                      </w:p>
                      <w:p w14:paraId="033D8B02" w14:textId="77777777" w:rsidR="00254182" w:rsidRDefault="00254182" w:rsidP="001073CE"/>
                      <w:p w14:paraId="6B0A74DC" w14:textId="77777777" w:rsidR="00254182" w:rsidRPr="00077324" w:rsidRDefault="00254182"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0FD1591D" w:rsidR="00254182" w:rsidRPr="00F214E1" w:rsidRDefault="00254182" w:rsidP="008301C7">
                        <w:pPr>
                          <w:pStyle w:val="BodyText"/>
                          <w:jc w:val="center"/>
                          <w:rPr>
                            <w:sz w:val="20"/>
                          </w:rPr>
                        </w:pPr>
                        <w:r w:rsidRPr="00F214E1">
                          <w:rPr>
                            <w:sz w:val="20"/>
                          </w:rPr>
                          <w:t>P</w:t>
                        </w:r>
                        <w:r>
                          <w:rPr>
                            <w:sz w:val="20"/>
                          </w:rPr>
                          <w:t>CP</w:t>
                        </w:r>
                        <w:r w:rsidRPr="00F214E1">
                          <w:rPr>
                            <w:sz w:val="20"/>
                          </w:rPr>
                          <w:t xml:space="preserve"> EHR</w:t>
                        </w:r>
                        <w:r>
                          <w:rPr>
                            <w:sz w:val="20"/>
                          </w:rPr>
                          <w:br/>
                          <w:t xml:space="preserve">as Care Plan </w:t>
                        </w:r>
                        <w:del w:id="183" w:author="Cole, George" w:date="2016-07-18T11:09:00Z">
                          <w:r w:rsidDel="00624DB0">
                            <w:rPr>
                              <w:sz w:val="20"/>
                            </w:rPr>
                            <w:delText xml:space="preserve">Updater </w:delText>
                          </w:r>
                        </w:del>
                        <w:ins w:id="184" w:author="Cole, George" w:date="2016-07-18T11:09:00Z">
                          <w:r>
                            <w:rPr>
                              <w:sz w:val="20"/>
                            </w:rPr>
                            <w:t>Contributor</w:t>
                          </w:r>
                        </w:ins>
                        <w:del w:id="185" w:author="Cole, George" w:date="2016-07-18T11:14:00Z">
                          <w:r w:rsidDel="000042C3">
                            <w:rPr>
                              <w:sz w:val="20"/>
                            </w:rPr>
                            <w:delText>and Care Plan Consumer</w:delText>
                          </w:r>
                        </w:del>
                      </w:p>
                      <w:p w14:paraId="24F073CE" w14:textId="77777777" w:rsidR="00254182" w:rsidRDefault="00254182" w:rsidP="001073CE">
                        <w:pPr>
                          <w:pStyle w:val="BodyText"/>
                          <w:spacing w:before="0"/>
                          <w:rPr>
                            <w:sz w:val="22"/>
                            <w:szCs w:val="22"/>
                          </w:rPr>
                        </w:pPr>
                      </w:p>
                      <w:p w14:paraId="3797618E" w14:textId="77777777" w:rsidR="00254182" w:rsidRPr="00077324" w:rsidRDefault="00254182" w:rsidP="001073CE">
                        <w:pPr>
                          <w:pStyle w:val="BodyText"/>
                          <w:spacing w:before="0"/>
                          <w:rPr>
                            <w:sz w:val="22"/>
                            <w:szCs w:val="22"/>
                          </w:rPr>
                        </w:pPr>
                      </w:p>
                      <w:p w14:paraId="45865582" w14:textId="77777777" w:rsidR="00254182" w:rsidRPr="00077324" w:rsidRDefault="00254182" w:rsidP="001073CE">
                        <w:pPr>
                          <w:pStyle w:val="BodyText"/>
                          <w:rPr>
                            <w:sz w:val="22"/>
                            <w:szCs w:val="22"/>
                          </w:rPr>
                        </w:pPr>
                      </w:p>
                      <w:p w14:paraId="4D8B3CA9" w14:textId="77777777" w:rsidR="00254182" w:rsidRDefault="00254182" w:rsidP="001073CE"/>
                      <w:p w14:paraId="71A2F077" w14:textId="77777777" w:rsidR="00254182" w:rsidRPr="00077324" w:rsidRDefault="00254182" w:rsidP="001073CE">
                        <w:pPr>
                          <w:pStyle w:val="BodyText"/>
                          <w:rPr>
                            <w:sz w:val="22"/>
                            <w:szCs w:val="22"/>
                          </w:rPr>
                        </w:pPr>
                        <w:r w:rsidRPr="00077324">
                          <w:rPr>
                            <w:sz w:val="22"/>
                            <w:szCs w:val="22"/>
                          </w:rPr>
                          <w:t>Actor D/</w:t>
                        </w:r>
                      </w:p>
                      <w:p w14:paraId="12EFF39A" w14:textId="77777777" w:rsidR="00254182" w:rsidRPr="00077324" w:rsidRDefault="00254182"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468946DF" w:rsidR="00254182" w:rsidRPr="00077324" w:rsidRDefault="00254182" w:rsidP="00324356">
                        <w:pPr>
                          <w:pStyle w:val="BodyText"/>
                          <w:rPr>
                            <w:sz w:val="22"/>
                            <w:szCs w:val="22"/>
                          </w:rPr>
                        </w:pPr>
                        <w:r w:rsidRPr="00F0650A">
                          <w:rPr>
                            <w:sz w:val="20"/>
                          </w:rPr>
                          <w:t>Care Plan</w:t>
                        </w:r>
                        <w:r>
                          <w:rPr>
                            <w:sz w:val="20"/>
                          </w:rPr>
                          <w:t xml:space="preserve"> Management System as Care Plan </w:t>
                        </w:r>
                        <w:del w:id="186" w:author="Cole, George" w:date="2016-07-14T09:22:00Z">
                          <w:r w:rsidDel="00C41BB0">
                            <w:rPr>
                              <w:sz w:val="20"/>
                            </w:rPr>
                            <w:delText>Manager</w:delText>
                          </w:r>
                        </w:del>
                        <w:ins w:id="187" w:author="Cole, George" w:date="2016-07-14T09:22:00Z">
                          <w:r>
                            <w:rPr>
                              <w:sz w:val="20"/>
                            </w:rPr>
                            <w:t>Service</w:t>
                          </w:r>
                        </w:ins>
                      </w:p>
                      <w:p w14:paraId="4F9C7DB3" w14:textId="77777777" w:rsidR="00254182" w:rsidRDefault="00254182" w:rsidP="001073CE"/>
                      <w:p w14:paraId="418F2467" w14:textId="77777777" w:rsidR="00254182" w:rsidRPr="00077324" w:rsidRDefault="00254182" w:rsidP="001073CE">
                        <w:pPr>
                          <w:pStyle w:val="BodyText"/>
                          <w:rPr>
                            <w:sz w:val="22"/>
                            <w:szCs w:val="22"/>
                          </w:rPr>
                        </w:pPr>
                        <w:r w:rsidRPr="00077324">
                          <w:rPr>
                            <w:sz w:val="22"/>
                            <w:szCs w:val="22"/>
                          </w:rPr>
                          <w:t>Actor A /</w:t>
                        </w:r>
                      </w:p>
                      <w:p w14:paraId="2B745E3C" w14:textId="77777777" w:rsidR="00254182" w:rsidRPr="00077324" w:rsidRDefault="00254182"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4964B279" w:rsidR="00254182" w:rsidRPr="00F214E1" w:rsidRDefault="00254182" w:rsidP="001073CE">
                        <w:pPr>
                          <w:pStyle w:val="BodyText"/>
                          <w:jc w:val="center"/>
                          <w:rPr>
                            <w:sz w:val="20"/>
                          </w:rPr>
                        </w:pPr>
                        <w:r w:rsidRPr="00F214E1">
                          <w:rPr>
                            <w:sz w:val="20"/>
                          </w:rPr>
                          <w:t xml:space="preserve">Patient </w:t>
                        </w:r>
                        <w:r>
                          <w:rPr>
                            <w:sz w:val="20"/>
                          </w:rPr>
                          <w:t xml:space="preserve">Portal as Care Plan </w:t>
                        </w:r>
                        <w:del w:id="188" w:author="Cole, George" w:date="2016-07-18T16:48:00Z">
                          <w:r w:rsidDel="00B33DA3">
                            <w:rPr>
                              <w:sz w:val="20"/>
                            </w:rPr>
                            <w:delText>Consumer</w:delText>
                          </w:r>
                        </w:del>
                        <w:ins w:id="189" w:author="Cole, George" w:date="2016-07-18T16:48:00Z">
                          <w:r w:rsidR="00B33DA3">
                            <w:rPr>
                              <w:sz w:val="20"/>
                            </w:rPr>
                            <w:t>Contributor</w:t>
                          </w:r>
                        </w:ins>
                      </w:p>
                      <w:p w14:paraId="3894B087" w14:textId="77777777" w:rsidR="00254182" w:rsidRPr="00077324" w:rsidRDefault="00254182"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254182" w:rsidRPr="007C43DB" w:rsidRDefault="00254182" w:rsidP="001073CE">
                        <w:pPr>
                          <w:pStyle w:val="BodyText"/>
                          <w:jc w:val="center"/>
                          <w:rPr>
                            <w:sz w:val="18"/>
                            <w:szCs w:val="18"/>
                          </w:rPr>
                        </w:pPr>
                        <w:r w:rsidRPr="007C43DB">
                          <w:rPr>
                            <w:sz w:val="18"/>
                            <w:szCs w:val="18"/>
                          </w:rPr>
                          <w:t>Update Care Plan</w:t>
                        </w:r>
                      </w:p>
                      <w:p w14:paraId="414D85B3" w14:textId="77777777" w:rsidR="00254182" w:rsidRDefault="00254182" w:rsidP="001073CE"/>
                      <w:p w14:paraId="560EF9D2" w14:textId="77777777" w:rsidR="00254182" w:rsidRPr="00077324" w:rsidRDefault="00254182"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254182" w:rsidRPr="00F92D1B" w:rsidRDefault="00254182" w:rsidP="001073CE">
                        <w:pPr>
                          <w:pStyle w:val="BodyText"/>
                          <w:jc w:val="center"/>
                          <w:rPr>
                            <w:sz w:val="18"/>
                            <w:szCs w:val="18"/>
                          </w:rPr>
                        </w:pPr>
                        <w:r w:rsidRPr="00F92D1B">
                          <w:rPr>
                            <w:sz w:val="18"/>
                            <w:szCs w:val="18"/>
                          </w:rPr>
                          <w:t>Provide Care Plan</w:t>
                        </w:r>
                      </w:p>
                      <w:p w14:paraId="2EAEB5FD" w14:textId="77777777" w:rsidR="00254182" w:rsidRDefault="00254182" w:rsidP="001073CE"/>
                      <w:p w14:paraId="7F887529" w14:textId="77777777" w:rsidR="00254182" w:rsidRPr="00077324" w:rsidRDefault="00254182"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254182" w:rsidRPr="00386D80" w:rsidRDefault="0025418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254182" w:rsidRDefault="00254182" w:rsidP="001073CE"/>
                      <w:p w14:paraId="1E0FC6A1" w14:textId="77777777" w:rsidR="00254182" w:rsidRPr="00077324" w:rsidRDefault="00254182"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254182" w:rsidRPr="007C43DB" w:rsidRDefault="00254182" w:rsidP="001073CE">
                        <w:pPr>
                          <w:pStyle w:val="BodyText"/>
                          <w:jc w:val="center"/>
                          <w:rPr>
                            <w:sz w:val="18"/>
                            <w:szCs w:val="18"/>
                          </w:rPr>
                        </w:pPr>
                        <w:r w:rsidRPr="007C43DB">
                          <w:rPr>
                            <w:sz w:val="18"/>
                            <w:szCs w:val="18"/>
                          </w:rPr>
                          <w:t>Subscribe to Care Plan Updates</w:t>
                        </w:r>
                      </w:p>
                      <w:p w14:paraId="2BC2F75F" w14:textId="77777777" w:rsidR="00254182" w:rsidRDefault="00254182" w:rsidP="001073CE"/>
                      <w:p w14:paraId="7198BA45" w14:textId="77777777" w:rsidR="00254182" w:rsidRPr="00077324" w:rsidRDefault="00254182"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254182" w:rsidRPr="00386D80" w:rsidRDefault="00254182"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254182" w:rsidRDefault="00254182" w:rsidP="001073CE"/>
                      <w:p w14:paraId="059C254F" w14:textId="77777777" w:rsidR="00254182" w:rsidRPr="00077324" w:rsidRDefault="00254182"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254182" w:rsidRDefault="00254182" w:rsidP="007377E7">
                        <w:pPr>
                          <w:pStyle w:val="NormalWeb"/>
                          <w:jc w:val="center"/>
                        </w:pPr>
                        <w:r>
                          <w:rPr>
                            <w:sz w:val="18"/>
                            <w:szCs w:val="18"/>
                          </w:rPr>
                          <w:t>Search for Care</w:t>
                        </w:r>
                        <w:r>
                          <w:rPr>
                            <w:sz w:val="20"/>
                            <w:szCs w:val="20"/>
                          </w:rPr>
                          <w:t xml:space="preserve"> Plan</w:t>
                        </w:r>
                      </w:p>
                      <w:p w14:paraId="2D04994A" w14:textId="77777777" w:rsidR="00254182" w:rsidRDefault="00254182" w:rsidP="007377E7">
                        <w:pPr>
                          <w:pStyle w:val="NormalWeb"/>
                        </w:pPr>
                        <w:r>
                          <w:t> </w:t>
                        </w:r>
                      </w:p>
                      <w:p w14:paraId="2479649B" w14:textId="77777777" w:rsidR="00254182" w:rsidRDefault="00254182"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201" w:name="_Toc456628097"/>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201"/>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 xml:space="preserve">Mr. </w:t>
      </w:r>
      <w:proofErr w:type="spellStart"/>
      <w:proofErr w:type="gramStart"/>
      <w:r w:rsidR="00EF5BD1" w:rsidRPr="00CA4288">
        <w:t>Anyman’s</w:t>
      </w:r>
      <w:proofErr w:type="spellEnd"/>
      <w:proofErr w:type="gramEnd"/>
      <w:r w:rsidR="00EF5BD1" w:rsidRPr="00CA4288">
        <w:t xml:space="preserve">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w:t>
      </w:r>
      <w:proofErr w:type="spellStart"/>
      <w:r w:rsidRPr="00CA4288">
        <w:t>Anyman</w:t>
      </w:r>
      <w:proofErr w:type="spellEnd"/>
      <w:r w:rsidRPr="00CA4288">
        <w:t>.</w:t>
      </w:r>
    </w:p>
    <w:p w14:paraId="380F4642" w14:textId="173A2889" w:rsidR="0084683E" w:rsidRPr="00CA4288" w:rsidRDefault="00EF5BD1" w:rsidP="00E008B6">
      <w:pPr>
        <w:pStyle w:val="BodyText"/>
      </w:pPr>
      <w:r w:rsidRPr="00CA4288">
        <w:t xml:space="preserve">The case </w:t>
      </w:r>
      <w:proofErr w:type="gramStart"/>
      <w:r w:rsidRPr="00CA4288">
        <w:t>has been assigned</w:t>
      </w:r>
      <w:proofErr w:type="gramEnd"/>
      <w:r w:rsidRPr="00CA4288">
        <w:t xml:space="preserve">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 xml:space="preserve">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w:t>
      </w:r>
      <w:proofErr w:type="gramStart"/>
      <w:r w:rsidRPr="00CA4288">
        <w:t>hyper</w:t>
      </w:r>
      <w:proofErr w:type="gramEnd"/>
      <w:r w:rsidRPr="00CA4288">
        <w:t>-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w:t>
      </w:r>
      <w:proofErr w:type="gramStart"/>
      <w:r w:rsidR="00EF5BD1" w:rsidRPr="00CA4288">
        <w:t>for regular (</w:t>
      </w:r>
      <w:r w:rsidR="00A256B9">
        <w:t xml:space="preserve">e.g., </w:t>
      </w:r>
      <w:r w:rsidR="00EF5BD1" w:rsidRPr="00CA4288">
        <w:t>6 monthly) visual and retinal screening and to educate patient on the eye care and how best to prevent/minimize the risks of ocular complications</w:t>
      </w:r>
      <w:proofErr w:type="gramEnd"/>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w:t>
      </w:r>
      <w:proofErr w:type="gramStart"/>
      <w:r w:rsidR="00EF5BD1" w:rsidRPr="00CA4288">
        <w:t>of foot complications and to develop and implement an effective foot care program including regular self-assessment, care of the feet and follow-up visits</w:t>
      </w:r>
      <w:proofErr w:type="gramEnd"/>
      <w:r w:rsidR="00EF5BD1" w:rsidRPr="00CA4288">
        <w:t>.</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 xml:space="preserve">The patient </w:t>
      </w:r>
      <w:proofErr w:type="gramStart"/>
      <w:r w:rsidR="00EF5BD1" w:rsidRPr="00CA4288">
        <w:t>is registered</w:t>
      </w:r>
      <w:proofErr w:type="gramEnd"/>
      <w:r w:rsidR="00EF5BD1" w:rsidRPr="00CA4288">
        <w:t xml:space="preserve"> at the allied health care provider</w:t>
      </w:r>
      <w:r w:rsidRPr="00CA4288">
        <w:t>/specialist</w:t>
      </w:r>
      <w:r w:rsidR="00EF5BD1" w:rsidRPr="00CA4288">
        <w:t xml:space="preserve">’s reception. Any additional or new information provided by the patient </w:t>
      </w:r>
      <w:proofErr w:type="gramStart"/>
      <w:r w:rsidR="00EF5BD1" w:rsidRPr="00CA4288">
        <w:t>is recorded</w:t>
      </w:r>
      <w:proofErr w:type="gramEnd"/>
      <w:r w:rsidR="00EF5BD1" w:rsidRPr="00CA4288">
        <w:t xml:space="preserve">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 xml:space="preserve">Any difficulties in following the management strategies or activities by the patient </w:t>
      </w:r>
      <w:proofErr w:type="gramStart"/>
      <w:r w:rsidRPr="00CA4288">
        <w:t>are discussed</w:t>
      </w:r>
      <w:proofErr w:type="gramEnd"/>
      <w:r w:rsidR="00CA4288">
        <w:t xml:space="preserve">. </w:t>
      </w:r>
      <w:r w:rsidRPr="00CA4288">
        <w:t xml:space="preserve">Any new/revised goals and timing, new intervention and self-care activities </w:t>
      </w:r>
      <w:proofErr w:type="gramStart"/>
      <w:r w:rsidRPr="00CA4288">
        <w:t>are discussed and agreed to by the patient</w:t>
      </w:r>
      <w:proofErr w:type="gramEnd"/>
      <w:r w:rsidRPr="00CA4288">
        <w:t xml:space="preserve">. The new/changed activities are scheduled and target dates agreed </w:t>
      </w:r>
      <w:proofErr w:type="gramStart"/>
      <w:r w:rsidRPr="00CA4288">
        <w:t>upon</w:t>
      </w:r>
      <w:proofErr w:type="gramEnd"/>
      <w:r w:rsidRPr="00CA4288">
        <w:t>.</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lastRenderedPageBreak/>
        <w:t>Post Condition:</w:t>
      </w:r>
      <w:r w:rsidRPr="00CA4288">
        <w:t xml:space="preserve"> </w:t>
      </w:r>
      <w:r w:rsidR="00EF5BD1" w:rsidRPr="00CA4288">
        <w:t xml:space="preserve">An updated allied health domain specific care plan complete with action items and target dates </w:t>
      </w:r>
      <w:proofErr w:type="gramStart"/>
      <w:r w:rsidR="00EF5BD1" w:rsidRPr="00CA4288">
        <w:t>is completed</w:t>
      </w:r>
      <w:proofErr w:type="gramEnd"/>
      <w:r w:rsidR="00EF5BD1" w:rsidRPr="00CA4288">
        <w:t xml:space="preserve"> with patient agreement.</w:t>
      </w:r>
    </w:p>
    <w:p w14:paraId="443E97FB" w14:textId="55E6BF9C" w:rsidR="00EF5BD1" w:rsidRPr="00CA4288" w:rsidRDefault="00EF5BD1" w:rsidP="00EF5BD1">
      <w:pPr>
        <w:pStyle w:val="Footer"/>
      </w:pPr>
      <w:r w:rsidRPr="00CA4288">
        <w:t xml:space="preserve">The patient </w:t>
      </w:r>
      <w:proofErr w:type="gramStart"/>
      <w:r w:rsidRPr="00CA4288">
        <w:t xml:space="preserve">is </w:t>
      </w:r>
      <w:r w:rsidR="00314713" w:rsidRPr="00CA4288">
        <w:t>provided</w:t>
      </w:r>
      <w:proofErr w:type="gramEnd"/>
      <w:r w:rsidRPr="00CA4288">
        <w:t xml:space="preserve"> a copy of the new/updated care plan at the end of each allied health</w:t>
      </w:r>
      <w:r w:rsidR="00314713" w:rsidRPr="00CA4288">
        <w:t>/specialist</w:t>
      </w:r>
      <w:r w:rsidRPr="00CA4288">
        <w:t xml:space="preserve"> consultation.</w:t>
      </w:r>
    </w:p>
    <w:p w14:paraId="30595E9D" w14:textId="0665B0FF" w:rsidR="00274982" w:rsidRDefault="00EF5BD1" w:rsidP="00274982">
      <w:pPr>
        <w:pStyle w:val="Footer"/>
      </w:pPr>
      <w:r w:rsidRPr="00CA4288">
        <w:t>At the end of each consultation a progress note is written by the allied health provider</w:t>
      </w:r>
      <w:r w:rsidR="001F106D" w:rsidRPr="00CA4288">
        <w:t>/</w:t>
      </w:r>
      <w:proofErr w:type="gramStart"/>
      <w:r w:rsidR="001F106D" w:rsidRPr="00CA4288">
        <w:t>specialist</w:t>
      </w:r>
      <w:r w:rsidRPr="00CA4288">
        <w:t xml:space="preserve"> which documents the outcomes of the assessment, any new risks identified and changes to</w:t>
      </w:r>
      <w:proofErr w:type="gramEnd"/>
      <w:r w:rsidRPr="00CA4288">
        <w:t xml:space="preserve"> or new management strategies that have been included in the updated care plan. This allied health domain specific progress note </w:t>
      </w:r>
      <w:proofErr w:type="gramStart"/>
      <w:r w:rsidRPr="00CA4288">
        <w:t>is s</w:t>
      </w:r>
      <w:r w:rsidR="00267883" w:rsidRPr="00CA4288">
        <w:t>hared</w:t>
      </w:r>
      <w:proofErr w:type="gramEnd"/>
      <w:r w:rsidR="00267883" w:rsidRPr="00CA4288">
        <w:t xml:space="preserve"> with </w:t>
      </w:r>
      <w:r w:rsidRPr="00CA4288">
        <w:t xml:space="preserve">the patient’s primary care provider, Dr. Primary. Any care coordination responsibilities required of Dr. Primary </w:t>
      </w:r>
      <w:proofErr w:type="gramStart"/>
      <w:r w:rsidRPr="00CA4288">
        <w:t>is also communicated</w:t>
      </w:r>
      <w:proofErr w:type="gramEnd"/>
      <w:r w:rsidRPr="00CA4288">
        <w:t xml:space="preserve">. The progress note </w:t>
      </w:r>
      <w:proofErr w:type="gramStart"/>
      <w:r w:rsidRPr="00CA4288">
        <w:t xml:space="preserve">is also </w:t>
      </w:r>
      <w:r w:rsidR="00267883" w:rsidRPr="00CA4288">
        <w:t>shared</w:t>
      </w:r>
      <w:proofErr w:type="gramEnd"/>
      <w:r w:rsidR="00267883" w:rsidRPr="00CA4288">
        <w:t xml:space="preserve"> with </w:t>
      </w:r>
      <w:r w:rsidRPr="00CA4288">
        <w:t xml:space="preserve">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w:t>
      </w:r>
      <w:proofErr w:type="gramStart"/>
      <w:r w:rsidRPr="00CA4288">
        <w:t>be considered</w:t>
      </w:r>
      <w:proofErr w:type="gramEnd"/>
      <w:r w:rsidRPr="00CA4288">
        <w:t xml:space="preserve">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254182" w:rsidRPr="00077324" w:rsidRDefault="00254182" w:rsidP="00274982">
                              <w:pPr>
                                <w:pStyle w:val="BodyText"/>
                                <w:jc w:val="center"/>
                                <w:rPr>
                                  <w:sz w:val="22"/>
                                  <w:szCs w:val="22"/>
                                </w:rPr>
                              </w:pPr>
                              <w:r>
                                <w:rPr>
                                  <w:sz w:val="22"/>
                                  <w:szCs w:val="22"/>
                                </w:rPr>
                                <w:t>Encounter(s) B</w:t>
                              </w:r>
                            </w:p>
                            <w:p w14:paraId="2EBDE698" w14:textId="77777777" w:rsidR="00254182" w:rsidRDefault="00254182" w:rsidP="00274982"/>
                            <w:p w14:paraId="464410A3" w14:textId="77777777" w:rsidR="00254182" w:rsidRPr="00077324" w:rsidRDefault="00254182"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38533BB" w:rsidR="00254182" w:rsidRPr="00D555AC" w:rsidRDefault="00254182"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w:t>
                              </w:r>
                              <w:del w:id="202" w:author="Cole, George" w:date="2016-07-18T16:49:00Z">
                                <w:r w:rsidDel="0056355B">
                                  <w:rPr>
                                    <w:sz w:val="18"/>
                                    <w:szCs w:val="18"/>
                                  </w:rPr>
                                  <w:delText>Updater / Care Plan Consumer</w:delText>
                                </w:r>
                              </w:del>
                              <w:ins w:id="203" w:author="Cole, George" w:date="2016-07-18T16:49:00Z">
                                <w:r w:rsidR="0056355B">
                                  <w:rPr>
                                    <w:sz w:val="18"/>
                                    <w:szCs w:val="18"/>
                                  </w:rPr>
                                  <w:t>Contributor</w:t>
                                </w:r>
                              </w:ins>
                            </w:p>
                            <w:p w14:paraId="3C9BAC92" w14:textId="77777777" w:rsidR="00254182" w:rsidRPr="00F214E1" w:rsidRDefault="00254182" w:rsidP="00274982">
                              <w:pPr>
                                <w:pStyle w:val="BodyText"/>
                                <w:rPr>
                                  <w:sz w:val="20"/>
                                </w:rPr>
                              </w:pPr>
                            </w:p>
                            <w:p w14:paraId="3B383322" w14:textId="77777777" w:rsidR="00254182" w:rsidRDefault="00254182" w:rsidP="00274982">
                              <w:pPr>
                                <w:pStyle w:val="BodyText"/>
                                <w:spacing w:before="0"/>
                                <w:rPr>
                                  <w:sz w:val="22"/>
                                  <w:szCs w:val="22"/>
                                </w:rPr>
                              </w:pPr>
                            </w:p>
                            <w:p w14:paraId="760E6DE0" w14:textId="77777777" w:rsidR="00254182" w:rsidRPr="00077324" w:rsidRDefault="00254182" w:rsidP="00274982">
                              <w:pPr>
                                <w:pStyle w:val="BodyText"/>
                                <w:spacing w:before="0"/>
                                <w:rPr>
                                  <w:sz w:val="22"/>
                                  <w:szCs w:val="22"/>
                                </w:rPr>
                              </w:pPr>
                            </w:p>
                            <w:p w14:paraId="229A1201" w14:textId="77777777" w:rsidR="00254182" w:rsidRPr="00077324" w:rsidRDefault="00254182" w:rsidP="00274982">
                              <w:pPr>
                                <w:pStyle w:val="BodyText"/>
                                <w:rPr>
                                  <w:sz w:val="22"/>
                                  <w:szCs w:val="22"/>
                                </w:rPr>
                              </w:pPr>
                            </w:p>
                            <w:p w14:paraId="0BB16BEF" w14:textId="77777777" w:rsidR="00254182" w:rsidRDefault="00254182" w:rsidP="00274982"/>
                            <w:p w14:paraId="308672D0" w14:textId="77777777" w:rsidR="00254182" w:rsidRPr="00077324" w:rsidRDefault="00254182" w:rsidP="00274982">
                              <w:pPr>
                                <w:pStyle w:val="BodyText"/>
                                <w:rPr>
                                  <w:sz w:val="22"/>
                                  <w:szCs w:val="22"/>
                                </w:rPr>
                              </w:pPr>
                              <w:r w:rsidRPr="00077324">
                                <w:rPr>
                                  <w:sz w:val="22"/>
                                  <w:szCs w:val="22"/>
                                </w:rPr>
                                <w:t>Actor D/</w:t>
                              </w:r>
                            </w:p>
                            <w:p w14:paraId="30EF57E0" w14:textId="77777777" w:rsidR="00254182" w:rsidRPr="00077324" w:rsidRDefault="00254182"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2279326" w:rsidR="00254182" w:rsidRPr="00077324" w:rsidRDefault="00254182" w:rsidP="00A171E5">
                              <w:pPr>
                                <w:pStyle w:val="BodyText"/>
                                <w:rPr>
                                  <w:sz w:val="22"/>
                                  <w:szCs w:val="22"/>
                                </w:rPr>
                              </w:pPr>
                              <w:r w:rsidRPr="00F0650A">
                                <w:rPr>
                                  <w:sz w:val="20"/>
                                </w:rPr>
                                <w:t>Care Plan</w:t>
                              </w:r>
                              <w:r>
                                <w:rPr>
                                  <w:sz w:val="20"/>
                                </w:rPr>
                                <w:t xml:space="preserve"> Management System as Care Plan </w:t>
                              </w:r>
                              <w:del w:id="204" w:author="Cole, George" w:date="2016-07-14T09:22:00Z">
                                <w:r w:rsidDel="005B3D00">
                                  <w:rPr>
                                    <w:sz w:val="20"/>
                                  </w:rPr>
                                  <w:delText>Manager</w:delText>
                                </w:r>
                              </w:del>
                              <w:ins w:id="205" w:author="Cole, George" w:date="2016-07-14T09:22:00Z">
                                <w:r>
                                  <w:rPr>
                                    <w:sz w:val="20"/>
                                  </w:rPr>
                                  <w:t>Service</w:t>
                                </w:r>
                              </w:ins>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6A553246" w:rsidR="00254182" w:rsidRPr="00F214E1" w:rsidRDefault="00254182" w:rsidP="00274982">
                              <w:pPr>
                                <w:pStyle w:val="BodyText"/>
                                <w:jc w:val="center"/>
                                <w:rPr>
                                  <w:sz w:val="20"/>
                                </w:rPr>
                              </w:pPr>
                              <w:r w:rsidRPr="00F214E1">
                                <w:rPr>
                                  <w:sz w:val="20"/>
                                </w:rPr>
                                <w:t>P</w:t>
                              </w:r>
                              <w:r>
                                <w:rPr>
                                  <w:sz w:val="20"/>
                                </w:rPr>
                                <w:t xml:space="preserve">atient Portal as Care Plan </w:t>
                              </w:r>
                              <w:del w:id="206" w:author="Cole, George" w:date="2016-07-18T16:49:00Z">
                                <w:r w:rsidDel="0056355B">
                                  <w:rPr>
                                    <w:sz w:val="20"/>
                                  </w:rPr>
                                  <w:delText>Consumer</w:delText>
                                </w:r>
                              </w:del>
                              <w:ins w:id="207" w:author="Cole, George" w:date="2016-07-18T16:49:00Z">
                                <w:r w:rsidR="0056355B">
                                  <w:rPr>
                                    <w:sz w:val="20"/>
                                  </w:rPr>
                                  <w:t>Contributor</w:t>
                                </w:r>
                              </w:ins>
                            </w:p>
                            <w:p w14:paraId="0DE4CBEF" w14:textId="77777777" w:rsidR="00254182" w:rsidRPr="00077324" w:rsidRDefault="00254182"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254182" w:rsidRPr="00386D80" w:rsidRDefault="00254182" w:rsidP="00274982">
                              <w:pPr>
                                <w:pStyle w:val="BodyText"/>
                                <w:jc w:val="center"/>
                                <w:rPr>
                                  <w:sz w:val="20"/>
                                </w:rPr>
                              </w:pPr>
                              <w:r w:rsidRPr="00386D80">
                                <w:rPr>
                                  <w:sz w:val="20"/>
                                </w:rPr>
                                <w:t>U</w:t>
                              </w:r>
                              <w:r>
                                <w:rPr>
                                  <w:sz w:val="20"/>
                                </w:rPr>
                                <w:t>pdate Care Plan</w:t>
                              </w:r>
                            </w:p>
                            <w:p w14:paraId="4B28CB4C" w14:textId="77777777" w:rsidR="00254182" w:rsidRDefault="00254182" w:rsidP="00274982"/>
                            <w:p w14:paraId="770C1087" w14:textId="77777777" w:rsidR="00254182" w:rsidRPr="00077324" w:rsidRDefault="002541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254182" w:rsidRPr="00364CC5" w:rsidRDefault="00254182" w:rsidP="00274982">
                              <w:pPr>
                                <w:pStyle w:val="BodyText"/>
                                <w:jc w:val="center"/>
                                <w:rPr>
                                  <w:sz w:val="18"/>
                                  <w:szCs w:val="18"/>
                                </w:rPr>
                              </w:pPr>
                              <w:r w:rsidRPr="00364CC5">
                                <w:rPr>
                                  <w:sz w:val="18"/>
                                  <w:szCs w:val="18"/>
                                </w:rPr>
                                <w:t>Provide Care Plan</w:t>
                              </w:r>
                            </w:p>
                            <w:p w14:paraId="7155B7ED" w14:textId="77777777" w:rsidR="00254182" w:rsidRDefault="00254182" w:rsidP="00274982"/>
                            <w:p w14:paraId="007DF843" w14:textId="77777777" w:rsidR="00254182" w:rsidRPr="00077324" w:rsidRDefault="002541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254182" w:rsidRPr="00386D80" w:rsidRDefault="002541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254182" w:rsidRDefault="00254182" w:rsidP="00274982"/>
                            <w:p w14:paraId="17019F2A" w14:textId="77777777" w:rsidR="00254182" w:rsidRPr="00077324" w:rsidRDefault="002541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254182" w:rsidRPr="00364CC5" w:rsidRDefault="00254182"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254182" w:rsidRDefault="00254182" w:rsidP="00274982"/>
                            <w:p w14:paraId="07EDD75F" w14:textId="77777777" w:rsidR="00254182" w:rsidRPr="00077324" w:rsidRDefault="002541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254182" w:rsidRPr="00364CC5" w:rsidRDefault="00254182" w:rsidP="00274982">
                              <w:pPr>
                                <w:pStyle w:val="BodyText"/>
                                <w:jc w:val="center"/>
                                <w:rPr>
                                  <w:sz w:val="18"/>
                                  <w:szCs w:val="18"/>
                                </w:rPr>
                              </w:pPr>
                              <w:r w:rsidRPr="00364CC5">
                                <w:rPr>
                                  <w:sz w:val="18"/>
                                  <w:szCs w:val="18"/>
                                </w:rPr>
                                <w:t>Subscribe to Care Plan Updates</w:t>
                              </w:r>
                            </w:p>
                            <w:p w14:paraId="72F2DA86" w14:textId="77777777" w:rsidR="00254182" w:rsidRDefault="00254182" w:rsidP="00274982"/>
                            <w:p w14:paraId="69B64E73" w14:textId="77777777" w:rsidR="00254182" w:rsidRPr="00077324" w:rsidRDefault="002541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254182" w:rsidRPr="00386D80" w:rsidRDefault="002541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254182" w:rsidRDefault="00254182" w:rsidP="00274982"/>
                            <w:p w14:paraId="5F5E1379" w14:textId="77777777" w:rsidR="00254182" w:rsidRPr="00077324" w:rsidRDefault="00254182"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254182" w:rsidRPr="00077324" w:rsidRDefault="00254182" w:rsidP="00274982">
                        <w:pPr>
                          <w:pStyle w:val="BodyText"/>
                          <w:jc w:val="center"/>
                          <w:rPr>
                            <w:sz w:val="22"/>
                            <w:szCs w:val="22"/>
                          </w:rPr>
                        </w:pPr>
                        <w:r>
                          <w:rPr>
                            <w:sz w:val="22"/>
                            <w:szCs w:val="22"/>
                          </w:rPr>
                          <w:t>Encounter(s) B</w:t>
                        </w:r>
                      </w:p>
                      <w:p w14:paraId="2EBDE698" w14:textId="77777777" w:rsidR="00254182" w:rsidRDefault="00254182" w:rsidP="00274982"/>
                      <w:p w14:paraId="464410A3" w14:textId="77777777" w:rsidR="00254182" w:rsidRPr="00077324" w:rsidRDefault="00254182"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38533BB" w:rsidR="00254182" w:rsidRPr="00D555AC" w:rsidRDefault="00254182"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w:t>
                        </w:r>
                        <w:del w:id="197" w:author="Cole, George" w:date="2016-07-18T16:49:00Z">
                          <w:r w:rsidDel="0056355B">
                            <w:rPr>
                              <w:sz w:val="18"/>
                              <w:szCs w:val="18"/>
                            </w:rPr>
                            <w:delText>Updater / Care Plan Consumer</w:delText>
                          </w:r>
                        </w:del>
                        <w:ins w:id="198" w:author="Cole, George" w:date="2016-07-18T16:49:00Z">
                          <w:r w:rsidR="0056355B">
                            <w:rPr>
                              <w:sz w:val="18"/>
                              <w:szCs w:val="18"/>
                            </w:rPr>
                            <w:t>Contributor</w:t>
                          </w:r>
                        </w:ins>
                      </w:p>
                      <w:p w14:paraId="3C9BAC92" w14:textId="77777777" w:rsidR="00254182" w:rsidRPr="00F214E1" w:rsidRDefault="00254182" w:rsidP="00274982">
                        <w:pPr>
                          <w:pStyle w:val="BodyText"/>
                          <w:rPr>
                            <w:sz w:val="20"/>
                          </w:rPr>
                        </w:pPr>
                      </w:p>
                      <w:p w14:paraId="3B383322" w14:textId="77777777" w:rsidR="00254182" w:rsidRDefault="00254182" w:rsidP="00274982">
                        <w:pPr>
                          <w:pStyle w:val="BodyText"/>
                          <w:spacing w:before="0"/>
                          <w:rPr>
                            <w:sz w:val="22"/>
                            <w:szCs w:val="22"/>
                          </w:rPr>
                        </w:pPr>
                      </w:p>
                      <w:p w14:paraId="760E6DE0" w14:textId="77777777" w:rsidR="00254182" w:rsidRPr="00077324" w:rsidRDefault="00254182" w:rsidP="00274982">
                        <w:pPr>
                          <w:pStyle w:val="BodyText"/>
                          <w:spacing w:before="0"/>
                          <w:rPr>
                            <w:sz w:val="22"/>
                            <w:szCs w:val="22"/>
                          </w:rPr>
                        </w:pPr>
                      </w:p>
                      <w:p w14:paraId="229A1201" w14:textId="77777777" w:rsidR="00254182" w:rsidRPr="00077324" w:rsidRDefault="00254182" w:rsidP="00274982">
                        <w:pPr>
                          <w:pStyle w:val="BodyText"/>
                          <w:rPr>
                            <w:sz w:val="22"/>
                            <w:szCs w:val="22"/>
                          </w:rPr>
                        </w:pPr>
                      </w:p>
                      <w:p w14:paraId="0BB16BEF" w14:textId="77777777" w:rsidR="00254182" w:rsidRDefault="00254182" w:rsidP="00274982"/>
                      <w:p w14:paraId="308672D0" w14:textId="77777777" w:rsidR="00254182" w:rsidRPr="00077324" w:rsidRDefault="00254182" w:rsidP="00274982">
                        <w:pPr>
                          <w:pStyle w:val="BodyText"/>
                          <w:rPr>
                            <w:sz w:val="22"/>
                            <w:szCs w:val="22"/>
                          </w:rPr>
                        </w:pPr>
                        <w:r w:rsidRPr="00077324">
                          <w:rPr>
                            <w:sz w:val="22"/>
                            <w:szCs w:val="22"/>
                          </w:rPr>
                          <w:t>Actor D/</w:t>
                        </w:r>
                      </w:p>
                      <w:p w14:paraId="30EF57E0" w14:textId="77777777" w:rsidR="00254182" w:rsidRPr="00077324" w:rsidRDefault="00254182"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2279326" w:rsidR="00254182" w:rsidRPr="00077324" w:rsidRDefault="00254182" w:rsidP="00A171E5">
                        <w:pPr>
                          <w:pStyle w:val="BodyText"/>
                          <w:rPr>
                            <w:sz w:val="22"/>
                            <w:szCs w:val="22"/>
                          </w:rPr>
                        </w:pPr>
                        <w:r w:rsidRPr="00F0650A">
                          <w:rPr>
                            <w:sz w:val="20"/>
                          </w:rPr>
                          <w:t>Care Plan</w:t>
                        </w:r>
                        <w:r>
                          <w:rPr>
                            <w:sz w:val="20"/>
                          </w:rPr>
                          <w:t xml:space="preserve"> Management System as Care Plan </w:t>
                        </w:r>
                        <w:del w:id="199" w:author="Cole, George" w:date="2016-07-14T09:22:00Z">
                          <w:r w:rsidDel="005B3D00">
                            <w:rPr>
                              <w:sz w:val="20"/>
                            </w:rPr>
                            <w:delText>Manager</w:delText>
                          </w:r>
                        </w:del>
                        <w:ins w:id="200" w:author="Cole, George" w:date="2016-07-14T09:22:00Z">
                          <w:r>
                            <w:rPr>
                              <w:sz w:val="20"/>
                            </w:rPr>
                            <w:t>Service</w:t>
                          </w:r>
                        </w:ins>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6A553246" w:rsidR="00254182" w:rsidRPr="00F214E1" w:rsidRDefault="00254182" w:rsidP="00274982">
                        <w:pPr>
                          <w:pStyle w:val="BodyText"/>
                          <w:jc w:val="center"/>
                          <w:rPr>
                            <w:sz w:val="20"/>
                          </w:rPr>
                        </w:pPr>
                        <w:r w:rsidRPr="00F214E1">
                          <w:rPr>
                            <w:sz w:val="20"/>
                          </w:rPr>
                          <w:t>P</w:t>
                        </w:r>
                        <w:r>
                          <w:rPr>
                            <w:sz w:val="20"/>
                          </w:rPr>
                          <w:t xml:space="preserve">atient Portal as Care Plan </w:t>
                        </w:r>
                        <w:del w:id="201" w:author="Cole, George" w:date="2016-07-18T16:49:00Z">
                          <w:r w:rsidDel="0056355B">
                            <w:rPr>
                              <w:sz w:val="20"/>
                            </w:rPr>
                            <w:delText>Consumer</w:delText>
                          </w:r>
                        </w:del>
                        <w:ins w:id="202" w:author="Cole, George" w:date="2016-07-18T16:49:00Z">
                          <w:r w:rsidR="0056355B">
                            <w:rPr>
                              <w:sz w:val="20"/>
                            </w:rPr>
                            <w:t>Contributor</w:t>
                          </w:r>
                        </w:ins>
                      </w:p>
                      <w:p w14:paraId="0DE4CBEF" w14:textId="77777777" w:rsidR="00254182" w:rsidRPr="00077324" w:rsidRDefault="00254182"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254182" w:rsidRPr="00386D80" w:rsidRDefault="00254182" w:rsidP="00274982">
                        <w:pPr>
                          <w:pStyle w:val="BodyText"/>
                          <w:jc w:val="center"/>
                          <w:rPr>
                            <w:sz w:val="20"/>
                          </w:rPr>
                        </w:pPr>
                        <w:r w:rsidRPr="00386D80">
                          <w:rPr>
                            <w:sz w:val="20"/>
                          </w:rPr>
                          <w:t>U</w:t>
                        </w:r>
                        <w:r>
                          <w:rPr>
                            <w:sz w:val="20"/>
                          </w:rPr>
                          <w:t>pdate Care Plan</w:t>
                        </w:r>
                      </w:p>
                      <w:p w14:paraId="4B28CB4C" w14:textId="77777777" w:rsidR="00254182" w:rsidRDefault="00254182" w:rsidP="00274982"/>
                      <w:p w14:paraId="770C1087" w14:textId="77777777" w:rsidR="00254182" w:rsidRPr="00077324" w:rsidRDefault="00254182"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254182" w:rsidRPr="00364CC5" w:rsidRDefault="00254182" w:rsidP="00274982">
                        <w:pPr>
                          <w:pStyle w:val="BodyText"/>
                          <w:jc w:val="center"/>
                          <w:rPr>
                            <w:sz w:val="18"/>
                            <w:szCs w:val="18"/>
                          </w:rPr>
                        </w:pPr>
                        <w:r w:rsidRPr="00364CC5">
                          <w:rPr>
                            <w:sz w:val="18"/>
                            <w:szCs w:val="18"/>
                          </w:rPr>
                          <w:t>Provide Care Plan</w:t>
                        </w:r>
                      </w:p>
                      <w:p w14:paraId="7155B7ED" w14:textId="77777777" w:rsidR="00254182" w:rsidRDefault="00254182" w:rsidP="00274982"/>
                      <w:p w14:paraId="007DF843" w14:textId="77777777" w:rsidR="00254182" w:rsidRPr="00077324" w:rsidRDefault="00254182"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254182" w:rsidRPr="00386D80" w:rsidRDefault="002541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254182" w:rsidRDefault="00254182" w:rsidP="00274982"/>
                      <w:p w14:paraId="17019F2A" w14:textId="77777777" w:rsidR="00254182" w:rsidRPr="00077324" w:rsidRDefault="00254182"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254182" w:rsidRPr="00364CC5" w:rsidRDefault="00254182"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254182" w:rsidRDefault="00254182" w:rsidP="00274982"/>
                      <w:p w14:paraId="07EDD75F" w14:textId="77777777" w:rsidR="00254182" w:rsidRPr="00077324" w:rsidRDefault="00254182"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254182" w:rsidRPr="00364CC5" w:rsidRDefault="00254182" w:rsidP="00274982">
                        <w:pPr>
                          <w:pStyle w:val="BodyText"/>
                          <w:jc w:val="center"/>
                          <w:rPr>
                            <w:sz w:val="18"/>
                            <w:szCs w:val="18"/>
                          </w:rPr>
                        </w:pPr>
                        <w:r w:rsidRPr="00364CC5">
                          <w:rPr>
                            <w:sz w:val="18"/>
                            <w:szCs w:val="18"/>
                          </w:rPr>
                          <w:t>Subscribe to Care Plan Updates</w:t>
                        </w:r>
                      </w:p>
                      <w:p w14:paraId="72F2DA86" w14:textId="77777777" w:rsidR="00254182" w:rsidRDefault="00254182" w:rsidP="00274982"/>
                      <w:p w14:paraId="69B64E73" w14:textId="77777777" w:rsidR="00254182" w:rsidRPr="00077324" w:rsidRDefault="00254182"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254182" w:rsidRPr="00386D80" w:rsidRDefault="00254182"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254182" w:rsidRDefault="00254182" w:rsidP="00274982"/>
                      <w:p w14:paraId="5F5E1379" w14:textId="77777777" w:rsidR="00254182" w:rsidRPr="00077324" w:rsidRDefault="00254182"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208" w:name="_Toc456628098"/>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208"/>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w:t>
      </w:r>
      <w:proofErr w:type="spellStart"/>
      <w:r w:rsidRPr="00CA4288">
        <w:rPr>
          <w:szCs w:val="24"/>
        </w:rPr>
        <w:t>Anyman</w:t>
      </w:r>
      <w:proofErr w:type="spellEnd"/>
      <w:r w:rsidRPr="00CA4288">
        <w:rPr>
          <w:szCs w:val="24"/>
        </w:rPr>
        <w:t xml:space="preserve"> took a 3-month holiday in Australia during the southern hemisphere spring season, missed the influenza immunization window in his northern hemisphere home country, and forgot about the immunization after he returned home. He </w:t>
      </w:r>
      <w:r w:rsidRPr="00CA4288">
        <w:rPr>
          <w:szCs w:val="24"/>
        </w:rPr>
        <w:lastRenderedPageBreak/>
        <w:t xml:space="preserve">develops a severe episode of influenza with </w:t>
      </w:r>
      <w:proofErr w:type="spellStart"/>
      <w:r w:rsidRPr="00CA4288">
        <w:rPr>
          <w:szCs w:val="24"/>
        </w:rPr>
        <w:t>broncho</w:t>
      </w:r>
      <w:proofErr w:type="spellEnd"/>
      <w:r w:rsidRPr="00CA4288">
        <w:rPr>
          <w:szCs w:val="24"/>
        </w:rPr>
        <w:t xml:space="preserve">-pneumonia and very high blood glucose level (spot BSL = 23 </w:t>
      </w:r>
      <w:proofErr w:type="spellStart"/>
      <w:r w:rsidRPr="00CA4288">
        <w:rPr>
          <w:szCs w:val="24"/>
        </w:rPr>
        <w:t>mM</w:t>
      </w:r>
      <w:proofErr w:type="spellEnd"/>
      <w:r w:rsidRPr="00CA4288">
        <w:rPr>
          <w:szCs w:val="24"/>
        </w:rPr>
        <w:t>)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 xml:space="preserve">Mr. </w:t>
      </w:r>
      <w:proofErr w:type="spellStart"/>
      <w:r w:rsidRPr="00CA4288">
        <w:rPr>
          <w:szCs w:val="24"/>
        </w:rPr>
        <w:t>Anyman</w:t>
      </w:r>
      <w:proofErr w:type="spellEnd"/>
      <w:r w:rsidRPr="00CA4288">
        <w:rPr>
          <w:szCs w:val="24"/>
        </w:rPr>
        <w:t xml:space="preserve"> presents himself at the emergency department of his local hospital as Dr. Primary’s clinic </w:t>
      </w:r>
      <w:proofErr w:type="gramStart"/>
      <w:r w:rsidRPr="00CA4288">
        <w:rPr>
          <w:szCs w:val="24"/>
        </w:rPr>
        <w:t>is closed</w:t>
      </w:r>
      <w:proofErr w:type="gramEnd"/>
      <w:r w:rsidRPr="00CA4288">
        <w:rPr>
          <w:szCs w:val="24"/>
        </w:rPr>
        <w:t xml:space="preserve"> over the weekend.</w:t>
      </w:r>
    </w:p>
    <w:p w14:paraId="6D308E6C" w14:textId="77777777" w:rsidR="00E61D49" w:rsidRPr="00CA4288" w:rsidRDefault="00E61D49" w:rsidP="00E61D49">
      <w:r w:rsidRPr="00CA4288">
        <w:rPr>
          <w:b/>
        </w:rPr>
        <w:t xml:space="preserve">Description of Encounter: </w:t>
      </w:r>
      <w:r w:rsidRPr="00CA4288">
        <w:t xml:space="preserve">Mr. </w:t>
      </w:r>
      <w:proofErr w:type="spellStart"/>
      <w:r w:rsidRPr="00CA4288">
        <w:t>Anyman</w:t>
      </w:r>
      <w:proofErr w:type="spellEnd"/>
      <w:r w:rsidRPr="00CA4288">
        <w:t xml:space="preserve"> </w:t>
      </w:r>
      <w:proofErr w:type="gramStart"/>
      <w:r w:rsidRPr="00CA4288">
        <w:t>is admitted to the hospital and placed under the care of physicians from the general medicine clinical unit</w:t>
      </w:r>
      <w:proofErr w:type="gramEnd"/>
      <w:r w:rsidRPr="00CA4288">
        <w:t>.</w:t>
      </w:r>
    </w:p>
    <w:p w14:paraId="7AD4C79B" w14:textId="5B4101FA" w:rsidR="00E61D49" w:rsidRPr="00CA4288" w:rsidRDefault="00E61D49" w:rsidP="00E61D49">
      <w:r w:rsidRPr="00CA4288">
        <w:t xml:space="preserve">During the hospitalization, the patient </w:t>
      </w:r>
      <w:proofErr w:type="gramStart"/>
      <w:r w:rsidRPr="00CA4288">
        <w:t>is given</w:t>
      </w:r>
      <w:proofErr w:type="gramEnd"/>
      <w:r w:rsidRPr="00CA4288">
        <w:t xml:space="preserve"> a course of IV antibiotics, insulin injections to stabilize the blood glucose level. The patient was assessed by the </w:t>
      </w:r>
      <w:proofErr w:type="gramStart"/>
      <w:r w:rsidRPr="00CA4288">
        <w:t>hospital attending</w:t>
      </w:r>
      <w:proofErr w:type="gramEnd"/>
      <w:r w:rsidRPr="00CA4288">
        <w:t xml:space="preserve">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proofErr w:type="gramStart"/>
      <w:r w:rsidRPr="00CA4288">
        <w:t>Planning for discharge is initiated by the physician</w:t>
      </w:r>
      <w:proofErr w:type="gramEnd"/>
      <w:r w:rsidRPr="00CA4288">
        <w:t xml:space="preserve"> and the nurse assigned to care for the patient soon after admission as per hospital discharge planning protocol. The discharge plan </w:t>
      </w:r>
      <w:proofErr w:type="gramStart"/>
      <w:r w:rsidRPr="00CA4288">
        <w:t>is finalized</w:t>
      </w:r>
      <w:proofErr w:type="gramEnd"/>
      <w:r w:rsidRPr="00CA4288">
        <w:t xml:space="preserve">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 xml:space="preserve">The patient’s discharge care plan is completed. This plan may include information on changes to medications, management recommendations to the patient’s primary care provider and the patient, and any health care services that </w:t>
      </w:r>
      <w:proofErr w:type="gramStart"/>
      <w:r w:rsidRPr="00CA4288">
        <w:t>are requested or scheduled</w:t>
      </w:r>
      <w:proofErr w:type="gramEnd"/>
      <w:r w:rsidRPr="00CA4288">
        <w:t>.</w:t>
      </w:r>
    </w:p>
    <w:p w14:paraId="518C8C8A" w14:textId="77777777" w:rsidR="00E61D49" w:rsidRPr="00CA4288" w:rsidRDefault="00E61D49" w:rsidP="00E61D49">
      <w:pPr>
        <w:pStyle w:val="Footer"/>
      </w:pPr>
      <w:r w:rsidRPr="00CA4288">
        <w:t xml:space="preserve">The patient </w:t>
      </w:r>
      <w:proofErr w:type="gramStart"/>
      <w:r w:rsidRPr="00CA4288">
        <w:t>is given</w:t>
      </w:r>
      <w:proofErr w:type="gramEnd"/>
      <w:r w:rsidRPr="00CA4288">
        <w:t xml:space="preserve"> a copy of the discharge summary that includes the discharge care plan. </w:t>
      </w:r>
    </w:p>
    <w:p w14:paraId="17F85EBB" w14:textId="37256A40" w:rsidR="00E61D49" w:rsidRPr="00CA4288" w:rsidRDefault="00E61D49" w:rsidP="00E61D49">
      <w:pPr>
        <w:pStyle w:val="Footer"/>
      </w:pPr>
      <w:r w:rsidRPr="00CA4288">
        <w:t xml:space="preserve">A discharge summary with summary of the discharge plan </w:t>
      </w:r>
      <w:proofErr w:type="gramStart"/>
      <w:r w:rsidRPr="00CA4288">
        <w:t xml:space="preserve">is </w:t>
      </w:r>
      <w:r w:rsidR="00194E2D" w:rsidRPr="00CA4288">
        <w:t>shared</w:t>
      </w:r>
      <w:proofErr w:type="gramEnd"/>
      <w:r w:rsidR="00194E2D" w:rsidRPr="00CA4288">
        <w:t xml:space="preserve"> with </w:t>
      </w:r>
      <w:r w:rsidRPr="00CA4288">
        <w:t xml:space="preserve">to 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209" w:name="_Toc456628099"/>
      <w:r w:rsidRPr="00CA4288">
        <w:rPr>
          <w:noProof w:val="0"/>
        </w:rPr>
        <w:t>X.4.2.1.1.4 Encounter D: Primary Care Follow-up Visits</w:t>
      </w:r>
      <w:bookmarkEnd w:id="209"/>
    </w:p>
    <w:p w14:paraId="077EC946" w14:textId="77777777" w:rsidR="008B1661" w:rsidRPr="00CA4288" w:rsidRDefault="008B1661" w:rsidP="008B1661">
      <w:pPr>
        <w:pStyle w:val="Footer"/>
      </w:pPr>
      <w:r w:rsidRPr="00CA4288">
        <w:rPr>
          <w:b/>
          <w:szCs w:val="24"/>
        </w:rPr>
        <w:t xml:space="preserve">Pre-Condition: </w:t>
      </w:r>
      <w:r w:rsidRPr="00CA4288">
        <w:t xml:space="preserve">Patient Mr. Bob </w:t>
      </w:r>
      <w:proofErr w:type="spellStart"/>
      <w:r w:rsidRPr="00CA4288">
        <w:t>Anyman</w:t>
      </w:r>
      <w:proofErr w:type="spellEnd"/>
      <w:r w:rsidRPr="00CA4288">
        <w:t xml:space="preserve"> </w:t>
      </w:r>
      <w:proofErr w:type="gramStart"/>
      <w:r w:rsidRPr="00CA4288">
        <w:t>is scheduled</w:t>
      </w:r>
      <w:proofErr w:type="gramEnd"/>
      <w:r w:rsidRPr="00CA4288">
        <w:t xml:space="preserve"> for a post-hospital discharge consultation with his primary care provider, Dr. Primary. </w:t>
      </w:r>
    </w:p>
    <w:p w14:paraId="25FC3828" w14:textId="77777777" w:rsidR="008B1661" w:rsidRPr="00CA4288" w:rsidRDefault="008B1661" w:rsidP="008B1661">
      <w:pPr>
        <w:pStyle w:val="Footer"/>
      </w:pPr>
      <w:proofErr w:type="gramStart"/>
      <w:r w:rsidRPr="00CA4288">
        <w:t xml:space="preserve">Mr. </w:t>
      </w:r>
      <w:proofErr w:type="spellStart"/>
      <w:r w:rsidRPr="00CA4288">
        <w:t>Anyman</w:t>
      </w:r>
      <w:proofErr w:type="spellEnd"/>
      <w:r w:rsidRPr="00CA4288">
        <w:t xml:space="preserve"> is seen by Dr. Primary at her clinic</w:t>
      </w:r>
      <w:proofErr w:type="gramEnd"/>
      <w:r w:rsidRPr="00CA4288">
        <w:t xml:space="preserve"> on the day of appointment. </w:t>
      </w:r>
    </w:p>
    <w:p w14:paraId="58031312" w14:textId="77777777" w:rsidR="008B1661" w:rsidRPr="00CA4288" w:rsidRDefault="008B1661" w:rsidP="008B1661">
      <w:pPr>
        <w:pStyle w:val="Footer"/>
      </w:pPr>
      <w:r w:rsidRPr="00CA4288">
        <w:t xml:space="preserve">The discharge summary information from the hospital </w:t>
      </w:r>
      <w:proofErr w:type="gramStart"/>
      <w:r w:rsidRPr="00CA4288">
        <w:t>is incorporated</w:t>
      </w:r>
      <w:proofErr w:type="gramEnd"/>
      <w:r w:rsidRPr="00CA4288">
        <w:t xml:space="preserve">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 xml:space="preserve">Primary Care Physician Dr. Patricia Primary reviews patient Mr. </w:t>
      </w:r>
      <w:proofErr w:type="spellStart"/>
      <w:r w:rsidRPr="00CA4288">
        <w:t>Anyman’s</w:t>
      </w:r>
      <w:proofErr w:type="spellEnd"/>
      <w:r w:rsidRPr="00CA4288">
        <w:t xml:space="preserve"> hospital discharge summary and discusses the pre-influenza season immunization recommendation with the patient. The patient agrees with the recommendation. The care plan </w:t>
      </w:r>
      <w:proofErr w:type="gramStart"/>
      <w:r w:rsidRPr="00CA4288">
        <w:t>is updated</w:t>
      </w:r>
      <w:proofErr w:type="gramEnd"/>
      <w:r w:rsidRPr="00CA4288">
        <w:t>.</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w:t>
      </w:r>
      <w:proofErr w:type="gramStart"/>
      <w:r w:rsidRPr="00CA4288">
        <w:t>is updated</w:t>
      </w:r>
      <w:proofErr w:type="gramEnd"/>
      <w:r w:rsidRPr="00CA4288">
        <w:t>.</w:t>
      </w:r>
    </w:p>
    <w:p w14:paraId="54C5E62C" w14:textId="77777777" w:rsidR="008B1661" w:rsidRPr="00CA4288" w:rsidRDefault="008B1661" w:rsidP="008B1661">
      <w:r w:rsidRPr="00CA4288">
        <w:lastRenderedPageBreak/>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w:t>
      </w:r>
      <w:proofErr w:type="gramStart"/>
      <w:r w:rsidRPr="00CA4288">
        <w:t xml:space="preserve">are generated by Dr. Primary and </w:t>
      </w:r>
      <w:r w:rsidR="00267883" w:rsidRPr="00CA4288">
        <w:t xml:space="preserve">shared with </w:t>
      </w:r>
      <w:r w:rsidRPr="00CA4288">
        <w:t>the patient’s dietitian</w:t>
      </w:r>
      <w:proofErr w:type="gramEnd"/>
      <w:r w:rsidRPr="00CA4288">
        <w:t xml:space="preserve">. The care plan </w:t>
      </w:r>
      <w:proofErr w:type="gramStart"/>
      <w:r w:rsidRPr="00CA4288">
        <w:t xml:space="preserve">is updated and </w:t>
      </w:r>
      <w:r w:rsidR="00D3778D" w:rsidRPr="00CA4288">
        <w:t>shared with</w:t>
      </w:r>
      <w:r w:rsidRPr="00CA4288">
        <w:t xml:space="preserve"> relevant allied health providers</w:t>
      </w:r>
      <w:proofErr w:type="gramEnd"/>
      <w:r w:rsidRPr="00CA4288">
        <w:t>.</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t xml:space="preserve">Post Condition: </w:t>
      </w:r>
      <w:r w:rsidRPr="00CA4288">
        <w:t xml:space="preserve">A new prescription </w:t>
      </w:r>
      <w:proofErr w:type="gramStart"/>
      <w:r w:rsidRPr="00CA4288">
        <w:t xml:space="preserve">is </w:t>
      </w:r>
      <w:r w:rsidR="00267883" w:rsidRPr="00CA4288">
        <w:t>shared</w:t>
      </w:r>
      <w:proofErr w:type="gramEnd"/>
      <w:r w:rsidR="00267883" w:rsidRPr="00CA4288">
        <w:t xml:space="preserve">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t>
      </w:r>
      <w:proofErr w:type="gramStart"/>
      <w:r w:rsidRPr="00CA4288">
        <w:t xml:space="preserve">will be </w:t>
      </w:r>
      <w:r w:rsidR="00D51623" w:rsidRPr="00CA4288">
        <w:t>made</w:t>
      </w:r>
      <w:proofErr w:type="gramEnd"/>
      <w:r w:rsidR="00D51623" w:rsidRPr="00CA4288">
        <w:t xml:space="preserv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w:t>
      </w:r>
      <w:proofErr w:type="gramStart"/>
      <w:r w:rsidRPr="00CA4288">
        <w:t>is also</w:t>
      </w:r>
      <w:proofErr w:type="gramEnd"/>
      <w:r w:rsidRPr="00CA4288">
        <w:t xml:space="preserve">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210" w:name="_Toc456628100"/>
      <w:r w:rsidRPr="00CA4288">
        <w:rPr>
          <w:bCs/>
          <w:noProof w:val="0"/>
        </w:rPr>
        <w:t>X.5</w:t>
      </w:r>
      <w:r w:rsidR="000E1CDD" w:rsidRPr="00CA4288">
        <w:rPr>
          <w:bCs/>
          <w:noProof w:val="0"/>
        </w:rPr>
        <w:t xml:space="preserve"> </w:t>
      </w:r>
      <w:r w:rsidR="000E1CDD" w:rsidRPr="00CA4288">
        <w:rPr>
          <w:noProof w:val="0"/>
        </w:rPr>
        <w:t>DCP Security Considerations</w:t>
      </w:r>
      <w:bookmarkEnd w:id="210"/>
    </w:p>
    <w:p w14:paraId="02A2BD89" w14:textId="77777777" w:rsidR="006D163E" w:rsidRPr="00CA4288" w:rsidRDefault="006D163E" w:rsidP="006D163E">
      <w:pPr>
        <w:pStyle w:val="BodyText"/>
        <w:rPr>
          <w:iCs/>
        </w:rPr>
      </w:pPr>
      <w:r w:rsidRPr="00CA4288">
        <w:rPr>
          <w:iCs/>
        </w:rPr>
        <w:t xml:space="preserve">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w:t>
      </w:r>
      <w:proofErr w:type="gramStart"/>
      <w:r w:rsidRPr="00CA4288">
        <w:rPr>
          <w:iCs/>
        </w:rPr>
        <w:t>is recommended</w:t>
      </w:r>
      <w:proofErr w:type="gramEnd"/>
      <w:r w:rsidRPr="00CA4288">
        <w:rPr>
          <w:iCs/>
        </w:rPr>
        <w:t xml:space="preserve">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w:t>
      </w:r>
      <w:proofErr w:type="gramStart"/>
      <w:r w:rsidRPr="00CA4288">
        <w:rPr>
          <w:iCs/>
        </w:rPr>
        <w:t>can be implemented</w:t>
      </w:r>
      <w:proofErr w:type="gramEnd"/>
      <w:r w:rsidRPr="00CA4288">
        <w:rPr>
          <w:iCs/>
        </w:rPr>
        <w:t xml:space="preserve">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w:t>
      </w:r>
      <w:proofErr w:type="gramStart"/>
      <w:r w:rsidRPr="00CA4288">
        <w:rPr>
          <w:iCs/>
        </w:rPr>
        <w:t>is typically handled</w:t>
      </w:r>
      <w:proofErr w:type="gramEnd"/>
      <w:r w:rsidRPr="00CA4288">
        <w:rPr>
          <w:iCs/>
        </w:rPr>
        <w:t xml:space="preserve"> by more lightweight authentication schemes such as HTTP Authentication, OAuth, or OpenID Connect. IHE has a set of profiles for user authentication </w:t>
      </w:r>
      <w:proofErr w:type="gramStart"/>
      <w:r w:rsidRPr="00CA4288">
        <w:rPr>
          <w:iCs/>
        </w:rPr>
        <w:t>including:</w:t>
      </w:r>
      <w:proofErr w:type="gramEnd"/>
      <w:r w:rsidRPr="00CA4288">
        <w:rPr>
          <w:iCs/>
        </w:rPr>
        <w:t xml:space="preserve">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w:t>
      </w:r>
      <w:r w:rsidRPr="00CA4288">
        <w:rPr>
          <w:iCs/>
        </w:rPr>
        <w:lastRenderedPageBreak/>
        <w:t xml:space="preserve">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w:t>
      </w:r>
      <w:proofErr w:type="gramStart"/>
      <w:r w:rsidRPr="00CA4288">
        <w:rPr>
          <w:iCs/>
        </w:rPr>
        <w:t>is recommended</w:t>
      </w:r>
      <w:proofErr w:type="gramEnd"/>
      <w:r w:rsidRPr="00CA4288">
        <w:rPr>
          <w:iCs/>
        </w:rPr>
        <w:t xml:space="preserve">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risk when using typical </w:t>
      </w:r>
      <w:proofErr w:type="gramStart"/>
      <w:r w:rsidRPr="00CA4288">
        <w:rPr>
          <w:iCs/>
        </w:rPr>
        <w:t>web server audit logging</w:t>
      </w:r>
      <w:proofErr w:type="gramEnd"/>
      <w:r w:rsidRPr="00CA4288">
        <w:rPr>
          <w:iCs/>
        </w:rPr>
        <w:t xml:space="preserve"> of URL requests and browser history. In both of these </w:t>
      </w:r>
      <w:proofErr w:type="gramStart"/>
      <w:r w:rsidRPr="00CA4288">
        <w:rPr>
          <w:iCs/>
        </w:rPr>
        <w:t>cases</w:t>
      </w:r>
      <w:proofErr w:type="gramEnd"/>
      <w:r w:rsidRPr="00CA4288">
        <w:rPr>
          <w:iCs/>
        </w:rPr>
        <w:t xml:space="preserve">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211" w:name="_Toc456628101"/>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211"/>
    </w:p>
    <w:p w14:paraId="51E85262" w14:textId="056A71A1" w:rsidR="0055699A" w:rsidRPr="00CA4288" w:rsidRDefault="0055699A" w:rsidP="00167DB7">
      <w:pPr>
        <w:rPr>
          <w:i/>
        </w:rPr>
      </w:pPr>
      <w:r w:rsidRPr="00CA4288">
        <w:t>A Content Consumer in Patient Care</w:t>
      </w:r>
      <w:r w:rsidR="009061A2" w:rsidRPr="00CA4288">
        <w:t xml:space="preserve"> Coordination</w:t>
      </w:r>
      <w:r w:rsidRPr="00CA4288">
        <w:t xml:space="preserve"> </w:t>
      </w:r>
      <w:proofErr w:type="gramStart"/>
      <w:r w:rsidRPr="00CA4288">
        <w:t>might be grouped</w:t>
      </w:r>
      <w:proofErr w:type="gramEnd"/>
      <w:r w:rsidRPr="00CA4288">
        <w:t xml:space="preserve"> with a Care Plan </w:t>
      </w:r>
      <w:del w:id="212" w:author="Cole, George" w:date="2016-07-18T16:49:00Z">
        <w:r w:rsidRPr="00CA4288" w:rsidDel="00364267">
          <w:delText xml:space="preserve">Consumer </w:delText>
        </w:r>
      </w:del>
      <w:ins w:id="213" w:author="Cole, George" w:date="2016-07-18T16:49:00Z">
        <w:r w:rsidR="00364267">
          <w:t>Contributor</w:t>
        </w:r>
        <w:r w:rsidR="00364267" w:rsidRPr="00CA4288">
          <w:t xml:space="preserve"> </w:t>
        </w:r>
      </w:ins>
      <w:r w:rsidRPr="00CA4288">
        <w:t xml:space="preserve">to enable the filtering and display of Care Plan content. A Content Creator </w:t>
      </w:r>
      <w:proofErr w:type="gramStart"/>
      <w:r w:rsidRPr="00CA4288">
        <w:t>might be grouped</w:t>
      </w:r>
      <w:proofErr w:type="gramEnd"/>
      <w:r w:rsidRPr="00CA4288">
        <w:t xml:space="preserve"> with a Care Plan </w:t>
      </w:r>
      <w:del w:id="214" w:author="Cole, George" w:date="2016-07-14T09:20:00Z">
        <w:r w:rsidRPr="00CA4288" w:rsidDel="00261866">
          <w:delText xml:space="preserve">Updater </w:delText>
        </w:r>
      </w:del>
      <w:ins w:id="215" w:author="Cole, George" w:date="2016-07-14T09:20:00Z">
        <w:r w:rsidR="00261866">
          <w:t>Contributor</w:t>
        </w:r>
        <w:r w:rsidR="00261866" w:rsidRPr="00CA4288">
          <w:t xml:space="preserve"> </w:t>
        </w:r>
      </w:ins>
      <w:r w:rsidRPr="00CA4288">
        <w:t xml:space="preserve">to enable the creation or update of clinical content. A Reconciliation Agent might be grouped with a Care Plan </w:t>
      </w:r>
      <w:del w:id="216" w:author="Cole, George" w:date="2016-07-18T18:04:00Z">
        <w:r w:rsidRPr="00CA4288" w:rsidDel="0042085E">
          <w:delText xml:space="preserve">Consumer </w:delText>
        </w:r>
      </w:del>
      <w:ins w:id="217" w:author="Cole, George" w:date="2016-07-18T18:04:00Z">
        <w:r w:rsidR="0042085E" w:rsidRPr="00CA4288">
          <w:t>Con</w:t>
        </w:r>
        <w:r w:rsidR="0042085E">
          <w:t>tributor</w:t>
        </w:r>
        <w:r w:rsidR="0042085E" w:rsidRPr="00CA4288">
          <w:t xml:space="preserve"> </w:t>
        </w:r>
      </w:ins>
      <w:proofErr w:type="gramStart"/>
      <w:r w:rsidRPr="00CA4288">
        <w:t>and also</w:t>
      </w:r>
      <w:proofErr w:type="gramEnd"/>
      <w:r w:rsidRPr="00CA4288">
        <w:t xml:space="preserve"> with a Care Plan </w:t>
      </w:r>
      <w:del w:id="218" w:author="Cole, George" w:date="2016-07-14T09:15:00Z">
        <w:r w:rsidRPr="00CA4288" w:rsidDel="002A00F1">
          <w:delText xml:space="preserve">Creator </w:delText>
        </w:r>
      </w:del>
      <w:ins w:id="219" w:author="Cole, George" w:date="2016-07-14T09:15:00Z">
        <w:r w:rsidR="002A00F1">
          <w:t>Contributor</w:t>
        </w:r>
        <w:r w:rsidR="002A00F1" w:rsidRPr="00CA4288">
          <w:t xml:space="preserve"> </w:t>
        </w:r>
      </w:ins>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w:t>
      </w:r>
      <w:proofErr w:type="gramStart"/>
      <w:r w:rsidR="00DE4F60" w:rsidRPr="00CA4288">
        <w:t>any and all</w:t>
      </w:r>
      <w:proofErr w:type="gramEnd"/>
      <w:r w:rsidR="00DE4F60" w:rsidRPr="00CA4288">
        <w:t xml:space="preserve"> of the actors in this profile.</w:t>
      </w:r>
    </w:p>
    <w:p w14:paraId="58AD4C52" w14:textId="77777777" w:rsidR="00953CFC" w:rsidRPr="00CA4288" w:rsidRDefault="00953CFC" w:rsidP="00333152">
      <w:pPr>
        <w:pStyle w:val="PartTitle"/>
        <w:rPr>
          <w:highlight w:val="yellow"/>
        </w:rPr>
      </w:pPr>
      <w:bookmarkStart w:id="220" w:name="_Toc456628102"/>
      <w:r w:rsidRPr="00CA4288">
        <w:lastRenderedPageBreak/>
        <w:t>Appendices</w:t>
      </w:r>
      <w:bookmarkEnd w:id="220"/>
      <w:r w:rsidRPr="00CA4288">
        <w:rPr>
          <w:highlight w:val="yellow"/>
        </w:rPr>
        <w:t xml:space="preserve"> </w:t>
      </w:r>
    </w:p>
    <w:p w14:paraId="0B57F8FA" w14:textId="4E5E9849" w:rsidR="00B15A1D" w:rsidRDefault="00701B3A" w:rsidP="00333152">
      <w:pPr>
        <w:pStyle w:val="AppendixHeading1"/>
        <w:rPr>
          <w:noProof w:val="0"/>
        </w:rPr>
      </w:pPr>
      <w:bookmarkStart w:id="221" w:name="_Toc456628103"/>
      <w:r w:rsidRPr="00CA4288">
        <w:rPr>
          <w:noProof w:val="0"/>
        </w:rPr>
        <w:lastRenderedPageBreak/>
        <w:t xml:space="preserve">Appendix A </w:t>
      </w:r>
      <w:r w:rsidR="00B15A1D" w:rsidRPr="00CA4288">
        <w:rPr>
          <w:noProof w:val="0"/>
        </w:rPr>
        <w:t>–</w:t>
      </w:r>
      <w:r w:rsidRPr="00CA4288">
        <w:rPr>
          <w:noProof w:val="0"/>
        </w:rPr>
        <w:t xml:space="preserve"> </w:t>
      </w:r>
      <w:r w:rsidR="00DF057A" w:rsidRPr="00CA4288">
        <w:rPr>
          <w:noProof w:val="0"/>
        </w:rPr>
        <w:t>DCP Structure of Shared Care Planning</w:t>
      </w:r>
      <w:bookmarkEnd w:id="221"/>
    </w:p>
    <w:p w14:paraId="1E05091B" w14:textId="77777777" w:rsidR="00AD3A30" w:rsidRPr="00AD3A30" w:rsidRDefault="00AD3A30" w:rsidP="00E008B6">
      <w:pPr>
        <w:pStyle w:val="BodyText"/>
      </w:pPr>
    </w:p>
    <w:p w14:paraId="1B99A428" w14:textId="2D6105D9" w:rsidR="00E01D59" w:rsidRPr="00CA4288" w:rsidRDefault="008D7620" w:rsidP="00E008B6">
      <w:pPr>
        <w:pStyle w:val="BodyText"/>
        <w:rPr>
          <w:rFonts w:ascii="Arial" w:hAnsi="Arial"/>
          <w:b/>
          <w:kern w:val="28"/>
          <w:sz w:val="28"/>
        </w:rPr>
      </w:pPr>
      <w:r w:rsidRPr="00CA4288">
        <w:rPr>
          <w:noProof/>
        </w:rPr>
        <w:drawing>
          <wp:inline distT="0" distB="0" distL="0" distR="0" wp14:anchorId="40B8B526" wp14:editId="214B7B75">
            <wp:extent cx="7101306" cy="40035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11976" cy="4009605"/>
                    </a:xfrm>
                    <a:prstGeom prst="rect">
                      <a:avLst/>
                    </a:prstGeom>
                  </pic:spPr>
                </pic:pic>
              </a:graphicData>
            </a:graphic>
          </wp:inline>
        </w:drawing>
      </w:r>
    </w:p>
    <w:p w14:paraId="1EE42711" w14:textId="42189DFE" w:rsidR="00CF283F" w:rsidRPr="00CA4288" w:rsidRDefault="00701B3A" w:rsidP="00333152">
      <w:pPr>
        <w:pStyle w:val="AppendixHeading1"/>
        <w:rPr>
          <w:noProof w:val="0"/>
        </w:rPr>
      </w:pPr>
      <w:bookmarkStart w:id="222" w:name="_Toc456628104"/>
      <w:r w:rsidRPr="00CA4288">
        <w:rPr>
          <w:noProof w:val="0"/>
        </w:rPr>
        <w:lastRenderedPageBreak/>
        <w:t xml:space="preserve">Appendix B </w:t>
      </w:r>
      <w:r w:rsidR="00B15A1D" w:rsidRPr="00CA4288">
        <w:rPr>
          <w:noProof w:val="0"/>
        </w:rPr>
        <w:t>–</w:t>
      </w:r>
      <w:r w:rsidRPr="00CA4288">
        <w:rPr>
          <w:noProof w:val="0"/>
        </w:rPr>
        <w:t xml:space="preserve"> </w:t>
      </w:r>
      <w:r w:rsidR="00E01D59" w:rsidRPr="00CA4288">
        <w:rPr>
          <w:noProof w:val="0"/>
        </w:rPr>
        <w:t>DCP Chronic Condition Use Case</w:t>
      </w:r>
      <w:bookmarkEnd w:id="222"/>
    </w:p>
    <w:p w14:paraId="013C0F99" w14:textId="4571E21B" w:rsidR="008D7620" w:rsidRPr="00CA4288" w:rsidRDefault="008D7620" w:rsidP="008D7620">
      <w:pPr>
        <w:pStyle w:val="BodyText"/>
      </w:pPr>
      <w:r w:rsidRPr="00CA4288">
        <w:t xml:space="preserve"> The following diagram depicts the chronic </w:t>
      </w:r>
      <w:proofErr w:type="gramStart"/>
      <w:r w:rsidRPr="00CA4288">
        <w:t>condition use case flow</w:t>
      </w:r>
      <w:proofErr w:type="gramEnd"/>
      <w:r w:rsidRPr="00CA4288">
        <w:t xml:space="preserve"> of interactions between care providers EHRs, the patient’s PHR and Dynamic Care Planning. </w:t>
      </w:r>
    </w:p>
    <w:p w14:paraId="70C2346F" w14:textId="77777777" w:rsidR="00A03166" w:rsidRPr="00CA4288" w:rsidRDefault="008D7620" w:rsidP="00DF41E7">
      <w:r w:rsidRPr="00CA4288">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223" w:name="_Toc336000611"/>
      <w:bookmarkEnd w:id="223"/>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224" w:name="_Toc456628105"/>
      <w:r w:rsidRPr="00CA4288">
        <w:lastRenderedPageBreak/>
        <w:t xml:space="preserve">Volume 2 </w:t>
      </w:r>
      <w:r w:rsidR="008D7642" w:rsidRPr="00CA4288">
        <w:t xml:space="preserve">– </w:t>
      </w:r>
      <w:r w:rsidRPr="00CA4288">
        <w:t>Transactions</w:t>
      </w:r>
      <w:bookmarkEnd w:id="224"/>
    </w:p>
    <w:p w14:paraId="54B424F5" w14:textId="45862F25" w:rsidR="00303E20" w:rsidRPr="00CA4288" w:rsidRDefault="00303E20" w:rsidP="008E441F">
      <w:pPr>
        <w:pStyle w:val="EditorInstructions"/>
      </w:pPr>
      <w:bookmarkStart w:id="225" w:name="_Toc75083611"/>
      <w:r w:rsidRPr="00CA4288">
        <w:t xml:space="preserve">Add </w:t>
      </w:r>
      <w:r w:rsidR="00A03166" w:rsidRPr="00CA4288">
        <w:t>S</w:t>
      </w:r>
      <w:r w:rsidRPr="00CA4288">
        <w:t>ection 3</w:t>
      </w:r>
      <w:r w:rsidR="00A03166" w:rsidRPr="00CA4288">
        <w:t>.Y1</w:t>
      </w:r>
      <w:r w:rsidRPr="00CA4288">
        <w:t xml:space="preserve"> </w:t>
      </w:r>
      <w:bookmarkEnd w:id="225"/>
    </w:p>
    <w:p w14:paraId="45F49FDB" w14:textId="001ACCA3" w:rsidR="00CF283F" w:rsidRPr="00CA4288" w:rsidRDefault="00CD1326" w:rsidP="00235F1F">
      <w:pPr>
        <w:pStyle w:val="Heading2"/>
        <w:numPr>
          <w:ilvl w:val="0"/>
          <w:numId w:val="0"/>
        </w:numPr>
        <w:rPr>
          <w:noProof w:val="0"/>
        </w:rPr>
      </w:pPr>
      <w:bookmarkStart w:id="226" w:name="_Toc456628106"/>
      <w:proofErr w:type="gramStart"/>
      <w:r w:rsidRPr="00CA4288">
        <w:rPr>
          <w:noProof w:val="0"/>
        </w:rPr>
        <w:t>3.Y1</w:t>
      </w:r>
      <w:proofErr w:type="gramEnd"/>
      <w:r w:rsidRPr="00CA4288">
        <w:rPr>
          <w:noProof w:val="0"/>
        </w:rPr>
        <w:t xml:space="preserve"> Update Care Plan [PCC-Y1]</w:t>
      </w:r>
      <w:bookmarkEnd w:id="226"/>
    </w:p>
    <w:p w14:paraId="06377557" w14:textId="0FD9F051" w:rsidR="008A5F94" w:rsidRPr="00CA4288" w:rsidRDefault="008A5F94" w:rsidP="00235F1F">
      <w:pPr>
        <w:pStyle w:val="Heading3"/>
        <w:numPr>
          <w:ilvl w:val="0"/>
          <w:numId w:val="0"/>
        </w:numPr>
        <w:rPr>
          <w:noProof w:val="0"/>
        </w:rPr>
      </w:pPr>
      <w:bookmarkStart w:id="227" w:name="_Toc456628107"/>
      <w:proofErr w:type="gramStart"/>
      <w:r w:rsidRPr="00CA4288">
        <w:rPr>
          <w:noProof w:val="0"/>
        </w:rPr>
        <w:t>3.Y1.1</w:t>
      </w:r>
      <w:proofErr w:type="gramEnd"/>
      <w:r w:rsidRPr="00CA4288">
        <w:rPr>
          <w:noProof w:val="0"/>
        </w:rPr>
        <w:t xml:space="preserve"> Scope</w:t>
      </w:r>
      <w:bookmarkEnd w:id="227"/>
    </w:p>
    <w:p w14:paraId="54A57D88" w14:textId="6646C91E" w:rsidR="00DA7FE0" w:rsidRPr="00CA4288" w:rsidRDefault="00DA7FE0" w:rsidP="00BB76BC">
      <w:pPr>
        <w:pStyle w:val="BodyText"/>
      </w:pPr>
      <w:r w:rsidRPr="00CA4288">
        <w:t xml:space="preserve">This transaction </w:t>
      </w:r>
      <w:proofErr w:type="gramStart"/>
      <w:r w:rsidRPr="00CA4288">
        <w:t>is used</w:t>
      </w:r>
      <w:proofErr w:type="gramEnd"/>
      <w:r w:rsidRPr="00CA4288">
        <w:t xml:space="preserve"> to</w:t>
      </w:r>
      <w:r w:rsidR="002E042F" w:rsidRPr="00CA4288">
        <w:t xml:space="preserve"> update or </w:t>
      </w:r>
      <w:ins w:id="228" w:author="Cole, George" w:date="2016-07-18T16:56:00Z">
        <w:r w:rsidR="00576033">
          <w:t xml:space="preserve">to </w:t>
        </w:r>
      </w:ins>
      <w:r w:rsidR="002E042F" w:rsidRPr="00CA4288">
        <w:t xml:space="preserve">create a care plan. A </w:t>
      </w:r>
      <w:proofErr w:type="spellStart"/>
      <w:r w:rsidR="002E042F" w:rsidRPr="00CA4288">
        <w:t>CarePlan</w:t>
      </w:r>
      <w:proofErr w:type="spellEnd"/>
      <w:r w:rsidR="002E042F" w:rsidRPr="00CA4288">
        <w:t xml:space="preserve"> resource </w:t>
      </w:r>
      <w:proofErr w:type="gramStart"/>
      <w:r w:rsidR="002E042F" w:rsidRPr="00CA4288">
        <w:t>is submitted</w:t>
      </w:r>
      <w:proofErr w:type="gramEnd"/>
      <w:r w:rsidR="002E042F" w:rsidRPr="00CA4288">
        <w:t xml:space="preserve"> to a Care Plan </w:t>
      </w:r>
      <w:r w:rsidR="00EF19A5" w:rsidRPr="00CA4288">
        <w:t>Service</w:t>
      </w:r>
      <w:r w:rsidR="002E042F" w:rsidRPr="00CA4288">
        <w:t xml:space="preserve"> where the update or creation is handled.</w:t>
      </w:r>
    </w:p>
    <w:p w14:paraId="6BCDB69A" w14:textId="4ADF3776" w:rsidR="00CF283F" w:rsidRPr="00CA4288" w:rsidRDefault="00303E20" w:rsidP="00303E20">
      <w:pPr>
        <w:pStyle w:val="Heading3"/>
        <w:numPr>
          <w:ilvl w:val="0"/>
          <w:numId w:val="0"/>
        </w:numPr>
        <w:rPr>
          <w:noProof w:val="0"/>
        </w:rPr>
      </w:pPr>
      <w:bookmarkStart w:id="229" w:name="_Toc456628108"/>
      <w:proofErr w:type="gramStart"/>
      <w:r w:rsidRPr="00CA4288">
        <w:rPr>
          <w:noProof w:val="0"/>
        </w:rPr>
        <w:t>3</w:t>
      </w:r>
      <w:r w:rsidR="008D17FF" w:rsidRPr="00CA4288">
        <w:rPr>
          <w:noProof w:val="0"/>
        </w:rPr>
        <w:t>.Y</w:t>
      </w:r>
      <w:r w:rsidR="00A84DE6" w:rsidRPr="00CA4288">
        <w:rPr>
          <w:noProof w:val="0"/>
        </w:rPr>
        <w:t>1</w:t>
      </w:r>
      <w:r w:rsidR="008D17FF" w:rsidRPr="00CA4288">
        <w:rPr>
          <w:noProof w:val="0"/>
        </w:rPr>
        <w:t>.2</w:t>
      </w:r>
      <w:proofErr w:type="gramEnd"/>
      <w:r w:rsidR="00291725" w:rsidRPr="00CA4288">
        <w:rPr>
          <w:noProof w:val="0"/>
        </w:rPr>
        <w:t xml:space="preserve"> </w:t>
      </w:r>
      <w:r w:rsidR="008D17FF" w:rsidRPr="00CA4288">
        <w:rPr>
          <w:noProof w:val="0"/>
        </w:rPr>
        <w:t xml:space="preserve">Actor </w:t>
      </w:r>
      <w:r w:rsidR="00CF283F" w:rsidRPr="00CA4288">
        <w:rPr>
          <w:noProof w:val="0"/>
        </w:rPr>
        <w:t>Roles</w:t>
      </w:r>
      <w:bookmarkEnd w:id="229"/>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254182" w:rsidRDefault="00254182" w:rsidP="007C1AAC">
                              <w:pPr>
                                <w:jc w:val="center"/>
                                <w:rPr>
                                  <w:sz w:val="18"/>
                                </w:rPr>
                              </w:pPr>
                              <w:r>
                                <w:rPr>
                                  <w:sz w:val="18"/>
                                </w:rPr>
                                <w:t>Update Care Plan [PCC-Y1]</w:t>
                              </w:r>
                            </w:p>
                            <w:p w14:paraId="66F4A882" w14:textId="77777777" w:rsidR="00254182" w:rsidRDefault="00254182"/>
                            <w:p w14:paraId="52F16DD9" w14:textId="77777777" w:rsidR="00254182" w:rsidRDefault="00254182"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254182" w:rsidRDefault="00254182" w:rsidP="007C1AAC">
                              <w:pPr>
                                <w:rPr>
                                  <w:sz w:val="18"/>
                                </w:rPr>
                              </w:pPr>
                              <w:r>
                                <w:rPr>
                                  <w:sz w:val="18"/>
                                </w:rPr>
                                <w:t>Care Plan Contributor</w:t>
                              </w:r>
                            </w:p>
                            <w:p w14:paraId="6962825A" w14:textId="77777777" w:rsidR="00254182" w:rsidRDefault="00254182"/>
                            <w:p w14:paraId="032F933C" w14:textId="77777777" w:rsidR="00254182" w:rsidRDefault="00254182"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254182" w:rsidRDefault="00254182" w:rsidP="007C1AAC">
                              <w:pPr>
                                <w:rPr>
                                  <w:sz w:val="18"/>
                                </w:rPr>
                              </w:pPr>
                              <w:r>
                                <w:rPr>
                                  <w:sz w:val="18"/>
                                </w:rPr>
                                <w:t>Care Plan Service</w:t>
                              </w:r>
                            </w:p>
                            <w:p w14:paraId="12AC7495" w14:textId="77777777" w:rsidR="00254182" w:rsidRDefault="00254182"/>
                            <w:p w14:paraId="7D012F33" w14:textId="77777777" w:rsidR="00254182" w:rsidRDefault="00254182"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254182" w:rsidRDefault="00254182" w:rsidP="007C1AAC">
                        <w:pPr>
                          <w:jc w:val="center"/>
                          <w:rPr>
                            <w:sz w:val="18"/>
                          </w:rPr>
                        </w:pPr>
                        <w:r>
                          <w:rPr>
                            <w:sz w:val="18"/>
                          </w:rPr>
                          <w:t>Update Care Plan [PCC-Y1]</w:t>
                        </w:r>
                      </w:p>
                      <w:p w14:paraId="66F4A882" w14:textId="77777777" w:rsidR="00254182" w:rsidRDefault="00254182"/>
                      <w:p w14:paraId="52F16DD9" w14:textId="77777777" w:rsidR="00254182" w:rsidRDefault="00254182"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254182" w:rsidRDefault="00254182" w:rsidP="007C1AAC">
                        <w:pPr>
                          <w:rPr>
                            <w:sz w:val="18"/>
                          </w:rPr>
                        </w:pPr>
                        <w:r>
                          <w:rPr>
                            <w:sz w:val="18"/>
                          </w:rPr>
                          <w:t>Care Plan Contributor</w:t>
                        </w:r>
                      </w:p>
                      <w:p w14:paraId="6962825A" w14:textId="77777777" w:rsidR="00254182" w:rsidRDefault="00254182"/>
                      <w:p w14:paraId="032F933C" w14:textId="77777777" w:rsidR="00254182" w:rsidRDefault="00254182"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254182" w:rsidRDefault="00254182" w:rsidP="007C1AAC">
                        <w:pPr>
                          <w:rPr>
                            <w:sz w:val="18"/>
                          </w:rPr>
                        </w:pPr>
                        <w:r>
                          <w:rPr>
                            <w:sz w:val="18"/>
                          </w:rPr>
                          <w:t>Care Plan Service</w:t>
                        </w:r>
                      </w:p>
                      <w:p w14:paraId="12AC7495" w14:textId="77777777" w:rsidR="00254182" w:rsidRDefault="00254182"/>
                      <w:p w14:paraId="7D012F33" w14:textId="77777777" w:rsidR="00254182" w:rsidRDefault="00254182"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57133E2C" w:rsidR="00C6772C" w:rsidRPr="00CA4288" w:rsidRDefault="00483A94">
            <w:pPr>
              <w:pStyle w:val="BodyText"/>
            </w:pPr>
            <w:r w:rsidRPr="00CA4288">
              <w:t xml:space="preserve">The Care Plan Contributor submits a care plan that </w:t>
            </w:r>
            <w:proofErr w:type="gramStart"/>
            <w:r w:rsidRPr="00CA4288">
              <w:t>is updated, or newly created</w:t>
            </w:r>
            <w:proofErr w:type="gramEnd"/>
            <w:r w:rsidRPr="00CA4288">
              <w:t>.</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524D8B3C" w:rsidR="00CF283F" w:rsidRPr="00CA4288" w:rsidRDefault="00303E20" w:rsidP="00303E20">
      <w:pPr>
        <w:pStyle w:val="Heading3"/>
        <w:numPr>
          <w:ilvl w:val="0"/>
          <w:numId w:val="0"/>
        </w:numPr>
        <w:rPr>
          <w:noProof w:val="0"/>
        </w:rPr>
      </w:pPr>
      <w:bookmarkStart w:id="230" w:name="_Toc456628109"/>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.3</w:t>
      </w:r>
      <w:proofErr w:type="gramEnd"/>
      <w:r w:rsidR="00CF283F" w:rsidRPr="00CA4288">
        <w:rPr>
          <w:noProof w:val="0"/>
        </w:rPr>
        <w:t xml:space="preserve"> Referenced Standard</w:t>
      </w:r>
      <w:r w:rsidR="00DD13DB" w:rsidRPr="00CA4288">
        <w:rPr>
          <w:noProof w:val="0"/>
        </w:rPr>
        <w:t>s</w:t>
      </w:r>
      <w:bookmarkEnd w:id="230"/>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5D4FB69C" w:rsidR="00CF283F" w:rsidRPr="00CA4288" w:rsidRDefault="00303E20" w:rsidP="00303E20">
      <w:pPr>
        <w:pStyle w:val="Heading3"/>
        <w:numPr>
          <w:ilvl w:val="0"/>
          <w:numId w:val="0"/>
        </w:numPr>
        <w:rPr>
          <w:noProof w:val="0"/>
        </w:rPr>
      </w:pPr>
      <w:bookmarkStart w:id="231" w:name="_Toc456628110"/>
      <w:proofErr w:type="gramStart"/>
      <w:r w:rsidRPr="00CA4288">
        <w:rPr>
          <w:noProof w:val="0"/>
        </w:rPr>
        <w:lastRenderedPageBreak/>
        <w:t>3</w:t>
      </w:r>
      <w:r w:rsidR="00CF283F" w:rsidRPr="00CA4288">
        <w:rPr>
          <w:noProof w:val="0"/>
        </w:rPr>
        <w:t>.Y</w:t>
      </w:r>
      <w:r w:rsidR="00A84DE6" w:rsidRPr="00CA4288">
        <w:rPr>
          <w:noProof w:val="0"/>
        </w:rPr>
        <w:t>1</w:t>
      </w:r>
      <w:r w:rsidR="00CF283F" w:rsidRPr="00CA4288">
        <w:rPr>
          <w:noProof w:val="0"/>
        </w:rPr>
        <w:t>.4</w:t>
      </w:r>
      <w:proofErr w:type="gramEnd"/>
      <w:r w:rsidR="00CF283F" w:rsidRPr="00CA4288">
        <w:rPr>
          <w:noProof w:val="0"/>
        </w:rPr>
        <w:t xml:space="preserve"> Interaction Diagram</w:t>
      </w:r>
      <w:bookmarkEnd w:id="231"/>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254182" w:rsidRPr="007C1AAC" w:rsidRDefault="00254182" w:rsidP="007C1AAC">
                              <w:pPr>
                                <w:jc w:val="center"/>
                                <w:rPr>
                                  <w:sz w:val="22"/>
                                  <w:szCs w:val="22"/>
                                </w:rPr>
                              </w:pPr>
                              <w:r>
                                <w:rPr>
                                  <w:sz w:val="22"/>
                                  <w:szCs w:val="22"/>
                                </w:rPr>
                                <w:t>Care Plan Contributor</w:t>
                              </w:r>
                            </w:p>
                            <w:p w14:paraId="0459F71B" w14:textId="77777777" w:rsidR="00254182" w:rsidRDefault="00254182"/>
                            <w:p w14:paraId="0A697ABD" w14:textId="77777777" w:rsidR="00254182" w:rsidRPr="007C1AAC" w:rsidRDefault="00254182"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254182" w:rsidRPr="007C1AAC" w:rsidRDefault="00254182" w:rsidP="007C1AAC">
                              <w:pPr>
                                <w:rPr>
                                  <w:sz w:val="22"/>
                                  <w:szCs w:val="22"/>
                                </w:rPr>
                              </w:pPr>
                              <w:r>
                                <w:rPr>
                                  <w:sz w:val="22"/>
                                  <w:szCs w:val="22"/>
                                </w:rPr>
                                <w:t>Update Care Plan</w:t>
                              </w:r>
                            </w:p>
                            <w:p w14:paraId="3BBA883E" w14:textId="77777777" w:rsidR="00254182" w:rsidRDefault="00254182"/>
                            <w:p w14:paraId="7E098F82" w14:textId="77777777" w:rsidR="00254182" w:rsidRPr="007C1AAC" w:rsidRDefault="00254182"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392F706" w:rsidR="00254182" w:rsidRPr="007C1AAC" w:rsidRDefault="00254182" w:rsidP="007C1AAC">
                              <w:pPr>
                                <w:jc w:val="center"/>
                                <w:rPr>
                                  <w:sz w:val="22"/>
                                  <w:szCs w:val="22"/>
                                </w:rPr>
                              </w:pPr>
                              <w:r>
                                <w:rPr>
                                  <w:sz w:val="22"/>
                                  <w:szCs w:val="22"/>
                                </w:rPr>
                                <w:t xml:space="preserve">Care Plan </w:t>
                              </w:r>
                              <w:del w:id="232" w:author="Cole, George" w:date="2016-07-14T09:16:00Z">
                                <w:r w:rsidDel="002A00F1">
                                  <w:rPr>
                                    <w:sz w:val="22"/>
                                    <w:szCs w:val="22"/>
                                  </w:rPr>
                                  <w:delText>Manager</w:delText>
                                </w:r>
                              </w:del>
                              <w:ins w:id="233" w:author="Cole, George" w:date="2016-07-14T09:16:00Z">
                                <w:r>
                                  <w:rPr>
                                    <w:sz w:val="22"/>
                                    <w:szCs w:val="22"/>
                                  </w:rPr>
                                  <w:t>Service</w:t>
                                </w:r>
                              </w:ins>
                            </w:p>
                            <w:p w14:paraId="5931C9EE" w14:textId="77777777" w:rsidR="00254182" w:rsidRDefault="00254182"/>
                            <w:p w14:paraId="661CA745" w14:textId="77777777" w:rsidR="00254182" w:rsidRPr="007C1AAC" w:rsidRDefault="00254182"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Nyxks/UE&#10;AABIGwAADgAAAAAAAAAAAAAAAAAuAgAAZHJzL2Uyb0RvYy54bWxQSwECLQAUAAYACAAAACEAdeum&#10;QNwAAAAFAQAADwAAAAAAAAAAAAAAAABPBwAAZHJzL2Rvd25yZXYueG1sUEsFBgAAAAAEAAQA8wAA&#10;AFgIA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254182" w:rsidRPr="007C1AAC" w:rsidRDefault="00254182" w:rsidP="007C1AAC">
                        <w:pPr>
                          <w:jc w:val="center"/>
                          <w:rPr>
                            <w:sz w:val="22"/>
                            <w:szCs w:val="22"/>
                          </w:rPr>
                        </w:pPr>
                        <w:r>
                          <w:rPr>
                            <w:sz w:val="22"/>
                            <w:szCs w:val="22"/>
                          </w:rPr>
                          <w:t>Care Plan Contributor</w:t>
                        </w:r>
                      </w:p>
                      <w:p w14:paraId="0459F71B" w14:textId="77777777" w:rsidR="00254182" w:rsidRDefault="00254182"/>
                      <w:p w14:paraId="0A697ABD" w14:textId="77777777" w:rsidR="00254182" w:rsidRPr="007C1AAC" w:rsidRDefault="00254182"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254182" w:rsidRPr="007C1AAC" w:rsidRDefault="00254182" w:rsidP="007C1AAC">
                        <w:pPr>
                          <w:rPr>
                            <w:sz w:val="22"/>
                            <w:szCs w:val="22"/>
                          </w:rPr>
                        </w:pPr>
                        <w:r>
                          <w:rPr>
                            <w:sz w:val="22"/>
                            <w:szCs w:val="22"/>
                          </w:rPr>
                          <w:t>Update Care Plan</w:t>
                        </w:r>
                      </w:p>
                      <w:p w14:paraId="3BBA883E" w14:textId="77777777" w:rsidR="00254182" w:rsidRDefault="00254182"/>
                      <w:p w14:paraId="7E098F82" w14:textId="77777777" w:rsidR="00254182" w:rsidRPr="007C1AAC" w:rsidRDefault="00254182"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392F706" w:rsidR="00254182" w:rsidRPr="007C1AAC" w:rsidRDefault="00254182" w:rsidP="007C1AAC">
                        <w:pPr>
                          <w:jc w:val="center"/>
                          <w:rPr>
                            <w:sz w:val="22"/>
                            <w:szCs w:val="22"/>
                          </w:rPr>
                        </w:pPr>
                        <w:r>
                          <w:rPr>
                            <w:sz w:val="22"/>
                            <w:szCs w:val="22"/>
                          </w:rPr>
                          <w:t xml:space="preserve">Care Plan </w:t>
                        </w:r>
                        <w:del w:id="229" w:author="Cole, George" w:date="2016-07-14T09:16:00Z">
                          <w:r w:rsidDel="002A00F1">
                            <w:rPr>
                              <w:sz w:val="22"/>
                              <w:szCs w:val="22"/>
                            </w:rPr>
                            <w:delText>Manager</w:delText>
                          </w:r>
                        </w:del>
                        <w:ins w:id="230" w:author="Cole, George" w:date="2016-07-14T09:16:00Z">
                          <w:r>
                            <w:rPr>
                              <w:sz w:val="22"/>
                              <w:szCs w:val="22"/>
                            </w:rPr>
                            <w:t>Service</w:t>
                          </w:r>
                        </w:ins>
                      </w:p>
                      <w:p w14:paraId="5931C9EE" w14:textId="77777777" w:rsidR="00254182" w:rsidRDefault="00254182"/>
                      <w:p w14:paraId="661CA745" w14:textId="77777777" w:rsidR="00254182" w:rsidRPr="007C1AAC" w:rsidRDefault="00254182"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Pr="00CA4288" w:rsidRDefault="00303E20" w:rsidP="00680648">
      <w:pPr>
        <w:pStyle w:val="Heading4"/>
        <w:numPr>
          <w:ilvl w:val="0"/>
          <w:numId w:val="0"/>
        </w:numPr>
        <w:rPr>
          <w:noProof w:val="0"/>
        </w:rPr>
      </w:pPr>
      <w:bookmarkStart w:id="234" w:name="_Toc456628111"/>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w:t>
      </w:r>
      <w:proofErr w:type="gramEnd"/>
      <w:r w:rsidR="00CF283F" w:rsidRPr="00CA4288">
        <w:rPr>
          <w:noProof w:val="0"/>
        </w:rPr>
        <w:t xml:space="preserve"> </w:t>
      </w:r>
      <w:r w:rsidR="00E8344E" w:rsidRPr="00CA4288">
        <w:rPr>
          <w:noProof w:val="0"/>
        </w:rPr>
        <w:t>Update Care Plan</w:t>
      </w:r>
      <w:bookmarkEnd w:id="234"/>
    </w:p>
    <w:p w14:paraId="0CEE119F" w14:textId="7B020A84" w:rsidR="00DD13DB" w:rsidRPr="00CA4288" w:rsidRDefault="00E8344E" w:rsidP="00235F1F">
      <w:pPr>
        <w:pStyle w:val="BodyText"/>
      </w:pPr>
      <w:r w:rsidRPr="00CA4288">
        <w:t xml:space="preserve">The Care Plan Contributor submits a care plan that </w:t>
      </w:r>
      <w:proofErr w:type="gramStart"/>
      <w:r w:rsidRPr="00CA4288">
        <w:t xml:space="preserve">has been </w:t>
      </w:r>
      <w:del w:id="235" w:author="Cole, George" w:date="2016-07-18T16:52:00Z">
        <w:r w:rsidRPr="00CA4288" w:rsidDel="00D530E1">
          <w:delText xml:space="preserve">newly created or </w:delText>
        </w:r>
      </w:del>
      <w:r w:rsidRPr="00CA4288">
        <w:t>edited</w:t>
      </w:r>
      <w:proofErr w:type="gramEnd"/>
      <w:r w:rsidRPr="00CA4288">
        <w:t xml:space="preserve"> to a Care Plan </w:t>
      </w:r>
      <w:r w:rsidR="00EF19A5" w:rsidRPr="00CA4288">
        <w:t>Service</w:t>
      </w:r>
      <w:r w:rsidRPr="00CA4288">
        <w:t xml:space="preserve">. </w:t>
      </w:r>
      <w:del w:id="236" w:author="Cole, George" w:date="2016-07-13T16:36:00Z">
        <w:r w:rsidRPr="00CA4288" w:rsidDel="00371DF0">
          <w:delText xml:space="preserve">The Care Plan Contributor shall be grouped with a Care Plan Consumer in order to perform a Retrieve Care Plan prior to performing the Update Care Plan transaction. </w:delText>
        </w:r>
      </w:del>
      <w:r w:rsidRPr="00CA4288">
        <w:t xml:space="preserve">The Care Plan </w:t>
      </w:r>
      <w:r w:rsidR="00EF19A5" w:rsidRPr="00CA4288">
        <w:t>Service</w:t>
      </w:r>
      <w:r w:rsidRPr="00CA4288">
        <w:t xml:space="preserve"> handles the FHIR </w:t>
      </w:r>
      <w:proofErr w:type="spellStart"/>
      <w:r w:rsidRPr="00CA4288">
        <w:t>CarePlan</w:t>
      </w:r>
      <w:proofErr w:type="spellEnd"/>
      <w:r w:rsidRPr="00CA4288">
        <w:t xml:space="preserve"> Resource according to FHIR Resource integrity.</w:t>
      </w:r>
      <w:bookmarkEnd w:id="155"/>
      <w:bookmarkEnd w:id="156"/>
      <w:bookmarkEnd w:id="157"/>
      <w:bookmarkEnd w:id="158"/>
      <w:bookmarkEnd w:id="159"/>
    </w:p>
    <w:p w14:paraId="2426C5D9" w14:textId="1E094E7A" w:rsidR="00CF283F" w:rsidRPr="00CA4288" w:rsidRDefault="00303E20" w:rsidP="00303E20">
      <w:pPr>
        <w:pStyle w:val="Heading5"/>
        <w:numPr>
          <w:ilvl w:val="0"/>
          <w:numId w:val="0"/>
        </w:numPr>
        <w:rPr>
          <w:noProof w:val="0"/>
        </w:rPr>
      </w:pPr>
      <w:bookmarkStart w:id="237" w:name="_Toc456628112"/>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.4.1.1</w:t>
      </w:r>
      <w:proofErr w:type="gramEnd"/>
      <w:r w:rsidR="00CF283F" w:rsidRPr="00CA4288">
        <w:rPr>
          <w:noProof w:val="0"/>
        </w:rPr>
        <w:t xml:space="preserve"> Trigger Events</w:t>
      </w:r>
      <w:bookmarkEnd w:id="237"/>
    </w:p>
    <w:p w14:paraId="180F0CA1" w14:textId="5A764779" w:rsidR="00E8344E" w:rsidRPr="00CA4288" w:rsidRDefault="00E8344E" w:rsidP="00235F1F">
      <w:pPr>
        <w:pStyle w:val="BodyText"/>
      </w:pPr>
      <w:r w:rsidRPr="00CA4288">
        <w:t>A</w:t>
      </w:r>
      <w:ins w:id="238" w:author="Cole, George" w:date="2016-07-18T16:52:00Z">
        <w:r w:rsidR="00D530E1">
          <w:t>n existing</w:t>
        </w:r>
      </w:ins>
      <w:r w:rsidRPr="00CA4288">
        <w:t xml:space="preserve"> care plan </w:t>
      </w:r>
      <w:proofErr w:type="gramStart"/>
      <w:r w:rsidRPr="00CA4288">
        <w:t xml:space="preserve">has been </w:t>
      </w:r>
      <w:del w:id="239" w:author="Cole, George" w:date="2016-07-18T16:52:00Z">
        <w:r w:rsidRPr="00CA4288" w:rsidDel="00D530E1">
          <w:delText xml:space="preserve">newly created or an existing care plan has been </w:delText>
        </w:r>
      </w:del>
      <w:r w:rsidRPr="00CA4288">
        <w:t>edited</w:t>
      </w:r>
      <w:proofErr w:type="gramEnd"/>
      <w:r w:rsidRPr="00CA4288">
        <w:t xml:space="preserve">, and the set of activity for the care plan are to be committed to a Care Plan </w:t>
      </w:r>
      <w:r w:rsidR="00EF19A5" w:rsidRPr="00CA4288">
        <w:t>Service</w:t>
      </w:r>
      <w:r w:rsidRPr="00CA4288">
        <w:t>.</w:t>
      </w:r>
    </w:p>
    <w:p w14:paraId="306F4E13" w14:textId="1DA4D8CB" w:rsidR="00CF283F" w:rsidRPr="00CA4288" w:rsidRDefault="00303E20" w:rsidP="00303E20">
      <w:pPr>
        <w:pStyle w:val="Heading5"/>
        <w:numPr>
          <w:ilvl w:val="0"/>
          <w:numId w:val="0"/>
        </w:numPr>
        <w:rPr>
          <w:noProof w:val="0"/>
        </w:rPr>
      </w:pPr>
      <w:bookmarkStart w:id="240" w:name="_Toc456628113"/>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.4.1.2</w:t>
      </w:r>
      <w:proofErr w:type="gramEnd"/>
      <w:r w:rsidR="00CF283F" w:rsidRPr="00CA4288">
        <w:rPr>
          <w:noProof w:val="0"/>
        </w:rPr>
        <w:t xml:space="preserve"> Message Semantics</w:t>
      </w:r>
      <w:bookmarkEnd w:id="240"/>
    </w:p>
    <w:p w14:paraId="66A84616" w14:textId="2B9E026A" w:rsidR="00EC20F6" w:rsidRPr="00CA4288" w:rsidRDefault="00E8344E" w:rsidP="00235F1F">
      <w:pPr>
        <w:pStyle w:val="BodyText"/>
      </w:pPr>
      <w:r w:rsidRPr="00CA4288">
        <w:t xml:space="preserve">This is an HTTP or HTTPS PUT of a </w:t>
      </w:r>
      <w:proofErr w:type="spellStart"/>
      <w:r w:rsidRPr="00CA4288">
        <w:t>CarePlan</w:t>
      </w:r>
      <w:proofErr w:type="spellEnd"/>
      <w:r w:rsidRPr="00CA4288">
        <w:t xml:space="preserve"> resource</w:t>
      </w:r>
      <w:r w:rsidR="00506FC3" w:rsidRPr="00CA4288">
        <w:t>, as constrained by this profile.</w:t>
      </w:r>
    </w:p>
    <w:p w14:paraId="0616F42C" w14:textId="04AF8F2D" w:rsidR="00EC20F6" w:rsidRPr="00CA4288" w:rsidRDefault="00EC20F6" w:rsidP="00235F1F">
      <w:pPr>
        <w:pStyle w:val="BodyText"/>
      </w:pPr>
      <w:r w:rsidRPr="00CA4288">
        <w:t>The base URL for this is: [base]/</w:t>
      </w:r>
      <w:proofErr w:type="spellStart"/>
      <w:r w:rsidRPr="00CA4288">
        <w:t>CarePlan</w:t>
      </w:r>
      <w:proofErr w:type="spellEnd"/>
      <w:proofErr w:type="gramStart"/>
      <w:r w:rsidRPr="00CA4288">
        <w:t>/[</w:t>
      </w:r>
      <w:proofErr w:type="gramEnd"/>
      <w:r w:rsidRPr="00CA4288">
        <w:t xml:space="preserve">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w:t>
      </w:r>
      <w:proofErr w:type="spellStart"/>
      <w:r w:rsidRPr="00CA4288">
        <w:t>CarePlan</w:t>
      </w:r>
      <w:proofErr w:type="spellEnd"/>
      <w:r w:rsidRPr="00CA4288">
        <w:t xml:space="preserve">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44324C1B" w:rsidR="00CF283F" w:rsidRPr="00CA4288" w:rsidRDefault="00303E20" w:rsidP="00303E20">
      <w:pPr>
        <w:pStyle w:val="Heading5"/>
        <w:numPr>
          <w:ilvl w:val="0"/>
          <w:numId w:val="0"/>
        </w:numPr>
        <w:rPr>
          <w:noProof w:val="0"/>
        </w:rPr>
      </w:pPr>
      <w:bookmarkStart w:id="241" w:name="_Toc456628114"/>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.4.1.3</w:t>
      </w:r>
      <w:proofErr w:type="gramEnd"/>
      <w:r w:rsidR="00CF283F" w:rsidRPr="00CA4288">
        <w:rPr>
          <w:noProof w:val="0"/>
        </w:rPr>
        <w:t xml:space="preserve"> Expected Actions</w:t>
      </w:r>
      <w:bookmarkEnd w:id="241"/>
    </w:p>
    <w:p w14:paraId="561682FF" w14:textId="4144F826" w:rsidR="00E8344E" w:rsidRPr="00CA4288" w:rsidRDefault="00E8344E" w:rsidP="00235F1F">
      <w:pPr>
        <w:pStyle w:val="BodyText"/>
      </w:pPr>
      <w:del w:id="242" w:author="Cole, George" w:date="2016-07-13T16:39:00Z">
        <w:r w:rsidRPr="00CA4288" w:rsidDel="00371DF0">
          <w:delText xml:space="preserve">The Care Plan Contributor is grouped with a Care Plan Consumer in order to perform a Retrieve Care Plan before updating an existing care plan. </w:delText>
        </w:r>
      </w:del>
      <w:r w:rsidRPr="00CA4288">
        <w:t xml:space="preserve">When updating an existing care plan, the Care Plan Contributor shall merge changes into a recently received </w:t>
      </w:r>
      <w:proofErr w:type="spellStart"/>
      <w:r w:rsidRPr="00CA4288">
        <w:t>CarePlan</w:t>
      </w:r>
      <w:proofErr w:type="spellEnd"/>
      <w:r w:rsidRPr="00CA4288">
        <w:t>, leaving unchanged content unaltered.</w:t>
      </w:r>
    </w:p>
    <w:p w14:paraId="594DBBCA" w14:textId="3F859ADA" w:rsidR="00E8344E" w:rsidRDefault="00E8344E" w:rsidP="00235F1F">
      <w:pPr>
        <w:pStyle w:val="BodyText"/>
        <w:rPr>
          <w:ins w:id="243" w:author="Cole, George" w:date="2016-07-18T16:51:00Z"/>
        </w:rPr>
      </w:pPr>
      <w:r w:rsidRPr="00CA4288">
        <w:t xml:space="preserve">If the Care Plan </w:t>
      </w:r>
      <w:r w:rsidR="00EF19A5" w:rsidRPr="00CA4288">
        <w:t>Service</w:t>
      </w:r>
      <w:r w:rsidRPr="00CA4288">
        <w:t xml:space="preserve"> returns an error to the Update Care Plan transaction, as would happen if the version of the </w:t>
      </w:r>
      <w:proofErr w:type="spellStart"/>
      <w:r w:rsidRPr="00CA4288">
        <w:t>CarePlan</w:t>
      </w:r>
      <w:proofErr w:type="spellEnd"/>
      <w:r w:rsidRPr="00CA4288">
        <w:t xml:space="preserve"> is old, then the Care Plan Contributor should perform the steps of </w:t>
      </w:r>
      <w:r w:rsidRPr="00CA4288">
        <w:lastRenderedPageBreak/>
        <w:t xml:space="preserve">Retrieve Care Plan, merge changes, and then attempt Update Care Plan again. </w:t>
      </w:r>
      <w:del w:id="244" w:author="Cole, George" w:date="2016-07-18T17:10:00Z">
        <w:r w:rsidRPr="00CA4288" w:rsidDel="00C4798D">
          <w:delText>(add FHIR reference)</w:delText>
        </w:r>
      </w:del>
    </w:p>
    <w:p w14:paraId="07ACA400" w14:textId="358D0016" w:rsidR="00D530E1" w:rsidRDefault="00D530E1">
      <w:pPr>
        <w:pStyle w:val="Heading4"/>
        <w:numPr>
          <w:ilvl w:val="0"/>
          <w:numId w:val="0"/>
        </w:numPr>
        <w:rPr>
          <w:ins w:id="245" w:author="Cole, George" w:date="2016-07-18T16:54:00Z"/>
        </w:rPr>
        <w:pPrChange w:id="246" w:author="Cole, George" w:date="2016-07-18T16:54:00Z">
          <w:pPr>
            <w:pStyle w:val="BodyText"/>
          </w:pPr>
        </w:pPrChange>
      </w:pPr>
      <w:bookmarkStart w:id="247" w:name="_Toc456628115"/>
      <w:proofErr w:type="gramStart"/>
      <w:ins w:id="248" w:author="Cole, George" w:date="2016-07-18T16:51:00Z">
        <w:r w:rsidRPr="00CA4288">
          <w:rPr>
            <w:noProof w:val="0"/>
          </w:rPr>
          <w:t>3.Y1</w:t>
        </w:r>
        <w:r>
          <w:rPr>
            <w:noProof w:val="0"/>
          </w:rPr>
          <w:t>.4.2</w:t>
        </w:r>
        <w:proofErr w:type="gramEnd"/>
        <w:r w:rsidRPr="00CA4288">
          <w:rPr>
            <w:noProof w:val="0"/>
          </w:rPr>
          <w:t xml:space="preserve"> </w:t>
        </w:r>
        <w:r>
          <w:rPr>
            <w:noProof w:val="0"/>
          </w:rPr>
          <w:t>Create</w:t>
        </w:r>
        <w:r w:rsidRPr="00CA4288">
          <w:rPr>
            <w:noProof w:val="0"/>
          </w:rPr>
          <w:t xml:space="preserve"> Care Plan</w:t>
        </w:r>
      </w:ins>
      <w:bookmarkEnd w:id="247"/>
    </w:p>
    <w:p w14:paraId="6652AF52" w14:textId="66A3E8FF" w:rsidR="0022102B" w:rsidRPr="0022102B" w:rsidRDefault="0039624B">
      <w:pPr>
        <w:pStyle w:val="BodyText"/>
        <w:rPr>
          <w:ins w:id="249" w:author="Cole, George" w:date="2016-07-18T16:52:00Z"/>
        </w:rPr>
      </w:pPr>
      <w:ins w:id="250" w:author="Cole, George" w:date="2016-07-18T17:05:00Z">
        <w:r w:rsidRPr="00CA4288">
          <w:t xml:space="preserve">The Care Plan Contributor submits a </w:t>
        </w:r>
        <w:r>
          <w:t xml:space="preserve">newly created </w:t>
        </w:r>
        <w:r w:rsidRPr="00CA4288">
          <w:t xml:space="preserve">care plan to a Care Plan Service. </w:t>
        </w:r>
      </w:ins>
    </w:p>
    <w:p w14:paraId="1970D53A" w14:textId="4FB99173" w:rsidR="0022102B" w:rsidRDefault="0022102B">
      <w:pPr>
        <w:pStyle w:val="Heading5"/>
        <w:numPr>
          <w:ilvl w:val="0"/>
          <w:numId w:val="0"/>
        </w:numPr>
        <w:rPr>
          <w:ins w:id="251" w:author="Cole, George" w:date="2016-07-18T17:06:00Z"/>
        </w:rPr>
        <w:pPrChange w:id="252" w:author="Cole, George" w:date="2016-07-18T17:06:00Z">
          <w:pPr>
            <w:pStyle w:val="BodyText"/>
          </w:pPr>
        </w:pPrChange>
      </w:pPr>
      <w:bookmarkStart w:id="253" w:name="_Toc456628116"/>
      <w:proofErr w:type="gramStart"/>
      <w:ins w:id="254" w:author="Cole, George" w:date="2016-07-18T16:52:00Z">
        <w:r w:rsidRPr="00CA4288">
          <w:rPr>
            <w:noProof w:val="0"/>
          </w:rPr>
          <w:t>3.Y1.4.</w:t>
        </w:r>
      </w:ins>
      <w:ins w:id="255" w:author="Cole, George" w:date="2016-07-18T16:53:00Z">
        <w:r>
          <w:rPr>
            <w:noProof w:val="0"/>
          </w:rPr>
          <w:t>2</w:t>
        </w:r>
      </w:ins>
      <w:ins w:id="256" w:author="Cole, George" w:date="2016-07-18T16:52:00Z">
        <w:r w:rsidRPr="00CA4288">
          <w:rPr>
            <w:noProof w:val="0"/>
          </w:rPr>
          <w:t>.1</w:t>
        </w:r>
        <w:proofErr w:type="gramEnd"/>
        <w:r w:rsidRPr="00CA4288">
          <w:rPr>
            <w:noProof w:val="0"/>
          </w:rPr>
          <w:t xml:space="preserve"> Trigger Events</w:t>
        </w:r>
      </w:ins>
      <w:bookmarkEnd w:id="253"/>
    </w:p>
    <w:p w14:paraId="3D159625" w14:textId="36DC9A14" w:rsidR="0039624B" w:rsidRPr="0039624B" w:rsidRDefault="0039624B">
      <w:pPr>
        <w:pStyle w:val="BodyText"/>
        <w:rPr>
          <w:ins w:id="257" w:author="Cole, George" w:date="2016-07-18T16:53:00Z"/>
        </w:rPr>
      </w:pPr>
      <w:ins w:id="258" w:author="Cole, George" w:date="2016-07-18T17:06:00Z">
        <w:r>
          <w:t xml:space="preserve">Newly created care plan content is ready to </w:t>
        </w:r>
        <w:proofErr w:type="gramStart"/>
        <w:r>
          <w:t>be saved</w:t>
        </w:r>
        <w:proofErr w:type="gramEnd"/>
        <w:r>
          <w:t xml:space="preserve"> to a Care Plan Service.</w:t>
        </w:r>
      </w:ins>
    </w:p>
    <w:p w14:paraId="434DB7EB" w14:textId="7C817474" w:rsidR="0022102B" w:rsidRPr="00CA4288" w:rsidRDefault="0022102B" w:rsidP="0022102B">
      <w:pPr>
        <w:pStyle w:val="Heading5"/>
        <w:numPr>
          <w:ilvl w:val="0"/>
          <w:numId w:val="0"/>
        </w:numPr>
        <w:rPr>
          <w:ins w:id="259" w:author="Cole, George" w:date="2016-07-18T16:53:00Z"/>
          <w:noProof w:val="0"/>
        </w:rPr>
      </w:pPr>
      <w:bookmarkStart w:id="260" w:name="_Toc456628117"/>
      <w:proofErr w:type="gramStart"/>
      <w:ins w:id="261" w:author="Cole, George" w:date="2016-07-18T16:53:00Z">
        <w:r w:rsidRPr="00CA4288">
          <w:rPr>
            <w:noProof w:val="0"/>
          </w:rPr>
          <w:t>3.Y1</w:t>
        </w:r>
        <w:r>
          <w:rPr>
            <w:noProof w:val="0"/>
          </w:rPr>
          <w:t>.4.2</w:t>
        </w:r>
        <w:r w:rsidRPr="00CA4288">
          <w:rPr>
            <w:noProof w:val="0"/>
          </w:rPr>
          <w:t>.2</w:t>
        </w:r>
        <w:proofErr w:type="gramEnd"/>
        <w:r w:rsidRPr="00CA4288">
          <w:rPr>
            <w:noProof w:val="0"/>
          </w:rPr>
          <w:t xml:space="preserve"> Message Semantics</w:t>
        </w:r>
        <w:bookmarkEnd w:id="260"/>
      </w:ins>
    </w:p>
    <w:p w14:paraId="0791194A" w14:textId="4AE51D30" w:rsidR="0039624B" w:rsidRPr="00CA4288" w:rsidRDefault="0039624B" w:rsidP="0039624B">
      <w:pPr>
        <w:pStyle w:val="BodyText"/>
        <w:rPr>
          <w:ins w:id="262" w:author="Cole, George" w:date="2016-07-18T17:07:00Z"/>
        </w:rPr>
      </w:pPr>
      <w:ins w:id="263" w:author="Cole, George" w:date="2016-07-18T17:07:00Z">
        <w:r w:rsidRPr="00CA4288">
          <w:t xml:space="preserve">This is an HTTP or HTTPS </w:t>
        </w:r>
        <w:r>
          <w:t>POST</w:t>
        </w:r>
        <w:r w:rsidRPr="00CA4288">
          <w:t xml:space="preserve"> of a </w:t>
        </w:r>
        <w:proofErr w:type="spellStart"/>
        <w:r w:rsidRPr="00CA4288">
          <w:t>CarePlan</w:t>
        </w:r>
        <w:proofErr w:type="spellEnd"/>
        <w:r w:rsidRPr="00CA4288">
          <w:t xml:space="preserve"> resource, as constrained by this profile.</w:t>
        </w:r>
      </w:ins>
    </w:p>
    <w:p w14:paraId="6483D94A" w14:textId="4A478D19" w:rsidR="0039624B" w:rsidRPr="00CA4288" w:rsidRDefault="0039624B" w:rsidP="0039624B">
      <w:pPr>
        <w:pStyle w:val="BodyText"/>
        <w:rPr>
          <w:ins w:id="264" w:author="Cole, George" w:date="2016-07-18T17:07:00Z"/>
        </w:rPr>
      </w:pPr>
      <w:ins w:id="265" w:author="Cole, George" w:date="2016-07-18T17:07:00Z">
        <w:r w:rsidRPr="00CA4288">
          <w:t>The base URL fo</w:t>
        </w:r>
        <w:r>
          <w:t>r this is: [base]/</w:t>
        </w:r>
        <w:proofErr w:type="spellStart"/>
        <w:r>
          <w:t>CarePlan</w:t>
        </w:r>
        <w:proofErr w:type="spellEnd"/>
      </w:ins>
    </w:p>
    <w:p w14:paraId="3133C892" w14:textId="77777777" w:rsidR="0039624B" w:rsidRPr="00CA4288" w:rsidRDefault="0039624B" w:rsidP="0039624B">
      <w:pPr>
        <w:pStyle w:val="BodyText"/>
        <w:rPr>
          <w:ins w:id="266" w:author="Cole, George" w:date="2016-07-18T17:07:00Z"/>
        </w:rPr>
      </w:pPr>
      <w:ins w:id="267" w:author="Cole, George" w:date="2016-07-18T17:07:00Z">
        <w:r w:rsidRPr="00CA4288">
          <w:t xml:space="preserve">Where the body of the transaction contains the </w:t>
        </w:r>
        <w:proofErr w:type="spellStart"/>
        <w:r w:rsidRPr="00CA4288">
          <w:t>CarePlan</w:t>
        </w:r>
        <w:proofErr w:type="spellEnd"/>
        <w:r w:rsidRPr="00CA4288">
          <w:t xml:space="preserve"> resource. </w:t>
        </w:r>
      </w:ins>
    </w:p>
    <w:p w14:paraId="5CED9C02" w14:textId="69FC3680" w:rsidR="0022102B" w:rsidRDefault="0039624B" w:rsidP="0039624B">
      <w:pPr>
        <w:pStyle w:val="BodyText"/>
        <w:rPr>
          <w:ins w:id="268" w:author="Cole, George" w:date="2016-07-18T16:53:00Z"/>
        </w:rPr>
      </w:pPr>
      <w:ins w:id="269" w:author="Cole, George" w:date="2016-07-18T17:07:00Z">
        <w:r w:rsidRPr="00CA4288">
          <w:t xml:space="preserve">See: </w:t>
        </w:r>
      </w:ins>
      <w:ins w:id="270" w:author="Cole, George" w:date="2016-07-18T17:08:00Z">
        <w:r w:rsidRPr="0039624B">
          <w:t>http://hl7.org/fhir/http.html#create</w:t>
        </w:r>
      </w:ins>
    </w:p>
    <w:p w14:paraId="72987A09" w14:textId="397AC2B9" w:rsidR="0022102B" w:rsidRPr="00CA4288" w:rsidRDefault="0022102B" w:rsidP="0022102B">
      <w:pPr>
        <w:pStyle w:val="Heading5"/>
        <w:numPr>
          <w:ilvl w:val="0"/>
          <w:numId w:val="0"/>
        </w:numPr>
        <w:rPr>
          <w:ins w:id="271" w:author="Cole, George" w:date="2016-07-18T16:53:00Z"/>
          <w:noProof w:val="0"/>
        </w:rPr>
      </w:pPr>
      <w:bookmarkStart w:id="272" w:name="_Toc456628118"/>
      <w:proofErr w:type="gramStart"/>
      <w:ins w:id="273" w:author="Cole, George" w:date="2016-07-18T16:53:00Z">
        <w:r w:rsidRPr="00CA4288">
          <w:rPr>
            <w:noProof w:val="0"/>
          </w:rPr>
          <w:t>3.Y1</w:t>
        </w:r>
        <w:r>
          <w:rPr>
            <w:noProof w:val="0"/>
          </w:rPr>
          <w:t>.4.2</w:t>
        </w:r>
        <w:r w:rsidRPr="00CA4288">
          <w:rPr>
            <w:noProof w:val="0"/>
          </w:rPr>
          <w:t>.3</w:t>
        </w:r>
        <w:proofErr w:type="gramEnd"/>
        <w:r w:rsidRPr="00CA4288">
          <w:rPr>
            <w:noProof w:val="0"/>
          </w:rPr>
          <w:t xml:space="preserve"> Expected Actions</w:t>
        </w:r>
        <w:bookmarkEnd w:id="272"/>
      </w:ins>
    </w:p>
    <w:p w14:paraId="7AEADBBC" w14:textId="0F2940C1" w:rsidR="0022102B" w:rsidRPr="00CA4288" w:rsidRDefault="007D7B09" w:rsidP="00235F1F">
      <w:pPr>
        <w:pStyle w:val="BodyText"/>
      </w:pPr>
      <w:ins w:id="274" w:author="Cole, George" w:date="2016-07-18T17:11:00Z">
        <w:r>
          <w:t xml:space="preserve">The Care Plan Service responds, with success or error, as defined by the FHIR RESTful create interaction. </w:t>
        </w:r>
      </w:ins>
      <w:ins w:id="275" w:author="Cole, George" w:date="2016-07-18T17:15:00Z">
        <w:r w:rsidR="00A9593D">
          <w:t xml:space="preserve">See: </w:t>
        </w:r>
      </w:ins>
      <w:ins w:id="276" w:author="Cole, George" w:date="2016-07-18T17:11:00Z">
        <w:r w:rsidRPr="007D7B09">
          <w:t>http://hl7.org/fhir/http.html#create</w:t>
        </w:r>
      </w:ins>
    </w:p>
    <w:p w14:paraId="57FBB644" w14:textId="52F6B9FB" w:rsidR="00303E20" w:rsidRPr="00CA4288" w:rsidRDefault="00303E20" w:rsidP="009E34B7">
      <w:pPr>
        <w:pStyle w:val="Heading3"/>
        <w:numPr>
          <w:ilvl w:val="0"/>
          <w:numId w:val="0"/>
        </w:numPr>
        <w:rPr>
          <w:noProof w:val="0"/>
        </w:rPr>
      </w:pPr>
      <w:bookmarkStart w:id="277" w:name="_Toc456628119"/>
      <w:proofErr w:type="gramStart"/>
      <w:r w:rsidRPr="00CA4288">
        <w:rPr>
          <w:noProof w:val="0"/>
        </w:rPr>
        <w:t>3.Y</w:t>
      </w:r>
      <w:r w:rsidR="00A84DE6" w:rsidRPr="00CA4288">
        <w:rPr>
          <w:noProof w:val="0"/>
        </w:rPr>
        <w:t>1</w:t>
      </w:r>
      <w:r w:rsidRPr="00CA4288">
        <w:rPr>
          <w:noProof w:val="0"/>
        </w:rPr>
        <w:t>.</w:t>
      </w:r>
      <w:r w:rsidR="00680648" w:rsidRPr="00CA4288">
        <w:rPr>
          <w:noProof w:val="0"/>
        </w:rPr>
        <w:t>5</w:t>
      </w:r>
      <w:proofErr w:type="gramEnd"/>
      <w:r w:rsidRPr="00CA4288">
        <w:rPr>
          <w:noProof w:val="0"/>
        </w:rPr>
        <w:t xml:space="preserve"> Security Considerations</w:t>
      </w:r>
      <w:bookmarkEnd w:id="277"/>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574B690A" w:rsidR="002623D3" w:rsidRPr="00E008B6" w:rsidRDefault="002623D3" w:rsidP="002623D3">
      <w:pPr>
        <w:pStyle w:val="Heading2"/>
        <w:numPr>
          <w:ilvl w:val="0"/>
          <w:numId w:val="0"/>
        </w:numPr>
        <w:rPr>
          <w:noProof w:val="0"/>
        </w:rPr>
      </w:pPr>
      <w:bookmarkStart w:id="278" w:name="_Toc456628120"/>
      <w:proofErr w:type="gramStart"/>
      <w:r w:rsidRPr="00CA4288">
        <w:rPr>
          <w:noProof w:val="0"/>
        </w:rPr>
        <w:t>3.Y2</w:t>
      </w:r>
      <w:proofErr w:type="gramEnd"/>
      <w:r w:rsidRPr="00CA4288">
        <w:rPr>
          <w:noProof w:val="0"/>
        </w:rPr>
        <w:t xml:space="preserve"> </w:t>
      </w:r>
      <w:r w:rsidR="000E3338" w:rsidRPr="00CA4288">
        <w:rPr>
          <w:noProof w:val="0"/>
        </w:rPr>
        <w:t>Retrieve Care Plan [PCC-Y2</w:t>
      </w:r>
      <w:r w:rsidRPr="00CA4288">
        <w:rPr>
          <w:noProof w:val="0"/>
        </w:rPr>
        <w:t>]</w:t>
      </w:r>
      <w:bookmarkEnd w:id="278"/>
    </w:p>
    <w:p w14:paraId="3DCD2598" w14:textId="5807B47B" w:rsidR="002623D3" w:rsidRPr="00CA4288" w:rsidRDefault="002623D3" w:rsidP="002623D3">
      <w:pPr>
        <w:pStyle w:val="Heading3"/>
        <w:numPr>
          <w:ilvl w:val="0"/>
          <w:numId w:val="0"/>
        </w:numPr>
        <w:rPr>
          <w:noProof w:val="0"/>
        </w:rPr>
      </w:pPr>
      <w:bookmarkStart w:id="279" w:name="_Toc456628121"/>
      <w:proofErr w:type="gramStart"/>
      <w:r w:rsidRPr="00CA4288">
        <w:rPr>
          <w:noProof w:val="0"/>
        </w:rPr>
        <w:t>3.Y2.1</w:t>
      </w:r>
      <w:proofErr w:type="gramEnd"/>
      <w:r w:rsidRPr="00CA4288">
        <w:rPr>
          <w:noProof w:val="0"/>
        </w:rPr>
        <w:t xml:space="preserve"> Scope</w:t>
      </w:r>
      <w:bookmarkEnd w:id="279"/>
    </w:p>
    <w:p w14:paraId="0228040D" w14:textId="2E89BC5B" w:rsidR="002623D3" w:rsidRPr="00CA4288" w:rsidRDefault="00030AE0" w:rsidP="002623D3">
      <w:pPr>
        <w:pStyle w:val="BodyText"/>
      </w:pPr>
      <w:r w:rsidRPr="00CA4288">
        <w:t xml:space="preserve">This transaction </w:t>
      </w:r>
      <w:proofErr w:type="gramStart"/>
      <w:r w:rsidRPr="00CA4288">
        <w:t>is used</w:t>
      </w:r>
      <w:proofErr w:type="gramEnd"/>
      <w:r w:rsidRPr="00CA4288">
        <w:t xml:space="preserve"> to retrieve a specific care plan using a known FHIR </w:t>
      </w:r>
      <w:proofErr w:type="spellStart"/>
      <w:r w:rsidRPr="00CA4288">
        <w:t>CarePlan</w:t>
      </w:r>
      <w:proofErr w:type="spellEnd"/>
      <w:r w:rsidRPr="00CA4288">
        <w:t xml:space="preserve"> resource id.</w:t>
      </w:r>
    </w:p>
    <w:p w14:paraId="5430134E" w14:textId="7DEE4B69" w:rsidR="002623D3" w:rsidRPr="00CA4288" w:rsidRDefault="002623D3" w:rsidP="002623D3">
      <w:pPr>
        <w:pStyle w:val="Heading3"/>
        <w:numPr>
          <w:ilvl w:val="0"/>
          <w:numId w:val="0"/>
        </w:numPr>
        <w:rPr>
          <w:noProof w:val="0"/>
        </w:rPr>
      </w:pPr>
      <w:bookmarkStart w:id="280" w:name="_Toc456628122"/>
      <w:proofErr w:type="gramStart"/>
      <w:r w:rsidRPr="00CA4288">
        <w:rPr>
          <w:noProof w:val="0"/>
        </w:rPr>
        <w:t>3.Y2.2</w:t>
      </w:r>
      <w:proofErr w:type="gramEnd"/>
      <w:r w:rsidRPr="00CA4288">
        <w:rPr>
          <w:noProof w:val="0"/>
        </w:rPr>
        <w:t xml:space="preserve"> Actor Roles</w:t>
      </w:r>
      <w:bookmarkEnd w:id="280"/>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254182" w:rsidRDefault="00254182" w:rsidP="002623D3">
                              <w:pPr>
                                <w:jc w:val="center"/>
                                <w:rPr>
                                  <w:sz w:val="18"/>
                                </w:rPr>
                              </w:pPr>
                              <w:r>
                                <w:rPr>
                                  <w:sz w:val="18"/>
                                </w:rPr>
                                <w:t>Retrieve Care Plan [PCC-Y2</w:t>
                              </w:r>
                            </w:p>
                            <w:p w14:paraId="0410D466" w14:textId="77777777" w:rsidR="00254182" w:rsidRDefault="00254182" w:rsidP="002623D3"/>
                            <w:p w14:paraId="14B0FDD6" w14:textId="77777777" w:rsidR="00254182" w:rsidRDefault="00254182"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2AA558B9" w:rsidR="00254182" w:rsidRDefault="00254182" w:rsidP="002623D3">
                              <w:pPr>
                                <w:rPr>
                                  <w:sz w:val="18"/>
                                </w:rPr>
                              </w:pPr>
                              <w:r>
                                <w:rPr>
                                  <w:sz w:val="18"/>
                                </w:rPr>
                                <w:t>Care Plan Con</w:t>
                              </w:r>
                              <w:del w:id="281" w:author="Cole, George" w:date="2016-07-18T17:16:00Z">
                                <w:r w:rsidDel="00594800">
                                  <w:rPr>
                                    <w:sz w:val="18"/>
                                  </w:rPr>
                                  <w:delText>sumer or Care Plan Updater</w:delText>
                                </w:r>
                              </w:del>
                              <w:ins w:id="282" w:author="Cole, George" w:date="2016-07-18T17:16:00Z">
                                <w:r w:rsidR="00594800">
                                  <w:rPr>
                                    <w:sz w:val="18"/>
                                  </w:rPr>
                                  <w:t>tributor</w:t>
                                </w:r>
                              </w:ins>
                            </w:p>
                            <w:p w14:paraId="5F6936F5" w14:textId="77777777" w:rsidR="00254182" w:rsidRDefault="00254182" w:rsidP="002623D3"/>
                            <w:p w14:paraId="626E2C72" w14:textId="77777777" w:rsidR="00254182" w:rsidRDefault="00254182"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254182" w:rsidRDefault="00254182" w:rsidP="002623D3">
                              <w:pPr>
                                <w:rPr>
                                  <w:sz w:val="18"/>
                                </w:rPr>
                              </w:pPr>
                              <w:r>
                                <w:rPr>
                                  <w:sz w:val="18"/>
                                </w:rPr>
                                <w:t>Care Plan Service</w:t>
                              </w:r>
                            </w:p>
                            <w:p w14:paraId="296ADF55" w14:textId="77777777" w:rsidR="00254182" w:rsidRDefault="00254182" w:rsidP="002623D3"/>
                            <w:p w14:paraId="0406893D" w14:textId="77777777" w:rsidR="00254182" w:rsidRDefault="00254182"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2rE4w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ZONqxOMDAAD6DwAADgAAAAAAAAAAAAAAAAAuAgAAZHJzL2Uyb0RvYy54bWxQSwECLQAU&#10;AAYACAAAACEAScap890AAAAFAQAADwAAAAAAAAAAAAAAAAA9BgAAZHJzL2Rvd25yZXYueG1sUEsF&#10;BgAAAAAEAAQA8wAAAEcHAAAAAA==&#10;">
                <v:shape id="_x0000_s1107" type="#_x0000_t75" style="position:absolute;width:37261;height:15392;visibility:visible;mso-wrap-style:square">
                  <v:fill o:detectmouseclick="t"/>
                  <v:path o:connecttype="none"/>
                </v:shape>
                <v:oval id="Oval 153" o:spid="_x0000_s1108"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254182" w:rsidRDefault="00254182" w:rsidP="002623D3">
                        <w:pPr>
                          <w:jc w:val="center"/>
                          <w:rPr>
                            <w:sz w:val="18"/>
                          </w:rPr>
                        </w:pPr>
                        <w:r>
                          <w:rPr>
                            <w:sz w:val="18"/>
                          </w:rPr>
                          <w:t>Retrieve Care Plan [PCC-Y2</w:t>
                        </w:r>
                      </w:p>
                      <w:p w14:paraId="0410D466" w14:textId="77777777" w:rsidR="00254182" w:rsidRDefault="00254182" w:rsidP="002623D3"/>
                      <w:p w14:paraId="14B0FDD6" w14:textId="77777777" w:rsidR="00254182" w:rsidRDefault="00254182" w:rsidP="002623D3">
                        <w:pPr>
                          <w:jc w:val="center"/>
                          <w:rPr>
                            <w:sz w:val="18"/>
                          </w:rPr>
                        </w:pPr>
                        <w:r>
                          <w:rPr>
                            <w:sz w:val="18"/>
                          </w:rPr>
                          <w:t>Transaction Name [DOM-#]</w:t>
                        </w:r>
                      </w:p>
                    </w:txbxContent>
                  </v:textbox>
                </v:oval>
                <v:shape id="Text Box 154" o:spid="_x0000_s1109"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2AA558B9" w:rsidR="00254182" w:rsidRDefault="00254182" w:rsidP="002623D3">
                        <w:pPr>
                          <w:rPr>
                            <w:sz w:val="18"/>
                          </w:rPr>
                        </w:pPr>
                        <w:r>
                          <w:rPr>
                            <w:sz w:val="18"/>
                          </w:rPr>
                          <w:t>Care Plan Con</w:t>
                        </w:r>
                        <w:del w:id="282" w:author="Cole, George" w:date="2016-07-18T17:16:00Z">
                          <w:r w:rsidDel="00594800">
                            <w:rPr>
                              <w:sz w:val="18"/>
                            </w:rPr>
                            <w:delText>sumer or Care Plan Updater</w:delText>
                          </w:r>
                        </w:del>
                        <w:ins w:id="283" w:author="Cole, George" w:date="2016-07-18T17:16:00Z">
                          <w:r w:rsidR="00594800">
                            <w:rPr>
                              <w:sz w:val="18"/>
                            </w:rPr>
                            <w:t>tributor</w:t>
                          </w:r>
                        </w:ins>
                      </w:p>
                      <w:p w14:paraId="5F6936F5" w14:textId="77777777" w:rsidR="00254182" w:rsidRDefault="00254182" w:rsidP="002623D3"/>
                      <w:p w14:paraId="626E2C72" w14:textId="77777777" w:rsidR="00254182" w:rsidRDefault="00254182" w:rsidP="002623D3">
                        <w:pPr>
                          <w:rPr>
                            <w:sz w:val="18"/>
                          </w:rPr>
                        </w:pPr>
                        <w:r>
                          <w:rPr>
                            <w:sz w:val="18"/>
                          </w:rPr>
                          <w:t>Actor ABC</w:t>
                        </w:r>
                      </w:p>
                    </w:txbxContent>
                  </v:textbox>
                </v:shape>
                <v:line id="Line 155" o:spid="_x0000_s111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1"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254182" w:rsidRDefault="00254182" w:rsidP="002623D3">
                        <w:pPr>
                          <w:rPr>
                            <w:sz w:val="18"/>
                          </w:rPr>
                        </w:pPr>
                        <w:r>
                          <w:rPr>
                            <w:sz w:val="18"/>
                          </w:rPr>
                          <w:t>Care Plan Service</w:t>
                        </w:r>
                      </w:p>
                      <w:p w14:paraId="296ADF55" w14:textId="77777777" w:rsidR="00254182" w:rsidRDefault="00254182" w:rsidP="002623D3"/>
                      <w:p w14:paraId="0406893D" w14:textId="77777777" w:rsidR="00254182" w:rsidRDefault="00254182" w:rsidP="002623D3">
                        <w:pPr>
                          <w:rPr>
                            <w:sz w:val="18"/>
                          </w:rPr>
                        </w:pPr>
                        <w:r>
                          <w:rPr>
                            <w:sz w:val="18"/>
                          </w:rPr>
                          <w:t>Actor DEF</w:t>
                        </w:r>
                      </w:p>
                    </w:txbxContent>
                  </v:textbox>
                </v:shape>
                <v:line id="Line 157" o:spid="_x0000_s111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CA4288" w:rsidRDefault="002623D3" w:rsidP="002623D3">
      <w:pPr>
        <w:pStyle w:val="FigureTitle"/>
      </w:pPr>
      <w:r w:rsidRPr="00CA4288">
        <w:t>Figure 3.Y2.2-1: Use Case Diagram</w:t>
      </w:r>
    </w:p>
    <w:p w14:paraId="3AA7CDD2" w14:textId="77777777" w:rsidR="002623D3" w:rsidRPr="00CA4288" w:rsidRDefault="002623D3" w:rsidP="00A03166">
      <w:pPr>
        <w:pStyle w:val="BodyText"/>
      </w:pPr>
    </w:p>
    <w:p w14:paraId="528FCD13" w14:textId="4C0C5EFD" w:rsidR="002623D3" w:rsidRPr="00CA4288" w:rsidRDefault="002623D3" w:rsidP="002623D3">
      <w:pPr>
        <w:pStyle w:val="TableTitle"/>
      </w:pPr>
      <w:r w:rsidRPr="00CA4288">
        <w:t>Table 3.Y2.2-1: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1F3AACB8" w:rsidR="002623D3" w:rsidRPr="00CA4288" w:rsidRDefault="007A0B00" w:rsidP="009A3459">
            <w:pPr>
              <w:pStyle w:val="BodyText"/>
            </w:pPr>
            <w:r w:rsidRPr="00CA4288">
              <w:t xml:space="preserve">Care Plan </w:t>
            </w:r>
            <w:del w:id="283" w:author="Cole, George" w:date="2016-07-18T18:05:00Z">
              <w:r w:rsidRPr="00CA4288" w:rsidDel="009A3459">
                <w:delText>Consumer</w:delText>
              </w:r>
            </w:del>
            <w:ins w:id="284" w:author="Cole, George" w:date="2016-07-18T18:05:00Z">
              <w:r w:rsidR="009A3459" w:rsidRPr="00CA4288">
                <w:t>Con</w:t>
              </w:r>
              <w:r w:rsidR="009A3459">
                <w:t>tributor</w:t>
              </w:r>
            </w:ins>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6E810162" w:rsidR="002623D3" w:rsidRPr="00CA4288" w:rsidRDefault="007A0B00" w:rsidP="00AF5B2E">
            <w:pPr>
              <w:pStyle w:val="BodyText"/>
            </w:pPr>
            <w:r w:rsidRPr="00CA4288">
              <w:t xml:space="preserve">The Care Plan </w:t>
            </w:r>
            <w:del w:id="285" w:author="Cole, George" w:date="2016-07-18T17:16:00Z">
              <w:r w:rsidRPr="00CA4288" w:rsidDel="00AF5B2E">
                <w:delText xml:space="preserve">Consumer </w:delText>
              </w:r>
            </w:del>
            <w:ins w:id="286" w:author="Cole, George" w:date="2016-07-18T17:16:00Z">
              <w:r w:rsidR="00AF5B2E">
                <w:t>Contributor</w:t>
              </w:r>
              <w:r w:rsidR="00AF5B2E" w:rsidRPr="00CA4288">
                <w:t xml:space="preserve"> </w:t>
              </w:r>
            </w:ins>
            <w:r w:rsidRPr="00CA4288">
              <w:t xml:space="preserve">requests a specific care plan using the </w:t>
            </w:r>
            <w:proofErr w:type="spellStart"/>
            <w:r w:rsidRPr="00CA4288">
              <w:t>CarePlan</w:t>
            </w:r>
            <w:proofErr w:type="spellEnd"/>
            <w:r w:rsidRPr="00CA4288">
              <w:t xml:space="preserve">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w:t>
            </w:r>
            <w:proofErr w:type="spellStart"/>
            <w:r w:rsidR="007A0B00" w:rsidRPr="00CA4288">
              <w:t>CarePlan</w:t>
            </w:r>
            <w:proofErr w:type="spellEnd"/>
            <w:r w:rsidR="007A0B00" w:rsidRPr="00CA4288">
              <w:t xml:space="preserve"> </w:t>
            </w:r>
            <w:proofErr w:type="gramStart"/>
            <w:r w:rsidR="007A0B00" w:rsidRPr="00CA4288">
              <w:t>resource,</w:t>
            </w:r>
            <w:proofErr w:type="gramEnd"/>
            <w:r w:rsidR="007A0B00" w:rsidRPr="00CA4288">
              <w:t xml:space="preserve"> or an error if the requested id does not exist.</w:t>
            </w:r>
          </w:p>
        </w:tc>
      </w:tr>
    </w:tbl>
    <w:p w14:paraId="3263463C" w14:textId="08C5BBED" w:rsidR="002623D3" w:rsidRPr="00CA4288" w:rsidRDefault="002623D3" w:rsidP="002623D3">
      <w:pPr>
        <w:pStyle w:val="Heading3"/>
        <w:numPr>
          <w:ilvl w:val="0"/>
          <w:numId w:val="0"/>
        </w:numPr>
        <w:rPr>
          <w:noProof w:val="0"/>
        </w:rPr>
      </w:pPr>
      <w:bookmarkStart w:id="287" w:name="_Toc456628123"/>
      <w:proofErr w:type="gramStart"/>
      <w:r w:rsidRPr="00CA4288">
        <w:rPr>
          <w:noProof w:val="0"/>
        </w:rPr>
        <w:t>3.Y2.3</w:t>
      </w:r>
      <w:proofErr w:type="gramEnd"/>
      <w:r w:rsidRPr="00CA4288">
        <w:rPr>
          <w:noProof w:val="0"/>
        </w:rPr>
        <w:t xml:space="preserve"> Referenced Standards</w:t>
      </w:r>
      <w:bookmarkEnd w:id="287"/>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10DD78F" w:rsidR="002623D3" w:rsidRPr="00CA4288" w:rsidRDefault="002623D3" w:rsidP="002623D3">
      <w:pPr>
        <w:pStyle w:val="Heading3"/>
        <w:numPr>
          <w:ilvl w:val="0"/>
          <w:numId w:val="0"/>
        </w:numPr>
        <w:rPr>
          <w:noProof w:val="0"/>
        </w:rPr>
      </w:pPr>
      <w:bookmarkStart w:id="288" w:name="_Toc456628124"/>
      <w:proofErr w:type="gramStart"/>
      <w:r w:rsidRPr="00CA4288">
        <w:rPr>
          <w:noProof w:val="0"/>
        </w:rPr>
        <w:t>3.Y2.4</w:t>
      </w:r>
      <w:proofErr w:type="gramEnd"/>
      <w:r w:rsidRPr="00CA4288">
        <w:rPr>
          <w:noProof w:val="0"/>
        </w:rPr>
        <w:t xml:space="preserve"> Interaction Diagram</w:t>
      </w:r>
      <w:bookmarkEnd w:id="288"/>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1E726288" w:rsidR="00254182" w:rsidRPr="007C1AAC" w:rsidRDefault="00254182" w:rsidP="002623D3">
                              <w:pPr>
                                <w:jc w:val="center"/>
                                <w:rPr>
                                  <w:sz w:val="22"/>
                                  <w:szCs w:val="22"/>
                                </w:rPr>
                              </w:pPr>
                              <w:r>
                                <w:rPr>
                                  <w:sz w:val="22"/>
                                  <w:szCs w:val="22"/>
                                </w:rPr>
                                <w:t xml:space="preserve">Care Plan </w:t>
                              </w:r>
                              <w:del w:id="289" w:author="Cole, George" w:date="2016-07-18T17:17:00Z">
                                <w:r w:rsidDel="000A099A">
                                  <w:rPr>
                                    <w:sz w:val="22"/>
                                    <w:szCs w:val="22"/>
                                  </w:rPr>
                                  <w:delText>Consumer</w:delText>
                                </w:r>
                              </w:del>
                              <w:ins w:id="290" w:author="Cole, George" w:date="2016-07-18T17:17:00Z">
                                <w:r w:rsidR="000A099A">
                                  <w:rPr>
                                    <w:sz w:val="22"/>
                                    <w:szCs w:val="22"/>
                                  </w:rPr>
                                  <w:t>Contributor</w:t>
                                </w:r>
                              </w:ins>
                            </w:p>
                            <w:p w14:paraId="0F790F97" w14:textId="77777777" w:rsidR="00254182" w:rsidRDefault="00254182" w:rsidP="002623D3"/>
                            <w:p w14:paraId="3257C0BD" w14:textId="77777777" w:rsidR="00254182" w:rsidRPr="007C1AAC" w:rsidRDefault="00254182"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254182" w:rsidRPr="007C1AAC" w:rsidRDefault="00254182" w:rsidP="002623D3">
                              <w:pPr>
                                <w:rPr>
                                  <w:sz w:val="22"/>
                                  <w:szCs w:val="22"/>
                                </w:rPr>
                              </w:pPr>
                              <w:r>
                                <w:rPr>
                                  <w:sz w:val="22"/>
                                  <w:szCs w:val="22"/>
                                </w:rPr>
                                <w:t>Retrieve Care Plan</w:t>
                              </w:r>
                            </w:p>
                            <w:p w14:paraId="0A71F67F" w14:textId="77777777" w:rsidR="00254182" w:rsidRDefault="00254182" w:rsidP="002623D3"/>
                            <w:p w14:paraId="510A157E" w14:textId="77777777" w:rsidR="00254182" w:rsidRPr="007C1AAC" w:rsidRDefault="00254182"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4ABF709B" w:rsidR="00254182" w:rsidRPr="007C1AAC" w:rsidRDefault="00254182" w:rsidP="002623D3">
                              <w:pPr>
                                <w:jc w:val="center"/>
                                <w:rPr>
                                  <w:sz w:val="22"/>
                                  <w:szCs w:val="22"/>
                                </w:rPr>
                              </w:pPr>
                              <w:r>
                                <w:rPr>
                                  <w:sz w:val="22"/>
                                  <w:szCs w:val="22"/>
                                </w:rPr>
                                <w:t xml:space="preserve">Care Plan </w:t>
                              </w:r>
                              <w:del w:id="291" w:author="Cole, George" w:date="2016-07-14T09:17:00Z">
                                <w:r w:rsidDel="0003687F">
                                  <w:rPr>
                                    <w:sz w:val="22"/>
                                    <w:szCs w:val="22"/>
                                  </w:rPr>
                                  <w:delText>Manager</w:delText>
                                </w:r>
                              </w:del>
                              <w:ins w:id="292" w:author="Cole, George" w:date="2016-07-14T09:17:00Z">
                                <w:r>
                                  <w:rPr>
                                    <w:sz w:val="22"/>
                                    <w:szCs w:val="22"/>
                                  </w:rPr>
                                  <w:t>Service</w:t>
                                </w:r>
                              </w:ins>
                            </w:p>
                            <w:p w14:paraId="12642884" w14:textId="77777777" w:rsidR="00254182" w:rsidRDefault="00254182" w:rsidP="002623D3"/>
                            <w:p w14:paraId="27731D95" w14:textId="77777777" w:rsidR="00254182" w:rsidRPr="007C1AAC" w:rsidRDefault="00254182"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s+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60TPrPsEAABQGwAADgAAAAAAAAAAAAAAAAAuAgAAZHJzL2Uyb0RvYy54bWxQSwECLQAUAAYACAAA&#10;ACEAdeumQNwAAAAFAQAADwAAAAAAAAAAAAAAAABVBwAAZHJzL2Rvd25yZXYueG1sUEsFBgAAAAAE&#10;AAQA8wAAAF4IAAAAAA==&#10;">
                <v:shape id="_x0000_s1114" type="#_x0000_t75" style="position:absolute;width:59436;height:24003;visibility:visible;mso-wrap-style:square">
                  <v:fill o:detectmouseclick="t"/>
                  <v:path o:connecttype="none"/>
                </v:shape>
                <v:shape id="Text Box 160" o:spid="_x0000_s111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1E726288" w:rsidR="00254182" w:rsidRPr="007C1AAC" w:rsidRDefault="00254182" w:rsidP="002623D3">
                        <w:pPr>
                          <w:jc w:val="center"/>
                          <w:rPr>
                            <w:sz w:val="22"/>
                            <w:szCs w:val="22"/>
                          </w:rPr>
                        </w:pPr>
                        <w:r>
                          <w:rPr>
                            <w:sz w:val="22"/>
                            <w:szCs w:val="22"/>
                          </w:rPr>
                          <w:t xml:space="preserve">Care Plan </w:t>
                        </w:r>
                        <w:del w:id="295" w:author="Cole, George" w:date="2016-07-18T17:17:00Z">
                          <w:r w:rsidDel="000A099A">
                            <w:rPr>
                              <w:sz w:val="22"/>
                              <w:szCs w:val="22"/>
                            </w:rPr>
                            <w:delText>Consumer</w:delText>
                          </w:r>
                        </w:del>
                        <w:ins w:id="296" w:author="Cole, George" w:date="2016-07-18T17:17:00Z">
                          <w:r w:rsidR="000A099A">
                            <w:rPr>
                              <w:sz w:val="22"/>
                              <w:szCs w:val="22"/>
                            </w:rPr>
                            <w:t>Con</w:t>
                          </w:r>
                          <w:r w:rsidR="000A099A">
                            <w:rPr>
                              <w:sz w:val="22"/>
                              <w:szCs w:val="22"/>
                            </w:rPr>
                            <w:t>tributor</w:t>
                          </w:r>
                        </w:ins>
                      </w:p>
                      <w:p w14:paraId="0F790F97" w14:textId="77777777" w:rsidR="00254182" w:rsidRDefault="00254182" w:rsidP="002623D3"/>
                      <w:p w14:paraId="3257C0BD" w14:textId="77777777" w:rsidR="00254182" w:rsidRPr="007C1AAC" w:rsidRDefault="00254182" w:rsidP="002623D3">
                        <w:pPr>
                          <w:jc w:val="center"/>
                          <w:rPr>
                            <w:sz w:val="22"/>
                            <w:szCs w:val="22"/>
                          </w:rPr>
                        </w:pPr>
                        <w:r w:rsidRPr="007C1AAC">
                          <w:rPr>
                            <w:sz w:val="22"/>
                            <w:szCs w:val="22"/>
                          </w:rPr>
                          <w:t>A</w:t>
                        </w:r>
                        <w:r>
                          <w:rPr>
                            <w:sz w:val="22"/>
                            <w:szCs w:val="22"/>
                          </w:rPr>
                          <w:t>ctor A</w:t>
                        </w:r>
                      </w:p>
                    </w:txbxContent>
                  </v:textbox>
                </v:shape>
                <v:line id="Line 161" o:spid="_x0000_s111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7"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254182" w:rsidRPr="007C1AAC" w:rsidRDefault="00254182" w:rsidP="002623D3">
                        <w:pPr>
                          <w:rPr>
                            <w:sz w:val="22"/>
                            <w:szCs w:val="22"/>
                          </w:rPr>
                        </w:pPr>
                        <w:r>
                          <w:rPr>
                            <w:sz w:val="22"/>
                            <w:szCs w:val="22"/>
                          </w:rPr>
                          <w:t>Retrieve Care Plan</w:t>
                        </w:r>
                      </w:p>
                      <w:p w14:paraId="0A71F67F" w14:textId="77777777" w:rsidR="00254182" w:rsidRDefault="00254182" w:rsidP="002623D3"/>
                      <w:p w14:paraId="510A157E" w14:textId="77777777" w:rsidR="00254182" w:rsidRPr="007C1AAC" w:rsidRDefault="00254182" w:rsidP="002623D3">
                        <w:pPr>
                          <w:rPr>
                            <w:sz w:val="22"/>
                            <w:szCs w:val="22"/>
                          </w:rPr>
                        </w:pPr>
                        <w:r>
                          <w:rPr>
                            <w:sz w:val="22"/>
                            <w:szCs w:val="22"/>
                          </w:rPr>
                          <w:t xml:space="preserve">Message </w:t>
                        </w:r>
                        <w:r w:rsidRPr="007C1AAC">
                          <w:rPr>
                            <w:sz w:val="22"/>
                            <w:szCs w:val="22"/>
                          </w:rPr>
                          <w:t>1</w:t>
                        </w:r>
                      </w:p>
                    </w:txbxContent>
                  </v:textbox>
                </v:shape>
                <v:line id="Line 163" o:spid="_x0000_s111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1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4ABF709B" w:rsidR="00254182" w:rsidRPr="007C1AAC" w:rsidRDefault="00254182" w:rsidP="002623D3">
                        <w:pPr>
                          <w:jc w:val="center"/>
                          <w:rPr>
                            <w:sz w:val="22"/>
                            <w:szCs w:val="22"/>
                          </w:rPr>
                        </w:pPr>
                        <w:r>
                          <w:rPr>
                            <w:sz w:val="22"/>
                            <w:szCs w:val="22"/>
                          </w:rPr>
                          <w:t xml:space="preserve">Care Plan </w:t>
                        </w:r>
                        <w:del w:id="297" w:author="Cole, George" w:date="2016-07-14T09:17:00Z">
                          <w:r w:rsidDel="0003687F">
                            <w:rPr>
                              <w:sz w:val="22"/>
                              <w:szCs w:val="22"/>
                            </w:rPr>
                            <w:delText>Manager</w:delText>
                          </w:r>
                        </w:del>
                        <w:ins w:id="298" w:author="Cole, George" w:date="2016-07-14T09:17:00Z">
                          <w:r>
                            <w:rPr>
                              <w:sz w:val="22"/>
                              <w:szCs w:val="22"/>
                            </w:rPr>
                            <w:t>Service</w:t>
                          </w:r>
                        </w:ins>
                      </w:p>
                      <w:p w14:paraId="12642884" w14:textId="77777777" w:rsidR="00254182" w:rsidRDefault="00254182" w:rsidP="002623D3"/>
                      <w:p w14:paraId="27731D95" w14:textId="77777777" w:rsidR="00254182" w:rsidRPr="007C1AAC" w:rsidRDefault="00254182"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Pr="00CA4288" w:rsidRDefault="002623D3" w:rsidP="002623D3">
      <w:pPr>
        <w:pStyle w:val="Heading4"/>
        <w:numPr>
          <w:ilvl w:val="0"/>
          <w:numId w:val="0"/>
        </w:numPr>
        <w:rPr>
          <w:noProof w:val="0"/>
        </w:rPr>
      </w:pPr>
      <w:bookmarkStart w:id="293" w:name="_Toc456628125"/>
      <w:proofErr w:type="gramStart"/>
      <w:r w:rsidRPr="00CA4288">
        <w:rPr>
          <w:noProof w:val="0"/>
        </w:rPr>
        <w:t>3.Y2.4.1</w:t>
      </w:r>
      <w:proofErr w:type="gramEnd"/>
      <w:r w:rsidRPr="00CA4288">
        <w:rPr>
          <w:noProof w:val="0"/>
        </w:rPr>
        <w:t xml:space="preserve"> </w:t>
      </w:r>
      <w:r w:rsidR="003A2537" w:rsidRPr="00CA4288">
        <w:rPr>
          <w:noProof w:val="0"/>
        </w:rPr>
        <w:t>Retrieve Care Plan</w:t>
      </w:r>
      <w:bookmarkEnd w:id="293"/>
    </w:p>
    <w:p w14:paraId="3D44217B" w14:textId="416ACC02" w:rsidR="003A2537" w:rsidRPr="00CA4288" w:rsidRDefault="003A2537" w:rsidP="00235F1F">
      <w:pPr>
        <w:pStyle w:val="BodyText"/>
      </w:pPr>
      <w:r w:rsidRPr="00CA4288">
        <w:t xml:space="preserve">The Care Plan </w:t>
      </w:r>
      <w:del w:id="294" w:author="Cole, George" w:date="2016-07-18T17:17:00Z">
        <w:r w:rsidRPr="00CA4288" w:rsidDel="00F63C5D">
          <w:delText xml:space="preserve">Consumer </w:delText>
        </w:r>
      </w:del>
      <w:ins w:id="295" w:author="Cole, George" w:date="2016-07-18T17:17:00Z">
        <w:r w:rsidR="00F63C5D" w:rsidRPr="00CA4288">
          <w:t>Con</w:t>
        </w:r>
        <w:r w:rsidR="00F63C5D">
          <w:t>tributor</w:t>
        </w:r>
        <w:r w:rsidR="00F63C5D" w:rsidRPr="00CA4288">
          <w:t xml:space="preserve"> </w:t>
        </w:r>
      </w:ins>
      <w:r w:rsidRPr="00CA4288">
        <w:t xml:space="preserve">retrieves a specific care plan from the Care Plan </w:t>
      </w:r>
      <w:r w:rsidR="00EF19A5" w:rsidRPr="00CA4288">
        <w:t>Service</w:t>
      </w:r>
      <w:r w:rsidRPr="00CA4288">
        <w:t>.</w:t>
      </w:r>
    </w:p>
    <w:p w14:paraId="40ED709F" w14:textId="5DC0ADBF" w:rsidR="002623D3" w:rsidRPr="00CA4288" w:rsidRDefault="002623D3" w:rsidP="002623D3">
      <w:pPr>
        <w:pStyle w:val="Heading5"/>
        <w:numPr>
          <w:ilvl w:val="0"/>
          <w:numId w:val="0"/>
        </w:numPr>
        <w:rPr>
          <w:noProof w:val="0"/>
        </w:rPr>
      </w:pPr>
      <w:bookmarkStart w:id="296" w:name="_Toc456628126"/>
      <w:proofErr w:type="gramStart"/>
      <w:r w:rsidRPr="00CA4288">
        <w:rPr>
          <w:noProof w:val="0"/>
        </w:rPr>
        <w:t>3.Y2.4.1.1</w:t>
      </w:r>
      <w:proofErr w:type="gramEnd"/>
      <w:r w:rsidRPr="00CA4288">
        <w:rPr>
          <w:noProof w:val="0"/>
        </w:rPr>
        <w:t xml:space="preserve"> Trigger Events</w:t>
      </w:r>
      <w:bookmarkEnd w:id="296"/>
    </w:p>
    <w:p w14:paraId="2C451A32" w14:textId="16F4D64F" w:rsidR="003A2537" w:rsidRPr="00CA4288" w:rsidRDefault="003A2537" w:rsidP="00235F1F">
      <w:pPr>
        <w:pStyle w:val="BodyText"/>
      </w:pPr>
      <w:r w:rsidRPr="00CA4288">
        <w:t xml:space="preserve">Any time a specific care plan needs to </w:t>
      </w:r>
      <w:proofErr w:type="gramStart"/>
      <w:r w:rsidRPr="00CA4288">
        <w:t>be retrieved</w:t>
      </w:r>
      <w:proofErr w:type="gramEnd"/>
      <w:r w:rsidRPr="00CA4288">
        <w:t>, for the purposes of viewing or in conjunction with the preparation for an update to a care plan.</w:t>
      </w:r>
    </w:p>
    <w:p w14:paraId="3E58D918" w14:textId="1A0E99FA" w:rsidR="002623D3" w:rsidRPr="00CA4288" w:rsidRDefault="002623D3" w:rsidP="002623D3">
      <w:pPr>
        <w:pStyle w:val="Heading5"/>
        <w:numPr>
          <w:ilvl w:val="0"/>
          <w:numId w:val="0"/>
        </w:numPr>
        <w:rPr>
          <w:noProof w:val="0"/>
        </w:rPr>
      </w:pPr>
      <w:bookmarkStart w:id="297" w:name="_Toc456628127"/>
      <w:proofErr w:type="gramStart"/>
      <w:r w:rsidRPr="00CA4288">
        <w:rPr>
          <w:noProof w:val="0"/>
        </w:rPr>
        <w:t>3.Y2.4.1.2</w:t>
      </w:r>
      <w:proofErr w:type="gramEnd"/>
      <w:r w:rsidRPr="00CA4288">
        <w:rPr>
          <w:noProof w:val="0"/>
        </w:rPr>
        <w:t xml:space="preserve"> Message Semantics</w:t>
      </w:r>
      <w:bookmarkEnd w:id="297"/>
    </w:p>
    <w:p w14:paraId="0BCA59B5" w14:textId="3EB696DE" w:rsidR="003A2537" w:rsidRPr="00CA4288" w:rsidRDefault="003A2537" w:rsidP="00235F1F">
      <w:pPr>
        <w:pStyle w:val="BodyText"/>
      </w:pPr>
      <w:r w:rsidRPr="00CA4288">
        <w:t xml:space="preserve">The message is a FHIR HTTP or HTTPS GET </w:t>
      </w:r>
      <w:proofErr w:type="gramStart"/>
      <w:r w:rsidRPr="00CA4288">
        <w:t xml:space="preserve">of a </w:t>
      </w:r>
      <w:proofErr w:type="spellStart"/>
      <w:r w:rsidRPr="00CA4288">
        <w:t>CarePlan</w:t>
      </w:r>
      <w:proofErr w:type="spellEnd"/>
      <w:r w:rsidRPr="00CA4288">
        <w:t xml:space="preserve"> </w:t>
      </w:r>
      <w:r w:rsidR="000673EF" w:rsidRPr="00CA4288">
        <w:t>resources</w:t>
      </w:r>
      <w:proofErr w:type="gramEnd"/>
      <w:r w:rsidRPr="00CA4288">
        <w:t xml:space="preserve"> where the parameter provided is the CarePlan.id</w:t>
      </w:r>
      <w:r w:rsidR="0016430B" w:rsidRPr="00CA4288">
        <w:t xml:space="preserve"> with an option to ask for a specific version of the given </w:t>
      </w:r>
      <w:proofErr w:type="spellStart"/>
      <w:r w:rsidR="0016430B" w:rsidRPr="00CA4288">
        <w:t>CarePlan</w:t>
      </w:r>
      <w:proofErr w:type="spellEnd"/>
    </w:p>
    <w:p w14:paraId="2E440C18" w14:textId="6FA336F2" w:rsidR="00DE644B" w:rsidRPr="00CA4288" w:rsidRDefault="00DE644B" w:rsidP="00235F1F">
      <w:pPr>
        <w:pStyle w:val="BodyText"/>
      </w:pPr>
      <w:r w:rsidRPr="00CA4288">
        <w:t>The URL for this operation is: [base]/</w:t>
      </w:r>
      <w:proofErr w:type="spellStart"/>
      <w:r w:rsidRPr="00CA4288">
        <w:t>CarePlan</w:t>
      </w:r>
      <w:proofErr w:type="spellEnd"/>
      <w:proofErr w:type="gramStart"/>
      <w:r w:rsidRPr="00CA4288">
        <w:t>/[</w:t>
      </w:r>
      <w:proofErr w:type="gramEnd"/>
      <w:r w:rsidRPr="00CA4288">
        <w:t>id]</w:t>
      </w:r>
    </w:p>
    <w:p w14:paraId="6BCE98E6" w14:textId="36AAA23E" w:rsidR="00980103" w:rsidRPr="00CA4288" w:rsidRDefault="00980103" w:rsidP="00235F1F">
      <w:pPr>
        <w:pStyle w:val="BodyText"/>
      </w:pPr>
      <w:proofErr w:type="gramStart"/>
      <w:r w:rsidRPr="00CA4288">
        <w:lastRenderedPageBreak/>
        <w:t>or</w:t>
      </w:r>
      <w:proofErr w:type="gramEnd"/>
      <w:r w:rsidRPr="00CA4288">
        <w:t>, if this is an historical, version specific retrieval: [base]/</w:t>
      </w:r>
      <w:proofErr w:type="spellStart"/>
      <w:r w:rsidRPr="00CA4288">
        <w:t>CarePlan</w:t>
      </w:r>
      <w:proofErr w:type="spellEnd"/>
      <w:r w:rsidRPr="00CA4288">
        <w:t>/[id]/_history/[vid]</w:t>
      </w:r>
    </w:p>
    <w:p w14:paraId="139AD95C" w14:textId="5B54E446" w:rsidR="002623D3" w:rsidRPr="00CA4288" w:rsidRDefault="002623D3" w:rsidP="002623D3">
      <w:pPr>
        <w:pStyle w:val="Heading5"/>
        <w:numPr>
          <w:ilvl w:val="0"/>
          <w:numId w:val="0"/>
        </w:numPr>
        <w:rPr>
          <w:noProof w:val="0"/>
        </w:rPr>
      </w:pPr>
      <w:bookmarkStart w:id="298" w:name="_Toc456628128"/>
      <w:proofErr w:type="gramStart"/>
      <w:r w:rsidRPr="00CA4288">
        <w:rPr>
          <w:noProof w:val="0"/>
        </w:rPr>
        <w:t>3.Y2.4.1.3</w:t>
      </w:r>
      <w:proofErr w:type="gramEnd"/>
      <w:r w:rsidRPr="00CA4288">
        <w:rPr>
          <w:noProof w:val="0"/>
        </w:rPr>
        <w:t xml:space="preserve"> Expected Actions</w:t>
      </w:r>
      <w:bookmarkEnd w:id="298"/>
    </w:p>
    <w:p w14:paraId="250813B2" w14:textId="44D446AE" w:rsidR="002623D3" w:rsidRPr="00CA4288" w:rsidRDefault="0084770A" w:rsidP="00235F1F">
      <w:pPr>
        <w:pStyle w:val="BodyText"/>
      </w:pPr>
      <w:r w:rsidRPr="00CA4288">
        <w:t xml:space="preserve">The Care Plan </w:t>
      </w:r>
      <w:del w:id="299" w:author="Cole, George" w:date="2016-07-18T17:17:00Z">
        <w:r w:rsidRPr="00CA4288" w:rsidDel="00F63C5D">
          <w:delText xml:space="preserve">Consumer </w:delText>
        </w:r>
      </w:del>
      <w:ins w:id="300" w:author="Cole, George" w:date="2016-07-18T17:17:00Z">
        <w:r w:rsidR="00F63C5D" w:rsidRPr="00CA4288">
          <w:t>Con</w:t>
        </w:r>
        <w:r w:rsidR="00F63C5D">
          <w:t>tributor</w:t>
        </w:r>
        <w:r w:rsidR="00F63C5D" w:rsidRPr="00CA4288">
          <w:t xml:space="preserve"> </w:t>
        </w:r>
      </w:ins>
      <w:r w:rsidRPr="00CA4288">
        <w:t xml:space="preserve">initiates the retrieve request using HTTP or HTTPS GET, and the Care Plan </w:t>
      </w:r>
      <w:r w:rsidR="00EF19A5" w:rsidRPr="00CA4288">
        <w:t>Service</w:t>
      </w:r>
      <w:r w:rsidRPr="00CA4288">
        <w:t xml:space="preserve"> responds according to the </w:t>
      </w:r>
      <w:hyperlink r:id="rId25" w:history="1">
        <w:r w:rsidRPr="00CA4288">
          <w:rPr>
            <w:rStyle w:val="Hyperlink"/>
          </w:rPr>
          <w:t>FHIR GET specification</w:t>
        </w:r>
      </w:hyperlink>
      <w:r w:rsidRPr="00CA4288">
        <w:t xml:space="preserve"> with the requested care plan or an error message.</w:t>
      </w:r>
    </w:p>
    <w:p w14:paraId="41FE8085" w14:textId="246867E1" w:rsidR="002623D3" w:rsidRPr="00CA4288" w:rsidRDefault="002623D3" w:rsidP="002623D3">
      <w:pPr>
        <w:pStyle w:val="Heading3"/>
        <w:numPr>
          <w:ilvl w:val="0"/>
          <w:numId w:val="0"/>
        </w:numPr>
        <w:rPr>
          <w:noProof w:val="0"/>
        </w:rPr>
      </w:pPr>
      <w:bookmarkStart w:id="301" w:name="_Toc456628129"/>
      <w:proofErr w:type="gramStart"/>
      <w:r w:rsidRPr="00CA4288">
        <w:rPr>
          <w:noProof w:val="0"/>
        </w:rPr>
        <w:t>3.Y2.5</w:t>
      </w:r>
      <w:proofErr w:type="gramEnd"/>
      <w:r w:rsidRPr="00CA4288">
        <w:rPr>
          <w:noProof w:val="0"/>
        </w:rPr>
        <w:t xml:space="preserve"> Security Considerations</w:t>
      </w:r>
      <w:bookmarkEnd w:id="301"/>
    </w:p>
    <w:p w14:paraId="5B953CEA" w14:textId="07AAE208" w:rsidR="002623D3" w:rsidRPr="00CA4288" w:rsidRDefault="007E1D39" w:rsidP="00235F1F">
      <w:pPr>
        <w:pStyle w:val="BodyText"/>
      </w:pPr>
      <w:r w:rsidRPr="00CA4288">
        <w:t xml:space="preserve">No PHI </w:t>
      </w:r>
      <w:proofErr w:type="gramStart"/>
      <w:r w:rsidRPr="00CA4288">
        <w:t>are provided</w:t>
      </w:r>
      <w:proofErr w:type="gramEnd"/>
      <w:r w:rsidRPr="00CA4288">
        <w:t xml:space="preserve"> with this transaction so there are no additional HTTP or HTTPS GET concerns.</w:t>
      </w:r>
    </w:p>
    <w:p w14:paraId="40C7CD65" w14:textId="1B5F2FFA" w:rsidR="00D54BCF" w:rsidRPr="00E008B6" w:rsidRDefault="00D54BCF" w:rsidP="00D54BCF">
      <w:pPr>
        <w:pStyle w:val="Heading2"/>
        <w:numPr>
          <w:ilvl w:val="0"/>
          <w:numId w:val="0"/>
        </w:numPr>
        <w:rPr>
          <w:noProof w:val="0"/>
        </w:rPr>
      </w:pPr>
      <w:bookmarkStart w:id="302" w:name="_Toc456628130"/>
      <w:proofErr w:type="gramStart"/>
      <w:r w:rsidRPr="00CA4288">
        <w:rPr>
          <w:noProof w:val="0"/>
        </w:rPr>
        <w:t>3.Y3</w:t>
      </w:r>
      <w:proofErr w:type="gramEnd"/>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[PCC-Y</w:t>
      </w:r>
      <w:r w:rsidR="00147187" w:rsidRPr="00CA4288">
        <w:rPr>
          <w:noProof w:val="0"/>
        </w:rPr>
        <w:t>3</w:t>
      </w:r>
      <w:r w:rsidRPr="00CA4288">
        <w:rPr>
          <w:noProof w:val="0"/>
        </w:rPr>
        <w:t>]</w:t>
      </w:r>
      <w:bookmarkEnd w:id="302"/>
    </w:p>
    <w:p w14:paraId="4C1F700F" w14:textId="31E18A9B" w:rsidR="00D54BCF" w:rsidRPr="00CA4288" w:rsidRDefault="00D54BCF" w:rsidP="00D54BCF">
      <w:pPr>
        <w:pStyle w:val="Heading3"/>
        <w:numPr>
          <w:ilvl w:val="0"/>
          <w:numId w:val="0"/>
        </w:numPr>
        <w:rPr>
          <w:noProof w:val="0"/>
        </w:rPr>
      </w:pPr>
      <w:bookmarkStart w:id="303" w:name="_Toc456628131"/>
      <w:proofErr w:type="gramStart"/>
      <w:r w:rsidRPr="00CA4288">
        <w:rPr>
          <w:noProof w:val="0"/>
        </w:rPr>
        <w:t>3.Y3.1</w:t>
      </w:r>
      <w:proofErr w:type="gramEnd"/>
      <w:r w:rsidRPr="00CA4288">
        <w:rPr>
          <w:noProof w:val="0"/>
        </w:rPr>
        <w:t xml:space="preserve"> Scope</w:t>
      </w:r>
      <w:bookmarkEnd w:id="303"/>
    </w:p>
    <w:p w14:paraId="6D1ADD84" w14:textId="52A3C067" w:rsidR="00D54BCF" w:rsidRPr="00CA4288" w:rsidRDefault="00D54BCF" w:rsidP="00D54BCF">
      <w:pPr>
        <w:pStyle w:val="BodyText"/>
      </w:pPr>
      <w:r w:rsidRPr="00CA4288">
        <w:t xml:space="preserve">This transaction </w:t>
      </w:r>
      <w:proofErr w:type="gramStart"/>
      <w:r w:rsidRPr="00CA4288">
        <w:t>is used</w:t>
      </w:r>
      <w:proofErr w:type="gramEnd"/>
      <w:r w:rsidRPr="00CA4288">
        <w:t xml:space="preserve"> to </w:t>
      </w:r>
      <w:r w:rsidR="00E1593D" w:rsidRPr="00CD798F">
        <w:rPr>
          <w:rPrChange w:id="304" w:author="Cole, George" w:date="2016-07-18T17:18:00Z">
            <w:rPr>
              <w:i/>
            </w:rPr>
          </w:rPrChange>
        </w:rPr>
        <w:t>subscribe to updates made to a Care Plan.</w:t>
      </w:r>
    </w:p>
    <w:p w14:paraId="3AB10AA3" w14:textId="17D390E2" w:rsidR="00D54BCF" w:rsidRPr="00CA4288" w:rsidRDefault="00D54BCF" w:rsidP="00D54BCF">
      <w:pPr>
        <w:pStyle w:val="Heading3"/>
        <w:numPr>
          <w:ilvl w:val="0"/>
          <w:numId w:val="0"/>
        </w:numPr>
        <w:rPr>
          <w:noProof w:val="0"/>
        </w:rPr>
      </w:pPr>
      <w:bookmarkStart w:id="305" w:name="_Toc456628132"/>
      <w:proofErr w:type="gramStart"/>
      <w:r w:rsidRPr="00CA4288">
        <w:rPr>
          <w:noProof w:val="0"/>
        </w:rPr>
        <w:t>3.Y3.2</w:t>
      </w:r>
      <w:proofErr w:type="gramEnd"/>
      <w:r w:rsidRPr="00CA4288">
        <w:rPr>
          <w:noProof w:val="0"/>
        </w:rPr>
        <w:t xml:space="preserve"> Actor Roles</w:t>
      </w:r>
      <w:bookmarkEnd w:id="305"/>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254182" w:rsidRDefault="00254182" w:rsidP="00D54BCF">
                              <w:pPr>
                                <w:jc w:val="center"/>
                                <w:rPr>
                                  <w:sz w:val="18"/>
                                </w:rPr>
                              </w:pPr>
                              <w:r>
                                <w:rPr>
                                  <w:sz w:val="18"/>
                                </w:rPr>
                                <w:t>Subscribe to Care Plan Updates [PCC-Y3]</w:t>
                              </w:r>
                            </w:p>
                            <w:p w14:paraId="23FCEE02" w14:textId="77777777" w:rsidR="00254182" w:rsidRDefault="00254182" w:rsidP="00D54BCF"/>
                            <w:p w14:paraId="39439A52" w14:textId="77777777" w:rsidR="00254182" w:rsidRDefault="00254182"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7B2F4792" w:rsidR="00254182" w:rsidRDefault="00254182" w:rsidP="00D54BCF">
                              <w:pPr>
                                <w:rPr>
                                  <w:sz w:val="18"/>
                                </w:rPr>
                              </w:pPr>
                              <w:r>
                                <w:rPr>
                                  <w:sz w:val="18"/>
                                </w:rPr>
                                <w:t xml:space="preserve">Care Plan </w:t>
                              </w:r>
                              <w:del w:id="306" w:author="Cole, George" w:date="2016-07-18T17:18:00Z">
                                <w:r w:rsidDel="003B7B4D">
                                  <w:rPr>
                                    <w:sz w:val="18"/>
                                  </w:rPr>
                                  <w:delText xml:space="preserve">Consumer or Care Plan </w:delText>
                                </w:r>
                              </w:del>
                              <w:del w:id="307" w:author="Cole, George" w:date="2016-07-14T09:21:00Z">
                                <w:r w:rsidDel="00FD0383">
                                  <w:rPr>
                                    <w:sz w:val="18"/>
                                  </w:rPr>
                                  <w:delText>Updater</w:delText>
                                </w:r>
                              </w:del>
                              <w:ins w:id="308" w:author="Cole, George" w:date="2016-07-14T09:21:00Z">
                                <w:r>
                                  <w:rPr>
                                    <w:sz w:val="18"/>
                                  </w:rPr>
                                  <w:t>Contributor</w:t>
                                </w:r>
                              </w:ins>
                            </w:p>
                            <w:p w14:paraId="3B622C6D" w14:textId="77777777" w:rsidR="00254182" w:rsidRDefault="00254182" w:rsidP="00D54BCF"/>
                            <w:p w14:paraId="404F1AF4" w14:textId="77777777" w:rsidR="00254182" w:rsidRDefault="00254182"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254182" w:rsidRDefault="00254182" w:rsidP="00D54BCF">
                              <w:pPr>
                                <w:rPr>
                                  <w:sz w:val="18"/>
                                </w:rPr>
                              </w:pPr>
                              <w:r>
                                <w:rPr>
                                  <w:sz w:val="18"/>
                                </w:rPr>
                                <w:t>Care Plan Service</w:t>
                              </w:r>
                            </w:p>
                            <w:p w14:paraId="2963A82E" w14:textId="77777777" w:rsidR="00254182" w:rsidRDefault="00254182" w:rsidP="00D54BCF"/>
                            <w:p w14:paraId="6F37BFF4" w14:textId="77777777" w:rsidR="00254182" w:rsidRDefault="00254182"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">
                <v:shape id="_x0000_s1124" type="#_x0000_t75" style="position:absolute;width:37261;height:15392;visibility:visible;mso-wrap-style:square">
                  <v:fill o:detectmouseclick="t"/>
                  <v:path o:connecttype="none"/>
                </v:shape>
                <v:oval id="Oval 153" o:spid="_x0000_s1125"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254182" w:rsidRDefault="00254182" w:rsidP="00D54BCF">
                        <w:pPr>
                          <w:jc w:val="center"/>
                          <w:rPr>
                            <w:sz w:val="18"/>
                          </w:rPr>
                        </w:pPr>
                        <w:r>
                          <w:rPr>
                            <w:sz w:val="18"/>
                          </w:rPr>
                          <w:t>Subscribe to Care Plan Updates [PCC-Y3]</w:t>
                        </w:r>
                      </w:p>
                      <w:p w14:paraId="23FCEE02" w14:textId="77777777" w:rsidR="00254182" w:rsidRDefault="00254182" w:rsidP="00D54BCF"/>
                      <w:p w14:paraId="39439A52" w14:textId="77777777" w:rsidR="00254182" w:rsidRDefault="00254182" w:rsidP="00D54BCF">
                        <w:pPr>
                          <w:jc w:val="center"/>
                          <w:rPr>
                            <w:sz w:val="18"/>
                          </w:rPr>
                        </w:pPr>
                        <w:r>
                          <w:rPr>
                            <w:sz w:val="18"/>
                          </w:rPr>
                          <w:t>Transaction Name [DOM-#]</w:t>
                        </w:r>
                      </w:p>
                    </w:txbxContent>
                  </v:textbox>
                </v:oval>
                <v:shape id="Text Box 154" o:spid="_x0000_s1126"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B2F4792" w:rsidR="00254182" w:rsidRDefault="00254182" w:rsidP="00D54BCF">
                        <w:pPr>
                          <w:rPr>
                            <w:sz w:val="18"/>
                          </w:rPr>
                        </w:pPr>
                        <w:r>
                          <w:rPr>
                            <w:sz w:val="18"/>
                          </w:rPr>
                          <w:t xml:space="preserve">Care Plan </w:t>
                        </w:r>
                        <w:del w:id="315" w:author="Cole, George" w:date="2016-07-18T17:18:00Z">
                          <w:r w:rsidDel="003B7B4D">
                            <w:rPr>
                              <w:sz w:val="18"/>
                            </w:rPr>
                            <w:delText xml:space="preserve">Consumer or Care Plan </w:delText>
                          </w:r>
                        </w:del>
                        <w:del w:id="316" w:author="Cole, George" w:date="2016-07-14T09:21:00Z">
                          <w:r w:rsidDel="00FD0383">
                            <w:rPr>
                              <w:sz w:val="18"/>
                            </w:rPr>
                            <w:delText>Updater</w:delText>
                          </w:r>
                        </w:del>
                        <w:ins w:id="317" w:author="Cole, George" w:date="2016-07-14T09:21:00Z">
                          <w:r>
                            <w:rPr>
                              <w:sz w:val="18"/>
                            </w:rPr>
                            <w:t>Contributor</w:t>
                          </w:r>
                        </w:ins>
                      </w:p>
                      <w:p w14:paraId="3B622C6D" w14:textId="77777777" w:rsidR="00254182" w:rsidRDefault="00254182" w:rsidP="00D54BCF"/>
                      <w:p w14:paraId="404F1AF4" w14:textId="77777777" w:rsidR="00254182" w:rsidRDefault="00254182" w:rsidP="00D54BCF">
                        <w:pPr>
                          <w:rPr>
                            <w:sz w:val="18"/>
                          </w:rPr>
                        </w:pPr>
                        <w:r>
                          <w:rPr>
                            <w:sz w:val="18"/>
                          </w:rPr>
                          <w:t>Actor ABC</w:t>
                        </w:r>
                      </w:p>
                    </w:txbxContent>
                  </v:textbox>
                </v:shape>
                <v:line id="Line 155" o:spid="_x0000_s112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28"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254182" w:rsidRDefault="00254182" w:rsidP="00D54BCF">
                        <w:pPr>
                          <w:rPr>
                            <w:sz w:val="18"/>
                          </w:rPr>
                        </w:pPr>
                        <w:r>
                          <w:rPr>
                            <w:sz w:val="18"/>
                          </w:rPr>
                          <w:t>Care Plan Service</w:t>
                        </w:r>
                      </w:p>
                      <w:p w14:paraId="2963A82E" w14:textId="77777777" w:rsidR="00254182" w:rsidRDefault="00254182" w:rsidP="00D54BCF"/>
                      <w:p w14:paraId="6F37BFF4" w14:textId="77777777" w:rsidR="00254182" w:rsidRDefault="00254182" w:rsidP="00D54BCF">
                        <w:pPr>
                          <w:rPr>
                            <w:sz w:val="18"/>
                          </w:rPr>
                        </w:pPr>
                        <w:r>
                          <w:rPr>
                            <w:sz w:val="18"/>
                          </w:rPr>
                          <w:t>Actor DEF</w:t>
                        </w:r>
                      </w:p>
                    </w:txbxContent>
                  </v:textbox>
                </v:shape>
                <v:line id="Line 157" o:spid="_x0000_s112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CA4288" w:rsidRDefault="00D54BCF" w:rsidP="00D54BCF">
      <w:pPr>
        <w:pStyle w:val="FigureTitle"/>
      </w:pPr>
      <w:r w:rsidRPr="00CA4288">
        <w:t>Figure 3.Y3.2-1: Use Case Diagram</w:t>
      </w:r>
    </w:p>
    <w:p w14:paraId="01213741" w14:textId="77777777" w:rsidR="00D54BCF" w:rsidRPr="00CA4288" w:rsidRDefault="00D54BCF" w:rsidP="00A03166">
      <w:pPr>
        <w:pStyle w:val="BodyText"/>
      </w:pPr>
    </w:p>
    <w:p w14:paraId="72517A2C" w14:textId="7E29E514" w:rsidR="00D54BCF" w:rsidRPr="00CA4288" w:rsidRDefault="00D54BCF" w:rsidP="00D54BCF">
      <w:pPr>
        <w:pStyle w:val="TableTitle"/>
      </w:pPr>
      <w:r w:rsidRPr="00CA4288">
        <w:t>Table 3.Y3.2-1: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5061027E" w:rsidR="00D54BCF" w:rsidRPr="00CA4288" w:rsidRDefault="00602956" w:rsidP="00CF3CC5">
            <w:pPr>
              <w:pStyle w:val="BodyText"/>
            </w:pPr>
            <w:r w:rsidRPr="00CA4288">
              <w:t xml:space="preserve">Care Plan </w:t>
            </w:r>
            <w:del w:id="309" w:author="Cole, George" w:date="2016-07-18T17:20:00Z">
              <w:r w:rsidRPr="00CA4288" w:rsidDel="003D5F7C">
                <w:delText>Consumer</w:delText>
              </w:r>
            </w:del>
            <w:ins w:id="310" w:author="Cole, George" w:date="2016-07-18T17:20:00Z">
              <w:r w:rsidR="003D5F7C" w:rsidRPr="00CA4288">
                <w:t>Con</w:t>
              </w:r>
              <w:r w:rsidR="003D5F7C">
                <w:t>tributor</w:t>
              </w:r>
            </w:ins>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7DD3B53C" w:rsidR="00D54BCF" w:rsidRPr="00CA4288" w:rsidRDefault="00602956" w:rsidP="00CF3CC5">
            <w:pPr>
              <w:pStyle w:val="BodyText"/>
            </w:pPr>
            <w:r w:rsidRPr="00CA4288">
              <w:t xml:space="preserve">The Care Plan </w:t>
            </w:r>
            <w:del w:id="311" w:author="Cole, George" w:date="2016-07-18T17:18:00Z">
              <w:r w:rsidRPr="00CA4288" w:rsidDel="003B7B4D">
                <w:delText xml:space="preserve">Consumer </w:delText>
              </w:r>
            </w:del>
            <w:ins w:id="312" w:author="Cole, George" w:date="2016-07-18T17:18:00Z">
              <w:r w:rsidR="003B7B4D">
                <w:t>Contributor</w:t>
              </w:r>
              <w:r w:rsidR="003B7B4D" w:rsidRPr="00CA4288">
                <w:t xml:space="preserve"> </w:t>
              </w:r>
            </w:ins>
            <w:r w:rsidRPr="00CA4288">
              <w:t xml:space="preserve">subscribes to </w:t>
            </w:r>
            <w:r w:rsidR="006107EC" w:rsidRPr="00CA4288">
              <w:t xml:space="preserve">updates based upon </w:t>
            </w:r>
            <w:r w:rsidRPr="00CA4288">
              <w:t xml:space="preserve">changes to a </w:t>
            </w:r>
            <w:proofErr w:type="spellStart"/>
            <w:r w:rsidRPr="00CA4288">
              <w:t>CarePlan</w:t>
            </w:r>
            <w:proofErr w:type="spellEnd"/>
            <w:r w:rsidRPr="00CA4288">
              <w:t xml:space="preserve">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731928B3"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del w:id="313" w:author="Cole, George" w:date="2016-07-18T17:18:00Z">
              <w:r w:rsidR="00602956" w:rsidRPr="00CA4288" w:rsidDel="003B7B4D">
                <w:delText xml:space="preserve">Consumer </w:delText>
              </w:r>
            </w:del>
            <w:ins w:id="314" w:author="Cole, George" w:date="2016-07-18T17:18:00Z">
              <w:r w:rsidR="003B7B4D" w:rsidRPr="00CA4288">
                <w:t>Con</w:t>
              </w:r>
              <w:r w:rsidR="003B7B4D">
                <w:t>tributor</w:t>
              </w:r>
              <w:r w:rsidR="003B7B4D" w:rsidRPr="00CA4288">
                <w:t xml:space="preserve"> </w:t>
              </w:r>
            </w:ins>
            <w:r w:rsidR="00602956" w:rsidRPr="00CA4288">
              <w:t>about changes.</w:t>
            </w:r>
          </w:p>
        </w:tc>
      </w:tr>
    </w:tbl>
    <w:p w14:paraId="203AD1A0" w14:textId="18434A10" w:rsidR="00D54BCF" w:rsidRPr="00CA4288" w:rsidRDefault="00D54BCF" w:rsidP="00D54BCF">
      <w:pPr>
        <w:pStyle w:val="Heading3"/>
        <w:numPr>
          <w:ilvl w:val="0"/>
          <w:numId w:val="0"/>
        </w:numPr>
        <w:rPr>
          <w:noProof w:val="0"/>
        </w:rPr>
      </w:pPr>
      <w:bookmarkStart w:id="315" w:name="_Toc456628133"/>
      <w:proofErr w:type="gramStart"/>
      <w:r w:rsidRPr="00CA4288">
        <w:rPr>
          <w:noProof w:val="0"/>
        </w:rPr>
        <w:t>3.Y3.3</w:t>
      </w:r>
      <w:proofErr w:type="gramEnd"/>
      <w:r w:rsidRPr="00CA4288">
        <w:rPr>
          <w:noProof w:val="0"/>
        </w:rPr>
        <w:t xml:space="preserve"> Referenced Standards</w:t>
      </w:r>
      <w:bookmarkEnd w:id="315"/>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72638860" w:rsidR="00D54BCF" w:rsidRPr="00CA4288" w:rsidRDefault="00D54BCF" w:rsidP="00D54BCF">
      <w:pPr>
        <w:pStyle w:val="Heading3"/>
        <w:numPr>
          <w:ilvl w:val="0"/>
          <w:numId w:val="0"/>
        </w:numPr>
        <w:rPr>
          <w:noProof w:val="0"/>
        </w:rPr>
      </w:pPr>
      <w:bookmarkStart w:id="316" w:name="_Toc456628134"/>
      <w:proofErr w:type="gramStart"/>
      <w:r w:rsidRPr="00CA4288">
        <w:rPr>
          <w:noProof w:val="0"/>
        </w:rPr>
        <w:lastRenderedPageBreak/>
        <w:t>3.Y3.4</w:t>
      </w:r>
      <w:proofErr w:type="gramEnd"/>
      <w:r w:rsidRPr="00CA4288">
        <w:rPr>
          <w:noProof w:val="0"/>
        </w:rPr>
        <w:t xml:space="preserve"> Interaction Diagram</w:t>
      </w:r>
      <w:bookmarkEnd w:id="316"/>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77509C9" w:rsidR="00254182" w:rsidRPr="007C1AAC" w:rsidRDefault="00254182" w:rsidP="00D54BCF">
                              <w:pPr>
                                <w:jc w:val="center"/>
                                <w:rPr>
                                  <w:sz w:val="22"/>
                                  <w:szCs w:val="22"/>
                                </w:rPr>
                              </w:pPr>
                              <w:r>
                                <w:rPr>
                                  <w:sz w:val="22"/>
                                  <w:szCs w:val="22"/>
                                </w:rPr>
                                <w:t xml:space="preserve">Care Plan </w:t>
                              </w:r>
                              <w:del w:id="317" w:author="Cole, George" w:date="2016-07-18T17:21:00Z">
                                <w:r w:rsidDel="009B72FD">
                                  <w:rPr>
                                    <w:sz w:val="22"/>
                                    <w:szCs w:val="22"/>
                                  </w:rPr>
                                  <w:delText>Consumer</w:delText>
                                </w:r>
                              </w:del>
                              <w:ins w:id="318" w:author="Cole, George" w:date="2016-07-18T17:21:00Z">
                                <w:r w:rsidR="009B72FD">
                                  <w:rPr>
                                    <w:sz w:val="22"/>
                                    <w:szCs w:val="22"/>
                                  </w:rPr>
                                  <w:t>Contributor</w:t>
                                </w:r>
                              </w:ins>
                            </w:p>
                            <w:p w14:paraId="35637241" w14:textId="77777777" w:rsidR="00254182" w:rsidRDefault="00254182" w:rsidP="00D54BCF"/>
                            <w:p w14:paraId="4322EE1F" w14:textId="77777777" w:rsidR="00254182" w:rsidRPr="007C1AAC" w:rsidRDefault="00254182"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254182" w:rsidRPr="007C1AAC" w:rsidRDefault="00254182" w:rsidP="00D54BCF">
                              <w:pPr>
                                <w:rPr>
                                  <w:sz w:val="22"/>
                                  <w:szCs w:val="22"/>
                                </w:rPr>
                              </w:pPr>
                              <w:r>
                                <w:rPr>
                                  <w:sz w:val="22"/>
                                  <w:szCs w:val="22"/>
                                </w:rPr>
                                <w:t>Subscribe to Care Plan Updates</w:t>
                              </w:r>
                            </w:p>
                            <w:p w14:paraId="4EB20E8D" w14:textId="77777777" w:rsidR="00254182" w:rsidRDefault="00254182" w:rsidP="00D54BCF"/>
                            <w:p w14:paraId="1FE51D34" w14:textId="77777777" w:rsidR="00254182" w:rsidRPr="007C1AAC" w:rsidRDefault="00254182"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1920AA8" w:rsidR="00254182" w:rsidRPr="007C1AAC" w:rsidRDefault="00254182" w:rsidP="00D54BCF">
                              <w:pPr>
                                <w:jc w:val="center"/>
                                <w:rPr>
                                  <w:sz w:val="22"/>
                                  <w:szCs w:val="22"/>
                                </w:rPr>
                              </w:pPr>
                              <w:r>
                                <w:rPr>
                                  <w:sz w:val="22"/>
                                  <w:szCs w:val="22"/>
                                </w:rPr>
                                <w:t xml:space="preserve">Care Plan </w:t>
                              </w:r>
                              <w:del w:id="319" w:author="Cole, George" w:date="2016-07-14T09:17:00Z">
                                <w:r w:rsidDel="00E053AF">
                                  <w:rPr>
                                    <w:sz w:val="22"/>
                                    <w:szCs w:val="22"/>
                                  </w:rPr>
                                  <w:delText>Manager</w:delText>
                                </w:r>
                              </w:del>
                              <w:ins w:id="320" w:author="Cole, George" w:date="2016-07-14T09:17:00Z">
                                <w:r>
                                  <w:rPr>
                                    <w:sz w:val="22"/>
                                    <w:szCs w:val="22"/>
                                  </w:rPr>
                                  <w:t>Service</w:t>
                                </w:r>
                              </w:ins>
                            </w:p>
                            <w:p w14:paraId="5175D1C3" w14:textId="77777777" w:rsidR="00254182" w:rsidRDefault="00254182" w:rsidP="00D54BCF"/>
                            <w:p w14:paraId="2FFCF68A" w14:textId="77777777" w:rsidR="00254182" w:rsidRPr="007C1AAC" w:rsidRDefault="00254182"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o+g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Ai&#10;pMho+gQAAFMbAAAOAAAAAAAAAAAAAAAAAC4CAABkcnMvZTJvRG9jLnhtbFBLAQItABQABgAIAAAA&#10;IQB166ZA3AAAAAUBAAAPAAAAAAAAAAAAAAAAAFQHAABkcnMvZG93bnJldi54bWxQSwUGAAAAAAQA&#10;BADzAAAAXQgAAAAA&#10;">
                <v:shape id="_x0000_s1131" type="#_x0000_t75" style="position:absolute;width:59436;height:24003;visibility:visible;mso-wrap-style:square">
                  <v:fill o:detectmouseclick="t"/>
                  <v:path o:connecttype="none"/>
                </v:shape>
                <v:shape id="Text Box 160" o:spid="_x0000_s1132"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77509C9" w:rsidR="00254182" w:rsidRPr="007C1AAC" w:rsidRDefault="00254182" w:rsidP="00D54BCF">
                        <w:pPr>
                          <w:jc w:val="center"/>
                          <w:rPr>
                            <w:sz w:val="22"/>
                            <w:szCs w:val="22"/>
                          </w:rPr>
                        </w:pPr>
                        <w:r>
                          <w:rPr>
                            <w:sz w:val="22"/>
                            <w:szCs w:val="22"/>
                          </w:rPr>
                          <w:t xml:space="preserve">Care Plan </w:t>
                        </w:r>
                        <w:del w:id="330" w:author="Cole, George" w:date="2016-07-18T17:21:00Z">
                          <w:r w:rsidDel="009B72FD">
                            <w:rPr>
                              <w:sz w:val="22"/>
                              <w:szCs w:val="22"/>
                            </w:rPr>
                            <w:delText>Consumer</w:delText>
                          </w:r>
                        </w:del>
                        <w:ins w:id="331" w:author="Cole, George" w:date="2016-07-18T17:21:00Z">
                          <w:r w:rsidR="009B72FD">
                            <w:rPr>
                              <w:sz w:val="22"/>
                              <w:szCs w:val="22"/>
                            </w:rPr>
                            <w:t>Con</w:t>
                          </w:r>
                          <w:r w:rsidR="009B72FD">
                            <w:rPr>
                              <w:sz w:val="22"/>
                              <w:szCs w:val="22"/>
                            </w:rPr>
                            <w:t>tributor</w:t>
                          </w:r>
                        </w:ins>
                      </w:p>
                      <w:p w14:paraId="35637241" w14:textId="77777777" w:rsidR="00254182" w:rsidRDefault="00254182" w:rsidP="00D54BCF"/>
                      <w:p w14:paraId="4322EE1F" w14:textId="77777777" w:rsidR="00254182" w:rsidRPr="007C1AAC" w:rsidRDefault="00254182" w:rsidP="00D54BCF">
                        <w:pPr>
                          <w:jc w:val="center"/>
                          <w:rPr>
                            <w:sz w:val="22"/>
                            <w:szCs w:val="22"/>
                          </w:rPr>
                        </w:pPr>
                        <w:r w:rsidRPr="007C1AAC">
                          <w:rPr>
                            <w:sz w:val="22"/>
                            <w:szCs w:val="22"/>
                          </w:rPr>
                          <w:t>A</w:t>
                        </w:r>
                        <w:r>
                          <w:rPr>
                            <w:sz w:val="22"/>
                            <w:szCs w:val="22"/>
                          </w:rPr>
                          <w:t>ctor A</w:t>
                        </w:r>
                      </w:p>
                    </w:txbxContent>
                  </v:textbox>
                </v:shape>
                <v:line id="Line 161" o:spid="_x0000_s113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4"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254182" w:rsidRPr="007C1AAC" w:rsidRDefault="00254182" w:rsidP="00D54BCF">
                        <w:pPr>
                          <w:rPr>
                            <w:sz w:val="22"/>
                            <w:szCs w:val="22"/>
                          </w:rPr>
                        </w:pPr>
                        <w:r>
                          <w:rPr>
                            <w:sz w:val="22"/>
                            <w:szCs w:val="22"/>
                          </w:rPr>
                          <w:t>Subscribe to Care Plan Updates</w:t>
                        </w:r>
                      </w:p>
                      <w:p w14:paraId="4EB20E8D" w14:textId="77777777" w:rsidR="00254182" w:rsidRDefault="00254182" w:rsidP="00D54BCF"/>
                      <w:p w14:paraId="1FE51D34" w14:textId="77777777" w:rsidR="00254182" w:rsidRPr="007C1AAC" w:rsidRDefault="00254182" w:rsidP="00D54BCF">
                        <w:pPr>
                          <w:rPr>
                            <w:sz w:val="22"/>
                            <w:szCs w:val="22"/>
                          </w:rPr>
                        </w:pPr>
                        <w:r>
                          <w:rPr>
                            <w:sz w:val="22"/>
                            <w:szCs w:val="22"/>
                          </w:rPr>
                          <w:t xml:space="preserve">Message </w:t>
                        </w:r>
                        <w:r w:rsidRPr="007C1AAC">
                          <w:rPr>
                            <w:sz w:val="22"/>
                            <w:szCs w:val="22"/>
                          </w:rPr>
                          <w:t>1</w:t>
                        </w:r>
                      </w:p>
                    </w:txbxContent>
                  </v:textbox>
                </v:shape>
                <v:line id="Line 163" o:spid="_x0000_s113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3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3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1920AA8" w:rsidR="00254182" w:rsidRPr="007C1AAC" w:rsidRDefault="00254182" w:rsidP="00D54BCF">
                        <w:pPr>
                          <w:jc w:val="center"/>
                          <w:rPr>
                            <w:sz w:val="22"/>
                            <w:szCs w:val="22"/>
                          </w:rPr>
                        </w:pPr>
                        <w:r>
                          <w:rPr>
                            <w:sz w:val="22"/>
                            <w:szCs w:val="22"/>
                          </w:rPr>
                          <w:t xml:space="preserve">Care Plan </w:t>
                        </w:r>
                        <w:del w:id="332" w:author="Cole, George" w:date="2016-07-14T09:17:00Z">
                          <w:r w:rsidDel="00E053AF">
                            <w:rPr>
                              <w:sz w:val="22"/>
                              <w:szCs w:val="22"/>
                            </w:rPr>
                            <w:delText>Manager</w:delText>
                          </w:r>
                        </w:del>
                        <w:ins w:id="333" w:author="Cole, George" w:date="2016-07-14T09:17:00Z">
                          <w:r>
                            <w:rPr>
                              <w:sz w:val="22"/>
                              <w:szCs w:val="22"/>
                            </w:rPr>
                            <w:t>Service</w:t>
                          </w:r>
                        </w:ins>
                      </w:p>
                      <w:p w14:paraId="5175D1C3" w14:textId="77777777" w:rsidR="00254182" w:rsidRDefault="00254182" w:rsidP="00D54BCF"/>
                      <w:p w14:paraId="2FFCF68A" w14:textId="77777777" w:rsidR="00254182" w:rsidRPr="007C1AAC" w:rsidRDefault="00254182"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CA4288" w:rsidRDefault="00D54BCF" w:rsidP="00D54BCF">
      <w:pPr>
        <w:pStyle w:val="Heading4"/>
        <w:numPr>
          <w:ilvl w:val="0"/>
          <w:numId w:val="0"/>
        </w:numPr>
        <w:rPr>
          <w:noProof w:val="0"/>
        </w:rPr>
      </w:pPr>
      <w:bookmarkStart w:id="321" w:name="_Toc456628135"/>
      <w:proofErr w:type="gramStart"/>
      <w:r w:rsidRPr="00CA4288">
        <w:rPr>
          <w:noProof w:val="0"/>
        </w:rPr>
        <w:t>3.Y3.4.1</w:t>
      </w:r>
      <w:proofErr w:type="gramEnd"/>
      <w:r w:rsidRPr="00CA4288">
        <w:rPr>
          <w:noProof w:val="0"/>
        </w:rPr>
        <w:t xml:space="preserve"> </w:t>
      </w:r>
      <w:r w:rsidR="00AD7036" w:rsidRPr="00CA4288">
        <w:rPr>
          <w:noProof w:val="0"/>
        </w:rPr>
        <w:t>Subscribe to Care Plan Updates</w:t>
      </w:r>
      <w:bookmarkEnd w:id="321"/>
    </w:p>
    <w:p w14:paraId="3345C13F" w14:textId="6BF342F2" w:rsidR="000B0E1E" w:rsidRPr="00CA4288" w:rsidRDefault="000B0E1E" w:rsidP="00A03166">
      <w:pPr>
        <w:pStyle w:val="BodyText"/>
      </w:pPr>
      <w:r w:rsidRPr="00CA4288">
        <w:t xml:space="preserve">A Care Plan </w:t>
      </w:r>
      <w:del w:id="322" w:author="Cole, George" w:date="2016-07-18T17:21:00Z">
        <w:r w:rsidRPr="00CA4288" w:rsidDel="00334CA4">
          <w:delText xml:space="preserve">Consumer </w:delText>
        </w:r>
      </w:del>
      <w:ins w:id="323" w:author="Cole, George" w:date="2016-07-18T17:21:00Z">
        <w:r w:rsidR="00334CA4" w:rsidRPr="00CA4288">
          <w:t>Con</w:t>
        </w:r>
        <w:r w:rsidR="00334CA4">
          <w:t>tributor</w:t>
        </w:r>
        <w:r w:rsidR="00334CA4" w:rsidRPr="00CA4288">
          <w:t xml:space="preserve"> </w:t>
        </w:r>
      </w:ins>
      <w:r w:rsidRPr="00CA4288">
        <w:t xml:space="preserve">may choose to receive updates as </w:t>
      </w:r>
      <w:proofErr w:type="spellStart"/>
      <w:r w:rsidRPr="00CA4288">
        <w:t>CarePlan</w:t>
      </w:r>
      <w:proofErr w:type="spellEnd"/>
      <w:r w:rsidRPr="00CA4288">
        <w:t xml:space="preserve"> resources </w:t>
      </w:r>
      <w:proofErr w:type="gramStart"/>
      <w:r w:rsidRPr="00CA4288">
        <w:t>are changed</w:t>
      </w:r>
      <w:proofErr w:type="gramEnd"/>
      <w:r w:rsidRPr="00CA4288">
        <w:t xml:space="preserve"> by using the Subscribe to Care Plan Updates transaction. Alternatively, a Care Plan </w:t>
      </w:r>
      <w:del w:id="324" w:author="Cole, George" w:date="2016-07-18T17:21:00Z">
        <w:r w:rsidRPr="00CA4288" w:rsidDel="00334CA4">
          <w:delText xml:space="preserve">Consumer </w:delText>
        </w:r>
      </w:del>
      <w:ins w:id="325" w:author="Cole, George" w:date="2016-07-18T17:21:00Z">
        <w:r w:rsidR="00334CA4" w:rsidRPr="00CA4288">
          <w:t>Con</w:t>
        </w:r>
        <w:r w:rsidR="00334CA4">
          <w:t>tributor</w:t>
        </w:r>
        <w:r w:rsidR="00334CA4" w:rsidRPr="00CA4288">
          <w:t xml:space="preserve"> </w:t>
        </w:r>
      </w:ins>
      <w:r w:rsidRPr="00CA4288">
        <w:t xml:space="preserve">could periodically query for a </w:t>
      </w:r>
      <w:proofErr w:type="spellStart"/>
      <w:r w:rsidRPr="00CA4288">
        <w:t>CarePlan</w:t>
      </w:r>
      <w:proofErr w:type="spellEnd"/>
      <w:r w:rsidRPr="00CA4288">
        <w:t xml:space="preserve"> resource history and determine that a Retrieve Care Plan was necessary.</w:t>
      </w:r>
    </w:p>
    <w:p w14:paraId="1452D550" w14:textId="512328F4" w:rsidR="00C84EF0" w:rsidRPr="00CA4288" w:rsidRDefault="00C84EF0" w:rsidP="00A03166">
      <w:pPr>
        <w:pStyle w:val="BodyText"/>
      </w:pPr>
      <w:r w:rsidRPr="00CA4288">
        <w:t xml:space="preserve">Subscriptions </w:t>
      </w:r>
      <w:proofErr w:type="gramStart"/>
      <w:r w:rsidRPr="00CA4288">
        <w:t>are constructed</w:t>
      </w:r>
      <w:proofErr w:type="gramEnd"/>
      <w:r w:rsidRPr="00CA4288">
        <w:t xml:space="preserve"> in a manner that the Care Plan Service sends the entire </w:t>
      </w:r>
      <w:proofErr w:type="spellStart"/>
      <w:r w:rsidRPr="00CA4288">
        <w:t>CarePlan</w:t>
      </w:r>
      <w:proofErr w:type="spellEnd"/>
      <w:r w:rsidRPr="00CA4288">
        <w:t xml:space="preserve"> </w:t>
      </w:r>
      <w:r w:rsidR="000673EF" w:rsidRPr="00CA4288">
        <w:t>resources</w:t>
      </w:r>
      <w:r w:rsidRPr="00CA4288">
        <w:t>, using the Provide Care Plan [PCC-Y4] transaction, when the criteria are met.</w:t>
      </w:r>
    </w:p>
    <w:p w14:paraId="61E77B65" w14:textId="4700FE21" w:rsidR="00D54BCF" w:rsidRPr="00CA4288" w:rsidRDefault="00D54BCF" w:rsidP="00D54BCF">
      <w:pPr>
        <w:pStyle w:val="Heading5"/>
        <w:numPr>
          <w:ilvl w:val="0"/>
          <w:numId w:val="0"/>
        </w:numPr>
        <w:rPr>
          <w:noProof w:val="0"/>
        </w:rPr>
      </w:pPr>
      <w:bookmarkStart w:id="326" w:name="_Toc456628136"/>
      <w:proofErr w:type="gramStart"/>
      <w:r w:rsidRPr="00CA4288">
        <w:rPr>
          <w:noProof w:val="0"/>
        </w:rPr>
        <w:t>3.Y3.4.1.1</w:t>
      </w:r>
      <w:proofErr w:type="gramEnd"/>
      <w:r w:rsidRPr="00CA4288">
        <w:rPr>
          <w:noProof w:val="0"/>
        </w:rPr>
        <w:t xml:space="preserve"> Trigger Events</w:t>
      </w:r>
      <w:bookmarkEnd w:id="326"/>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7BCA9083" w:rsidR="002C7A47" w:rsidRPr="00CA4288" w:rsidRDefault="00940008" w:rsidP="00A03166">
      <w:pPr>
        <w:pStyle w:val="BodyText"/>
      </w:pPr>
      <w:r w:rsidRPr="00CA4288">
        <w:t xml:space="preserve">A simple Subscription </w:t>
      </w:r>
      <w:proofErr w:type="gramStart"/>
      <w:r w:rsidRPr="00CA4288">
        <w:t>criteria</w:t>
      </w:r>
      <w:proofErr w:type="gramEnd"/>
      <w:r w:rsidRPr="00CA4288">
        <w:t xml:space="preserve"> includes only query parameters about a </w:t>
      </w:r>
      <w:proofErr w:type="spellStart"/>
      <w:r w:rsidRPr="00CA4288">
        <w:t>CarePlan</w:t>
      </w:r>
      <w:proofErr w:type="spellEnd"/>
      <w:r w:rsidRPr="00CA4288">
        <w:t xml:space="preserve"> resource, such as the id. A simple Subscription criteria results in notifications of changes to the </w:t>
      </w:r>
      <w:proofErr w:type="spellStart"/>
      <w:r w:rsidRPr="00CA4288">
        <w:t>CarePlan</w:t>
      </w:r>
      <w:proofErr w:type="spellEnd"/>
      <w:r w:rsidRPr="00CA4288">
        <w:t xml:space="preserve"> resource itself, but </w:t>
      </w:r>
      <w:r w:rsidR="00C84EF0" w:rsidRPr="00CA4288">
        <w:t xml:space="preserve">the subscription update </w:t>
      </w:r>
      <w:proofErr w:type="gramStart"/>
      <w:r w:rsidR="00C84EF0" w:rsidRPr="00CA4288">
        <w:t>would not be triggered</w:t>
      </w:r>
      <w:proofErr w:type="gramEnd"/>
      <w:r w:rsidR="00C84EF0" w:rsidRPr="00CA4288">
        <w:t xml:space="preserve"> by changes to a referenced resource</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proofErr w:type="gramStart"/>
      <w:r w:rsidRPr="00CA4288">
        <w:t>criteria</w:t>
      </w:r>
      <w:proofErr w:type="gramEnd"/>
      <w:r w:rsidRPr="00CA4288">
        <w:t xml:space="preserve">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w:t>
      </w:r>
      <w:proofErr w:type="spellStart"/>
      <w:r w:rsidR="00A10784" w:rsidRPr="00CA4288">
        <w:t>CarePlan</w:t>
      </w:r>
      <w:proofErr w:type="spellEnd"/>
      <w:r w:rsidR="00CA4288">
        <w:t xml:space="preserve">. </w:t>
      </w:r>
      <w:r w:rsidR="00940008" w:rsidRPr="00CA4288">
        <w:t xml:space="preserve">For example, chaining parameters about a goal referenced from a </w:t>
      </w:r>
      <w:proofErr w:type="spellStart"/>
      <w:r w:rsidR="00940008" w:rsidRPr="00CA4288">
        <w:t>CarePlan</w:t>
      </w:r>
      <w:proofErr w:type="spellEnd"/>
      <w:r w:rsidR="00940008" w:rsidRPr="00CA4288">
        <w:t xml:space="preserve"> results in notifications of changes </w:t>
      </w:r>
      <w:proofErr w:type="gramStart"/>
      <w:r w:rsidR="00940008" w:rsidRPr="00CA4288">
        <w:t>to either</w:t>
      </w:r>
      <w:proofErr w:type="gramEnd"/>
      <w:r w:rsidR="00940008" w:rsidRPr="00CA4288">
        <w:t xml:space="preserve"> the </w:t>
      </w:r>
      <w:proofErr w:type="spellStart"/>
      <w:r w:rsidR="00940008" w:rsidRPr="00CA4288">
        <w:t>CarePlan</w:t>
      </w:r>
      <w:proofErr w:type="spellEnd"/>
      <w:r w:rsidR="00940008" w:rsidRPr="00CA4288">
        <w:t xml:space="preserve"> or to the referenced goal.</w:t>
      </w:r>
    </w:p>
    <w:p w14:paraId="2816B17D" w14:textId="11A2A8BC" w:rsidR="00D54BCF" w:rsidRPr="00CA4288" w:rsidRDefault="00D54BCF" w:rsidP="00D54BCF">
      <w:pPr>
        <w:pStyle w:val="Heading5"/>
        <w:numPr>
          <w:ilvl w:val="0"/>
          <w:numId w:val="0"/>
        </w:numPr>
        <w:rPr>
          <w:noProof w:val="0"/>
        </w:rPr>
      </w:pPr>
      <w:bookmarkStart w:id="327" w:name="_Toc456628137"/>
      <w:proofErr w:type="gramStart"/>
      <w:r w:rsidRPr="00CA4288">
        <w:rPr>
          <w:noProof w:val="0"/>
        </w:rPr>
        <w:t>3.Y3.4.1.2</w:t>
      </w:r>
      <w:proofErr w:type="gramEnd"/>
      <w:r w:rsidRPr="00CA4288">
        <w:rPr>
          <w:noProof w:val="0"/>
        </w:rPr>
        <w:t xml:space="preserve"> Message Semantics</w:t>
      </w:r>
      <w:bookmarkEnd w:id="327"/>
    </w:p>
    <w:p w14:paraId="0142FF68" w14:textId="31753C67" w:rsidR="001E6ADA" w:rsidRPr="00CA4288" w:rsidRDefault="001E6ADA" w:rsidP="001E6ADA">
      <w:pPr>
        <w:pStyle w:val="BodyText"/>
      </w:pPr>
      <w:r w:rsidRPr="00CA4288">
        <w:t xml:space="preserve">This is an HTTP or HTTPS </w:t>
      </w:r>
      <w:del w:id="328" w:author="Cole, George" w:date="2016-07-18T17:38:00Z">
        <w:r w:rsidRPr="00CA4288" w:rsidDel="008E2AE7">
          <w:delText xml:space="preserve">PUT </w:delText>
        </w:r>
      </w:del>
      <w:ins w:id="329" w:author="Cole, George" w:date="2016-07-18T17:38:00Z">
        <w:r w:rsidR="008E2AE7">
          <w:t>POST</w:t>
        </w:r>
        <w:r w:rsidR="008E2AE7" w:rsidRPr="00CA4288">
          <w:t xml:space="preserve"> </w:t>
        </w:r>
      </w:ins>
      <w:r w:rsidRPr="00CA4288">
        <w:t xml:space="preserve">of a </w:t>
      </w:r>
      <w:r w:rsidR="003D0D7B" w:rsidRPr="00CA4288">
        <w:t>Subscription resource, as constrained by this profile.</w:t>
      </w:r>
    </w:p>
    <w:p w14:paraId="024CF6C0" w14:textId="0BA1ACAE" w:rsidR="001E6ADA" w:rsidRPr="00CA4288" w:rsidRDefault="001E6ADA" w:rsidP="001E6ADA">
      <w:pPr>
        <w:pStyle w:val="BodyText"/>
      </w:pPr>
      <w:r w:rsidRPr="00CA4288">
        <w:lastRenderedPageBreak/>
        <w:t>The base URL fo</w:t>
      </w:r>
      <w:r w:rsidR="003D0D7B" w:rsidRPr="00CA4288">
        <w:t>r this is: [base]/Subscription</w:t>
      </w:r>
      <w:del w:id="330" w:author="Cole, George" w:date="2016-07-18T17:38:00Z">
        <w:r w:rsidR="003D0D7B" w:rsidRPr="00CA4288" w:rsidDel="008E2AE7">
          <w:delText xml:space="preserve"> [id]</w:delText>
        </w:r>
      </w:del>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34F38FBF" w:rsidR="00D54BCF" w:rsidRPr="00CA4288" w:rsidRDefault="00D54BCF" w:rsidP="00D54BCF">
      <w:pPr>
        <w:pStyle w:val="Heading5"/>
        <w:numPr>
          <w:ilvl w:val="0"/>
          <w:numId w:val="0"/>
        </w:numPr>
        <w:rPr>
          <w:noProof w:val="0"/>
        </w:rPr>
      </w:pPr>
      <w:bookmarkStart w:id="331" w:name="_Toc456628138"/>
      <w:proofErr w:type="gramStart"/>
      <w:r w:rsidRPr="00CA4288">
        <w:rPr>
          <w:noProof w:val="0"/>
        </w:rPr>
        <w:t>3.Y3.4.1.3</w:t>
      </w:r>
      <w:proofErr w:type="gramEnd"/>
      <w:r w:rsidRPr="00CA4288">
        <w:rPr>
          <w:noProof w:val="0"/>
        </w:rPr>
        <w:t xml:space="preserve"> Expected Actions</w:t>
      </w:r>
      <w:bookmarkEnd w:id="331"/>
    </w:p>
    <w:p w14:paraId="744A0110" w14:textId="120DAF85" w:rsidR="00537BB7" w:rsidRPr="00CA4288" w:rsidRDefault="00537BB7" w:rsidP="00A03166">
      <w:pPr>
        <w:pStyle w:val="BodyText"/>
      </w:pPr>
      <w:r w:rsidRPr="00CA4288">
        <w:t xml:space="preserve">The Care Plan </w:t>
      </w:r>
      <w:del w:id="332" w:author="Cole, George" w:date="2016-07-18T17:21:00Z">
        <w:r w:rsidRPr="00CA4288" w:rsidDel="00C73650">
          <w:delText>Consumer</w:delText>
        </w:r>
        <w:r w:rsidR="003F4BC3" w:rsidRPr="00CA4288" w:rsidDel="00C73650">
          <w:delText xml:space="preserve"> </w:delText>
        </w:r>
      </w:del>
      <w:ins w:id="333" w:author="Cole, George" w:date="2016-07-18T17:21:00Z">
        <w:r w:rsidR="00C73650" w:rsidRPr="00CA4288">
          <w:t>Con</w:t>
        </w:r>
        <w:r w:rsidR="00C73650">
          <w:t>tributor</w:t>
        </w:r>
        <w:r w:rsidR="00C73650" w:rsidRPr="00CA4288">
          <w:t xml:space="preserve"> </w:t>
        </w:r>
      </w:ins>
      <w:del w:id="334" w:author="Cole, George" w:date="2016-07-18T17:22:00Z">
        <w:r w:rsidR="003F4BC3" w:rsidRPr="00CA4288" w:rsidDel="00C73650">
          <w:delText>or Care Plan Updater</w:delText>
        </w:r>
        <w:r w:rsidRPr="00CA4288" w:rsidDel="00C73650">
          <w:delText xml:space="preserve"> </w:delText>
        </w:r>
      </w:del>
      <w:r w:rsidRPr="00CA4288">
        <w:t xml:space="preserve">shall check the response from the Care Plan </w:t>
      </w:r>
      <w:r w:rsidR="00EF19A5" w:rsidRPr="00CA4288">
        <w:t>Service</w:t>
      </w:r>
      <w:r w:rsidRPr="00CA4288">
        <w:t xml:space="preserve">. </w:t>
      </w:r>
    </w:p>
    <w:p w14:paraId="112B4167" w14:textId="56C27E62"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A256B9">
        <w:t>Section</w:t>
      </w:r>
      <w:r w:rsidR="0023203E" w:rsidRPr="00CA4288">
        <w:t xml:space="preserve"> 6.6.2</w:t>
      </w:r>
      <w:r w:rsidRPr="00CA4288">
        <w:t xml:space="preserve">. </w:t>
      </w:r>
    </w:p>
    <w:p w14:paraId="62A569EB" w14:textId="3E82BC35"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w:t>
      </w:r>
      <w:proofErr w:type="gramStart"/>
      <w:r w:rsidRPr="00CA4288">
        <w:t>shall be saved</w:t>
      </w:r>
      <w:proofErr w:type="gramEnd"/>
      <w:r w:rsidRPr="00CA4288">
        <w:t xml:space="preserve"> by the </w:t>
      </w:r>
      <w:r w:rsidR="0023203E" w:rsidRPr="00CA4288">
        <w:t xml:space="preserve">Care Plan </w:t>
      </w:r>
      <w:r w:rsidRPr="00CA4288">
        <w:t>Con</w:t>
      </w:r>
      <w:del w:id="335" w:author="Cole, George" w:date="2016-07-18T17:22:00Z">
        <w:r w:rsidRPr="00CA4288" w:rsidDel="00C73650">
          <w:delText>sumer</w:delText>
        </w:r>
        <w:r w:rsidR="0023203E" w:rsidRPr="00CA4288" w:rsidDel="00C73650">
          <w:delText xml:space="preserve"> or Care Plan Updater</w:delText>
        </w:r>
      </w:del>
      <w:ins w:id="336" w:author="Cole, George" w:date="2016-07-18T17:22:00Z">
        <w:r w:rsidR="00C73650">
          <w:t>tributor</w:t>
        </w:r>
      </w:ins>
      <w:r w:rsidRPr="00CA4288">
        <w:t>.</w:t>
      </w:r>
    </w:p>
    <w:p w14:paraId="0501C5BE" w14:textId="54885C93" w:rsidR="0023203E" w:rsidRPr="00CA4288" w:rsidRDefault="0023203E" w:rsidP="00A03166">
      <w:pPr>
        <w:pStyle w:val="BodyText"/>
      </w:pPr>
      <w:r w:rsidRPr="00CA4288">
        <w:t xml:space="preserve">A Subscription </w:t>
      </w:r>
      <w:proofErr w:type="gramStart"/>
      <w:r w:rsidRPr="00CA4288">
        <w:t>may be rejected</w:t>
      </w:r>
      <w:proofErr w:type="gramEnd"/>
      <w:r w:rsidRPr="00CA4288">
        <w:t xml:space="preserve"> by the Care Plan Service for a number of reasons, such as the Care Plan Service does not support this functionality, or the Subscription is incomplete or does not meet the requirements of this profile.</w:t>
      </w:r>
    </w:p>
    <w:p w14:paraId="252167DC" w14:textId="3162225A" w:rsidR="000E0C71" w:rsidRDefault="000E0C71" w:rsidP="00A03166">
      <w:pPr>
        <w:pStyle w:val="BodyText"/>
        <w:rPr>
          <w:ins w:id="337" w:author="Cole, George" w:date="2016-07-18T17:40:00Z"/>
        </w:rPr>
      </w:pPr>
      <w:r w:rsidRPr="00CA4288">
        <w:t>As per FHIR POST protocol, a rejected transaction results in the return of a 406 – rejected HTTP response.</w:t>
      </w:r>
    </w:p>
    <w:p w14:paraId="3A491D24" w14:textId="07627467" w:rsidR="00873182" w:rsidRDefault="00873182" w:rsidP="00873182">
      <w:pPr>
        <w:pStyle w:val="Heading4"/>
        <w:numPr>
          <w:ilvl w:val="0"/>
          <w:numId w:val="0"/>
        </w:numPr>
        <w:rPr>
          <w:ins w:id="338" w:author="Cole, George" w:date="2016-07-18T17:42:00Z"/>
          <w:noProof w:val="0"/>
        </w:rPr>
      </w:pPr>
      <w:bookmarkStart w:id="339" w:name="_Toc456628139"/>
      <w:proofErr w:type="gramStart"/>
      <w:ins w:id="340" w:author="Cole, George" w:date="2016-07-18T17:41:00Z">
        <w:r>
          <w:rPr>
            <w:noProof w:val="0"/>
          </w:rPr>
          <w:t>3.Y3.4.2</w:t>
        </w:r>
        <w:proofErr w:type="gramEnd"/>
        <w:r w:rsidRPr="00CA4288">
          <w:rPr>
            <w:noProof w:val="0"/>
          </w:rPr>
          <w:t xml:space="preserve"> </w:t>
        </w:r>
        <w:r>
          <w:rPr>
            <w:noProof w:val="0"/>
          </w:rPr>
          <w:t>Update Subscription</w:t>
        </w:r>
        <w:r w:rsidRPr="00CA4288">
          <w:rPr>
            <w:noProof w:val="0"/>
          </w:rPr>
          <w:t xml:space="preserve"> to Care Plan Updates</w:t>
        </w:r>
      </w:ins>
      <w:bookmarkEnd w:id="339"/>
    </w:p>
    <w:p w14:paraId="33B40F82" w14:textId="724C3C70" w:rsidR="00873182" w:rsidRPr="00CF3CC5" w:rsidRDefault="00873182">
      <w:pPr>
        <w:pStyle w:val="BodyText"/>
        <w:rPr>
          <w:ins w:id="341" w:author="Cole, George" w:date="2016-07-18T17:41:00Z"/>
        </w:rPr>
        <w:pPrChange w:id="342" w:author="Cole, George" w:date="2016-07-18T17:42:00Z">
          <w:pPr>
            <w:pStyle w:val="Heading4"/>
            <w:numPr>
              <w:ilvl w:val="0"/>
              <w:numId w:val="0"/>
            </w:numPr>
            <w:tabs>
              <w:tab w:val="clear" w:pos="864"/>
            </w:tabs>
            <w:ind w:left="0" w:firstLine="0"/>
          </w:pPr>
        </w:pPrChange>
      </w:pPr>
      <w:proofErr w:type="gramStart"/>
      <w:ins w:id="343" w:author="Cole, George" w:date="2016-07-18T17:42:00Z">
        <w:r>
          <w:t>An existing subscription may be updated by a Care Plan Contributor</w:t>
        </w:r>
        <w:proofErr w:type="gramEnd"/>
        <w:r>
          <w:t>.</w:t>
        </w:r>
      </w:ins>
    </w:p>
    <w:p w14:paraId="76DF17FC" w14:textId="7A609549" w:rsidR="00873182" w:rsidRDefault="00873182" w:rsidP="00873182">
      <w:pPr>
        <w:pStyle w:val="Heading5"/>
        <w:numPr>
          <w:ilvl w:val="0"/>
          <w:numId w:val="0"/>
        </w:numPr>
        <w:rPr>
          <w:ins w:id="344" w:author="Cole, George" w:date="2016-07-18T17:42:00Z"/>
          <w:noProof w:val="0"/>
        </w:rPr>
      </w:pPr>
      <w:bookmarkStart w:id="345" w:name="_Toc456628140"/>
      <w:proofErr w:type="gramStart"/>
      <w:ins w:id="346" w:author="Cole, George" w:date="2016-07-18T17:41:00Z">
        <w:r w:rsidRPr="00CA4288">
          <w:rPr>
            <w:noProof w:val="0"/>
          </w:rPr>
          <w:t>3.Y3.4.</w:t>
        </w:r>
        <w:r>
          <w:rPr>
            <w:noProof w:val="0"/>
          </w:rPr>
          <w:t>2</w:t>
        </w:r>
        <w:r w:rsidRPr="00CA4288">
          <w:rPr>
            <w:noProof w:val="0"/>
          </w:rPr>
          <w:t>.1</w:t>
        </w:r>
        <w:proofErr w:type="gramEnd"/>
        <w:r w:rsidRPr="00CA4288">
          <w:rPr>
            <w:noProof w:val="0"/>
          </w:rPr>
          <w:t xml:space="preserve"> Trigger Events</w:t>
        </w:r>
      </w:ins>
      <w:bookmarkEnd w:id="345"/>
    </w:p>
    <w:p w14:paraId="5FBC3E71" w14:textId="227E607D" w:rsidR="00873182" w:rsidRPr="00CF3CC5" w:rsidRDefault="00873182">
      <w:pPr>
        <w:pStyle w:val="BodyText"/>
        <w:rPr>
          <w:ins w:id="347" w:author="Cole, George" w:date="2016-07-18T17:41:00Z"/>
        </w:rPr>
        <w:pPrChange w:id="348" w:author="Cole, George" w:date="2016-07-18T17:42:00Z">
          <w:pPr>
            <w:pStyle w:val="Heading5"/>
            <w:numPr>
              <w:ilvl w:val="0"/>
              <w:numId w:val="0"/>
            </w:numPr>
            <w:tabs>
              <w:tab w:val="clear" w:pos="1008"/>
            </w:tabs>
            <w:ind w:left="0" w:firstLine="0"/>
          </w:pPr>
        </w:pPrChange>
      </w:pPr>
      <w:ins w:id="349" w:author="Cole, George" w:date="2016-07-18T17:42:00Z">
        <w:r>
          <w:t xml:space="preserve">An existing subscription needs to </w:t>
        </w:r>
        <w:proofErr w:type="gramStart"/>
        <w:r>
          <w:t>be updated</w:t>
        </w:r>
        <w:proofErr w:type="gramEnd"/>
        <w:r>
          <w:t>.</w:t>
        </w:r>
      </w:ins>
    </w:p>
    <w:p w14:paraId="22A77E94" w14:textId="415BB29E" w:rsidR="00873182" w:rsidRDefault="00873182" w:rsidP="00873182">
      <w:pPr>
        <w:pStyle w:val="Heading5"/>
        <w:numPr>
          <w:ilvl w:val="0"/>
          <w:numId w:val="0"/>
        </w:numPr>
        <w:rPr>
          <w:ins w:id="350" w:author="Cole, George" w:date="2016-07-18T17:43:00Z"/>
          <w:noProof w:val="0"/>
        </w:rPr>
      </w:pPr>
      <w:bookmarkStart w:id="351" w:name="_Toc456628141"/>
      <w:proofErr w:type="gramStart"/>
      <w:ins w:id="352" w:author="Cole, George" w:date="2016-07-18T17:42:00Z">
        <w:r>
          <w:rPr>
            <w:noProof w:val="0"/>
          </w:rPr>
          <w:t>3.Y3.4.2</w:t>
        </w:r>
        <w:r w:rsidRPr="00CA4288">
          <w:rPr>
            <w:noProof w:val="0"/>
          </w:rPr>
          <w:t>.2</w:t>
        </w:r>
        <w:proofErr w:type="gramEnd"/>
        <w:r w:rsidRPr="00CA4288">
          <w:rPr>
            <w:noProof w:val="0"/>
          </w:rPr>
          <w:t xml:space="preserve"> Message Semantics</w:t>
        </w:r>
      </w:ins>
      <w:bookmarkEnd w:id="351"/>
    </w:p>
    <w:p w14:paraId="1E4D8297" w14:textId="2640561C" w:rsidR="00873182" w:rsidRPr="00CA4288" w:rsidRDefault="00873182" w:rsidP="00873182">
      <w:pPr>
        <w:pStyle w:val="BodyText"/>
        <w:rPr>
          <w:ins w:id="353" w:author="Cole, George" w:date="2016-07-18T17:43:00Z"/>
        </w:rPr>
      </w:pPr>
      <w:ins w:id="354" w:author="Cole, George" w:date="2016-07-18T17:43:00Z">
        <w:r w:rsidRPr="00CA4288">
          <w:t xml:space="preserve">This is an HTTP or HTTPS </w:t>
        </w:r>
        <w:r>
          <w:t>PUT</w:t>
        </w:r>
        <w:r w:rsidRPr="00CA4288">
          <w:t xml:space="preserve"> of a Subscription resource, as constrained by this profile.</w:t>
        </w:r>
      </w:ins>
    </w:p>
    <w:p w14:paraId="1E978A83" w14:textId="69B10D1B" w:rsidR="00873182" w:rsidRPr="00CA4288" w:rsidRDefault="00873182" w:rsidP="00873182">
      <w:pPr>
        <w:pStyle w:val="BodyText"/>
        <w:rPr>
          <w:ins w:id="355" w:author="Cole, George" w:date="2016-07-18T17:43:00Z"/>
        </w:rPr>
      </w:pPr>
      <w:ins w:id="356" w:author="Cole, George" w:date="2016-07-18T17:43:00Z">
        <w:r w:rsidRPr="00CA4288">
          <w:t>The base URL for this is: [base]/Subscription</w:t>
        </w:r>
        <w:proofErr w:type="gramStart"/>
        <w:r w:rsidR="00F5026D">
          <w:t>/</w:t>
        </w:r>
        <w:r>
          <w:t>[</w:t>
        </w:r>
        <w:proofErr w:type="gramEnd"/>
        <w:r>
          <w:t>id]</w:t>
        </w:r>
      </w:ins>
    </w:p>
    <w:p w14:paraId="36A98B26" w14:textId="77777777" w:rsidR="00873182" w:rsidRPr="00CA4288" w:rsidRDefault="00873182" w:rsidP="00873182">
      <w:pPr>
        <w:pStyle w:val="BodyText"/>
        <w:rPr>
          <w:ins w:id="357" w:author="Cole, George" w:date="2016-07-18T17:43:00Z"/>
        </w:rPr>
      </w:pPr>
      <w:ins w:id="358" w:author="Cole, George" w:date="2016-07-18T17:43:00Z">
        <w:r w:rsidRPr="00CA4288">
          <w:t xml:space="preserve">Where the body of the transaction contains the Subscription resource. </w:t>
        </w:r>
      </w:ins>
    </w:p>
    <w:p w14:paraId="421C7ED0" w14:textId="42E78A06" w:rsidR="00873182" w:rsidRPr="00CF3CC5" w:rsidRDefault="00873182">
      <w:pPr>
        <w:pStyle w:val="BodyText"/>
        <w:rPr>
          <w:ins w:id="359" w:author="Cole, George" w:date="2016-07-18T17:42:00Z"/>
        </w:rPr>
        <w:pPrChange w:id="360" w:author="Cole, George" w:date="2016-07-18T17:43:00Z">
          <w:pPr>
            <w:pStyle w:val="Heading5"/>
            <w:numPr>
              <w:ilvl w:val="0"/>
              <w:numId w:val="0"/>
            </w:numPr>
            <w:tabs>
              <w:tab w:val="clear" w:pos="1008"/>
            </w:tabs>
            <w:ind w:left="0" w:firstLine="0"/>
          </w:pPr>
        </w:pPrChange>
      </w:pPr>
      <w:ins w:id="361" w:author="Cole, George" w:date="2016-07-18T17:43:00Z">
        <w:r w:rsidRPr="00CA4288">
          <w:t xml:space="preserve">See: </w:t>
        </w:r>
        <w:r w:rsidR="00F5026D">
          <w:fldChar w:fldCharType="begin"/>
        </w:r>
        <w:r w:rsidR="00F5026D">
          <w:instrText xml:space="preserve"> HYPERLINK "</w:instrText>
        </w:r>
        <w:r w:rsidR="00F5026D" w:rsidRPr="00CA4288">
          <w:instrText>http://hl7.org/fhir/subscription.html</w:instrText>
        </w:r>
        <w:r w:rsidR="00F5026D">
          <w:instrText xml:space="preserve">" </w:instrText>
        </w:r>
        <w:r w:rsidR="00F5026D">
          <w:fldChar w:fldCharType="separate"/>
        </w:r>
        <w:r w:rsidR="00F5026D" w:rsidRPr="006B26D1">
          <w:rPr>
            <w:rStyle w:val="Hyperlink"/>
          </w:rPr>
          <w:t>http://hl7.org/fhir/subscription.html</w:t>
        </w:r>
        <w:r w:rsidR="00F5026D">
          <w:fldChar w:fldCharType="end"/>
        </w:r>
        <w:r w:rsidR="00F5026D">
          <w:t xml:space="preserve"> and </w:t>
        </w:r>
      </w:ins>
      <w:ins w:id="362" w:author="Cole, George" w:date="2016-07-18T17:44:00Z">
        <w:r w:rsidR="00F5026D" w:rsidRPr="00F5026D">
          <w:t>http://hl7-fhir.github.io/http.html#update</w:t>
        </w:r>
      </w:ins>
    </w:p>
    <w:p w14:paraId="02A8D19E" w14:textId="40BBE833" w:rsidR="00873182" w:rsidRPr="00CA4288" w:rsidRDefault="00873182" w:rsidP="00873182">
      <w:pPr>
        <w:pStyle w:val="Heading5"/>
        <w:numPr>
          <w:ilvl w:val="0"/>
          <w:numId w:val="0"/>
        </w:numPr>
        <w:rPr>
          <w:ins w:id="363" w:author="Cole, George" w:date="2016-07-18T17:42:00Z"/>
          <w:noProof w:val="0"/>
        </w:rPr>
      </w:pPr>
      <w:bookmarkStart w:id="364" w:name="_Toc456628142"/>
      <w:proofErr w:type="gramStart"/>
      <w:ins w:id="365" w:author="Cole, George" w:date="2016-07-18T17:42:00Z">
        <w:r>
          <w:rPr>
            <w:noProof w:val="0"/>
          </w:rPr>
          <w:t>3.Y3.4.2</w:t>
        </w:r>
        <w:r w:rsidRPr="00CA4288">
          <w:rPr>
            <w:noProof w:val="0"/>
          </w:rPr>
          <w:t>.3</w:t>
        </w:r>
        <w:proofErr w:type="gramEnd"/>
        <w:r w:rsidRPr="00CA4288">
          <w:rPr>
            <w:noProof w:val="0"/>
          </w:rPr>
          <w:t xml:space="preserve"> Expected Actions</w:t>
        </w:r>
        <w:bookmarkEnd w:id="364"/>
      </w:ins>
    </w:p>
    <w:p w14:paraId="51AB2EF0" w14:textId="00301BAC" w:rsidR="00873182" w:rsidRPr="00CA4288" w:rsidRDefault="00F5026D" w:rsidP="00A03166">
      <w:pPr>
        <w:pStyle w:val="BodyText"/>
      </w:pPr>
      <w:ins w:id="366" w:author="Cole, George" w:date="2016-07-18T17:44:00Z">
        <w:r>
          <w:t xml:space="preserve">See </w:t>
        </w:r>
        <w:r w:rsidRPr="00F5026D">
          <w:t>http://hl7-fhir.github.io/http.html#update</w:t>
        </w:r>
      </w:ins>
    </w:p>
    <w:p w14:paraId="0772E89F" w14:textId="5247CE79" w:rsidR="00D54BCF" w:rsidRPr="00CA4288" w:rsidRDefault="00D54BCF" w:rsidP="00D54BCF">
      <w:pPr>
        <w:pStyle w:val="Heading3"/>
        <w:numPr>
          <w:ilvl w:val="0"/>
          <w:numId w:val="0"/>
        </w:numPr>
        <w:rPr>
          <w:noProof w:val="0"/>
        </w:rPr>
      </w:pPr>
      <w:bookmarkStart w:id="367" w:name="_Toc456628143"/>
      <w:proofErr w:type="gramStart"/>
      <w:r w:rsidRPr="00CA4288">
        <w:rPr>
          <w:noProof w:val="0"/>
        </w:rPr>
        <w:t>3.Y3.5</w:t>
      </w:r>
      <w:proofErr w:type="gramEnd"/>
      <w:r w:rsidRPr="00CA4288">
        <w:rPr>
          <w:noProof w:val="0"/>
        </w:rPr>
        <w:t xml:space="preserve"> Security Considerations</w:t>
      </w:r>
      <w:bookmarkEnd w:id="367"/>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1D4097DF" w:rsidR="00C946C5" w:rsidRPr="00E008B6" w:rsidRDefault="00C946C5" w:rsidP="00C946C5">
      <w:pPr>
        <w:pStyle w:val="Heading2"/>
        <w:numPr>
          <w:ilvl w:val="0"/>
          <w:numId w:val="0"/>
        </w:numPr>
        <w:rPr>
          <w:noProof w:val="0"/>
        </w:rPr>
      </w:pPr>
      <w:bookmarkStart w:id="368" w:name="_Toc456628144"/>
      <w:proofErr w:type="gramStart"/>
      <w:r w:rsidRPr="00CA4288">
        <w:rPr>
          <w:noProof w:val="0"/>
        </w:rPr>
        <w:lastRenderedPageBreak/>
        <w:t>3.Y4</w:t>
      </w:r>
      <w:proofErr w:type="gramEnd"/>
      <w:r w:rsidRPr="00CA4288">
        <w:rPr>
          <w:noProof w:val="0"/>
        </w:rPr>
        <w:t xml:space="preserve"> </w:t>
      </w:r>
      <w:r w:rsidR="00403EB2" w:rsidRPr="00CA4288">
        <w:rPr>
          <w:noProof w:val="0"/>
        </w:rPr>
        <w:t>Provide</w:t>
      </w:r>
      <w:r w:rsidRPr="00CA4288">
        <w:rPr>
          <w:noProof w:val="0"/>
        </w:rPr>
        <w:t xml:space="preserve"> Care Plan [PCC-Y</w:t>
      </w:r>
      <w:r w:rsidR="00403EB2" w:rsidRPr="00CA4288">
        <w:rPr>
          <w:noProof w:val="0"/>
        </w:rPr>
        <w:t>4</w:t>
      </w:r>
      <w:r w:rsidRPr="00CA4288">
        <w:rPr>
          <w:noProof w:val="0"/>
        </w:rPr>
        <w:t>]</w:t>
      </w:r>
      <w:bookmarkEnd w:id="368"/>
    </w:p>
    <w:p w14:paraId="474BBBDE" w14:textId="55A39D2D" w:rsidR="00C946C5" w:rsidRPr="00CA4288" w:rsidRDefault="00C946C5" w:rsidP="00C946C5">
      <w:pPr>
        <w:pStyle w:val="Heading3"/>
        <w:numPr>
          <w:ilvl w:val="0"/>
          <w:numId w:val="0"/>
        </w:numPr>
        <w:rPr>
          <w:noProof w:val="0"/>
        </w:rPr>
      </w:pPr>
      <w:bookmarkStart w:id="369" w:name="_Toc456628145"/>
      <w:proofErr w:type="gramStart"/>
      <w:r w:rsidRPr="00CA4288">
        <w:rPr>
          <w:noProof w:val="0"/>
        </w:rPr>
        <w:t>3.Y4.1</w:t>
      </w:r>
      <w:proofErr w:type="gramEnd"/>
      <w:r w:rsidRPr="00CA4288">
        <w:rPr>
          <w:noProof w:val="0"/>
        </w:rPr>
        <w:t xml:space="preserve"> Scope</w:t>
      </w:r>
      <w:bookmarkEnd w:id="369"/>
    </w:p>
    <w:p w14:paraId="3F7312BC" w14:textId="18D0004A" w:rsidR="00C946C5" w:rsidRPr="00CA4288" w:rsidRDefault="00C946C5" w:rsidP="00C946C5">
      <w:pPr>
        <w:pStyle w:val="BodyText"/>
      </w:pPr>
      <w:r w:rsidRPr="00CA4288">
        <w:t xml:space="preserve">This transaction </w:t>
      </w:r>
      <w:proofErr w:type="gramStart"/>
      <w:r w:rsidRPr="00CA4288">
        <w:t>is used</w:t>
      </w:r>
      <w:proofErr w:type="gramEnd"/>
      <w:r w:rsidRPr="00CA4288">
        <w:t xml:space="preserve"> to</w:t>
      </w:r>
      <w:r w:rsidR="007516E6" w:rsidRPr="00CA4288">
        <w:t xml:space="preserve"> provide an updated </w:t>
      </w:r>
      <w:proofErr w:type="spellStart"/>
      <w:r w:rsidR="007516E6" w:rsidRPr="00CA4288">
        <w:t>CarePlan</w:t>
      </w:r>
      <w:proofErr w:type="spellEnd"/>
      <w:r w:rsidR="007516E6" w:rsidRPr="00CA4288">
        <w:t xml:space="preserve"> resource to a Care Plan </w:t>
      </w:r>
      <w:del w:id="370" w:author="Cole, George" w:date="2016-07-18T17:22:00Z">
        <w:r w:rsidR="007516E6" w:rsidRPr="00CA4288" w:rsidDel="00EA5B9E">
          <w:delText xml:space="preserve">Consumer </w:delText>
        </w:r>
      </w:del>
      <w:ins w:id="371" w:author="Cole, George" w:date="2016-07-18T17:22:00Z">
        <w:r w:rsidR="00EA5B9E" w:rsidRPr="00CA4288">
          <w:t>Con</w:t>
        </w:r>
        <w:r w:rsidR="00EA5B9E">
          <w:t>tributor</w:t>
        </w:r>
        <w:r w:rsidR="00EA5B9E" w:rsidRPr="00CA4288">
          <w:t xml:space="preserve"> </w:t>
        </w:r>
      </w:ins>
      <w:r w:rsidR="007516E6" w:rsidRPr="00CA4288">
        <w:t>that has subscribed to updates.</w:t>
      </w:r>
    </w:p>
    <w:p w14:paraId="3CA27D08" w14:textId="22E70C2A" w:rsidR="00C946C5" w:rsidRPr="00CA4288" w:rsidRDefault="00C946C5" w:rsidP="00C946C5">
      <w:pPr>
        <w:pStyle w:val="Heading3"/>
        <w:numPr>
          <w:ilvl w:val="0"/>
          <w:numId w:val="0"/>
        </w:numPr>
        <w:rPr>
          <w:noProof w:val="0"/>
        </w:rPr>
      </w:pPr>
      <w:bookmarkStart w:id="372" w:name="_Toc456628146"/>
      <w:proofErr w:type="gramStart"/>
      <w:r w:rsidRPr="00CA4288">
        <w:rPr>
          <w:noProof w:val="0"/>
        </w:rPr>
        <w:t>3.Y4.2</w:t>
      </w:r>
      <w:proofErr w:type="gramEnd"/>
      <w:r w:rsidRPr="00CA4288">
        <w:rPr>
          <w:noProof w:val="0"/>
        </w:rPr>
        <w:t xml:space="preserve"> Actor Roles</w:t>
      </w:r>
      <w:bookmarkEnd w:id="372"/>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254182" w:rsidRDefault="00254182" w:rsidP="00C946C5">
                              <w:pPr>
                                <w:jc w:val="center"/>
                                <w:rPr>
                                  <w:sz w:val="18"/>
                                </w:rPr>
                              </w:pPr>
                              <w:r>
                                <w:rPr>
                                  <w:sz w:val="18"/>
                                </w:rPr>
                                <w:t>Provide Care Plan [PCC-Y4]</w:t>
                              </w:r>
                            </w:p>
                            <w:p w14:paraId="136CECA6" w14:textId="77777777" w:rsidR="00254182" w:rsidRDefault="00254182" w:rsidP="00C946C5"/>
                            <w:p w14:paraId="54BF68F5" w14:textId="77777777" w:rsidR="00254182" w:rsidRDefault="00254182"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254182" w:rsidRDefault="00254182" w:rsidP="00C946C5">
                              <w:pPr>
                                <w:rPr>
                                  <w:sz w:val="18"/>
                                </w:rPr>
                              </w:pPr>
                              <w:r>
                                <w:rPr>
                                  <w:sz w:val="18"/>
                                </w:rPr>
                                <w:t>Care Plan Service</w:t>
                              </w:r>
                            </w:p>
                            <w:p w14:paraId="6A3F4EA2" w14:textId="77777777" w:rsidR="00254182" w:rsidRDefault="00254182" w:rsidP="00C946C5"/>
                            <w:p w14:paraId="19B894F7" w14:textId="77777777" w:rsidR="00254182" w:rsidRDefault="00254182"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11EE59F4" w:rsidR="00254182" w:rsidRDefault="00254182" w:rsidP="00C946C5">
                              <w:pPr>
                                <w:rPr>
                                  <w:sz w:val="18"/>
                                </w:rPr>
                              </w:pPr>
                              <w:r>
                                <w:rPr>
                                  <w:sz w:val="18"/>
                                </w:rPr>
                                <w:t xml:space="preserve">Care Plan </w:t>
                              </w:r>
                              <w:del w:id="373" w:author="Cole, George" w:date="2016-07-18T17:23:00Z">
                                <w:r w:rsidDel="00EA5B9E">
                                  <w:rPr>
                                    <w:sz w:val="18"/>
                                  </w:rPr>
                                  <w:delText xml:space="preserve">Consumer or Care Plan </w:delText>
                                </w:r>
                              </w:del>
                              <w:del w:id="374" w:author="Cole, George" w:date="2016-07-14T09:18:00Z">
                                <w:r w:rsidDel="00261866">
                                  <w:rPr>
                                    <w:sz w:val="18"/>
                                  </w:rPr>
                                  <w:delText>Updater</w:delText>
                                </w:r>
                              </w:del>
                              <w:ins w:id="375" w:author="Cole, George" w:date="2016-07-14T09:18:00Z">
                                <w:r>
                                  <w:rPr>
                                    <w:sz w:val="18"/>
                                  </w:rPr>
                                  <w:t>Contributor</w:t>
                                </w:r>
                              </w:ins>
                            </w:p>
                            <w:p w14:paraId="47D366FA" w14:textId="77777777" w:rsidR="00254182" w:rsidRDefault="00254182" w:rsidP="00C946C5"/>
                            <w:p w14:paraId="14224D47" w14:textId="77777777" w:rsidR="00254182" w:rsidRDefault="00254182"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D3&#10;K1Kn3AMAAPsPAAAOAAAAAAAAAAAAAAAAAC4CAABkcnMvZTJvRG9jLnhtbFBLAQItABQABgAIAAAA&#10;IQBJxqnz3QAAAAUBAAAPAAAAAAAAAAAAAAAAADYGAABkcnMvZG93bnJldi54bWxQSwUGAAAAAAQA&#10;BADzAAAAQAcAAAAA&#10;">
                <v:shape id="_x0000_s1141" type="#_x0000_t75" style="position:absolute;width:37261;height:15392;visibility:visible;mso-wrap-style:square">
                  <v:fill o:detectmouseclick="t"/>
                  <v:path o:connecttype="none"/>
                </v:shape>
                <v:oval id="Oval 153" o:spid="_x0000_s114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254182" w:rsidRDefault="00254182" w:rsidP="00C946C5">
                        <w:pPr>
                          <w:jc w:val="center"/>
                          <w:rPr>
                            <w:sz w:val="18"/>
                          </w:rPr>
                        </w:pPr>
                        <w:r>
                          <w:rPr>
                            <w:sz w:val="18"/>
                          </w:rPr>
                          <w:t>Provide Care Plan [PCC-Y4]</w:t>
                        </w:r>
                      </w:p>
                      <w:p w14:paraId="136CECA6" w14:textId="77777777" w:rsidR="00254182" w:rsidRDefault="00254182" w:rsidP="00C946C5"/>
                      <w:p w14:paraId="54BF68F5" w14:textId="77777777" w:rsidR="00254182" w:rsidRDefault="00254182" w:rsidP="00C946C5">
                        <w:pPr>
                          <w:jc w:val="center"/>
                          <w:rPr>
                            <w:sz w:val="18"/>
                          </w:rPr>
                        </w:pPr>
                        <w:r>
                          <w:rPr>
                            <w:sz w:val="18"/>
                          </w:rPr>
                          <w:t>Transaction Name [DOM-#]</w:t>
                        </w:r>
                      </w:p>
                    </w:txbxContent>
                  </v:textbox>
                </v:oval>
                <v:shape id="Text Box 154" o:spid="_x0000_s1143"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254182" w:rsidRDefault="00254182" w:rsidP="00C946C5">
                        <w:pPr>
                          <w:rPr>
                            <w:sz w:val="18"/>
                          </w:rPr>
                        </w:pPr>
                        <w:r>
                          <w:rPr>
                            <w:sz w:val="18"/>
                          </w:rPr>
                          <w:t>Care Plan Service</w:t>
                        </w:r>
                      </w:p>
                      <w:p w14:paraId="6A3F4EA2" w14:textId="77777777" w:rsidR="00254182" w:rsidRDefault="00254182" w:rsidP="00C946C5"/>
                      <w:p w14:paraId="19B894F7" w14:textId="77777777" w:rsidR="00254182" w:rsidRDefault="00254182" w:rsidP="00C946C5">
                        <w:pPr>
                          <w:rPr>
                            <w:sz w:val="18"/>
                          </w:rPr>
                        </w:pPr>
                        <w:r>
                          <w:rPr>
                            <w:sz w:val="18"/>
                          </w:rPr>
                          <w:t>Actor ABC</w:t>
                        </w:r>
                      </w:p>
                    </w:txbxContent>
                  </v:textbox>
                </v:shape>
                <v:line id="Line 155" o:spid="_x0000_s114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5"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11EE59F4" w:rsidR="00254182" w:rsidRDefault="00254182" w:rsidP="00C946C5">
                        <w:pPr>
                          <w:rPr>
                            <w:sz w:val="18"/>
                          </w:rPr>
                        </w:pPr>
                        <w:r>
                          <w:rPr>
                            <w:sz w:val="18"/>
                          </w:rPr>
                          <w:t xml:space="preserve">Care Plan </w:t>
                        </w:r>
                        <w:del w:id="389" w:author="Cole, George" w:date="2016-07-18T17:23:00Z">
                          <w:r w:rsidDel="00EA5B9E">
                            <w:rPr>
                              <w:sz w:val="18"/>
                            </w:rPr>
                            <w:delText xml:space="preserve">Consumer or Care Plan </w:delText>
                          </w:r>
                        </w:del>
                        <w:del w:id="390" w:author="Cole, George" w:date="2016-07-14T09:18:00Z">
                          <w:r w:rsidDel="00261866">
                            <w:rPr>
                              <w:sz w:val="18"/>
                            </w:rPr>
                            <w:delText>Updater</w:delText>
                          </w:r>
                        </w:del>
                        <w:ins w:id="391" w:author="Cole, George" w:date="2016-07-14T09:18:00Z">
                          <w:r>
                            <w:rPr>
                              <w:sz w:val="18"/>
                            </w:rPr>
                            <w:t>Contributor</w:t>
                          </w:r>
                        </w:ins>
                      </w:p>
                      <w:p w14:paraId="47D366FA" w14:textId="77777777" w:rsidR="00254182" w:rsidRDefault="00254182" w:rsidP="00C946C5"/>
                      <w:p w14:paraId="14224D47" w14:textId="77777777" w:rsidR="00254182" w:rsidRDefault="00254182" w:rsidP="00C946C5">
                        <w:pPr>
                          <w:rPr>
                            <w:sz w:val="18"/>
                          </w:rPr>
                        </w:pPr>
                        <w:r>
                          <w:rPr>
                            <w:sz w:val="18"/>
                          </w:rPr>
                          <w:t>Actor DEF</w:t>
                        </w:r>
                      </w:p>
                    </w:txbxContent>
                  </v:textbox>
                </v:shape>
                <v:line id="Line 157" o:spid="_x0000_s114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CA4288" w:rsidRDefault="00C946C5" w:rsidP="00C946C5">
      <w:pPr>
        <w:pStyle w:val="FigureTitle"/>
      </w:pPr>
      <w:r w:rsidRPr="00CA4288">
        <w:t>Figure 3.Y4.2-1: Use Case Diagram</w:t>
      </w:r>
    </w:p>
    <w:p w14:paraId="4CB3892D" w14:textId="77777777" w:rsidR="00C946C5" w:rsidRPr="00CA4288" w:rsidRDefault="00C946C5" w:rsidP="00A03166">
      <w:pPr>
        <w:pStyle w:val="BodyText"/>
      </w:pPr>
    </w:p>
    <w:p w14:paraId="1EA27444" w14:textId="2C55DA7A" w:rsidR="00C946C5" w:rsidRPr="00CA4288" w:rsidRDefault="00C946C5" w:rsidP="00C946C5">
      <w:pPr>
        <w:pStyle w:val="TableTitle"/>
      </w:pPr>
      <w:r w:rsidRPr="00CA4288">
        <w:t>Table 3.Y4.2-1: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67CA6880" w:rsidR="00C946C5" w:rsidRPr="00CA4288" w:rsidRDefault="00246657" w:rsidP="00CF3CC5">
            <w:pPr>
              <w:pStyle w:val="BodyText"/>
            </w:pPr>
            <w:r w:rsidRPr="00CA4288">
              <w:t xml:space="preserve">The Care Plan </w:t>
            </w:r>
            <w:r w:rsidR="00EF19A5" w:rsidRPr="00CA4288">
              <w:t>Service</w:t>
            </w:r>
            <w:r w:rsidRPr="00CA4288">
              <w:t xml:space="preserve"> provides updated </w:t>
            </w:r>
            <w:proofErr w:type="spellStart"/>
            <w:r w:rsidRPr="00CA4288">
              <w:t>CarePlan</w:t>
            </w:r>
            <w:proofErr w:type="spellEnd"/>
            <w:r w:rsidRPr="00CA4288">
              <w:t xml:space="preserve"> resources to subscribed Care Plan </w:t>
            </w:r>
            <w:del w:id="376" w:author="Cole, George" w:date="2016-07-18T17:23:00Z">
              <w:r w:rsidRPr="00CA4288" w:rsidDel="00DC0FDA">
                <w:delText>Consumers</w:delText>
              </w:r>
            </w:del>
            <w:ins w:id="377" w:author="Cole, George" w:date="2016-07-18T17:23:00Z">
              <w:r w:rsidR="00DC0FDA" w:rsidRPr="00CA4288">
                <w:t>Con</w:t>
              </w:r>
              <w:r w:rsidR="00DC0FDA">
                <w:t>tributor</w:t>
              </w:r>
              <w:r w:rsidR="00DC0FDA" w:rsidRPr="00CA4288">
                <w:t>s</w:t>
              </w:r>
            </w:ins>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548539FB" w:rsidR="00C946C5" w:rsidRPr="00CA4288" w:rsidRDefault="00C67BA9" w:rsidP="00483A94">
            <w:pPr>
              <w:pStyle w:val="BodyText"/>
            </w:pPr>
            <w:r w:rsidRPr="00CA4288">
              <w:t>Care Plan Con</w:t>
            </w:r>
            <w:ins w:id="378" w:author="Cole, George" w:date="2016-07-18T17:23:00Z">
              <w:r w:rsidR="00DC0FDA">
                <w:t>tributor</w:t>
              </w:r>
            </w:ins>
            <w:del w:id="379" w:author="Cole, George" w:date="2016-07-18T17:23:00Z">
              <w:r w:rsidRPr="00CA4288" w:rsidDel="00DC0FDA">
                <w:delText>sumer</w:delText>
              </w:r>
            </w:del>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747CA25" w:rsidR="00C946C5" w:rsidRPr="00CA4288" w:rsidRDefault="00C946C5" w:rsidP="00483A94">
            <w:pPr>
              <w:pStyle w:val="BodyText"/>
            </w:pPr>
            <w:r w:rsidRPr="00CA4288">
              <w:t xml:space="preserve"> </w:t>
            </w:r>
            <w:r w:rsidR="00246657" w:rsidRPr="00CA4288">
              <w:t>The Care Plan Con</w:t>
            </w:r>
            <w:ins w:id="380" w:author="Cole, George" w:date="2016-07-18T17:23:00Z">
              <w:r w:rsidR="00DC0FDA">
                <w:t>tributor</w:t>
              </w:r>
            </w:ins>
            <w:del w:id="381" w:author="Cole, George" w:date="2016-07-18T17:23:00Z">
              <w:r w:rsidR="00246657" w:rsidRPr="00CA4288" w:rsidDel="00DC0FDA">
                <w:delText>sumer</w:delText>
              </w:r>
            </w:del>
            <w:r w:rsidR="00246657" w:rsidRPr="00CA4288">
              <w:t xml:space="preserve"> that has subscribed to care plan updates receives updates of changed </w:t>
            </w:r>
            <w:proofErr w:type="spellStart"/>
            <w:r w:rsidR="00246657" w:rsidRPr="00CA4288">
              <w:t>CarePlan</w:t>
            </w:r>
            <w:proofErr w:type="spellEnd"/>
            <w:r w:rsidR="00246657" w:rsidRPr="00CA4288">
              <w:t xml:space="preserve"> resources.</w:t>
            </w:r>
          </w:p>
        </w:tc>
      </w:tr>
    </w:tbl>
    <w:p w14:paraId="1FC25616" w14:textId="6BEF9CA6" w:rsidR="00C946C5" w:rsidRPr="00CA4288" w:rsidRDefault="00C946C5" w:rsidP="00C946C5">
      <w:pPr>
        <w:pStyle w:val="Heading3"/>
        <w:numPr>
          <w:ilvl w:val="0"/>
          <w:numId w:val="0"/>
        </w:numPr>
        <w:rPr>
          <w:noProof w:val="0"/>
        </w:rPr>
      </w:pPr>
      <w:bookmarkStart w:id="382" w:name="_Toc456628147"/>
      <w:proofErr w:type="gramStart"/>
      <w:r w:rsidRPr="00CA4288">
        <w:rPr>
          <w:noProof w:val="0"/>
        </w:rPr>
        <w:t>3.Y4.3</w:t>
      </w:r>
      <w:proofErr w:type="gramEnd"/>
      <w:r w:rsidRPr="00CA4288">
        <w:rPr>
          <w:noProof w:val="0"/>
        </w:rPr>
        <w:t xml:space="preserve"> Referenced Standards</w:t>
      </w:r>
      <w:bookmarkEnd w:id="382"/>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2FE815D0" w:rsidR="00C946C5" w:rsidRPr="00CA4288" w:rsidRDefault="00C946C5" w:rsidP="00C946C5">
      <w:pPr>
        <w:pStyle w:val="Heading3"/>
        <w:numPr>
          <w:ilvl w:val="0"/>
          <w:numId w:val="0"/>
        </w:numPr>
        <w:rPr>
          <w:noProof w:val="0"/>
        </w:rPr>
      </w:pPr>
      <w:bookmarkStart w:id="383" w:name="_Toc456628148"/>
      <w:proofErr w:type="gramStart"/>
      <w:r w:rsidRPr="00CA4288">
        <w:rPr>
          <w:noProof w:val="0"/>
        </w:rPr>
        <w:lastRenderedPageBreak/>
        <w:t>3.Y4.4</w:t>
      </w:r>
      <w:proofErr w:type="gramEnd"/>
      <w:r w:rsidRPr="00CA4288">
        <w:rPr>
          <w:noProof w:val="0"/>
        </w:rPr>
        <w:t xml:space="preserve"> Interaction Diagram</w:t>
      </w:r>
      <w:bookmarkEnd w:id="383"/>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60E1B36E" w:rsidR="00254182" w:rsidRPr="007C1AAC" w:rsidRDefault="00254182" w:rsidP="00C946C5">
                              <w:pPr>
                                <w:jc w:val="center"/>
                                <w:rPr>
                                  <w:sz w:val="22"/>
                                  <w:szCs w:val="22"/>
                                </w:rPr>
                              </w:pPr>
                              <w:r>
                                <w:rPr>
                                  <w:sz w:val="22"/>
                                  <w:szCs w:val="22"/>
                                </w:rPr>
                                <w:t xml:space="preserve">Care Plan </w:t>
                              </w:r>
                              <w:del w:id="384" w:author="Cole, George" w:date="2016-07-14T09:19:00Z">
                                <w:r w:rsidDel="00261866">
                                  <w:rPr>
                                    <w:sz w:val="22"/>
                                    <w:szCs w:val="22"/>
                                  </w:rPr>
                                  <w:delText>Manager</w:delText>
                                </w:r>
                              </w:del>
                              <w:ins w:id="385" w:author="Cole, George" w:date="2016-07-14T09:19:00Z">
                                <w:r>
                                  <w:rPr>
                                    <w:sz w:val="22"/>
                                    <w:szCs w:val="22"/>
                                  </w:rPr>
                                  <w:t>Service</w:t>
                                </w:r>
                              </w:ins>
                            </w:p>
                            <w:p w14:paraId="08EF6DDD" w14:textId="77777777" w:rsidR="00254182" w:rsidRDefault="00254182" w:rsidP="00C946C5"/>
                            <w:p w14:paraId="64567F0F" w14:textId="77777777" w:rsidR="00254182" w:rsidRPr="007C1AAC" w:rsidRDefault="00254182"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254182" w:rsidRPr="007C1AAC" w:rsidRDefault="00254182" w:rsidP="00C946C5">
                              <w:pPr>
                                <w:rPr>
                                  <w:sz w:val="22"/>
                                  <w:szCs w:val="22"/>
                                </w:rPr>
                              </w:pPr>
                              <w:r>
                                <w:rPr>
                                  <w:sz w:val="22"/>
                                  <w:szCs w:val="22"/>
                                </w:rPr>
                                <w:t xml:space="preserve">Provide Care Plan </w:t>
                              </w:r>
                            </w:p>
                            <w:p w14:paraId="0E767A00" w14:textId="77777777" w:rsidR="00254182" w:rsidRDefault="00254182" w:rsidP="00C946C5"/>
                            <w:p w14:paraId="723306F9" w14:textId="77777777" w:rsidR="00254182" w:rsidRPr="007C1AAC" w:rsidRDefault="00254182"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3B2D2DBC" w:rsidR="00254182" w:rsidRPr="007C1AAC" w:rsidRDefault="00254182" w:rsidP="00C946C5">
                              <w:pPr>
                                <w:jc w:val="center"/>
                                <w:rPr>
                                  <w:sz w:val="22"/>
                                  <w:szCs w:val="22"/>
                                </w:rPr>
                              </w:pPr>
                              <w:r>
                                <w:rPr>
                                  <w:sz w:val="22"/>
                                  <w:szCs w:val="22"/>
                                </w:rPr>
                                <w:t xml:space="preserve">Care Plan </w:t>
                              </w:r>
                              <w:del w:id="386" w:author="Cole, George" w:date="2016-07-18T17:23:00Z">
                                <w:r w:rsidDel="00630BE1">
                                  <w:rPr>
                                    <w:sz w:val="22"/>
                                    <w:szCs w:val="22"/>
                                  </w:rPr>
                                  <w:delText>Consumer</w:delText>
                                </w:r>
                              </w:del>
                              <w:ins w:id="387" w:author="Cole, George" w:date="2016-07-18T17:23:00Z">
                                <w:r w:rsidR="00630BE1">
                                  <w:rPr>
                                    <w:sz w:val="22"/>
                                    <w:szCs w:val="22"/>
                                  </w:rPr>
                                  <w:t>Contributor</w:t>
                                </w:r>
                              </w:ins>
                            </w:p>
                            <w:p w14:paraId="6AFDAAC7" w14:textId="77777777" w:rsidR="00254182" w:rsidRDefault="00254182" w:rsidP="00C946C5"/>
                            <w:p w14:paraId="208D8476" w14:textId="77777777" w:rsidR="00254182" w:rsidRPr="007C1AAC" w:rsidRDefault="00254182"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JQf/BP8BAAAUBsAAA4AAAAAAAAAAAAAAAAALgIAAGRycy9lMm9Eb2MueG1sUEsBAi0AFAAGAAgA&#10;AAAhAHXrpkDcAAAABQEAAA8AAAAAAAAAAAAAAAAAVgcAAGRycy9kb3ducmV2LnhtbFBLBQYAAAAA&#10;BAAEAPMAAABfCAAAAAA=&#10;">
                <v:shape id="_x0000_s1148" type="#_x0000_t75" style="position:absolute;width:59436;height:24003;visibility:visible;mso-wrap-style:square">
                  <v:fill o:detectmouseclick="t"/>
                  <v:path o:connecttype="none"/>
                </v:shape>
                <v:shape id="Text Box 160" o:spid="_x0000_s114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60E1B36E" w:rsidR="00254182" w:rsidRPr="007C1AAC" w:rsidRDefault="00254182" w:rsidP="00C946C5">
                        <w:pPr>
                          <w:jc w:val="center"/>
                          <w:rPr>
                            <w:sz w:val="22"/>
                            <w:szCs w:val="22"/>
                          </w:rPr>
                        </w:pPr>
                        <w:r>
                          <w:rPr>
                            <w:sz w:val="22"/>
                            <w:szCs w:val="22"/>
                          </w:rPr>
                          <w:t xml:space="preserve">Care Plan </w:t>
                        </w:r>
                        <w:del w:id="404" w:author="Cole, George" w:date="2016-07-14T09:19:00Z">
                          <w:r w:rsidDel="00261866">
                            <w:rPr>
                              <w:sz w:val="22"/>
                              <w:szCs w:val="22"/>
                            </w:rPr>
                            <w:delText>Manager</w:delText>
                          </w:r>
                        </w:del>
                        <w:ins w:id="405" w:author="Cole, George" w:date="2016-07-14T09:19:00Z">
                          <w:r>
                            <w:rPr>
                              <w:sz w:val="22"/>
                              <w:szCs w:val="22"/>
                            </w:rPr>
                            <w:t>Service</w:t>
                          </w:r>
                        </w:ins>
                      </w:p>
                      <w:p w14:paraId="08EF6DDD" w14:textId="77777777" w:rsidR="00254182" w:rsidRDefault="00254182" w:rsidP="00C946C5"/>
                      <w:p w14:paraId="64567F0F" w14:textId="77777777" w:rsidR="00254182" w:rsidRPr="007C1AAC" w:rsidRDefault="00254182" w:rsidP="00C946C5">
                        <w:pPr>
                          <w:jc w:val="center"/>
                          <w:rPr>
                            <w:sz w:val="22"/>
                            <w:szCs w:val="22"/>
                          </w:rPr>
                        </w:pPr>
                        <w:r w:rsidRPr="007C1AAC">
                          <w:rPr>
                            <w:sz w:val="22"/>
                            <w:szCs w:val="22"/>
                          </w:rPr>
                          <w:t>A</w:t>
                        </w:r>
                        <w:r>
                          <w:rPr>
                            <w:sz w:val="22"/>
                            <w:szCs w:val="22"/>
                          </w:rPr>
                          <w:t>ctor A</w:t>
                        </w:r>
                      </w:p>
                    </w:txbxContent>
                  </v:textbox>
                </v:shape>
                <v:line id="Line 161" o:spid="_x0000_s115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254182" w:rsidRPr="007C1AAC" w:rsidRDefault="00254182" w:rsidP="00C946C5">
                        <w:pPr>
                          <w:rPr>
                            <w:sz w:val="22"/>
                            <w:szCs w:val="22"/>
                          </w:rPr>
                        </w:pPr>
                        <w:r>
                          <w:rPr>
                            <w:sz w:val="22"/>
                            <w:szCs w:val="22"/>
                          </w:rPr>
                          <w:t xml:space="preserve">Provide Care Plan </w:t>
                        </w:r>
                      </w:p>
                      <w:p w14:paraId="0E767A00" w14:textId="77777777" w:rsidR="00254182" w:rsidRDefault="00254182" w:rsidP="00C946C5"/>
                      <w:p w14:paraId="723306F9" w14:textId="77777777" w:rsidR="00254182" w:rsidRPr="007C1AAC" w:rsidRDefault="00254182" w:rsidP="00C946C5">
                        <w:pPr>
                          <w:rPr>
                            <w:sz w:val="22"/>
                            <w:szCs w:val="22"/>
                          </w:rPr>
                        </w:pPr>
                        <w:r>
                          <w:rPr>
                            <w:sz w:val="22"/>
                            <w:szCs w:val="22"/>
                          </w:rPr>
                          <w:t xml:space="preserve">Message </w:t>
                        </w:r>
                        <w:r w:rsidRPr="007C1AAC">
                          <w:rPr>
                            <w:sz w:val="22"/>
                            <w:szCs w:val="22"/>
                          </w:rPr>
                          <w:t>1</w:t>
                        </w:r>
                      </w:p>
                    </w:txbxContent>
                  </v:textbox>
                </v:shape>
                <v:line id="Line 163" o:spid="_x0000_s115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3B2D2DBC" w:rsidR="00254182" w:rsidRPr="007C1AAC" w:rsidRDefault="00254182" w:rsidP="00C946C5">
                        <w:pPr>
                          <w:jc w:val="center"/>
                          <w:rPr>
                            <w:sz w:val="22"/>
                            <w:szCs w:val="22"/>
                          </w:rPr>
                        </w:pPr>
                        <w:r>
                          <w:rPr>
                            <w:sz w:val="22"/>
                            <w:szCs w:val="22"/>
                          </w:rPr>
                          <w:t xml:space="preserve">Care Plan </w:t>
                        </w:r>
                        <w:del w:id="406" w:author="Cole, George" w:date="2016-07-18T17:23:00Z">
                          <w:r w:rsidDel="00630BE1">
                            <w:rPr>
                              <w:sz w:val="22"/>
                              <w:szCs w:val="22"/>
                            </w:rPr>
                            <w:delText>Consumer</w:delText>
                          </w:r>
                        </w:del>
                        <w:ins w:id="407" w:author="Cole, George" w:date="2016-07-18T17:23:00Z">
                          <w:r w:rsidR="00630BE1">
                            <w:rPr>
                              <w:sz w:val="22"/>
                              <w:szCs w:val="22"/>
                            </w:rPr>
                            <w:t>Con</w:t>
                          </w:r>
                          <w:r w:rsidR="00630BE1">
                            <w:rPr>
                              <w:sz w:val="22"/>
                              <w:szCs w:val="22"/>
                            </w:rPr>
                            <w:t>tributor</w:t>
                          </w:r>
                        </w:ins>
                      </w:p>
                      <w:p w14:paraId="6AFDAAC7" w14:textId="77777777" w:rsidR="00254182" w:rsidRDefault="00254182" w:rsidP="00C946C5"/>
                      <w:p w14:paraId="208D8476" w14:textId="77777777" w:rsidR="00254182" w:rsidRPr="007C1AAC" w:rsidRDefault="00254182"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CA4288" w:rsidRDefault="00C946C5" w:rsidP="00C946C5">
      <w:pPr>
        <w:pStyle w:val="Heading4"/>
        <w:numPr>
          <w:ilvl w:val="0"/>
          <w:numId w:val="0"/>
        </w:numPr>
        <w:rPr>
          <w:noProof w:val="0"/>
        </w:rPr>
      </w:pPr>
      <w:bookmarkStart w:id="388" w:name="_Toc456628149"/>
      <w:proofErr w:type="gramStart"/>
      <w:r w:rsidRPr="00CA4288">
        <w:rPr>
          <w:noProof w:val="0"/>
        </w:rPr>
        <w:t>3.Y4.4.1</w:t>
      </w:r>
      <w:proofErr w:type="gramEnd"/>
      <w:r w:rsidRPr="00CA4288">
        <w:rPr>
          <w:noProof w:val="0"/>
        </w:rPr>
        <w:t xml:space="preserve"> </w:t>
      </w:r>
      <w:r w:rsidR="0062438F" w:rsidRPr="00CA4288">
        <w:rPr>
          <w:noProof w:val="0"/>
        </w:rPr>
        <w:t>Provide Care Plan</w:t>
      </w:r>
      <w:bookmarkEnd w:id="388"/>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w:t>
      </w:r>
      <w:proofErr w:type="spellStart"/>
      <w:r w:rsidRPr="00CA4288">
        <w:t>CarePlan</w:t>
      </w:r>
      <w:proofErr w:type="spellEnd"/>
      <w:r w:rsidRPr="00CA4288">
        <w:t xml:space="preserve"> resource to the endpoint specified in the Subscription resource.</w:t>
      </w:r>
    </w:p>
    <w:p w14:paraId="1615C19B" w14:textId="1A257070" w:rsidR="00C946C5" w:rsidRPr="00CA4288" w:rsidRDefault="00C946C5" w:rsidP="00C946C5">
      <w:pPr>
        <w:pStyle w:val="Heading5"/>
        <w:numPr>
          <w:ilvl w:val="0"/>
          <w:numId w:val="0"/>
        </w:numPr>
        <w:rPr>
          <w:noProof w:val="0"/>
        </w:rPr>
      </w:pPr>
      <w:bookmarkStart w:id="389" w:name="_Toc456628150"/>
      <w:proofErr w:type="gramStart"/>
      <w:r w:rsidRPr="00CA4288">
        <w:rPr>
          <w:noProof w:val="0"/>
        </w:rPr>
        <w:t>3.Y4.4.1.1</w:t>
      </w:r>
      <w:proofErr w:type="gramEnd"/>
      <w:r w:rsidRPr="00CA4288">
        <w:rPr>
          <w:noProof w:val="0"/>
        </w:rPr>
        <w:t xml:space="preserve"> Trigger Events</w:t>
      </w:r>
      <w:bookmarkEnd w:id="389"/>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w:t>
      </w:r>
      <w:proofErr w:type="spellStart"/>
      <w:r w:rsidRPr="00CA4288">
        <w:t>CarePlan</w:t>
      </w:r>
      <w:proofErr w:type="spellEnd"/>
      <w:r w:rsidRPr="00CA4288">
        <w:t xml:space="preserve"> resource to the designated endpoint.</w:t>
      </w:r>
    </w:p>
    <w:p w14:paraId="32B82A07" w14:textId="73698AC7" w:rsidR="00C946C5" w:rsidRPr="00CA4288" w:rsidRDefault="00C946C5" w:rsidP="00C946C5">
      <w:pPr>
        <w:pStyle w:val="Heading5"/>
        <w:numPr>
          <w:ilvl w:val="0"/>
          <w:numId w:val="0"/>
        </w:numPr>
        <w:rPr>
          <w:noProof w:val="0"/>
        </w:rPr>
      </w:pPr>
      <w:bookmarkStart w:id="390" w:name="_Toc456628151"/>
      <w:proofErr w:type="gramStart"/>
      <w:r w:rsidRPr="00CA4288">
        <w:rPr>
          <w:noProof w:val="0"/>
        </w:rPr>
        <w:t>3.Y4.4.1.2</w:t>
      </w:r>
      <w:proofErr w:type="gramEnd"/>
      <w:r w:rsidRPr="00CA4288">
        <w:rPr>
          <w:noProof w:val="0"/>
        </w:rPr>
        <w:t xml:space="preserve"> Message Semantics</w:t>
      </w:r>
      <w:bookmarkEnd w:id="390"/>
    </w:p>
    <w:p w14:paraId="56CDA1B3" w14:textId="73CA8386" w:rsidR="009516A1" w:rsidRPr="00CA4288" w:rsidRDefault="009516A1" w:rsidP="00A03166">
      <w:pPr>
        <w:pStyle w:val="BodyText"/>
      </w:pPr>
      <w:r w:rsidRPr="00CA4288">
        <w:t xml:space="preserve">This is an HTTP or HTTPS POST of a </w:t>
      </w:r>
      <w:proofErr w:type="spellStart"/>
      <w:r w:rsidRPr="00CA4288">
        <w:t>CarePlan</w:t>
      </w:r>
      <w:proofErr w:type="spellEnd"/>
      <w:r w:rsidRPr="00CA4288">
        <w:t xml:space="preserve"> resource, as constrained by this profile.</w:t>
      </w:r>
    </w:p>
    <w:p w14:paraId="29C129B8" w14:textId="61C71A1D" w:rsidR="009516A1" w:rsidRPr="00CA4288" w:rsidRDefault="009516A1" w:rsidP="00A03166">
      <w:pPr>
        <w:pStyle w:val="BodyText"/>
      </w:pPr>
      <w:r w:rsidRPr="00CA4288">
        <w:t xml:space="preserve">The base URL for this </w:t>
      </w:r>
      <w:proofErr w:type="gramStart"/>
      <w:r w:rsidRPr="00CA4288">
        <w:t>is specified</w:t>
      </w:r>
      <w:proofErr w:type="gramEnd"/>
      <w:r w:rsidRPr="00CA4288">
        <w:t xml:space="preserve"> in the registered Subscription resource.</w:t>
      </w:r>
    </w:p>
    <w:p w14:paraId="726A3B94" w14:textId="0E726422" w:rsidR="009516A1" w:rsidRPr="00CA4288" w:rsidRDefault="009516A1" w:rsidP="00A03166">
      <w:pPr>
        <w:pStyle w:val="BodyText"/>
      </w:pPr>
      <w:r w:rsidRPr="00CA4288">
        <w:t xml:space="preserve">Where the body of the transaction contains the </w:t>
      </w:r>
      <w:proofErr w:type="spellStart"/>
      <w:r w:rsidRPr="00CA4288">
        <w:t>CarePlan</w:t>
      </w:r>
      <w:proofErr w:type="spellEnd"/>
      <w:r w:rsidRPr="00CA4288">
        <w:t xml:space="preserve"> resource. </w:t>
      </w:r>
    </w:p>
    <w:p w14:paraId="707C7E65" w14:textId="77777777" w:rsidR="009516A1" w:rsidRPr="00CA4288" w:rsidRDefault="009516A1" w:rsidP="00A03166">
      <w:pPr>
        <w:pStyle w:val="BodyText"/>
      </w:pPr>
      <w:r w:rsidRPr="00CA4288">
        <w:t>See: http://hl7.org/fhir/subscription.html</w:t>
      </w:r>
    </w:p>
    <w:p w14:paraId="14900FD2" w14:textId="22C550BA" w:rsidR="00C946C5" w:rsidRPr="00CA4288" w:rsidRDefault="00C946C5" w:rsidP="00C946C5">
      <w:pPr>
        <w:pStyle w:val="Heading5"/>
        <w:numPr>
          <w:ilvl w:val="0"/>
          <w:numId w:val="0"/>
        </w:numPr>
        <w:rPr>
          <w:noProof w:val="0"/>
        </w:rPr>
      </w:pPr>
      <w:bookmarkStart w:id="391" w:name="_Toc456628152"/>
      <w:proofErr w:type="gramStart"/>
      <w:r w:rsidRPr="00CA4288">
        <w:rPr>
          <w:noProof w:val="0"/>
        </w:rPr>
        <w:t>3.Y4.4.1.3</w:t>
      </w:r>
      <w:proofErr w:type="gramEnd"/>
      <w:r w:rsidRPr="00CA4288">
        <w:rPr>
          <w:noProof w:val="0"/>
        </w:rPr>
        <w:t xml:space="preserve"> Expected Actions</w:t>
      </w:r>
      <w:bookmarkEnd w:id="391"/>
    </w:p>
    <w:p w14:paraId="20755CB0" w14:textId="7FA19390" w:rsidR="00446695" w:rsidRPr="00CA4288" w:rsidRDefault="00446695" w:rsidP="00A03166">
      <w:pPr>
        <w:pStyle w:val="BodyText"/>
      </w:pPr>
      <w:r w:rsidRPr="00CA4288">
        <w:t xml:space="preserve">The Care Plan </w:t>
      </w:r>
      <w:del w:id="392" w:author="Cole, George" w:date="2016-07-18T17:24:00Z">
        <w:r w:rsidRPr="00CA4288" w:rsidDel="00F839B7">
          <w:delText xml:space="preserve">Consumer </w:delText>
        </w:r>
      </w:del>
      <w:ins w:id="393" w:author="Cole, George" w:date="2016-07-18T17:24:00Z">
        <w:r w:rsidR="00F839B7" w:rsidRPr="00CA4288">
          <w:t>Con</w:t>
        </w:r>
        <w:r w:rsidR="00F839B7">
          <w:t>tributor</w:t>
        </w:r>
        <w:r w:rsidR="00F839B7" w:rsidRPr="00CA4288">
          <w:t xml:space="preserve"> </w:t>
        </w:r>
      </w:ins>
      <w:r w:rsidRPr="00CA4288">
        <w:t xml:space="preserve">receives the </w:t>
      </w:r>
      <w:proofErr w:type="spellStart"/>
      <w:r w:rsidRPr="00CA4288">
        <w:t>CarePlan</w:t>
      </w:r>
      <w:proofErr w:type="spellEnd"/>
      <w:r w:rsidRPr="00CA4288">
        <w:t xml:space="preserve"> resource in the body of the POST.</w:t>
      </w:r>
    </w:p>
    <w:p w14:paraId="2BC6FD71" w14:textId="1613F031" w:rsidR="00C946C5" w:rsidRPr="00CA4288" w:rsidRDefault="00C946C5" w:rsidP="00C946C5">
      <w:pPr>
        <w:pStyle w:val="Heading3"/>
        <w:numPr>
          <w:ilvl w:val="0"/>
          <w:numId w:val="0"/>
        </w:numPr>
        <w:rPr>
          <w:noProof w:val="0"/>
        </w:rPr>
      </w:pPr>
      <w:bookmarkStart w:id="394" w:name="_Toc456628153"/>
      <w:proofErr w:type="gramStart"/>
      <w:r w:rsidRPr="00CA4288">
        <w:rPr>
          <w:noProof w:val="0"/>
        </w:rPr>
        <w:t>3.Y4.5</w:t>
      </w:r>
      <w:proofErr w:type="gramEnd"/>
      <w:r w:rsidRPr="00CA4288">
        <w:rPr>
          <w:noProof w:val="0"/>
        </w:rPr>
        <w:t xml:space="preserve"> Security Considerations</w:t>
      </w:r>
      <w:bookmarkEnd w:id="394"/>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197669D4" w:rsidR="001277AA" w:rsidRPr="00E008B6" w:rsidRDefault="001277AA" w:rsidP="001277AA">
      <w:pPr>
        <w:pStyle w:val="Heading2"/>
        <w:numPr>
          <w:ilvl w:val="0"/>
          <w:numId w:val="0"/>
        </w:numPr>
        <w:rPr>
          <w:noProof w:val="0"/>
        </w:rPr>
      </w:pPr>
      <w:bookmarkStart w:id="395" w:name="_Toc456628154"/>
      <w:proofErr w:type="gramStart"/>
      <w:r w:rsidRPr="00CA4288">
        <w:rPr>
          <w:noProof w:val="0"/>
        </w:rPr>
        <w:lastRenderedPageBreak/>
        <w:t>3.Y5</w:t>
      </w:r>
      <w:proofErr w:type="gramEnd"/>
      <w:r w:rsidRPr="00CA4288">
        <w:rPr>
          <w:noProof w:val="0"/>
        </w:rPr>
        <w:t xml:space="preserve"> Search for</w:t>
      </w:r>
      <w:r w:rsidR="00BC4803" w:rsidRPr="00CA4288">
        <w:rPr>
          <w:noProof w:val="0"/>
        </w:rPr>
        <w:t xml:space="preserve"> Care Plan</w:t>
      </w:r>
      <w:r w:rsidRPr="00CA4288">
        <w:rPr>
          <w:noProof w:val="0"/>
        </w:rPr>
        <w:t xml:space="preserve"> [PCC-Y5]</w:t>
      </w:r>
      <w:bookmarkEnd w:id="395"/>
    </w:p>
    <w:p w14:paraId="6D8E5263" w14:textId="233A7C74" w:rsidR="001277AA" w:rsidRPr="00CA4288" w:rsidRDefault="001277AA" w:rsidP="001277AA">
      <w:pPr>
        <w:pStyle w:val="Heading3"/>
        <w:numPr>
          <w:ilvl w:val="0"/>
          <w:numId w:val="0"/>
        </w:numPr>
        <w:rPr>
          <w:noProof w:val="0"/>
        </w:rPr>
      </w:pPr>
      <w:bookmarkStart w:id="396" w:name="_Toc456628155"/>
      <w:proofErr w:type="gramStart"/>
      <w:r w:rsidRPr="00CA4288">
        <w:rPr>
          <w:noProof w:val="0"/>
        </w:rPr>
        <w:t>3.Y5.1</w:t>
      </w:r>
      <w:proofErr w:type="gramEnd"/>
      <w:r w:rsidRPr="00CA4288">
        <w:rPr>
          <w:noProof w:val="0"/>
        </w:rPr>
        <w:t xml:space="preserve"> Scope</w:t>
      </w:r>
      <w:bookmarkEnd w:id="396"/>
    </w:p>
    <w:p w14:paraId="07FB9754" w14:textId="1D9A59C1" w:rsidR="001277AA" w:rsidRPr="00CA4288" w:rsidRDefault="00AA05BE" w:rsidP="001277AA">
      <w:pPr>
        <w:pStyle w:val="BodyText"/>
      </w:pPr>
      <w:r w:rsidRPr="00CA4288">
        <w:t xml:space="preserve">This transaction </w:t>
      </w:r>
      <w:proofErr w:type="gramStart"/>
      <w:r w:rsidRPr="00CA4288">
        <w:t>is used</w:t>
      </w:r>
      <w:proofErr w:type="gramEnd"/>
      <w:r w:rsidRPr="00CA4288">
        <w:t xml:space="preserve"> to find a care plan. The Care Plan </w:t>
      </w:r>
      <w:del w:id="397" w:author="Cole, George" w:date="2016-07-18T17:24:00Z">
        <w:r w:rsidRPr="00CA4288" w:rsidDel="00D104E3">
          <w:delText xml:space="preserve">Consumer </w:delText>
        </w:r>
      </w:del>
      <w:ins w:id="398" w:author="Cole, George" w:date="2016-07-18T17:24:00Z">
        <w:r w:rsidR="00D104E3" w:rsidRPr="00CA4288">
          <w:t>Con</w:t>
        </w:r>
        <w:r w:rsidR="00D104E3">
          <w:t>tributor</w:t>
        </w:r>
        <w:r w:rsidR="00D104E3" w:rsidRPr="00CA4288">
          <w:t xml:space="preserve"> </w:t>
        </w:r>
      </w:ins>
      <w:r w:rsidRPr="00CA4288">
        <w:t xml:space="preserve">searches for a care plan of interest. A care plan located by search </w:t>
      </w:r>
      <w:proofErr w:type="gramStart"/>
      <w:r w:rsidRPr="00CA4288">
        <w:t>may then be retrieved</w:t>
      </w:r>
      <w:proofErr w:type="gramEnd"/>
      <w:r w:rsidRPr="00CA4288">
        <w:t xml:space="preserve"> for viewing</w:t>
      </w:r>
      <w:ins w:id="399" w:author="Cole, George" w:date="2016-07-18T17:24:00Z">
        <w:r w:rsidR="00D104E3">
          <w:t xml:space="preserve"> or updating.</w:t>
        </w:r>
      </w:ins>
      <w:del w:id="400" w:author="Cole, George" w:date="2016-07-18T17:25:00Z">
        <w:r w:rsidRPr="00CA4288" w:rsidDel="00D104E3">
          <w:delText>, shared with a Care Plan Contributor when updates are needed, and the Care Plan Consumer may subscribe to receive updates for the care plan.</w:delText>
        </w:r>
      </w:del>
    </w:p>
    <w:p w14:paraId="59E932A1" w14:textId="70C94A27" w:rsidR="001277AA" w:rsidRPr="00CA4288" w:rsidRDefault="001277AA" w:rsidP="001277AA">
      <w:pPr>
        <w:pStyle w:val="Heading3"/>
        <w:numPr>
          <w:ilvl w:val="0"/>
          <w:numId w:val="0"/>
        </w:numPr>
        <w:rPr>
          <w:noProof w:val="0"/>
        </w:rPr>
      </w:pPr>
      <w:bookmarkStart w:id="401" w:name="_Toc456628156"/>
      <w:proofErr w:type="gramStart"/>
      <w:r w:rsidRPr="00CA4288">
        <w:rPr>
          <w:noProof w:val="0"/>
        </w:rPr>
        <w:t>3.Y5.2</w:t>
      </w:r>
      <w:proofErr w:type="gramEnd"/>
      <w:r w:rsidRPr="00CA4288">
        <w:rPr>
          <w:noProof w:val="0"/>
        </w:rPr>
        <w:t xml:space="preserve"> Actor Roles</w:t>
      </w:r>
      <w:bookmarkEnd w:id="401"/>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254182" w:rsidRDefault="00254182" w:rsidP="001277AA">
                              <w:pPr>
                                <w:jc w:val="center"/>
                                <w:rPr>
                                  <w:sz w:val="18"/>
                                </w:rPr>
                              </w:pPr>
                              <w:r>
                                <w:rPr>
                                  <w:sz w:val="18"/>
                                </w:rPr>
                                <w:t>Search for Care Plan [PCC-Y5]</w:t>
                              </w:r>
                            </w:p>
                            <w:p w14:paraId="627E6E1C" w14:textId="77777777" w:rsidR="00254182" w:rsidRDefault="00254182" w:rsidP="001277AA"/>
                            <w:p w14:paraId="275320CF" w14:textId="77777777" w:rsidR="00254182" w:rsidRDefault="00254182"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4048AB89" w:rsidR="00254182" w:rsidRDefault="00254182" w:rsidP="001277AA">
                              <w:pPr>
                                <w:rPr>
                                  <w:sz w:val="18"/>
                                </w:rPr>
                              </w:pPr>
                              <w:r>
                                <w:rPr>
                                  <w:sz w:val="18"/>
                                </w:rPr>
                                <w:t xml:space="preserve">Care Plan </w:t>
                              </w:r>
                              <w:del w:id="402" w:author="Cole, George" w:date="2016-07-18T17:25:00Z">
                                <w:r w:rsidDel="00067CB5">
                                  <w:rPr>
                                    <w:sz w:val="18"/>
                                  </w:rPr>
                                  <w:delText xml:space="preserve">Consumer or Care Plan </w:delText>
                                </w:r>
                              </w:del>
                              <w:del w:id="403" w:author="Cole, George" w:date="2016-07-14T09:19:00Z">
                                <w:r w:rsidDel="00261866">
                                  <w:rPr>
                                    <w:sz w:val="18"/>
                                  </w:rPr>
                                  <w:delText>Updater</w:delText>
                                </w:r>
                              </w:del>
                              <w:ins w:id="404" w:author="Cole, George" w:date="2016-07-18T17:25:00Z">
                                <w:r w:rsidR="00067CB5">
                                  <w:rPr>
                                    <w:sz w:val="18"/>
                                  </w:rPr>
                                  <w:t>Contributor</w:t>
                                </w:r>
                              </w:ins>
                            </w:p>
                            <w:p w14:paraId="0C5C6100" w14:textId="77777777" w:rsidR="00254182" w:rsidRDefault="00254182" w:rsidP="001277AA"/>
                            <w:p w14:paraId="4F01ECCE" w14:textId="77777777" w:rsidR="00254182" w:rsidRDefault="00254182"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254182" w:rsidRDefault="00254182" w:rsidP="001277AA">
                              <w:pPr>
                                <w:rPr>
                                  <w:sz w:val="18"/>
                                </w:rPr>
                              </w:pPr>
                              <w:r>
                                <w:rPr>
                                  <w:sz w:val="18"/>
                                </w:rPr>
                                <w:t>Care Plan Service</w:t>
                              </w:r>
                            </w:p>
                            <w:p w14:paraId="3008E40C" w14:textId="77777777" w:rsidR="00254182" w:rsidRDefault="00254182" w:rsidP="001277AA"/>
                            <w:p w14:paraId="60217F4B" w14:textId="77777777" w:rsidR="00254182" w:rsidRDefault="00254182"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F3y/9OYDAAD6DwAADgAAAAAAAAAAAAAAAAAuAgAAZHJzL2Uyb0RvYy54bWxQSwEC&#10;LQAUAAYACAAAACEAScap890AAAAFAQAADwAAAAAAAAAAAAAAAABABgAAZHJzL2Rvd25yZXYueG1s&#10;UEsFBgAAAAAEAAQA8wAAAEoHAAAAAA==&#10;">
                <v:shape id="_x0000_s1158" type="#_x0000_t75" style="position:absolute;width:37261;height:15392;visibility:visible;mso-wrap-style:square">
                  <v:fill o:detectmouseclick="t"/>
                  <v:path o:connecttype="none"/>
                </v:shape>
                <v:oval id="Oval 153" o:spid="_x0000_s115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254182" w:rsidRDefault="00254182" w:rsidP="001277AA">
                        <w:pPr>
                          <w:jc w:val="center"/>
                          <w:rPr>
                            <w:sz w:val="18"/>
                          </w:rPr>
                        </w:pPr>
                        <w:r>
                          <w:rPr>
                            <w:sz w:val="18"/>
                          </w:rPr>
                          <w:t>Search for Care Plan [PCC-Y5]</w:t>
                        </w:r>
                      </w:p>
                      <w:p w14:paraId="627E6E1C" w14:textId="77777777" w:rsidR="00254182" w:rsidRDefault="00254182" w:rsidP="001277AA"/>
                      <w:p w14:paraId="275320CF" w14:textId="77777777" w:rsidR="00254182" w:rsidRDefault="00254182" w:rsidP="001277AA">
                        <w:pPr>
                          <w:jc w:val="center"/>
                          <w:rPr>
                            <w:sz w:val="18"/>
                          </w:rPr>
                        </w:pPr>
                        <w:r>
                          <w:rPr>
                            <w:sz w:val="18"/>
                          </w:rPr>
                          <w:t>Transaction Name [DOM-#]</w:t>
                        </w:r>
                      </w:p>
                    </w:txbxContent>
                  </v:textbox>
                </v:oval>
                <v:shape id="Text Box 154" o:spid="_x0000_s1160"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4048AB89" w:rsidR="00254182" w:rsidRDefault="00254182" w:rsidP="001277AA">
                        <w:pPr>
                          <w:rPr>
                            <w:sz w:val="18"/>
                          </w:rPr>
                        </w:pPr>
                        <w:r>
                          <w:rPr>
                            <w:sz w:val="18"/>
                          </w:rPr>
                          <w:t xml:space="preserve">Care Plan </w:t>
                        </w:r>
                        <w:del w:id="425" w:author="Cole, George" w:date="2016-07-18T17:25:00Z">
                          <w:r w:rsidDel="00067CB5">
                            <w:rPr>
                              <w:sz w:val="18"/>
                            </w:rPr>
                            <w:delText xml:space="preserve">Consumer or Care Plan </w:delText>
                          </w:r>
                        </w:del>
                        <w:del w:id="426" w:author="Cole, George" w:date="2016-07-14T09:19:00Z">
                          <w:r w:rsidDel="00261866">
                            <w:rPr>
                              <w:sz w:val="18"/>
                            </w:rPr>
                            <w:delText>Updater</w:delText>
                          </w:r>
                        </w:del>
                        <w:ins w:id="427" w:author="Cole, George" w:date="2016-07-18T17:25:00Z">
                          <w:r w:rsidR="00067CB5">
                            <w:rPr>
                              <w:sz w:val="18"/>
                            </w:rPr>
                            <w:t>Contributor</w:t>
                          </w:r>
                        </w:ins>
                      </w:p>
                      <w:p w14:paraId="0C5C6100" w14:textId="77777777" w:rsidR="00254182" w:rsidRDefault="00254182" w:rsidP="001277AA"/>
                      <w:p w14:paraId="4F01ECCE" w14:textId="77777777" w:rsidR="00254182" w:rsidRDefault="00254182" w:rsidP="001277AA">
                        <w:pPr>
                          <w:rPr>
                            <w:sz w:val="18"/>
                          </w:rPr>
                        </w:pPr>
                        <w:r>
                          <w:rPr>
                            <w:sz w:val="18"/>
                          </w:rPr>
                          <w:t>Actor ABC</w:t>
                        </w:r>
                      </w:p>
                    </w:txbxContent>
                  </v:textbox>
                </v:shape>
                <v:line id="Line 155" o:spid="_x0000_s116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2"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254182" w:rsidRDefault="00254182" w:rsidP="001277AA">
                        <w:pPr>
                          <w:rPr>
                            <w:sz w:val="18"/>
                          </w:rPr>
                        </w:pPr>
                        <w:r>
                          <w:rPr>
                            <w:sz w:val="18"/>
                          </w:rPr>
                          <w:t>Care Plan Service</w:t>
                        </w:r>
                      </w:p>
                      <w:p w14:paraId="3008E40C" w14:textId="77777777" w:rsidR="00254182" w:rsidRDefault="00254182" w:rsidP="001277AA"/>
                      <w:p w14:paraId="60217F4B" w14:textId="77777777" w:rsidR="00254182" w:rsidRDefault="00254182" w:rsidP="001277AA">
                        <w:pPr>
                          <w:rPr>
                            <w:sz w:val="18"/>
                          </w:rPr>
                        </w:pPr>
                        <w:r>
                          <w:rPr>
                            <w:sz w:val="18"/>
                          </w:rPr>
                          <w:t>Actor DEF</w:t>
                        </w:r>
                      </w:p>
                    </w:txbxContent>
                  </v:textbox>
                </v:shape>
                <v:line id="Line 157" o:spid="_x0000_s116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CA4288" w:rsidRDefault="001277AA" w:rsidP="001277AA">
      <w:pPr>
        <w:pStyle w:val="FigureTitle"/>
      </w:pPr>
      <w:r w:rsidRPr="00CA4288">
        <w:t>Figure 3.Y5.2-1: Use Case Diagram</w:t>
      </w:r>
    </w:p>
    <w:p w14:paraId="7AA6D138" w14:textId="77777777" w:rsidR="001277AA" w:rsidRPr="00CA4288" w:rsidRDefault="001277AA" w:rsidP="00E008B6">
      <w:pPr>
        <w:pStyle w:val="BodyText"/>
      </w:pPr>
    </w:p>
    <w:p w14:paraId="6CB54D33" w14:textId="71C4CC4F" w:rsidR="001277AA" w:rsidRPr="00CA4288" w:rsidRDefault="001277AA" w:rsidP="001277AA">
      <w:pPr>
        <w:pStyle w:val="TableTitle"/>
      </w:pPr>
      <w:r w:rsidRPr="00CA4288">
        <w:t>Table 3.Y5.2-1: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1CA654D7" w:rsidR="001277AA" w:rsidRPr="00CA4288" w:rsidRDefault="00AE629A" w:rsidP="00CF3CC5">
            <w:pPr>
              <w:pStyle w:val="BodyText"/>
            </w:pPr>
            <w:r w:rsidRPr="00CA4288">
              <w:t xml:space="preserve">Care Plan </w:t>
            </w:r>
            <w:del w:id="405" w:author="Cole, George" w:date="2016-07-18T17:25:00Z">
              <w:r w:rsidRPr="00CA4288" w:rsidDel="009E1DFF">
                <w:delText>Consumer</w:delText>
              </w:r>
            </w:del>
            <w:ins w:id="406" w:author="Cole, George" w:date="2016-07-18T17:25:00Z">
              <w:r w:rsidR="009E1DFF" w:rsidRPr="00CA4288">
                <w:t>Con</w:t>
              </w:r>
              <w:r w:rsidR="009E1DFF">
                <w:t>tributor</w:t>
              </w:r>
            </w:ins>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10949D93" w:rsidR="001277AA" w:rsidRPr="00CA4288" w:rsidRDefault="008D4085" w:rsidP="00CF3CC5">
            <w:pPr>
              <w:pStyle w:val="BodyText"/>
            </w:pPr>
            <w:r w:rsidRPr="00CA4288">
              <w:t xml:space="preserve">The Care Plan </w:t>
            </w:r>
            <w:del w:id="407" w:author="Cole, George" w:date="2016-07-18T17:25:00Z">
              <w:r w:rsidRPr="00CA4288" w:rsidDel="009E1DFF">
                <w:delText xml:space="preserve">Consumer </w:delText>
              </w:r>
            </w:del>
            <w:ins w:id="408" w:author="Cole, George" w:date="2016-07-18T17:25:00Z">
              <w:r w:rsidR="009E1DFF" w:rsidRPr="00CA4288">
                <w:t>Con</w:t>
              </w:r>
              <w:r w:rsidR="009E1DFF">
                <w:t>tributor</w:t>
              </w:r>
              <w:r w:rsidR="009E1DFF" w:rsidRPr="00CA4288">
                <w:t xml:space="preserve"> </w:t>
              </w:r>
            </w:ins>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22CED549" w:rsidR="001277AA" w:rsidRPr="00CA4288" w:rsidRDefault="001277AA" w:rsidP="001277AA">
      <w:pPr>
        <w:pStyle w:val="Heading3"/>
        <w:numPr>
          <w:ilvl w:val="0"/>
          <w:numId w:val="0"/>
        </w:numPr>
        <w:rPr>
          <w:noProof w:val="0"/>
        </w:rPr>
      </w:pPr>
      <w:bookmarkStart w:id="409" w:name="_Toc456628157"/>
      <w:proofErr w:type="gramStart"/>
      <w:r w:rsidRPr="00CA4288">
        <w:rPr>
          <w:noProof w:val="0"/>
        </w:rPr>
        <w:t>3.Y5.3</w:t>
      </w:r>
      <w:proofErr w:type="gramEnd"/>
      <w:r w:rsidRPr="00CA4288">
        <w:rPr>
          <w:noProof w:val="0"/>
        </w:rPr>
        <w:t xml:space="preserve"> Referenced Standards</w:t>
      </w:r>
      <w:bookmarkEnd w:id="409"/>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591790A3" w:rsidR="001277AA" w:rsidRPr="00CA4288" w:rsidRDefault="001277AA" w:rsidP="001277AA">
      <w:pPr>
        <w:pStyle w:val="Heading3"/>
        <w:numPr>
          <w:ilvl w:val="0"/>
          <w:numId w:val="0"/>
        </w:numPr>
        <w:rPr>
          <w:noProof w:val="0"/>
        </w:rPr>
      </w:pPr>
      <w:bookmarkStart w:id="410" w:name="_Toc456628158"/>
      <w:proofErr w:type="gramStart"/>
      <w:r w:rsidRPr="00CA4288">
        <w:rPr>
          <w:noProof w:val="0"/>
        </w:rPr>
        <w:lastRenderedPageBreak/>
        <w:t>3.Y5.4</w:t>
      </w:r>
      <w:proofErr w:type="gramEnd"/>
      <w:r w:rsidRPr="00CA4288">
        <w:rPr>
          <w:noProof w:val="0"/>
        </w:rPr>
        <w:t xml:space="preserve"> Interaction Diagram</w:t>
      </w:r>
      <w:bookmarkEnd w:id="410"/>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43A21FD2" w:rsidR="00254182" w:rsidRDefault="00254182" w:rsidP="001277AA">
                              <w:pPr>
                                <w:jc w:val="center"/>
                                <w:rPr>
                                  <w:ins w:id="411" w:author="Cole, George" w:date="2016-07-18T17:26:00Z"/>
                                  <w:sz w:val="22"/>
                                  <w:szCs w:val="22"/>
                                </w:rPr>
                              </w:pPr>
                              <w:r>
                                <w:rPr>
                                  <w:sz w:val="22"/>
                                  <w:szCs w:val="22"/>
                                </w:rPr>
                                <w:t xml:space="preserve">Care Plan </w:t>
                              </w:r>
                              <w:del w:id="412" w:author="Cole, George" w:date="2016-07-18T17:26:00Z">
                                <w:r w:rsidDel="00EC2822">
                                  <w:rPr>
                                    <w:sz w:val="22"/>
                                    <w:szCs w:val="22"/>
                                  </w:rPr>
                                  <w:delText>Consumer</w:delText>
                                </w:r>
                              </w:del>
                              <w:ins w:id="413" w:author="Cole, George" w:date="2016-07-18T17:26:00Z">
                                <w:r w:rsidR="00EC2822">
                                  <w:rPr>
                                    <w:sz w:val="22"/>
                                    <w:szCs w:val="22"/>
                                  </w:rPr>
                                  <w:t>Contributor</w:t>
                                </w:r>
                              </w:ins>
                            </w:p>
                            <w:p w14:paraId="7C076B09" w14:textId="77777777" w:rsidR="00EC2822" w:rsidRPr="007C1AAC" w:rsidRDefault="00EC2822" w:rsidP="001277AA">
                              <w:pPr>
                                <w:jc w:val="center"/>
                                <w:rPr>
                                  <w:sz w:val="22"/>
                                  <w:szCs w:val="22"/>
                                </w:rPr>
                              </w:pPr>
                            </w:p>
                            <w:p w14:paraId="5A9AC462" w14:textId="77777777" w:rsidR="00254182" w:rsidRDefault="00254182" w:rsidP="001277AA"/>
                            <w:p w14:paraId="7E6CDACF" w14:textId="77777777" w:rsidR="00254182" w:rsidRPr="007C1AAC" w:rsidRDefault="00254182"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254182" w:rsidRPr="007C1AAC" w:rsidRDefault="00254182" w:rsidP="001277AA">
                              <w:pPr>
                                <w:rPr>
                                  <w:sz w:val="22"/>
                                  <w:szCs w:val="22"/>
                                </w:rPr>
                              </w:pPr>
                              <w:r>
                                <w:rPr>
                                  <w:sz w:val="22"/>
                                  <w:szCs w:val="22"/>
                                </w:rPr>
                                <w:t>Search for Care Plan</w:t>
                              </w:r>
                            </w:p>
                            <w:p w14:paraId="3F50C609" w14:textId="77777777" w:rsidR="00254182" w:rsidRDefault="00254182" w:rsidP="001277AA"/>
                            <w:p w14:paraId="18CA0B62" w14:textId="77777777" w:rsidR="00254182" w:rsidRPr="007C1AAC" w:rsidRDefault="00254182"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E9BC6A" w:rsidR="00254182" w:rsidRPr="007C1AAC" w:rsidRDefault="00254182" w:rsidP="001277AA">
                              <w:pPr>
                                <w:jc w:val="center"/>
                                <w:rPr>
                                  <w:sz w:val="22"/>
                                  <w:szCs w:val="22"/>
                                </w:rPr>
                              </w:pPr>
                              <w:r>
                                <w:rPr>
                                  <w:sz w:val="22"/>
                                  <w:szCs w:val="22"/>
                                </w:rPr>
                                <w:t xml:space="preserve">Care Plan </w:t>
                              </w:r>
                              <w:del w:id="414" w:author="Cole, George" w:date="2016-07-14T09:21:00Z">
                                <w:r w:rsidDel="00FD0383">
                                  <w:rPr>
                                    <w:sz w:val="22"/>
                                    <w:szCs w:val="22"/>
                                  </w:rPr>
                                  <w:delText>Manager</w:delText>
                                </w:r>
                              </w:del>
                              <w:ins w:id="415" w:author="Cole, George" w:date="2016-07-14T09:21:00Z">
                                <w:r>
                                  <w:rPr>
                                    <w:sz w:val="22"/>
                                    <w:szCs w:val="22"/>
                                  </w:rPr>
                                  <w:t>Service</w:t>
                                </w:r>
                              </w:ins>
                            </w:p>
                            <w:p w14:paraId="199EE659" w14:textId="77777777" w:rsidR="00254182" w:rsidRDefault="00254182" w:rsidP="001277AA"/>
                            <w:p w14:paraId="7FF7A18B" w14:textId="77777777" w:rsidR="00254182" w:rsidRPr="007C1AAC" w:rsidRDefault="00254182"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AKYQDv8BAAAWBsAAA4AAAAAAAAAAAAAAAAALgIAAGRycy9lMm9Eb2MueG1sUEsBAi0AFAAGAAgA&#10;AAAhAHXrpkDcAAAABQEAAA8AAAAAAAAAAAAAAAAAVgcAAGRycy9kb3ducmV2LnhtbFBLBQYAAAAA&#10;BAAEAPMAAABfCAAAAAA=&#10;">
                <v:shape id="_x0000_s1165" type="#_x0000_t75" style="position:absolute;width:59436;height:24003;visibility:visible;mso-wrap-style:square">
                  <v:fill o:detectmouseclick="t"/>
                  <v:path o:connecttype="none"/>
                </v:shape>
                <v:shape id="Text Box 160" o:spid="_x0000_s1166"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43A21FD2" w:rsidR="00254182" w:rsidRDefault="00254182" w:rsidP="001277AA">
                        <w:pPr>
                          <w:jc w:val="center"/>
                          <w:rPr>
                            <w:ins w:id="439" w:author="Cole, George" w:date="2016-07-18T17:26:00Z"/>
                            <w:sz w:val="22"/>
                            <w:szCs w:val="22"/>
                          </w:rPr>
                        </w:pPr>
                        <w:r>
                          <w:rPr>
                            <w:sz w:val="22"/>
                            <w:szCs w:val="22"/>
                          </w:rPr>
                          <w:t xml:space="preserve">Care Plan </w:t>
                        </w:r>
                        <w:del w:id="440" w:author="Cole, George" w:date="2016-07-18T17:26:00Z">
                          <w:r w:rsidDel="00EC2822">
                            <w:rPr>
                              <w:sz w:val="22"/>
                              <w:szCs w:val="22"/>
                            </w:rPr>
                            <w:delText>Consumer</w:delText>
                          </w:r>
                        </w:del>
                        <w:ins w:id="441" w:author="Cole, George" w:date="2016-07-18T17:26:00Z">
                          <w:r w:rsidR="00EC2822">
                            <w:rPr>
                              <w:sz w:val="22"/>
                              <w:szCs w:val="22"/>
                            </w:rPr>
                            <w:t>Con</w:t>
                          </w:r>
                          <w:r w:rsidR="00EC2822">
                            <w:rPr>
                              <w:sz w:val="22"/>
                              <w:szCs w:val="22"/>
                            </w:rPr>
                            <w:t>tributor</w:t>
                          </w:r>
                        </w:ins>
                      </w:p>
                      <w:p w14:paraId="7C076B09" w14:textId="77777777" w:rsidR="00EC2822" w:rsidRPr="007C1AAC" w:rsidRDefault="00EC2822" w:rsidP="001277AA">
                        <w:pPr>
                          <w:jc w:val="center"/>
                          <w:rPr>
                            <w:sz w:val="22"/>
                            <w:szCs w:val="22"/>
                          </w:rPr>
                        </w:pPr>
                      </w:p>
                      <w:p w14:paraId="5A9AC462" w14:textId="77777777" w:rsidR="00254182" w:rsidRDefault="00254182" w:rsidP="001277AA"/>
                      <w:p w14:paraId="7E6CDACF" w14:textId="77777777" w:rsidR="00254182" w:rsidRPr="007C1AAC" w:rsidRDefault="00254182" w:rsidP="001277AA">
                        <w:pPr>
                          <w:jc w:val="center"/>
                          <w:rPr>
                            <w:sz w:val="22"/>
                            <w:szCs w:val="22"/>
                          </w:rPr>
                        </w:pPr>
                        <w:r w:rsidRPr="007C1AAC">
                          <w:rPr>
                            <w:sz w:val="22"/>
                            <w:szCs w:val="22"/>
                          </w:rPr>
                          <w:t>A</w:t>
                        </w:r>
                        <w:r>
                          <w:rPr>
                            <w:sz w:val="22"/>
                            <w:szCs w:val="22"/>
                          </w:rPr>
                          <w:t>ctor A</w:t>
                        </w:r>
                      </w:p>
                    </w:txbxContent>
                  </v:textbox>
                </v:shape>
                <v:line id="Line 161" o:spid="_x0000_s1167"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68"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254182" w:rsidRPr="007C1AAC" w:rsidRDefault="00254182" w:rsidP="001277AA">
                        <w:pPr>
                          <w:rPr>
                            <w:sz w:val="22"/>
                            <w:szCs w:val="22"/>
                          </w:rPr>
                        </w:pPr>
                        <w:r>
                          <w:rPr>
                            <w:sz w:val="22"/>
                            <w:szCs w:val="22"/>
                          </w:rPr>
                          <w:t>Search for Care Plan</w:t>
                        </w:r>
                      </w:p>
                      <w:p w14:paraId="3F50C609" w14:textId="77777777" w:rsidR="00254182" w:rsidRDefault="00254182" w:rsidP="001277AA"/>
                      <w:p w14:paraId="18CA0B62" w14:textId="77777777" w:rsidR="00254182" w:rsidRPr="007C1AAC" w:rsidRDefault="00254182" w:rsidP="001277AA">
                        <w:pPr>
                          <w:rPr>
                            <w:sz w:val="22"/>
                            <w:szCs w:val="22"/>
                          </w:rPr>
                        </w:pPr>
                        <w:r>
                          <w:rPr>
                            <w:sz w:val="22"/>
                            <w:szCs w:val="22"/>
                          </w:rPr>
                          <w:t xml:space="preserve">Message </w:t>
                        </w:r>
                        <w:r w:rsidRPr="007C1AAC">
                          <w:rPr>
                            <w:sz w:val="22"/>
                            <w:szCs w:val="22"/>
                          </w:rPr>
                          <w:t>1</w:t>
                        </w:r>
                      </w:p>
                    </w:txbxContent>
                  </v:textbox>
                </v:shape>
                <v:line id="Line 163" o:spid="_x0000_s1169"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0"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1"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2"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E9BC6A" w:rsidR="00254182" w:rsidRPr="007C1AAC" w:rsidRDefault="00254182" w:rsidP="001277AA">
                        <w:pPr>
                          <w:jc w:val="center"/>
                          <w:rPr>
                            <w:sz w:val="22"/>
                            <w:szCs w:val="22"/>
                          </w:rPr>
                        </w:pPr>
                        <w:r>
                          <w:rPr>
                            <w:sz w:val="22"/>
                            <w:szCs w:val="22"/>
                          </w:rPr>
                          <w:t xml:space="preserve">Care Plan </w:t>
                        </w:r>
                        <w:del w:id="442" w:author="Cole, George" w:date="2016-07-14T09:21:00Z">
                          <w:r w:rsidDel="00FD0383">
                            <w:rPr>
                              <w:sz w:val="22"/>
                              <w:szCs w:val="22"/>
                            </w:rPr>
                            <w:delText>Manager</w:delText>
                          </w:r>
                        </w:del>
                        <w:ins w:id="443" w:author="Cole, George" w:date="2016-07-14T09:21:00Z">
                          <w:r>
                            <w:rPr>
                              <w:sz w:val="22"/>
                              <w:szCs w:val="22"/>
                            </w:rPr>
                            <w:t>Service</w:t>
                          </w:r>
                        </w:ins>
                      </w:p>
                      <w:p w14:paraId="199EE659" w14:textId="77777777" w:rsidR="00254182" w:rsidRDefault="00254182" w:rsidP="001277AA"/>
                      <w:p w14:paraId="7FF7A18B" w14:textId="77777777" w:rsidR="00254182" w:rsidRPr="007C1AAC" w:rsidRDefault="00254182"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Pr="00CA4288" w:rsidRDefault="001277AA" w:rsidP="001277AA">
      <w:pPr>
        <w:pStyle w:val="Heading4"/>
        <w:numPr>
          <w:ilvl w:val="0"/>
          <w:numId w:val="0"/>
        </w:numPr>
        <w:rPr>
          <w:noProof w:val="0"/>
        </w:rPr>
      </w:pPr>
      <w:bookmarkStart w:id="416" w:name="_Toc456628159"/>
      <w:proofErr w:type="gramStart"/>
      <w:r w:rsidRPr="00CA4288">
        <w:rPr>
          <w:noProof w:val="0"/>
        </w:rPr>
        <w:t>3.Y5.4.1</w:t>
      </w:r>
      <w:proofErr w:type="gramEnd"/>
      <w:r w:rsidRPr="00CA4288">
        <w:rPr>
          <w:noProof w:val="0"/>
        </w:rPr>
        <w:t xml:space="preserve"> </w:t>
      </w:r>
      <w:r w:rsidR="008D6D5E" w:rsidRPr="00CA4288">
        <w:rPr>
          <w:noProof w:val="0"/>
        </w:rPr>
        <w:t>Search for Care Plan</w:t>
      </w:r>
      <w:bookmarkEnd w:id="416"/>
    </w:p>
    <w:p w14:paraId="4DD161AF" w14:textId="589F91DB" w:rsidR="008D6D5E" w:rsidRPr="00CA4288" w:rsidRDefault="008D6D5E" w:rsidP="005B164F">
      <w:pPr>
        <w:pStyle w:val="BodyText"/>
      </w:pPr>
      <w:r w:rsidRPr="00CA4288">
        <w:t xml:space="preserve">The Search for Care Plan </w:t>
      </w:r>
      <w:proofErr w:type="gramStart"/>
      <w:r w:rsidRPr="00CA4288">
        <w:t>is implemented</w:t>
      </w:r>
      <w:proofErr w:type="gramEnd"/>
      <w:r w:rsidRPr="00CA4288">
        <w:t xml:space="preserve"> through the FHIR search operation using the REST platform constrained to the HTTP</w:t>
      </w:r>
      <w:r w:rsidR="00DA1B2D" w:rsidRPr="00CA4288">
        <w:t xml:space="preserve"> or HTTPS </w:t>
      </w:r>
      <w:r w:rsidR="000B49AF" w:rsidRPr="00CA4288">
        <w:t>GET</w:t>
      </w:r>
      <w:r w:rsidRPr="00CA4288">
        <w:t>.</w:t>
      </w:r>
    </w:p>
    <w:p w14:paraId="000D7A91" w14:textId="3DBDD86F" w:rsidR="001277AA" w:rsidRPr="00CA4288" w:rsidRDefault="001277AA" w:rsidP="00235F1F">
      <w:pPr>
        <w:pStyle w:val="Heading5"/>
        <w:numPr>
          <w:ilvl w:val="0"/>
          <w:numId w:val="0"/>
        </w:numPr>
        <w:rPr>
          <w:noProof w:val="0"/>
        </w:rPr>
      </w:pPr>
      <w:bookmarkStart w:id="417" w:name="_Toc456628160"/>
      <w:proofErr w:type="gramStart"/>
      <w:r w:rsidRPr="00CA4288">
        <w:rPr>
          <w:noProof w:val="0"/>
        </w:rPr>
        <w:t>3.Y5.4.1.1</w:t>
      </w:r>
      <w:proofErr w:type="gramEnd"/>
      <w:r w:rsidRPr="00CA4288">
        <w:rPr>
          <w:noProof w:val="0"/>
        </w:rPr>
        <w:t xml:space="preserve"> Trigger Events</w:t>
      </w:r>
      <w:bookmarkEnd w:id="417"/>
    </w:p>
    <w:p w14:paraId="25AD06F4" w14:textId="34116678" w:rsidR="00EE6CBD" w:rsidRPr="00CA4288" w:rsidRDefault="00EE6CBD" w:rsidP="00235F1F">
      <w:pPr>
        <w:pStyle w:val="BodyText"/>
      </w:pPr>
      <w:r w:rsidRPr="00CA4288">
        <w:t xml:space="preserve">The Search for Care Plan </w:t>
      </w:r>
      <w:proofErr w:type="gramStart"/>
      <w:r w:rsidRPr="00CA4288">
        <w:t>may be initiated</w:t>
      </w:r>
      <w:proofErr w:type="gramEnd"/>
      <w:r w:rsidRPr="00CA4288">
        <w:t xml:space="preserve">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5DBCDA3C" w:rsidR="001277AA" w:rsidRPr="00CA4288" w:rsidRDefault="001277AA" w:rsidP="001277AA">
      <w:pPr>
        <w:pStyle w:val="Heading5"/>
        <w:numPr>
          <w:ilvl w:val="0"/>
          <w:numId w:val="0"/>
        </w:numPr>
        <w:rPr>
          <w:noProof w:val="0"/>
        </w:rPr>
      </w:pPr>
      <w:bookmarkStart w:id="418" w:name="_Toc456628161"/>
      <w:proofErr w:type="gramStart"/>
      <w:r w:rsidRPr="00CA4288">
        <w:rPr>
          <w:noProof w:val="0"/>
        </w:rPr>
        <w:t>3.Y5.4.1.2</w:t>
      </w:r>
      <w:proofErr w:type="gramEnd"/>
      <w:r w:rsidRPr="00CA4288">
        <w:rPr>
          <w:noProof w:val="0"/>
        </w:rPr>
        <w:t xml:space="preserve"> Message Semantics</w:t>
      </w:r>
      <w:bookmarkEnd w:id="418"/>
    </w:p>
    <w:p w14:paraId="1D111EB5" w14:textId="5BDB0305" w:rsidR="00887DE4" w:rsidRPr="00CA4288" w:rsidRDefault="00887DE4" w:rsidP="00235F1F">
      <w:pPr>
        <w:pStyle w:val="BodyText"/>
      </w:pPr>
      <w:r w:rsidRPr="00CA4288">
        <w:t xml:space="preserve">This is a standard FHIR search operation on the </w:t>
      </w:r>
      <w:proofErr w:type="spellStart"/>
      <w:r w:rsidRPr="00CA4288">
        <w:t>CarePlan</w:t>
      </w:r>
      <w:proofErr w:type="spellEnd"/>
      <w:r w:rsidRPr="00CA4288">
        <w:t xml:space="preserve">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w:t>
      </w:r>
      <w:proofErr w:type="spellStart"/>
      <w:r w:rsidRPr="00CA4288">
        <w:t>CarePlan</w:t>
      </w:r>
      <w:proofErr w:type="spellEnd"/>
      <w:r w:rsidRPr="00CA4288">
        <w:t>/_search</w:t>
      </w:r>
    </w:p>
    <w:p w14:paraId="213E07CE" w14:textId="2D5CFD5E" w:rsidR="004C6765" w:rsidRPr="00CA4288" w:rsidRDefault="004C6765" w:rsidP="00235F1F">
      <w:pPr>
        <w:pStyle w:val="BodyText"/>
      </w:pPr>
      <w:r w:rsidRPr="00CA4288">
        <w:t xml:space="preserve">See the FHIR </w:t>
      </w:r>
      <w:hyperlink r:id="rId26" w:anchor="search" w:history="1">
        <w:proofErr w:type="spellStart"/>
        <w:r w:rsidRPr="00CA4288">
          <w:rPr>
            <w:rStyle w:val="Hyperlink"/>
          </w:rPr>
          <w:t>CarePlan</w:t>
        </w:r>
        <w:proofErr w:type="spellEnd"/>
        <w:r w:rsidRPr="00CA4288">
          <w:rPr>
            <w:rStyle w:val="Hyperlink"/>
          </w:rPr>
          <w:t xml:space="preserve"> resource Search Parameters</w:t>
        </w:r>
      </w:hyperlink>
    </w:p>
    <w:p w14:paraId="3F5FB23A" w14:textId="4A6DE68B" w:rsidR="001277AA" w:rsidRPr="00CA4288" w:rsidRDefault="001277AA" w:rsidP="001277AA">
      <w:pPr>
        <w:pStyle w:val="Heading5"/>
        <w:numPr>
          <w:ilvl w:val="0"/>
          <w:numId w:val="0"/>
        </w:numPr>
        <w:rPr>
          <w:noProof w:val="0"/>
        </w:rPr>
      </w:pPr>
      <w:bookmarkStart w:id="419" w:name="_Toc456628162"/>
      <w:proofErr w:type="gramStart"/>
      <w:r w:rsidRPr="00CA4288">
        <w:rPr>
          <w:noProof w:val="0"/>
        </w:rPr>
        <w:t>3.Y5.4.1.3</w:t>
      </w:r>
      <w:proofErr w:type="gramEnd"/>
      <w:r w:rsidRPr="00CA4288">
        <w:rPr>
          <w:noProof w:val="0"/>
        </w:rPr>
        <w:t xml:space="preserve"> Expected Actions</w:t>
      </w:r>
      <w:bookmarkEnd w:id="419"/>
    </w:p>
    <w:p w14:paraId="05EDA709" w14:textId="7539C616" w:rsidR="00084BF0" w:rsidRPr="00CA4288" w:rsidRDefault="00084BF0" w:rsidP="00235F1F">
      <w:pPr>
        <w:pStyle w:val="BodyText"/>
      </w:pPr>
      <w:r w:rsidRPr="00CA4288">
        <w:t xml:space="preserve">The Care Plan </w:t>
      </w:r>
      <w:del w:id="420" w:author="Cole, George" w:date="2016-07-18T17:26:00Z">
        <w:r w:rsidRPr="00CA4288" w:rsidDel="00CF41F1">
          <w:delText xml:space="preserve">Consumer </w:delText>
        </w:r>
      </w:del>
      <w:ins w:id="421" w:author="Cole, George" w:date="2016-07-18T17:26:00Z">
        <w:r w:rsidR="00CF41F1" w:rsidRPr="00CA4288">
          <w:t>Con</w:t>
        </w:r>
        <w:r w:rsidR="00CF41F1">
          <w:t>tributor</w:t>
        </w:r>
        <w:r w:rsidR="00CF41F1" w:rsidRPr="00CA4288">
          <w:t xml:space="preserve"> </w:t>
        </w:r>
      </w:ins>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7"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8"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428EC8A4" w:rsidR="001277AA" w:rsidRPr="00CA4288" w:rsidRDefault="001277AA" w:rsidP="001277AA">
      <w:pPr>
        <w:pStyle w:val="Heading3"/>
        <w:numPr>
          <w:ilvl w:val="0"/>
          <w:numId w:val="0"/>
        </w:numPr>
        <w:rPr>
          <w:noProof w:val="0"/>
        </w:rPr>
      </w:pPr>
      <w:bookmarkStart w:id="422" w:name="_Toc456628163"/>
      <w:proofErr w:type="gramStart"/>
      <w:r w:rsidRPr="00CA4288">
        <w:rPr>
          <w:noProof w:val="0"/>
        </w:rPr>
        <w:lastRenderedPageBreak/>
        <w:t>3.Y5.5</w:t>
      </w:r>
      <w:proofErr w:type="gramEnd"/>
      <w:r w:rsidRPr="00CA4288">
        <w:rPr>
          <w:noProof w:val="0"/>
        </w:rPr>
        <w:t xml:space="preserve"> Security Considerations</w:t>
      </w:r>
      <w:bookmarkEnd w:id="422"/>
    </w:p>
    <w:p w14:paraId="361ADF2D" w14:textId="6D2FB9B5" w:rsidR="00F6170E" w:rsidRPr="00CA4288" w:rsidRDefault="00F426B5" w:rsidP="00235F1F">
      <w:pPr>
        <w:pStyle w:val="BodyText"/>
      </w:pPr>
      <w:r w:rsidRPr="00CA4288">
        <w:t xml:space="preserve">The typical FHIR search operation uses HTTP GET with name/value pairs of query parameters and values. Since this might expose PHI, </w:t>
      </w:r>
      <w:r w:rsidR="000B49AF" w:rsidRPr="00CA4288">
        <w:t xml:space="preserve">additional care </w:t>
      </w:r>
      <w:proofErr w:type="gramStart"/>
      <w:r w:rsidR="000B49AF" w:rsidRPr="00CA4288">
        <w:t>must be taken</w:t>
      </w:r>
      <w:proofErr w:type="gramEnd"/>
      <w:r w:rsidR="000B49AF" w:rsidRPr="00CA4288">
        <w:t xml:space="preserve"> in a browser environment. See </w:t>
      </w:r>
      <w:r w:rsidR="00A03166" w:rsidRPr="00CA4288">
        <w:t xml:space="preserve">Section </w:t>
      </w:r>
      <w:r w:rsidR="000B49AF" w:rsidRPr="00CA4288">
        <w:t>X.5.</w:t>
      </w:r>
    </w:p>
    <w:p w14:paraId="77805055" w14:textId="77777777" w:rsidR="00C946C5" w:rsidRPr="00CA4288" w:rsidRDefault="00C946C5" w:rsidP="00235F1F"/>
    <w:p w14:paraId="0EA1DCAD" w14:textId="77777777" w:rsidR="00EA4EA1" w:rsidRPr="00CA4288" w:rsidRDefault="00EA4EA1" w:rsidP="00EA4EA1">
      <w:pPr>
        <w:pStyle w:val="PartTitle"/>
        <w:rPr>
          <w:highlight w:val="yellow"/>
        </w:rPr>
      </w:pPr>
      <w:bookmarkStart w:id="423" w:name="_Toc456628164"/>
      <w:r w:rsidRPr="00CA4288">
        <w:lastRenderedPageBreak/>
        <w:t>Appendices</w:t>
      </w:r>
      <w:bookmarkEnd w:id="423"/>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424" w:name="_Toc456628165"/>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424"/>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425" w:name="_Toc456628166"/>
      <w:r w:rsidRPr="00CA4288">
        <w:lastRenderedPageBreak/>
        <w:t>Volume 3 – Content Modules</w:t>
      </w:r>
      <w:bookmarkEnd w:id="425"/>
    </w:p>
    <w:p w14:paraId="58266605" w14:textId="14B4EB3E" w:rsidR="00170ED0" w:rsidRPr="00CA4288" w:rsidRDefault="00170ED0" w:rsidP="00E008B6">
      <w:pPr>
        <w:pStyle w:val="Heading1"/>
        <w:pageBreakBefore w:val="0"/>
        <w:numPr>
          <w:ilvl w:val="0"/>
          <w:numId w:val="0"/>
        </w:numPr>
        <w:ind w:left="432" w:hanging="432"/>
        <w:rPr>
          <w:noProof w:val="0"/>
        </w:rPr>
      </w:pPr>
      <w:bookmarkStart w:id="426" w:name="_Toc456628167"/>
      <w:r w:rsidRPr="00CA4288">
        <w:rPr>
          <w:noProof w:val="0"/>
        </w:rPr>
        <w:t>5</w:t>
      </w:r>
      <w:r w:rsidR="00291725" w:rsidRPr="00CA4288">
        <w:rPr>
          <w:noProof w:val="0"/>
        </w:rPr>
        <w:t xml:space="preserve"> </w:t>
      </w:r>
      <w:r w:rsidRPr="00CA4288">
        <w:rPr>
          <w:noProof w:val="0"/>
        </w:rPr>
        <w:t>Namespaces and Vocabularies</w:t>
      </w:r>
      <w:bookmarkEnd w:id="426"/>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427" w:name="_IHEActCode_Vocabulary"/>
      <w:bookmarkStart w:id="428" w:name="_IHERoleCode_Vocabulary"/>
      <w:bookmarkEnd w:id="427"/>
      <w:bookmarkEnd w:id="428"/>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w:t>
      </w:r>
      <w:proofErr w:type="spellStart"/>
      <w:r w:rsidRPr="00CA4288">
        <w:t>ActCode</w:t>
      </w:r>
      <w:proofErr w:type="spellEnd"/>
      <w:r w:rsidRPr="00CA4288">
        <w:t xml:space="preserv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w:t>
      </w:r>
      <w:proofErr w:type="spellStart"/>
      <w:r w:rsidRPr="00CA4288">
        <w:t>RoleCode</w:t>
      </w:r>
      <w:proofErr w:type="spellEnd"/>
      <w:r w:rsidRPr="00CA4288">
        <w:t xml:space="preserve"> Vocabulary</w:t>
      </w:r>
    </w:p>
    <w:p w14:paraId="5AA2A396" w14:textId="405147E9" w:rsidR="008D45BC" w:rsidRPr="00CA4288" w:rsidRDefault="00170ED0" w:rsidP="003D5A68">
      <w:pPr>
        <w:pStyle w:val="Heading1"/>
        <w:numPr>
          <w:ilvl w:val="0"/>
          <w:numId w:val="0"/>
        </w:numPr>
        <w:ind w:left="432" w:hanging="432"/>
        <w:rPr>
          <w:noProof w:val="0"/>
        </w:rPr>
      </w:pPr>
      <w:bookmarkStart w:id="429" w:name="_Toc456628168"/>
      <w:r w:rsidRPr="00CA4288">
        <w:rPr>
          <w:noProof w:val="0"/>
        </w:rPr>
        <w:lastRenderedPageBreak/>
        <w:t>6</w:t>
      </w:r>
      <w:r w:rsidR="00291725" w:rsidRPr="00CA4288">
        <w:rPr>
          <w:noProof w:val="0"/>
        </w:rPr>
        <w:t xml:space="preserve"> </w:t>
      </w:r>
      <w:r w:rsidR="008D45BC" w:rsidRPr="00CA4288">
        <w:rPr>
          <w:noProof w:val="0"/>
        </w:rPr>
        <w:t>Content Modules</w:t>
      </w:r>
      <w:bookmarkEnd w:id="429"/>
    </w:p>
    <w:p w14:paraId="7C6D95F6" w14:textId="3540820C" w:rsidR="00AD3A30" w:rsidRPr="00AD3A30" w:rsidRDefault="00AD3A30" w:rsidP="00E008B6">
      <w:pPr>
        <w:pStyle w:val="Heading3"/>
        <w:numPr>
          <w:ilvl w:val="0"/>
          <w:numId w:val="0"/>
        </w:numPr>
        <w:rPr>
          <w:bCs/>
        </w:rPr>
      </w:pPr>
      <w:bookmarkStart w:id="430" w:name="_Toc456628169"/>
      <w:r w:rsidRPr="00AD3A30">
        <w:rPr>
          <w:bCs/>
        </w:rPr>
        <w:t>6.3.1 Content Modules</w:t>
      </w:r>
      <w:bookmarkEnd w:id="430"/>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431" w:name="_Toc456628170"/>
      <w:r w:rsidRPr="00AD3A30">
        <w:rPr>
          <w:bCs/>
        </w:rPr>
        <w:t>6.6 HL7 FHIR Content Module</w:t>
      </w:r>
      <w:bookmarkEnd w:id="431"/>
      <w:r w:rsidRPr="00AD3A30">
        <w:rPr>
          <w:bCs/>
        </w:rPr>
        <w:t xml:space="preserve"> </w:t>
      </w:r>
    </w:p>
    <w:p w14:paraId="3A450F78" w14:textId="3722658C" w:rsidR="00AD3A30" w:rsidRPr="00AD3A30" w:rsidRDefault="00AD3A30" w:rsidP="00E008B6">
      <w:pPr>
        <w:pStyle w:val="Heading3"/>
        <w:numPr>
          <w:ilvl w:val="0"/>
          <w:numId w:val="0"/>
        </w:numPr>
        <w:rPr>
          <w:bCs/>
        </w:rPr>
      </w:pPr>
      <w:bookmarkStart w:id="432" w:name="_Toc456628171"/>
      <w:r w:rsidRPr="00AD3A30">
        <w:rPr>
          <w:bCs/>
        </w:rPr>
        <w:t>6.6.1 Care Plan</w:t>
      </w:r>
      <w:bookmarkEnd w:id="432"/>
    </w:p>
    <w:p w14:paraId="52F1F0B3" w14:textId="2F9DEE3E" w:rsidR="00A95DB2" w:rsidRPr="00F17D3B" w:rsidRDefault="00A95DB2" w:rsidP="00E008B6">
      <w:pPr>
        <w:pStyle w:val="BodyText"/>
      </w:pPr>
      <w:bookmarkStart w:id="433" w:name="_6.2.1.1.6.1_Service_Event"/>
      <w:bookmarkStart w:id="434" w:name="_6.2.1.1.6.2_Medications_Section"/>
      <w:bookmarkStart w:id="435" w:name="_6.2.1.1.6.3_Allergies_and"/>
      <w:bookmarkStart w:id="436" w:name="_6.2.2.1.1__Problem"/>
      <w:bookmarkStart w:id="437" w:name="_6.2.3.1_Encompassing_Encounter"/>
      <w:bookmarkStart w:id="438" w:name="_6.2.3.1.1_Responsible_Party"/>
      <w:bookmarkStart w:id="439" w:name="_6.2.3.1.2_Health_Care"/>
      <w:bookmarkStart w:id="440" w:name="_6.2.4.4.1__Simple"/>
      <w:bookmarkStart w:id="441" w:name="_Toc335730763"/>
      <w:bookmarkStart w:id="442" w:name="_Toc336000666"/>
      <w:bookmarkStart w:id="443" w:name="_Toc336002388"/>
      <w:bookmarkStart w:id="444" w:name="_Toc336006583"/>
      <w:bookmarkStart w:id="445" w:name="_Toc335730764"/>
      <w:bookmarkStart w:id="446" w:name="_Toc336000667"/>
      <w:bookmarkStart w:id="447" w:name="_Toc336002389"/>
      <w:bookmarkStart w:id="448" w:name="_Toc336006584"/>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sidRPr="00F17D3B">
        <w:t xml:space="preserve">A care plan represents concerns, goals and interventions. </w:t>
      </w:r>
      <w:r w:rsidR="00D62BD7" w:rsidRPr="00F17D3B">
        <w:t xml:space="preserve">Concerns are in the </w:t>
      </w:r>
      <w:proofErr w:type="spellStart"/>
      <w:r w:rsidRPr="00F17D3B">
        <w:t>CarePlan</w:t>
      </w:r>
      <w:proofErr w:type="spellEnd"/>
      <w:r w:rsidRPr="00F17D3B">
        <w:t xml:space="preserve"> resource </w:t>
      </w:r>
      <w:r w:rsidR="00D62BD7" w:rsidRPr="00F17D3B">
        <w:t xml:space="preserve">under the </w:t>
      </w:r>
      <w:r w:rsidRPr="00F17D3B">
        <w:t xml:space="preserve">addresses </w:t>
      </w:r>
      <w:r w:rsidR="00D62BD7" w:rsidRPr="00F17D3B">
        <w:t>element.</w:t>
      </w:r>
      <w:r w:rsidRPr="00F17D3B">
        <w:t xml:space="preserve"> </w:t>
      </w:r>
      <w:r w:rsidR="00806E6D" w:rsidRPr="00F17D3B">
        <w:t>C</w:t>
      </w:r>
      <w:r w:rsidRPr="00F17D3B">
        <w:t>are plan goal</w:t>
      </w:r>
      <w:r w:rsidR="00806E6D" w:rsidRPr="00F17D3B">
        <w:t>s</w:t>
      </w:r>
      <w:r w:rsidRPr="00F17D3B">
        <w:t xml:space="preserve"> </w:t>
      </w:r>
      <w:r w:rsidR="00806E6D" w:rsidRPr="00F17D3B">
        <w:t>are</w:t>
      </w:r>
      <w:r w:rsidRPr="00F17D3B">
        <w:t xml:space="preserve"> reference</w:t>
      </w:r>
      <w:r w:rsidR="00806E6D" w:rsidRPr="00F17D3B">
        <w:t>s</w:t>
      </w:r>
      <w:r w:rsidRPr="00F17D3B">
        <w:t xml:space="preserve"> of the goal </w:t>
      </w:r>
      <w:r w:rsidR="00806E6D" w:rsidRPr="00F17D3B">
        <w:t>element</w:t>
      </w:r>
      <w:r w:rsidRPr="00F17D3B">
        <w:t xml:space="preserve">. Interventions </w:t>
      </w:r>
      <w:proofErr w:type="gramStart"/>
      <w:r w:rsidRPr="00F17D3B">
        <w:t>are found</w:t>
      </w:r>
      <w:proofErr w:type="gramEnd"/>
      <w:r w:rsidRPr="00F17D3B">
        <w:t xml:space="preserve"> under activity either by referencing specified resources </w:t>
      </w:r>
      <w:r w:rsidRPr="00E008B6">
        <w:t>or</w:t>
      </w:r>
      <w:r w:rsidRPr="00F17D3B">
        <w:t xml:space="preserve"> by specifying in-line activity details. A care plan typically involve</w:t>
      </w:r>
      <w:r w:rsidR="00806E6D" w:rsidRPr="00F17D3B">
        <w:t>s</w:t>
      </w:r>
      <w:r w:rsidRPr="00F17D3B">
        <w:t xml:space="preserve"> collaboration between care team members. The participant element </w:t>
      </w:r>
      <w:proofErr w:type="gramStart"/>
      <w:r w:rsidRPr="00F17D3B">
        <w:t>is used</w:t>
      </w:r>
      <w:proofErr w:type="gramEnd"/>
      <w:r w:rsidRPr="00F17D3B">
        <w:t xml:space="preserve"> for members of the care team.</w:t>
      </w:r>
      <w:r w:rsidR="007751BB" w:rsidRPr="00F17D3B">
        <w:t xml:space="preserve"> </w:t>
      </w:r>
    </w:p>
    <w:p w14:paraId="71BF1413" w14:textId="77777777" w:rsidR="00D62BD7" w:rsidRPr="00CA4288" w:rsidRDefault="00D62BD7" w:rsidP="00E349F6"/>
    <w:p w14:paraId="39C1F97F" w14:textId="6F96B295" w:rsidR="00D62BD7" w:rsidRPr="00CA4288" w:rsidRDefault="00A92AD6" w:rsidP="00E008B6">
      <w:pPr>
        <w:pStyle w:val="TableTitle"/>
      </w:pPr>
      <w:r w:rsidRPr="00CA4288">
        <w:t>Table 6.6.1-1: Care Plan Concepts</w:t>
      </w:r>
    </w:p>
    <w:tbl>
      <w:tblPr>
        <w:tblStyle w:val="TableGrid"/>
        <w:tblW w:w="0" w:type="auto"/>
        <w:tblLook w:val="04A0" w:firstRow="1" w:lastRow="0" w:firstColumn="1" w:lastColumn="0" w:noHBand="0" w:noVBand="1"/>
      </w:tblPr>
      <w:tblGrid>
        <w:gridCol w:w="3116"/>
        <w:gridCol w:w="3117"/>
        <w:gridCol w:w="3117"/>
      </w:tblGrid>
      <w:tr w:rsidR="00D62BD7" w:rsidRPr="00CA4288" w14:paraId="6A01036F" w14:textId="77777777" w:rsidTr="00E008B6">
        <w:tc>
          <w:tcPr>
            <w:tcW w:w="3116" w:type="dxa"/>
            <w:shd w:val="clear" w:color="auto" w:fill="D9D9D9" w:themeFill="background1" w:themeFillShade="D9"/>
          </w:tcPr>
          <w:p w14:paraId="32E051A9" w14:textId="5D684AAD" w:rsidR="00D62BD7" w:rsidRPr="00CA4288" w:rsidRDefault="002A5FC3" w:rsidP="00E008B6">
            <w:pPr>
              <w:pStyle w:val="TableEntryHeader"/>
            </w:pPr>
            <w:r w:rsidRPr="00CA4288">
              <w:t xml:space="preserve">Care Plan </w:t>
            </w:r>
            <w:r w:rsidR="00D62BD7" w:rsidRPr="00CA4288">
              <w:t>Concept</w:t>
            </w:r>
          </w:p>
        </w:tc>
        <w:tc>
          <w:tcPr>
            <w:tcW w:w="3117" w:type="dxa"/>
            <w:shd w:val="clear" w:color="auto" w:fill="D9D9D9" w:themeFill="background1" w:themeFillShade="D9"/>
          </w:tcPr>
          <w:p w14:paraId="62A99A9B" w14:textId="133F8637" w:rsidR="00D62BD7" w:rsidRPr="00CA4288" w:rsidRDefault="00D62BD7" w:rsidP="00E008B6">
            <w:pPr>
              <w:pStyle w:val="TableEntryHeader"/>
            </w:pPr>
            <w:r w:rsidRPr="00CA4288">
              <w:t>FHIR Resource Element</w:t>
            </w:r>
          </w:p>
        </w:tc>
        <w:tc>
          <w:tcPr>
            <w:tcW w:w="3117" w:type="dxa"/>
            <w:shd w:val="clear" w:color="auto" w:fill="D9D9D9" w:themeFill="background1" w:themeFillShade="D9"/>
          </w:tcPr>
          <w:p w14:paraId="1F9D20D3" w14:textId="662162BD" w:rsidR="00D62BD7" w:rsidRPr="00CA4288" w:rsidRDefault="00D62BD7" w:rsidP="00E008B6">
            <w:pPr>
              <w:pStyle w:val="TableEntryHeader"/>
            </w:pPr>
            <w:r w:rsidRPr="00CA4288">
              <w:t>Implementation</w:t>
            </w:r>
          </w:p>
        </w:tc>
      </w:tr>
      <w:tr w:rsidR="00D62BD7" w:rsidRPr="00CA4288" w14:paraId="744798E0" w14:textId="77777777" w:rsidTr="00D62BD7">
        <w:tc>
          <w:tcPr>
            <w:tcW w:w="3116" w:type="dxa"/>
          </w:tcPr>
          <w:p w14:paraId="43EDAFC9" w14:textId="02BB5C57" w:rsidR="00D62BD7" w:rsidRPr="00CA4288" w:rsidRDefault="007D500B" w:rsidP="00E008B6">
            <w:pPr>
              <w:pStyle w:val="TableEntry"/>
            </w:pPr>
            <w:r w:rsidRPr="00CA4288">
              <w:t>H</w:t>
            </w:r>
            <w:r w:rsidR="00D62BD7" w:rsidRPr="00CA4288">
              <w:t xml:space="preserve">ealth </w:t>
            </w:r>
            <w:r w:rsidRPr="00CA4288">
              <w:t>C</w:t>
            </w:r>
            <w:r w:rsidR="00D62BD7" w:rsidRPr="00CA4288">
              <w:t>oncern</w:t>
            </w:r>
          </w:p>
        </w:tc>
        <w:tc>
          <w:tcPr>
            <w:tcW w:w="3117" w:type="dxa"/>
          </w:tcPr>
          <w:p w14:paraId="107D9288" w14:textId="30B54B3B" w:rsidR="00D62BD7" w:rsidRPr="00CA4288" w:rsidRDefault="00D62BD7" w:rsidP="00E008B6">
            <w:pPr>
              <w:pStyle w:val="TableEntry"/>
            </w:pPr>
            <w:r w:rsidRPr="00CA4288">
              <w:t>addresses</w:t>
            </w:r>
          </w:p>
        </w:tc>
        <w:tc>
          <w:tcPr>
            <w:tcW w:w="3117" w:type="dxa"/>
          </w:tcPr>
          <w:p w14:paraId="3C6B1D16" w14:textId="69F824DF" w:rsidR="00D62BD7" w:rsidRPr="00CA4288" w:rsidRDefault="00D62BD7" w:rsidP="00E008B6">
            <w:pPr>
              <w:pStyle w:val="TableEntry"/>
            </w:pPr>
            <w:r w:rsidRPr="00CA4288">
              <w:t>reference to a Condition resource</w:t>
            </w:r>
          </w:p>
        </w:tc>
      </w:tr>
      <w:tr w:rsidR="007D500B" w:rsidRPr="00CA4288" w14:paraId="1E722E9B" w14:textId="77777777" w:rsidTr="00D62BD7">
        <w:tc>
          <w:tcPr>
            <w:tcW w:w="3116" w:type="dxa"/>
          </w:tcPr>
          <w:p w14:paraId="0BA34199" w14:textId="27F359E2" w:rsidR="007D500B" w:rsidRPr="00CA4288" w:rsidRDefault="007D500B" w:rsidP="00E008B6">
            <w:pPr>
              <w:pStyle w:val="TableEntry"/>
            </w:pPr>
            <w:r w:rsidRPr="00CA4288">
              <w:t>Health Concern Supporting Observation</w:t>
            </w:r>
          </w:p>
        </w:tc>
        <w:tc>
          <w:tcPr>
            <w:tcW w:w="3117" w:type="dxa"/>
          </w:tcPr>
          <w:p w14:paraId="11183C0A" w14:textId="2FE15C43" w:rsidR="007D500B" w:rsidRPr="00CA4288" w:rsidRDefault="00937EF1" w:rsidP="00E008B6">
            <w:pPr>
              <w:pStyle w:val="TableEntry"/>
            </w:pPr>
            <w:r w:rsidRPr="00CA4288">
              <w:t xml:space="preserve">in referenced </w:t>
            </w:r>
            <w:proofErr w:type="spellStart"/>
            <w:r w:rsidRPr="00CA4288">
              <w:t>Condition.evidence</w:t>
            </w:r>
            <w:proofErr w:type="spellEnd"/>
          </w:p>
        </w:tc>
        <w:tc>
          <w:tcPr>
            <w:tcW w:w="3117" w:type="dxa"/>
          </w:tcPr>
          <w:p w14:paraId="69C3FA9C" w14:textId="77777777" w:rsidR="007D500B" w:rsidRPr="00CA4288" w:rsidRDefault="007D500B" w:rsidP="00E008B6">
            <w:pPr>
              <w:pStyle w:val="TableEntry"/>
            </w:pPr>
          </w:p>
        </w:tc>
      </w:tr>
      <w:tr w:rsidR="00D62BD7" w:rsidRPr="00CA4288" w14:paraId="7B84884F" w14:textId="77777777" w:rsidTr="00D62BD7">
        <w:tc>
          <w:tcPr>
            <w:tcW w:w="3116" w:type="dxa"/>
          </w:tcPr>
          <w:p w14:paraId="79C0B8F1" w14:textId="6D81B166" w:rsidR="00D62BD7" w:rsidRPr="00CA4288" w:rsidRDefault="007D500B" w:rsidP="00E008B6">
            <w:pPr>
              <w:pStyle w:val="TableEntry"/>
            </w:pPr>
            <w:r w:rsidRPr="00CA4288">
              <w:t>G</w:t>
            </w:r>
            <w:r w:rsidR="00D62BD7" w:rsidRPr="00CA4288">
              <w:t>oal</w:t>
            </w:r>
          </w:p>
        </w:tc>
        <w:tc>
          <w:tcPr>
            <w:tcW w:w="3117" w:type="dxa"/>
          </w:tcPr>
          <w:p w14:paraId="7183E138" w14:textId="2957763C" w:rsidR="00D62BD7" w:rsidRPr="00CA4288" w:rsidRDefault="00D62BD7" w:rsidP="00E008B6">
            <w:pPr>
              <w:pStyle w:val="TableEntry"/>
            </w:pPr>
            <w:r w:rsidRPr="00CA4288">
              <w:t>goal</w:t>
            </w:r>
          </w:p>
        </w:tc>
        <w:tc>
          <w:tcPr>
            <w:tcW w:w="3117" w:type="dxa"/>
          </w:tcPr>
          <w:p w14:paraId="6B64224B" w14:textId="5A3CDA2A" w:rsidR="00D62BD7" w:rsidRPr="00CA4288" w:rsidRDefault="00D62BD7" w:rsidP="00E008B6">
            <w:pPr>
              <w:pStyle w:val="TableEntry"/>
            </w:pPr>
            <w:r w:rsidRPr="00CA4288">
              <w:t>reference to a Goal resource</w:t>
            </w:r>
          </w:p>
        </w:tc>
      </w:tr>
      <w:tr w:rsidR="007D500B" w:rsidRPr="00CA4288" w14:paraId="3D08366A" w14:textId="77777777" w:rsidTr="00D62BD7">
        <w:tc>
          <w:tcPr>
            <w:tcW w:w="3116" w:type="dxa"/>
          </w:tcPr>
          <w:p w14:paraId="279CD949" w14:textId="7D9A6A33" w:rsidR="007D500B" w:rsidRPr="00CA4288" w:rsidRDefault="007D500B" w:rsidP="00E008B6">
            <w:pPr>
              <w:pStyle w:val="TableEntry"/>
            </w:pPr>
            <w:r w:rsidRPr="00CA4288">
              <w:t>Progress toward Goal Observation</w:t>
            </w:r>
          </w:p>
        </w:tc>
        <w:tc>
          <w:tcPr>
            <w:tcW w:w="3117" w:type="dxa"/>
          </w:tcPr>
          <w:p w14:paraId="47489013" w14:textId="6797B472" w:rsidR="007D500B" w:rsidRPr="00CA4288" w:rsidRDefault="009D701F" w:rsidP="00E008B6">
            <w:pPr>
              <w:pStyle w:val="TableEntry"/>
            </w:pPr>
            <w:r w:rsidRPr="00CA4288">
              <w:t>see open issue</w:t>
            </w:r>
            <w:r w:rsidR="00EF6EAD" w:rsidRPr="00CA4288">
              <w:t xml:space="preserve"> 8</w:t>
            </w:r>
          </w:p>
        </w:tc>
        <w:tc>
          <w:tcPr>
            <w:tcW w:w="3117" w:type="dxa"/>
          </w:tcPr>
          <w:p w14:paraId="45CBF87A" w14:textId="77777777" w:rsidR="007D500B" w:rsidRPr="00CA4288" w:rsidRDefault="007D500B" w:rsidP="00E008B6">
            <w:pPr>
              <w:pStyle w:val="TableEntry"/>
            </w:pPr>
          </w:p>
        </w:tc>
      </w:tr>
      <w:tr w:rsidR="007D500B" w:rsidRPr="00CA4288" w14:paraId="5DA05F00" w14:textId="77777777" w:rsidTr="00D62BD7">
        <w:tc>
          <w:tcPr>
            <w:tcW w:w="3116" w:type="dxa"/>
          </w:tcPr>
          <w:p w14:paraId="5F4B30E5" w14:textId="66768DBC" w:rsidR="007D500B" w:rsidRPr="00CA4288" w:rsidRDefault="007D500B" w:rsidP="00E008B6">
            <w:pPr>
              <w:pStyle w:val="TableEntry"/>
            </w:pPr>
            <w:r w:rsidRPr="00CA4288">
              <w:t>Goal Outcome Observation</w:t>
            </w:r>
          </w:p>
        </w:tc>
        <w:tc>
          <w:tcPr>
            <w:tcW w:w="3117" w:type="dxa"/>
          </w:tcPr>
          <w:p w14:paraId="629FA2AC" w14:textId="7228A843" w:rsidR="007D500B" w:rsidRPr="00CA4288" w:rsidRDefault="00937EF1" w:rsidP="00E008B6">
            <w:pPr>
              <w:pStyle w:val="TableEntry"/>
            </w:pPr>
            <w:r w:rsidRPr="00CA4288">
              <w:t xml:space="preserve">in referenced </w:t>
            </w:r>
            <w:proofErr w:type="spellStart"/>
            <w:r w:rsidRPr="00CA4288">
              <w:t>Goal.outcome</w:t>
            </w:r>
            <w:proofErr w:type="spellEnd"/>
          </w:p>
        </w:tc>
        <w:tc>
          <w:tcPr>
            <w:tcW w:w="3117" w:type="dxa"/>
          </w:tcPr>
          <w:p w14:paraId="21308664" w14:textId="77777777" w:rsidR="007D500B" w:rsidRPr="00CA4288" w:rsidRDefault="007D500B" w:rsidP="00E008B6">
            <w:pPr>
              <w:pStyle w:val="TableEntry"/>
            </w:pPr>
          </w:p>
        </w:tc>
      </w:tr>
      <w:tr w:rsidR="00D62BD7" w:rsidRPr="00CA4288" w14:paraId="3442B9AD" w14:textId="77777777" w:rsidTr="00D62BD7">
        <w:tc>
          <w:tcPr>
            <w:tcW w:w="3116" w:type="dxa"/>
          </w:tcPr>
          <w:p w14:paraId="359E0A87" w14:textId="673ACFF4" w:rsidR="00D62BD7" w:rsidRPr="00CA4288" w:rsidRDefault="007D500B" w:rsidP="00E008B6">
            <w:pPr>
              <w:pStyle w:val="TableEntry"/>
            </w:pPr>
            <w:r w:rsidRPr="00CA4288">
              <w:t>I</w:t>
            </w:r>
            <w:r w:rsidR="00D62BD7" w:rsidRPr="00CA4288">
              <w:t>ntervention</w:t>
            </w:r>
          </w:p>
        </w:tc>
        <w:tc>
          <w:tcPr>
            <w:tcW w:w="3117" w:type="dxa"/>
          </w:tcPr>
          <w:p w14:paraId="0B06B337" w14:textId="1FCB718A" w:rsidR="00D62BD7" w:rsidRPr="00CA4288" w:rsidRDefault="00D62BD7" w:rsidP="00E008B6">
            <w:pPr>
              <w:pStyle w:val="TableEntry"/>
            </w:pPr>
            <w:proofErr w:type="spellStart"/>
            <w:r w:rsidRPr="00CA4288">
              <w:t>activity</w:t>
            </w:r>
            <w:r w:rsidR="002A5FC3" w:rsidRPr="00CA4288">
              <w:t>.reference</w:t>
            </w:r>
            <w:proofErr w:type="spellEnd"/>
            <w:r w:rsidR="002A5FC3" w:rsidRPr="00CA4288">
              <w:t xml:space="preserve"> or </w:t>
            </w:r>
            <w:proofErr w:type="spellStart"/>
            <w:r w:rsidR="002A5FC3" w:rsidRPr="00CA4288">
              <w:t>activity.detail</w:t>
            </w:r>
            <w:proofErr w:type="spellEnd"/>
          </w:p>
        </w:tc>
        <w:tc>
          <w:tcPr>
            <w:tcW w:w="3117" w:type="dxa"/>
          </w:tcPr>
          <w:p w14:paraId="1B15F41D" w14:textId="70456A38" w:rsidR="00D62BD7" w:rsidRPr="00CA4288" w:rsidRDefault="00D62BD7" w:rsidP="00E008B6">
            <w:pPr>
              <w:pStyle w:val="TableEntry"/>
            </w:pPr>
            <w:r w:rsidRPr="00CA4288">
              <w:t>reference to any resource or in-line detail</w:t>
            </w:r>
          </w:p>
        </w:tc>
      </w:tr>
      <w:tr w:rsidR="007D500B" w:rsidRPr="00CA4288" w14:paraId="030687C6" w14:textId="77777777" w:rsidTr="00D62BD7">
        <w:tc>
          <w:tcPr>
            <w:tcW w:w="3116" w:type="dxa"/>
          </w:tcPr>
          <w:p w14:paraId="2016D667" w14:textId="2D298E45" w:rsidR="007D500B" w:rsidRPr="00CA4288" w:rsidRDefault="007D500B" w:rsidP="00E008B6">
            <w:pPr>
              <w:pStyle w:val="TableEntry"/>
            </w:pPr>
            <w:r w:rsidRPr="00CA4288">
              <w:t>Progress toward Goal Observation</w:t>
            </w:r>
          </w:p>
        </w:tc>
        <w:tc>
          <w:tcPr>
            <w:tcW w:w="3117" w:type="dxa"/>
          </w:tcPr>
          <w:p w14:paraId="272BE4F1" w14:textId="6ACA9609" w:rsidR="007D500B" w:rsidRPr="00CA4288" w:rsidRDefault="003823BD" w:rsidP="00E008B6">
            <w:pPr>
              <w:pStyle w:val="TableEntry"/>
            </w:pPr>
            <w:proofErr w:type="spellStart"/>
            <w:r w:rsidRPr="00CA4288">
              <w:t>CarePlan.activity.progress</w:t>
            </w:r>
            <w:proofErr w:type="spellEnd"/>
          </w:p>
        </w:tc>
        <w:tc>
          <w:tcPr>
            <w:tcW w:w="3117" w:type="dxa"/>
          </w:tcPr>
          <w:p w14:paraId="59FABBE1" w14:textId="77777777" w:rsidR="007D500B" w:rsidRPr="00CA4288" w:rsidRDefault="007D500B" w:rsidP="00E008B6">
            <w:pPr>
              <w:pStyle w:val="TableEntry"/>
            </w:pPr>
          </w:p>
        </w:tc>
      </w:tr>
      <w:tr w:rsidR="007D500B" w:rsidRPr="00CA4288" w14:paraId="49679675" w14:textId="77777777" w:rsidTr="00D62BD7">
        <w:tc>
          <w:tcPr>
            <w:tcW w:w="3116" w:type="dxa"/>
          </w:tcPr>
          <w:p w14:paraId="1E16C0F9" w14:textId="31E34F20" w:rsidR="007D500B" w:rsidRPr="00CA4288" w:rsidRDefault="007D500B" w:rsidP="00E008B6">
            <w:pPr>
              <w:pStyle w:val="TableEntry"/>
            </w:pPr>
            <w:r w:rsidRPr="00CA4288">
              <w:t>Intervention Outcome Observation</w:t>
            </w:r>
          </w:p>
        </w:tc>
        <w:tc>
          <w:tcPr>
            <w:tcW w:w="3117" w:type="dxa"/>
          </w:tcPr>
          <w:p w14:paraId="69F5D889" w14:textId="0DF6F6A9" w:rsidR="007D500B" w:rsidRPr="00CA4288" w:rsidRDefault="009D701F" w:rsidP="00E008B6">
            <w:pPr>
              <w:pStyle w:val="TableEntry"/>
            </w:pPr>
            <w:r w:rsidRPr="00CA4288">
              <w:t>see open issue</w:t>
            </w:r>
            <w:r w:rsidR="00EF6EAD" w:rsidRPr="00CA4288">
              <w:t xml:space="preserve"> 8</w:t>
            </w:r>
          </w:p>
        </w:tc>
        <w:tc>
          <w:tcPr>
            <w:tcW w:w="3117" w:type="dxa"/>
          </w:tcPr>
          <w:p w14:paraId="1780F5EF" w14:textId="77777777" w:rsidR="007D500B" w:rsidRPr="00CA4288" w:rsidRDefault="007D500B" w:rsidP="00E008B6">
            <w:pPr>
              <w:pStyle w:val="TableEntry"/>
            </w:pPr>
          </w:p>
        </w:tc>
      </w:tr>
      <w:tr w:rsidR="002A5FC3" w:rsidRPr="00CA4288" w14:paraId="34B456A7" w14:textId="77777777" w:rsidTr="00D62BD7">
        <w:tc>
          <w:tcPr>
            <w:tcW w:w="3116" w:type="dxa"/>
          </w:tcPr>
          <w:p w14:paraId="481BF1EA" w14:textId="317864B0" w:rsidR="002A5FC3" w:rsidRPr="00CA4288" w:rsidRDefault="009A1DEB" w:rsidP="00E008B6">
            <w:pPr>
              <w:pStyle w:val="TableEntry"/>
            </w:pPr>
            <w:r w:rsidRPr="00CA4288">
              <w:t>see open issue</w:t>
            </w:r>
            <w:r w:rsidR="00EF6EAD" w:rsidRPr="00CA4288">
              <w:t xml:space="preserve"> 9</w:t>
            </w:r>
          </w:p>
        </w:tc>
        <w:tc>
          <w:tcPr>
            <w:tcW w:w="3117" w:type="dxa"/>
          </w:tcPr>
          <w:p w14:paraId="731C67CF" w14:textId="4702F55D" w:rsidR="002A5FC3" w:rsidRPr="00CA4288" w:rsidRDefault="002A5FC3" w:rsidP="00E008B6">
            <w:pPr>
              <w:pStyle w:val="TableEntry"/>
            </w:pPr>
            <w:proofErr w:type="spellStart"/>
            <w:r w:rsidRPr="00CA4288">
              <w:t>activity.actionResulting</w:t>
            </w:r>
            <w:proofErr w:type="spellEnd"/>
          </w:p>
        </w:tc>
        <w:tc>
          <w:tcPr>
            <w:tcW w:w="3117" w:type="dxa"/>
          </w:tcPr>
          <w:p w14:paraId="23C76D2F" w14:textId="77777777" w:rsidR="002A5FC3" w:rsidRPr="00CA4288" w:rsidRDefault="002A5FC3" w:rsidP="00E008B6">
            <w:pPr>
              <w:pStyle w:val="TableEntry"/>
            </w:pPr>
          </w:p>
        </w:tc>
      </w:tr>
      <w:tr w:rsidR="00D62BD7" w:rsidRPr="00CA4288" w14:paraId="25FD17D0" w14:textId="77777777" w:rsidTr="00D62BD7">
        <w:tc>
          <w:tcPr>
            <w:tcW w:w="3116" w:type="dxa"/>
          </w:tcPr>
          <w:p w14:paraId="57CF3BF2" w14:textId="59747F03" w:rsidR="00D62BD7" w:rsidRPr="00CA4288" w:rsidRDefault="00D62BD7" w:rsidP="00E008B6">
            <w:pPr>
              <w:pStyle w:val="TableEntry"/>
            </w:pPr>
            <w:r w:rsidRPr="00CA4288">
              <w:t>care team</w:t>
            </w:r>
          </w:p>
        </w:tc>
        <w:tc>
          <w:tcPr>
            <w:tcW w:w="3117" w:type="dxa"/>
          </w:tcPr>
          <w:p w14:paraId="443BA268" w14:textId="436BE6ED" w:rsidR="00D62BD7" w:rsidRPr="00CA4288" w:rsidRDefault="00D62BD7" w:rsidP="00E008B6">
            <w:pPr>
              <w:pStyle w:val="TableEntry"/>
            </w:pPr>
            <w:proofErr w:type="spellStart"/>
            <w:r w:rsidRPr="00CA4288">
              <w:t>participant.member</w:t>
            </w:r>
            <w:proofErr w:type="spellEnd"/>
          </w:p>
        </w:tc>
        <w:tc>
          <w:tcPr>
            <w:tcW w:w="3117" w:type="dxa"/>
          </w:tcPr>
          <w:p w14:paraId="3ED25469" w14:textId="4CFA78C3" w:rsidR="00D62BD7" w:rsidRPr="00CA4288" w:rsidRDefault="00D62BD7" w:rsidP="00E008B6">
            <w:pPr>
              <w:pStyle w:val="TableEntry"/>
            </w:pPr>
            <w:r w:rsidRPr="00CA4288">
              <w:t xml:space="preserve">reference to a Practitioner, Patient, </w:t>
            </w:r>
            <w:proofErr w:type="spellStart"/>
            <w:r w:rsidRPr="00CA4288">
              <w:t>RelatedPerson</w:t>
            </w:r>
            <w:proofErr w:type="spellEnd"/>
            <w:r w:rsidRPr="00CA4288">
              <w:t xml:space="preserve"> or Organization resource</w:t>
            </w:r>
          </w:p>
        </w:tc>
      </w:tr>
    </w:tbl>
    <w:p w14:paraId="13EA7705" w14:textId="77777777" w:rsidR="00D62BD7" w:rsidRPr="00CA4288" w:rsidRDefault="00D62BD7" w:rsidP="00E008B6">
      <w:pPr>
        <w:pStyle w:val="BodyText"/>
      </w:pPr>
    </w:p>
    <w:p w14:paraId="5C554154" w14:textId="2CBEE987" w:rsidR="005112E3" w:rsidRPr="00CA4288" w:rsidRDefault="00A95DB2" w:rsidP="00E008B6">
      <w:pPr>
        <w:pStyle w:val="BodyText"/>
      </w:pPr>
      <w:r w:rsidRPr="00CA4288">
        <w:t>T</w:t>
      </w:r>
      <w:r w:rsidR="00316AAE" w:rsidRPr="00CA4288">
        <w:t xml:space="preserve">he following table shows the </w:t>
      </w:r>
      <w:proofErr w:type="spellStart"/>
      <w:r w:rsidR="00F2737E" w:rsidRPr="00CA4288">
        <w:t>Dynamic</w:t>
      </w:r>
      <w:r w:rsidR="00316AAE" w:rsidRPr="00CA4288">
        <w:t>CarePlan</w:t>
      </w:r>
      <w:proofErr w:type="spellEnd"/>
      <w:r w:rsidR="00316AAE" w:rsidRPr="00CA4288">
        <w:t xml:space="preserve"> </w:t>
      </w:r>
      <w:r w:rsidR="00F2737E" w:rsidRPr="00CA4288">
        <w:t xml:space="preserve">structured definition, which constrains the </w:t>
      </w:r>
      <w:proofErr w:type="spellStart"/>
      <w:r w:rsidR="00F2737E" w:rsidRPr="00CA4288">
        <w:t>CarePlan</w:t>
      </w:r>
      <w:proofErr w:type="spellEnd"/>
      <w:r w:rsidR="00F2737E" w:rsidRPr="00CA4288">
        <w:t xml:space="preserve"> </w:t>
      </w:r>
      <w:r w:rsidR="00316AAE" w:rsidRPr="00CA4288">
        <w:t>resource</w:t>
      </w:r>
      <w:r w:rsidR="00F2737E" w:rsidRPr="00CA4288">
        <w:t>. C</w:t>
      </w:r>
      <w:r w:rsidR="00316AAE" w:rsidRPr="00CA4288">
        <w:t xml:space="preserve">onstraints applied </w:t>
      </w:r>
      <w:r w:rsidR="00F2737E" w:rsidRPr="00CA4288">
        <w:t xml:space="preserve">to the </w:t>
      </w:r>
      <w:proofErr w:type="spellStart"/>
      <w:r w:rsidR="00F2737E" w:rsidRPr="00CA4288">
        <w:t>CarePlan</w:t>
      </w:r>
      <w:proofErr w:type="spellEnd"/>
      <w:r w:rsidR="00F2737E" w:rsidRPr="00CA4288">
        <w:t xml:space="preserve"> base resource </w:t>
      </w:r>
      <w:r w:rsidR="00316AAE" w:rsidRPr="00CA4288">
        <w:t xml:space="preserve">by this profile </w:t>
      </w:r>
      <w:proofErr w:type="gramStart"/>
      <w:r w:rsidR="00F2737E" w:rsidRPr="00CA4288">
        <w:t xml:space="preserve">are </w:t>
      </w:r>
      <w:r w:rsidR="00316AAE" w:rsidRPr="00CA4288">
        <w:t>shown</w:t>
      </w:r>
      <w:proofErr w:type="gramEnd"/>
      <w:r w:rsidR="00316AAE" w:rsidRPr="00CA4288">
        <w:t xml:space="preserve"> in bold.</w:t>
      </w:r>
      <w:r w:rsidR="001A5528" w:rsidRPr="00CA4288">
        <w:t xml:space="preserve"> The xml of the </w:t>
      </w:r>
      <w:proofErr w:type="spellStart"/>
      <w:r w:rsidR="001A5528" w:rsidRPr="00CA4288">
        <w:t>StructuredDefinition</w:t>
      </w:r>
      <w:proofErr w:type="spellEnd"/>
      <w:r w:rsidR="001A5528" w:rsidRPr="00CA4288">
        <w:t xml:space="preserve"> is available </w:t>
      </w:r>
      <w:hyperlink r:id="rId29"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 xml:space="preserve">Table 6.6.1-2: </w:t>
      </w:r>
      <w:proofErr w:type="spellStart"/>
      <w:r w:rsidRPr="00CA4288">
        <w:t>CarePlan</w:t>
      </w:r>
      <w:proofErr w:type="spellEnd"/>
      <w:r w:rsidRPr="00CA4288">
        <w:t xml:space="preserve">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w:t>
            </w:r>
            <w:proofErr w:type="spellStart"/>
            <w:r w:rsidRPr="00CA4288">
              <w:t>CarePlan</w:t>
            </w:r>
            <w:proofErr w:type="spellEnd"/>
            <w:r w:rsidRPr="00CA4288">
              <w:t xml:space="preserve">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lastRenderedPageBreak/>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 xml:space="preserve">For this version of the profile, the use </w:t>
            </w:r>
            <w:proofErr w:type="gramStart"/>
            <w:r w:rsidRPr="00CA4288">
              <w:rPr>
                <w:b/>
                <w:bCs/>
              </w:rPr>
              <w:t>of  group</w:t>
            </w:r>
            <w:proofErr w:type="gramEnd"/>
            <w:r w:rsidRPr="00CA4288">
              <w:rPr>
                <w:b/>
                <w:bCs/>
              </w:rPr>
              <w:t xml:space="preserve">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proofErr w:type="spellStart"/>
            <w:r w:rsidRPr="00CA4288">
              <w:t>CarePlanStatus</w:t>
            </w:r>
            <w:proofErr w:type="spellEnd"/>
            <w:r w:rsidRPr="00CA4288">
              <w:t xml:space="preserve">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 xml:space="preserve">This profile allows for </w:t>
            </w:r>
            <w:proofErr w:type="spellStart"/>
            <w:r w:rsidRPr="00CA4288">
              <w:rPr>
                <w:b/>
                <w:bCs/>
              </w:rPr>
              <w:t>CarePlan</w:t>
            </w:r>
            <w:proofErr w:type="spellEnd"/>
            <w:r w:rsidRPr="00CA4288">
              <w:rPr>
                <w:b/>
                <w:bCs/>
              </w:rPr>
              <w:t xml:space="preserve">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 xml:space="preserve">This version of the profile requires at least a start time for the </w:t>
            </w:r>
            <w:proofErr w:type="spellStart"/>
            <w:r w:rsidRPr="00CA4288">
              <w:rPr>
                <w:b/>
                <w:bCs/>
              </w:rPr>
              <w:t>CarePlan</w:t>
            </w:r>
            <w:proofErr w:type="spellEnd"/>
            <w:r w:rsidRPr="00CA4288">
              <w:rPr>
                <w:b/>
                <w:bCs/>
              </w:rPr>
              <w:t>.</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 xml:space="preserve">This version of the </w:t>
            </w:r>
            <w:proofErr w:type="gramStart"/>
            <w:r w:rsidRPr="00CA4288">
              <w:rPr>
                <w:b/>
                <w:bCs/>
              </w:rPr>
              <w:t>profile  requires</w:t>
            </w:r>
            <w:proofErr w:type="gramEnd"/>
            <w:r w:rsidRPr="00CA4288">
              <w:rPr>
                <w:b/>
                <w:bCs/>
              </w:rPr>
              <w:t xml:space="preserve">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 xml:space="preserve">This version of the profile fixes the code system to </w:t>
            </w:r>
            <w:proofErr w:type="spellStart"/>
            <w:r w:rsidRPr="00CA4288">
              <w:rPr>
                <w:b/>
                <w:bCs/>
              </w:rPr>
              <w:t>Snomed</w:t>
            </w:r>
            <w:proofErr w:type="spellEnd"/>
            <w:r w:rsidRPr="00CA4288">
              <w:rPr>
                <w:b/>
                <w:bCs/>
              </w:rPr>
              <w:t>;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w:t>
            </w:r>
            <w:proofErr w:type="spellStart"/>
            <w:r w:rsidRPr="00CA4288">
              <w:t>relatedPlan</w:t>
            </w:r>
            <w:proofErr w:type="spellEnd"/>
            <w:r w:rsidRPr="00CA4288">
              <w:t xml:space="preserve">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 xml:space="preserve">This version of the profile requires that a related </w:t>
            </w:r>
            <w:proofErr w:type="spellStart"/>
            <w:r w:rsidRPr="00CA4288">
              <w:rPr>
                <w:b/>
              </w:rPr>
              <w:t>DynamicCarePlan</w:t>
            </w:r>
            <w:proofErr w:type="spellEnd"/>
            <w:r w:rsidRPr="00CA4288">
              <w:rPr>
                <w:b/>
              </w:rPr>
              <w:t xml:space="preserve"> </w:t>
            </w:r>
            <w:proofErr w:type="gramStart"/>
            <w:r w:rsidRPr="00CA4288">
              <w:rPr>
                <w:b/>
              </w:rPr>
              <w:t>be referenced</w:t>
            </w:r>
            <w:proofErr w:type="gramEnd"/>
            <w:r w:rsidRPr="00CA4288">
              <w:rPr>
                <w:b/>
              </w:rPr>
              <w:t xml:space="preserve"> when it is a </w:t>
            </w:r>
            <w:proofErr w:type="spellStart"/>
            <w:r w:rsidRPr="00CA4288">
              <w:rPr>
                <w:b/>
              </w:rPr>
              <w:t>relatedPlan</w:t>
            </w:r>
            <w:proofErr w:type="spellEnd"/>
            <w:r w:rsidRPr="00CA4288">
              <w:rPr>
                <w:b/>
              </w:rPr>
              <w:t>.</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proofErr w:type="spellStart"/>
            <w:r w:rsidRPr="00CA4288">
              <w:t>CarePlanRelationship</w:t>
            </w:r>
            <w:proofErr w:type="spellEnd"/>
            <w:r w:rsidRPr="00CA4288">
              <w:t xml:space="preserve">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lastRenderedPageBreak/>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proofErr w:type="gramStart"/>
            <w:r w:rsidRPr="00CA4288">
              <w:t>Who's</w:t>
            </w:r>
            <w:proofErr w:type="gramEnd"/>
            <w:r w:rsidRPr="00CA4288">
              <w:t xml:space="preserve">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w:t>
            </w:r>
            <w:proofErr w:type="spellStart"/>
            <w:r w:rsidRPr="00CA4288">
              <w:t>actionResulting</w:t>
            </w:r>
            <w:proofErr w:type="spellEnd"/>
            <w:r w:rsidRPr="00CA4288">
              <w:t xml:space="preserve">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proofErr w:type="spellStart"/>
            <w:r w:rsidRPr="00CA4288">
              <w:t>CarePlanActivityCategory</w:t>
            </w:r>
            <w:proofErr w:type="spellEnd"/>
            <w:r w:rsidRPr="00CA4288">
              <w:t xml:space="preserve">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t>.....</w:t>
            </w:r>
            <w:proofErr w:type="spellStart"/>
            <w:r w:rsidRPr="00CA4288">
              <w:t>reasonCode</w:t>
            </w:r>
            <w:proofErr w:type="spellEnd"/>
            <w:r w:rsidRPr="00CA4288">
              <w:t xml:space="preserv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w:t>
            </w:r>
            <w:proofErr w:type="spellStart"/>
            <w:r w:rsidRPr="00CA4288">
              <w:t>reasonReference</w:t>
            </w:r>
            <w:proofErr w:type="spellEnd"/>
            <w:r w:rsidRPr="00CA4288">
              <w:t xml:space="preserv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proofErr w:type="spellStart"/>
            <w:r w:rsidRPr="00CA4288">
              <w:t>CarePlanActivityStatus</w:t>
            </w:r>
            <w:proofErr w:type="spellEnd"/>
            <w:r w:rsidRPr="00CA4288">
              <w:t xml:space="preserve">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w:t>
            </w:r>
            <w:proofErr w:type="spellStart"/>
            <w:r w:rsidRPr="00CA4288">
              <w:t>statusReason</w:t>
            </w:r>
            <w:proofErr w:type="spellEnd"/>
            <w:r w:rsidRPr="00CA4288">
              <w:t xml:space="preserve">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proofErr w:type="spellStart"/>
            <w:r w:rsidRPr="00CA4288">
              <w:t>GoalStatusReason</w:t>
            </w:r>
            <w:proofErr w:type="spellEnd"/>
            <w:r w:rsidRPr="00CA4288">
              <w:t xml:space="preserve">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w:t>
            </w:r>
            <w:proofErr w:type="spellStart"/>
            <w:r w:rsidRPr="00CA4288">
              <w:t>scheduledTiming</w:t>
            </w:r>
            <w:proofErr w:type="spellEnd"/>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lastRenderedPageBreak/>
              <w:t>......</w:t>
            </w:r>
            <w:proofErr w:type="spellStart"/>
            <w:r w:rsidRPr="00CA4288">
              <w:t>scheduledPeriod</w:t>
            </w:r>
            <w:proofErr w:type="spellEnd"/>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w:t>
            </w:r>
            <w:proofErr w:type="spellStart"/>
            <w:r w:rsidRPr="00CA4288">
              <w:t>scheduledString</w:t>
            </w:r>
            <w:proofErr w:type="spellEnd"/>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w:t>
            </w:r>
            <w:proofErr w:type="spellStart"/>
            <w:r w:rsidRPr="00CA4288">
              <w:t>productCodeableConcept</w:t>
            </w:r>
            <w:proofErr w:type="spellEnd"/>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w:t>
            </w:r>
            <w:proofErr w:type="spellStart"/>
            <w:r w:rsidRPr="00CA4288">
              <w:t>productReference</w:t>
            </w:r>
            <w:proofErr w:type="spellEnd"/>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w:t>
            </w:r>
            <w:proofErr w:type="spellStart"/>
            <w:r w:rsidRPr="00CA4288">
              <w:t>dailyAmount</w:t>
            </w:r>
            <w:proofErr w:type="spellEnd"/>
            <w:r w:rsidRPr="00CA4288">
              <w:t xml:space="preserve">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449" w:name="_Toc456628172"/>
      <w:r w:rsidRPr="00CA4288">
        <w:rPr>
          <w:noProof w:val="0"/>
        </w:rPr>
        <w:t>6.6.2 Subscription</w:t>
      </w:r>
      <w:bookmarkEnd w:id="449"/>
    </w:p>
    <w:p w14:paraId="591714C4" w14:textId="0B4A0177" w:rsidR="00F04ABA" w:rsidRPr="00CA4288" w:rsidRDefault="00F04ABA" w:rsidP="00E008B6">
      <w:pPr>
        <w:pStyle w:val="BodyText"/>
      </w:pPr>
      <w:r w:rsidRPr="00CA4288">
        <w:t xml:space="preserve">The following table documents </w:t>
      </w:r>
      <w:r w:rsidR="001A5528" w:rsidRPr="00CA4288">
        <w:t xml:space="preserve">the </w:t>
      </w:r>
      <w:proofErr w:type="spellStart"/>
      <w:r w:rsidR="001A5528" w:rsidRPr="00CA4288">
        <w:t>CarePlanSubscription</w:t>
      </w:r>
      <w:proofErr w:type="spellEnd"/>
      <w:r w:rsidR="001A5528" w:rsidRPr="00CA4288">
        <w:t xml:space="preserve">, which </w:t>
      </w:r>
      <w:r w:rsidRPr="00CA4288">
        <w:t>constrains the Subscription resource.</w:t>
      </w:r>
      <w:r w:rsidR="001A5528" w:rsidRPr="00CA4288">
        <w:t xml:space="preserve"> Changes to the base Subscription resource </w:t>
      </w:r>
      <w:proofErr w:type="gramStart"/>
      <w:r w:rsidR="001A5528" w:rsidRPr="00CA4288">
        <w:t>are shown</w:t>
      </w:r>
      <w:proofErr w:type="gramEnd"/>
      <w:r w:rsidR="001A5528" w:rsidRPr="00CA4288">
        <w:t xml:space="preserve"> in bold. The xml of the </w:t>
      </w:r>
      <w:proofErr w:type="spellStart"/>
      <w:r w:rsidR="001A5528" w:rsidRPr="00CA4288">
        <w:t>StructuredDefinition</w:t>
      </w:r>
      <w:proofErr w:type="spellEnd"/>
      <w:r w:rsidR="001A5528" w:rsidRPr="00CA4288">
        <w:t xml:space="preserve"> is available </w:t>
      </w:r>
      <w:hyperlink r:id="rId30"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450" w:name="RANGE!A4"/>
            <w:r w:rsidRPr="00CA4288">
              <w:t xml:space="preserve">.. Subscription </w:t>
            </w:r>
            <w:bookmarkEnd w:id="450"/>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451" w:name="RANGE!A5"/>
            <w:r w:rsidRPr="00CA4288">
              <w:t xml:space="preserve">...criteria </w:t>
            </w:r>
            <w:bookmarkEnd w:id="451"/>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452" w:name="RANGE!A6"/>
            <w:r w:rsidRPr="00CA4288">
              <w:t xml:space="preserve">...contact </w:t>
            </w:r>
            <w:bookmarkEnd w:id="452"/>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453" w:name="RANGE!A7"/>
            <w:r w:rsidRPr="00CA4288">
              <w:t xml:space="preserve">...reason </w:t>
            </w:r>
            <w:bookmarkEnd w:id="453"/>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454" w:name="RANGE!A8"/>
            <w:r w:rsidRPr="00CA4288">
              <w:t xml:space="preserve">...status </w:t>
            </w:r>
            <w:bookmarkEnd w:id="454"/>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proofErr w:type="spellStart"/>
            <w:r w:rsidRPr="00CA4288">
              <w:t>SubscriptionStatus</w:t>
            </w:r>
            <w:proofErr w:type="spellEnd"/>
            <w:r w:rsidRPr="00CA4288">
              <w:t xml:space="preserve">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455" w:name="RANGE!A10"/>
            <w:r w:rsidRPr="00CA4288">
              <w:t xml:space="preserve">...error </w:t>
            </w:r>
            <w:bookmarkEnd w:id="455"/>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456" w:name="RANGE!A11"/>
            <w:r w:rsidRPr="00CA4288">
              <w:t xml:space="preserve">...channel </w:t>
            </w:r>
            <w:bookmarkEnd w:id="456"/>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457" w:name="RANGE!A12"/>
            <w:r w:rsidRPr="00CA4288">
              <w:t xml:space="preserve">....type </w:t>
            </w:r>
            <w:bookmarkEnd w:id="457"/>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lastRenderedPageBreak/>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proofErr w:type="spellStart"/>
            <w:r w:rsidRPr="00CA4288">
              <w:t>SubscriptionChannelType</w:t>
            </w:r>
            <w:proofErr w:type="spellEnd"/>
            <w:r w:rsidRPr="00CA4288">
              <w:t xml:space="preserv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458" w:name="RANGE!A14"/>
            <w:r w:rsidRPr="00CA4288">
              <w:t xml:space="preserve">....endpoint </w:t>
            </w:r>
            <w:bookmarkEnd w:id="458"/>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4861058" w:rsidR="00F04ABA" w:rsidRPr="00CA4288" w:rsidRDefault="00F04ABA" w:rsidP="00E008B6">
            <w:pPr>
              <w:pStyle w:val="TableEntry"/>
              <w:rPr>
                <w:b/>
                <w:bCs/>
              </w:rPr>
            </w:pPr>
            <w:r w:rsidRPr="00CA4288">
              <w:rPr>
                <w:b/>
                <w:bCs/>
              </w:rPr>
              <w:t>This version of the profile constrains the channel type to rest-</w:t>
            </w:r>
            <w:proofErr w:type="gramStart"/>
            <w:r w:rsidRPr="00CA4288">
              <w:rPr>
                <w:b/>
                <w:bCs/>
              </w:rPr>
              <w:t>hook,</w:t>
            </w:r>
            <w:proofErr w:type="gramEnd"/>
            <w:r w:rsidRPr="00CA4288">
              <w:rPr>
                <w:b/>
                <w:bCs/>
              </w:rPr>
              <w:t xml:space="preserve"> the endpoint must be a valid URL for the Provide Care Plan [PCC-Y4]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459" w:name="RANGE!A15"/>
            <w:r w:rsidRPr="00CA4288">
              <w:t xml:space="preserve">....payload </w:t>
            </w:r>
            <w:bookmarkEnd w:id="459"/>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proofErr w:type="spellStart"/>
            <w:r w:rsidRPr="00CA4288">
              <w:t>Mimetype</w:t>
            </w:r>
            <w:proofErr w:type="spellEnd"/>
            <w:r w:rsidRPr="00CA4288">
              <w:t xml:space="preserv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 xml:space="preserve">This version of the profile constrains the channel payload to a non-blank value - the </w:t>
            </w:r>
            <w:proofErr w:type="spellStart"/>
            <w:r w:rsidRPr="00CA4288">
              <w:rPr>
                <w:b/>
                <w:bCs/>
              </w:rPr>
              <w:t>CarePlan</w:t>
            </w:r>
            <w:proofErr w:type="spellEnd"/>
            <w:r w:rsidRPr="00CA4288">
              <w:rPr>
                <w:b/>
                <w:bCs/>
              </w:rPr>
              <w:t xml:space="preserve">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460" w:name="RANGE!A16"/>
            <w:r w:rsidRPr="00CA4288">
              <w:t xml:space="preserve">....header </w:t>
            </w:r>
            <w:bookmarkEnd w:id="460"/>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461" w:name="RANGE!A17"/>
            <w:r w:rsidRPr="00CA4288">
              <w:t xml:space="preserve">...end </w:t>
            </w:r>
            <w:bookmarkEnd w:id="461"/>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462" w:name="RANGE!A18"/>
            <w:r w:rsidRPr="00CA4288">
              <w:t xml:space="preserve">...tag </w:t>
            </w:r>
            <w:bookmarkEnd w:id="462"/>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proofErr w:type="spellStart"/>
            <w:r w:rsidRPr="00CA4288">
              <w:t>SubscriptionTag</w:t>
            </w:r>
            <w:proofErr w:type="spellEnd"/>
            <w:r w:rsidRPr="00CA4288">
              <w:t xml:space="preserve">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463" w:name="_Toc456628173"/>
      <w:r w:rsidRPr="00CA4288">
        <w:lastRenderedPageBreak/>
        <w:t>Appendices</w:t>
      </w:r>
      <w:bookmarkEnd w:id="463"/>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464" w:name="_Toc456628174"/>
      <w:r w:rsidRPr="00CA4288">
        <w:rPr>
          <w:noProof w:val="0"/>
        </w:rPr>
        <w:t xml:space="preserve">Volume </w:t>
      </w:r>
      <w:r w:rsidR="001F2CF8" w:rsidRPr="00CA4288">
        <w:rPr>
          <w:noProof w:val="0"/>
        </w:rPr>
        <w:t>3</w:t>
      </w:r>
      <w:r w:rsidRPr="00CA4288">
        <w:rPr>
          <w:noProof w:val="0"/>
        </w:rPr>
        <w:t xml:space="preserve"> Namespace Additions</w:t>
      </w:r>
      <w:bookmarkEnd w:id="464"/>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465" w:name="_Toc456628175"/>
      <w:r w:rsidRPr="00CA4288">
        <w:lastRenderedPageBreak/>
        <w:t>V</w:t>
      </w:r>
      <w:r w:rsidR="00993FF5" w:rsidRPr="00CA4288">
        <w:t>olume 4 – National Extensions</w:t>
      </w:r>
      <w:bookmarkEnd w:id="465"/>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66EC0" w14:textId="77777777" w:rsidR="00F37260" w:rsidRDefault="00F37260">
      <w:r>
        <w:separator/>
      </w:r>
    </w:p>
  </w:endnote>
  <w:endnote w:type="continuationSeparator" w:id="0">
    <w:p w14:paraId="2D879AB7" w14:textId="77777777" w:rsidR="00F37260" w:rsidRDefault="00F3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254182" w:rsidRDefault="002541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254182" w:rsidRDefault="002541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254182" w:rsidRDefault="00254182">
    <w:pPr>
      <w:pStyle w:val="Footer"/>
      <w:ind w:right="360"/>
    </w:pPr>
    <w:r>
      <w:t>__________________________________________________________________________</w:t>
    </w:r>
  </w:p>
  <w:p w14:paraId="2C3E8F89" w14:textId="52DAB2DF" w:rsidR="00254182" w:rsidRDefault="00254182" w:rsidP="00597DB2">
    <w:pPr>
      <w:pStyle w:val="Footer"/>
      <w:ind w:right="360"/>
      <w:rPr>
        <w:sz w:val="20"/>
      </w:rPr>
    </w:pPr>
    <w:bookmarkStart w:id="466"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62040">
      <w:rPr>
        <w:rStyle w:val="PageNumber"/>
        <w:noProof/>
        <w:sz w:val="20"/>
      </w:rPr>
      <w:t>17</w:t>
    </w:r>
    <w:r w:rsidRPr="00597DB2">
      <w:rPr>
        <w:rStyle w:val="PageNumber"/>
        <w:sz w:val="20"/>
      </w:rPr>
      <w:fldChar w:fldCharType="end"/>
    </w:r>
    <w:r>
      <w:rPr>
        <w:sz w:val="20"/>
      </w:rPr>
      <w:tab/>
      <w:t xml:space="preserve">                       Copyright © 2016: IHE International, Inc.</w:t>
    </w:r>
    <w:bookmarkEnd w:id="466"/>
  </w:p>
  <w:p w14:paraId="77153476" w14:textId="77777777" w:rsidR="00254182" w:rsidRDefault="00254182"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254182" w:rsidRDefault="00254182">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95AE5" w14:textId="77777777" w:rsidR="00F37260" w:rsidRDefault="00F37260">
      <w:r>
        <w:separator/>
      </w:r>
    </w:p>
  </w:footnote>
  <w:footnote w:type="continuationSeparator" w:id="0">
    <w:p w14:paraId="7CA68995" w14:textId="77777777" w:rsidR="00F37260" w:rsidRDefault="00F37260">
      <w:r>
        <w:continuationSeparator/>
      </w:r>
    </w:p>
  </w:footnote>
  <w:footnote w:id="1">
    <w:p w14:paraId="795F9F6B" w14:textId="1183C566" w:rsidR="00254182" w:rsidRDefault="00254182">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254182" w:rsidRPr="003C596C" w:rsidRDefault="00254182"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254182" w:rsidRDefault="00254182" w:rsidP="00AB15A3">
      <w:pPr>
        <w:pStyle w:val="FootnoteText"/>
        <w:spacing w:before="0"/>
      </w:pPr>
      <w:r w:rsidRPr="003C596C">
        <w:rPr>
          <w:sz w:val="18"/>
          <w:szCs w:val="18"/>
        </w:rPr>
        <w:t>Care Plan Domain Analysis Model (DAM) Documents</w:t>
      </w:r>
    </w:p>
  </w:footnote>
  <w:footnote w:id="3">
    <w:p w14:paraId="7CEDBD18" w14:textId="77777777" w:rsidR="00254182" w:rsidRDefault="00254182"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254182" w:rsidRPr="00915CAF" w:rsidRDefault="00254182"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254182" w:rsidRDefault="00254182" w:rsidP="00AB15A3">
      <w:pPr>
        <w:pStyle w:val="FootnoteText"/>
      </w:pPr>
      <w:r w:rsidRPr="00915CAF">
        <w:rPr>
          <w:sz w:val="18"/>
          <w:szCs w:val="18"/>
        </w:rPr>
        <w:t>Care Plan Domain Analysis Model (DAM) Documents</w:t>
      </w:r>
    </w:p>
  </w:footnote>
  <w:footnote w:id="5">
    <w:p w14:paraId="1BA6B0DB" w14:textId="77777777" w:rsidR="00254182" w:rsidRPr="00BF5E62" w:rsidRDefault="00254182"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6">
    <w:p w14:paraId="70DE1705" w14:textId="7AB1B30A" w:rsidR="00254182" w:rsidRDefault="00254182">
      <w:pPr>
        <w:pStyle w:val="FootnoteText"/>
      </w:pPr>
      <w:r>
        <w:rPr>
          <w:rStyle w:val="FootnoteReference"/>
        </w:rPr>
        <w:footnoteRef/>
      </w:r>
      <w:r>
        <w:t xml:space="preserve"> HL7 </w:t>
      </w:r>
      <w:r w:rsidRPr="00A51193">
        <w:t>is the registered trademark of Health Level Seven International.</w:t>
      </w:r>
    </w:p>
  </w:footnote>
  <w:footnote w:id="7">
    <w:p w14:paraId="64DB9327" w14:textId="77777777" w:rsidR="00254182" w:rsidRDefault="00254182">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8">
    <w:p w14:paraId="56A937F4" w14:textId="77777777" w:rsidR="00254182" w:rsidRDefault="00254182"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9">
    <w:p w14:paraId="52267E4A" w14:textId="063AA5CE" w:rsidR="00254182" w:rsidRDefault="00254182"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0">
    <w:p w14:paraId="29C7AC62" w14:textId="77777777" w:rsidR="00254182" w:rsidRDefault="00254182">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1">
    <w:p w14:paraId="6C2CFAB9" w14:textId="77777777" w:rsidR="00254182" w:rsidRDefault="00254182">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254182" w:rsidRDefault="00254182">
    <w:pPr>
      <w:pStyle w:val="Header"/>
    </w:pPr>
    <w:r>
      <w:t>IHE Patient Care Coordination Technical Framework Supplement – Dynamic Care Planning (DCP</w:t>
    </w:r>
    <w:proofErr w:type="gramStart"/>
    <w:r>
      <w:t>)</w:t>
    </w:r>
    <w:proofErr w:type="gramEnd"/>
    <w:r>
      <w:br/>
      <w:t>______________________________________________________________________________</w:t>
    </w:r>
  </w:p>
  <w:p w14:paraId="18E9D4DA" w14:textId="77777777" w:rsidR="00254182" w:rsidRDefault="002541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63D2"/>
    <w:rsid w:val="00010625"/>
    <w:rsid w:val="000121FB"/>
    <w:rsid w:val="000125FF"/>
    <w:rsid w:val="000158A8"/>
    <w:rsid w:val="00017E09"/>
    <w:rsid w:val="000231FB"/>
    <w:rsid w:val="00024BCD"/>
    <w:rsid w:val="0002785C"/>
    <w:rsid w:val="00030AE0"/>
    <w:rsid w:val="00034E50"/>
    <w:rsid w:val="00035F86"/>
    <w:rsid w:val="00036347"/>
    <w:rsid w:val="0003687F"/>
    <w:rsid w:val="0004057D"/>
    <w:rsid w:val="00040A2D"/>
    <w:rsid w:val="0004144C"/>
    <w:rsid w:val="00041D46"/>
    <w:rsid w:val="00043BC9"/>
    <w:rsid w:val="00044F4F"/>
    <w:rsid w:val="000470A5"/>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4201"/>
    <w:rsid w:val="0007719E"/>
    <w:rsid w:val="00077324"/>
    <w:rsid w:val="00077EA0"/>
    <w:rsid w:val="000807AC"/>
    <w:rsid w:val="00082F2B"/>
    <w:rsid w:val="00083C00"/>
    <w:rsid w:val="00084252"/>
    <w:rsid w:val="00084BF0"/>
    <w:rsid w:val="0008583F"/>
    <w:rsid w:val="00087187"/>
    <w:rsid w:val="00091131"/>
    <w:rsid w:val="00091ECC"/>
    <w:rsid w:val="00093F2C"/>
    <w:rsid w:val="00094061"/>
    <w:rsid w:val="00096DA5"/>
    <w:rsid w:val="000A099A"/>
    <w:rsid w:val="000A1EC6"/>
    <w:rsid w:val="000A3E21"/>
    <w:rsid w:val="000B0E1E"/>
    <w:rsid w:val="000B30FF"/>
    <w:rsid w:val="000B49A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430B"/>
    <w:rsid w:val="0016666C"/>
    <w:rsid w:val="00167B95"/>
    <w:rsid w:val="00167DB7"/>
    <w:rsid w:val="0017099F"/>
    <w:rsid w:val="00170ED0"/>
    <w:rsid w:val="001738F4"/>
    <w:rsid w:val="00174216"/>
    <w:rsid w:val="0017698E"/>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317DB"/>
    <w:rsid w:val="0023203E"/>
    <w:rsid w:val="002322FF"/>
    <w:rsid w:val="00234BE4"/>
    <w:rsid w:val="00235F1F"/>
    <w:rsid w:val="0023732B"/>
    <w:rsid w:val="002379D2"/>
    <w:rsid w:val="0024140B"/>
    <w:rsid w:val="002429F8"/>
    <w:rsid w:val="002448C0"/>
    <w:rsid w:val="00244AA5"/>
    <w:rsid w:val="0024647C"/>
    <w:rsid w:val="00246657"/>
    <w:rsid w:val="002467D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4982"/>
    <w:rsid w:val="002756A6"/>
    <w:rsid w:val="002833B3"/>
    <w:rsid w:val="0028363B"/>
    <w:rsid w:val="00286433"/>
    <w:rsid w:val="002869E8"/>
    <w:rsid w:val="002877A9"/>
    <w:rsid w:val="00291725"/>
    <w:rsid w:val="00293CF1"/>
    <w:rsid w:val="00294C25"/>
    <w:rsid w:val="00295D77"/>
    <w:rsid w:val="002A00F1"/>
    <w:rsid w:val="002A4C2E"/>
    <w:rsid w:val="002A5FC3"/>
    <w:rsid w:val="002B4844"/>
    <w:rsid w:val="002C71BA"/>
    <w:rsid w:val="002C7904"/>
    <w:rsid w:val="002C7A47"/>
    <w:rsid w:val="002D050E"/>
    <w:rsid w:val="002D2B78"/>
    <w:rsid w:val="002D3CD7"/>
    <w:rsid w:val="002D5B69"/>
    <w:rsid w:val="002E042F"/>
    <w:rsid w:val="002E0B4E"/>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7E10"/>
    <w:rsid w:val="003B2A2B"/>
    <w:rsid w:val="003B40CC"/>
    <w:rsid w:val="003B70A2"/>
    <w:rsid w:val="003B7B4D"/>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6B6"/>
    <w:rsid w:val="004070FB"/>
    <w:rsid w:val="00410D6B"/>
    <w:rsid w:val="00412649"/>
    <w:rsid w:val="00415432"/>
    <w:rsid w:val="00417A70"/>
    <w:rsid w:val="0042085E"/>
    <w:rsid w:val="004225C9"/>
    <w:rsid w:val="004243F0"/>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362F"/>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B048D"/>
    <w:rsid w:val="009B5102"/>
    <w:rsid w:val="009B72F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93D"/>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09F2"/>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D0225B"/>
    <w:rsid w:val="00D04B4D"/>
    <w:rsid w:val="00D05B7C"/>
    <w:rsid w:val="00D07411"/>
    <w:rsid w:val="00D104E3"/>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5A7B"/>
    <w:rsid w:val="00D91791"/>
    <w:rsid w:val="00D91815"/>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17D3B"/>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66E9"/>
    <w:rsid w:val="00FC24E1"/>
    <w:rsid w:val="00FC278A"/>
    <w:rsid w:val="00FC4CE3"/>
    <w:rsid w:val="00FD0383"/>
    <w:rsid w:val="00FD11C0"/>
    <w:rsid w:val="00FD1800"/>
    <w:rsid w:val="00FD2E73"/>
    <w:rsid w:val="00FD3F02"/>
    <w:rsid w:val="00FD5E89"/>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http://hl7.org/fhir/careplan.html"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openxmlformats.org/officeDocument/2006/relationships/hyperlink" Target="http://hl7.org/fhir/search.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ftp://ftp.ihe.net/TF_Implementation_Material/PCC/fhir/careplan_dynamic_profile_20160427.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3.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2.jpeg"/><Relationship Id="rId28" Type="http://schemas.openxmlformats.org/officeDocument/2006/relationships/hyperlink" Target="http://hl7.org/fhir/bundle.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search.html" TargetMode="External"/><Relationship Id="rId30" Type="http://schemas.openxmlformats.org/officeDocument/2006/relationships/hyperlink" Target="ftp://ftp.ihe.net/TF_Implementation_Material/PCC/fhir/CarePlanSubscription.structuredefinition_20160427.x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B7E04-9D08-43C6-8834-F7042FA6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315</TotalTime>
  <Pages>51</Pages>
  <Words>10487</Words>
  <Characters>59782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70129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74</cp:revision>
  <cp:lastPrinted>2012-05-01T14:26:00Z</cp:lastPrinted>
  <dcterms:created xsi:type="dcterms:W3CDTF">2016-07-18T13:32:00Z</dcterms:created>
  <dcterms:modified xsi:type="dcterms:W3CDTF">2016-07-19T02:06:00Z</dcterms:modified>
  <cp:category>IHE Supplement</cp:category>
</cp:coreProperties>
</file>