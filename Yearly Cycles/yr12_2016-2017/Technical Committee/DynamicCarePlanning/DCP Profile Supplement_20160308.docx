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DFB347" w14:textId="77777777" w:rsidR="00CF283F" w:rsidRPr="003651D9" w:rsidRDefault="00CF283F" w:rsidP="00D05B7C">
      <w:pPr>
        <w:pStyle w:val="BodyText"/>
        <w:jc w:val="center"/>
        <w:rPr>
          <w:b/>
          <w:bCs/>
          <w:sz w:val="28"/>
          <w:szCs w:val="28"/>
        </w:rPr>
      </w:pPr>
      <w:r w:rsidRPr="003651D9">
        <w:rPr>
          <w:b/>
          <w:bCs/>
          <w:sz w:val="28"/>
          <w:szCs w:val="28"/>
        </w:rPr>
        <w:t>Integrating the Healthcare Enterprise</w:t>
      </w:r>
    </w:p>
    <w:p w14:paraId="61ED73D9" w14:textId="77777777" w:rsidR="00CF283F" w:rsidRPr="003651D9" w:rsidRDefault="00CF283F" w:rsidP="00663624">
      <w:pPr>
        <w:pStyle w:val="BodyText"/>
      </w:pPr>
    </w:p>
    <w:p w14:paraId="6D82297D" w14:textId="77777777" w:rsidR="00CF283F" w:rsidRPr="003651D9" w:rsidRDefault="004C7B88" w:rsidP="003D24EE">
      <w:pPr>
        <w:pStyle w:val="BodyText"/>
        <w:jc w:val="center"/>
      </w:pPr>
      <w:r w:rsidRPr="003651D9">
        <w:rPr>
          <w:noProof/>
        </w:rPr>
        <w:drawing>
          <wp:inline distT="0" distB="0" distL="0" distR="0" wp14:anchorId="6FC7360C" wp14:editId="48715E20">
            <wp:extent cx="1572895" cy="1111885"/>
            <wp:effectExtent l="0" t="0" r="8255" b="0"/>
            <wp:docPr id="1" name="Picture 1" descr="IHE_logo_reg_170w_119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reg_170w_119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2895" cy="1111885"/>
                    </a:xfrm>
                    <a:prstGeom prst="rect">
                      <a:avLst/>
                    </a:prstGeom>
                    <a:noFill/>
                    <a:ln>
                      <a:noFill/>
                    </a:ln>
                  </pic:spPr>
                </pic:pic>
              </a:graphicData>
            </a:graphic>
          </wp:inline>
        </w:drawing>
      </w:r>
    </w:p>
    <w:p w14:paraId="357EA290" w14:textId="77777777" w:rsidR="00CF283F" w:rsidRPr="003651D9" w:rsidRDefault="00CF283F" w:rsidP="000807AC">
      <w:pPr>
        <w:pStyle w:val="BodyText"/>
      </w:pPr>
    </w:p>
    <w:p w14:paraId="562F356B" w14:textId="77777777" w:rsidR="007400C4" w:rsidRPr="003651D9" w:rsidRDefault="007400C4" w:rsidP="00663624">
      <w:pPr>
        <w:pStyle w:val="BodyText"/>
      </w:pPr>
    </w:p>
    <w:p w14:paraId="6C21322B" w14:textId="77777777" w:rsidR="00482DC2" w:rsidRPr="003651D9" w:rsidRDefault="00D83D6B" w:rsidP="000807AC">
      <w:pPr>
        <w:pStyle w:val="BodyText"/>
        <w:jc w:val="center"/>
        <w:rPr>
          <w:b/>
          <w:sz w:val="44"/>
          <w:szCs w:val="44"/>
        </w:rPr>
      </w:pPr>
      <w:r>
        <w:rPr>
          <w:b/>
          <w:sz w:val="44"/>
          <w:szCs w:val="44"/>
        </w:rPr>
        <w:t>IHE Patient Care Coordination</w:t>
      </w:r>
    </w:p>
    <w:p w14:paraId="508E95D4" w14:textId="77777777" w:rsidR="00B15D8F" w:rsidRPr="003651D9" w:rsidRDefault="00CF283F" w:rsidP="000807AC">
      <w:pPr>
        <w:pStyle w:val="BodyText"/>
        <w:jc w:val="center"/>
        <w:rPr>
          <w:b/>
          <w:sz w:val="44"/>
          <w:szCs w:val="44"/>
        </w:rPr>
      </w:pPr>
      <w:r w:rsidRPr="003651D9">
        <w:rPr>
          <w:b/>
          <w:sz w:val="44"/>
          <w:szCs w:val="44"/>
        </w:rPr>
        <w:t>Technical Framework</w:t>
      </w:r>
      <w:r w:rsidR="00B4798B" w:rsidRPr="003651D9">
        <w:rPr>
          <w:b/>
          <w:sz w:val="44"/>
          <w:szCs w:val="44"/>
        </w:rPr>
        <w:t xml:space="preserve"> </w:t>
      </w:r>
      <w:r w:rsidRPr="003651D9">
        <w:rPr>
          <w:b/>
          <w:sz w:val="44"/>
          <w:szCs w:val="44"/>
        </w:rPr>
        <w:t>Supplement</w:t>
      </w:r>
    </w:p>
    <w:p w14:paraId="0916C9C0" w14:textId="77777777" w:rsidR="00CF283F" w:rsidRPr="003651D9" w:rsidRDefault="00CF283F" w:rsidP="000807AC">
      <w:pPr>
        <w:pStyle w:val="BodyText"/>
      </w:pPr>
    </w:p>
    <w:p w14:paraId="4A467529" w14:textId="77777777" w:rsidR="00656A6B" w:rsidRPr="003651D9" w:rsidRDefault="00656A6B" w:rsidP="000807AC">
      <w:pPr>
        <w:pStyle w:val="BodyText"/>
      </w:pPr>
    </w:p>
    <w:p w14:paraId="0C097865" w14:textId="77777777" w:rsidR="00CF283F" w:rsidRPr="003651D9" w:rsidRDefault="00D83D6B" w:rsidP="00663624">
      <w:pPr>
        <w:jc w:val="center"/>
        <w:rPr>
          <w:b/>
          <w:sz w:val="44"/>
          <w:szCs w:val="44"/>
        </w:rPr>
      </w:pPr>
      <w:r>
        <w:rPr>
          <w:b/>
          <w:sz w:val="44"/>
          <w:szCs w:val="44"/>
        </w:rPr>
        <w:t>Dynamic Care Planning</w:t>
      </w:r>
      <w:r w:rsidR="000F613A" w:rsidRPr="003651D9">
        <w:rPr>
          <w:b/>
          <w:sz w:val="44"/>
          <w:szCs w:val="44"/>
        </w:rPr>
        <w:t xml:space="preserve"> </w:t>
      </w:r>
      <w:r>
        <w:rPr>
          <w:b/>
          <w:sz w:val="44"/>
          <w:szCs w:val="44"/>
        </w:rPr>
        <w:br/>
        <w:t>(DCP)</w:t>
      </w:r>
    </w:p>
    <w:p w14:paraId="625C6DA4" w14:textId="77777777" w:rsidR="00CF283F" w:rsidRPr="003651D9" w:rsidRDefault="00CF283F" w:rsidP="000125FF">
      <w:pPr>
        <w:pStyle w:val="BodyText"/>
      </w:pPr>
    </w:p>
    <w:p w14:paraId="0EE71A34" w14:textId="77777777" w:rsidR="007400C4" w:rsidRPr="003651D9" w:rsidRDefault="007400C4" w:rsidP="000125FF">
      <w:pPr>
        <w:pStyle w:val="BodyText"/>
      </w:pPr>
    </w:p>
    <w:p w14:paraId="52E4E666" w14:textId="77777777" w:rsidR="00C1037F" w:rsidRPr="003651D9" w:rsidRDefault="00C1037F" w:rsidP="000125FF">
      <w:pPr>
        <w:pStyle w:val="BodyText"/>
      </w:pPr>
    </w:p>
    <w:p w14:paraId="3267C906" w14:textId="77777777" w:rsidR="00503AE1" w:rsidRPr="003651D9" w:rsidRDefault="00457DDC" w:rsidP="00AF7069">
      <w:pPr>
        <w:jc w:val="center"/>
        <w:rPr>
          <w:rFonts w:ascii="Arial" w:hAnsi="Arial"/>
          <w:b/>
          <w:bCs/>
          <w:kern w:val="28"/>
          <w:sz w:val="44"/>
        </w:rPr>
      </w:pPr>
      <w:r w:rsidRPr="003651D9">
        <w:rPr>
          <w:b/>
          <w:sz w:val="44"/>
          <w:szCs w:val="44"/>
        </w:rPr>
        <w:t xml:space="preserve">Draft </w:t>
      </w:r>
      <w:r w:rsidR="00AF7069" w:rsidRPr="003651D9">
        <w:rPr>
          <w:b/>
          <w:sz w:val="44"/>
          <w:szCs w:val="44"/>
        </w:rPr>
        <w:t xml:space="preserve">in preparation </w:t>
      </w:r>
      <w:r w:rsidRPr="003651D9">
        <w:rPr>
          <w:b/>
          <w:sz w:val="44"/>
          <w:szCs w:val="44"/>
        </w:rPr>
        <w:t>for</w:t>
      </w:r>
      <w:r w:rsidR="00506C22" w:rsidRPr="003651D9">
        <w:rPr>
          <w:b/>
          <w:sz w:val="44"/>
          <w:szCs w:val="44"/>
        </w:rPr>
        <w:t xml:space="preserve"> </w:t>
      </w:r>
      <w:r w:rsidRPr="003651D9">
        <w:rPr>
          <w:b/>
          <w:sz w:val="44"/>
          <w:szCs w:val="44"/>
        </w:rPr>
        <w:t>P</w:t>
      </w:r>
      <w:r w:rsidR="00CF283F" w:rsidRPr="003651D9">
        <w:rPr>
          <w:b/>
          <w:sz w:val="44"/>
          <w:szCs w:val="44"/>
        </w:rPr>
        <w:t>ublic Comment</w:t>
      </w:r>
      <w:r w:rsidR="00503AE1" w:rsidRPr="003651D9">
        <w:rPr>
          <w:b/>
          <w:sz w:val="44"/>
          <w:szCs w:val="44"/>
        </w:rPr>
        <w:t xml:space="preserve"> </w:t>
      </w:r>
    </w:p>
    <w:p w14:paraId="5297A938" w14:textId="77777777" w:rsidR="00D62CEC" w:rsidRPr="00D83D6B" w:rsidRDefault="00D62CEC" w:rsidP="000807AC">
      <w:pPr>
        <w:pStyle w:val="AuthorInstructions"/>
        <w:rPr>
          <w:sz w:val="20"/>
        </w:rPr>
      </w:pPr>
      <w:r w:rsidRPr="00D83D6B">
        <w:rPr>
          <w:sz w:val="20"/>
          <w:highlight w:val="lightGray"/>
        </w:rPr>
        <w:t>&lt;</w:t>
      </w:r>
      <w:r w:rsidR="001606A7" w:rsidRPr="00D83D6B">
        <w:rPr>
          <w:sz w:val="20"/>
          <w:highlight w:val="lightGray"/>
        </w:rPr>
        <w:t>T</w:t>
      </w:r>
      <w:r w:rsidRPr="00D83D6B">
        <w:rPr>
          <w:sz w:val="20"/>
          <w:highlight w:val="lightGray"/>
        </w:rPr>
        <w:t>he IHE Documentation Specialist will change the title to just “</w:t>
      </w:r>
      <w:r w:rsidR="001606A7" w:rsidRPr="00D83D6B">
        <w:rPr>
          <w:sz w:val="20"/>
          <w:highlight w:val="lightGray"/>
        </w:rPr>
        <w:t xml:space="preserve">Draft for </w:t>
      </w:r>
      <w:r w:rsidRPr="00D83D6B">
        <w:rPr>
          <w:sz w:val="20"/>
          <w:highlight w:val="lightGray"/>
        </w:rPr>
        <w:t>Public Comment” upon publication for public comment; leave “as is” until then.&gt;</w:t>
      </w:r>
    </w:p>
    <w:p w14:paraId="1F43B278" w14:textId="77777777" w:rsidR="009D125C" w:rsidRPr="003651D9" w:rsidRDefault="009D125C">
      <w:pPr>
        <w:pStyle w:val="BodyText"/>
      </w:pPr>
    </w:p>
    <w:p w14:paraId="0322795E" w14:textId="77777777" w:rsidR="009D125C" w:rsidRPr="003651D9" w:rsidRDefault="009D125C">
      <w:pPr>
        <w:pStyle w:val="BodyText"/>
      </w:pPr>
    </w:p>
    <w:p w14:paraId="5C96C178" w14:textId="77777777" w:rsidR="00A910E1" w:rsidRPr="003651D9" w:rsidRDefault="00A910E1" w:rsidP="00AC7C88">
      <w:pPr>
        <w:pStyle w:val="BodyText"/>
      </w:pPr>
      <w:r w:rsidRPr="003651D9">
        <w:t>Date:</w:t>
      </w:r>
      <w:r w:rsidRPr="003651D9">
        <w:tab/>
      </w:r>
      <w:r w:rsidRPr="003651D9">
        <w:tab/>
      </w:r>
      <w:r w:rsidR="00C45E20">
        <w:t>Jan</w:t>
      </w:r>
      <w:r w:rsidR="00B27F4B">
        <w:t xml:space="preserve"> 2</w:t>
      </w:r>
      <w:r w:rsidR="00C45E20">
        <w:t>9, 2016</w:t>
      </w:r>
    </w:p>
    <w:p w14:paraId="1E890CE3" w14:textId="77777777" w:rsidR="00603ED5" w:rsidRPr="003651D9" w:rsidRDefault="00D83D6B" w:rsidP="00AC7C88">
      <w:pPr>
        <w:pStyle w:val="BodyText"/>
      </w:pPr>
      <w:r>
        <w:t>Author:</w:t>
      </w:r>
      <w:r>
        <w:tab/>
        <w:t>Patient Care Coordination</w:t>
      </w:r>
    </w:p>
    <w:p w14:paraId="0AC0275A" w14:textId="77777777" w:rsidR="00A875FF" w:rsidRPr="003651D9" w:rsidRDefault="00603ED5" w:rsidP="00AC7C88">
      <w:pPr>
        <w:pStyle w:val="BodyText"/>
      </w:pPr>
      <w:r w:rsidRPr="003651D9">
        <w:t>Email:</w:t>
      </w:r>
      <w:r w:rsidR="00FF4C4E" w:rsidRPr="003651D9">
        <w:tab/>
      </w:r>
      <w:r w:rsidR="00FF4C4E" w:rsidRPr="003651D9">
        <w:tab/>
      </w:r>
      <w:r w:rsidR="00D83D6B">
        <w:t>pcc@ihe.net</w:t>
      </w:r>
    </w:p>
    <w:p w14:paraId="08B254BB" w14:textId="77777777" w:rsidR="00017E09" w:rsidRPr="003651D9" w:rsidRDefault="009D125C" w:rsidP="007824BF">
      <w:pPr>
        <w:pStyle w:val="AuthorInstructions"/>
      </w:pPr>
      <w:r w:rsidRPr="003651D9">
        <w:br w:type="page"/>
      </w:r>
      <w:r w:rsidR="00017E09" w:rsidRPr="003651D9">
        <w:lastRenderedPageBreak/>
        <w:t>&lt;Instructions to authors are encapsulated in angled brackets as “&lt; … &gt;” and denoted with italicized text. These instructions are to be deleted in their entirety prior to publication.&gt;</w:t>
      </w:r>
    </w:p>
    <w:p w14:paraId="3C6943C7" w14:textId="77777777" w:rsidR="003B70A2" w:rsidRPr="003651D9" w:rsidRDefault="003B70A2" w:rsidP="003B70A2">
      <w:pPr>
        <w:pStyle w:val="AuthorInstructions"/>
      </w:pPr>
      <w:r w:rsidRPr="003651D9">
        <w:t>&lt;Use of capitalization:</w:t>
      </w:r>
      <w:r w:rsidR="00940FC7">
        <w:t xml:space="preserve"> </w:t>
      </w:r>
      <w:r w:rsidRPr="003651D9">
        <w:t>Please follow standard English grammar rules-only proper nouns and names are upper case. For example, “Modality Actor” is upper case, but “an actor which fulfills the role of a modality” is lower case. Do not use upper case to emphasize a word/topic.&gt;</w:t>
      </w:r>
    </w:p>
    <w:p w14:paraId="2D5A0BD3" w14:textId="77777777" w:rsidR="003B70A2" w:rsidRPr="003651D9" w:rsidRDefault="003B70A2" w:rsidP="003B70A2">
      <w:pPr>
        <w:pStyle w:val="AuthorInstructions"/>
      </w:pPr>
      <w:r w:rsidRPr="003651D9">
        <w:t xml:space="preserve">&lt;Note: There are editing conventions, such as diagram numbering and how to use Microsoft Word tools, etc., at </w:t>
      </w:r>
      <w:hyperlink r:id="rId9" w:history="1">
        <w:r w:rsidRPr="003651D9">
          <w:rPr>
            <w:rStyle w:val="Hyperlink"/>
            <w:bCs/>
          </w:rPr>
          <w:t>http://wiki.ihe.net/index.php?title=Writing_Technical_Frameworks_and_Supplements</w:t>
        </w:r>
      </w:hyperlink>
      <w:r w:rsidRPr="003651D9">
        <w:t>. Please review this prior to beginning a new Supplement. This is especially useful for first time authors.&gt;</w:t>
      </w:r>
    </w:p>
    <w:p w14:paraId="72847205" w14:textId="77777777" w:rsidR="00017E09" w:rsidRPr="003651D9" w:rsidRDefault="00017E09" w:rsidP="00017E09">
      <w:pPr>
        <w:pStyle w:val="AuthorInstructions"/>
      </w:pPr>
      <w:r w:rsidRPr="003651D9">
        <w:t xml:space="preserve">&lt;This Supplement Template is intended for the development of new Profiles or for making significant changes to Profiles, such as adding formal Options. Simple changes to existing Supplements or Profiles should be made using the Change Proposal (CP) process. See the Technical Framework Development section at </w:t>
      </w:r>
      <w:hyperlink r:id="rId10" w:anchor="Technical_Framework_Development" w:history="1">
        <w:r w:rsidRPr="003651D9">
          <w:rPr>
            <w:rStyle w:val="Hyperlink"/>
          </w:rPr>
          <w:t>http://wiki.ihe.net/index.php?title=Process#Technical_Framework_Development</w:t>
        </w:r>
      </w:hyperlink>
      <w:r w:rsidRPr="003651D9">
        <w:t xml:space="preserve"> for more guidance on Supplements vs. CPs.&gt; </w:t>
      </w:r>
    </w:p>
    <w:p w14:paraId="5E1717E2" w14:textId="77777777" w:rsidR="00017E09" w:rsidRPr="003651D9" w:rsidRDefault="00017E09" w:rsidP="00017E09">
      <w:pPr>
        <w:pStyle w:val="AuthorInstructions"/>
      </w:pPr>
      <w:r w:rsidRPr="003651D9">
        <w:t>&lt;All of the sections in this document are required. Sections may not be deleted. The outline numbering is intended to be consistent across Profiles and across Domains, so do not adjust the outline numbering. If there is no relevant content for a section, simply state “Section not applicable”, but leave the numbering intact. Sub-sections may be added for clarity.&gt;</w:t>
      </w:r>
    </w:p>
    <w:p w14:paraId="36FC32DC" w14:textId="77777777" w:rsidR="003B70A2" w:rsidRPr="003651D9" w:rsidRDefault="00017E09" w:rsidP="00017E09">
      <w:pPr>
        <w:pStyle w:val="BodyText"/>
        <w:rPr>
          <w:i/>
        </w:rPr>
      </w:pPr>
      <w:r w:rsidRPr="003651D9">
        <w:rPr>
          <w:i/>
        </w:rPr>
        <w:t>&lt;This Supplement Template includes templates for Volumes 1 (Profiles), 2 (Transactions), 3 (Content Modules), and 4 (National Extensions).</w:t>
      </w:r>
      <w:r w:rsidR="003B70A2" w:rsidRPr="003651D9">
        <w:rPr>
          <w:i/>
        </w:rPr>
        <w:t>&gt;</w:t>
      </w:r>
      <w:r w:rsidRPr="003651D9">
        <w:rPr>
          <w:i/>
        </w:rPr>
        <w:t xml:space="preserve"> </w:t>
      </w:r>
    </w:p>
    <w:p w14:paraId="04380222" w14:textId="77777777" w:rsidR="00017E09" w:rsidRPr="003651D9" w:rsidRDefault="003B70A2" w:rsidP="00017E09">
      <w:pPr>
        <w:pStyle w:val="BodyText"/>
        <w:rPr>
          <w:i/>
        </w:rPr>
      </w:pPr>
      <w:r w:rsidRPr="003651D9">
        <w:rPr>
          <w:i/>
        </w:rPr>
        <w:t>&lt;</w:t>
      </w:r>
      <w:r w:rsidR="00017E09" w:rsidRPr="003651D9">
        <w:rPr>
          <w:i/>
        </w:rPr>
        <w:t xml:space="preserve">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1" w:history="1">
        <w:r w:rsidR="00017E09" w:rsidRPr="003651D9">
          <w:rPr>
            <w:rStyle w:val="Hyperlink"/>
            <w:i/>
          </w:rPr>
          <w:t>http://wiki.ihe.net/index.php?title=National_Extensions_Process</w:t>
        </w:r>
      </w:hyperlink>
      <w:r w:rsidR="00017E09" w:rsidRPr="003651D9">
        <w:rPr>
          <w:i/>
        </w:rPr>
        <w:t>.&gt;</w:t>
      </w:r>
    </w:p>
    <w:p w14:paraId="73B68E84" w14:textId="77777777" w:rsidR="00CF283F" w:rsidRPr="003651D9" w:rsidRDefault="009D125C" w:rsidP="009D125C">
      <w:pPr>
        <w:pStyle w:val="BodyText"/>
      </w:pPr>
      <w:r w:rsidRPr="003651D9">
        <w:br w:type="page"/>
      </w:r>
      <w:r w:rsidR="00A875FF" w:rsidRPr="003651D9">
        <w:rPr>
          <w:rFonts w:ascii="Arial" w:hAnsi="Arial"/>
          <w:b/>
          <w:kern w:val="28"/>
          <w:sz w:val="28"/>
        </w:rPr>
        <w:lastRenderedPageBreak/>
        <w:t>Foreword</w:t>
      </w:r>
    </w:p>
    <w:p w14:paraId="3D8658B0" w14:textId="77777777" w:rsidR="00482DC2" w:rsidRPr="003651D9" w:rsidRDefault="00CF283F" w:rsidP="00147F29">
      <w:pPr>
        <w:pStyle w:val="BodyText"/>
      </w:pPr>
      <w:r w:rsidRPr="003651D9">
        <w:t xml:space="preserve">This </w:t>
      </w:r>
      <w:r w:rsidR="00482DC2" w:rsidRPr="003651D9">
        <w:t xml:space="preserve">is a </w:t>
      </w:r>
      <w:r w:rsidRPr="003651D9">
        <w:t xml:space="preserve">supplement to the IHE </w:t>
      </w:r>
      <w:r w:rsidR="00D83D6B">
        <w:t>PCC</w:t>
      </w:r>
      <w:r w:rsidRPr="003651D9">
        <w:t xml:space="preserve"> Technical Framework </w:t>
      </w:r>
      <w:r w:rsidR="00482DC2" w:rsidRPr="00D83D6B">
        <w:rPr>
          <w:highlight w:val="yellow"/>
        </w:rPr>
        <w:t>&lt;</w:t>
      </w:r>
      <w:r w:rsidRPr="00D83D6B">
        <w:rPr>
          <w:highlight w:val="yellow"/>
        </w:rPr>
        <w:t>V</w:t>
      </w:r>
      <w:r w:rsidR="009813A1" w:rsidRPr="00D83D6B">
        <w:rPr>
          <w:highlight w:val="yellow"/>
        </w:rPr>
        <w:t>X.X</w:t>
      </w:r>
      <w:r w:rsidRPr="00D83D6B">
        <w:rPr>
          <w:highlight w:val="yellow"/>
        </w:rPr>
        <w:t>&gt;</w:t>
      </w:r>
      <w:r w:rsidR="00482DC2" w:rsidRPr="00D83D6B">
        <w:rPr>
          <w:highlight w:val="yellow"/>
        </w:rPr>
        <w:t>.</w:t>
      </w:r>
      <w:r w:rsidR="00F002DD" w:rsidRPr="003651D9">
        <w:t xml:space="preserve"> Each supplement undergoes a process of public comment and trial implementation before being</w:t>
      </w:r>
      <w:r w:rsidR="00F0665F" w:rsidRPr="003651D9">
        <w:t xml:space="preserve"> </w:t>
      </w:r>
      <w:r w:rsidR="00F002DD" w:rsidRPr="003651D9">
        <w:t>incorporated into the volumes of the Technical Frameworks.</w:t>
      </w:r>
    </w:p>
    <w:p w14:paraId="66051FCB" w14:textId="77777777" w:rsidR="006263EA" w:rsidRPr="003651D9" w:rsidRDefault="00B15E9B" w:rsidP="00147F29">
      <w:pPr>
        <w:pStyle w:val="BodyText"/>
      </w:pPr>
      <w:r w:rsidRPr="003651D9">
        <w:rPr>
          <w:i/>
          <w:iCs/>
        </w:rPr>
        <w:t>&lt;</w:t>
      </w:r>
      <w:r w:rsidR="00510062" w:rsidRPr="003651D9">
        <w:rPr>
          <w:i/>
          <w:iCs/>
        </w:rPr>
        <w:t xml:space="preserve">For Public </w:t>
      </w:r>
      <w:r w:rsidR="007773C8" w:rsidRPr="003651D9">
        <w:rPr>
          <w:i/>
          <w:iCs/>
        </w:rPr>
        <w:t>Comment</w:t>
      </w:r>
      <w:r w:rsidR="00C56183" w:rsidRPr="003651D9">
        <w:rPr>
          <w:i/>
          <w:iCs/>
        </w:rPr>
        <w:t>:</w:t>
      </w:r>
      <w:r w:rsidR="00CC0A62" w:rsidRPr="003651D9">
        <w:rPr>
          <w:i/>
          <w:iCs/>
        </w:rPr>
        <w:t>&gt;</w:t>
      </w:r>
      <w:r w:rsidR="00CC0A62" w:rsidRPr="003651D9">
        <w:t xml:space="preserve"> This</w:t>
      </w:r>
      <w:r w:rsidR="00510062" w:rsidRPr="003651D9">
        <w:t xml:space="preserve"> supplement </w:t>
      </w:r>
      <w:r w:rsidR="004F5211" w:rsidRPr="003651D9">
        <w:t xml:space="preserve">is published </w:t>
      </w:r>
      <w:r w:rsidR="007773C8" w:rsidRPr="003651D9">
        <w:t>on &lt;</w:t>
      </w:r>
      <w:r w:rsidR="004F5211" w:rsidRPr="003651D9">
        <w:t>Month XX, 201x&gt; for Public Comment</w:t>
      </w:r>
      <w:r w:rsidR="00F0665F" w:rsidRPr="003651D9">
        <w:t xml:space="preserve">. </w:t>
      </w:r>
      <w:r w:rsidR="00CF283F" w:rsidRPr="003651D9">
        <w:t xml:space="preserve">Comments </w:t>
      </w:r>
      <w:r w:rsidR="00DD4D5A" w:rsidRPr="003651D9">
        <w:t xml:space="preserve">are invited and may </w:t>
      </w:r>
      <w:r w:rsidR="006263EA" w:rsidRPr="003651D9">
        <w:t xml:space="preserve">be submitted </w:t>
      </w:r>
      <w:r w:rsidR="004F5211" w:rsidRPr="003651D9">
        <w:t>at</w:t>
      </w:r>
      <w:r w:rsidR="007773C8" w:rsidRPr="003651D9">
        <w:t xml:space="preserve"> </w:t>
      </w:r>
      <w:hyperlink r:id="rId12" w:history="1">
        <w:r w:rsidR="007773C8" w:rsidRPr="003651D9">
          <w:rPr>
            <w:rStyle w:val="Hyperlink"/>
          </w:rPr>
          <w:t>http://www.ihe.net/&lt;domain&gt;/&lt;domain&gt;comments.cfm</w:t>
        </w:r>
      </w:hyperlink>
      <w:r w:rsidR="00F0665F" w:rsidRPr="003651D9">
        <w:t xml:space="preserve">. </w:t>
      </w:r>
      <w:r w:rsidR="00510062" w:rsidRPr="003651D9">
        <w:t>In order to be considered in development of the Trial Implementation version of the supplement</w:t>
      </w:r>
      <w:r w:rsidR="000717A7" w:rsidRPr="003651D9">
        <w:t>,</w:t>
      </w:r>
      <w:r w:rsidR="00510062" w:rsidRPr="003651D9">
        <w:t xml:space="preserve"> comments must be received by &lt;Month XX, 201X&gt;. </w:t>
      </w:r>
    </w:p>
    <w:p w14:paraId="6DA19000" w14:textId="77777777" w:rsidR="00A875FF" w:rsidRPr="003651D9" w:rsidRDefault="00B15E9B" w:rsidP="006263EA">
      <w:pPr>
        <w:pStyle w:val="BodyText"/>
      </w:pPr>
      <w:r w:rsidRPr="003651D9">
        <w:rPr>
          <w:i/>
          <w:iCs/>
        </w:rPr>
        <w:t>&lt;</w:t>
      </w:r>
      <w:r w:rsidR="00A875FF" w:rsidRPr="003651D9">
        <w:rPr>
          <w:i/>
          <w:iCs/>
        </w:rPr>
        <w:t>For Trial Implementation</w:t>
      </w:r>
      <w:r w:rsidR="00C56183" w:rsidRPr="003651D9">
        <w:rPr>
          <w:i/>
          <w:iCs/>
        </w:rPr>
        <w:t>:</w:t>
      </w:r>
      <w:r w:rsidR="00CC0A62" w:rsidRPr="003651D9">
        <w:rPr>
          <w:i/>
          <w:iCs/>
        </w:rPr>
        <w:t>&gt;</w:t>
      </w:r>
      <w:r w:rsidR="00CC0A62" w:rsidRPr="003651D9">
        <w:t xml:space="preserve"> This</w:t>
      </w:r>
      <w:r w:rsidR="004F5211" w:rsidRPr="003651D9">
        <w:t xml:space="preserve"> supplement is published on </w:t>
      </w:r>
      <w:r w:rsidR="00BB6AAC" w:rsidRPr="003651D9">
        <w:t>&lt;Month XX, 201X&gt;</w:t>
      </w:r>
      <w:r w:rsidR="00A85861" w:rsidRPr="003651D9">
        <w:t xml:space="preserve"> </w:t>
      </w:r>
      <w:r w:rsidR="000717A7" w:rsidRPr="003651D9">
        <w:t xml:space="preserve">for Trial Implementation </w:t>
      </w:r>
      <w:r w:rsidR="00A85861" w:rsidRPr="003651D9">
        <w:t>and may</w:t>
      </w:r>
      <w:r w:rsidR="00BB6AAC" w:rsidRPr="003651D9">
        <w:t xml:space="preserve"> be available for testing at subsequent IHE Connectathons</w:t>
      </w:r>
      <w:r w:rsidR="00A875FF" w:rsidRPr="003651D9">
        <w:t xml:space="preserve">. </w:t>
      </w:r>
      <w:r w:rsidR="00BB6AAC" w:rsidRPr="003651D9">
        <w:t>The supplement may be amended based on the results of testing</w:t>
      </w:r>
      <w:r w:rsidR="00F0665F" w:rsidRPr="003651D9">
        <w:t xml:space="preserve">. </w:t>
      </w:r>
      <w:r w:rsidR="00BB6AAC" w:rsidRPr="003651D9">
        <w:t xml:space="preserve">Following successful testing it will be incorporated into the &lt;Domain Name&gt; Technical Framework. </w:t>
      </w:r>
      <w:r w:rsidR="00A875FF" w:rsidRPr="003651D9">
        <w:t>Comments are invited and may be submitted</w:t>
      </w:r>
      <w:r w:rsidR="004F5211" w:rsidRPr="003651D9">
        <w:t xml:space="preserve"> </w:t>
      </w:r>
      <w:r w:rsidR="007773C8" w:rsidRPr="003651D9">
        <w:t xml:space="preserve">at </w:t>
      </w:r>
      <w:hyperlink r:id="rId13" w:history="1">
        <w:r w:rsidR="007773C8" w:rsidRPr="003651D9">
          <w:rPr>
            <w:rStyle w:val="Hyperlink"/>
          </w:rPr>
          <w:t>http://www.ihe.net/&lt;domain&gt;/&lt;domain&gt;comments.cfm</w:t>
        </w:r>
      </w:hyperlink>
      <w:r w:rsidR="00A85861" w:rsidRPr="003651D9">
        <w:t>.</w:t>
      </w:r>
    </w:p>
    <w:p w14:paraId="6A1E475C" w14:textId="77777777" w:rsidR="00AC7C88" w:rsidRPr="003651D9" w:rsidRDefault="00AC7C88" w:rsidP="00AC7C88">
      <w:pPr>
        <w:pStyle w:val="BodyText"/>
      </w:pPr>
      <w:r w:rsidRPr="003651D9">
        <w:t>This supplement describes changes to the existing technical framework documents</w:t>
      </w:r>
      <w:r w:rsidR="000717A7" w:rsidRPr="003651D9">
        <w:t>.</w:t>
      </w:r>
      <w:r w:rsidRPr="003651D9">
        <w:t xml:space="preserve"> </w:t>
      </w:r>
    </w:p>
    <w:p w14:paraId="26A47BE6" w14:textId="77777777" w:rsidR="00BE5916" w:rsidRPr="003651D9" w:rsidRDefault="009C6269" w:rsidP="00663624">
      <w:pPr>
        <w:pStyle w:val="BodyText"/>
      </w:pPr>
      <w:r w:rsidRPr="003651D9">
        <w:t>“</w:t>
      </w:r>
      <w:r w:rsidR="006263EA" w:rsidRPr="003651D9">
        <w:t>B</w:t>
      </w:r>
      <w:r w:rsidR="007A7BF7" w:rsidRPr="003651D9">
        <w:t xml:space="preserve">oxed” instructions </w:t>
      </w:r>
      <w:r w:rsidR="006263EA" w:rsidRPr="003651D9">
        <w:t xml:space="preserve">like the sample below indicate to </w:t>
      </w:r>
      <w:r w:rsidR="007A7BF7" w:rsidRPr="003651D9">
        <w:t xml:space="preserve">the Volume Editor how to integrate the relevant section(s) into the </w:t>
      </w:r>
      <w:r w:rsidR="00BE5916" w:rsidRPr="003651D9">
        <w:t>relevant</w:t>
      </w:r>
      <w:r w:rsidR="007A7BF7" w:rsidRPr="003651D9">
        <w:t xml:space="preserve"> Technical Framework </w:t>
      </w:r>
      <w:r w:rsidR="00BE5916" w:rsidRPr="003651D9">
        <w:t>volume</w:t>
      </w:r>
      <w:r w:rsidR="009D125C" w:rsidRPr="003651D9">
        <w:t>.</w:t>
      </w:r>
    </w:p>
    <w:p w14:paraId="0F31FA7A" w14:textId="77777777" w:rsidR="007A7BF7" w:rsidRPr="003651D9" w:rsidRDefault="000717A7" w:rsidP="007A7BF7">
      <w:pPr>
        <w:pStyle w:val="EditorInstructions"/>
      </w:pPr>
      <w:r w:rsidRPr="003651D9">
        <w:t>Amend s</w:t>
      </w:r>
      <w:r w:rsidR="007A7BF7" w:rsidRPr="003651D9">
        <w:t>ection X.X by the following:</w:t>
      </w:r>
    </w:p>
    <w:p w14:paraId="0B62DE95" w14:textId="77777777" w:rsidR="000717A7" w:rsidRPr="003651D9" w:rsidRDefault="000717A7" w:rsidP="000717A7">
      <w:pPr>
        <w:pStyle w:val="BodyText"/>
      </w:pPr>
      <w:r w:rsidRPr="003651D9">
        <w:t xml:space="preserve">Where the amendment adds text, make the </w:t>
      </w:r>
      <w:r w:rsidR="00C26E7C" w:rsidRPr="003651D9">
        <w:t xml:space="preserve">added </w:t>
      </w:r>
      <w:r w:rsidRPr="003651D9">
        <w:t xml:space="preserve">text </w:t>
      </w:r>
      <w:r w:rsidRPr="003651D9">
        <w:rPr>
          <w:rStyle w:val="InsertText"/>
        </w:rPr>
        <w:t>bold underline</w:t>
      </w:r>
      <w:r w:rsidRPr="003651D9">
        <w:t>. Where the amendment removes text</w:t>
      </w:r>
      <w:r w:rsidR="00C26E7C" w:rsidRPr="003651D9">
        <w:t xml:space="preserve">, make the removed text </w:t>
      </w:r>
      <w:r w:rsidRPr="003651D9">
        <w:rPr>
          <w:rStyle w:val="DeleteText"/>
        </w:rPr>
        <w:t>bold strikethrough</w:t>
      </w:r>
      <w:r w:rsidR="00C26E7C" w:rsidRPr="003651D9">
        <w:t xml:space="preserve">. When entire new sections are added, introduce with </w:t>
      </w:r>
      <w:r w:rsidRPr="003651D9">
        <w:t>editor’s instructions to “add new text” or similar, which for readability are not bolded or underlined.</w:t>
      </w:r>
    </w:p>
    <w:p w14:paraId="6B01BFCF" w14:textId="77777777" w:rsidR="005410F9" w:rsidRPr="003651D9" w:rsidRDefault="005410F9" w:rsidP="00BE5916">
      <w:pPr>
        <w:pStyle w:val="BodyText"/>
      </w:pPr>
    </w:p>
    <w:p w14:paraId="3D28658E" w14:textId="77777777" w:rsidR="00BE5916" w:rsidRPr="003651D9" w:rsidRDefault="00BE5916" w:rsidP="00BE5916">
      <w:pPr>
        <w:pStyle w:val="BodyText"/>
      </w:pPr>
      <w:r w:rsidRPr="003651D9">
        <w:t xml:space="preserve">General information about IHE can be found at: </w:t>
      </w:r>
      <w:hyperlink r:id="rId14" w:history="1">
        <w:r w:rsidRPr="003651D9">
          <w:rPr>
            <w:rStyle w:val="Hyperlink"/>
          </w:rPr>
          <w:t>www.ihe.net</w:t>
        </w:r>
      </w:hyperlink>
      <w:r w:rsidR="00625D23" w:rsidRPr="003651D9">
        <w:t>.</w:t>
      </w:r>
    </w:p>
    <w:p w14:paraId="51CCCE14" w14:textId="77777777" w:rsidR="00BE5916" w:rsidRPr="003651D9" w:rsidRDefault="00BE5916" w:rsidP="00BE5916">
      <w:pPr>
        <w:pStyle w:val="BodyText"/>
      </w:pPr>
      <w:r w:rsidRPr="003651D9">
        <w:t xml:space="preserve">Information about the IHE &lt;Domain Name&gt; </w:t>
      </w:r>
      <w:r w:rsidR="000F613A" w:rsidRPr="003651D9">
        <w:t xml:space="preserve">domain </w:t>
      </w:r>
      <w:r w:rsidR="00503AE1" w:rsidRPr="003651D9">
        <w:t>can</w:t>
      </w:r>
      <w:r w:rsidRPr="003651D9">
        <w:t xml:space="preserve"> be found at</w:t>
      </w:r>
      <w:r w:rsidR="00F0665F" w:rsidRPr="003651D9">
        <w:t xml:space="preserve">: </w:t>
      </w:r>
      <w:hyperlink r:id="rId15" w:history="1">
        <w:r w:rsidRPr="003651D9">
          <w:rPr>
            <w:rStyle w:val="Hyperlink"/>
          </w:rPr>
          <w:t>http://www.ihe.net/Domains/index.cfm</w:t>
        </w:r>
      </w:hyperlink>
      <w:r w:rsidR="00625D23" w:rsidRPr="003651D9">
        <w:t>.</w:t>
      </w:r>
    </w:p>
    <w:p w14:paraId="390AB8C5" w14:textId="77777777" w:rsidR="00BE5916" w:rsidRPr="003651D9" w:rsidRDefault="00BE5916" w:rsidP="00BE5916">
      <w:pPr>
        <w:pStyle w:val="BodyText"/>
      </w:pPr>
      <w:r w:rsidRPr="003651D9">
        <w:t xml:space="preserve">Information about the </w:t>
      </w:r>
      <w:r w:rsidR="001A7C4C" w:rsidRPr="003651D9">
        <w:t xml:space="preserve">organization of IHE </w:t>
      </w:r>
      <w:r w:rsidRPr="003651D9">
        <w:t xml:space="preserve">Technical Frameworks and Supplements </w:t>
      </w:r>
      <w:r w:rsidR="001A7C4C" w:rsidRPr="003651D9">
        <w:t xml:space="preserve">and the process used to create them </w:t>
      </w:r>
      <w:r w:rsidRPr="003651D9">
        <w:t xml:space="preserve">can be found at: </w:t>
      </w:r>
      <w:hyperlink r:id="rId16" w:history="1">
        <w:r w:rsidRPr="003651D9">
          <w:rPr>
            <w:rStyle w:val="Hyperlink"/>
          </w:rPr>
          <w:t>http://www.ihe.net/About/process.cfm</w:t>
        </w:r>
      </w:hyperlink>
      <w:r w:rsidRPr="003651D9">
        <w:t xml:space="preserve"> and </w:t>
      </w:r>
      <w:hyperlink r:id="rId17" w:history="1">
        <w:r w:rsidRPr="003651D9">
          <w:rPr>
            <w:rStyle w:val="Hyperlink"/>
          </w:rPr>
          <w:t>http://www.ihe.net/profiles/index.cfm</w:t>
        </w:r>
      </w:hyperlink>
      <w:r w:rsidR="00625D23" w:rsidRPr="003651D9">
        <w:t>.</w:t>
      </w:r>
    </w:p>
    <w:p w14:paraId="6B5F3FCC" w14:textId="77777777" w:rsidR="00625D23" w:rsidRPr="003651D9" w:rsidRDefault="00BE5916" w:rsidP="00BE5916">
      <w:pPr>
        <w:pStyle w:val="BodyText"/>
        <w:rPr>
          <w:i/>
        </w:rPr>
      </w:pPr>
      <w:r w:rsidRPr="003651D9">
        <w:t xml:space="preserve">The current version of </w:t>
      </w:r>
      <w:r w:rsidR="008F78D2" w:rsidRPr="003651D9">
        <w:t>the IHE</w:t>
      </w:r>
      <w:r w:rsidRPr="003651D9">
        <w:t xml:space="preserve"> </w:t>
      </w:r>
      <w:r w:rsidR="008F78D2" w:rsidRPr="003651D9">
        <w:t>&lt;</w:t>
      </w:r>
      <w:r w:rsidR="00CD44D7" w:rsidRPr="003651D9">
        <w:t>D</w:t>
      </w:r>
      <w:r w:rsidR="008F78D2" w:rsidRPr="003651D9">
        <w:t>omain name&gt;</w:t>
      </w:r>
      <w:r w:rsidRPr="003651D9">
        <w:t xml:space="preserve">Technical Framework can be found at: </w:t>
      </w:r>
      <w:hyperlink r:id="rId18" w:history="1">
        <w:r w:rsidRPr="003651D9">
          <w:rPr>
            <w:rStyle w:val="Hyperlink"/>
          </w:rPr>
          <w:t>http://www.ihe.net/Technical_Framework/index.cfm</w:t>
        </w:r>
      </w:hyperlink>
      <w:r w:rsidR="00625D23" w:rsidRPr="003651D9">
        <w:t>.</w:t>
      </w:r>
    </w:p>
    <w:p w14:paraId="401F53F8" w14:textId="77777777" w:rsidR="00E91C15" w:rsidRPr="003651D9" w:rsidRDefault="00625D23" w:rsidP="00BE5916">
      <w:pPr>
        <w:pStyle w:val="BodyText"/>
        <w:rPr>
          <w:i/>
        </w:rPr>
      </w:pPr>
      <w:r w:rsidRPr="003651D9">
        <w:rPr>
          <w:i/>
        </w:rPr>
        <w:t>&lt;Com</w:t>
      </w:r>
      <w:r w:rsidR="0005577A" w:rsidRPr="003651D9">
        <w:rPr>
          <w:i/>
        </w:rPr>
        <w:t xml:space="preserve">ments may be submitted </w:t>
      </w:r>
      <w:r w:rsidR="004D69C3" w:rsidRPr="003651D9">
        <w:rPr>
          <w:i/>
        </w:rPr>
        <w:t>on IHE Technical Framework templates</w:t>
      </w:r>
      <w:r w:rsidR="005672A9" w:rsidRPr="003651D9">
        <w:rPr>
          <w:i/>
        </w:rPr>
        <w:t xml:space="preserve"> any time </w:t>
      </w:r>
      <w:r w:rsidR="004D69C3" w:rsidRPr="003651D9">
        <w:rPr>
          <w:i/>
        </w:rPr>
        <w:t xml:space="preserve">at </w:t>
      </w:r>
      <w:hyperlink r:id="rId19" w:history="1">
        <w:r w:rsidR="0017698E" w:rsidRPr="003651D9">
          <w:rPr>
            <w:rStyle w:val="Hyperlink"/>
            <w:i/>
          </w:rPr>
          <w:t>http://ihe.net/ihetemplates.cfm</w:t>
        </w:r>
      </w:hyperlink>
      <w:r w:rsidRPr="003651D9">
        <w:rPr>
          <w:i/>
        </w:rPr>
        <w:t xml:space="preserve">. </w:t>
      </w:r>
      <w:r w:rsidR="0017698E" w:rsidRPr="003651D9">
        <w:rPr>
          <w:i/>
        </w:rPr>
        <w:t>P</w:t>
      </w:r>
      <w:r w:rsidR="00E91C15" w:rsidRPr="003651D9">
        <w:rPr>
          <w:i/>
        </w:rPr>
        <w:t>lease enter comments/issues as soon as they are found</w:t>
      </w:r>
      <w:r w:rsidR="00887E40" w:rsidRPr="003651D9">
        <w:rPr>
          <w:i/>
        </w:rPr>
        <w:t xml:space="preserve">. </w:t>
      </w:r>
      <w:r w:rsidR="00E91C15" w:rsidRPr="003651D9">
        <w:rPr>
          <w:i/>
        </w:rPr>
        <w:t>Do not wait until a future review cycle is announced</w:t>
      </w:r>
      <w:r w:rsidR="00887E40" w:rsidRPr="003651D9">
        <w:rPr>
          <w:i/>
        </w:rPr>
        <w:t>.</w:t>
      </w:r>
    </w:p>
    <w:p w14:paraId="0CE52970" w14:textId="77777777" w:rsidR="00BE5916" w:rsidRPr="003651D9" w:rsidRDefault="00BE5916" w:rsidP="000470A5">
      <w:pPr>
        <w:pStyle w:val="BodyText"/>
      </w:pPr>
    </w:p>
    <w:p w14:paraId="4E736715" w14:textId="77777777" w:rsidR="00D85A7B" w:rsidRPr="003651D9" w:rsidRDefault="009813A1" w:rsidP="00597DB2">
      <w:pPr>
        <w:pStyle w:val="TOCHeading"/>
      </w:pPr>
      <w:r w:rsidRPr="003651D9">
        <w:br w:type="page"/>
      </w:r>
      <w:r w:rsidR="00D85A7B" w:rsidRPr="003651D9">
        <w:lastRenderedPageBreak/>
        <w:t>C</w:t>
      </w:r>
      <w:r w:rsidR="00060D78" w:rsidRPr="003651D9">
        <w:t>ONTENTS</w:t>
      </w:r>
    </w:p>
    <w:p w14:paraId="3C466FB7" w14:textId="77777777" w:rsidR="004D69C3" w:rsidRPr="003651D9" w:rsidRDefault="004D69C3" w:rsidP="00597DB2"/>
    <w:p w14:paraId="7391A46B" w14:textId="77777777" w:rsidR="007D3C15" w:rsidRDefault="00CF508D">
      <w:pPr>
        <w:pStyle w:val="TOC1"/>
        <w:rPr>
          <w:rFonts w:asciiTheme="minorHAnsi" w:eastAsiaTheme="minorEastAsia" w:hAnsiTheme="minorHAnsi" w:cstheme="minorBidi"/>
          <w:noProof/>
          <w:sz w:val="22"/>
          <w:szCs w:val="22"/>
        </w:rPr>
      </w:pPr>
      <w:r w:rsidRPr="003651D9">
        <w:fldChar w:fldCharType="begin"/>
      </w:r>
      <w:r w:rsidRPr="003651D9">
        <w:instrText xml:space="preserve"> TOC \o "2-7" \h \z \t "Heading 1,1,Appendix Heading 2,2,Appendix Heading 1,1,Appendix Heading 3,3,Glossary,1,Part Title,1" </w:instrText>
      </w:r>
      <w:r w:rsidRPr="003651D9">
        <w:fldChar w:fldCharType="separate"/>
      </w:r>
      <w:hyperlink w:anchor="_Toc445200515" w:history="1">
        <w:r w:rsidR="007D3C15" w:rsidRPr="00D4754A">
          <w:rPr>
            <w:rStyle w:val="Hyperlink"/>
            <w:noProof/>
          </w:rPr>
          <w:t>Introduction to this Supplement</w:t>
        </w:r>
        <w:r w:rsidR="007D3C15">
          <w:rPr>
            <w:noProof/>
            <w:webHidden/>
          </w:rPr>
          <w:tab/>
        </w:r>
        <w:r w:rsidR="007D3C15">
          <w:rPr>
            <w:noProof/>
            <w:webHidden/>
          </w:rPr>
          <w:fldChar w:fldCharType="begin"/>
        </w:r>
        <w:r w:rsidR="007D3C15">
          <w:rPr>
            <w:noProof/>
            <w:webHidden/>
          </w:rPr>
          <w:instrText xml:space="preserve"> PAGEREF _Toc445200515 \h </w:instrText>
        </w:r>
        <w:r w:rsidR="007D3C15">
          <w:rPr>
            <w:noProof/>
            <w:webHidden/>
          </w:rPr>
        </w:r>
        <w:r w:rsidR="007D3C15">
          <w:rPr>
            <w:noProof/>
            <w:webHidden/>
          </w:rPr>
          <w:fldChar w:fldCharType="separate"/>
        </w:r>
        <w:r w:rsidR="007D3C15">
          <w:rPr>
            <w:noProof/>
            <w:webHidden/>
          </w:rPr>
          <w:t>7</w:t>
        </w:r>
        <w:r w:rsidR="007D3C15">
          <w:rPr>
            <w:noProof/>
            <w:webHidden/>
          </w:rPr>
          <w:fldChar w:fldCharType="end"/>
        </w:r>
      </w:hyperlink>
    </w:p>
    <w:p w14:paraId="355D8E17" w14:textId="77777777" w:rsidR="007D3C15" w:rsidRDefault="007D3C15">
      <w:pPr>
        <w:pStyle w:val="TOC2"/>
        <w:rPr>
          <w:rFonts w:asciiTheme="minorHAnsi" w:eastAsiaTheme="minorEastAsia" w:hAnsiTheme="minorHAnsi" w:cstheme="minorBidi"/>
          <w:noProof/>
          <w:sz w:val="22"/>
          <w:szCs w:val="22"/>
        </w:rPr>
      </w:pPr>
      <w:hyperlink w:anchor="_Toc445200516" w:history="1">
        <w:r w:rsidRPr="00D4754A">
          <w:rPr>
            <w:rStyle w:val="Hyperlink"/>
            <w:noProof/>
          </w:rPr>
          <w:t>Open Issues and Questions</w:t>
        </w:r>
        <w:r>
          <w:rPr>
            <w:noProof/>
            <w:webHidden/>
          </w:rPr>
          <w:tab/>
        </w:r>
        <w:r>
          <w:rPr>
            <w:noProof/>
            <w:webHidden/>
          </w:rPr>
          <w:fldChar w:fldCharType="begin"/>
        </w:r>
        <w:r>
          <w:rPr>
            <w:noProof/>
            <w:webHidden/>
          </w:rPr>
          <w:instrText xml:space="preserve"> PAGEREF _Toc445200516 \h </w:instrText>
        </w:r>
        <w:r>
          <w:rPr>
            <w:noProof/>
            <w:webHidden/>
          </w:rPr>
        </w:r>
        <w:r>
          <w:rPr>
            <w:noProof/>
            <w:webHidden/>
          </w:rPr>
          <w:fldChar w:fldCharType="separate"/>
        </w:r>
        <w:r>
          <w:rPr>
            <w:noProof/>
            <w:webHidden/>
          </w:rPr>
          <w:t>7</w:t>
        </w:r>
        <w:r>
          <w:rPr>
            <w:noProof/>
            <w:webHidden/>
          </w:rPr>
          <w:fldChar w:fldCharType="end"/>
        </w:r>
      </w:hyperlink>
    </w:p>
    <w:p w14:paraId="6120CD83" w14:textId="77777777" w:rsidR="007D3C15" w:rsidRDefault="007D3C15">
      <w:pPr>
        <w:pStyle w:val="TOC2"/>
        <w:rPr>
          <w:rFonts w:asciiTheme="minorHAnsi" w:eastAsiaTheme="minorEastAsia" w:hAnsiTheme="minorHAnsi" w:cstheme="minorBidi"/>
          <w:noProof/>
          <w:sz w:val="22"/>
          <w:szCs w:val="22"/>
        </w:rPr>
      </w:pPr>
      <w:hyperlink w:anchor="_Toc445200517" w:history="1">
        <w:r w:rsidRPr="00D4754A">
          <w:rPr>
            <w:rStyle w:val="Hyperlink"/>
            <w:noProof/>
          </w:rPr>
          <w:t>Closed Issues</w:t>
        </w:r>
        <w:r>
          <w:rPr>
            <w:noProof/>
            <w:webHidden/>
          </w:rPr>
          <w:tab/>
        </w:r>
        <w:r>
          <w:rPr>
            <w:noProof/>
            <w:webHidden/>
          </w:rPr>
          <w:fldChar w:fldCharType="begin"/>
        </w:r>
        <w:r>
          <w:rPr>
            <w:noProof/>
            <w:webHidden/>
          </w:rPr>
          <w:instrText xml:space="preserve"> PAGEREF _Toc445200517 \h </w:instrText>
        </w:r>
        <w:r>
          <w:rPr>
            <w:noProof/>
            <w:webHidden/>
          </w:rPr>
        </w:r>
        <w:r>
          <w:rPr>
            <w:noProof/>
            <w:webHidden/>
          </w:rPr>
          <w:fldChar w:fldCharType="separate"/>
        </w:r>
        <w:r>
          <w:rPr>
            <w:noProof/>
            <w:webHidden/>
          </w:rPr>
          <w:t>7</w:t>
        </w:r>
        <w:r>
          <w:rPr>
            <w:noProof/>
            <w:webHidden/>
          </w:rPr>
          <w:fldChar w:fldCharType="end"/>
        </w:r>
      </w:hyperlink>
    </w:p>
    <w:p w14:paraId="42790D88" w14:textId="77777777" w:rsidR="007D3C15" w:rsidRDefault="007D3C15">
      <w:pPr>
        <w:pStyle w:val="TOC1"/>
        <w:rPr>
          <w:rFonts w:asciiTheme="minorHAnsi" w:eastAsiaTheme="minorEastAsia" w:hAnsiTheme="minorHAnsi" w:cstheme="minorBidi"/>
          <w:noProof/>
          <w:sz w:val="22"/>
          <w:szCs w:val="22"/>
        </w:rPr>
      </w:pPr>
      <w:hyperlink w:anchor="_Toc445200518" w:history="1">
        <w:r w:rsidRPr="00D4754A">
          <w:rPr>
            <w:rStyle w:val="Hyperlink"/>
            <w:noProof/>
          </w:rPr>
          <w:t>General Introduction</w:t>
        </w:r>
        <w:r>
          <w:rPr>
            <w:noProof/>
            <w:webHidden/>
          </w:rPr>
          <w:tab/>
        </w:r>
        <w:r>
          <w:rPr>
            <w:noProof/>
            <w:webHidden/>
          </w:rPr>
          <w:fldChar w:fldCharType="begin"/>
        </w:r>
        <w:r>
          <w:rPr>
            <w:noProof/>
            <w:webHidden/>
          </w:rPr>
          <w:instrText xml:space="preserve"> PAGEREF _Toc445200518 \h </w:instrText>
        </w:r>
        <w:r>
          <w:rPr>
            <w:noProof/>
            <w:webHidden/>
          </w:rPr>
        </w:r>
        <w:r>
          <w:rPr>
            <w:noProof/>
            <w:webHidden/>
          </w:rPr>
          <w:fldChar w:fldCharType="separate"/>
        </w:r>
        <w:r>
          <w:rPr>
            <w:noProof/>
            <w:webHidden/>
          </w:rPr>
          <w:t>8</w:t>
        </w:r>
        <w:r>
          <w:rPr>
            <w:noProof/>
            <w:webHidden/>
          </w:rPr>
          <w:fldChar w:fldCharType="end"/>
        </w:r>
      </w:hyperlink>
    </w:p>
    <w:p w14:paraId="3908E64F" w14:textId="77777777" w:rsidR="007D3C15" w:rsidRDefault="007D3C15">
      <w:pPr>
        <w:pStyle w:val="TOC1"/>
        <w:rPr>
          <w:rFonts w:asciiTheme="minorHAnsi" w:eastAsiaTheme="minorEastAsia" w:hAnsiTheme="minorHAnsi" w:cstheme="minorBidi"/>
          <w:noProof/>
          <w:sz w:val="22"/>
          <w:szCs w:val="22"/>
        </w:rPr>
      </w:pPr>
      <w:hyperlink w:anchor="_Toc445200519" w:history="1">
        <w:r w:rsidRPr="00D4754A">
          <w:rPr>
            <w:rStyle w:val="Hyperlink"/>
            <w:noProof/>
          </w:rPr>
          <w:t>Appendix A - Actor Summary Definitions</w:t>
        </w:r>
        <w:r>
          <w:rPr>
            <w:noProof/>
            <w:webHidden/>
          </w:rPr>
          <w:tab/>
        </w:r>
        <w:r>
          <w:rPr>
            <w:noProof/>
            <w:webHidden/>
          </w:rPr>
          <w:fldChar w:fldCharType="begin"/>
        </w:r>
        <w:r>
          <w:rPr>
            <w:noProof/>
            <w:webHidden/>
          </w:rPr>
          <w:instrText xml:space="preserve"> PAGEREF _Toc445200519 \h </w:instrText>
        </w:r>
        <w:r>
          <w:rPr>
            <w:noProof/>
            <w:webHidden/>
          </w:rPr>
        </w:r>
        <w:r>
          <w:rPr>
            <w:noProof/>
            <w:webHidden/>
          </w:rPr>
          <w:fldChar w:fldCharType="separate"/>
        </w:r>
        <w:r>
          <w:rPr>
            <w:noProof/>
            <w:webHidden/>
          </w:rPr>
          <w:t>8</w:t>
        </w:r>
        <w:r>
          <w:rPr>
            <w:noProof/>
            <w:webHidden/>
          </w:rPr>
          <w:fldChar w:fldCharType="end"/>
        </w:r>
      </w:hyperlink>
    </w:p>
    <w:p w14:paraId="25783E9D" w14:textId="77777777" w:rsidR="007D3C15" w:rsidRDefault="007D3C15">
      <w:pPr>
        <w:pStyle w:val="TOC1"/>
        <w:rPr>
          <w:rFonts w:asciiTheme="minorHAnsi" w:eastAsiaTheme="minorEastAsia" w:hAnsiTheme="minorHAnsi" w:cstheme="minorBidi"/>
          <w:noProof/>
          <w:sz w:val="22"/>
          <w:szCs w:val="22"/>
        </w:rPr>
      </w:pPr>
      <w:hyperlink w:anchor="_Toc445200520" w:history="1">
        <w:r w:rsidRPr="00D4754A">
          <w:rPr>
            <w:rStyle w:val="Hyperlink"/>
            <w:noProof/>
          </w:rPr>
          <w:t>Appendix B - Transaction Summary Definitions</w:t>
        </w:r>
        <w:r>
          <w:rPr>
            <w:noProof/>
            <w:webHidden/>
          </w:rPr>
          <w:tab/>
        </w:r>
        <w:r>
          <w:rPr>
            <w:noProof/>
            <w:webHidden/>
          </w:rPr>
          <w:fldChar w:fldCharType="begin"/>
        </w:r>
        <w:r>
          <w:rPr>
            <w:noProof/>
            <w:webHidden/>
          </w:rPr>
          <w:instrText xml:space="preserve"> PAGEREF _Toc445200520 \h </w:instrText>
        </w:r>
        <w:r>
          <w:rPr>
            <w:noProof/>
            <w:webHidden/>
          </w:rPr>
        </w:r>
        <w:r>
          <w:rPr>
            <w:noProof/>
            <w:webHidden/>
          </w:rPr>
          <w:fldChar w:fldCharType="separate"/>
        </w:r>
        <w:r>
          <w:rPr>
            <w:noProof/>
            <w:webHidden/>
          </w:rPr>
          <w:t>8</w:t>
        </w:r>
        <w:r>
          <w:rPr>
            <w:noProof/>
            <w:webHidden/>
          </w:rPr>
          <w:fldChar w:fldCharType="end"/>
        </w:r>
      </w:hyperlink>
    </w:p>
    <w:p w14:paraId="1106E5AE" w14:textId="77777777" w:rsidR="007D3C15" w:rsidRDefault="007D3C15">
      <w:pPr>
        <w:pStyle w:val="TOC1"/>
        <w:rPr>
          <w:rFonts w:asciiTheme="minorHAnsi" w:eastAsiaTheme="minorEastAsia" w:hAnsiTheme="minorHAnsi" w:cstheme="minorBidi"/>
          <w:noProof/>
          <w:sz w:val="22"/>
          <w:szCs w:val="22"/>
        </w:rPr>
      </w:pPr>
      <w:hyperlink w:anchor="_Toc445200521" w:history="1">
        <w:r w:rsidRPr="00D4754A">
          <w:rPr>
            <w:rStyle w:val="Hyperlink"/>
            <w:noProof/>
          </w:rPr>
          <w:t>Glossary</w:t>
        </w:r>
        <w:r>
          <w:rPr>
            <w:noProof/>
            <w:webHidden/>
          </w:rPr>
          <w:tab/>
        </w:r>
        <w:r>
          <w:rPr>
            <w:noProof/>
            <w:webHidden/>
          </w:rPr>
          <w:fldChar w:fldCharType="begin"/>
        </w:r>
        <w:r>
          <w:rPr>
            <w:noProof/>
            <w:webHidden/>
          </w:rPr>
          <w:instrText xml:space="preserve"> PAGEREF _Toc445200521 \h </w:instrText>
        </w:r>
        <w:r>
          <w:rPr>
            <w:noProof/>
            <w:webHidden/>
          </w:rPr>
        </w:r>
        <w:r>
          <w:rPr>
            <w:noProof/>
            <w:webHidden/>
          </w:rPr>
          <w:fldChar w:fldCharType="separate"/>
        </w:r>
        <w:r>
          <w:rPr>
            <w:noProof/>
            <w:webHidden/>
          </w:rPr>
          <w:t>8</w:t>
        </w:r>
        <w:r>
          <w:rPr>
            <w:noProof/>
            <w:webHidden/>
          </w:rPr>
          <w:fldChar w:fldCharType="end"/>
        </w:r>
      </w:hyperlink>
    </w:p>
    <w:p w14:paraId="50A5F31E" w14:textId="77777777" w:rsidR="007D3C15" w:rsidRDefault="007D3C15">
      <w:pPr>
        <w:pStyle w:val="TOC1"/>
        <w:rPr>
          <w:rFonts w:asciiTheme="minorHAnsi" w:eastAsiaTheme="minorEastAsia" w:hAnsiTheme="minorHAnsi" w:cstheme="minorBidi"/>
          <w:noProof/>
          <w:sz w:val="22"/>
          <w:szCs w:val="22"/>
        </w:rPr>
      </w:pPr>
      <w:hyperlink w:anchor="_Toc445200522" w:history="1">
        <w:r w:rsidRPr="00D4754A">
          <w:rPr>
            <w:rStyle w:val="Hyperlink"/>
            <w:noProof/>
          </w:rPr>
          <w:t>Volume 1 – Profiles</w:t>
        </w:r>
        <w:r>
          <w:rPr>
            <w:noProof/>
            <w:webHidden/>
          </w:rPr>
          <w:tab/>
        </w:r>
        <w:r>
          <w:rPr>
            <w:noProof/>
            <w:webHidden/>
          </w:rPr>
          <w:fldChar w:fldCharType="begin"/>
        </w:r>
        <w:r>
          <w:rPr>
            <w:noProof/>
            <w:webHidden/>
          </w:rPr>
          <w:instrText xml:space="preserve"> PAGEREF _Toc445200522 \h </w:instrText>
        </w:r>
        <w:r>
          <w:rPr>
            <w:noProof/>
            <w:webHidden/>
          </w:rPr>
        </w:r>
        <w:r>
          <w:rPr>
            <w:noProof/>
            <w:webHidden/>
          </w:rPr>
          <w:fldChar w:fldCharType="separate"/>
        </w:r>
        <w:r>
          <w:rPr>
            <w:noProof/>
            <w:webHidden/>
          </w:rPr>
          <w:t>10</w:t>
        </w:r>
        <w:r>
          <w:rPr>
            <w:noProof/>
            <w:webHidden/>
          </w:rPr>
          <w:fldChar w:fldCharType="end"/>
        </w:r>
      </w:hyperlink>
    </w:p>
    <w:p w14:paraId="096C9480" w14:textId="77777777" w:rsidR="007D3C15" w:rsidRDefault="007D3C15">
      <w:pPr>
        <w:pStyle w:val="TOC2"/>
        <w:rPr>
          <w:rFonts w:asciiTheme="minorHAnsi" w:eastAsiaTheme="minorEastAsia" w:hAnsiTheme="minorHAnsi" w:cstheme="minorBidi"/>
          <w:noProof/>
          <w:sz w:val="22"/>
          <w:szCs w:val="22"/>
        </w:rPr>
      </w:pPr>
      <w:hyperlink w:anchor="_Toc445200523" w:history="1">
        <w:r w:rsidRPr="00D4754A">
          <w:rPr>
            <w:rStyle w:val="Hyperlink"/>
            <w:noProof/>
          </w:rPr>
          <w:t>&lt;</w:t>
        </w:r>
        <w:r w:rsidRPr="00D4754A">
          <w:rPr>
            <w:rStyle w:val="Hyperlink"/>
            <w:i/>
            <w:noProof/>
          </w:rPr>
          <w:t>Copyright Licenses&gt;</w:t>
        </w:r>
        <w:r>
          <w:rPr>
            <w:noProof/>
            <w:webHidden/>
          </w:rPr>
          <w:tab/>
        </w:r>
        <w:r>
          <w:rPr>
            <w:noProof/>
            <w:webHidden/>
          </w:rPr>
          <w:fldChar w:fldCharType="begin"/>
        </w:r>
        <w:r>
          <w:rPr>
            <w:noProof/>
            <w:webHidden/>
          </w:rPr>
          <w:instrText xml:space="preserve"> PAGEREF _Toc445200523 \h </w:instrText>
        </w:r>
        <w:r>
          <w:rPr>
            <w:noProof/>
            <w:webHidden/>
          </w:rPr>
        </w:r>
        <w:r>
          <w:rPr>
            <w:noProof/>
            <w:webHidden/>
          </w:rPr>
          <w:fldChar w:fldCharType="separate"/>
        </w:r>
        <w:r>
          <w:rPr>
            <w:noProof/>
            <w:webHidden/>
          </w:rPr>
          <w:t>10</w:t>
        </w:r>
        <w:r>
          <w:rPr>
            <w:noProof/>
            <w:webHidden/>
          </w:rPr>
          <w:fldChar w:fldCharType="end"/>
        </w:r>
      </w:hyperlink>
    </w:p>
    <w:p w14:paraId="2589BABC" w14:textId="77777777" w:rsidR="007D3C15" w:rsidRDefault="007D3C15">
      <w:pPr>
        <w:pStyle w:val="TOC2"/>
        <w:rPr>
          <w:rFonts w:asciiTheme="minorHAnsi" w:eastAsiaTheme="minorEastAsia" w:hAnsiTheme="minorHAnsi" w:cstheme="minorBidi"/>
          <w:noProof/>
          <w:sz w:val="22"/>
          <w:szCs w:val="22"/>
        </w:rPr>
      </w:pPr>
      <w:hyperlink w:anchor="_Toc445200524" w:history="1">
        <w:r w:rsidRPr="00D4754A">
          <w:rPr>
            <w:rStyle w:val="Hyperlink"/>
            <w:noProof/>
          </w:rPr>
          <w:t>&lt;</w:t>
        </w:r>
        <w:r w:rsidRPr="00D4754A">
          <w:rPr>
            <w:rStyle w:val="Hyperlink"/>
            <w:i/>
            <w:noProof/>
          </w:rPr>
          <w:t>Domain-specific additions&gt;</w:t>
        </w:r>
        <w:r>
          <w:rPr>
            <w:noProof/>
            <w:webHidden/>
          </w:rPr>
          <w:tab/>
        </w:r>
        <w:r>
          <w:rPr>
            <w:noProof/>
            <w:webHidden/>
          </w:rPr>
          <w:fldChar w:fldCharType="begin"/>
        </w:r>
        <w:r>
          <w:rPr>
            <w:noProof/>
            <w:webHidden/>
          </w:rPr>
          <w:instrText xml:space="preserve"> PAGEREF _Toc445200524 \h </w:instrText>
        </w:r>
        <w:r>
          <w:rPr>
            <w:noProof/>
            <w:webHidden/>
          </w:rPr>
        </w:r>
        <w:r>
          <w:rPr>
            <w:noProof/>
            <w:webHidden/>
          </w:rPr>
          <w:fldChar w:fldCharType="separate"/>
        </w:r>
        <w:r>
          <w:rPr>
            <w:noProof/>
            <w:webHidden/>
          </w:rPr>
          <w:t>10</w:t>
        </w:r>
        <w:r>
          <w:rPr>
            <w:noProof/>
            <w:webHidden/>
          </w:rPr>
          <w:fldChar w:fldCharType="end"/>
        </w:r>
      </w:hyperlink>
    </w:p>
    <w:p w14:paraId="2FCD75AC" w14:textId="77777777" w:rsidR="007D3C15" w:rsidRDefault="007D3C15">
      <w:pPr>
        <w:pStyle w:val="TOC1"/>
        <w:rPr>
          <w:rFonts w:asciiTheme="minorHAnsi" w:eastAsiaTheme="minorEastAsia" w:hAnsiTheme="minorHAnsi" w:cstheme="minorBidi"/>
          <w:noProof/>
          <w:sz w:val="22"/>
          <w:szCs w:val="22"/>
        </w:rPr>
      </w:pPr>
      <w:hyperlink w:anchor="_Toc445200525" w:history="1">
        <w:r w:rsidRPr="00D4754A">
          <w:rPr>
            <w:rStyle w:val="Hyperlink"/>
            <w:noProof/>
          </w:rPr>
          <w:t>X Dynamic Care Planning (DCP) Profile</w:t>
        </w:r>
        <w:r>
          <w:rPr>
            <w:noProof/>
            <w:webHidden/>
          </w:rPr>
          <w:tab/>
        </w:r>
        <w:r>
          <w:rPr>
            <w:noProof/>
            <w:webHidden/>
          </w:rPr>
          <w:fldChar w:fldCharType="begin"/>
        </w:r>
        <w:r>
          <w:rPr>
            <w:noProof/>
            <w:webHidden/>
          </w:rPr>
          <w:instrText xml:space="preserve"> PAGEREF _Toc445200525 \h </w:instrText>
        </w:r>
        <w:r>
          <w:rPr>
            <w:noProof/>
            <w:webHidden/>
          </w:rPr>
        </w:r>
        <w:r>
          <w:rPr>
            <w:noProof/>
            <w:webHidden/>
          </w:rPr>
          <w:fldChar w:fldCharType="separate"/>
        </w:r>
        <w:r>
          <w:rPr>
            <w:noProof/>
            <w:webHidden/>
          </w:rPr>
          <w:t>11</w:t>
        </w:r>
        <w:r>
          <w:rPr>
            <w:noProof/>
            <w:webHidden/>
          </w:rPr>
          <w:fldChar w:fldCharType="end"/>
        </w:r>
      </w:hyperlink>
    </w:p>
    <w:p w14:paraId="782803E0" w14:textId="77777777" w:rsidR="007D3C15" w:rsidRDefault="007D3C15">
      <w:pPr>
        <w:pStyle w:val="TOC2"/>
        <w:rPr>
          <w:rFonts w:asciiTheme="minorHAnsi" w:eastAsiaTheme="minorEastAsia" w:hAnsiTheme="minorHAnsi" w:cstheme="minorBidi"/>
          <w:noProof/>
          <w:sz w:val="22"/>
          <w:szCs w:val="22"/>
        </w:rPr>
      </w:pPr>
      <w:hyperlink w:anchor="_Toc445200526" w:history="1">
        <w:r w:rsidRPr="00D4754A">
          <w:rPr>
            <w:rStyle w:val="Hyperlink"/>
            <w:noProof/>
          </w:rPr>
          <w:t>X.1 DCP Actors, Transactions, and Content Modules</w:t>
        </w:r>
        <w:r>
          <w:rPr>
            <w:noProof/>
            <w:webHidden/>
          </w:rPr>
          <w:tab/>
        </w:r>
        <w:r>
          <w:rPr>
            <w:noProof/>
            <w:webHidden/>
          </w:rPr>
          <w:fldChar w:fldCharType="begin"/>
        </w:r>
        <w:r>
          <w:rPr>
            <w:noProof/>
            <w:webHidden/>
          </w:rPr>
          <w:instrText xml:space="preserve"> PAGEREF _Toc445200526 \h </w:instrText>
        </w:r>
        <w:r>
          <w:rPr>
            <w:noProof/>
            <w:webHidden/>
          </w:rPr>
        </w:r>
        <w:r>
          <w:rPr>
            <w:noProof/>
            <w:webHidden/>
          </w:rPr>
          <w:fldChar w:fldCharType="separate"/>
        </w:r>
        <w:r>
          <w:rPr>
            <w:noProof/>
            <w:webHidden/>
          </w:rPr>
          <w:t>11</w:t>
        </w:r>
        <w:r>
          <w:rPr>
            <w:noProof/>
            <w:webHidden/>
          </w:rPr>
          <w:fldChar w:fldCharType="end"/>
        </w:r>
      </w:hyperlink>
    </w:p>
    <w:p w14:paraId="322991A7" w14:textId="77777777" w:rsidR="007D3C15" w:rsidRDefault="007D3C15">
      <w:pPr>
        <w:pStyle w:val="TOC3"/>
        <w:rPr>
          <w:rFonts w:asciiTheme="minorHAnsi" w:eastAsiaTheme="minorEastAsia" w:hAnsiTheme="minorHAnsi" w:cstheme="minorBidi"/>
          <w:noProof/>
          <w:sz w:val="22"/>
          <w:szCs w:val="22"/>
        </w:rPr>
      </w:pPr>
      <w:hyperlink w:anchor="_Toc445200527" w:history="1">
        <w:r w:rsidRPr="00D4754A">
          <w:rPr>
            <w:rStyle w:val="Hyperlink"/>
            <w:bCs/>
            <w:noProof/>
          </w:rPr>
          <w:t>X.1.1 Actor Descriptions and Actor Profile Requirements</w:t>
        </w:r>
        <w:r>
          <w:rPr>
            <w:noProof/>
            <w:webHidden/>
          </w:rPr>
          <w:tab/>
        </w:r>
        <w:r>
          <w:rPr>
            <w:noProof/>
            <w:webHidden/>
          </w:rPr>
          <w:fldChar w:fldCharType="begin"/>
        </w:r>
        <w:r>
          <w:rPr>
            <w:noProof/>
            <w:webHidden/>
          </w:rPr>
          <w:instrText xml:space="preserve"> PAGEREF _Toc445200527 \h </w:instrText>
        </w:r>
        <w:r>
          <w:rPr>
            <w:noProof/>
            <w:webHidden/>
          </w:rPr>
        </w:r>
        <w:r>
          <w:rPr>
            <w:noProof/>
            <w:webHidden/>
          </w:rPr>
          <w:fldChar w:fldCharType="separate"/>
        </w:r>
        <w:r>
          <w:rPr>
            <w:noProof/>
            <w:webHidden/>
          </w:rPr>
          <w:t>13</w:t>
        </w:r>
        <w:r>
          <w:rPr>
            <w:noProof/>
            <w:webHidden/>
          </w:rPr>
          <w:fldChar w:fldCharType="end"/>
        </w:r>
      </w:hyperlink>
    </w:p>
    <w:p w14:paraId="7FC56F15" w14:textId="77777777" w:rsidR="007D3C15" w:rsidRDefault="007D3C15">
      <w:pPr>
        <w:pStyle w:val="TOC4"/>
        <w:rPr>
          <w:rFonts w:asciiTheme="minorHAnsi" w:eastAsiaTheme="minorEastAsia" w:hAnsiTheme="minorHAnsi" w:cstheme="minorBidi"/>
          <w:noProof/>
          <w:sz w:val="22"/>
          <w:szCs w:val="22"/>
        </w:rPr>
      </w:pPr>
      <w:hyperlink w:anchor="_Toc445200528" w:history="1">
        <w:r w:rsidRPr="00D4754A">
          <w:rPr>
            <w:rStyle w:val="Hyperlink"/>
            <w:noProof/>
          </w:rPr>
          <w:t>X.1.1.1 Care Plan Contributor</w:t>
        </w:r>
        <w:r>
          <w:rPr>
            <w:noProof/>
            <w:webHidden/>
          </w:rPr>
          <w:tab/>
        </w:r>
        <w:r>
          <w:rPr>
            <w:noProof/>
            <w:webHidden/>
          </w:rPr>
          <w:fldChar w:fldCharType="begin"/>
        </w:r>
        <w:r>
          <w:rPr>
            <w:noProof/>
            <w:webHidden/>
          </w:rPr>
          <w:instrText xml:space="preserve"> PAGEREF _Toc445200528 \h </w:instrText>
        </w:r>
        <w:r>
          <w:rPr>
            <w:noProof/>
            <w:webHidden/>
          </w:rPr>
        </w:r>
        <w:r>
          <w:rPr>
            <w:noProof/>
            <w:webHidden/>
          </w:rPr>
          <w:fldChar w:fldCharType="separate"/>
        </w:r>
        <w:r>
          <w:rPr>
            <w:noProof/>
            <w:webHidden/>
          </w:rPr>
          <w:t>13</w:t>
        </w:r>
        <w:r>
          <w:rPr>
            <w:noProof/>
            <w:webHidden/>
          </w:rPr>
          <w:fldChar w:fldCharType="end"/>
        </w:r>
      </w:hyperlink>
    </w:p>
    <w:p w14:paraId="54437A67" w14:textId="77777777" w:rsidR="007D3C15" w:rsidRDefault="007D3C15">
      <w:pPr>
        <w:pStyle w:val="TOC4"/>
        <w:rPr>
          <w:rFonts w:asciiTheme="minorHAnsi" w:eastAsiaTheme="minorEastAsia" w:hAnsiTheme="minorHAnsi" w:cstheme="minorBidi"/>
          <w:noProof/>
          <w:sz w:val="22"/>
          <w:szCs w:val="22"/>
        </w:rPr>
      </w:pPr>
      <w:hyperlink w:anchor="_Toc445200529" w:history="1">
        <w:r w:rsidRPr="00D4754A">
          <w:rPr>
            <w:rStyle w:val="Hyperlink"/>
            <w:noProof/>
          </w:rPr>
          <w:t>X.1.1.2 Care Plan Consumer</w:t>
        </w:r>
        <w:r>
          <w:rPr>
            <w:noProof/>
            <w:webHidden/>
          </w:rPr>
          <w:tab/>
        </w:r>
        <w:r>
          <w:rPr>
            <w:noProof/>
            <w:webHidden/>
          </w:rPr>
          <w:fldChar w:fldCharType="begin"/>
        </w:r>
        <w:r>
          <w:rPr>
            <w:noProof/>
            <w:webHidden/>
          </w:rPr>
          <w:instrText xml:space="preserve"> PAGEREF _Toc445200529 \h </w:instrText>
        </w:r>
        <w:r>
          <w:rPr>
            <w:noProof/>
            <w:webHidden/>
          </w:rPr>
        </w:r>
        <w:r>
          <w:rPr>
            <w:noProof/>
            <w:webHidden/>
          </w:rPr>
          <w:fldChar w:fldCharType="separate"/>
        </w:r>
        <w:r>
          <w:rPr>
            <w:noProof/>
            <w:webHidden/>
          </w:rPr>
          <w:t>13</w:t>
        </w:r>
        <w:r>
          <w:rPr>
            <w:noProof/>
            <w:webHidden/>
          </w:rPr>
          <w:fldChar w:fldCharType="end"/>
        </w:r>
      </w:hyperlink>
    </w:p>
    <w:p w14:paraId="3BBBB256" w14:textId="77777777" w:rsidR="007D3C15" w:rsidRDefault="007D3C15">
      <w:pPr>
        <w:pStyle w:val="TOC4"/>
        <w:rPr>
          <w:rFonts w:asciiTheme="minorHAnsi" w:eastAsiaTheme="minorEastAsia" w:hAnsiTheme="minorHAnsi" w:cstheme="minorBidi"/>
          <w:noProof/>
          <w:sz w:val="22"/>
          <w:szCs w:val="22"/>
        </w:rPr>
      </w:pPr>
      <w:hyperlink w:anchor="_Toc445200530" w:history="1">
        <w:r w:rsidRPr="00D4754A">
          <w:rPr>
            <w:rStyle w:val="Hyperlink"/>
            <w:noProof/>
          </w:rPr>
          <w:t>X.1.1.3 Care Plan Manager</w:t>
        </w:r>
        <w:r>
          <w:rPr>
            <w:noProof/>
            <w:webHidden/>
          </w:rPr>
          <w:tab/>
        </w:r>
        <w:r>
          <w:rPr>
            <w:noProof/>
            <w:webHidden/>
          </w:rPr>
          <w:fldChar w:fldCharType="begin"/>
        </w:r>
        <w:r>
          <w:rPr>
            <w:noProof/>
            <w:webHidden/>
          </w:rPr>
          <w:instrText xml:space="preserve"> PAGEREF _Toc445200530 \h </w:instrText>
        </w:r>
        <w:r>
          <w:rPr>
            <w:noProof/>
            <w:webHidden/>
          </w:rPr>
        </w:r>
        <w:r>
          <w:rPr>
            <w:noProof/>
            <w:webHidden/>
          </w:rPr>
          <w:fldChar w:fldCharType="separate"/>
        </w:r>
        <w:r>
          <w:rPr>
            <w:noProof/>
            <w:webHidden/>
          </w:rPr>
          <w:t>13</w:t>
        </w:r>
        <w:r>
          <w:rPr>
            <w:noProof/>
            <w:webHidden/>
          </w:rPr>
          <w:fldChar w:fldCharType="end"/>
        </w:r>
      </w:hyperlink>
    </w:p>
    <w:p w14:paraId="2AB55CD1" w14:textId="77777777" w:rsidR="007D3C15" w:rsidRDefault="007D3C15">
      <w:pPr>
        <w:pStyle w:val="TOC2"/>
        <w:rPr>
          <w:rFonts w:asciiTheme="minorHAnsi" w:eastAsiaTheme="minorEastAsia" w:hAnsiTheme="minorHAnsi" w:cstheme="minorBidi"/>
          <w:noProof/>
          <w:sz w:val="22"/>
          <w:szCs w:val="22"/>
        </w:rPr>
      </w:pPr>
      <w:hyperlink w:anchor="_Toc445200531" w:history="1">
        <w:r w:rsidRPr="00D4754A">
          <w:rPr>
            <w:rStyle w:val="Hyperlink"/>
            <w:noProof/>
          </w:rPr>
          <w:t>X.2 DCP Actor Options</w:t>
        </w:r>
        <w:r>
          <w:rPr>
            <w:noProof/>
            <w:webHidden/>
          </w:rPr>
          <w:tab/>
        </w:r>
        <w:r>
          <w:rPr>
            <w:noProof/>
            <w:webHidden/>
          </w:rPr>
          <w:fldChar w:fldCharType="begin"/>
        </w:r>
        <w:r>
          <w:rPr>
            <w:noProof/>
            <w:webHidden/>
          </w:rPr>
          <w:instrText xml:space="preserve"> PAGEREF _Toc445200531 \h </w:instrText>
        </w:r>
        <w:r>
          <w:rPr>
            <w:noProof/>
            <w:webHidden/>
          </w:rPr>
        </w:r>
        <w:r>
          <w:rPr>
            <w:noProof/>
            <w:webHidden/>
          </w:rPr>
          <w:fldChar w:fldCharType="separate"/>
        </w:r>
        <w:r>
          <w:rPr>
            <w:noProof/>
            <w:webHidden/>
          </w:rPr>
          <w:t>14</w:t>
        </w:r>
        <w:r>
          <w:rPr>
            <w:noProof/>
            <w:webHidden/>
          </w:rPr>
          <w:fldChar w:fldCharType="end"/>
        </w:r>
      </w:hyperlink>
    </w:p>
    <w:p w14:paraId="0AB69406" w14:textId="77777777" w:rsidR="007D3C15" w:rsidRDefault="007D3C15">
      <w:pPr>
        <w:pStyle w:val="TOC3"/>
        <w:rPr>
          <w:rFonts w:asciiTheme="minorHAnsi" w:eastAsiaTheme="minorEastAsia" w:hAnsiTheme="minorHAnsi" w:cstheme="minorBidi"/>
          <w:noProof/>
          <w:sz w:val="22"/>
          <w:szCs w:val="22"/>
        </w:rPr>
      </w:pPr>
      <w:hyperlink w:anchor="_Toc445200532" w:history="1">
        <w:r w:rsidRPr="00D4754A">
          <w:rPr>
            <w:rStyle w:val="Hyperlink"/>
            <w:noProof/>
          </w:rPr>
          <w:t>X.2.1 &lt;Option Name&gt;</w:t>
        </w:r>
        <w:r>
          <w:rPr>
            <w:noProof/>
            <w:webHidden/>
          </w:rPr>
          <w:tab/>
        </w:r>
        <w:r>
          <w:rPr>
            <w:noProof/>
            <w:webHidden/>
          </w:rPr>
          <w:fldChar w:fldCharType="begin"/>
        </w:r>
        <w:r>
          <w:rPr>
            <w:noProof/>
            <w:webHidden/>
          </w:rPr>
          <w:instrText xml:space="preserve"> PAGEREF _Toc445200532 \h </w:instrText>
        </w:r>
        <w:r>
          <w:rPr>
            <w:noProof/>
            <w:webHidden/>
          </w:rPr>
        </w:r>
        <w:r>
          <w:rPr>
            <w:noProof/>
            <w:webHidden/>
          </w:rPr>
          <w:fldChar w:fldCharType="separate"/>
        </w:r>
        <w:r>
          <w:rPr>
            <w:noProof/>
            <w:webHidden/>
          </w:rPr>
          <w:t>14</w:t>
        </w:r>
        <w:r>
          <w:rPr>
            <w:noProof/>
            <w:webHidden/>
          </w:rPr>
          <w:fldChar w:fldCharType="end"/>
        </w:r>
      </w:hyperlink>
    </w:p>
    <w:p w14:paraId="19595258" w14:textId="77777777" w:rsidR="007D3C15" w:rsidRDefault="007D3C15">
      <w:pPr>
        <w:pStyle w:val="TOC2"/>
        <w:rPr>
          <w:rFonts w:asciiTheme="minorHAnsi" w:eastAsiaTheme="minorEastAsia" w:hAnsiTheme="minorHAnsi" w:cstheme="minorBidi"/>
          <w:noProof/>
          <w:sz w:val="22"/>
          <w:szCs w:val="22"/>
        </w:rPr>
      </w:pPr>
      <w:hyperlink w:anchor="_Toc445200533" w:history="1">
        <w:r w:rsidRPr="00D4754A">
          <w:rPr>
            <w:rStyle w:val="Hyperlink"/>
            <w:noProof/>
          </w:rPr>
          <w:t>X.3 DCP Required Actor Groupings</w:t>
        </w:r>
        <w:r>
          <w:rPr>
            <w:noProof/>
            <w:webHidden/>
          </w:rPr>
          <w:tab/>
        </w:r>
        <w:r>
          <w:rPr>
            <w:noProof/>
            <w:webHidden/>
          </w:rPr>
          <w:fldChar w:fldCharType="begin"/>
        </w:r>
        <w:r>
          <w:rPr>
            <w:noProof/>
            <w:webHidden/>
          </w:rPr>
          <w:instrText xml:space="preserve"> PAGEREF _Toc445200533 \h </w:instrText>
        </w:r>
        <w:r>
          <w:rPr>
            <w:noProof/>
            <w:webHidden/>
          </w:rPr>
        </w:r>
        <w:r>
          <w:rPr>
            <w:noProof/>
            <w:webHidden/>
          </w:rPr>
          <w:fldChar w:fldCharType="separate"/>
        </w:r>
        <w:r>
          <w:rPr>
            <w:noProof/>
            <w:webHidden/>
          </w:rPr>
          <w:t>14</w:t>
        </w:r>
        <w:r>
          <w:rPr>
            <w:noProof/>
            <w:webHidden/>
          </w:rPr>
          <w:fldChar w:fldCharType="end"/>
        </w:r>
      </w:hyperlink>
    </w:p>
    <w:p w14:paraId="12B8BB3C" w14:textId="77777777" w:rsidR="007D3C15" w:rsidRDefault="007D3C15">
      <w:pPr>
        <w:pStyle w:val="TOC2"/>
        <w:rPr>
          <w:rFonts w:asciiTheme="minorHAnsi" w:eastAsiaTheme="minorEastAsia" w:hAnsiTheme="minorHAnsi" w:cstheme="minorBidi"/>
          <w:noProof/>
          <w:sz w:val="22"/>
          <w:szCs w:val="22"/>
        </w:rPr>
      </w:pPr>
      <w:hyperlink w:anchor="_Toc445200534" w:history="1">
        <w:r w:rsidRPr="00D4754A">
          <w:rPr>
            <w:rStyle w:val="Hyperlink"/>
            <w:noProof/>
          </w:rPr>
          <w:t>X.4 DCP Overview</w:t>
        </w:r>
        <w:r>
          <w:rPr>
            <w:noProof/>
            <w:webHidden/>
          </w:rPr>
          <w:tab/>
        </w:r>
        <w:r>
          <w:rPr>
            <w:noProof/>
            <w:webHidden/>
          </w:rPr>
          <w:fldChar w:fldCharType="begin"/>
        </w:r>
        <w:r>
          <w:rPr>
            <w:noProof/>
            <w:webHidden/>
          </w:rPr>
          <w:instrText xml:space="preserve"> PAGEREF _Toc445200534 \h </w:instrText>
        </w:r>
        <w:r>
          <w:rPr>
            <w:noProof/>
            <w:webHidden/>
          </w:rPr>
        </w:r>
        <w:r>
          <w:rPr>
            <w:noProof/>
            <w:webHidden/>
          </w:rPr>
          <w:fldChar w:fldCharType="separate"/>
        </w:r>
        <w:r>
          <w:rPr>
            <w:noProof/>
            <w:webHidden/>
          </w:rPr>
          <w:t>16</w:t>
        </w:r>
        <w:r>
          <w:rPr>
            <w:noProof/>
            <w:webHidden/>
          </w:rPr>
          <w:fldChar w:fldCharType="end"/>
        </w:r>
      </w:hyperlink>
    </w:p>
    <w:p w14:paraId="53F3A84A" w14:textId="77777777" w:rsidR="007D3C15" w:rsidRDefault="007D3C15">
      <w:pPr>
        <w:pStyle w:val="TOC3"/>
        <w:rPr>
          <w:rFonts w:asciiTheme="minorHAnsi" w:eastAsiaTheme="minorEastAsia" w:hAnsiTheme="minorHAnsi" w:cstheme="minorBidi"/>
          <w:noProof/>
          <w:sz w:val="22"/>
          <w:szCs w:val="22"/>
        </w:rPr>
      </w:pPr>
      <w:hyperlink w:anchor="_Toc445200535" w:history="1">
        <w:r w:rsidRPr="00D4754A">
          <w:rPr>
            <w:rStyle w:val="Hyperlink"/>
            <w:bCs/>
            <w:noProof/>
          </w:rPr>
          <w:t>X.4.1 Concepts</w:t>
        </w:r>
        <w:r>
          <w:rPr>
            <w:noProof/>
            <w:webHidden/>
          </w:rPr>
          <w:tab/>
        </w:r>
        <w:r>
          <w:rPr>
            <w:noProof/>
            <w:webHidden/>
          </w:rPr>
          <w:fldChar w:fldCharType="begin"/>
        </w:r>
        <w:r>
          <w:rPr>
            <w:noProof/>
            <w:webHidden/>
          </w:rPr>
          <w:instrText xml:space="preserve"> PAGEREF _Toc445200535 \h </w:instrText>
        </w:r>
        <w:r>
          <w:rPr>
            <w:noProof/>
            <w:webHidden/>
          </w:rPr>
        </w:r>
        <w:r>
          <w:rPr>
            <w:noProof/>
            <w:webHidden/>
          </w:rPr>
          <w:fldChar w:fldCharType="separate"/>
        </w:r>
        <w:r>
          <w:rPr>
            <w:noProof/>
            <w:webHidden/>
          </w:rPr>
          <w:t>16</w:t>
        </w:r>
        <w:r>
          <w:rPr>
            <w:noProof/>
            <w:webHidden/>
          </w:rPr>
          <w:fldChar w:fldCharType="end"/>
        </w:r>
      </w:hyperlink>
    </w:p>
    <w:p w14:paraId="458C0143" w14:textId="77777777" w:rsidR="007D3C15" w:rsidRDefault="007D3C15">
      <w:pPr>
        <w:pStyle w:val="TOC3"/>
        <w:rPr>
          <w:rFonts w:asciiTheme="minorHAnsi" w:eastAsiaTheme="minorEastAsia" w:hAnsiTheme="minorHAnsi" w:cstheme="minorBidi"/>
          <w:noProof/>
          <w:sz w:val="22"/>
          <w:szCs w:val="22"/>
        </w:rPr>
      </w:pPr>
      <w:hyperlink w:anchor="_Toc445200536" w:history="1">
        <w:r w:rsidRPr="00D4754A">
          <w:rPr>
            <w:rStyle w:val="Hyperlink"/>
            <w:bCs/>
            <w:noProof/>
          </w:rPr>
          <w:t>X.4.2 Use Case</w:t>
        </w:r>
        <w:r>
          <w:rPr>
            <w:noProof/>
            <w:webHidden/>
          </w:rPr>
          <w:tab/>
        </w:r>
        <w:r>
          <w:rPr>
            <w:noProof/>
            <w:webHidden/>
          </w:rPr>
          <w:fldChar w:fldCharType="begin"/>
        </w:r>
        <w:r>
          <w:rPr>
            <w:noProof/>
            <w:webHidden/>
          </w:rPr>
          <w:instrText xml:space="preserve"> PAGEREF _Toc445200536 \h </w:instrText>
        </w:r>
        <w:r>
          <w:rPr>
            <w:noProof/>
            <w:webHidden/>
          </w:rPr>
        </w:r>
        <w:r>
          <w:rPr>
            <w:noProof/>
            <w:webHidden/>
          </w:rPr>
          <w:fldChar w:fldCharType="separate"/>
        </w:r>
        <w:r>
          <w:rPr>
            <w:noProof/>
            <w:webHidden/>
          </w:rPr>
          <w:t>17</w:t>
        </w:r>
        <w:r>
          <w:rPr>
            <w:noProof/>
            <w:webHidden/>
          </w:rPr>
          <w:fldChar w:fldCharType="end"/>
        </w:r>
      </w:hyperlink>
    </w:p>
    <w:p w14:paraId="27195423" w14:textId="77777777" w:rsidR="007D3C15" w:rsidRDefault="007D3C15">
      <w:pPr>
        <w:pStyle w:val="TOC4"/>
        <w:rPr>
          <w:rFonts w:asciiTheme="minorHAnsi" w:eastAsiaTheme="minorEastAsia" w:hAnsiTheme="minorHAnsi" w:cstheme="minorBidi"/>
          <w:noProof/>
          <w:sz w:val="22"/>
          <w:szCs w:val="22"/>
        </w:rPr>
      </w:pPr>
      <w:hyperlink w:anchor="_Toc445200537" w:history="1">
        <w:r w:rsidRPr="00D4754A">
          <w:rPr>
            <w:rStyle w:val="Hyperlink"/>
            <w:noProof/>
          </w:rPr>
          <w:t>X.4.2.1 Use Case: Chronic Conditions</w:t>
        </w:r>
        <w:r>
          <w:rPr>
            <w:noProof/>
            <w:webHidden/>
          </w:rPr>
          <w:tab/>
        </w:r>
        <w:r>
          <w:rPr>
            <w:noProof/>
            <w:webHidden/>
          </w:rPr>
          <w:fldChar w:fldCharType="begin"/>
        </w:r>
        <w:r>
          <w:rPr>
            <w:noProof/>
            <w:webHidden/>
          </w:rPr>
          <w:instrText xml:space="preserve"> PAGEREF _Toc445200537 \h </w:instrText>
        </w:r>
        <w:r>
          <w:rPr>
            <w:noProof/>
            <w:webHidden/>
          </w:rPr>
        </w:r>
        <w:r>
          <w:rPr>
            <w:noProof/>
            <w:webHidden/>
          </w:rPr>
          <w:fldChar w:fldCharType="separate"/>
        </w:r>
        <w:r>
          <w:rPr>
            <w:noProof/>
            <w:webHidden/>
          </w:rPr>
          <w:t>17</w:t>
        </w:r>
        <w:r>
          <w:rPr>
            <w:noProof/>
            <w:webHidden/>
          </w:rPr>
          <w:fldChar w:fldCharType="end"/>
        </w:r>
      </w:hyperlink>
    </w:p>
    <w:p w14:paraId="11BD92AB" w14:textId="77777777" w:rsidR="007D3C15" w:rsidRDefault="007D3C15">
      <w:pPr>
        <w:pStyle w:val="TOC5"/>
        <w:rPr>
          <w:rFonts w:asciiTheme="minorHAnsi" w:eastAsiaTheme="minorEastAsia" w:hAnsiTheme="minorHAnsi" w:cstheme="minorBidi"/>
          <w:noProof/>
          <w:sz w:val="22"/>
          <w:szCs w:val="22"/>
        </w:rPr>
      </w:pPr>
      <w:hyperlink w:anchor="_Toc445200538" w:history="1">
        <w:r w:rsidRPr="00D4754A">
          <w:rPr>
            <w:rStyle w:val="Hyperlink"/>
            <w:noProof/>
          </w:rPr>
          <w:t>X.4.2.1.1 Chronic Conditions Use Case Description</w:t>
        </w:r>
        <w:r>
          <w:rPr>
            <w:noProof/>
            <w:webHidden/>
          </w:rPr>
          <w:tab/>
        </w:r>
        <w:r>
          <w:rPr>
            <w:noProof/>
            <w:webHidden/>
          </w:rPr>
          <w:fldChar w:fldCharType="begin"/>
        </w:r>
        <w:r>
          <w:rPr>
            <w:noProof/>
            <w:webHidden/>
          </w:rPr>
          <w:instrText xml:space="preserve"> PAGEREF _Toc445200538 \h </w:instrText>
        </w:r>
        <w:r>
          <w:rPr>
            <w:noProof/>
            <w:webHidden/>
          </w:rPr>
        </w:r>
        <w:r>
          <w:rPr>
            <w:noProof/>
            <w:webHidden/>
          </w:rPr>
          <w:fldChar w:fldCharType="separate"/>
        </w:r>
        <w:r>
          <w:rPr>
            <w:noProof/>
            <w:webHidden/>
          </w:rPr>
          <w:t>17</w:t>
        </w:r>
        <w:r>
          <w:rPr>
            <w:noProof/>
            <w:webHidden/>
          </w:rPr>
          <w:fldChar w:fldCharType="end"/>
        </w:r>
      </w:hyperlink>
    </w:p>
    <w:p w14:paraId="30B05654" w14:textId="77777777" w:rsidR="007D3C15" w:rsidRDefault="007D3C15">
      <w:pPr>
        <w:pStyle w:val="TOC6"/>
        <w:rPr>
          <w:rFonts w:asciiTheme="minorHAnsi" w:eastAsiaTheme="minorEastAsia" w:hAnsiTheme="minorHAnsi" w:cstheme="minorBidi"/>
          <w:noProof/>
          <w:sz w:val="22"/>
          <w:szCs w:val="22"/>
        </w:rPr>
      </w:pPr>
      <w:hyperlink w:anchor="_Toc445200539" w:history="1">
        <w:r w:rsidRPr="00D4754A">
          <w:rPr>
            <w:rStyle w:val="Hyperlink"/>
            <w:noProof/>
          </w:rPr>
          <w:t>X.4.2.1.1.1 Encounter A: Primary Care Physician Initial Visit</w:t>
        </w:r>
        <w:r>
          <w:rPr>
            <w:noProof/>
            <w:webHidden/>
          </w:rPr>
          <w:tab/>
        </w:r>
        <w:r>
          <w:rPr>
            <w:noProof/>
            <w:webHidden/>
          </w:rPr>
          <w:fldChar w:fldCharType="begin"/>
        </w:r>
        <w:r>
          <w:rPr>
            <w:noProof/>
            <w:webHidden/>
          </w:rPr>
          <w:instrText xml:space="preserve"> PAGEREF _Toc445200539 \h </w:instrText>
        </w:r>
        <w:r>
          <w:rPr>
            <w:noProof/>
            <w:webHidden/>
          </w:rPr>
        </w:r>
        <w:r>
          <w:rPr>
            <w:noProof/>
            <w:webHidden/>
          </w:rPr>
          <w:fldChar w:fldCharType="separate"/>
        </w:r>
        <w:r>
          <w:rPr>
            <w:noProof/>
            <w:webHidden/>
          </w:rPr>
          <w:t>18</w:t>
        </w:r>
        <w:r>
          <w:rPr>
            <w:noProof/>
            <w:webHidden/>
          </w:rPr>
          <w:fldChar w:fldCharType="end"/>
        </w:r>
      </w:hyperlink>
    </w:p>
    <w:p w14:paraId="77ECB4CC" w14:textId="77777777" w:rsidR="007D3C15" w:rsidRDefault="007D3C15">
      <w:pPr>
        <w:pStyle w:val="TOC6"/>
        <w:rPr>
          <w:rFonts w:asciiTheme="minorHAnsi" w:eastAsiaTheme="minorEastAsia" w:hAnsiTheme="minorHAnsi" w:cstheme="minorBidi"/>
          <w:noProof/>
          <w:sz w:val="22"/>
          <w:szCs w:val="22"/>
        </w:rPr>
      </w:pPr>
      <w:hyperlink w:anchor="_Toc445200540" w:history="1">
        <w:r w:rsidRPr="00D4754A">
          <w:rPr>
            <w:rStyle w:val="Hyperlink"/>
            <w:noProof/>
          </w:rPr>
          <w:t>X.4.2.1.1.2 Encounter(s) B: Allied Health Care Providers and Specialists</w:t>
        </w:r>
        <w:r>
          <w:rPr>
            <w:noProof/>
            <w:webHidden/>
          </w:rPr>
          <w:tab/>
        </w:r>
        <w:r>
          <w:rPr>
            <w:noProof/>
            <w:webHidden/>
          </w:rPr>
          <w:fldChar w:fldCharType="begin"/>
        </w:r>
        <w:r>
          <w:rPr>
            <w:noProof/>
            <w:webHidden/>
          </w:rPr>
          <w:instrText xml:space="preserve"> PAGEREF _Toc445200540 \h </w:instrText>
        </w:r>
        <w:r>
          <w:rPr>
            <w:noProof/>
            <w:webHidden/>
          </w:rPr>
        </w:r>
        <w:r>
          <w:rPr>
            <w:noProof/>
            <w:webHidden/>
          </w:rPr>
          <w:fldChar w:fldCharType="separate"/>
        </w:r>
        <w:r>
          <w:rPr>
            <w:noProof/>
            <w:webHidden/>
          </w:rPr>
          <w:t>20</w:t>
        </w:r>
        <w:r>
          <w:rPr>
            <w:noProof/>
            <w:webHidden/>
          </w:rPr>
          <w:fldChar w:fldCharType="end"/>
        </w:r>
      </w:hyperlink>
    </w:p>
    <w:p w14:paraId="4EE0DF9C" w14:textId="77777777" w:rsidR="007D3C15" w:rsidRDefault="007D3C15">
      <w:pPr>
        <w:pStyle w:val="TOC6"/>
        <w:rPr>
          <w:rFonts w:asciiTheme="minorHAnsi" w:eastAsiaTheme="minorEastAsia" w:hAnsiTheme="minorHAnsi" w:cstheme="minorBidi"/>
          <w:noProof/>
          <w:sz w:val="22"/>
          <w:szCs w:val="22"/>
        </w:rPr>
      </w:pPr>
      <w:hyperlink w:anchor="_Toc445200541" w:history="1">
        <w:r w:rsidRPr="00D4754A">
          <w:rPr>
            <w:rStyle w:val="Hyperlink"/>
            <w:noProof/>
          </w:rPr>
          <w:t>X.4.2.1.1.3 Encounter(s) C: ED Visit and Hospital Admission</w:t>
        </w:r>
        <w:r>
          <w:rPr>
            <w:noProof/>
            <w:webHidden/>
          </w:rPr>
          <w:tab/>
        </w:r>
        <w:r>
          <w:rPr>
            <w:noProof/>
            <w:webHidden/>
          </w:rPr>
          <w:fldChar w:fldCharType="begin"/>
        </w:r>
        <w:r>
          <w:rPr>
            <w:noProof/>
            <w:webHidden/>
          </w:rPr>
          <w:instrText xml:space="preserve"> PAGEREF _Toc445200541 \h </w:instrText>
        </w:r>
        <w:r>
          <w:rPr>
            <w:noProof/>
            <w:webHidden/>
          </w:rPr>
        </w:r>
        <w:r>
          <w:rPr>
            <w:noProof/>
            <w:webHidden/>
          </w:rPr>
          <w:fldChar w:fldCharType="separate"/>
        </w:r>
        <w:r>
          <w:rPr>
            <w:noProof/>
            <w:webHidden/>
          </w:rPr>
          <w:t>25</w:t>
        </w:r>
        <w:r>
          <w:rPr>
            <w:noProof/>
            <w:webHidden/>
          </w:rPr>
          <w:fldChar w:fldCharType="end"/>
        </w:r>
      </w:hyperlink>
    </w:p>
    <w:p w14:paraId="23EF33EC" w14:textId="77777777" w:rsidR="007D3C15" w:rsidRDefault="007D3C15">
      <w:pPr>
        <w:pStyle w:val="TOC6"/>
        <w:rPr>
          <w:rFonts w:asciiTheme="minorHAnsi" w:eastAsiaTheme="minorEastAsia" w:hAnsiTheme="minorHAnsi" w:cstheme="minorBidi"/>
          <w:noProof/>
          <w:sz w:val="22"/>
          <w:szCs w:val="22"/>
        </w:rPr>
      </w:pPr>
      <w:hyperlink w:anchor="_Toc445200542" w:history="1">
        <w:r w:rsidRPr="00D4754A">
          <w:rPr>
            <w:rStyle w:val="Hyperlink"/>
            <w:noProof/>
          </w:rPr>
          <w:t>X.4.2.1.1.4 Encounter D: Primary Care Follow-up Visits</w:t>
        </w:r>
        <w:r>
          <w:rPr>
            <w:noProof/>
            <w:webHidden/>
          </w:rPr>
          <w:tab/>
        </w:r>
        <w:r>
          <w:rPr>
            <w:noProof/>
            <w:webHidden/>
          </w:rPr>
          <w:fldChar w:fldCharType="begin"/>
        </w:r>
        <w:r>
          <w:rPr>
            <w:noProof/>
            <w:webHidden/>
          </w:rPr>
          <w:instrText xml:space="preserve"> PAGEREF _Toc445200542 \h </w:instrText>
        </w:r>
        <w:r>
          <w:rPr>
            <w:noProof/>
            <w:webHidden/>
          </w:rPr>
        </w:r>
        <w:r>
          <w:rPr>
            <w:noProof/>
            <w:webHidden/>
          </w:rPr>
          <w:fldChar w:fldCharType="separate"/>
        </w:r>
        <w:r>
          <w:rPr>
            <w:noProof/>
            <w:webHidden/>
          </w:rPr>
          <w:t>25</w:t>
        </w:r>
        <w:r>
          <w:rPr>
            <w:noProof/>
            <w:webHidden/>
          </w:rPr>
          <w:fldChar w:fldCharType="end"/>
        </w:r>
      </w:hyperlink>
    </w:p>
    <w:p w14:paraId="2AA7ACD1" w14:textId="77777777" w:rsidR="007D3C15" w:rsidRDefault="007D3C15">
      <w:pPr>
        <w:pStyle w:val="TOC3"/>
        <w:rPr>
          <w:rFonts w:asciiTheme="minorHAnsi" w:eastAsiaTheme="minorEastAsia" w:hAnsiTheme="minorHAnsi" w:cstheme="minorBidi"/>
          <w:noProof/>
          <w:sz w:val="22"/>
          <w:szCs w:val="22"/>
        </w:rPr>
      </w:pPr>
      <w:hyperlink w:anchor="_Toc445200543" w:history="1">
        <w:r w:rsidRPr="00D4754A">
          <w:rPr>
            <w:rStyle w:val="Hyperlink"/>
            <w:bCs/>
            <w:noProof/>
          </w:rPr>
          <w:t xml:space="preserve">X.5 </w:t>
        </w:r>
        <w:r w:rsidRPr="00D4754A">
          <w:rPr>
            <w:rStyle w:val="Hyperlink"/>
            <w:noProof/>
          </w:rPr>
          <w:t>DCP Security ConsiderationsX.5 DCP Security Considerations</w:t>
        </w:r>
        <w:r>
          <w:rPr>
            <w:noProof/>
            <w:webHidden/>
          </w:rPr>
          <w:tab/>
        </w:r>
        <w:r>
          <w:rPr>
            <w:noProof/>
            <w:webHidden/>
          </w:rPr>
          <w:fldChar w:fldCharType="begin"/>
        </w:r>
        <w:r>
          <w:rPr>
            <w:noProof/>
            <w:webHidden/>
          </w:rPr>
          <w:instrText xml:space="preserve"> PAGEREF _Toc445200543 \h </w:instrText>
        </w:r>
        <w:r>
          <w:rPr>
            <w:noProof/>
            <w:webHidden/>
          </w:rPr>
        </w:r>
        <w:r>
          <w:rPr>
            <w:noProof/>
            <w:webHidden/>
          </w:rPr>
          <w:fldChar w:fldCharType="separate"/>
        </w:r>
        <w:r>
          <w:rPr>
            <w:noProof/>
            <w:webHidden/>
          </w:rPr>
          <w:t>26</w:t>
        </w:r>
        <w:r>
          <w:rPr>
            <w:noProof/>
            <w:webHidden/>
          </w:rPr>
          <w:fldChar w:fldCharType="end"/>
        </w:r>
      </w:hyperlink>
    </w:p>
    <w:p w14:paraId="7D9D9DB9" w14:textId="77777777" w:rsidR="007D3C15" w:rsidRDefault="007D3C15">
      <w:pPr>
        <w:pStyle w:val="TOC2"/>
        <w:rPr>
          <w:rFonts w:asciiTheme="minorHAnsi" w:eastAsiaTheme="minorEastAsia" w:hAnsiTheme="minorHAnsi" w:cstheme="minorBidi"/>
          <w:noProof/>
          <w:sz w:val="22"/>
          <w:szCs w:val="22"/>
        </w:rPr>
      </w:pPr>
      <w:hyperlink w:anchor="_Toc445200544" w:history="1">
        <w:r w:rsidRPr="00D4754A">
          <w:rPr>
            <w:rStyle w:val="Hyperlink"/>
            <w:noProof/>
          </w:rPr>
          <w:t>X.6 DCP Cross Profile Considerations</w:t>
        </w:r>
        <w:r>
          <w:rPr>
            <w:noProof/>
            <w:webHidden/>
          </w:rPr>
          <w:tab/>
        </w:r>
        <w:r>
          <w:rPr>
            <w:noProof/>
            <w:webHidden/>
          </w:rPr>
          <w:fldChar w:fldCharType="begin"/>
        </w:r>
        <w:r>
          <w:rPr>
            <w:noProof/>
            <w:webHidden/>
          </w:rPr>
          <w:instrText xml:space="preserve"> PAGEREF _Toc445200544 \h </w:instrText>
        </w:r>
        <w:r>
          <w:rPr>
            <w:noProof/>
            <w:webHidden/>
          </w:rPr>
        </w:r>
        <w:r>
          <w:rPr>
            <w:noProof/>
            <w:webHidden/>
          </w:rPr>
          <w:fldChar w:fldCharType="separate"/>
        </w:r>
        <w:r>
          <w:rPr>
            <w:noProof/>
            <w:webHidden/>
          </w:rPr>
          <w:t>27</w:t>
        </w:r>
        <w:r>
          <w:rPr>
            <w:noProof/>
            <w:webHidden/>
          </w:rPr>
          <w:fldChar w:fldCharType="end"/>
        </w:r>
      </w:hyperlink>
    </w:p>
    <w:p w14:paraId="22B8AD35" w14:textId="77777777" w:rsidR="007D3C15" w:rsidRDefault="007D3C15">
      <w:pPr>
        <w:pStyle w:val="TOC1"/>
        <w:rPr>
          <w:rFonts w:asciiTheme="minorHAnsi" w:eastAsiaTheme="minorEastAsia" w:hAnsiTheme="minorHAnsi" w:cstheme="minorBidi"/>
          <w:noProof/>
          <w:sz w:val="22"/>
          <w:szCs w:val="22"/>
        </w:rPr>
      </w:pPr>
      <w:hyperlink w:anchor="_Toc445200545" w:history="1">
        <w:r w:rsidRPr="00D4754A">
          <w:rPr>
            <w:rStyle w:val="Hyperlink"/>
            <w:noProof/>
          </w:rPr>
          <w:t>Appendices</w:t>
        </w:r>
        <w:r>
          <w:rPr>
            <w:noProof/>
            <w:webHidden/>
          </w:rPr>
          <w:tab/>
        </w:r>
        <w:r>
          <w:rPr>
            <w:noProof/>
            <w:webHidden/>
          </w:rPr>
          <w:fldChar w:fldCharType="begin"/>
        </w:r>
        <w:r>
          <w:rPr>
            <w:noProof/>
            <w:webHidden/>
          </w:rPr>
          <w:instrText xml:space="preserve"> PAGEREF _Toc445200545 \h </w:instrText>
        </w:r>
        <w:r>
          <w:rPr>
            <w:noProof/>
            <w:webHidden/>
          </w:rPr>
        </w:r>
        <w:r>
          <w:rPr>
            <w:noProof/>
            <w:webHidden/>
          </w:rPr>
          <w:fldChar w:fldCharType="separate"/>
        </w:r>
        <w:r>
          <w:rPr>
            <w:noProof/>
            <w:webHidden/>
          </w:rPr>
          <w:t>28</w:t>
        </w:r>
        <w:r>
          <w:rPr>
            <w:noProof/>
            <w:webHidden/>
          </w:rPr>
          <w:fldChar w:fldCharType="end"/>
        </w:r>
      </w:hyperlink>
    </w:p>
    <w:p w14:paraId="21D98C6B" w14:textId="77777777" w:rsidR="007D3C15" w:rsidRDefault="007D3C15">
      <w:pPr>
        <w:pStyle w:val="TOC1"/>
        <w:rPr>
          <w:rFonts w:asciiTheme="minorHAnsi" w:eastAsiaTheme="minorEastAsia" w:hAnsiTheme="minorHAnsi" w:cstheme="minorBidi"/>
          <w:noProof/>
          <w:sz w:val="22"/>
          <w:szCs w:val="22"/>
        </w:rPr>
      </w:pPr>
      <w:hyperlink w:anchor="_Toc445200546" w:history="1">
        <w:r w:rsidRPr="00D4754A">
          <w:rPr>
            <w:rStyle w:val="Hyperlink"/>
            <w:noProof/>
          </w:rPr>
          <w:t>Appendix A – DCP Structure of Shared Care Planning</w:t>
        </w:r>
        <w:r>
          <w:rPr>
            <w:noProof/>
            <w:webHidden/>
          </w:rPr>
          <w:tab/>
        </w:r>
        <w:r>
          <w:rPr>
            <w:noProof/>
            <w:webHidden/>
          </w:rPr>
          <w:fldChar w:fldCharType="begin"/>
        </w:r>
        <w:r>
          <w:rPr>
            <w:noProof/>
            <w:webHidden/>
          </w:rPr>
          <w:instrText xml:space="preserve"> PAGEREF _Toc445200546 \h </w:instrText>
        </w:r>
        <w:r>
          <w:rPr>
            <w:noProof/>
            <w:webHidden/>
          </w:rPr>
        </w:r>
        <w:r>
          <w:rPr>
            <w:noProof/>
            <w:webHidden/>
          </w:rPr>
          <w:fldChar w:fldCharType="separate"/>
        </w:r>
        <w:r>
          <w:rPr>
            <w:noProof/>
            <w:webHidden/>
          </w:rPr>
          <w:t>28</w:t>
        </w:r>
        <w:r>
          <w:rPr>
            <w:noProof/>
            <w:webHidden/>
          </w:rPr>
          <w:fldChar w:fldCharType="end"/>
        </w:r>
      </w:hyperlink>
    </w:p>
    <w:p w14:paraId="31ECA742" w14:textId="77777777" w:rsidR="007D3C15" w:rsidRDefault="007D3C15">
      <w:pPr>
        <w:pStyle w:val="TOC1"/>
        <w:rPr>
          <w:rFonts w:asciiTheme="minorHAnsi" w:eastAsiaTheme="minorEastAsia" w:hAnsiTheme="minorHAnsi" w:cstheme="minorBidi"/>
          <w:noProof/>
          <w:sz w:val="22"/>
          <w:szCs w:val="22"/>
        </w:rPr>
      </w:pPr>
      <w:hyperlink w:anchor="_Toc445200548" w:history="1">
        <w:r w:rsidRPr="00D4754A">
          <w:rPr>
            <w:rStyle w:val="Hyperlink"/>
            <w:noProof/>
          </w:rPr>
          <w:t>Appendix B – DCP Chronic Condition Use Case</w:t>
        </w:r>
        <w:r>
          <w:rPr>
            <w:noProof/>
            <w:webHidden/>
          </w:rPr>
          <w:tab/>
        </w:r>
        <w:r>
          <w:rPr>
            <w:noProof/>
            <w:webHidden/>
          </w:rPr>
          <w:fldChar w:fldCharType="begin"/>
        </w:r>
        <w:r>
          <w:rPr>
            <w:noProof/>
            <w:webHidden/>
          </w:rPr>
          <w:instrText xml:space="preserve"> PAGEREF _Toc445200548 \h </w:instrText>
        </w:r>
        <w:r>
          <w:rPr>
            <w:noProof/>
            <w:webHidden/>
          </w:rPr>
        </w:r>
        <w:r>
          <w:rPr>
            <w:noProof/>
            <w:webHidden/>
          </w:rPr>
          <w:fldChar w:fldCharType="separate"/>
        </w:r>
        <w:r>
          <w:rPr>
            <w:noProof/>
            <w:webHidden/>
          </w:rPr>
          <w:t>29</w:t>
        </w:r>
        <w:r>
          <w:rPr>
            <w:noProof/>
            <w:webHidden/>
          </w:rPr>
          <w:fldChar w:fldCharType="end"/>
        </w:r>
      </w:hyperlink>
    </w:p>
    <w:p w14:paraId="5ED96644" w14:textId="77777777" w:rsidR="007D3C15" w:rsidRDefault="007D3C15">
      <w:pPr>
        <w:pStyle w:val="TOC1"/>
        <w:rPr>
          <w:rFonts w:asciiTheme="minorHAnsi" w:eastAsiaTheme="minorEastAsia" w:hAnsiTheme="minorHAnsi" w:cstheme="minorBidi"/>
          <w:noProof/>
          <w:sz w:val="22"/>
          <w:szCs w:val="22"/>
        </w:rPr>
      </w:pPr>
      <w:hyperlink w:anchor="_Toc445200550" w:history="1">
        <w:r w:rsidRPr="00D4754A">
          <w:rPr>
            <w:rStyle w:val="Hyperlink"/>
            <w:noProof/>
          </w:rPr>
          <w:t>Volume 2 – Transactions</w:t>
        </w:r>
        <w:r>
          <w:rPr>
            <w:noProof/>
            <w:webHidden/>
          </w:rPr>
          <w:tab/>
        </w:r>
        <w:r>
          <w:rPr>
            <w:noProof/>
            <w:webHidden/>
          </w:rPr>
          <w:fldChar w:fldCharType="begin"/>
        </w:r>
        <w:r>
          <w:rPr>
            <w:noProof/>
            <w:webHidden/>
          </w:rPr>
          <w:instrText xml:space="preserve"> PAGEREF _Toc445200550 \h </w:instrText>
        </w:r>
        <w:r>
          <w:rPr>
            <w:noProof/>
            <w:webHidden/>
          </w:rPr>
        </w:r>
        <w:r>
          <w:rPr>
            <w:noProof/>
            <w:webHidden/>
          </w:rPr>
          <w:fldChar w:fldCharType="separate"/>
        </w:r>
        <w:r>
          <w:rPr>
            <w:noProof/>
            <w:webHidden/>
          </w:rPr>
          <w:t>30</w:t>
        </w:r>
        <w:r>
          <w:rPr>
            <w:noProof/>
            <w:webHidden/>
          </w:rPr>
          <w:fldChar w:fldCharType="end"/>
        </w:r>
      </w:hyperlink>
    </w:p>
    <w:p w14:paraId="55352FFE" w14:textId="77777777" w:rsidR="007D3C15" w:rsidRDefault="007D3C15">
      <w:pPr>
        <w:pStyle w:val="TOC2"/>
        <w:rPr>
          <w:rFonts w:asciiTheme="minorHAnsi" w:eastAsiaTheme="minorEastAsia" w:hAnsiTheme="minorHAnsi" w:cstheme="minorBidi"/>
          <w:noProof/>
          <w:sz w:val="22"/>
          <w:szCs w:val="22"/>
        </w:rPr>
      </w:pPr>
      <w:hyperlink w:anchor="_Toc445200551" w:history="1">
        <w:r w:rsidRPr="00D4754A">
          <w:rPr>
            <w:rStyle w:val="Hyperlink"/>
            <w:noProof/>
          </w:rPr>
          <w:t>3.Y1 Update Care Plan [PCC-Y1]</w:t>
        </w:r>
        <w:r>
          <w:rPr>
            <w:noProof/>
            <w:webHidden/>
          </w:rPr>
          <w:tab/>
        </w:r>
        <w:r>
          <w:rPr>
            <w:noProof/>
            <w:webHidden/>
          </w:rPr>
          <w:fldChar w:fldCharType="begin"/>
        </w:r>
        <w:r>
          <w:rPr>
            <w:noProof/>
            <w:webHidden/>
          </w:rPr>
          <w:instrText xml:space="preserve"> PAGEREF _Toc445200551 \h </w:instrText>
        </w:r>
        <w:r>
          <w:rPr>
            <w:noProof/>
            <w:webHidden/>
          </w:rPr>
        </w:r>
        <w:r>
          <w:rPr>
            <w:noProof/>
            <w:webHidden/>
          </w:rPr>
          <w:fldChar w:fldCharType="separate"/>
        </w:r>
        <w:r>
          <w:rPr>
            <w:noProof/>
            <w:webHidden/>
          </w:rPr>
          <w:t>30</w:t>
        </w:r>
        <w:r>
          <w:rPr>
            <w:noProof/>
            <w:webHidden/>
          </w:rPr>
          <w:fldChar w:fldCharType="end"/>
        </w:r>
      </w:hyperlink>
    </w:p>
    <w:p w14:paraId="747F15B0" w14:textId="77777777" w:rsidR="007D3C15" w:rsidRDefault="007D3C15">
      <w:pPr>
        <w:pStyle w:val="TOC3"/>
        <w:rPr>
          <w:rFonts w:asciiTheme="minorHAnsi" w:eastAsiaTheme="minorEastAsia" w:hAnsiTheme="minorHAnsi" w:cstheme="minorBidi"/>
          <w:noProof/>
          <w:sz w:val="22"/>
          <w:szCs w:val="22"/>
        </w:rPr>
      </w:pPr>
      <w:hyperlink w:anchor="_Toc445200552" w:history="1">
        <w:r w:rsidRPr="00D4754A">
          <w:rPr>
            <w:rStyle w:val="Hyperlink"/>
            <w:noProof/>
          </w:rPr>
          <w:t>3.Y1.1 Scope</w:t>
        </w:r>
        <w:r>
          <w:rPr>
            <w:noProof/>
            <w:webHidden/>
          </w:rPr>
          <w:tab/>
        </w:r>
        <w:r>
          <w:rPr>
            <w:noProof/>
            <w:webHidden/>
          </w:rPr>
          <w:fldChar w:fldCharType="begin"/>
        </w:r>
        <w:r>
          <w:rPr>
            <w:noProof/>
            <w:webHidden/>
          </w:rPr>
          <w:instrText xml:space="preserve"> PAGEREF _Toc445200552 \h </w:instrText>
        </w:r>
        <w:r>
          <w:rPr>
            <w:noProof/>
            <w:webHidden/>
          </w:rPr>
        </w:r>
        <w:r>
          <w:rPr>
            <w:noProof/>
            <w:webHidden/>
          </w:rPr>
          <w:fldChar w:fldCharType="separate"/>
        </w:r>
        <w:r>
          <w:rPr>
            <w:noProof/>
            <w:webHidden/>
          </w:rPr>
          <w:t>30</w:t>
        </w:r>
        <w:r>
          <w:rPr>
            <w:noProof/>
            <w:webHidden/>
          </w:rPr>
          <w:fldChar w:fldCharType="end"/>
        </w:r>
      </w:hyperlink>
    </w:p>
    <w:p w14:paraId="4A6FE8CA" w14:textId="77777777" w:rsidR="007D3C15" w:rsidRDefault="007D3C15">
      <w:pPr>
        <w:pStyle w:val="TOC3"/>
        <w:rPr>
          <w:rFonts w:asciiTheme="minorHAnsi" w:eastAsiaTheme="minorEastAsia" w:hAnsiTheme="minorHAnsi" w:cstheme="minorBidi"/>
          <w:noProof/>
          <w:sz w:val="22"/>
          <w:szCs w:val="22"/>
        </w:rPr>
      </w:pPr>
      <w:hyperlink w:anchor="_Toc445200553" w:history="1">
        <w:r w:rsidRPr="00D4754A">
          <w:rPr>
            <w:rStyle w:val="Hyperlink"/>
            <w:noProof/>
          </w:rPr>
          <w:t>3.Y1.2 Actor Roles</w:t>
        </w:r>
        <w:r>
          <w:rPr>
            <w:noProof/>
            <w:webHidden/>
          </w:rPr>
          <w:tab/>
        </w:r>
        <w:r>
          <w:rPr>
            <w:noProof/>
            <w:webHidden/>
          </w:rPr>
          <w:fldChar w:fldCharType="begin"/>
        </w:r>
        <w:r>
          <w:rPr>
            <w:noProof/>
            <w:webHidden/>
          </w:rPr>
          <w:instrText xml:space="preserve"> PAGEREF _Toc445200553 \h </w:instrText>
        </w:r>
        <w:r>
          <w:rPr>
            <w:noProof/>
            <w:webHidden/>
          </w:rPr>
        </w:r>
        <w:r>
          <w:rPr>
            <w:noProof/>
            <w:webHidden/>
          </w:rPr>
          <w:fldChar w:fldCharType="separate"/>
        </w:r>
        <w:r>
          <w:rPr>
            <w:noProof/>
            <w:webHidden/>
          </w:rPr>
          <w:t>30</w:t>
        </w:r>
        <w:r>
          <w:rPr>
            <w:noProof/>
            <w:webHidden/>
          </w:rPr>
          <w:fldChar w:fldCharType="end"/>
        </w:r>
      </w:hyperlink>
    </w:p>
    <w:p w14:paraId="42425DEE" w14:textId="77777777" w:rsidR="007D3C15" w:rsidRDefault="007D3C15">
      <w:pPr>
        <w:pStyle w:val="TOC3"/>
        <w:rPr>
          <w:rFonts w:asciiTheme="minorHAnsi" w:eastAsiaTheme="minorEastAsia" w:hAnsiTheme="minorHAnsi" w:cstheme="minorBidi"/>
          <w:noProof/>
          <w:sz w:val="22"/>
          <w:szCs w:val="22"/>
        </w:rPr>
      </w:pPr>
      <w:hyperlink w:anchor="_Toc445200554" w:history="1">
        <w:r w:rsidRPr="00D4754A">
          <w:rPr>
            <w:rStyle w:val="Hyperlink"/>
            <w:noProof/>
          </w:rPr>
          <w:t>3.Y1.3 Referenced Standards</w:t>
        </w:r>
        <w:r>
          <w:rPr>
            <w:noProof/>
            <w:webHidden/>
          </w:rPr>
          <w:tab/>
        </w:r>
        <w:r>
          <w:rPr>
            <w:noProof/>
            <w:webHidden/>
          </w:rPr>
          <w:fldChar w:fldCharType="begin"/>
        </w:r>
        <w:r>
          <w:rPr>
            <w:noProof/>
            <w:webHidden/>
          </w:rPr>
          <w:instrText xml:space="preserve"> PAGEREF _Toc445200554 \h </w:instrText>
        </w:r>
        <w:r>
          <w:rPr>
            <w:noProof/>
            <w:webHidden/>
          </w:rPr>
        </w:r>
        <w:r>
          <w:rPr>
            <w:noProof/>
            <w:webHidden/>
          </w:rPr>
          <w:fldChar w:fldCharType="separate"/>
        </w:r>
        <w:r>
          <w:rPr>
            <w:noProof/>
            <w:webHidden/>
          </w:rPr>
          <w:t>31</w:t>
        </w:r>
        <w:r>
          <w:rPr>
            <w:noProof/>
            <w:webHidden/>
          </w:rPr>
          <w:fldChar w:fldCharType="end"/>
        </w:r>
      </w:hyperlink>
    </w:p>
    <w:p w14:paraId="071A576B" w14:textId="77777777" w:rsidR="007D3C15" w:rsidRDefault="007D3C15">
      <w:pPr>
        <w:pStyle w:val="TOC3"/>
        <w:rPr>
          <w:rFonts w:asciiTheme="minorHAnsi" w:eastAsiaTheme="minorEastAsia" w:hAnsiTheme="minorHAnsi" w:cstheme="minorBidi"/>
          <w:noProof/>
          <w:sz w:val="22"/>
          <w:szCs w:val="22"/>
        </w:rPr>
      </w:pPr>
      <w:hyperlink w:anchor="_Toc445200555" w:history="1">
        <w:r w:rsidRPr="00D4754A">
          <w:rPr>
            <w:rStyle w:val="Hyperlink"/>
            <w:noProof/>
          </w:rPr>
          <w:t>3.Y1.4 Interaction Diagram</w:t>
        </w:r>
        <w:r>
          <w:rPr>
            <w:noProof/>
            <w:webHidden/>
          </w:rPr>
          <w:tab/>
        </w:r>
        <w:r>
          <w:rPr>
            <w:noProof/>
            <w:webHidden/>
          </w:rPr>
          <w:fldChar w:fldCharType="begin"/>
        </w:r>
        <w:r>
          <w:rPr>
            <w:noProof/>
            <w:webHidden/>
          </w:rPr>
          <w:instrText xml:space="preserve"> PAGEREF _Toc445200555 \h </w:instrText>
        </w:r>
        <w:r>
          <w:rPr>
            <w:noProof/>
            <w:webHidden/>
          </w:rPr>
        </w:r>
        <w:r>
          <w:rPr>
            <w:noProof/>
            <w:webHidden/>
          </w:rPr>
          <w:fldChar w:fldCharType="separate"/>
        </w:r>
        <w:r>
          <w:rPr>
            <w:noProof/>
            <w:webHidden/>
          </w:rPr>
          <w:t>31</w:t>
        </w:r>
        <w:r>
          <w:rPr>
            <w:noProof/>
            <w:webHidden/>
          </w:rPr>
          <w:fldChar w:fldCharType="end"/>
        </w:r>
      </w:hyperlink>
    </w:p>
    <w:p w14:paraId="18986330" w14:textId="77777777" w:rsidR="007D3C15" w:rsidRDefault="007D3C15">
      <w:pPr>
        <w:pStyle w:val="TOC4"/>
        <w:rPr>
          <w:rFonts w:asciiTheme="minorHAnsi" w:eastAsiaTheme="minorEastAsia" w:hAnsiTheme="minorHAnsi" w:cstheme="minorBidi"/>
          <w:noProof/>
          <w:sz w:val="22"/>
          <w:szCs w:val="22"/>
        </w:rPr>
      </w:pPr>
      <w:hyperlink w:anchor="_Toc445200556" w:history="1">
        <w:r w:rsidRPr="00D4754A">
          <w:rPr>
            <w:rStyle w:val="Hyperlink"/>
            <w:noProof/>
          </w:rPr>
          <w:t>3.Y1.4.1 &lt;Message 1 Name&gt;</w:t>
        </w:r>
        <w:r>
          <w:rPr>
            <w:noProof/>
            <w:webHidden/>
          </w:rPr>
          <w:tab/>
        </w:r>
        <w:r>
          <w:rPr>
            <w:noProof/>
            <w:webHidden/>
          </w:rPr>
          <w:fldChar w:fldCharType="begin"/>
        </w:r>
        <w:r>
          <w:rPr>
            <w:noProof/>
            <w:webHidden/>
          </w:rPr>
          <w:instrText xml:space="preserve"> PAGEREF _Toc445200556 \h </w:instrText>
        </w:r>
        <w:r>
          <w:rPr>
            <w:noProof/>
            <w:webHidden/>
          </w:rPr>
        </w:r>
        <w:r>
          <w:rPr>
            <w:noProof/>
            <w:webHidden/>
          </w:rPr>
          <w:fldChar w:fldCharType="separate"/>
        </w:r>
        <w:r>
          <w:rPr>
            <w:noProof/>
            <w:webHidden/>
          </w:rPr>
          <w:t>32</w:t>
        </w:r>
        <w:r>
          <w:rPr>
            <w:noProof/>
            <w:webHidden/>
          </w:rPr>
          <w:fldChar w:fldCharType="end"/>
        </w:r>
      </w:hyperlink>
    </w:p>
    <w:p w14:paraId="2921EE92" w14:textId="77777777" w:rsidR="007D3C15" w:rsidRDefault="007D3C15">
      <w:pPr>
        <w:pStyle w:val="TOC5"/>
        <w:rPr>
          <w:rFonts w:asciiTheme="minorHAnsi" w:eastAsiaTheme="minorEastAsia" w:hAnsiTheme="minorHAnsi" w:cstheme="minorBidi"/>
          <w:noProof/>
          <w:sz w:val="22"/>
          <w:szCs w:val="22"/>
        </w:rPr>
      </w:pPr>
      <w:hyperlink w:anchor="_Toc445200557" w:history="1">
        <w:r w:rsidRPr="00D4754A">
          <w:rPr>
            <w:rStyle w:val="Hyperlink"/>
            <w:noProof/>
          </w:rPr>
          <w:t>3.Y1.4.1.1 Trigger Events</w:t>
        </w:r>
        <w:r>
          <w:rPr>
            <w:noProof/>
            <w:webHidden/>
          </w:rPr>
          <w:tab/>
        </w:r>
        <w:r>
          <w:rPr>
            <w:noProof/>
            <w:webHidden/>
          </w:rPr>
          <w:fldChar w:fldCharType="begin"/>
        </w:r>
        <w:r>
          <w:rPr>
            <w:noProof/>
            <w:webHidden/>
          </w:rPr>
          <w:instrText xml:space="preserve"> PAGEREF _Toc445200557 \h </w:instrText>
        </w:r>
        <w:r>
          <w:rPr>
            <w:noProof/>
            <w:webHidden/>
          </w:rPr>
        </w:r>
        <w:r>
          <w:rPr>
            <w:noProof/>
            <w:webHidden/>
          </w:rPr>
          <w:fldChar w:fldCharType="separate"/>
        </w:r>
        <w:r>
          <w:rPr>
            <w:noProof/>
            <w:webHidden/>
          </w:rPr>
          <w:t>32</w:t>
        </w:r>
        <w:r>
          <w:rPr>
            <w:noProof/>
            <w:webHidden/>
          </w:rPr>
          <w:fldChar w:fldCharType="end"/>
        </w:r>
      </w:hyperlink>
    </w:p>
    <w:p w14:paraId="15CA317B" w14:textId="77777777" w:rsidR="007D3C15" w:rsidRDefault="007D3C15">
      <w:pPr>
        <w:pStyle w:val="TOC5"/>
        <w:rPr>
          <w:rFonts w:asciiTheme="minorHAnsi" w:eastAsiaTheme="minorEastAsia" w:hAnsiTheme="minorHAnsi" w:cstheme="minorBidi"/>
          <w:noProof/>
          <w:sz w:val="22"/>
          <w:szCs w:val="22"/>
        </w:rPr>
      </w:pPr>
      <w:hyperlink w:anchor="_Toc445200558" w:history="1">
        <w:r w:rsidRPr="00D4754A">
          <w:rPr>
            <w:rStyle w:val="Hyperlink"/>
            <w:noProof/>
          </w:rPr>
          <w:t>3.Y1.4.1.2 Message Semantics</w:t>
        </w:r>
        <w:r>
          <w:rPr>
            <w:noProof/>
            <w:webHidden/>
          </w:rPr>
          <w:tab/>
        </w:r>
        <w:r>
          <w:rPr>
            <w:noProof/>
            <w:webHidden/>
          </w:rPr>
          <w:fldChar w:fldCharType="begin"/>
        </w:r>
        <w:r>
          <w:rPr>
            <w:noProof/>
            <w:webHidden/>
          </w:rPr>
          <w:instrText xml:space="preserve"> PAGEREF _Toc445200558 \h </w:instrText>
        </w:r>
        <w:r>
          <w:rPr>
            <w:noProof/>
            <w:webHidden/>
          </w:rPr>
        </w:r>
        <w:r>
          <w:rPr>
            <w:noProof/>
            <w:webHidden/>
          </w:rPr>
          <w:fldChar w:fldCharType="separate"/>
        </w:r>
        <w:r>
          <w:rPr>
            <w:noProof/>
            <w:webHidden/>
          </w:rPr>
          <w:t>32</w:t>
        </w:r>
        <w:r>
          <w:rPr>
            <w:noProof/>
            <w:webHidden/>
          </w:rPr>
          <w:fldChar w:fldCharType="end"/>
        </w:r>
      </w:hyperlink>
    </w:p>
    <w:p w14:paraId="08D8F861" w14:textId="77777777" w:rsidR="007D3C15" w:rsidRDefault="007D3C15">
      <w:pPr>
        <w:pStyle w:val="TOC5"/>
        <w:rPr>
          <w:rFonts w:asciiTheme="minorHAnsi" w:eastAsiaTheme="minorEastAsia" w:hAnsiTheme="minorHAnsi" w:cstheme="minorBidi"/>
          <w:noProof/>
          <w:sz w:val="22"/>
          <w:szCs w:val="22"/>
        </w:rPr>
      </w:pPr>
      <w:hyperlink w:anchor="_Toc445200559" w:history="1">
        <w:r w:rsidRPr="00D4754A">
          <w:rPr>
            <w:rStyle w:val="Hyperlink"/>
            <w:noProof/>
          </w:rPr>
          <w:t>3.Y1.4.1.3 Expected Actions</w:t>
        </w:r>
        <w:r>
          <w:rPr>
            <w:noProof/>
            <w:webHidden/>
          </w:rPr>
          <w:tab/>
        </w:r>
        <w:r>
          <w:rPr>
            <w:noProof/>
            <w:webHidden/>
          </w:rPr>
          <w:fldChar w:fldCharType="begin"/>
        </w:r>
        <w:r>
          <w:rPr>
            <w:noProof/>
            <w:webHidden/>
          </w:rPr>
          <w:instrText xml:space="preserve"> PAGEREF _Toc445200559 \h </w:instrText>
        </w:r>
        <w:r>
          <w:rPr>
            <w:noProof/>
            <w:webHidden/>
          </w:rPr>
        </w:r>
        <w:r>
          <w:rPr>
            <w:noProof/>
            <w:webHidden/>
          </w:rPr>
          <w:fldChar w:fldCharType="separate"/>
        </w:r>
        <w:r>
          <w:rPr>
            <w:noProof/>
            <w:webHidden/>
          </w:rPr>
          <w:t>32</w:t>
        </w:r>
        <w:r>
          <w:rPr>
            <w:noProof/>
            <w:webHidden/>
          </w:rPr>
          <w:fldChar w:fldCharType="end"/>
        </w:r>
      </w:hyperlink>
    </w:p>
    <w:p w14:paraId="06BD59AA" w14:textId="77777777" w:rsidR="007D3C15" w:rsidRDefault="007D3C15">
      <w:pPr>
        <w:pStyle w:val="TOC4"/>
        <w:rPr>
          <w:rFonts w:asciiTheme="minorHAnsi" w:eastAsiaTheme="minorEastAsia" w:hAnsiTheme="minorHAnsi" w:cstheme="minorBidi"/>
          <w:noProof/>
          <w:sz w:val="22"/>
          <w:szCs w:val="22"/>
        </w:rPr>
      </w:pPr>
      <w:hyperlink w:anchor="_Toc445200560" w:history="1">
        <w:r w:rsidRPr="00D4754A">
          <w:rPr>
            <w:rStyle w:val="Hyperlink"/>
            <w:noProof/>
          </w:rPr>
          <w:t>3.Y1.4.2 &lt;Message 2 Name&gt;</w:t>
        </w:r>
        <w:r>
          <w:rPr>
            <w:noProof/>
            <w:webHidden/>
          </w:rPr>
          <w:tab/>
        </w:r>
        <w:r>
          <w:rPr>
            <w:noProof/>
            <w:webHidden/>
          </w:rPr>
          <w:fldChar w:fldCharType="begin"/>
        </w:r>
        <w:r>
          <w:rPr>
            <w:noProof/>
            <w:webHidden/>
          </w:rPr>
          <w:instrText xml:space="preserve"> PAGEREF _Toc445200560 \h </w:instrText>
        </w:r>
        <w:r>
          <w:rPr>
            <w:noProof/>
            <w:webHidden/>
          </w:rPr>
        </w:r>
        <w:r>
          <w:rPr>
            <w:noProof/>
            <w:webHidden/>
          </w:rPr>
          <w:fldChar w:fldCharType="separate"/>
        </w:r>
        <w:r>
          <w:rPr>
            <w:noProof/>
            <w:webHidden/>
          </w:rPr>
          <w:t>33</w:t>
        </w:r>
        <w:r>
          <w:rPr>
            <w:noProof/>
            <w:webHidden/>
          </w:rPr>
          <w:fldChar w:fldCharType="end"/>
        </w:r>
      </w:hyperlink>
    </w:p>
    <w:p w14:paraId="2925799E" w14:textId="77777777" w:rsidR="007D3C15" w:rsidRDefault="007D3C15">
      <w:pPr>
        <w:pStyle w:val="TOC5"/>
        <w:rPr>
          <w:rFonts w:asciiTheme="minorHAnsi" w:eastAsiaTheme="minorEastAsia" w:hAnsiTheme="minorHAnsi" w:cstheme="minorBidi"/>
          <w:noProof/>
          <w:sz w:val="22"/>
          <w:szCs w:val="22"/>
        </w:rPr>
      </w:pPr>
      <w:hyperlink w:anchor="_Toc445200561" w:history="1">
        <w:r w:rsidRPr="00D4754A">
          <w:rPr>
            <w:rStyle w:val="Hyperlink"/>
            <w:noProof/>
          </w:rPr>
          <w:t>3.Y1.4.2.1 Trigger Events</w:t>
        </w:r>
        <w:r>
          <w:rPr>
            <w:noProof/>
            <w:webHidden/>
          </w:rPr>
          <w:tab/>
        </w:r>
        <w:r>
          <w:rPr>
            <w:noProof/>
            <w:webHidden/>
          </w:rPr>
          <w:fldChar w:fldCharType="begin"/>
        </w:r>
        <w:r>
          <w:rPr>
            <w:noProof/>
            <w:webHidden/>
          </w:rPr>
          <w:instrText xml:space="preserve"> PAGEREF _Toc445200561 \h </w:instrText>
        </w:r>
        <w:r>
          <w:rPr>
            <w:noProof/>
            <w:webHidden/>
          </w:rPr>
        </w:r>
        <w:r>
          <w:rPr>
            <w:noProof/>
            <w:webHidden/>
          </w:rPr>
          <w:fldChar w:fldCharType="separate"/>
        </w:r>
        <w:r>
          <w:rPr>
            <w:noProof/>
            <w:webHidden/>
          </w:rPr>
          <w:t>33</w:t>
        </w:r>
        <w:r>
          <w:rPr>
            <w:noProof/>
            <w:webHidden/>
          </w:rPr>
          <w:fldChar w:fldCharType="end"/>
        </w:r>
      </w:hyperlink>
    </w:p>
    <w:p w14:paraId="1DB77858" w14:textId="77777777" w:rsidR="007D3C15" w:rsidRDefault="007D3C15">
      <w:pPr>
        <w:pStyle w:val="TOC5"/>
        <w:rPr>
          <w:rFonts w:asciiTheme="minorHAnsi" w:eastAsiaTheme="minorEastAsia" w:hAnsiTheme="minorHAnsi" w:cstheme="minorBidi"/>
          <w:noProof/>
          <w:sz w:val="22"/>
          <w:szCs w:val="22"/>
        </w:rPr>
      </w:pPr>
      <w:hyperlink w:anchor="_Toc445200562" w:history="1">
        <w:r w:rsidRPr="00D4754A">
          <w:rPr>
            <w:rStyle w:val="Hyperlink"/>
            <w:noProof/>
          </w:rPr>
          <w:t>3.Y1.4.2.2 Message Semantics</w:t>
        </w:r>
        <w:r>
          <w:rPr>
            <w:noProof/>
            <w:webHidden/>
          </w:rPr>
          <w:tab/>
        </w:r>
        <w:r>
          <w:rPr>
            <w:noProof/>
            <w:webHidden/>
          </w:rPr>
          <w:fldChar w:fldCharType="begin"/>
        </w:r>
        <w:r>
          <w:rPr>
            <w:noProof/>
            <w:webHidden/>
          </w:rPr>
          <w:instrText xml:space="preserve"> PAGEREF _Toc445200562 \h </w:instrText>
        </w:r>
        <w:r>
          <w:rPr>
            <w:noProof/>
            <w:webHidden/>
          </w:rPr>
        </w:r>
        <w:r>
          <w:rPr>
            <w:noProof/>
            <w:webHidden/>
          </w:rPr>
          <w:fldChar w:fldCharType="separate"/>
        </w:r>
        <w:r>
          <w:rPr>
            <w:noProof/>
            <w:webHidden/>
          </w:rPr>
          <w:t>33</w:t>
        </w:r>
        <w:r>
          <w:rPr>
            <w:noProof/>
            <w:webHidden/>
          </w:rPr>
          <w:fldChar w:fldCharType="end"/>
        </w:r>
      </w:hyperlink>
    </w:p>
    <w:p w14:paraId="2290888F" w14:textId="77777777" w:rsidR="007D3C15" w:rsidRDefault="007D3C15">
      <w:pPr>
        <w:pStyle w:val="TOC5"/>
        <w:rPr>
          <w:rFonts w:asciiTheme="minorHAnsi" w:eastAsiaTheme="minorEastAsia" w:hAnsiTheme="minorHAnsi" w:cstheme="minorBidi"/>
          <w:noProof/>
          <w:sz w:val="22"/>
          <w:szCs w:val="22"/>
        </w:rPr>
      </w:pPr>
      <w:hyperlink w:anchor="_Toc445200563" w:history="1">
        <w:r w:rsidRPr="00D4754A">
          <w:rPr>
            <w:rStyle w:val="Hyperlink"/>
            <w:noProof/>
          </w:rPr>
          <w:t>3.Y1.4.2.3 Expected Actions</w:t>
        </w:r>
        <w:r>
          <w:rPr>
            <w:noProof/>
            <w:webHidden/>
          </w:rPr>
          <w:tab/>
        </w:r>
        <w:r>
          <w:rPr>
            <w:noProof/>
            <w:webHidden/>
          </w:rPr>
          <w:fldChar w:fldCharType="begin"/>
        </w:r>
        <w:r>
          <w:rPr>
            <w:noProof/>
            <w:webHidden/>
          </w:rPr>
          <w:instrText xml:space="preserve"> PAGEREF _Toc445200563 \h </w:instrText>
        </w:r>
        <w:r>
          <w:rPr>
            <w:noProof/>
            <w:webHidden/>
          </w:rPr>
        </w:r>
        <w:r>
          <w:rPr>
            <w:noProof/>
            <w:webHidden/>
          </w:rPr>
          <w:fldChar w:fldCharType="separate"/>
        </w:r>
        <w:r>
          <w:rPr>
            <w:noProof/>
            <w:webHidden/>
          </w:rPr>
          <w:t>33</w:t>
        </w:r>
        <w:r>
          <w:rPr>
            <w:noProof/>
            <w:webHidden/>
          </w:rPr>
          <w:fldChar w:fldCharType="end"/>
        </w:r>
      </w:hyperlink>
    </w:p>
    <w:p w14:paraId="1DD39F75" w14:textId="77777777" w:rsidR="007D3C15" w:rsidRDefault="007D3C15">
      <w:pPr>
        <w:pStyle w:val="TOC3"/>
        <w:rPr>
          <w:rFonts w:asciiTheme="minorHAnsi" w:eastAsiaTheme="minorEastAsia" w:hAnsiTheme="minorHAnsi" w:cstheme="minorBidi"/>
          <w:noProof/>
          <w:sz w:val="22"/>
          <w:szCs w:val="22"/>
        </w:rPr>
      </w:pPr>
      <w:hyperlink w:anchor="_Toc445200564" w:history="1">
        <w:r w:rsidRPr="00D4754A">
          <w:rPr>
            <w:rStyle w:val="Hyperlink"/>
            <w:noProof/>
          </w:rPr>
          <w:t>3.Y1.5 Security Considerations</w:t>
        </w:r>
        <w:r>
          <w:rPr>
            <w:noProof/>
            <w:webHidden/>
          </w:rPr>
          <w:tab/>
        </w:r>
        <w:r>
          <w:rPr>
            <w:noProof/>
            <w:webHidden/>
          </w:rPr>
          <w:fldChar w:fldCharType="begin"/>
        </w:r>
        <w:r>
          <w:rPr>
            <w:noProof/>
            <w:webHidden/>
          </w:rPr>
          <w:instrText xml:space="preserve"> PAGEREF _Toc445200564 \h </w:instrText>
        </w:r>
        <w:r>
          <w:rPr>
            <w:noProof/>
            <w:webHidden/>
          </w:rPr>
        </w:r>
        <w:r>
          <w:rPr>
            <w:noProof/>
            <w:webHidden/>
          </w:rPr>
          <w:fldChar w:fldCharType="separate"/>
        </w:r>
        <w:r>
          <w:rPr>
            <w:noProof/>
            <w:webHidden/>
          </w:rPr>
          <w:t>34</w:t>
        </w:r>
        <w:r>
          <w:rPr>
            <w:noProof/>
            <w:webHidden/>
          </w:rPr>
          <w:fldChar w:fldCharType="end"/>
        </w:r>
      </w:hyperlink>
    </w:p>
    <w:p w14:paraId="5A99063F" w14:textId="77777777" w:rsidR="007D3C15" w:rsidRDefault="007D3C15">
      <w:pPr>
        <w:pStyle w:val="TOC4"/>
        <w:rPr>
          <w:rFonts w:asciiTheme="minorHAnsi" w:eastAsiaTheme="minorEastAsia" w:hAnsiTheme="minorHAnsi" w:cstheme="minorBidi"/>
          <w:noProof/>
          <w:sz w:val="22"/>
          <w:szCs w:val="22"/>
        </w:rPr>
      </w:pPr>
      <w:hyperlink w:anchor="_Toc445200565" w:history="1">
        <w:r w:rsidRPr="00D4754A">
          <w:rPr>
            <w:rStyle w:val="Hyperlink"/>
            <w:noProof/>
          </w:rPr>
          <w:t>3.Y1.5.1 Security Audit Considerations</w:t>
        </w:r>
        <w:r>
          <w:rPr>
            <w:noProof/>
            <w:webHidden/>
          </w:rPr>
          <w:tab/>
        </w:r>
        <w:r>
          <w:rPr>
            <w:noProof/>
            <w:webHidden/>
          </w:rPr>
          <w:fldChar w:fldCharType="begin"/>
        </w:r>
        <w:r>
          <w:rPr>
            <w:noProof/>
            <w:webHidden/>
          </w:rPr>
          <w:instrText xml:space="preserve"> PAGEREF _Toc445200565 \h </w:instrText>
        </w:r>
        <w:r>
          <w:rPr>
            <w:noProof/>
            <w:webHidden/>
          </w:rPr>
        </w:r>
        <w:r>
          <w:rPr>
            <w:noProof/>
            <w:webHidden/>
          </w:rPr>
          <w:fldChar w:fldCharType="separate"/>
        </w:r>
        <w:r>
          <w:rPr>
            <w:noProof/>
            <w:webHidden/>
          </w:rPr>
          <w:t>34</w:t>
        </w:r>
        <w:r>
          <w:rPr>
            <w:noProof/>
            <w:webHidden/>
          </w:rPr>
          <w:fldChar w:fldCharType="end"/>
        </w:r>
      </w:hyperlink>
    </w:p>
    <w:p w14:paraId="3B918850" w14:textId="77777777" w:rsidR="007D3C15" w:rsidRDefault="007D3C15">
      <w:pPr>
        <w:pStyle w:val="TOC5"/>
        <w:rPr>
          <w:rFonts w:asciiTheme="minorHAnsi" w:eastAsiaTheme="minorEastAsia" w:hAnsiTheme="minorHAnsi" w:cstheme="minorBidi"/>
          <w:noProof/>
          <w:sz w:val="22"/>
          <w:szCs w:val="22"/>
        </w:rPr>
      </w:pPr>
      <w:hyperlink w:anchor="_Toc445200566" w:history="1">
        <w:r w:rsidRPr="00D4754A">
          <w:rPr>
            <w:rStyle w:val="Hyperlink"/>
            <w:noProof/>
          </w:rPr>
          <w:t>3.Y1.5.1.(z) &lt;Actor&gt; Specific Security Considerations</w:t>
        </w:r>
        <w:r>
          <w:rPr>
            <w:noProof/>
            <w:webHidden/>
          </w:rPr>
          <w:tab/>
        </w:r>
        <w:r>
          <w:rPr>
            <w:noProof/>
            <w:webHidden/>
          </w:rPr>
          <w:fldChar w:fldCharType="begin"/>
        </w:r>
        <w:r>
          <w:rPr>
            <w:noProof/>
            <w:webHidden/>
          </w:rPr>
          <w:instrText xml:space="preserve"> PAGEREF _Toc445200566 \h </w:instrText>
        </w:r>
        <w:r>
          <w:rPr>
            <w:noProof/>
            <w:webHidden/>
          </w:rPr>
        </w:r>
        <w:r>
          <w:rPr>
            <w:noProof/>
            <w:webHidden/>
          </w:rPr>
          <w:fldChar w:fldCharType="separate"/>
        </w:r>
        <w:r>
          <w:rPr>
            <w:noProof/>
            <w:webHidden/>
          </w:rPr>
          <w:t>34</w:t>
        </w:r>
        <w:r>
          <w:rPr>
            <w:noProof/>
            <w:webHidden/>
          </w:rPr>
          <w:fldChar w:fldCharType="end"/>
        </w:r>
      </w:hyperlink>
    </w:p>
    <w:p w14:paraId="59272E57" w14:textId="77777777" w:rsidR="007D3C15" w:rsidRDefault="007D3C15">
      <w:pPr>
        <w:pStyle w:val="TOC1"/>
        <w:rPr>
          <w:rFonts w:asciiTheme="minorHAnsi" w:eastAsiaTheme="minorEastAsia" w:hAnsiTheme="minorHAnsi" w:cstheme="minorBidi"/>
          <w:noProof/>
          <w:sz w:val="22"/>
          <w:szCs w:val="22"/>
        </w:rPr>
      </w:pPr>
      <w:hyperlink w:anchor="_Toc445200567" w:history="1">
        <w:r w:rsidRPr="00D4754A">
          <w:rPr>
            <w:rStyle w:val="Hyperlink"/>
            <w:noProof/>
          </w:rPr>
          <w:t>Appendices</w:t>
        </w:r>
        <w:r>
          <w:rPr>
            <w:noProof/>
            <w:webHidden/>
          </w:rPr>
          <w:tab/>
        </w:r>
        <w:r>
          <w:rPr>
            <w:noProof/>
            <w:webHidden/>
          </w:rPr>
          <w:fldChar w:fldCharType="begin"/>
        </w:r>
        <w:r>
          <w:rPr>
            <w:noProof/>
            <w:webHidden/>
          </w:rPr>
          <w:instrText xml:space="preserve"> PAGEREF _Toc445200567 \h </w:instrText>
        </w:r>
        <w:r>
          <w:rPr>
            <w:noProof/>
            <w:webHidden/>
          </w:rPr>
        </w:r>
        <w:r>
          <w:rPr>
            <w:noProof/>
            <w:webHidden/>
          </w:rPr>
          <w:fldChar w:fldCharType="separate"/>
        </w:r>
        <w:r>
          <w:rPr>
            <w:noProof/>
            <w:webHidden/>
          </w:rPr>
          <w:t>35</w:t>
        </w:r>
        <w:r>
          <w:rPr>
            <w:noProof/>
            <w:webHidden/>
          </w:rPr>
          <w:fldChar w:fldCharType="end"/>
        </w:r>
      </w:hyperlink>
    </w:p>
    <w:p w14:paraId="4F29B22C" w14:textId="77777777" w:rsidR="007D3C15" w:rsidRDefault="007D3C15">
      <w:pPr>
        <w:pStyle w:val="TOC1"/>
        <w:rPr>
          <w:rFonts w:asciiTheme="minorHAnsi" w:eastAsiaTheme="minorEastAsia" w:hAnsiTheme="minorHAnsi" w:cstheme="minorBidi"/>
          <w:noProof/>
          <w:sz w:val="22"/>
          <w:szCs w:val="22"/>
        </w:rPr>
      </w:pPr>
      <w:hyperlink w:anchor="_Toc445200568" w:history="1">
        <w:r w:rsidRPr="00D4754A">
          <w:rPr>
            <w:rStyle w:val="Hyperlink"/>
            <w:noProof/>
          </w:rPr>
          <w:t>Appendix A – &lt;Appendix A Title&gt;</w:t>
        </w:r>
        <w:r>
          <w:rPr>
            <w:noProof/>
            <w:webHidden/>
          </w:rPr>
          <w:tab/>
        </w:r>
        <w:r>
          <w:rPr>
            <w:noProof/>
            <w:webHidden/>
          </w:rPr>
          <w:fldChar w:fldCharType="begin"/>
        </w:r>
        <w:r>
          <w:rPr>
            <w:noProof/>
            <w:webHidden/>
          </w:rPr>
          <w:instrText xml:space="preserve"> PAGEREF _Toc445200568 \h </w:instrText>
        </w:r>
        <w:r>
          <w:rPr>
            <w:noProof/>
            <w:webHidden/>
          </w:rPr>
        </w:r>
        <w:r>
          <w:rPr>
            <w:noProof/>
            <w:webHidden/>
          </w:rPr>
          <w:fldChar w:fldCharType="separate"/>
        </w:r>
        <w:r>
          <w:rPr>
            <w:noProof/>
            <w:webHidden/>
          </w:rPr>
          <w:t>35</w:t>
        </w:r>
        <w:r>
          <w:rPr>
            <w:noProof/>
            <w:webHidden/>
          </w:rPr>
          <w:fldChar w:fldCharType="end"/>
        </w:r>
      </w:hyperlink>
    </w:p>
    <w:p w14:paraId="0DA51169" w14:textId="77777777" w:rsidR="007D3C15" w:rsidRDefault="007D3C15">
      <w:pPr>
        <w:pStyle w:val="TOC2"/>
        <w:tabs>
          <w:tab w:val="left" w:pos="1152"/>
        </w:tabs>
        <w:rPr>
          <w:rFonts w:asciiTheme="minorHAnsi" w:eastAsiaTheme="minorEastAsia" w:hAnsiTheme="minorHAnsi" w:cstheme="minorBidi"/>
          <w:noProof/>
          <w:sz w:val="22"/>
          <w:szCs w:val="22"/>
        </w:rPr>
      </w:pPr>
      <w:hyperlink w:anchor="_Toc445200569" w:history="1">
        <w:r w:rsidRPr="00D4754A">
          <w:rPr>
            <w:rStyle w:val="Hyperlink"/>
            <w:noProof/>
            <w14:scene3d>
              <w14:camera w14:prst="orthographicFront"/>
              <w14:lightRig w14:rig="threePt" w14:dir="t">
                <w14:rot w14:lat="0" w14:lon="0" w14:rev="0"/>
              </w14:lightRig>
            </w14:scene3d>
          </w:rPr>
          <w:t>A.1</w:t>
        </w:r>
        <w:r>
          <w:rPr>
            <w:rFonts w:asciiTheme="minorHAnsi" w:eastAsiaTheme="minorEastAsia" w:hAnsiTheme="minorHAnsi" w:cstheme="minorBidi"/>
            <w:noProof/>
            <w:sz w:val="22"/>
            <w:szCs w:val="22"/>
          </w:rPr>
          <w:tab/>
        </w:r>
        <w:r w:rsidRPr="00D4754A">
          <w:rPr>
            <w:rStyle w:val="Hyperlink"/>
            <w:bCs/>
            <w:noProof/>
          </w:rPr>
          <w:t>&lt;Add Title&gt;</w:t>
        </w:r>
        <w:r>
          <w:rPr>
            <w:noProof/>
            <w:webHidden/>
          </w:rPr>
          <w:tab/>
        </w:r>
        <w:r>
          <w:rPr>
            <w:noProof/>
            <w:webHidden/>
          </w:rPr>
          <w:fldChar w:fldCharType="begin"/>
        </w:r>
        <w:r>
          <w:rPr>
            <w:noProof/>
            <w:webHidden/>
          </w:rPr>
          <w:instrText xml:space="preserve"> PAGEREF _Toc445200569 \h </w:instrText>
        </w:r>
        <w:r>
          <w:rPr>
            <w:noProof/>
            <w:webHidden/>
          </w:rPr>
        </w:r>
        <w:r>
          <w:rPr>
            <w:noProof/>
            <w:webHidden/>
          </w:rPr>
          <w:fldChar w:fldCharType="separate"/>
        </w:r>
        <w:r>
          <w:rPr>
            <w:noProof/>
            <w:webHidden/>
          </w:rPr>
          <w:t>35</w:t>
        </w:r>
        <w:r>
          <w:rPr>
            <w:noProof/>
            <w:webHidden/>
          </w:rPr>
          <w:fldChar w:fldCharType="end"/>
        </w:r>
      </w:hyperlink>
    </w:p>
    <w:p w14:paraId="1099B14E" w14:textId="77777777" w:rsidR="007D3C15" w:rsidRDefault="007D3C15">
      <w:pPr>
        <w:pStyle w:val="TOC1"/>
        <w:rPr>
          <w:rFonts w:asciiTheme="minorHAnsi" w:eastAsiaTheme="minorEastAsia" w:hAnsiTheme="minorHAnsi" w:cstheme="minorBidi"/>
          <w:noProof/>
          <w:sz w:val="22"/>
          <w:szCs w:val="22"/>
        </w:rPr>
      </w:pPr>
      <w:hyperlink w:anchor="_Toc445200570" w:history="1">
        <w:r w:rsidRPr="00D4754A">
          <w:rPr>
            <w:rStyle w:val="Hyperlink"/>
            <w:noProof/>
          </w:rPr>
          <w:t>Appendix B – &lt;Appendix B Title&gt;</w:t>
        </w:r>
        <w:r>
          <w:rPr>
            <w:noProof/>
            <w:webHidden/>
          </w:rPr>
          <w:tab/>
        </w:r>
        <w:r>
          <w:rPr>
            <w:noProof/>
            <w:webHidden/>
          </w:rPr>
          <w:fldChar w:fldCharType="begin"/>
        </w:r>
        <w:r>
          <w:rPr>
            <w:noProof/>
            <w:webHidden/>
          </w:rPr>
          <w:instrText xml:space="preserve"> PAGEREF _Toc445200570 \h </w:instrText>
        </w:r>
        <w:r>
          <w:rPr>
            <w:noProof/>
            <w:webHidden/>
          </w:rPr>
        </w:r>
        <w:r>
          <w:rPr>
            <w:noProof/>
            <w:webHidden/>
          </w:rPr>
          <w:fldChar w:fldCharType="separate"/>
        </w:r>
        <w:r>
          <w:rPr>
            <w:noProof/>
            <w:webHidden/>
          </w:rPr>
          <w:t>35</w:t>
        </w:r>
        <w:r>
          <w:rPr>
            <w:noProof/>
            <w:webHidden/>
          </w:rPr>
          <w:fldChar w:fldCharType="end"/>
        </w:r>
      </w:hyperlink>
    </w:p>
    <w:p w14:paraId="7333ADBD" w14:textId="77777777" w:rsidR="007D3C15" w:rsidRDefault="007D3C15">
      <w:pPr>
        <w:pStyle w:val="TOC2"/>
        <w:tabs>
          <w:tab w:val="left" w:pos="1152"/>
        </w:tabs>
        <w:rPr>
          <w:rFonts w:asciiTheme="minorHAnsi" w:eastAsiaTheme="minorEastAsia" w:hAnsiTheme="minorHAnsi" w:cstheme="minorBidi"/>
          <w:noProof/>
          <w:sz w:val="22"/>
          <w:szCs w:val="22"/>
        </w:rPr>
      </w:pPr>
      <w:hyperlink w:anchor="_Toc445200571" w:history="1">
        <w:r w:rsidRPr="00D4754A">
          <w:rPr>
            <w:rStyle w:val="Hyperlink"/>
            <w:noProof/>
            <w14:scene3d>
              <w14:camera w14:prst="orthographicFront"/>
              <w14:lightRig w14:rig="threePt" w14:dir="t">
                <w14:rot w14:lat="0" w14:lon="0" w14:rev="0"/>
              </w14:lightRig>
            </w14:scene3d>
          </w:rPr>
          <w:t>B.1</w:t>
        </w:r>
        <w:r>
          <w:rPr>
            <w:rFonts w:asciiTheme="minorHAnsi" w:eastAsiaTheme="minorEastAsia" w:hAnsiTheme="minorHAnsi" w:cstheme="minorBidi"/>
            <w:noProof/>
            <w:sz w:val="22"/>
            <w:szCs w:val="22"/>
          </w:rPr>
          <w:tab/>
        </w:r>
        <w:r w:rsidRPr="00D4754A">
          <w:rPr>
            <w:rStyle w:val="Hyperlink"/>
            <w:bCs/>
            <w:noProof/>
          </w:rPr>
          <w:t>&lt;Add Title&gt;</w:t>
        </w:r>
        <w:r>
          <w:rPr>
            <w:noProof/>
            <w:webHidden/>
          </w:rPr>
          <w:tab/>
        </w:r>
        <w:r>
          <w:rPr>
            <w:noProof/>
            <w:webHidden/>
          </w:rPr>
          <w:fldChar w:fldCharType="begin"/>
        </w:r>
        <w:r>
          <w:rPr>
            <w:noProof/>
            <w:webHidden/>
          </w:rPr>
          <w:instrText xml:space="preserve"> PAGEREF _Toc445200571 \h </w:instrText>
        </w:r>
        <w:r>
          <w:rPr>
            <w:noProof/>
            <w:webHidden/>
          </w:rPr>
        </w:r>
        <w:r>
          <w:rPr>
            <w:noProof/>
            <w:webHidden/>
          </w:rPr>
          <w:fldChar w:fldCharType="separate"/>
        </w:r>
        <w:r>
          <w:rPr>
            <w:noProof/>
            <w:webHidden/>
          </w:rPr>
          <w:t>35</w:t>
        </w:r>
        <w:r>
          <w:rPr>
            <w:noProof/>
            <w:webHidden/>
          </w:rPr>
          <w:fldChar w:fldCharType="end"/>
        </w:r>
      </w:hyperlink>
    </w:p>
    <w:p w14:paraId="209D128A" w14:textId="77777777" w:rsidR="007D3C15" w:rsidRDefault="007D3C15">
      <w:pPr>
        <w:pStyle w:val="TOC1"/>
        <w:rPr>
          <w:rFonts w:asciiTheme="minorHAnsi" w:eastAsiaTheme="minorEastAsia" w:hAnsiTheme="minorHAnsi" w:cstheme="minorBidi"/>
          <w:noProof/>
          <w:sz w:val="22"/>
          <w:szCs w:val="22"/>
        </w:rPr>
      </w:pPr>
      <w:hyperlink w:anchor="_Toc445200572" w:history="1">
        <w:r w:rsidRPr="00D4754A">
          <w:rPr>
            <w:rStyle w:val="Hyperlink"/>
            <w:noProof/>
          </w:rPr>
          <w:t>Volume 2 Namespace Additions</w:t>
        </w:r>
        <w:r>
          <w:rPr>
            <w:noProof/>
            <w:webHidden/>
          </w:rPr>
          <w:tab/>
        </w:r>
        <w:r>
          <w:rPr>
            <w:noProof/>
            <w:webHidden/>
          </w:rPr>
          <w:fldChar w:fldCharType="begin"/>
        </w:r>
        <w:r>
          <w:rPr>
            <w:noProof/>
            <w:webHidden/>
          </w:rPr>
          <w:instrText xml:space="preserve"> PAGEREF _Toc445200572 \h </w:instrText>
        </w:r>
        <w:r>
          <w:rPr>
            <w:noProof/>
            <w:webHidden/>
          </w:rPr>
        </w:r>
        <w:r>
          <w:rPr>
            <w:noProof/>
            <w:webHidden/>
          </w:rPr>
          <w:fldChar w:fldCharType="separate"/>
        </w:r>
        <w:r>
          <w:rPr>
            <w:noProof/>
            <w:webHidden/>
          </w:rPr>
          <w:t>35</w:t>
        </w:r>
        <w:r>
          <w:rPr>
            <w:noProof/>
            <w:webHidden/>
          </w:rPr>
          <w:fldChar w:fldCharType="end"/>
        </w:r>
      </w:hyperlink>
    </w:p>
    <w:p w14:paraId="44DCFABE" w14:textId="77777777" w:rsidR="007D3C15" w:rsidRDefault="007D3C15">
      <w:pPr>
        <w:pStyle w:val="TOC1"/>
        <w:rPr>
          <w:rFonts w:asciiTheme="minorHAnsi" w:eastAsiaTheme="minorEastAsia" w:hAnsiTheme="minorHAnsi" w:cstheme="minorBidi"/>
          <w:noProof/>
          <w:sz w:val="22"/>
          <w:szCs w:val="22"/>
        </w:rPr>
      </w:pPr>
      <w:hyperlink w:anchor="_Toc445200573" w:history="1">
        <w:r w:rsidRPr="00D4754A">
          <w:rPr>
            <w:rStyle w:val="Hyperlink"/>
            <w:noProof/>
          </w:rPr>
          <w:t>Volume 3 – Content Modules</w:t>
        </w:r>
        <w:r>
          <w:rPr>
            <w:noProof/>
            <w:webHidden/>
          </w:rPr>
          <w:tab/>
        </w:r>
        <w:r>
          <w:rPr>
            <w:noProof/>
            <w:webHidden/>
          </w:rPr>
          <w:fldChar w:fldCharType="begin"/>
        </w:r>
        <w:r>
          <w:rPr>
            <w:noProof/>
            <w:webHidden/>
          </w:rPr>
          <w:instrText xml:space="preserve"> PAGEREF _Toc445200573 \h </w:instrText>
        </w:r>
        <w:r>
          <w:rPr>
            <w:noProof/>
            <w:webHidden/>
          </w:rPr>
        </w:r>
        <w:r>
          <w:rPr>
            <w:noProof/>
            <w:webHidden/>
          </w:rPr>
          <w:fldChar w:fldCharType="separate"/>
        </w:r>
        <w:r>
          <w:rPr>
            <w:noProof/>
            <w:webHidden/>
          </w:rPr>
          <w:t>36</w:t>
        </w:r>
        <w:r>
          <w:rPr>
            <w:noProof/>
            <w:webHidden/>
          </w:rPr>
          <w:fldChar w:fldCharType="end"/>
        </w:r>
      </w:hyperlink>
    </w:p>
    <w:p w14:paraId="6C8C3738" w14:textId="77777777" w:rsidR="007D3C15" w:rsidRDefault="007D3C15">
      <w:pPr>
        <w:pStyle w:val="TOC1"/>
        <w:rPr>
          <w:rFonts w:asciiTheme="minorHAnsi" w:eastAsiaTheme="minorEastAsia" w:hAnsiTheme="minorHAnsi" w:cstheme="minorBidi"/>
          <w:noProof/>
          <w:sz w:val="22"/>
          <w:szCs w:val="22"/>
        </w:rPr>
      </w:pPr>
      <w:hyperlink w:anchor="_Toc445200574" w:history="1">
        <w:r w:rsidRPr="00D4754A">
          <w:rPr>
            <w:rStyle w:val="Hyperlink"/>
            <w:noProof/>
          </w:rPr>
          <w:t>5. Namespaces and Vocabularies</w:t>
        </w:r>
        <w:r>
          <w:rPr>
            <w:noProof/>
            <w:webHidden/>
          </w:rPr>
          <w:tab/>
        </w:r>
        <w:r>
          <w:rPr>
            <w:noProof/>
            <w:webHidden/>
          </w:rPr>
          <w:fldChar w:fldCharType="begin"/>
        </w:r>
        <w:r>
          <w:rPr>
            <w:noProof/>
            <w:webHidden/>
          </w:rPr>
          <w:instrText xml:space="preserve"> PAGEREF _Toc445200574 \h </w:instrText>
        </w:r>
        <w:r>
          <w:rPr>
            <w:noProof/>
            <w:webHidden/>
          </w:rPr>
        </w:r>
        <w:r>
          <w:rPr>
            <w:noProof/>
            <w:webHidden/>
          </w:rPr>
          <w:fldChar w:fldCharType="separate"/>
        </w:r>
        <w:r>
          <w:rPr>
            <w:noProof/>
            <w:webHidden/>
          </w:rPr>
          <w:t>37</w:t>
        </w:r>
        <w:r>
          <w:rPr>
            <w:noProof/>
            <w:webHidden/>
          </w:rPr>
          <w:fldChar w:fldCharType="end"/>
        </w:r>
      </w:hyperlink>
    </w:p>
    <w:p w14:paraId="5A2F4445" w14:textId="77777777" w:rsidR="007D3C15" w:rsidRDefault="007D3C15">
      <w:pPr>
        <w:pStyle w:val="TOC1"/>
        <w:rPr>
          <w:rFonts w:asciiTheme="minorHAnsi" w:eastAsiaTheme="minorEastAsia" w:hAnsiTheme="minorHAnsi" w:cstheme="minorBidi"/>
          <w:noProof/>
          <w:sz w:val="22"/>
          <w:szCs w:val="22"/>
        </w:rPr>
      </w:pPr>
      <w:hyperlink w:anchor="_Toc445200575" w:history="1">
        <w:r w:rsidRPr="00D4754A">
          <w:rPr>
            <w:rStyle w:val="Hyperlink"/>
            <w:noProof/>
          </w:rPr>
          <w:t>6. Content Modules</w:t>
        </w:r>
        <w:r>
          <w:rPr>
            <w:noProof/>
            <w:webHidden/>
          </w:rPr>
          <w:tab/>
        </w:r>
        <w:r>
          <w:rPr>
            <w:noProof/>
            <w:webHidden/>
          </w:rPr>
          <w:fldChar w:fldCharType="begin"/>
        </w:r>
        <w:r>
          <w:rPr>
            <w:noProof/>
            <w:webHidden/>
          </w:rPr>
          <w:instrText xml:space="preserve"> PAGEREF _Toc445200575 \h </w:instrText>
        </w:r>
        <w:r>
          <w:rPr>
            <w:noProof/>
            <w:webHidden/>
          </w:rPr>
        </w:r>
        <w:r>
          <w:rPr>
            <w:noProof/>
            <w:webHidden/>
          </w:rPr>
          <w:fldChar w:fldCharType="separate"/>
        </w:r>
        <w:r>
          <w:rPr>
            <w:noProof/>
            <w:webHidden/>
          </w:rPr>
          <w:t>39</w:t>
        </w:r>
        <w:r>
          <w:rPr>
            <w:noProof/>
            <w:webHidden/>
          </w:rPr>
          <w:fldChar w:fldCharType="end"/>
        </w:r>
      </w:hyperlink>
    </w:p>
    <w:p w14:paraId="625AFEAE" w14:textId="77777777" w:rsidR="007D3C15" w:rsidRDefault="007D3C15">
      <w:pPr>
        <w:pStyle w:val="TOC2"/>
        <w:rPr>
          <w:rFonts w:asciiTheme="minorHAnsi" w:eastAsiaTheme="minorEastAsia" w:hAnsiTheme="minorHAnsi" w:cstheme="minorBidi"/>
          <w:noProof/>
          <w:sz w:val="22"/>
          <w:szCs w:val="22"/>
        </w:rPr>
      </w:pPr>
      <w:hyperlink w:anchor="_Toc445200576" w:history="1">
        <w:r w:rsidRPr="00D4754A">
          <w:rPr>
            <w:rStyle w:val="Hyperlink"/>
            <w:noProof/>
          </w:rPr>
          <w:t>6.3.1 CDA Document Content Modules</w:t>
        </w:r>
        <w:r>
          <w:rPr>
            <w:noProof/>
            <w:webHidden/>
          </w:rPr>
          <w:tab/>
        </w:r>
        <w:r>
          <w:rPr>
            <w:noProof/>
            <w:webHidden/>
          </w:rPr>
          <w:fldChar w:fldCharType="begin"/>
        </w:r>
        <w:r>
          <w:rPr>
            <w:noProof/>
            <w:webHidden/>
          </w:rPr>
          <w:instrText xml:space="preserve"> PAGEREF _Toc445200576 \h </w:instrText>
        </w:r>
        <w:r>
          <w:rPr>
            <w:noProof/>
            <w:webHidden/>
          </w:rPr>
        </w:r>
        <w:r>
          <w:rPr>
            <w:noProof/>
            <w:webHidden/>
          </w:rPr>
          <w:fldChar w:fldCharType="separate"/>
        </w:r>
        <w:r>
          <w:rPr>
            <w:noProof/>
            <w:webHidden/>
          </w:rPr>
          <w:t>39</w:t>
        </w:r>
        <w:r>
          <w:rPr>
            <w:noProof/>
            <w:webHidden/>
          </w:rPr>
          <w:fldChar w:fldCharType="end"/>
        </w:r>
      </w:hyperlink>
    </w:p>
    <w:p w14:paraId="57E93D77" w14:textId="77777777" w:rsidR="007D3C15" w:rsidRDefault="007D3C15">
      <w:pPr>
        <w:pStyle w:val="TOC4"/>
        <w:rPr>
          <w:rFonts w:asciiTheme="minorHAnsi" w:eastAsiaTheme="minorEastAsia" w:hAnsiTheme="minorHAnsi" w:cstheme="minorBidi"/>
          <w:noProof/>
          <w:sz w:val="22"/>
          <w:szCs w:val="22"/>
        </w:rPr>
      </w:pPr>
      <w:hyperlink w:anchor="_Toc445200577" w:history="1">
        <w:r w:rsidRPr="00D4754A">
          <w:rPr>
            <w:rStyle w:val="Hyperlink"/>
            <w:noProof/>
          </w:rPr>
          <w:t>6.3.1.D &lt;Content Module Name (Acronym)&gt; Document Content Module</w:t>
        </w:r>
        <w:r>
          <w:rPr>
            <w:noProof/>
            <w:webHidden/>
          </w:rPr>
          <w:tab/>
        </w:r>
        <w:r>
          <w:rPr>
            <w:noProof/>
            <w:webHidden/>
          </w:rPr>
          <w:fldChar w:fldCharType="begin"/>
        </w:r>
        <w:r>
          <w:rPr>
            <w:noProof/>
            <w:webHidden/>
          </w:rPr>
          <w:instrText xml:space="preserve"> PAGEREF _Toc445200577 \h </w:instrText>
        </w:r>
        <w:r>
          <w:rPr>
            <w:noProof/>
            <w:webHidden/>
          </w:rPr>
        </w:r>
        <w:r>
          <w:rPr>
            <w:noProof/>
            <w:webHidden/>
          </w:rPr>
          <w:fldChar w:fldCharType="separate"/>
        </w:r>
        <w:r>
          <w:rPr>
            <w:noProof/>
            <w:webHidden/>
          </w:rPr>
          <w:t>40</w:t>
        </w:r>
        <w:r>
          <w:rPr>
            <w:noProof/>
            <w:webHidden/>
          </w:rPr>
          <w:fldChar w:fldCharType="end"/>
        </w:r>
      </w:hyperlink>
    </w:p>
    <w:p w14:paraId="29E7D96B" w14:textId="77777777" w:rsidR="007D3C15" w:rsidRDefault="007D3C15">
      <w:pPr>
        <w:pStyle w:val="TOC5"/>
        <w:rPr>
          <w:rFonts w:asciiTheme="minorHAnsi" w:eastAsiaTheme="minorEastAsia" w:hAnsiTheme="minorHAnsi" w:cstheme="minorBidi"/>
          <w:noProof/>
          <w:sz w:val="22"/>
          <w:szCs w:val="22"/>
        </w:rPr>
      </w:pPr>
      <w:hyperlink w:anchor="_Toc445200578" w:history="1">
        <w:r w:rsidRPr="00D4754A">
          <w:rPr>
            <w:rStyle w:val="Hyperlink"/>
            <w:noProof/>
          </w:rPr>
          <w:t>6.3.1.D.1 Format Code</w:t>
        </w:r>
        <w:r>
          <w:rPr>
            <w:noProof/>
            <w:webHidden/>
          </w:rPr>
          <w:tab/>
        </w:r>
        <w:r>
          <w:rPr>
            <w:noProof/>
            <w:webHidden/>
          </w:rPr>
          <w:fldChar w:fldCharType="begin"/>
        </w:r>
        <w:r>
          <w:rPr>
            <w:noProof/>
            <w:webHidden/>
          </w:rPr>
          <w:instrText xml:space="preserve"> PAGEREF _Toc445200578 \h </w:instrText>
        </w:r>
        <w:r>
          <w:rPr>
            <w:noProof/>
            <w:webHidden/>
          </w:rPr>
        </w:r>
        <w:r>
          <w:rPr>
            <w:noProof/>
            <w:webHidden/>
          </w:rPr>
          <w:fldChar w:fldCharType="separate"/>
        </w:r>
        <w:r>
          <w:rPr>
            <w:noProof/>
            <w:webHidden/>
          </w:rPr>
          <w:t>40</w:t>
        </w:r>
        <w:r>
          <w:rPr>
            <w:noProof/>
            <w:webHidden/>
          </w:rPr>
          <w:fldChar w:fldCharType="end"/>
        </w:r>
      </w:hyperlink>
    </w:p>
    <w:p w14:paraId="3E8CB9E2" w14:textId="77777777" w:rsidR="007D3C15" w:rsidRDefault="007D3C15">
      <w:pPr>
        <w:pStyle w:val="TOC5"/>
        <w:rPr>
          <w:rFonts w:asciiTheme="minorHAnsi" w:eastAsiaTheme="minorEastAsia" w:hAnsiTheme="minorHAnsi" w:cstheme="minorBidi"/>
          <w:noProof/>
          <w:sz w:val="22"/>
          <w:szCs w:val="22"/>
        </w:rPr>
      </w:pPr>
      <w:hyperlink w:anchor="_Toc445200579" w:history="1">
        <w:r w:rsidRPr="00D4754A">
          <w:rPr>
            <w:rStyle w:val="Hyperlink"/>
            <w:noProof/>
          </w:rPr>
          <w:t>6.3.1.D.2 Parent Template</w:t>
        </w:r>
        <w:r>
          <w:rPr>
            <w:noProof/>
            <w:webHidden/>
          </w:rPr>
          <w:tab/>
        </w:r>
        <w:r>
          <w:rPr>
            <w:noProof/>
            <w:webHidden/>
          </w:rPr>
          <w:fldChar w:fldCharType="begin"/>
        </w:r>
        <w:r>
          <w:rPr>
            <w:noProof/>
            <w:webHidden/>
          </w:rPr>
          <w:instrText xml:space="preserve"> PAGEREF _Toc445200579 \h </w:instrText>
        </w:r>
        <w:r>
          <w:rPr>
            <w:noProof/>
            <w:webHidden/>
          </w:rPr>
        </w:r>
        <w:r>
          <w:rPr>
            <w:noProof/>
            <w:webHidden/>
          </w:rPr>
          <w:fldChar w:fldCharType="separate"/>
        </w:r>
        <w:r>
          <w:rPr>
            <w:noProof/>
            <w:webHidden/>
          </w:rPr>
          <w:t>40</w:t>
        </w:r>
        <w:r>
          <w:rPr>
            <w:noProof/>
            <w:webHidden/>
          </w:rPr>
          <w:fldChar w:fldCharType="end"/>
        </w:r>
      </w:hyperlink>
    </w:p>
    <w:p w14:paraId="37C3EF0A" w14:textId="77777777" w:rsidR="007D3C15" w:rsidRDefault="007D3C15">
      <w:pPr>
        <w:pStyle w:val="TOC5"/>
        <w:rPr>
          <w:rFonts w:asciiTheme="minorHAnsi" w:eastAsiaTheme="minorEastAsia" w:hAnsiTheme="minorHAnsi" w:cstheme="minorBidi"/>
          <w:noProof/>
          <w:sz w:val="22"/>
          <w:szCs w:val="22"/>
        </w:rPr>
      </w:pPr>
      <w:hyperlink w:anchor="_Toc445200580" w:history="1">
        <w:r w:rsidRPr="00D4754A">
          <w:rPr>
            <w:rStyle w:val="Hyperlink"/>
            <w:noProof/>
          </w:rPr>
          <w:t>6.3.1.D.3 Referenced Standards</w:t>
        </w:r>
        <w:r>
          <w:rPr>
            <w:noProof/>
            <w:webHidden/>
          </w:rPr>
          <w:tab/>
        </w:r>
        <w:r>
          <w:rPr>
            <w:noProof/>
            <w:webHidden/>
          </w:rPr>
          <w:fldChar w:fldCharType="begin"/>
        </w:r>
        <w:r>
          <w:rPr>
            <w:noProof/>
            <w:webHidden/>
          </w:rPr>
          <w:instrText xml:space="preserve"> PAGEREF _Toc445200580 \h </w:instrText>
        </w:r>
        <w:r>
          <w:rPr>
            <w:noProof/>
            <w:webHidden/>
          </w:rPr>
        </w:r>
        <w:r>
          <w:rPr>
            <w:noProof/>
            <w:webHidden/>
          </w:rPr>
          <w:fldChar w:fldCharType="separate"/>
        </w:r>
        <w:r>
          <w:rPr>
            <w:noProof/>
            <w:webHidden/>
          </w:rPr>
          <w:t>40</w:t>
        </w:r>
        <w:r>
          <w:rPr>
            <w:noProof/>
            <w:webHidden/>
          </w:rPr>
          <w:fldChar w:fldCharType="end"/>
        </w:r>
      </w:hyperlink>
    </w:p>
    <w:p w14:paraId="72B62799" w14:textId="77777777" w:rsidR="007D3C15" w:rsidRDefault="007D3C15">
      <w:pPr>
        <w:pStyle w:val="TOC5"/>
        <w:rPr>
          <w:rFonts w:asciiTheme="minorHAnsi" w:eastAsiaTheme="minorEastAsia" w:hAnsiTheme="minorHAnsi" w:cstheme="minorBidi"/>
          <w:noProof/>
          <w:sz w:val="22"/>
          <w:szCs w:val="22"/>
        </w:rPr>
      </w:pPr>
      <w:hyperlink w:anchor="_Toc445200581" w:history="1">
        <w:r w:rsidRPr="00D4754A">
          <w:rPr>
            <w:rStyle w:val="Hyperlink"/>
            <w:noProof/>
          </w:rPr>
          <w:t>6.3.1.D.4 Data Element Requirement Mappings to CDA</w:t>
        </w:r>
        <w:r>
          <w:rPr>
            <w:noProof/>
            <w:webHidden/>
          </w:rPr>
          <w:tab/>
        </w:r>
        <w:r>
          <w:rPr>
            <w:noProof/>
            <w:webHidden/>
          </w:rPr>
          <w:fldChar w:fldCharType="begin"/>
        </w:r>
        <w:r>
          <w:rPr>
            <w:noProof/>
            <w:webHidden/>
          </w:rPr>
          <w:instrText xml:space="preserve"> PAGEREF _Toc445200581 \h </w:instrText>
        </w:r>
        <w:r>
          <w:rPr>
            <w:noProof/>
            <w:webHidden/>
          </w:rPr>
        </w:r>
        <w:r>
          <w:rPr>
            <w:noProof/>
            <w:webHidden/>
          </w:rPr>
          <w:fldChar w:fldCharType="separate"/>
        </w:r>
        <w:r>
          <w:rPr>
            <w:noProof/>
            <w:webHidden/>
          </w:rPr>
          <w:t>41</w:t>
        </w:r>
        <w:r>
          <w:rPr>
            <w:noProof/>
            <w:webHidden/>
          </w:rPr>
          <w:fldChar w:fldCharType="end"/>
        </w:r>
      </w:hyperlink>
    </w:p>
    <w:p w14:paraId="511A1809" w14:textId="77777777" w:rsidR="007D3C15" w:rsidRDefault="007D3C15">
      <w:pPr>
        <w:pStyle w:val="TOC5"/>
        <w:rPr>
          <w:rFonts w:asciiTheme="minorHAnsi" w:eastAsiaTheme="minorEastAsia" w:hAnsiTheme="minorHAnsi" w:cstheme="minorBidi"/>
          <w:noProof/>
          <w:sz w:val="22"/>
          <w:szCs w:val="22"/>
        </w:rPr>
      </w:pPr>
      <w:hyperlink w:anchor="_Toc445200582" w:history="1">
        <w:r w:rsidRPr="00D4754A">
          <w:rPr>
            <w:rStyle w:val="Hyperlink"/>
            <w:noProof/>
          </w:rPr>
          <w:t>6.3.1.D.5 &lt;Content Module Name (Acronym, if applicable)&gt; Document Content Module Specification</w:t>
        </w:r>
        <w:r>
          <w:rPr>
            <w:noProof/>
            <w:webHidden/>
          </w:rPr>
          <w:tab/>
        </w:r>
        <w:r>
          <w:rPr>
            <w:noProof/>
            <w:webHidden/>
          </w:rPr>
          <w:fldChar w:fldCharType="begin"/>
        </w:r>
        <w:r>
          <w:rPr>
            <w:noProof/>
            <w:webHidden/>
          </w:rPr>
          <w:instrText xml:space="preserve"> PAGEREF _Toc445200582 \h </w:instrText>
        </w:r>
        <w:r>
          <w:rPr>
            <w:noProof/>
            <w:webHidden/>
          </w:rPr>
        </w:r>
        <w:r>
          <w:rPr>
            <w:noProof/>
            <w:webHidden/>
          </w:rPr>
          <w:fldChar w:fldCharType="separate"/>
        </w:r>
        <w:r>
          <w:rPr>
            <w:noProof/>
            <w:webHidden/>
          </w:rPr>
          <w:t>42</w:t>
        </w:r>
        <w:r>
          <w:rPr>
            <w:noProof/>
            <w:webHidden/>
          </w:rPr>
          <w:fldChar w:fldCharType="end"/>
        </w:r>
      </w:hyperlink>
    </w:p>
    <w:p w14:paraId="7118EA0F" w14:textId="77777777" w:rsidR="007D3C15" w:rsidRDefault="007D3C15">
      <w:pPr>
        <w:pStyle w:val="TOC6"/>
        <w:rPr>
          <w:rFonts w:asciiTheme="minorHAnsi" w:eastAsiaTheme="minorEastAsia" w:hAnsiTheme="minorHAnsi" w:cstheme="minorBidi"/>
          <w:noProof/>
          <w:sz w:val="22"/>
          <w:szCs w:val="22"/>
        </w:rPr>
      </w:pPr>
      <w:hyperlink w:anchor="_Toc445200583" w:history="1">
        <w:r w:rsidRPr="00D4754A">
          <w:rPr>
            <w:rStyle w:val="Hyperlink"/>
            <w:noProof/>
          </w:rPr>
          <w:t>6.3.1.D.5.1 &lt;Header Element or Section Name&gt; &lt;Vocabulary Constraint or Condition&gt;</w:t>
        </w:r>
        <w:r>
          <w:rPr>
            <w:noProof/>
            <w:webHidden/>
          </w:rPr>
          <w:tab/>
        </w:r>
        <w:r>
          <w:rPr>
            <w:noProof/>
            <w:webHidden/>
          </w:rPr>
          <w:fldChar w:fldCharType="begin"/>
        </w:r>
        <w:r>
          <w:rPr>
            <w:noProof/>
            <w:webHidden/>
          </w:rPr>
          <w:instrText xml:space="preserve"> PAGEREF _Toc445200583 \h </w:instrText>
        </w:r>
        <w:r>
          <w:rPr>
            <w:noProof/>
            <w:webHidden/>
          </w:rPr>
        </w:r>
        <w:r>
          <w:rPr>
            <w:noProof/>
            <w:webHidden/>
          </w:rPr>
          <w:fldChar w:fldCharType="separate"/>
        </w:r>
        <w:r>
          <w:rPr>
            <w:noProof/>
            <w:webHidden/>
          </w:rPr>
          <w:t>44</w:t>
        </w:r>
        <w:r>
          <w:rPr>
            <w:noProof/>
            <w:webHidden/>
          </w:rPr>
          <w:fldChar w:fldCharType="end"/>
        </w:r>
      </w:hyperlink>
    </w:p>
    <w:p w14:paraId="63D824A7" w14:textId="77777777" w:rsidR="007D3C15" w:rsidRDefault="007D3C15">
      <w:pPr>
        <w:pStyle w:val="TOC6"/>
        <w:rPr>
          <w:rFonts w:asciiTheme="minorHAnsi" w:eastAsiaTheme="minorEastAsia" w:hAnsiTheme="minorHAnsi" w:cstheme="minorBidi"/>
          <w:noProof/>
          <w:sz w:val="22"/>
          <w:szCs w:val="22"/>
        </w:rPr>
      </w:pPr>
      <w:hyperlink w:anchor="_Toc445200584" w:history="1">
        <w:r w:rsidRPr="00D4754A">
          <w:rPr>
            <w:rStyle w:val="Hyperlink"/>
            <w:noProof/>
          </w:rPr>
          <w:t>6.3.1.D.5.2 &lt;Header Element or Section Name&gt; &lt;Vocabulary Constraint or Condition&gt;</w:t>
        </w:r>
        <w:r>
          <w:rPr>
            <w:noProof/>
            <w:webHidden/>
          </w:rPr>
          <w:tab/>
        </w:r>
        <w:r>
          <w:rPr>
            <w:noProof/>
            <w:webHidden/>
          </w:rPr>
          <w:fldChar w:fldCharType="begin"/>
        </w:r>
        <w:r>
          <w:rPr>
            <w:noProof/>
            <w:webHidden/>
          </w:rPr>
          <w:instrText xml:space="preserve"> PAGEREF _Toc445200584 \h </w:instrText>
        </w:r>
        <w:r>
          <w:rPr>
            <w:noProof/>
            <w:webHidden/>
          </w:rPr>
        </w:r>
        <w:r>
          <w:rPr>
            <w:noProof/>
            <w:webHidden/>
          </w:rPr>
          <w:fldChar w:fldCharType="separate"/>
        </w:r>
        <w:r>
          <w:rPr>
            <w:noProof/>
            <w:webHidden/>
          </w:rPr>
          <w:t>44</w:t>
        </w:r>
        <w:r>
          <w:rPr>
            <w:noProof/>
            <w:webHidden/>
          </w:rPr>
          <w:fldChar w:fldCharType="end"/>
        </w:r>
      </w:hyperlink>
    </w:p>
    <w:p w14:paraId="76030763" w14:textId="77777777" w:rsidR="007D3C15" w:rsidRDefault="007D3C15">
      <w:pPr>
        <w:pStyle w:val="TOC6"/>
        <w:rPr>
          <w:rFonts w:asciiTheme="minorHAnsi" w:eastAsiaTheme="minorEastAsia" w:hAnsiTheme="minorHAnsi" w:cstheme="minorBidi"/>
          <w:noProof/>
          <w:sz w:val="22"/>
          <w:szCs w:val="22"/>
        </w:rPr>
      </w:pPr>
      <w:hyperlink w:anchor="_Toc445200585" w:history="1">
        <w:r w:rsidRPr="00D4754A">
          <w:rPr>
            <w:rStyle w:val="Hyperlink"/>
            <w:noProof/>
          </w:rPr>
          <w:t>6.3.1.D.5.3 &lt;Header Element or Section Name&gt; &lt;Vocabulary Constraint or Condition&gt;</w:t>
        </w:r>
        <w:r>
          <w:rPr>
            <w:noProof/>
            <w:webHidden/>
          </w:rPr>
          <w:tab/>
        </w:r>
        <w:r>
          <w:rPr>
            <w:noProof/>
            <w:webHidden/>
          </w:rPr>
          <w:fldChar w:fldCharType="begin"/>
        </w:r>
        <w:r>
          <w:rPr>
            <w:noProof/>
            <w:webHidden/>
          </w:rPr>
          <w:instrText xml:space="preserve"> PAGEREF _Toc445200585 \h </w:instrText>
        </w:r>
        <w:r>
          <w:rPr>
            <w:noProof/>
            <w:webHidden/>
          </w:rPr>
        </w:r>
        <w:r>
          <w:rPr>
            <w:noProof/>
            <w:webHidden/>
          </w:rPr>
          <w:fldChar w:fldCharType="separate"/>
        </w:r>
        <w:r>
          <w:rPr>
            <w:noProof/>
            <w:webHidden/>
          </w:rPr>
          <w:t>44</w:t>
        </w:r>
        <w:r>
          <w:rPr>
            <w:noProof/>
            <w:webHidden/>
          </w:rPr>
          <w:fldChar w:fldCharType="end"/>
        </w:r>
      </w:hyperlink>
    </w:p>
    <w:p w14:paraId="6D3F504E" w14:textId="77777777" w:rsidR="007D3C15" w:rsidRDefault="007D3C15">
      <w:pPr>
        <w:pStyle w:val="TOC6"/>
        <w:rPr>
          <w:rFonts w:asciiTheme="minorHAnsi" w:eastAsiaTheme="minorEastAsia" w:hAnsiTheme="minorHAnsi" w:cstheme="minorBidi"/>
          <w:noProof/>
          <w:sz w:val="22"/>
          <w:szCs w:val="22"/>
        </w:rPr>
      </w:pPr>
      <w:hyperlink w:anchor="_Toc445200586" w:history="1">
        <w:r w:rsidRPr="00D4754A">
          <w:rPr>
            <w:rStyle w:val="Hyperlink"/>
            <w:noProof/>
          </w:rPr>
          <w:t>6.3.1.D.5.4 &lt;Header Element or Section Name&gt; &lt;Vocabulary Constraint or Condition&gt;</w:t>
        </w:r>
        <w:r>
          <w:rPr>
            <w:noProof/>
            <w:webHidden/>
          </w:rPr>
          <w:tab/>
        </w:r>
        <w:r>
          <w:rPr>
            <w:noProof/>
            <w:webHidden/>
          </w:rPr>
          <w:fldChar w:fldCharType="begin"/>
        </w:r>
        <w:r>
          <w:rPr>
            <w:noProof/>
            <w:webHidden/>
          </w:rPr>
          <w:instrText xml:space="preserve"> PAGEREF _Toc445200586 \h </w:instrText>
        </w:r>
        <w:r>
          <w:rPr>
            <w:noProof/>
            <w:webHidden/>
          </w:rPr>
        </w:r>
        <w:r>
          <w:rPr>
            <w:noProof/>
            <w:webHidden/>
          </w:rPr>
          <w:fldChar w:fldCharType="separate"/>
        </w:r>
        <w:r>
          <w:rPr>
            <w:noProof/>
            <w:webHidden/>
          </w:rPr>
          <w:t>45</w:t>
        </w:r>
        <w:r>
          <w:rPr>
            <w:noProof/>
            <w:webHidden/>
          </w:rPr>
          <w:fldChar w:fldCharType="end"/>
        </w:r>
      </w:hyperlink>
    </w:p>
    <w:p w14:paraId="30F8BD8B" w14:textId="77777777" w:rsidR="007D3C15" w:rsidRDefault="007D3C15">
      <w:pPr>
        <w:pStyle w:val="TOC6"/>
        <w:rPr>
          <w:rFonts w:asciiTheme="minorHAnsi" w:eastAsiaTheme="minorEastAsia" w:hAnsiTheme="minorHAnsi" w:cstheme="minorBidi"/>
          <w:noProof/>
          <w:sz w:val="22"/>
          <w:szCs w:val="22"/>
        </w:rPr>
      </w:pPr>
      <w:hyperlink w:anchor="_Toc445200587" w:history="1">
        <w:r w:rsidRPr="00D4754A">
          <w:rPr>
            <w:rStyle w:val="Hyperlink"/>
            <w:noProof/>
          </w:rPr>
          <w:t>6.3.1.D.5.1 &lt;Template Title name&gt; &lt;Vocabulary Constraint or Condition&gt;</w:t>
        </w:r>
        <w:r>
          <w:rPr>
            <w:noProof/>
            <w:webHidden/>
          </w:rPr>
          <w:tab/>
        </w:r>
        <w:r>
          <w:rPr>
            <w:noProof/>
            <w:webHidden/>
          </w:rPr>
          <w:fldChar w:fldCharType="begin"/>
        </w:r>
        <w:r>
          <w:rPr>
            <w:noProof/>
            <w:webHidden/>
          </w:rPr>
          <w:instrText xml:space="preserve"> PAGEREF _Toc445200587 \h </w:instrText>
        </w:r>
        <w:r>
          <w:rPr>
            <w:noProof/>
            <w:webHidden/>
          </w:rPr>
        </w:r>
        <w:r>
          <w:rPr>
            <w:noProof/>
            <w:webHidden/>
          </w:rPr>
          <w:fldChar w:fldCharType="separate"/>
        </w:r>
        <w:r>
          <w:rPr>
            <w:noProof/>
            <w:webHidden/>
          </w:rPr>
          <w:t>47</w:t>
        </w:r>
        <w:r>
          <w:rPr>
            <w:noProof/>
            <w:webHidden/>
          </w:rPr>
          <w:fldChar w:fldCharType="end"/>
        </w:r>
      </w:hyperlink>
    </w:p>
    <w:p w14:paraId="518C450D" w14:textId="77777777" w:rsidR="007D3C15" w:rsidRDefault="007D3C15">
      <w:pPr>
        <w:pStyle w:val="TOC6"/>
        <w:rPr>
          <w:rFonts w:asciiTheme="minorHAnsi" w:eastAsiaTheme="minorEastAsia" w:hAnsiTheme="minorHAnsi" w:cstheme="minorBidi"/>
          <w:noProof/>
          <w:sz w:val="22"/>
          <w:szCs w:val="22"/>
        </w:rPr>
      </w:pPr>
      <w:hyperlink w:anchor="_Toc445200588" w:history="1">
        <w:r w:rsidRPr="00D4754A">
          <w:rPr>
            <w:rStyle w:val="Hyperlink"/>
            <w:noProof/>
          </w:rPr>
          <w:t>6.3.1.D.5.2 &lt;Template Title name&gt; &lt;Vocabulary Constraint or Condition&gt;</w:t>
        </w:r>
        <w:r>
          <w:rPr>
            <w:noProof/>
            <w:webHidden/>
          </w:rPr>
          <w:tab/>
        </w:r>
        <w:r>
          <w:rPr>
            <w:noProof/>
            <w:webHidden/>
          </w:rPr>
          <w:fldChar w:fldCharType="begin"/>
        </w:r>
        <w:r>
          <w:rPr>
            <w:noProof/>
            <w:webHidden/>
          </w:rPr>
          <w:instrText xml:space="preserve"> PAGEREF _Toc445200588 \h </w:instrText>
        </w:r>
        <w:r>
          <w:rPr>
            <w:noProof/>
            <w:webHidden/>
          </w:rPr>
        </w:r>
        <w:r>
          <w:rPr>
            <w:noProof/>
            <w:webHidden/>
          </w:rPr>
          <w:fldChar w:fldCharType="separate"/>
        </w:r>
        <w:r>
          <w:rPr>
            <w:noProof/>
            <w:webHidden/>
          </w:rPr>
          <w:t>47</w:t>
        </w:r>
        <w:r>
          <w:rPr>
            <w:noProof/>
            <w:webHidden/>
          </w:rPr>
          <w:fldChar w:fldCharType="end"/>
        </w:r>
      </w:hyperlink>
    </w:p>
    <w:p w14:paraId="0D41EF79" w14:textId="77777777" w:rsidR="007D3C15" w:rsidRDefault="007D3C15">
      <w:pPr>
        <w:pStyle w:val="TOC5"/>
        <w:rPr>
          <w:rFonts w:asciiTheme="minorHAnsi" w:eastAsiaTheme="minorEastAsia" w:hAnsiTheme="minorHAnsi" w:cstheme="minorBidi"/>
          <w:noProof/>
          <w:sz w:val="22"/>
          <w:szCs w:val="22"/>
        </w:rPr>
      </w:pPr>
      <w:hyperlink w:anchor="_Toc445200589" w:history="1">
        <w:r w:rsidRPr="00D4754A">
          <w:rPr>
            <w:rStyle w:val="Hyperlink"/>
            <w:noProof/>
          </w:rPr>
          <w:t>6.3.1.D.6 &lt;Document and Acronym Name&gt; Conformance and Example</w:t>
        </w:r>
        <w:r>
          <w:rPr>
            <w:noProof/>
            <w:webHidden/>
          </w:rPr>
          <w:tab/>
        </w:r>
        <w:r>
          <w:rPr>
            <w:noProof/>
            <w:webHidden/>
          </w:rPr>
          <w:fldChar w:fldCharType="begin"/>
        </w:r>
        <w:r>
          <w:rPr>
            <w:noProof/>
            <w:webHidden/>
          </w:rPr>
          <w:instrText xml:space="preserve"> PAGEREF _Toc445200589 \h </w:instrText>
        </w:r>
        <w:r>
          <w:rPr>
            <w:noProof/>
            <w:webHidden/>
          </w:rPr>
        </w:r>
        <w:r>
          <w:rPr>
            <w:noProof/>
            <w:webHidden/>
          </w:rPr>
          <w:fldChar w:fldCharType="separate"/>
        </w:r>
        <w:r>
          <w:rPr>
            <w:noProof/>
            <w:webHidden/>
          </w:rPr>
          <w:t>47</w:t>
        </w:r>
        <w:r>
          <w:rPr>
            <w:noProof/>
            <w:webHidden/>
          </w:rPr>
          <w:fldChar w:fldCharType="end"/>
        </w:r>
      </w:hyperlink>
    </w:p>
    <w:p w14:paraId="358CB014" w14:textId="77777777" w:rsidR="007D3C15" w:rsidRDefault="007D3C15">
      <w:pPr>
        <w:pStyle w:val="TOC2"/>
        <w:rPr>
          <w:rFonts w:asciiTheme="minorHAnsi" w:eastAsiaTheme="minorEastAsia" w:hAnsiTheme="minorHAnsi" w:cstheme="minorBidi"/>
          <w:noProof/>
          <w:sz w:val="22"/>
          <w:szCs w:val="22"/>
        </w:rPr>
      </w:pPr>
      <w:hyperlink w:anchor="_Toc445200590" w:history="1">
        <w:r w:rsidRPr="00D4754A">
          <w:rPr>
            <w:rStyle w:val="Hyperlink"/>
            <w:noProof/>
          </w:rPr>
          <w:t>6.3.2 CDA Header Content Modules</w:t>
        </w:r>
        <w:r>
          <w:rPr>
            <w:noProof/>
            <w:webHidden/>
          </w:rPr>
          <w:tab/>
        </w:r>
        <w:r>
          <w:rPr>
            <w:noProof/>
            <w:webHidden/>
          </w:rPr>
          <w:fldChar w:fldCharType="begin"/>
        </w:r>
        <w:r>
          <w:rPr>
            <w:noProof/>
            <w:webHidden/>
          </w:rPr>
          <w:instrText xml:space="preserve"> PAGEREF _Toc445200590 \h </w:instrText>
        </w:r>
        <w:r>
          <w:rPr>
            <w:noProof/>
            <w:webHidden/>
          </w:rPr>
        </w:r>
        <w:r>
          <w:rPr>
            <w:noProof/>
            <w:webHidden/>
          </w:rPr>
          <w:fldChar w:fldCharType="separate"/>
        </w:r>
        <w:r>
          <w:rPr>
            <w:noProof/>
            <w:webHidden/>
          </w:rPr>
          <w:t>48</w:t>
        </w:r>
        <w:r>
          <w:rPr>
            <w:noProof/>
            <w:webHidden/>
          </w:rPr>
          <w:fldChar w:fldCharType="end"/>
        </w:r>
      </w:hyperlink>
    </w:p>
    <w:p w14:paraId="714BAECD" w14:textId="77777777" w:rsidR="007D3C15" w:rsidRDefault="007D3C15">
      <w:pPr>
        <w:pStyle w:val="TOC4"/>
        <w:rPr>
          <w:rFonts w:asciiTheme="minorHAnsi" w:eastAsiaTheme="minorEastAsia" w:hAnsiTheme="minorHAnsi" w:cstheme="minorBidi"/>
          <w:noProof/>
          <w:sz w:val="22"/>
          <w:szCs w:val="22"/>
        </w:rPr>
      </w:pPr>
      <w:hyperlink w:anchor="_Toc445200591" w:history="1">
        <w:r w:rsidRPr="00D4754A">
          <w:rPr>
            <w:rStyle w:val="Hyperlink"/>
            <w:noProof/>
          </w:rPr>
          <w:t>6.3.2.H &lt;Header Element Module Name&gt; Header Content Module</w:t>
        </w:r>
        <w:r>
          <w:rPr>
            <w:noProof/>
            <w:webHidden/>
          </w:rPr>
          <w:tab/>
        </w:r>
        <w:r>
          <w:rPr>
            <w:noProof/>
            <w:webHidden/>
          </w:rPr>
          <w:fldChar w:fldCharType="begin"/>
        </w:r>
        <w:r>
          <w:rPr>
            <w:noProof/>
            <w:webHidden/>
          </w:rPr>
          <w:instrText xml:space="preserve"> PAGEREF _Toc445200591 \h </w:instrText>
        </w:r>
        <w:r>
          <w:rPr>
            <w:noProof/>
            <w:webHidden/>
          </w:rPr>
        </w:r>
        <w:r>
          <w:rPr>
            <w:noProof/>
            <w:webHidden/>
          </w:rPr>
          <w:fldChar w:fldCharType="separate"/>
        </w:r>
        <w:r>
          <w:rPr>
            <w:noProof/>
            <w:webHidden/>
          </w:rPr>
          <w:t>48</w:t>
        </w:r>
        <w:r>
          <w:rPr>
            <w:noProof/>
            <w:webHidden/>
          </w:rPr>
          <w:fldChar w:fldCharType="end"/>
        </w:r>
      </w:hyperlink>
    </w:p>
    <w:p w14:paraId="7F7DEFDF" w14:textId="77777777" w:rsidR="007D3C15" w:rsidRDefault="007D3C15">
      <w:pPr>
        <w:pStyle w:val="TOC5"/>
        <w:rPr>
          <w:rFonts w:asciiTheme="minorHAnsi" w:eastAsiaTheme="minorEastAsia" w:hAnsiTheme="minorHAnsi" w:cstheme="minorBidi"/>
          <w:noProof/>
          <w:sz w:val="22"/>
          <w:szCs w:val="22"/>
        </w:rPr>
      </w:pPr>
      <w:hyperlink w:anchor="_Toc445200592" w:history="1">
        <w:r w:rsidRPr="00D4754A">
          <w:rPr>
            <w:rStyle w:val="Hyperlink"/>
            <w:noProof/>
          </w:rPr>
          <w:t xml:space="preserve">6.3.2.H.1 &lt;Description Name&gt; &lt;e.g., </w:t>
        </w:r>
        <w:r w:rsidRPr="00D4754A">
          <w:rPr>
            <w:rStyle w:val="Hyperlink"/>
            <w:rFonts w:eastAsia="Calibri"/>
            <w:noProof/>
          </w:rPr>
          <w:t xml:space="preserve">Responsible Party&gt; &lt;Specification Document </w:t>
        </w:r>
        <w:r w:rsidRPr="00D4754A">
          <w:rPr>
            <w:rStyle w:val="Hyperlink"/>
            <w:rFonts w:eastAsia="Calibri"/>
            <w:i/>
            <w:noProof/>
          </w:rPr>
          <w:t>or</w:t>
        </w:r>
        <w:r w:rsidRPr="00D4754A">
          <w:rPr>
            <w:rStyle w:val="Hyperlink"/>
            <w:rFonts w:eastAsia="Calibri"/>
            <w:noProof/>
          </w:rPr>
          <w:t xml:space="preserve"> Vocabulary Constraint&gt;</w:t>
        </w:r>
        <w:r>
          <w:rPr>
            <w:noProof/>
            <w:webHidden/>
          </w:rPr>
          <w:tab/>
        </w:r>
        <w:r>
          <w:rPr>
            <w:noProof/>
            <w:webHidden/>
          </w:rPr>
          <w:fldChar w:fldCharType="begin"/>
        </w:r>
        <w:r>
          <w:rPr>
            <w:noProof/>
            <w:webHidden/>
          </w:rPr>
          <w:instrText xml:space="preserve"> PAGEREF _Toc445200592 \h </w:instrText>
        </w:r>
        <w:r>
          <w:rPr>
            <w:noProof/>
            <w:webHidden/>
          </w:rPr>
        </w:r>
        <w:r>
          <w:rPr>
            <w:noProof/>
            <w:webHidden/>
          </w:rPr>
          <w:fldChar w:fldCharType="separate"/>
        </w:r>
        <w:r>
          <w:rPr>
            <w:noProof/>
            <w:webHidden/>
          </w:rPr>
          <w:t>49</w:t>
        </w:r>
        <w:r>
          <w:rPr>
            <w:noProof/>
            <w:webHidden/>
          </w:rPr>
          <w:fldChar w:fldCharType="end"/>
        </w:r>
      </w:hyperlink>
    </w:p>
    <w:p w14:paraId="1D683287" w14:textId="77777777" w:rsidR="007D3C15" w:rsidRDefault="007D3C15">
      <w:pPr>
        <w:pStyle w:val="TOC5"/>
        <w:rPr>
          <w:rFonts w:asciiTheme="minorHAnsi" w:eastAsiaTheme="minorEastAsia" w:hAnsiTheme="minorHAnsi" w:cstheme="minorBidi"/>
          <w:noProof/>
          <w:sz w:val="22"/>
          <w:szCs w:val="22"/>
        </w:rPr>
      </w:pPr>
      <w:hyperlink w:anchor="_Toc445200593" w:history="1">
        <w:r w:rsidRPr="00D4754A">
          <w:rPr>
            <w:rStyle w:val="Hyperlink"/>
            <w:noProof/>
          </w:rPr>
          <w:t>6.3.2.H.2 &lt;Description Name&gt; &lt;</w:t>
        </w:r>
        <w:r w:rsidRPr="00D4754A">
          <w:rPr>
            <w:rStyle w:val="Hyperlink"/>
            <w:rFonts w:eastAsia="Calibri"/>
            <w:noProof/>
          </w:rPr>
          <w:t>Specification Document OR Vocabulary Constraint&gt;</w:t>
        </w:r>
        <w:r>
          <w:rPr>
            <w:noProof/>
            <w:webHidden/>
          </w:rPr>
          <w:tab/>
        </w:r>
        <w:r>
          <w:rPr>
            <w:noProof/>
            <w:webHidden/>
          </w:rPr>
          <w:fldChar w:fldCharType="begin"/>
        </w:r>
        <w:r>
          <w:rPr>
            <w:noProof/>
            <w:webHidden/>
          </w:rPr>
          <w:instrText xml:space="preserve"> PAGEREF _Toc445200593 \h </w:instrText>
        </w:r>
        <w:r>
          <w:rPr>
            <w:noProof/>
            <w:webHidden/>
          </w:rPr>
        </w:r>
        <w:r>
          <w:rPr>
            <w:noProof/>
            <w:webHidden/>
          </w:rPr>
          <w:fldChar w:fldCharType="separate"/>
        </w:r>
        <w:r>
          <w:rPr>
            <w:noProof/>
            <w:webHidden/>
          </w:rPr>
          <w:t>50</w:t>
        </w:r>
        <w:r>
          <w:rPr>
            <w:noProof/>
            <w:webHidden/>
          </w:rPr>
          <w:fldChar w:fldCharType="end"/>
        </w:r>
      </w:hyperlink>
    </w:p>
    <w:p w14:paraId="416729E7" w14:textId="77777777" w:rsidR="007D3C15" w:rsidRDefault="007D3C15">
      <w:pPr>
        <w:pStyle w:val="TOC5"/>
        <w:rPr>
          <w:rFonts w:asciiTheme="minorHAnsi" w:eastAsiaTheme="minorEastAsia" w:hAnsiTheme="minorHAnsi" w:cstheme="minorBidi"/>
          <w:noProof/>
          <w:sz w:val="22"/>
          <w:szCs w:val="22"/>
        </w:rPr>
      </w:pPr>
      <w:hyperlink w:anchor="_Toc445200594" w:history="1">
        <w:r w:rsidRPr="00D4754A">
          <w:rPr>
            <w:rStyle w:val="Hyperlink"/>
            <w:noProof/>
          </w:rPr>
          <w:t>6.3.2.H.3 &lt;Description Name&gt; &lt;</w:t>
        </w:r>
        <w:r w:rsidRPr="00D4754A">
          <w:rPr>
            <w:rStyle w:val="Hyperlink"/>
            <w:rFonts w:eastAsia="Calibri"/>
            <w:noProof/>
          </w:rPr>
          <w:t>Specification Document OR Vocabulary Constraint&gt;</w:t>
        </w:r>
        <w:r>
          <w:rPr>
            <w:noProof/>
            <w:webHidden/>
          </w:rPr>
          <w:tab/>
        </w:r>
        <w:r>
          <w:rPr>
            <w:noProof/>
            <w:webHidden/>
          </w:rPr>
          <w:fldChar w:fldCharType="begin"/>
        </w:r>
        <w:r>
          <w:rPr>
            <w:noProof/>
            <w:webHidden/>
          </w:rPr>
          <w:instrText xml:space="preserve"> PAGEREF _Toc445200594 \h </w:instrText>
        </w:r>
        <w:r>
          <w:rPr>
            <w:noProof/>
            <w:webHidden/>
          </w:rPr>
        </w:r>
        <w:r>
          <w:rPr>
            <w:noProof/>
            <w:webHidden/>
          </w:rPr>
          <w:fldChar w:fldCharType="separate"/>
        </w:r>
        <w:r>
          <w:rPr>
            <w:noProof/>
            <w:webHidden/>
          </w:rPr>
          <w:t>50</w:t>
        </w:r>
        <w:r>
          <w:rPr>
            <w:noProof/>
            <w:webHidden/>
          </w:rPr>
          <w:fldChar w:fldCharType="end"/>
        </w:r>
      </w:hyperlink>
    </w:p>
    <w:p w14:paraId="2DBF59FC" w14:textId="77777777" w:rsidR="007D3C15" w:rsidRDefault="007D3C15">
      <w:pPr>
        <w:pStyle w:val="TOC2"/>
        <w:rPr>
          <w:rFonts w:asciiTheme="minorHAnsi" w:eastAsiaTheme="minorEastAsia" w:hAnsiTheme="minorHAnsi" w:cstheme="minorBidi"/>
          <w:noProof/>
          <w:sz w:val="22"/>
          <w:szCs w:val="22"/>
        </w:rPr>
      </w:pPr>
      <w:hyperlink w:anchor="_Toc445200595" w:history="1">
        <w:r w:rsidRPr="00D4754A">
          <w:rPr>
            <w:rStyle w:val="Hyperlink"/>
            <w:noProof/>
          </w:rPr>
          <w:t>6.3.3 CDA Section Content Modules</w:t>
        </w:r>
        <w:r>
          <w:rPr>
            <w:noProof/>
            <w:webHidden/>
          </w:rPr>
          <w:tab/>
        </w:r>
        <w:r>
          <w:rPr>
            <w:noProof/>
            <w:webHidden/>
          </w:rPr>
          <w:fldChar w:fldCharType="begin"/>
        </w:r>
        <w:r>
          <w:rPr>
            <w:noProof/>
            <w:webHidden/>
          </w:rPr>
          <w:instrText xml:space="preserve"> PAGEREF _Toc445200595 \h </w:instrText>
        </w:r>
        <w:r>
          <w:rPr>
            <w:noProof/>
            <w:webHidden/>
          </w:rPr>
        </w:r>
        <w:r>
          <w:rPr>
            <w:noProof/>
            <w:webHidden/>
          </w:rPr>
          <w:fldChar w:fldCharType="separate"/>
        </w:r>
        <w:r>
          <w:rPr>
            <w:noProof/>
            <w:webHidden/>
          </w:rPr>
          <w:t>51</w:t>
        </w:r>
        <w:r>
          <w:rPr>
            <w:noProof/>
            <w:webHidden/>
          </w:rPr>
          <w:fldChar w:fldCharType="end"/>
        </w:r>
      </w:hyperlink>
    </w:p>
    <w:p w14:paraId="20EBF4F0" w14:textId="77777777" w:rsidR="007D3C15" w:rsidRDefault="007D3C15">
      <w:pPr>
        <w:pStyle w:val="TOC4"/>
        <w:rPr>
          <w:rFonts w:asciiTheme="minorHAnsi" w:eastAsiaTheme="minorEastAsia" w:hAnsiTheme="minorHAnsi" w:cstheme="minorBidi"/>
          <w:noProof/>
          <w:sz w:val="22"/>
          <w:szCs w:val="22"/>
        </w:rPr>
      </w:pPr>
      <w:hyperlink w:anchor="_Toc445200596" w:history="1">
        <w:r w:rsidRPr="00D4754A">
          <w:rPr>
            <w:rStyle w:val="Hyperlink"/>
            <w:noProof/>
          </w:rPr>
          <w:t>6.3.3.10.S &lt;Section Module Name&gt; - Section Content Module</w:t>
        </w:r>
        <w:r>
          <w:rPr>
            <w:noProof/>
            <w:webHidden/>
          </w:rPr>
          <w:tab/>
        </w:r>
        <w:r>
          <w:rPr>
            <w:noProof/>
            <w:webHidden/>
          </w:rPr>
          <w:fldChar w:fldCharType="begin"/>
        </w:r>
        <w:r>
          <w:rPr>
            <w:noProof/>
            <w:webHidden/>
          </w:rPr>
          <w:instrText xml:space="preserve"> PAGEREF _Toc445200596 \h </w:instrText>
        </w:r>
        <w:r>
          <w:rPr>
            <w:noProof/>
            <w:webHidden/>
          </w:rPr>
        </w:r>
        <w:r>
          <w:rPr>
            <w:noProof/>
            <w:webHidden/>
          </w:rPr>
          <w:fldChar w:fldCharType="separate"/>
        </w:r>
        <w:r>
          <w:rPr>
            <w:noProof/>
            <w:webHidden/>
          </w:rPr>
          <w:t>51</w:t>
        </w:r>
        <w:r>
          <w:rPr>
            <w:noProof/>
            <w:webHidden/>
          </w:rPr>
          <w:fldChar w:fldCharType="end"/>
        </w:r>
      </w:hyperlink>
    </w:p>
    <w:p w14:paraId="17204D3E" w14:textId="77777777" w:rsidR="007D3C15" w:rsidRDefault="007D3C15">
      <w:pPr>
        <w:pStyle w:val="TOC5"/>
        <w:rPr>
          <w:rFonts w:asciiTheme="minorHAnsi" w:eastAsiaTheme="minorEastAsia" w:hAnsiTheme="minorHAnsi" w:cstheme="minorBidi"/>
          <w:noProof/>
          <w:sz w:val="22"/>
          <w:szCs w:val="22"/>
        </w:rPr>
      </w:pPr>
      <w:hyperlink w:anchor="_Toc445200597" w:history="1">
        <w:r w:rsidRPr="00D4754A">
          <w:rPr>
            <w:rStyle w:val="Hyperlink"/>
            <w:noProof/>
          </w:rPr>
          <w:t>6.3.3.10.S.1 &lt;Data Element or Section Name&gt; &lt;Condition, Specification Document, or Vocabulary Constraint&gt;</w:t>
        </w:r>
        <w:r>
          <w:rPr>
            <w:noProof/>
            <w:webHidden/>
          </w:rPr>
          <w:tab/>
        </w:r>
        <w:r>
          <w:rPr>
            <w:noProof/>
            <w:webHidden/>
          </w:rPr>
          <w:fldChar w:fldCharType="begin"/>
        </w:r>
        <w:r>
          <w:rPr>
            <w:noProof/>
            <w:webHidden/>
          </w:rPr>
          <w:instrText xml:space="preserve"> PAGEREF _Toc445200597 \h </w:instrText>
        </w:r>
        <w:r>
          <w:rPr>
            <w:noProof/>
            <w:webHidden/>
          </w:rPr>
        </w:r>
        <w:r>
          <w:rPr>
            <w:noProof/>
            <w:webHidden/>
          </w:rPr>
          <w:fldChar w:fldCharType="separate"/>
        </w:r>
        <w:r>
          <w:rPr>
            <w:noProof/>
            <w:webHidden/>
          </w:rPr>
          <w:t>52</w:t>
        </w:r>
        <w:r>
          <w:rPr>
            <w:noProof/>
            <w:webHidden/>
          </w:rPr>
          <w:fldChar w:fldCharType="end"/>
        </w:r>
      </w:hyperlink>
    </w:p>
    <w:p w14:paraId="4D4003E3" w14:textId="77777777" w:rsidR="007D3C15" w:rsidRDefault="007D3C15">
      <w:pPr>
        <w:pStyle w:val="TOC5"/>
        <w:rPr>
          <w:rFonts w:asciiTheme="minorHAnsi" w:eastAsiaTheme="minorEastAsia" w:hAnsiTheme="minorHAnsi" w:cstheme="minorBidi"/>
          <w:noProof/>
          <w:sz w:val="22"/>
          <w:szCs w:val="22"/>
        </w:rPr>
      </w:pPr>
      <w:hyperlink w:anchor="_Toc445200598" w:history="1">
        <w:r w:rsidRPr="00D4754A">
          <w:rPr>
            <w:rStyle w:val="Hyperlink"/>
            <w:noProof/>
          </w:rPr>
          <w:t>6.3.3.10.S.2 &lt;Data Element or Section Name&gt; &lt;Condition, Specification Document, or Vocabulary Constraint&gt;</w:t>
        </w:r>
        <w:r>
          <w:rPr>
            <w:noProof/>
            <w:webHidden/>
          </w:rPr>
          <w:tab/>
        </w:r>
        <w:r>
          <w:rPr>
            <w:noProof/>
            <w:webHidden/>
          </w:rPr>
          <w:fldChar w:fldCharType="begin"/>
        </w:r>
        <w:r>
          <w:rPr>
            <w:noProof/>
            <w:webHidden/>
          </w:rPr>
          <w:instrText xml:space="preserve"> PAGEREF _Toc445200598 \h </w:instrText>
        </w:r>
        <w:r>
          <w:rPr>
            <w:noProof/>
            <w:webHidden/>
          </w:rPr>
        </w:r>
        <w:r>
          <w:rPr>
            <w:noProof/>
            <w:webHidden/>
          </w:rPr>
          <w:fldChar w:fldCharType="separate"/>
        </w:r>
        <w:r>
          <w:rPr>
            <w:noProof/>
            <w:webHidden/>
          </w:rPr>
          <w:t>53</w:t>
        </w:r>
        <w:r>
          <w:rPr>
            <w:noProof/>
            <w:webHidden/>
          </w:rPr>
          <w:fldChar w:fldCharType="end"/>
        </w:r>
      </w:hyperlink>
    </w:p>
    <w:p w14:paraId="2BE1F66E" w14:textId="77777777" w:rsidR="007D3C15" w:rsidRDefault="007D3C15">
      <w:pPr>
        <w:pStyle w:val="TOC5"/>
        <w:rPr>
          <w:rFonts w:asciiTheme="minorHAnsi" w:eastAsiaTheme="minorEastAsia" w:hAnsiTheme="minorHAnsi" w:cstheme="minorBidi"/>
          <w:noProof/>
          <w:sz w:val="22"/>
          <w:szCs w:val="22"/>
        </w:rPr>
      </w:pPr>
      <w:hyperlink w:anchor="_Toc445200599" w:history="1">
        <w:r w:rsidRPr="00D4754A">
          <w:rPr>
            <w:rStyle w:val="Hyperlink"/>
            <w:noProof/>
          </w:rPr>
          <w:t>6.3.3.10.S.3 &lt;Data Element or Section Name&gt; &lt;Condition, Specification Document, or Vocabulary Constraint&gt;</w:t>
        </w:r>
        <w:r>
          <w:rPr>
            <w:noProof/>
            <w:webHidden/>
          </w:rPr>
          <w:tab/>
        </w:r>
        <w:r>
          <w:rPr>
            <w:noProof/>
            <w:webHidden/>
          </w:rPr>
          <w:fldChar w:fldCharType="begin"/>
        </w:r>
        <w:r>
          <w:rPr>
            <w:noProof/>
            <w:webHidden/>
          </w:rPr>
          <w:instrText xml:space="preserve"> PAGEREF _Toc445200599 \h </w:instrText>
        </w:r>
        <w:r>
          <w:rPr>
            <w:noProof/>
            <w:webHidden/>
          </w:rPr>
        </w:r>
        <w:r>
          <w:rPr>
            <w:noProof/>
            <w:webHidden/>
          </w:rPr>
          <w:fldChar w:fldCharType="separate"/>
        </w:r>
        <w:r>
          <w:rPr>
            <w:noProof/>
            <w:webHidden/>
          </w:rPr>
          <w:t>53</w:t>
        </w:r>
        <w:r>
          <w:rPr>
            <w:noProof/>
            <w:webHidden/>
          </w:rPr>
          <w:fldChar w:fldCharType="end"/>
        </w:r>
      </w:hyperlink>
    </w:p>
    <w:p w14:paraId="16B7A112" w14:textId="77777777" w:rsidR="007D3C15" w:rsidRDefault="007D3C15">
      <w:pPr>
        <w:pStyle w:val="TOC4"/>
        <w:rPr>
          <w:rFonts w:asciiTheme="minorHAnsi" w:eastAsiaTheme="minorEastAsia" w:hAnsiTheme="minorHAnsi" w:cstheme="minorBidi"/>
          <w:noProof/>
          <w:sz w:val="22"/>
          <w:szCs w:val="22"/>
        </w:rPr>
      </w:pPr>
      <w:hyperlink w:anchor="_Toc445200600" w:history="1">
        <w:r w:rsidRPr="00D4754A">
          <w:rPr>
            <w:rStyle w:val="Hyperlink"/>
            <w:noProof/>
          </w:rPr>
          <w:t>6.3.3.10.S Medical History - Cardiac Section 11329-0</w:t>
        </w:r>
        <w:r>
          <w:rPr>
            <w:noProof/>
            <w:webHidden/>
          </w:rPr>
          <w:tab/>
        </w:r>
        <w:r>
          <w:rPr>
            <w:noProof/>
            <w:webHidden/>
          </w:rPr>
          <w:fldChar w:fldCharType="begin"/>
        </w:r>
        <w:r>
          <w:rPr>
            <w:noProof/>
            <w:webHidden/>
          </w:rPr>
          <w:instrText xml:space="preserve"> PAGEREF _Toc445200600 \h </w:instrText>
        </w:r>
        <w:r>
          <w:rPr>
            <w:noProof/>
            <w:webHidden/>
          </w:rPr>
        </w:r>
        <w:r>
          <w:rPr>
            <w:noProof/>
            <w:webHidden/>
          </w:rPr>
          <w:fldChar w:fldCharType="separate"/>
        </w:r>
        <w:r>
          <w:rPr>
            <w:noProof/>
            <w:webHidden/>
          </w:rPr>
          <w:t>53</w:t>
        </w:r>
        <w:r>
          <w:rPr>
            <w:noProof/>
            <w:webHidden/>
          </w:rPr>
          <w:fldChar w:fldCharType="end"/>
        </w:r>
      </w:hyperlink>
    </w:p>
    <w:p w14:paraId="1DAAF17A" w14:textId="77777777" w:rsidR="007D3C15" w:rsidRDefault="007D3C15">
      <w:pPr>
        <w:pStyle w:val="TOC2"/>
        <w:rPr>
          <w:rFonts w:asciiTheme="minorHAnsi" w:eastAsiaTheme="minorEastAsia" w:hAnsiTheme="minorHAnsi" w:cstheme="minorBidi"/>
          <w:noProof/>
          <w:sz w:val="22"/>
          <w:szCs w:val="22"/>
        </w:rPr>
      </w:pPr>
      <w:hyperlink w:anchor="_Toc445200601" w:history="1">
        <w:r w:rsidRPr="00D4754A">
          <w:rPr>
            <w:rStyle w:val="Hyperlink"/>
            <w:noProof/>
          </w:rPr>
          <w:t>6.3.4 CDA Entry Content Modules</w:t>
        </w:r>
        <w:r>
          <w:rPr>
            <w:noProof/>
            <w:webHidden/>
          </w:rPr>
          <w:tab/>
        </w:r>
        <w:r>
          <w:rPr>
            <w:noProof/>
            <w:webHidden/>
          </w:rPr>
          <w:fldChar w:fldCharType="begin"/>
        </w:r>
        <w:r>
          <w:rPr>
            <w:noProof/>
            <w:webHidden/>
          </w:rPr>
          <w:instrText xml:space="preserve"> PAGEREF _Toc445200601 \h </w:instrText>
        </w:r>
        <w:r>
          <w:rPr>
            <w:noProof/>
            <w:webHidden/>
          </w:rPr>
        </w:r>
        <w:r>
          <w:rPr>
            <w:noProof/>
            <w:webHidden/>
          </w:rPr>
          <w:fldChar w:fldCharType="separate"/>
        </w:r>
        <w:r>
          <w:rPr>
            <w:noProof/>
            <w:webHidden/>
          </w:rPr>
          <w:t>55</w:t>
        </w:r>
        <w:r>
          <w:rPr>
            <w:noProof/>
            <w:webHidden/>
          </w:rPr>
          <w:fldChar w:fldCharType="end"/>
        </w:r>
      </w:hyperlink>
    </w:p>
    <w:p w14:paraId="41FEA92A" w14:textId="77777777" w:rsidR="007D3C15" w:rsidRDefault="007D3C15">
      <w:pPr>
        <w:pStyle w:val="TOC4"/>
        <w:rPr>
          <w:rFonts w:asciiTheme="minorHAnsi" w:eastAsiaTheme="minorEastAsia" w:hAnsiTheme="minorHAnsi" w:cstheme="minorBidi"/>
          <w:noProof/>
          <w:sz w:val="22"/>
          <w:szCs w:val="22"/>
        </w:rPr>
      </w:pPr>
      <w:hyperlink w:anchor="_Toc445200602" w:history="1">
        <w:r w:rsidRPr="00D4754A">
          <w:rPr>
            <w:rStyle w:val="Hyperlink"/>
            <w:noProof/>
          </w:rPr>
          <w:t>6.3.4.E &lt;Entry Content Module Name&gt; Entry Content Module</w:t>
        </w:r>
        <w:r>
          <w:rPr>
            <w:noProof/>
            <w:webHidden/>
          </w:rPr>
          <w:tab/>
        </w:r>
        <w:r>
          <w:rPr>
            <w:noProof/>
            <w:webHidden/>
          </w:rPr>
          <w:fldChar w:fldCharType="begin"/>
        </w:r>
        <w:r>
          <w:rPr>
            <w:noProof/>
            <w:webHidden/>
          </w:rPr>
          <w:instrText xml:space="preserve"> PAGEREF _Toc445200602 \h </w:instrText>
        </w:r>
        <w:r>
          <w:rPr>
            <w:noProof/>
            <w:webHidden/>
          </w:rPr>
        </w:r>
        <w:r>
          <w:rPr>
            <w:noProof/>
            <w:webHidden/>
          </w:rPr>
          <w:fldChar w:fldCharType="separate"/>
        </w:r>
        <w:r>
          <w:rPr>
            <w:noProof/>
            <w:webHidden/>
          </w:rPr>
          <w:t>56</w:t>
        </w:r>
        <w:r>
          <w:rPr>
            <w:noProof/>
            <w:webHidden/>
          </w:rPr>
          <w:fldChar w:fldCharType="end"/>
        </w:r>
      </w:hyperlink>
    </w:p>
    <w:p w14:paraId="61AC93E9" w14:textId="77777777" w:rsidR="007D3C15" w:rsidRDefault="007D3C15">
      <w:pPr>
        <w:pStyle w:val="TOC5"/>
        <w:rPr>
          <w:rFonts w:asciiTheme="minorHAnsi" w:eastAsiaTheme="minorEastAsia" w:hAnsiTheme="minorHAnsi" w:cstheme="minorBidi"/>
          <w:noProof/>
          <w:sz w:val="22"/>
          <w:szCs w:val="22"/>
        </w:rPr>
      </w:pPr>
      <w:hyperlink w:anchor="_Toc445200603" w:history="1">
        <w:r w:rsidRPr="00D4754A">
          <w:rPr>
            <w:rStyle w:val="Hyperlink"/>
            <w:noProof/>
          </w:rPr>
          <w:t>6.3.4.E.1 Simple Observation (wall motion) Vocabulary Constraints</w:t>
        </w:r>
        <w:r>
          <w:rPr>
            <w:noProof/>
            <w:webHidden/>
          </w:rPr>
          <w:tab/>
        </w:r>
        <w:r>
          <w:rPr>
            <w:noProof/>
            <w:webHidden/>
          </w:rPr>
          <w:fldChar w:fldCharType="begin"/>
        </w:r>
        <w:r>
          <w:rPr>
            <w:noProof/>
            <w:webHidden/>
          </w:rPr>
          <w:instrText xml:space="preserve"> PAGEREF _Toc445200603 \h </w:instrText>
        </w:r>
        <w:r>
          <w:rPr>
            <w:noProof/>
            <w:webHidden/>
          </w:rPr>
        </w:r>
        <w:r>
          <w:rPr>
            <w:noProof/>
            <w:webHidden/>
          </w:rPr>
          <w:fldChar w:fldCharType="separate"/>
        </w:r>
        <w:r>
          <w:rPr>
            <w:noProof/>
            <w:webHidden/>
          </w:rPr>
          <w:t>57</w:t>
        </w:r>
        <w:r>
          <w:rPr>
            <w:noProof/>
            <w:webHidden/>
          </w:rPr>
          <w:fldChar w:fldCharType="end"/>
        </w:r>
      </w:hyperlink>
    </w:p>
    <w:p w14:paraId="34B341D0" w14:textId="77777777" w:rsidR="007D3C15" w:rsidRDefault="007D3C15">
      <w:pPr>
        <w:pStyle w:val="TOC5"/>
        <w:rPr>
          <w:rFonts w:asciiTheme="minorHAnsi" w:eastAsiaTheme="minorEastAsia" w:hAnsiTheme="minorHAnsi" w:cstheme="minorBidi"/>
          <w:noProof/>
          <w:sz w:val="22"/>
          <w:szCs w:val="22"/>
        </w:rPr>
      </w:pPr>
      <w:hyperlink w:anchor="_Toc445200604" w:history="1">
        <w:r w:rsidRPr="00D4754A">
          <w:rPr>
            <w:rStyle w:val="Hyperlink"/>
            <w:noProof/>
          </w:rPr>
          <w:t>6.3.4.E.2 Simple Observation (wall morphology) Constraints</w:t>
        </w:r>
        <w:r>
          <w:rPr>
            <w:noProof/>
            <w:webHidden/>
          </w:rPr>
          <w:tab/>
        </w:r>
        <w:r>
          <w:rPr>
            <w:noProof/>
            <w:webHidden/>
          </w:rPr>
          <w:fldChar w:fldCharType="begin"/>
        </w:r>
        <w:r>
          <w:rPr>
            <w:noProof/>
            <w:webHidden/>
          </w:rPr>
          <w:instrText xml:space="preserve"> PAGEREF _Toc445200604 \h </w:instrText>
        </w:r>
        <w:r>
          <w:rPr>
            <w:noProof/>
            <w:webHidden/>
          </w:rPr>
        </w:r>
        <w:r>
          <w:rPr>
            <w:noProof/>
            <w:webHidden/>
          </w:rPr>
          <w:fldChar w:fldCharType="separate"/>
        </w:r>
        <w:r>
          <w:rPr>
            <w:noProof/>
            <w:webHidden/>
          </w:rPr>
          <w:t>57</w:t>
        </w:r>
        <w:r>
          <w:rPr>
            <w:noProof/>
            <w:webHidden/>
          </w:rPr>
          <w:fldChar w:fldCharType="end"/>
        </w:r>
      </w:hyperlink>
    </w:p>
    <w:p w14:paraId="5BF09F2E" w14:textId="77777777" w:rsidR="007D3C15" w:rsidRDefault="007D3C15">
      <w:pPr>
        <w:pStyle w:val="TOC5"/>
        <w:rPr>
          <w:rFonts w:asciiTheme="minorHAnsi" w:eastAsiaTheme="minorEastAsia" w:hAnsiTheme="minorHAnsi" w:cstheme="minorBidi"/>
          <w:noProof/>
          <w:sz w:val="22"/>
          <w:szCs w:val="22"/>
        </w:rPr>
      </w:pPr>
      <w:hyperlink w:anchor="_Toc445200605" w:history="1">
        <w:r w:rsidRPr="00D4754A">
          <w:rPr>
            <w:rStyle w:val="Hyperlink"/>
            <w:noProof/>
          </w:rPr>
          <w:t>&lt;e.g.,6.3.4.E Result Observation - Cardiac</w:t>
        </w:r>
        <w:r>
          <w:rPr>
            <w:noProof/>
            <w:webHidden/>
          </w:rPr>
          <w:tab/>
        </w:r>
        <w:r>
          <w:rPr>
            <w:noProof/>
            <w:webHidden/>
          </w:rPr>
          <w:fldChar w:fldCharType="begin"/>
        </w:r>
        <w:r>
          <w:rPr>
            <w:noProof/>
            <w:webHidden/>
          </w:rPr>
          <w:instrText xml:space="preserve"> PAGEREF _Toc445200605 \h </w:instrText>
        </w:r>
        <w:r>
          <w:rPr>
            <w:noProof/>
            <w:webHidden/>
          </w:rPr>
        </w:r>
        <w:r>
          <w:rPr>
            <w:noProof/>
            <w:webHidden/>
          </w:rPr>
          <w:fldChar w:fldCharType="separate"/>
        </w:r>
        <w:r>
          <w:rPr>
            <w:noProof/>
            <w:webHidden/>
          </w:rPr>
          <w:t>58</w:t>
        </w:r>
        <w:r>
          <w:rPr>
            <w:noProof/>
            <w:webHidden/>
          </w:rPr>
          <w:fldChar w:fldCharType="end"/>
        </w:r>
      </w:hyperlink>
    </w:p>
    <w:p w14:paraId="391780A7" w14:textId="77777777" w:rsidR="007D3C15" w:rsidRDefault="007D3C15">
      <w:pPr>
        <w:pStyle w:val="TOC2"/>
        <w:tabs>
          <w:tab w:val="left" w:pos="1152"/>
        </w:tabs>
        <w:rPr>
          <w:rFonts w:asciiTheme="minorHAnsi" w:eastAsiaTheme="minorEastAsia" w:hAnsiTheme="minorHAnsi" w:cstheme="minorBidi"/>
          <w:noProof/>
          <w:sz w:val="22"/>
          <w:szCs w:val="22"/>
        </w:rPr>
      </w:pPr>
      <w:hyperlink w:anchor="_Toc445200606" w:history="1">
        <w:r w:rsidRPr="00D4754A">
          <w:rPr>
            <w:rStyle w:val="Hyperlink"/>
            <w:noProof/>
          </w:rPr>
          <w:t>6.4</w:t>
        </w:r>
        <w:r>
          <w:rPr>
            <w:rFonts w:asciiTheme="minorHAnsi" w:eastAsiaTheme="minorEastAsia" w:hAnsiTheme="minorHAnsi" w:cstheme="minorBidi"/>
            <w:noProof/>
            <w:sz w:val="22"/>
            <w:szCs w:val="22"/>
          </w:rPr>
          <w:tab/>
        </w:r>
        <w:r w:rsidRPr="00D4754A">
          <w:rPr>
            <w:rStyle w:val="Hyperlink"/>
            <w:noProof/>
          </w:rPr>
          <w:t>Section not applicable</w:t>
        </w:r>
        <w:r>
          <w:rPr>
            <w:noProof/>
            <w:webHidden/>
          </w:rPr>
          <w:tab/>
        </w:r>
        <w:r>
          <w:rPr>
            <w:noProof/>
            <w:webHidden/>
          </w:rPr>
          <w:fldChar w:fldCharType="begin"/>
        </w:r>
        <w:r>
          <w:rPr>
            <w:noProof/>
            <w:webHidden/>
          </w:rPr>
          <w:instrText xml:space="preserve"> PAGEREF _Toc445200606 \h </w:instrText>
        </w:r>
        <w:r>
          <w:rPr>
            <w:noProof/>
            <w:webHidden/>
          </w:rPr>
        </w:r>
        <w:r>
          <w:rPr>
            <w:noProof/>
            <w:webHidden/>
          </w:rPr>
          <w:fldChar w:fldCharType="separate"/>
        </w:r>
        <w:r>
          <w:rPr>
            <w:noProof/>
            <w:webHidden/>
          </w:rPr>
          <w:t>60</w:t>
        </w:r>
        <w:r>
          <w:rPr>
            <w:noProof/>
            <w:webHidden/>
          </w:rPr>
          <w:fldChar w:fldCharType="end"/>
        </w:r>
      </w:hyperlink>
    </w:p>
    <w:p w14:paraId="55AF5172" w14:textId="77777777" w:rsidR="007D3C15" w:rsidRDefault="007D3C15">
      <w:pPr>
        <w:pStyle w:val="TOC2"/>
        <w:tabs>
          <w:tab w:val="left" w:pos="1152"/>
        </w:tabs>
        <w:rPr>
          <w:rFonts w:asciiTheme="minorHAnsi" w:eastAsiaTheme="minorEastAsia" w:hAnsiTheme="minorHAnsi" w:cstheme="minorBidi"/>
          <w:noProof/>
          <w:sz w:val="22"/>
          <w:szCs w:val="22"/>
        </w:rPr>
      </w:pPr>
      <w:hyperlink w:anchor="_Toc445200607" w:history="1">
        <w:r w:rsidRPr="00D4754A">
          <w:rPr>
            <w:rStyle w:val="Hyperlink"/>
            <w:noProof/>
          </w:rPr>
          <w:t>6.5</w:t>
        </w:r>
        <w:r>
          <w:rPr>
            <w:rFonts w:asciiTheme="minorHAnsi" w:eastAsiaTheme="minorEastAsia" w:hAnsiTheme="minorHAnsi" w:cstheme="minorBidi"/>
            <w:noProof/>
            <w:sz w:val="22"/>
            <w:szCs w:val="22"/>
          </w:rPr>
          <w:tab/>
        </w:r>
        <w:r w:rsidRPr="00D4754A">
          <w:rPr>
            <w:rStyle w:val="Hyperlink"/>
            <w:noProof/>
          </w:rPr>
          <w:t>PCC Value Sets</w:t>
        </w:r>
        <w:r>
          <w:rPr>
            <w:noProof/>
            <w:webHidden/>
          </w:rPr>
          <w:tab/>
        </w:r>
        <w:r>
          <w:rPr>
            <w:noProof/>
            <w:webHidden/>
          </w:rPr>
          <w:fldChar w:fldCharType="begin"/>
        </w:r>
        <w:r>
          <w:rPr>
            <w:noProof/>
            <w:webHidden/>
          </w:rPr>
          <w:instrText xml:space="preserve"> PAGEREF _Toc445200607 \h </w:instrText>
        </w:r>
        <w:r>
          <w:rPr>
            <w:noProof/>
            <w:webHidden/>
          </w:rPr>
        </w:r>
        <w:r>
          <w:rPr>
            <w:noProof/>
            <w:webHidden/>
          </w:rPr>
          <w:fldChar w:fldCharType="separate"/>
        </w:r>
        <w:r>
          <w:rPr>
            <w:noProof/>
            <w:webHidden/>
          </w:rPr>
          <w:t>60</w:t>
        </w:r>
        <w:r>
          <w:rPr>
            <w:noProof/>
            <w:webHidden/>
          </w:rPr>
          <w:fldChar w:fldCharType="end"/>
        </w:r>
      </w:hyperlink>
    </w:p>
    <w:p w14:paraId="41D466E5" w14:textId="77777777" w:rsidR="007D3C15" w:rsidRDefault="007D3C15">
      <w:pPr>
        <w:pStyle w:val="TOC3"/>
        <w:tabs>
          <w:tab w:val="left" w:pos="1584"/>
        </w:tabs>
        <w:rPr>
          <w:rFonts w:asciiTheme="minorHAnsi" w:eastAsiaTheme="minorEastAsia" w:hAnsiTheme="minorHAnsi" w:cstheme="minorBidi"/>
          <w:noProof/>
          <w:sz w:val="22"/>
          <w:szCs w:val="22"/>
        </w:rPr>
      </w:pPr>
      <w:hyperlink w:anchor="_Toc445200608" w:history="1">
        <w:r w:rsidRPr="00D4754A">
          <w:rPr>
            <w:rStyle w:val="Hyperlink"/>
            <w:rFonts w:eastAsia="Calibri"/>
            <w:noProof/>
          </w:rPr>
          <w:t>6.5.x</w:t>
        </w:r>
        <w:r>
          <w:rPr>
            <w:rFonts w:asciiTheme="minorHAnsi" w:eastAsiaTheme="minorEastAsia" w:hAnsiTheme="minorHAnsi" w:cstheme="minorBidi"/>
            <w:noProof/>
            <w:sz w:val="22"/>
            <w:szCs w:val="22"/>
          </w:rPr>
          <w:tab/>
        </w:r>
        <w:r w:rsidRPr="00D4754A">
          <w:rPr>
            <w:rStyle w:val="Hyperlink"/>
            <w:rFonts w:eastAsia="Calibri"/>
            <w:noProof/>
          </w:rPr>
          <w:t>&lt;Value Set Name&gt; &lt;oid&gt;</w:t>
        </w:r>
        <w:r>
          <w:rPr>
            <w:noProof/>
            <w:webHidden/>
          </w:rPr>
          <w:tab/>
        </w:r>
        <w:r>
          <w:rPr>
            <w:noProof/>
            <w:webHidden/>
          </w:rPr>
          <w:fldChar w:fldCharType="begin"/>
        </w:r>
        <w:r>
          <w:rPr>
            <w:noProof/>
            <w:webHidden/>
          </w:rPr>
          <w:instrText xml:space="preserve"> PAGEREF _Toc445200608 \h </w:instrText>
        </w:r>
        <w:r>
          <w:rPr>
            <w:noProof/>
            <w:webHidden/>
          </w:rPr>
        </w:r>
        <w:r>
          <w:rPr>
            <w:noProof/>
            <w:webHidden/>
          </w:rPr>
          <w:fldChar w:fldCharType="separate"/>
        </w:r>
        <w:r>
          <w:rPr>
            <w:noProof/>
            <w:webHidden/>
          </w:rPr>
          <w:t>61</w:t>
        </w:r>
        <w:r>
          <w:rPr>
            <w:noProof/>
            <w:webHidden/>
          </w:rPr>
          <w:fldChar w:fldCharType="end"/>
        </w:r>
      </w:hyperlink>
    </w:p>
    <w:p w14:paraId="0C7C28ED" w14:textId="77777777" w:rsidR="007D3C15" w:rsidRDefault="007D3C15">
      <w:pPr>
        <w:pStyle w:val="TOC3"/>
        <w:rPr>
          <w:rFonts w:asciiTheme="minorHAnsi" w:eastAsiaTheme="minorEastAsia" w:hAnsiTheme="minorHAnsi" w:cstheme="minorBidi"/>
          <w:noProof/>
          <w:sz w:val="22"/>
          <w:szCs w:val="22"/>
        </w:rPr>
      </w:pPr>
      <w:hyperlink w:anchor="_Toc445200609" w:history="1">
        <w:r w:rsidRPr="00D4754A">
          <w:rPr>
            <w:rStyle w:val="Hyperlink"/>
            <w:rFonts w:eastAsia="Calibri"/>
            <w:noProof/>
          </w:rPr>
          <w:t>&lt;e.g.,6.5.1 Drug Classes Used in Cardiac Procedure 1.3.6.1.4.1.19376.1.4.1.5.15</w:t>
        </w:r>
        <w:r>
          <w:rPr>
            <w:noProof/>
            <w:webHidden/>
          </w:rPr>
          <w:tab/>
        </w:r>
        <w:r>
          <w:rPr>
            <w:noProof/>
            <w:webHidden/>
          </w:rPr>
          <w:fldChar w:fldCharType="begin"/>
        </w:r>
        <w:r>
          <w:rPr>
            <w:noProof/>
            <w:webHidden/>
          </w:rPr>
          <w:instrText xml:space="preserve"> PAGEREF _Toc445200609 \h </w:instrText>
        </w:r>
        <w:r>
          <w:rPr>
            <w:noProof/>
            <w:webHidden/>
          </w:rPr>
        </w:r>
        <w:r>
          <w:rPr>
            <w:noProof/>
            <w:webHidden/>
          </w:rPr>
          <w:fldChar w:fldCharType="separate"/>
        </w:r>
        <w:r>
          <w:rPr>
            <w:noProof/>
            <w:webHidden/>
          </w:rPr>
          <w:t>61</w:t>
        </w:r>
        <w:r>
          <w:rPr>
            <w:noProof/>
            <w:webHidden/>
          </w:rPr>
          <w:fldChar w:fldCharType="end"/>
        </w:r>
      </w:hyperlink>
    </w:p>
    <w:p w14:paraId="123AB563" w14:textId="77777777" w:rsidR="007D3C15" w:rsidRDefault="007D3C15">
      <w:pPr>
        <w:pStyle w:val="TOC1"/>
        <w:rPr>
          <w:rFonts w:asciiTheme="minorHAnsi" w:eastAsiaTheme="minorEastAsia" w:hAnsiTheme="minorHAnsi" w:cstheme="minorBidi"/>
          <w:noProof/>
          <w:sz w:val="22"/>
          <w:szCs w:val="22"/>
        </w:rPr>
      </w:pPr>
      <w:hyperlink w:anchor="_Toc445200610" w:history="1">
        <w:r w:rsidRPr="00D4754A">
          <w:rPr>
            <w:rStyle w:val="Hyperlink"/>
            <w:noProof/>
          </w:rPr>
          <w:t>Appendices</w:t>
        </w:r>
        <w:r>
          <w:rPr>
            <w:noProof/>
            <w:webHidden/>
          </w:rPr>
          <w:tab/>
        </w:r>
        <w:r>
          <w:rPr>
            <w:noProof/>
            <w:webHidden/>
          </w:rPr>
          <w:fldChar w:fldCharType="begin"/>
        </w:r>
        <w:r>
          <w:rPr>
            <w:noProof/>
            <w:webHidden/>
          </w:rPr>
          <w:instrText xml:space="preserve"> PAGEREF _Toc445200610 \h </w:instrText>
        </w:r>
        <w:r>
          <w:rPr>
            <w:noProof/>
            <w:webHidden/>
          </w:rPr>
        </w:r>
        <w:r>
          <w:rPr>
            <w:noProof/>
            <w:webHidden/>
          </w:rPr>
          <w:fldChar w:fldCharType="separate"/>
        </w:r>
        <w:r>
          <w:rPr>
            <w:noProof/>
            <w:webHidden/>
          </w:rPr>
          <w:t>62</w:t>
        </w:r>
        <w:r>
          <w:rPr>
            <w:noProof/>
            <w:webHidden/>
          </w:rPr>
          <w:fldChar w:fldCharType="end"/>
        </w:r>
      </w:hyperlink>
    </w:p>
    <w:p w14:paraId="714D4DA9" w14:textId="77777777" w:rsidR="007D3C15" w:rsidRDefault="007D3C15">
      <w:pPr>
        <w:pStyle w:val="TOC1"/>
        <w:rPr>
          <w:rFonts w:asciiTheme="minorHAnsi" w:eastAsiaTheme="minorEastAsia" w:hAnsiTheme="minorHAnsi" w:cstheme="minorBidi"/>
          <w:noProof/>
          <w:sz w:val="22"/>
          <w:szCs w:val="22"/>
        </w:rPr>
      </w:pPr>
      <w:hyperlink w:anchor="_Toc445200611" w:history="1">
        <w:r w:rsidRPr="00D4754A">
          <w:rPr>
            <w:rStyle w:val="Hyperlink"/>
            <w:noProof/>
          </w:rPr>
          <w:t xml:space="preserve">Appendix A – </w:t>
        </w:r>
        <w:r>
          <w:rPr>
            <w:noProof/>
            <w:webHidden/>
          </w:rPr>
          <w:tab/>
        </w:r>
        <w:r>
          <w:rPr>
            <w:noProof/>
            <w:webHidden/>
          </w:rPr>
          <w:fldChar w:fldCharType="begin"/>
        </w:r>
        <w:r>
          <w:rPr>
            <w:noProof/>
            <w:webHidden/>
          </w:rPr>
          <w:instrText xml:space="preserve"> PAGEREF _Toc445200611 \h </w:instrText>
        </w:r>
        <w:r>
          <w:rPr>
            <w:noProof/>
            <w:webHidden/>
          </w:rPr>
        </w:r>
        <w:r>
          <w:rPr>
            <w:noProof/>
            <w:webHidden/>
          </w:rPr>
          <w:fldChar w:fldCharType="separate"/>
        </w:r>
        <w:r>
          <w:rPr>
            <w:noProof/>
            <w:webHidden/>
          </w:rPr>
          <w:t>62</w:t>
        </w:r>
        <w:r>
          <w:rPr>
            <w:noProof/>
            <w:webHidden/>
          </w:rPr>
          <w:fldChar w:fldCharType="end"/>
        </w:r>
      </w:hyperlink>
    </w:p>
    <w:p w14:paraId="3DA93D29" w14:textId="77777777" w:rsidR="007D3C15" w:rsidRDefault="007D3C15">
      <w:pPr>
        <w:pStyle w:val="TOC1"/>
        <w:rPr>
          <w:rFonts w:asciiTheme="minorHAnsi" w:eastAsiaTheme="minorEastAsia" w:hAnsiTheme="minorHAnsi" w:cstheme="minorBidi"/>
          <w:noProof/>
          <w:sz w:val="22"/>
          <w:szCs w:val="22"/>
        </w:rPr>
      </w:pPr>
      <w:hyperlink w:anchor="_Toc445200612" w:history="1">
        <w:r w:rsidRPr="00D4754A">
          <w:rPr>
            <w:rStyle w:val="Hyperlink"/>
            <w:noProof/>
          </w:rPr>
          <w:t xml:space="preserve">Appendix B – </w:t>
        </w:r>
        <w:r>
          <w:rPr>
            <w:noProof/>
            <w:webHidden/>
          </w:rPr>
          <w:tab/>
        </w:r>
        <w:r>
          <w:rPr>
            <w:noProof/>
            <w:webHidden/>
          </w:rPr>
          <w:fldChar w:fldCharType="begin"/>
        </w:r>
        <w:r>
          <w:rPr>
            <w:noProof/>
            <w:webHidden/>
          </w:rPr>
          <w:instrText xml:space="preserve"> PAGEREF _Toc445200612 \h </w:instrText>
        </w:r>
        <w:r>
          <w:rPr>
            <w:noProof/>
            <w:webHidden/>
          </w:rPr>
        </w:r>
        <w:r>
          <w:rPr>
            <w:noProof/>
            <w:webHidden/>
          </w:rPr>
          <w:fldChar w:fldCharType="separate"/>
        </w:r>
        <w:r>
          <w:rPr>
            <w:noProof/>
            <w:webHidden/>
          </w:rPr>
          <w:t>63</w:t>
        </w:r>
        <w:r>
          <w:rPr>
            <w:noProof/>
            <w:webHidden/>
          </w:rPr>
          <w:fldChar w:fldCharType="end"/>
        </w:r>
      </w:hyperlink>
    </w:p>
    <w:p w14:paraId="209C35F9" w14:textId="77777777" w:rsidR="007D3C15" w:rsidRDefault="007D3C15">
      <w:pPr>
        <w:pStyle w:val="TOC1"/>
        <w:rPr>
          <w:rFonts w:asciiTheme="minorHAnsi" w:eastAsiaTheme="minorEastAsia" w:hAnsiTheme="minorHAnsi" w:cstheme="minorBidi"/>
          <w:noProof/>
          <w:sz w:val="22"/>
          <w:szCs w:val="22"/>
        </w:rPr>
      </w:pPr>
      <w:hyperlink w:anchor="_Toc445200613" w:history="1">
        <w:r w:rsidRPr="00D4754A">
          <w:rPr>
            <w:rStyle w:val="Hyperlink"/>
            <w:noProof/>
          </w:rPr>
          <w:t>Volume 3 Namespace Additions</w:t>
        </w:r>
        <w:r>
          <w:rPr>
            <w:noProof/>
            <w:webHidden/>
          </w:rPr>
          <w:tab/>
        </w:r>
        <w:r>
          <w:rPr>
            <w:noProof/>
            <w:webHidden/>
          </w:rPr>
          <w:fldChar w:fldCharType="begin"/>
        </w:r>
        <w:r>
          <w:rPr>
            <w:noProof/>
            <w:webHidden/>
          </w:rPr>
          <w:instrText xml:space="preserve"> PAGEREF _Toc445200613 \h </w:instrText>
        </w:r>
        <w:r>
          <w:rPr>
            <w:noProof/>
            <w:webHidden/>
          </w:rPr>
        </w:r>
        <w:r>
          <w:rPr>
            <w:noProof/>
            <w:webHidden/>
          </w:rPr>
          <w:fldChar w:fldCharType="separate"/>
        </w:r>
        <w:r>
          <w:rPr>
            <w:noProof/>
            <w:webHidden/>
          </w:rPr>
          <w:t>63</w:t>
        </w:r>
        <w:r>
          <w:rPr>
            <w:noProof/>
            <w:webHidden/>
          </w:rPr>
          <w:fldChar w:fldCharType="end"/>
        </w:r>
      </w:hyperlink>
    </w:p>
    <w:p w14:paraId="23CF5066" w14:textId="77777777" w:rsidR="007D3C15" w:rsidRDefault="007D3C15">
      <w:pPr>
        <w:pStyle w:val="TOC1"/>
        <w:rPr>
          <w:rFonts w:asciiTheme="minorHAnsi" w:eastAsiaTheme="minorEastAsia" w:hAnsiTheme="minorHAnsi" w:cstheme="minorBidi"/>
          <w:noProof/>
          <w:sz w:val="22"/>
          <w:szCs w:val="22"/>
        </w:rPr>
      </w:pPr>
      <w:hyperlink w:anchor="_Toc445200614" w:history="1">
        <w:r w:rsidRPr="00D4754A">
          <w:rPr>
            <w:rStyle w:val="Hyperlink"/>
            <w:noProof/>
          </w:rPr>
          <w:t>Volume 4 – National Extensions</w:t>
        </w:r>
        <w:r>
          <w:rPr>
            <w:noProof/>
            <w:webHidden/>
          </w:rPr>
          <w:tab/>
        </w:r>
        <w:r>
          <w:rPr>
            <w:noProof/>
            <w:webHidden/>
          </w:rPr>
          <w:fldChar w:fldCharType="begin"/>
        </w:r>
        <w:r>
          <w:rPr>
            <w:noProof/>
            <w:webHidden/>
          </w:rPr>
          <w:instrText xml:space="preserve"> PAGEREF _Toc445200614 \h </w:instrText>
        </w:r>
        <w:r>
          <w:rPr>
            <w:noProof/>
            <w:webHidden/>
          </w:rPr>
        </w:r>
        <w:r>
          <w:rPr>
            <w:noProof/>
            <w:webHidden/>
          </w:rPr>
          <w:fldChar w:fldCharType="separate"/>
        </w:r>
        <w:r>
          <w:rPr>
            <w:noProof/>
            <w:webHidden/>
          </w:rPr>
          <w:t>64</w:t>
        </w:r>
        <w:r>
          <w:rPr>
            <w:noProof/>
            <w:webHidden/>
          </w:rPr>
          <w:fldChar w:fldCharType="end"/>
        </w:r>
      </w:hyperlink>
    </w:p>
    <w:p w14:paraId="634C22B5" w14:textId="77777777" w:rsidR="007D3C15" w:rsidRDefault="007D3C15">
      <w:pPr>
        <w:pStyle w:val="TOC1"/>
        <w:rPr>
          <w:rFonts w:asciiTheme="minorHAnsi" w:eastAsiaTheme="minorEastAsia" w:hAnsiTheme="minorHAnsi" w:cstheme="minorBidi"/>
          <w:noProof/>
          <w:sz w:val="22"/>
          <w:szCs w:val="22"/>
        </w:rPr>
      </w:pPr>
      <w:hyperlink w:anchor="_Toc445200615" w:history="1">
        <w:r w:rsidRPr="00D4754A">
          <w:rPr>
            <w:rStyle w:val="Hyperlink"/>
            <w:noProof/>
          </w:rPr>
          <w:t>4 National Extensions</w:t>
        </w:r>
        <w:r>
          <w:rPr>
            <w:noProof/>
            <w:webHidden/>
          </w:rPr>
          <w:tab/>
        </w:r>
        <w:r>
          <w:rPr>
            <w:noProof/>
            <w:webHidden/>
          </w:rPr>
          <w:fldChar w:fldCharType="begin"/>
        </w:r>
        <w:r>
          <w:rPr>
            <w:noProof/>
            <w:webHidden/>
          </w:rPr>
          <w:instrText xml:space="preserve"> PAGEREF _Toc445200615 \h </w:instrText>
        </w:r>
        <w:r>
          <w:rPr>
            <w:noProof/>
            <w:webHidden/>
          </w:rPr>
        </w:r>
        <w:r>
          <w:rPr>
            <w:noProof/>
            <w:webHidden/>
          </w:rPr>
          <w:fldChar w:fldCharType="separate"/>
        </w:r>
        <w:r>
          <w:rPr>
            <w:noProof/>
            <w:webHidden/>
          </w:rPr>
          <w:t>64</w:t>
        </w:r>
        <w:r>
          <w:rPr>
            <w:noProof/>
            <w:webHidden/>
          </w:rPr>
          <w:fldChar w:fldCharType="end"/>
        </w:r>
      </w:hyperlink>
    </w:p>
    <w:p w14:paraId="7ADC68CB" w14:textId="77777777" w:rsidR="007D3C15" w:rsidRDefault="007D3C15">
      <w:pPr>
        <w:pStyle w:val="TOC2"/>
        <w:rPr>
          <w:rFonts w:asciiTheme="minorHAnsi" w:eastAsiaTheme="minorEastAsia" w:hAnsiTheme="minorHAnsi" w:cstheme="minorBidi"/>
          <w:noProof/>
          <w:sz w:val="22"/>
          <w:szCs w:val="22"/>
        </w:rPr>
      </w:pPr>
      <w:hyperlink w:anchor="_Toc445200616" w:history="1">
        <w:r w:rsidRPr="00D4754A">
          <w:rPr>
            <w:rStyle w:val="Hyperlink"/>
            <w:noProof/>
          </w:rPr>
          <w:t>4.I National Extensions for &lt;Country Name or IHE Organization&gt;</w:t>
        </w:r>
        <w:r>
          <w:rPr>
            <w:noProof/>
            <w:webHidden/>
          </w:rPr>
          <w:tab/>
        </w:r>
        <w:r>
          <w:rPr>
            <w:noProof/>
            <w:webHidden/>
          </w:rPr>
          <w:fldChar w:fldCharType="begin"/>
        </w:r>
        <w:r>
          <w:rPr>
            <w:noProof/>
            <w:webHidden/>
          </w:rPr>
          <w:instrText xml:space="preserve"> PAGEREF _Toc445200616 \h </w:instrText>
        </w:r>
        <w:r>
          <w:rPr>
            <w:noProof/>
            <w:webHidden/>
          </w:rPr>
        </w:r>
        <w:r>
          <w:rPr>
            <w:noProof/>
            <w:webHidden/>
          </w:rPr>
          <w:fldChar w:fldCharType="separate"/>
        </w:r>
        <w:r>
          <w:rPr>
            <w:noProof/>
            <w:webHidden/>
          </w:rPr>
          <w:t>64</w:t>
        </w:r>
        <w:r>
          <w:rPr>
            <w:noProof/>
            <w:webHidden/>
          </w:rPr>
          <w:fldChar w:fldCharType="end"/>
        </w:r>
      </w:hyperlink>
    </w:p>
    <w:p w14:paraId="74AD3B4A" w14:textId="77777777" w:rsidR="007D3C15" w:rsidRDefault="007D3C15">
      <w:pPr>
        <w:pStyle w:val="TOC3"/>
        <w:rPr>
          <w:rFonts w:asciiTheme="minorHAnsi" w:eastAsiaTheme="minorEastAsia" w:hAnsiTheme="minorHAnsi" w:cstheme="minorBidi"/>
          <w:noProof/>
          <w:sz w:val="22"/>
          <w:szCs w:val="22"/>
        </w:rPr>
      </w:pPr>
      <w:hyperlink w:anchor="_Toc445200617" w:history="1">
        <w:r w:rsidRPr="00D4754A">
          <w:rPr>
            <w:rStyle w:val="Hyperlink"/>
            <w:noProof/>
          </w:rPr>
          <w:t>4.I.1 Comment Submission</w:t>
        </w:r>
        <w:r>
          <w:rPr>
            <w:noProof/>
            <w:webHidden/>
          </w:rPr>
          <w:tab/>
        </w:r>
        <w:r>
          <w:rPr>
            <w:noProof/>
            <w:webHidden/>
          </w:rPr>
          <w:fldChar w:fldCharType="begin"/>
        </w:r>
        <w:r>
          <w:rPr>
            <w:noProof/>
            <w:webHidden/>
          </w:rPr>
          <w:instrText xml:space="preserve"> PAGEREF _Toc445200617 \h </w:instrText>
        </w:r>
        <w:r>
          <w:rPr>
            <w:noProof/>
            <w:webHidden/>
          </w:rPr>
        </w:r>
        <w:r>
          <w:rPr>
            <w:noProof/>
            <w:webHidden/>
          </w:rPr>
          <w:fldChar w:fldCharType="separate"/>
        </w:r>
        <w:r>
          <w:rPr>
            <w:noProof/>
            <w:webHidden/>
          </w:rPr>
          <w:t>64</w:t>
        </w:r>
        <w:r>
          <w:rPr>
            <w:noProof/>
            <w:webHidden/>
          </w:rPr>
          <w:fldChar w:fldCharType="end"/>
        </w:r>
      </w:hyperlink>
    </w:p>
    <w:p w14:paraId="34C8765A" w14:textId="77777777" w:rsidR="007D3C15" w:rsidRDefault="007D3C15">
      <w:pPr>
        <w:pStyle w:val="TOC3"/>
        <w:rPr>
          <w:rFonts w:asciiTheme="minorHAnsi" w:eastAsiaTheme="minorEastAsia" w:hAnsiTheme="minorHAnsi" w:cstheme="minorBidi"/>
          <w:noProof/>
          <w:sz w:val="22"/>
          <w:szCs w:val="22"/>
        </w:rPr>
      </w:pPr>
      <w:hyperlink w:anchor="_Toc445200618" w:history="1">
        <w:r w:rsidRPr="00D4754A">
          <w:rPr>
            <w:rStyle w:val="Hyperlink"/>
            <w:noProof/>
          </w:rPr>
          <w:t>4.I.2 &lt;Profile Name&gt; &lt;(Profile Acronym)&gt;</w:t>
        </w:r>
        <w:r>
          <w:rPr>
            <w:noProof/>
            <w:webHidden/>
          </w:rPr>
          <w:tab/>
        </w:r>
        <w:r>
          <w:rPr>
            <w:noProof/>
            <w:webHidden/>
          </w:rPr>
          <w:fldChar w:fldCharType="begin"/>
        </w:r>
        <w:r>
          <w:rPr>
            <w:noProof/>
            <w:webHidden/>
          </w:rPr>
          <w:instrText xml:space="preserve"> PAGEREF _Toc445200618 \h </w:instrText>
        </w:r>
        <w:r>
          <w:rPr>
            <w:noProof/>
            <w:webHidden/>
          </w:rPr>
        </w:r>
        <w:r>
          <w:rPr>
            <w:noProof/>
            <w:webHidden/>
          </w:rPr>
          <w:fldChar w:fldCharType="separate"/>
        </w:r>
        <w:r>
          <w:rPr>
            <w:noProof/>
            <w:webHidden/>
          </w:rPr>
          <w:t>64</w:t>
        </w:r>
        <w:r>
          <w:rPr>
            <w:noProof/>
            <w:webHidden/>
          </w:rPr>
          <w:fldChar w:fldCharType="end"/>
        </w:r>
      </w:hyperlink>
    </w:p>
    <w:p w14:paraId="097126E7" w14:textId="77777777" w:rsidR="007D3C15" w:rsidRDefault="007D3C15">
      <w:pPr>
        <w:pStyle w:val="TOC4"/>
        <w:rPr>
          <w:rFonts w:asciiTheme="minorHAnsi" w:eastAsiaTheme="minorEastAsia" w:hAnsiTheme="minorHAnsi" w:cstheme="minorBidi"/>
          <w:noProof/>
          <w:sz w:val="22"/>
          <w:szCs w:val="22"/>
        </w:rPr>
      </w:pPr>
      <w:hyperlink w:anchor="_Toc445200619" w:history="1">
        <w:r w:rsidRPr="00D4754A">
          <w:rPr>
            <w:rStyle w:val="Hyperlink"/>
            <w:noProof/>
          </w:rPr>
          <w:t>4.I.2.1DCP &lt;Type of Change&gt;</w:t>
        </w:r>
        <w:r>
          <w:rPr>
            <w:noProof/>
            <w:webHidden/>
          </w:rPr>
          <w:tab/>
        </w:r>
        <w:r>
          <w:rPr>
            <w:noProof/>
            <w:webHidden/>
          </w:rPr>
          <w:fldChar w:fldCharType="begin"/>
        </w:r>
        <w:r>
          <w:rPr>
            <w:noProof/>
            <w:webHidden/>
          </w:rPr>
          <w:instrText xml:space="preserve"> PAGEREF _Toc445200619 \h </w:instrText>
        </w:r>
        <w:r>
          <w:rPr>
            <w:noProof/>
            <w:webHidden/>
          </w:rPr>
        </w:r>
        <w:r>
          <w:rPr>
            <w:noProof/>
            <w:webHidden/>
          </w:rPr>
          <w:fldChar w:fldCharType="separate"/>
        </w:r>
        <w:r>
          <w:rPr>
            <w:noProof/>
            <w:webHidden/>
          </w:rPr>
          <w:t>64</w:t>
        </w:r>
        <w:r>
          <w:rPr>
            <w:noProof/>
            <w:webHidden/>
          </w:rPr>
          <w:fldChar w:fldCharType="end"/>
        </w:r>
      </w:hyperlink>
    </w:p>
    <w:p w14:paraId="54EE14FA" w14:textId="77777777" w:rsidR="007D3C15" w:rsidRDefault="007D3C15">
      <w:pPr>
        <w:pStyle w:val="TOC4"/>
        <w:rPr>
          <w:rFonts w:asciiTheme="minorHAnsi" w:eastAsiaTheme="minorEastAsia" w:hAnsiTheme="minorHAnsi" w:cstheme="minorBidi"/>
          <w:noProof/>
          <w:sz w:val="22"/>
          <w:szCs w:val="22"/>
        </w:rPr>
      </w:pPr>
      <w:hyperlink w:anchor="_Toc445200620" w:history="1">
        <w:r w:rsidRPr="00D4754A">
          <w:rPr>
            <w:rStyle w:val="Hyperlink"/>
            <w:noProof/>
          </w:rPr>
          <w:t>4.I.2.2DCP &lt;Type of Change&gt;</w:t>
        </w:r>
        <w:r>
          <w:rPr>
            <w:noProof/>
            <w:webHidden/>
          </w:rPr>
          <w:tab/>
        </w:r>
        <w:r>
          <w:rPr>
            <w:noProof/>
            <w:webHidden/>
          </w:rPr>
          <w:fldChar w:fldCharType="begin"/>
        </w:r>
        <w:r>
          <w:rPr>
            <w:noProof/>
            <w:webHidden/>
          </w:rPr>
          <w:instrText xml:space="preserve"> PAGEREF _Toc445200620 \h </w:instrText>
        </w:r>
        <w:r>
          <w:rPr>
            <w:noProof/>
            <w:webHidden/>
          </w:rPr>
        </w:r>
        <w:r>
          <w:rPr>
            <w:noProof/>
            <w:webHidden/>
          </w:rPr>
          <w:fldChar w:fldCharType="separate"/>
        </w:r>
        <w:r>
          <w:rPr>
            <w:noProof/>
            <w:webHidden/>
          </w:rPr>
          <w:t>64</w:t>
        </w:r>
        <w:r>
          <w:rPr>
            <w:noProof/>
            <w:webHidden/>
          </w:rPr>
          <w:fldChar w:fldCharType="end"/>
        </w:r>
      </w:hyperlink>
    </w:p>
    <w:p w14:paraId="4CA7A957" w14:textId="77777777" w:rsidR="007D3C15" w:rsidRDefault="007D3C15">
      <w:pPr>
        <w:pStyle w:val="TOC1"/>
        <w:rPr>
          <w:rFonts w:asciiTheme="minorHAnsi" w:eastAsiaTheme="minorEastAsia" w:hAnsiTheme="minorHAnsi" w:cstheme="minorBidi"/>
          <w:noProof/>
          <w:sz w:val="22"/>
          <w:szCs w:val="22"/>
        </w:rPr>
      </w:pPr>
      <w:hyperlink w:anchor="_Toc445200621" w:history="1">
        <w:r w:rsidRPr="00D4754A">
          <w:rPr>
            <w:rStyle w:val="Hyperlink"/>
            <w:noProof/>
          </w:rPr>
          <w:t>4.I+1.1 National Extensions for &lt;Country Name or IHE Organization&gt;</w:t>
        </w:r>
        <w:r>
          <w:rPr>
            <w:noProof/>
            <w:webHidden/>
          </w:rPr>
          <w:tab/>
        </w:r>
        <w:r>
          <w:rPr>
            <w:noProof/>
            <w:webHidden/>
          </w:rPr>
          <w:fldChar w:fldCharType="begin"/>
        </w:r>
        <w:r>
          <w:rPr>
            <w:noProof/>
            <w:webHidden/>
          </w:rPr>
          <w:instrText xml:space="preserve"> PAGEREF _Toc445200621 \h </w:instrText>
        </w:r>
        <w:r>
          <w:rPr>
            <w:noProof/>
            <w:webHidden/>
          </w:rPr>
        </w:r>
        <w:r>
          <w:rPr>
            <w:noProof/>
            <w:webHidden/>
          </w:rPr>
          <w:fldChar w:fldCharType="separate"/>
        </w:r>
        <w:r>
          <w:rPr>
            <w:noProof/>
            <w:webHidden/>
          </w:rPr>
          <w:t>65</w:t>
        </w:r>
        <w:r>
          <w:rPr>
            <w:noProof/>
            <w:webHidden/>
          </w:rPr>
          <w:fldChar w:fldCharType="end"/>
        </w:r>
      </w:hyperlink>
    </w:p>
    <w:p w14:paraId="02CAA631" w14:textId="77777777" w:rsidR="00CF283F" w:rsidRPr="003651D9" w:rsidRDefault="00CF508D" w:rsidP="009F5CF4">
      <w:pPr>
        <w:pStyle w:val="BodyText"/>
      </w:pPr>
      <w:r w:rsidRPr="003651D9">
        <w:fldChar w:fldCharType="end"/>
      </w:r>
      <w:r w:rsidR="00692B37" w:rsidRPr="003651D9">
        <w:t xml:space="preserve"> </w:t>
      </w:r>
    </w:p>
    <w:p w14:paraId="33564F03" w14:textId="77777777" w:rsidR="00CF283F" w:rsidRPr="003651D9"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3651D9">
        <w:rPr>
          <w:noProof w:val="0"/>
        </w:rPr>
        <w:br w:type="page"/>
      </w:r>
      <w:bookmarkStart w:id="9" w:name="_Toc445200515"/>
      <w:r w:rsidR="00CF283F" w:rsidRPr="003651D9">
        <w:rPr>
          <w:noProof w:val="0"/>
        </w:rPr>
        <w:lastRenderedPageBreak/>
        <w:t>Introduction</w:t>
      </w:r>
      <w:bookmarkEnd w:id="2"/>
      <w:bookmarkEnd w:id="3"/>
      <w:bookmarkEnd w:id="4"/>
      <w:bookmarkEnd w:id="5"/>
      <w:bookmarkEnd w:id="6"/>
      <w:bookmarkEnd w:id="7"/>
      <w:bookmarkEnd w:id="8"/>
      <w:r w:rsidR="00167DB7" w:rsidRPr="003651D9">
        <w:rPr>
          <w:noProof w:val="0"/>
        </w:rPr>
        <w:t xml:space="preserve"> to this Supplement</w:t>
      </w:r>
      <w:bookmarkEnd w:id="9"/>
    </w:p>
    <w:p w14:paraId="5FD47C9A" w14:textId="77777777" w:rsidR="00DE7839" w:rsidRPr="00D3503E" w:rsidRDefault="007A029D" w:rsidP="00B92EA1">
      <w:pPr>
        <w:pStyle w:val="AuthorInstructions"/>
        <w:rPr>
          <w:i w:val="0"/>
        </w:rPr>
      </w:pPr>
      <w:r w:rsidRPr="00D3503E">
        <w:rPr>
          <w:i w:val="0"/>
        </w:rPr>
        <w:t>The Dynamic Care Planning</w:t>
      </w:r>
      <w:r w:rsidR="00AF591F" w:rsidRPr="00D3503E">
        <w:rPr>
          <w:i w:val="0"/>
        </w:rPr>
        <w:t xml:space="preserve"> (DCP)</w:t>
      </w:r>
      <w:r w:rsidRPr="00D3503E">
        <w:rPr>
          <w:i w:val="0"/>
        </w:rPr>
        <w:t xml:space="preserve"> </w:t>
      </w:r>
      <w:r w:rsidR="00AF591F" w:rsidRPr="00D3503E">
        <w:rPr>
          <w:i w:val="0"/>
        </w:rPr>
        <w:t>p</w:t>
      </w:r>
      <w:r w:rsidRPr="00D3503E">
        <w:rPr>
          <w:i w:val="0"/>
        </w:rPr>
        <w:t xml:space="preserve">rofile provides the structures and transactions </w:t>
      </w:r>
      <w:r w:rsidR="00D97209" w:rsidRPr="00D3503E">
        <w:rPr>
          <w:i w:val="0"/>
        </w:rPr>
        <w:t xml:space="preserve">for care planning, using </w:t>
      </w:r>
      <w:r w:rsidRPr="00D3503E">
        <w:rPr>
          <w:i w:val="0"/>
        </w:rPr>
        <w:t xml:space="preserve">a </w:t>
      </w:r>
      <w:r w:rsidR="00D97209" w:rsidRPr="00D3503E">
        <w:rPr>
          <w:i w:val="0"/>
        </w:rPr>
        <w:t>shared</w:t>
      </w:r>
      <w:r w:rsidRPr="00D3503E">
        <w:rPr>
          <w:i w:val="0"/>
        </w:rPr>
        <w:t xml:space="preserve"> Care Plan that meets the needs of many</w:t>
      </w:r>
      <w:r w:rsidR="005B50DD" w:rsidRPr="00D3503E">
        <w:rPr>
          <w:i w:val="0"/>
        </w:rPr>
        <w:t xml:space="preserve">, such as </w:t>
      </w:r>
      <w:r w:rsidRPr="00D3503E">
        <w:rPr>
          <w:i w:val="0"/>
        </w:rPr>
        <w:t>providers, pati</w:t>
      </w:r>
      <w:r w:rsidR="005B50DD" w:rsidRPr="00D3503E">
        <w:rPr>
          <w:i w:val="0"/>
        </w:rPr>
        <w:t xml:space="preserve">ents and </w:t>
      </w:r>
      <w:r w:rsidRPr="00D3503E">
        <w:rPr>
          <w:i w:val="0"/>
        </w:rPr>
        <w:t xml:space="preserve">payers. This </w:t>
      </w:r>
      <w:r w:rsidR="00D97209" w:rsidRPr="00D3503E">
        <w:rPr>
          <w:i w:val="0"/>
        </w:rPr>
        <w:t>shared</w:t>
      </w:r>
      <w:r w:rsidRPr="00D3503E">
        <w:rPr>
          <w:i w:val="0"/>
        </w:rPr>
        <w:t xml:space="preserve"> Care Plan can be dynamically updated as the patient interacts with the healthcare system. FHIR resources and transactions are used by this profile.</w:t>
      </w:r>
    </w:p>
    <w:p w14:paraId="75BCFE80" w14:textId="77777777" w:rsidR="00CF283F" w:rsidRPr="003651D9" w:rsidRDefault="00CF283F" w:rsidP="008616CB">
      <w:pPr>
        <w:pStyle w:val="Heading2"/>
        <w:numPr>
          <w:ilvl w:val="0"/>
          <w:numId w:val="0"/>
        </w:numPr>
        <w:rPr>
          <w:noProof w:val="0"/>
        </w:rPr>
      </w:pPr>
      <w:bookmarkStart w:id="10" w:name="_Toc445200516"/>
      <w:r w:rsidRPr="003651D9">
        <w:rPr>
          <w:noProof w:val="0"/>
        </w:rPr>
        <w:t>Open Issues and Questions</w:t>
      </w:r>
      <w:bookmarkEnd w:id="10"/>
    </w:p>
    <w:p w14:paraId="6E7C7D8B" w14:textId="77777777" w:rsidR="00D83D6B" w:rsidRDefault="002833B3" w:rsidP="00AA3771">
      <w:pPr>
        <w:pStyle w:val="AuthorInstructions"/>
        <w:numPr>
          <w:ilvl w:val="0"/>
          <w:numId w:val="21"/>
        </w:numPr>
        <w:rPr>
          <w:i w:val="0"/>
        </w:rPr>
      </w:pPr>
      <w:r>
        <w:rPr>
          <w:i w:val="0"/>
        </w:rPr>
        <w:t>N</w:t>
      </w:r>
      <w:r w:rsidR="00D83D6B">
        <w:rPr>
          <w:i w:val="0"/>
        </w:rPr>
        <w:t>eed to determine the FHIR version</w:t>
      </w:r>
      <w:r>
        <w:rPr>
          <w:i w:val="0"/>
        </w:rPr>
        <w:t xml:space="preserve"> and what to do about future updates.</w:t>
      </w:r>
    </w:p>
    <w:p w14:paraId="38E91FE1" w14:textId="77777777" w:rsidR="00F31393" w:rsidRDefault="00391D83" w:rsidP="00AA3771">
      <w:pPr>
        <w:pStyle w:val="AuthorInstructions"/>
        <w:numPr>
          <w:ilvl w:val="0"/>
          <w:numId w:val="21"/>
        </w:numPr>
        <w:rPr>
          <w:i w:val="0"/>
        </w:rPr>
      </w:pPr>
      <w:r>
        <w:rPr>
          <w:i w:val="0"/>
        </w:rPr>
        <w:t xml:space="preserve">(closed on 2/15/16) </w:t>
      </w:r>
      <w:r w:rsidR="00F31393">
        <w:rPr>
          <w:i w:val="0"/>
        </w:rPr>
        <w:t xml:space="preserve">This profile will not attempt to ‘discover’ all possible providers that have provided care for the patient. There are other means of discovering patient’s points of care such as state HIE services, </w:t>
      </w:r>
      <w:r w:rsidR="004A3208">
        <w:rPr>
          <w:i w:val="0"/>
        </w:rPr>
        <w:t>Nationwide Health Information Network (NwHIN) and CommonWell Health Alliance</w:t>
      </w:r>
      <w:r w:rsidR="00F31393">
        <w:rPr>
          <w:i w:val="0"/>
        </w:rPr>
        <w:t xml:space="preserve">. This profile will account for known providers that have provided care for the patient. </w:t>
      </w:r>
    </w:p>
    <w:p w14:paraId="6278C13E" w14:textId="77777777" w:rsidR="006C1E22" w:rsidRDefault="006C1E22" w:rsidP="00AA3771">
      <w:pPr>
        <w:pStyle w:val="AuthorInstructions"/>
        <w:numPr>
          <w:ilvl w:val="0"/>
          <w:numId w:val="21"/>
        </w:numPr>
        <w:rPr>
          <w:i w:val="0"/>
        </w:rPr>
      </w:pPr>
      <w:r>
        <w:rPr>
          <w:i w:val="0"/>
        </w:rPr>
        <w:t>Care Plan Contributor vs Care Plan Creator</w:t>
      </w:r>
    </w:p>
    <w:p w14:paraId="4D9A64CE" w14:textId="77777777" w:rsidR="00AE1439" w:rsidRDefault="00AE1439" w:rsidP="00AA3771">
      <w:pPr>
        <w:pStyle w:val="AuthorInstructions"/>
        <w:numPr>
          <w:ilvl w:val="0"/>
          <w:numId w:val="21"/>
        </w:numPr>
        <w:rPr>
          <w:i w:val="0"/>
        </w:rPr>
      </w:pPr>
      <w:r>
        <w:rPr>
          <w:i w:val="0"/>
        </w:rPr>
        <w:t>Is an ATNA Grouping required? If so, how does that impact potential mobile uses of this profile?</w:t>
      </w:r>
    </w:p>
    <w:p w14:paraId="371A0149" w14:textId="77777777" w:rsidR="00332807" w:rsidRPr="00D83D6B" w:rsidRDefault="00332807" w:rsidP="00AA3771">
      <w:pPr>
        <w:pStyle w:val="AuthorInstructions"/>
        <w:numPr>
          <w:ilvl w:val="0"/>
          <w:numId w:val="21"/>
        </w:numPr>
        <w:rPr>
          <w:i w:val="0"/>
        </w:rPr>
      </w:pPr>
      <w:r>
        <w:rPr>
          <w:i w:val="0"/>
        </w:rPr>
        <w:t>When profiling the FHIR Resource make sure we can make references to existing documents.</w:t>
      </w:r>
    </w:p>
    <w:p w14:paraId="7BB02E2C" w14:textId="77777777" w:rsidR="00CF283F" w:rsidRDefault="00CF283F" w:rsidP="008616CB">
      <w:pPr>
        <w:pStyle w:val="Heading2"/>
        <w:numPr>
          <w:ilvl w:val="0"/>
          <w:numId w:val="0"/>
        </w:numPr>
        <w:rPr>
          <w:noProof w:val="0"/>
        </w:rPr>
      </w:pPr>
      <w:bookmarkStart w:id="11" w:name="_Toc473170357"/>
      <w:bookmarkStart w:id="12" w:name="_Toc504625754"/>
      <w:bookmarkStart w:id="13" w:name="_Toc445200517"/>
      <w:r w:rsidRPr="003651D9">
        <w:rPr>
          <w:noProof w:val="0"/>
        </w:rPr>
        <w:t>Closed Issues</w:t>
      </w:r>
      <w:bookmarkEnd w:id="13"/>
    </w:p>
    <w:p w14:paraId="30E85A54" w14:textId="77777777" w:rsidR="00391D83" w:rsidRDefault="00391D83" w:rsidP="00C33078">
      <w:pPr>
        <w:pStyle w:val="AuthorInstructions"/>
        <w:numPr>
          <w:ilvl w:val="0"/>
          <w:numId w:val="32"/>
        </w:numPr>
      </w:pPr>
      <w:r>
        <w:t xml:space="preserve">2/15/16 Scope: </w:t>
      </w:r>
      <w:r>
        <w:rPr>
          <w:i w:val="0"/>
        </w:rPr>
        <w:t>This profile will not attempt to ‘discover’ all possible providers that have provided care for the patient. …this means that information on the location of actors is not profiled and is obtained by methods outside of the scope of this profile (similar to how XDS actors know with whom they communicate).</w:t>
      </w:r>
    </w:p>
    <w:p w14:paraId="5CDE043B" w14:textId="77777777" w:rsidR="008C2FE8" w:rsidRPr="00C33078" w:rsidRDefault="00F0472E" w:rsidP="00C33078">
      <w:pPr>
        <w:pStyle w:val="AuthorInstructions"/>
        <w:numPr>
          <w:ilvl w:val="0"/>
          <w:numId w:val="32"/>
        </w:numPr>
        <w:spacing w:before="0"/>
      </w:pPr>
      <w:r>
        <w:rPr>
          <w:i w:val="0"/>
        </w:rPr>
        <w:t xml:space="preserve">(2/16/16) </w:t>
      </w:r>
      <w:r w:rsidR="009C48F8">
        <w:rPr>
          <w:i w:val="0"/>
        </w:rPr>
        <w:t xml:space="preserve">The Care Plan Contributor should use the following pattern, from </w:t>
      </w:r>
      <w:r w:rsidR="008C2FE8" w:rsidRPr="008C2FE8">
        <w:t xml:space="preserve"> </w:t>
      </w:r>
      <w:hyperlink r:id="rId20" w:anchor="transactional-integrity" w:history="1">
        <w:r w:rsidR="008C2FE8" w:rsidRPr="00C33078">
          <w:t>http://hl7.org/fhir/http.html#transactional-integrity</w:t>
        </w:r>
      </w:hyperlink>
    </w:p>
    <w:p w14:paraId="4C5542B8" w14:textId="77777777" w:rsidR="008C2FE8" w:rsidRPr="00C33078" w:rsidRDefault="008C2FE8" w:rsidP="00C33078">
      <w:pPr>
        <w:numPr>
          <w:ilvl w:val="0"/>
          <w:numId w:val="33"/>
        </w:numPr>
        <w:tabs>
          <w:tab w:val="clear" w:pos="720"/>
          <w:tab w:val="num" w:pos="1260"/>
        </w:tabs>
        <w:spacing w:before="0"/>
        <w:ind w:left="1080"/>
        <w:textAlignment w:val="center"/>
      </w:pPr>
      <w:r w:rsidRPr="00C33078">
        <w:t xml:space="preserve">The server provides a </w:t>
      </w:r>
      <w:hyperlink r:id="rId21" w:anchor="read" w:history="1">
        <w:r w:rsidRPr="00C33078">
          <w:t>read</w:t>
        </w:r>
      </w:hyperlink>
      <w:r w:rsidRPr="00C33078">
        <w:t xml:space="preserve"> interaction for any resource it accepts </w:t>
      </w:r>
      <w:hyperlink r:id="rId22" w:anchor="update" w:history="1">
        <w:r w:rsidRPr="00C33078">
          <w:t>update</w:t>
        </w:r>
      </w:hyperlink>
      <w:r w:rsidRPr="00C33078">
        <w:t xml:space="preserve"> interactions on</w:t>
      </w:r>
    </w:p>
    <w:p w14:paraId="7DED6D46" w14:textId="77777777" w:rsidR="008C2FE8" w:rsidRPr="00C33078" w:rsidRDefault="008C2FE8" w:rsidP="00C33078">
      <w:pPr>
        <w:numPr>
          <w:ilvl w:val="0"/>
          <w:numId w:val="33"/>
        </w:numPr>
        <w:tabs>
          <w:tab w:val="clear" w:pos="720"/>
          <w:tab w:val="num" w:pos="1260"/>
        </w:tabs>
        <w:spacing w:before="0"/>
        <w:ind w:left="1080"/>
        <w:textAlignment w:val="center"/>
      </w:pPr>
      <w:r w:rsidRPr="00C33078">
        <w:t xml:space="preserve">Before updating, the client </w:t>
      </w:r>
      <w:hyperlink r:id="rId23" w:anchor="read" w:history="1">
        <w:r w:rsidRPr="00C33078">
          <w:t>reads</w:t>
        </w:r>
      </w:hyperlink>
      <w:r w:rsidRPr="00C33078">
        <w:t xml:space="preserve"> the latest version of the resource</w:t>
      </w:r>
    </w:p>
    <w:p w14:paraId="18860DDE" w14:textId="77777777" w:rsidR="008C2FE8" w:rsidRPr="00C33078" w:rsidRDefault="008C2FE8" w:rsidP="00C33078">
      <w:pPr>
        <w:numPr>
          <w:ilvl w:val="0"/>
          <w:numId w:val="33"/>
        </w:numPr>
        <w:tabs>
          <w:tab w:val="clear" w:pos="720"/>
          <w:tab w:val="num" w:pos="1260"/>
        </w:tabs>
        <w:spacing w:before="0"/>
        <w:ind w:left="1080"/>
        <w:textAlignment w:val="center"/>
      </w:pPr>
      <w:r w:rsidRPr="00C33078">
        <w:t xml:space="preserve">The client applies the changes it wants to the resource, leaving other information intact (note the </w:t>
      </w:r>
      <w:hyperlink r:id="rId24" w:anchor="exchange" w:history="1">
        <w:r w:rsidRPr="00C33078">
          <w:t>extension related rules</w:t>
        </w:r>
      </w:hyperlink>
      <w:r w:rsidRPr="00C33078">
        <w:t xml:space="preserve"> around this)</w:t>
      </w:r>
    </w:p>
    <w:p w14:paraId="69CEC5CD" w14:textId="77777777" w:rsidR="008C2FE8" w:rsidRPr="00C33078" w:rsidRDefault="008C2FE8" w:rsidP="00C33078">
      <w:pPr>
        <w:numPr>
          <w:ilvl w:val="0"/>
          <w:numId w:val="33"/>
        </w:numPr>
        <w:tabs>
          <w:tab w:val="clear" w:pos="720"/>
          <w:tab w:val="num" w:pos="1260"/>
        </w:tabs>
        <w:spacing w:before="0"/>
        <w:ind w:left="1080"/>
        <w:textAlignment w:val="center"/>
      </w:pPr>
      <w:r w:rsidRPr="00C33078">
        <w:t xml:space="preserve">The client writes the result back as an </w:t>
      </w:r>
      <w:hyperlink r:id="rId25" w:anchor="update" w:history="1">
        <w:r w:rsidRPr="00C33078">
          <w:t>update</w:t>
        </w:r>
      </w:hyperlink>
      <w:r w:rsidRPr="00C33078">
        <w:t xml:space="preserve"> interaction, and is able to handle a 409 or 412 response (usually by trying again)</w:t>
      </w:r>
    </w:p>
    <w:p w14:paraId="3C87469A" w14:textId="77777777" w:rsidR="008C2FE8" w:rsidRPr="00C33078" w:rsidRDefault="008C2FE8" w:rsidP="00C33078">
      <w:pPr>
        <w:pStyle w:val="NormalWeb"/>
        <w:spacing w:before="0"/>
        <w:ind w:left="540"/>
        <w:rPr>
          <w:szCs w:val="20"/>
        </w:rPr>
      </w:pPr>
      <w:r w:rsidRPr="00C33078">
        <w:rPr>
          <w:szCs w:val="20"/>
        </w:rPr>
        <w:t xml:space="preserve">If clients follow this pattern, then information from other systems that they do not understand will be maintained through the update. </w:t>
      </w:r>
    </w:p>
    <w:p w14:paraId="2CAC68D3" w14:textId="77777777" w:rsidR="008C2FE8" w:rsidRPr="00C33078" w:rsidRDefault="008C2FE8" w:rsidP="00C33078">
      <w:pPr>
        <w:pStyle w:val="NormalWeb"/>
        <w:spacing w:before="0"/>
        <w:ind w:left="540"/>
        <w:rPr>
          <w:szCs w:val="20"/>
        </w:rPr>
      </w:pPr>
      <w:r w:rsidRPr="00C33078">
        <w:rPr>
          <w:szCs w:val="20"/>
        </w:rPr>
        <w:t>Note that it's possible for a server to choose to maintain the information that would be lost, but there is no defined way for a server to determine whether the client omitted the information because it wasn't supported (perhaps in this case) or whether it wishes to delete the information.</w:t>
      </w:r>
    </w:p>
    <w:p w14:paraId="6D3E2930" w14:textId="77777777" w:rsidR="009F5CF4" w:rsidRPr="003651D9" w:rsidRDefault="00747676" w:rsidP="00BB76BC">
      <w:pPr>
        <w:pStyle w:val="Heading1"/>
        <w:numPr>
          <w:ilvl w:val="0"/>
          <w:numId w:val="0"/>
        </w:numPr>
        <w:rPr>
          <w:noProof w:val="0"/>
        </w:rPr>
      </w:pPr>
      <w:bookmarkStart w:id="14" w:name="_Toc445200518"/>
      <w:r w:rsidRPr="003651D9">
        <w:rPr>
          <w:noProof w:val="0"/>
        </w:rPr>
        <w:lastRenderedPageBreak/>
        <w:t>General Introduction</w:t>
      </w:r>
      <w:bookmarkEnd w:id="14"/>
    </w:p>
    <w:p w14:paraId="04BEFBAB" w14:textId="77777777" w:rsidR="00747676" w:rsidRPr="003651D9" w:rsidRDefault="00C16F09" w:rsidP="00BB76BC">
      <w:pPr>
        <w:pStyle w:val="EditorInstructions"/>
      </w:pPr>
      <w:r w:rsidRPr="003651D9">
        <w:t>Update the following Appendices to the General Introduction as indicated below. Note that these are not appendices to Volume 1.</w:t>
      </w:r>
    </w:p>
    <w:p w14:paraId="2DC991E2" w14:textId="77777777" w:rsidR="00747676" w:rsidRPr="003651D9" w:rsidRDefault="00747676" w:rsidP="00747676">
      <w:pPr>
        <w:pStyle w:val="AppendixHeading1"/>
        <w:rPr>
          <w:noProof w:val="0"/>
        </w:rPr>
      </w:pPr>
      <w:bookmarkStart w:id="15" w:name="_Toc445200519"/>
      <w:r w:rsidRPr="003651D9">
        <w:rPr>
          <w:noProof w:val="0"/>
        </w:rPr>
        <w:t>Appendix A - Actor Summary Definitions</w:t>
      </w:r>
      <w:bookmarkEnd w:id="15"/>
    </w:p>
    <w:p w14:paraId="28EE5EE0" w14:textId="77777777" w:rsidR="00747676" w:rsidRPr="003651D9" w:rsidRDefault="00747676" w:rsidP="00747676">
      <w:pPr>
        <w:pStyle w:val="EditorInstructions"/>
      </w:pPr>
      <w:r w:rsidRPr="003651D9">
        <w:t xml:space="preserve">Add the following actors </w:t>
      </w:r>
      <w:r w:rsidRPr="003651D9">
        <w:rPr>
          <w:iCs w:val="0"/>
        </w:rPr>
        <w:t xml:space="preserve">to the IHE </w:t>
      </w:r>
      <w:r w:rsidRPr="003651D9">
        <w:t>Technical Frameworks</w:t>
      </w:r>
      <w:r w:rsidRPr="003651D9">
        <w:rPr>
          <w:iCs w:val="0"/>
        </w:rPr>
        <w:t xml:space="preserve"> General Introduction list of Actors</w:t>
      </w:r>
      <w:r w:rsidRPr="003651D9">
        <w:t>:</w:t>
      </w:r>
    </w:p>
    <w:p w14:paraId="5BBA6DB2" w14:textId="35619090" w:rsidR="00747676" w:rsidRPr="003651D9" w:rsidRDefault="00747676" w:rsidP="00747676">
      <w:pPr>
        <w:pStyle w:val="AuthorInstructions"/>
      </w:pPr>
    </w:p>
    <w:p w14:paraId="1A0F39F5" w14:textId="77777777"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38A338B2" w14:textId="77777777" w:rsidTr="00BB76BC">
        <w:tc>
          <w:tcPr>
            <w:tcW w:w="3078" w:type="dxa"/>
            <w:shd w:val="clear" w:color="auto" w:fill="D9D9D9"/>
          </w:tcPr>
          <w:p w14:paraId="552F1BE2" w14:textId="77777777" w:rsidR="00747676" w:rsidRPr="003651D9" w:rsidRDefault="00747676" w:rsidP="00EB71A2">
            <w:pPr>
              <w:pStyle w:val="TableEntryHeader"/>
            </w:pPr>
            <w:r w:rsidRPr="003651D9">
              <w:t>Actor</w:t>
            </w:r>
          </w:p>
        </w:tc>
        <w:tc>
          <w:tcPr>
            <w:tcW w:w="6498" w:type="dxa"/>
            <w:shd w:val="clear" w:color="auto" w:fill="D9D9D9"/>
          </w:tcPr>
          <w:p w14:paraId="0B4D8991" w14:textId="77777777" w:rsidR="00747676" w:rsidRPr="003651D9" w:rsidRDefault="00747676" w:rsidP="00EB71A2">
            <w:pPr>
              <w:pStyle w:val="TableEntryHeader"/>
            </w:pPr>
            <w:r w:rsidRPr="003651D9">
              <w:t>Definition</w:t>
            </w:r>
          </w:p>
        </w:tc>
      </w:tr>
      <w:tr w:rsidR="00747676" w:rsidRPr="003651D9" w14:paraId="6287E25D" w14:textId="77777777" w:rsidTr="00BB76BC">
        <w:tc>
          <w:tcPr>
            <w:tcW w:w="3078" w:type="dxa"/>
            <w:shd w:val="clear" w:color="auto" w:fill="auto"/>
          </w:tcPr>
          <w:p w14:paraId="68C2E744" w14:textId="77777777" w:rsidR="00747676" w:rsidRPr="003651D9" w:rsidRDefault="00604F10" w:rsidP="00EB71A2">
            <w:pPr>
              <w:pStyle w:val="TableEntry"/>
            </w:pPr>
            <w:r>
              <w:t>Care Plan Contributor</w:t>
            </w:r>
          </w:p>
        </w:tc>
        <w:tc>
          <w:tcPr>
            <w:tcW w:w="6498" w:type="dxa"/>
            <w:shd w:val="clear" w:color="auto" w:fill="auto"/>
          </w:tcPr>
          <w:p w14:paraId="182F1D68" w14:textId="77777777" w:rsidR="00747676" w:rsidRPr="003651D9" w:rsidRDefault="00191F2A" w:rsidP="00EB71A2">
            <w:pPr>
              <w:pStyle w:val="TableEntry"/>
            </w:pPr>
            <w:r>
              <w:t>This actor creates and updates Care Plans by submitting a new or updated Care Plan to a Care Plan Manager.</w:t>
            </w:r>
          </w:p>
        </w:tc>
      </w:tr>
      <w:tr w:rsidR="00747676" w:rsidRPr="003651D9" w14:paraId="0895427D" w14:textId="77777777" w:rsidTr="00BB76BC">
        <w:tc>
          <w:tcPr>
            <w:tcW w:w="3078" w:type="dxa"/>
            <w:shd w:val="clear" w:color="auto" w:fill="auto"/>
          </w:tcPr>
          <w:p w14:paraId="120403D9" w14:textId="77777777" w:rsidR="00747676" w:rsidRPr="003651D9" w:rsidRDefault="00604F10" w:rsidP="00EB71A2">
            <w:pPr>
              <w:pStyle w:val="TableEntry"/>
            </w:pPr>
            <w:r>
              <w:t>Care Plan Consumer</w:t>
            </w:r>
          </w:p>
        </w:tc>
        <w:tc>
          <w:tcPr>
            <w:tcW w:w="6498" w:type="dxa"/>
            <w:shd w:val="clear" w:color="auto" w:fill="auto"/>
          </w:tcPr>
          <w:p w14:paraId="3F144B30" w14:textId="77777777" w:rsidR="00747676" w:rsidRPr="003651D9" w:rsidRDefault="00A276B2">
            <w:pPr>
              <w:pStyle w:val="TableEntry"/>
            </w:pPr>
            <w:r w:rsidRPr="00A276B2">
              <w:t>This actor reads a Care Plan from a Care Plan Manager. This actor may subscribe to receive updated Care Plans.</w:t>
            </w:r>
          </w:p>
        </w:tc>
      </w:tr>
      <w:tr w:rsidR="00604F10" w:rsidRPr="003651D9" w14:paraId="58A391E6" w14:textId="77777777" w:rsidTr="00BB76BC">
        <w:tc>
          <w:tcPr>
            <w:tcW w:w="3078" w:type="dxa"/>
            <w:shd w:val="clear" w:color="auto" w:fill="auto"/>
          </w:tcPr>
          <w:p w14:paraId="612464EA" w14:textId="77777777" w:rsidR="00604F10" w:rsidRDefault="00604F10" w:rsidP="00EB71A2">
            <w:pPr>
              <w:pStyle w:val="TableEntry"/>
            </w:pPr>
            <w:r>
              <w:t>Care Plan Manager</w:t>
            </w:r>
          </w:p>
        </w:tc>
        <w:tc>
          <w:tcPr>
            <w:tcW w:w="6498" w:type="dxa"/>
            <w:shd w:val="clear" w:color="auto" w:fill="auto"/>
          </w:tcPr>
          <w:p w14:paraId="4C4044FE" w14:textId="77777777" w:rsidR="00604F10" w:rsidRPr="003651D9" w:rsidRDefault="00A93362">
            <w:pPr>
              <w:pStyle w:val="TableEntry"/>
            </w:pPr>
            <w:r w:rsidRPr="00A93362">
              <w:t>This actor manages Care Plans received from Care Plan Contributors, and provides updated Care Plans to subscribed Care Plan Consumers.</w:t>
            </w:r>
          </w:p>
        </w:tc>
      </w:tr>
    </w:tbl>
    <w:p w14:paraId="1621054A" w14:textId="77777777" w:rsidR="00747676" w:rsidRPr="003651D9" w:rsidRDefault="00747676" w:rsidP="00747676">
      <w:pPr>
        <w:pStyle w:val="AppendixHeading1"/>
        <w:rPr>
          <w:noProof w:val="0"/>
        </w:rPr>
      </w:pPr>
      <w:bookmarkStart w:id="16" w:name="_Toc445200520"/>
      <w:r w:rsidRPr="003651D9">
        <w:rPr>
          <w:noProof w:val="0"/>
        </w:rPr>
        <w:t>Appendix B - Transaction Summary Definitions</w:t>
      </w:r>
      <w:bookmarkEnd w:id="16"/>
    </w:p>
    <w:p w14:paraId="0BD4AE78" w14:textId="77777777" w:rsidR="00747676" w:rsidRPr="003651D9" w:rsidRDefault="00747676" w:rsidP="00747676">
      <w:pPr>
        <w:pStyle w:val="EditorInstructions"/>
      </w:pPr>
      <w:r w:rsidRPr="003651D9">
        <w:t xml:space="preserve">Add the following transactions </w:t>
      </w:r>
      <w:r w:rsidRPr="003651D9">
        <w:rPr>
          <w:iCs w:val="0"/>
        </w:rPr>
        <w:t xml:space="preserve">to the IHE </w:t>
      </w:r>
      <w:r w:rsidRPr="003651D9">
        <w:t>Technical Frameworks</w:t>
      </w:r>
      <w:r w:rsidR="003B70A2" w:rsidRPr="003651D9">
        <w:rPr>
          <w:iCs w:val="0"/>
        </w:rPr>
        <w:t xml:space="preserve"> General Introduction </w:t>
      </w:r>
      <w:r w:rsidRPr="003651D9">
        <w:rPr>
          <w:iCs w:val="0"/>
        </w:rPr>
        <w:t>list of Transactions</w:t>
      </w:r>
      <w:r w:rsidRPr="003651D9">
        <w:t>:</w:t>
      </w:r>
    </w:p>
    <w:p w14:paraId="243CEE3B" w14:textId="77777777"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05ABFE53" w14:textId="77777777" w:rsidTr="00BB76BC">
        <w:tc>
          <w:tcPr>
            <w:tcW w:w="3078" w:type="dxa"/>
            <w:shd w:val="clear" w:color="auto" w:fill="D9D9D9"/>
          </w:tcPr>
          <w:p w14:paraId="508C081A" w14:textId="77777777" w:rsidR="00747676" w:rsidRPr="003651D9" w:rsidRDefault="00747676" w:rsidP="00EB71A2">
            <w:pPr>
              <w:pStyle w:val="TableEntryHeader"/>
            </w:pPr>
            <w:r w:rsidRPr="003651D9">
              <w:t>Transaction</w:t>
            </w:r>
          </w:p>
        </w:tc>
        <w:tc>
          <w:tcPr>
            <w:tcW w:w="6498" w:type="dxa"/>
            <w:shd w:val="clear" w:color="auto" w:fill="D9D9D9"/>
          </w:tcPr>
          <w:p w14:paraId="271FAFE7" w14:textId="77777777" w:rsidR="00747676" w:rsidRPr="003651D9" w:rsidRDefault="00747676" w:rsidP="00EB71A2">
            <w:pPr>
              <w:pStyle w:val="TableEntryHeader"/>
            </w:pPr>
            <w:r w:rsidRPr="003651D9">
              <w:t>Definition</w:t>
            </w:r>
          </w:p>
        </w:tc>
      </w:tr>
      <w:tr w:rsidR="00747676" w:rsidRPr="003651D9" w14:paraId="2D5AFFBB" w14:textId="77777777" w:rsidTr="00BB76BC">
        <w:tc>
          <w:tcPr>
            <w:tcW w:w="3078" w:type="dxa"/>
            <w:shd w:val="clear" w:color="auto" w:fill="auto"/>
          </w:tcPr>
          <w:p w14:paraId="32485B9E" w14:textId="77777777" w:rsidR="00747676" w:rsidRPr="003651D9" w:rsidRDefault="001854E3" w:rsidP="00EB71A2">
            <w:pPr>
              <w:pStyle w:val="TableEntry"/>
            </w:pPr>
            <w:r>
              <w:t>Update Care Plan</w:t>
            </w:r>
          </w:p>
        </w:tc>
        <w:tc>
          <w:tcPr>
            <w:tcW w:w="6498" w:type="dxa"/>
            <w:shd w:val="clear" w:color="auto" w:fill="auto"/>
          </w:tcPr>
          <w:p w14:paraId="1CEF8F59" w14:textId="77777777" w:rsidR="00747676" w:rsidRPr="003651D9" w:rsidRDefault="001854E3" w:rsidP="00EB71A2">
            <w:pPr>
              <w:pStyle w:val="TableEntry"/>
            </w:pPr>
            <w:r>
              <w:t>Update an existing or create a new Care Plan.</w:t>
            </w:r>
          </w:p>
        </w:tc>
      </w:tr>
      <w:tr w:rsidR="00747676" w:rsidRPr="003651D9" w14:paraId="61B31B8D" w14:textId="77777777" w:rsidTr="00BB76BC">
        <w:tc>
          <w:tcPr>
            <w:tcW w:w="3078" w:type="dxa"/>
            <w:shd w:val="clear" w:color="auto" w:fill="auto"/>
          </w:tcPr>
          <w:p w14:paraId="17117DD5" w14:textId="77777777" w:rsidR="00747676" w:rsidRPr="003651D9" w:rsidRDefault="001854E3" w:rsidP="00EB71A2">
            <w:pPr>
              <w:pStyle w:val="TableEntry"/>
            </w:pPr>
            <w:r>
              <w:t>Retrieve Care Plan</w:t>
            </w:r>
          </w:p>
        </w:tc>
        <w:tc>
          <w:tcPr>
            <w:tcW w:w="6498" w:type="dxa"/>
            <w:shd w:val="clear" w:color="auto" w:fill="auto"/>
          </w:tcPr>
          <w:p w14:paraId="15150024" w14:textId="77777777" w:rsidR="00747676" w:rsidRPr="003651D9" w:rsidRDefault="001854E3" w:rsidP="00EB71A2">
            <w:pPr>
              <w:pStyle w:val="TableEntry"/>
            </w:pPr>
            <w:r>
              <w:t>Retrieve a Care Plan</w:t>
            </w:r>
            <w:r w:rsidR="00FD11C0">
              <w:t>.</w:t>
            </w:r>
          </w:p>
        </w:tc>
      </w:tr>
      <w:tr w:rsidR="001854E3" w:rsidRPr="003651D9" w14:paraId="12D22E7D" w14:textId="77777777" w:rsidTr="00BB76BC">
        <w:tc>
          <w:tcPr>
            <w:tcW w:w="3078" w:type="dxa"/>
            <w:shd w:val="clear" w:color="auto" w:fill="auto"/>
          </w:tcPr>
          <w:p w14:paraId="2F34CC16" w14:textId="77777777" w:rsidR="001854E3" w:rsidRDefault="001854E3" w:rsidP="00EB71A2">
            <w:pPr>
              <w:pStyle w:val="TableEntry"/>
            </w:pPr>
            <w:r>
              <w:t>Subscribe to Care Plan Updates</w:t>
            </w:r>
          </w:p>
        </w:tc>
        <w:tc>
          <w:tcPr>
            <w:tcW w:w="6498" w:type="dxa"/>
            <w:shd w:val="clear" w:color="auto" w:fill="auto"/>
          </w:tcPr>
          <w:p w14:paraId="178635FF" w14:textId="77777777" w:rsidR="001854E3" w:rsidRPr="003651D9" w:rsidRDefault="001854E3" w:rsidP="009E31E5">
            <w:pPr>
              <w:pStyle w:val="TableEntry"/>
            </w:pPr>
            <w:r>
              <w:t xml:space="preserve">Subscribe to </w:t>
            </w:r>
            <w:r w:rsidR="009E31E5">
              <w:t>receive</w:t>
            </w:r>
            <w:r>
              <w:t xml:space="preserve"> </w:t>
            </w:r>
            <w:r w:rsidR="009E31E5">
              <w:t xml:space="preserve">updated </w:t>
            </w:r>
            <w:r>
              <w:t xml:space="preserve">Care Plans </w:t>
            </w:r>
            <w:r w:rsidR="009E31E5">
              <w:t>for specific patients</w:t>
            </w:r>
            <w:r>
              <w:t>.</w:t>
            </w:r>
          </w:p>
        </w:tc>
      </w:tr>
      <w:tr w:rsidR="001854E3" w:rsidRPr="003651D9" w14:paraId="5F47D44A" w14:textId="77777777" w:rsidTr="00BB76BC">
        <w:tc>
          <w:tcPr>
            <w:tcW w:w="3078" w:type="dxa"/>
            <w:shd w:val="clear" w:color="auto" w:fill="auto"/>
          </w:tcPr>
          <w:p w14:paraId="244E2364" w14:textId="77777777" w:rsidR="001854E3" w:rsidRDefault="001854E3" w:rsidP="00EB71A2">
            <w:pPr>
              <w:pStyle w:val="TableEntry"/>
            </w:pPr>
            <w:r>
              <w:t>Provide Care Plan</w:t>
            </w:r>
          </w:p>
        </w:tc>
        <w:tc>
          <w:tcPr>
            <w:tcW w:w="6498" w:type="dxa"/>
            <w:shd w:val="clear" w:color="auto" w:fill="auto"/>
          </w:tcPr>
          <w:p w14:paraId="64B06CB9" w14:textId="77777777" w:rsidR="001854E3" w:rsidRPr="003651D9" w:rsidRDefault="001854E3" w:rsidP="00EB71A2">
            <w:pPr>
              <w:pStyle w:val="TableEntry"/>
            </w:pPr>
            <w:r>
              <w:t>Provide updated Care Plans to subscribers.</w:t>
            </w:r>
          </w:p>
        </w:tc>
      </w:tr>
    </w:tbl>
    <w:p w14:paraId="25BD0F54" w14:textId="77777777" w:rsidR="00747676" w:rsidRPr="003651D9" w:rsidRDefault="00747676" w:rsidP="00747676">
      <w:pPr>
        <w:pStyle w:val="Glossary"/>
        <w:pageBreakBefore w:val="0"/>
        <w:rPr>
          <w:noProof w:val="0"/>
        </w:rPr>
      </w:pPr>
      <w:bookmarkStart w:id="17" w:name="_Toc445200521"/>
      <w:r w:rsidRPr="003651D9">
        <w:rPr>
          <w:noProof w:val="0"/>
        </w:rPr>
        <w:t>Glossary</w:t>
      </w:r>
      <w:bookmarkEnd w:id="17"/>
    </w:p>
    <w:p w14:paraId="6101BE90" w14:textId="77777777" w:rsidR="00747676" w:rsidRPr="003651D9" w:rsidRDefault="00747676" w:rsidP="00747676">
      <w:pPr>
        <w:pStyle w:val="EditorInstructions"/>
      </w:pPr>
      <w:r w:rsidRPr="003651D9">
        <w:t>Add the following glossary terms to the IHE Technical Frameworks General Introduction Glossary: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AB15A3" w:rsidRPr="003651D9" w14:paraId="7FBB76CF" w14:textId="77777777" w:rsidTr="00FD2E73">
        <w:tc>
          <w:tcPr>
            <w:tcW w:w="3078" w:type="dxa"/>
            <w:shd w:val="clear" w:color="auto" w:fill="D9D9D9"/>
          </w:tcPr>
          <w:p w14:paraId="4C022602" w14:textId="77777777" w:rsidR="00AB15A3" w:rsidRPr="003651D9" w:rsidRDefault="00AB15A3" w:rsidP="00FD2E73">
            <w:pPr>
              <w:pStyle w:val="TableEntryHeader"/>
            </w:pPr>
            <w:r w:rsidRPr="003651D9">
              <w:t>Glossary Term</w:t>
            </w:r>
          </w:p>
        </w:tc>
        <w:tc>
          <w:tcPr>
            <w:tcW w:w="6498" w:type="dxa"/>
            <w:shd w:val="clear" w:color="auto" w:fill="D9D9D9"/>
          </w:tcPr>
          <w:p w14:paraId="0978F0D3" w14:textId="77777777" w:rsidR="00AB15A3" w:rsidRPr="003651D9" w:rsidRDefault="00AB15A3" w:rsidP="00FD2E73">
            <w:pPr>
              <w:pStyle w:val="TableEntryHeader"/>
            </w:pPr>
            <w:r w:rsidRPr="003651D9">
              <w:t>Definition</w:t>
            </w:r>
          </w:p>
        </w:tc>
      </w:tr>
      <w:tr w:rsidR="00AB15A3" w:rsidRPr="003651D9" w14:paraId="2DB31F80" w14:textId="77777777" w:rsidTr="00FD2E73">
        <w:tc>
          <w:tcPr>
            <w:tcW w:w="3078" w:type="dxa"/>
            <w:shd w:val="clear" w:color="auto" w:fill="auto"/>
          </w:tcPr>
          <w:p w14:paraId="55C9F130" w14:textId="77777777" w:rsidR="00AB15A3" w:rsidRPr="003C596C" w:rsidRDefault="00AB15A3" w:rsidP="00FD2E73">
            <w:pPr>
              <w:pStyle w:val="TableEntry"/>
              <w:rPr>
                <w:sz w:val="24"/>
                <w:szCs w:val="24"/>
              </w:rPr>
            </w:pPr>
            <w:r w:rsidRPr="003C596C">
              <w:rPr>
                <w:sz w:val="24"/>
                <w:szCs w:val="24"/>
              </w:rPr>
              <w:t>Care Plan Domain Analysis Model</w:t>
            </w:r>
          </w:p>
        </w:tc>
        <w:tc>
          <w:tcPr>
            <w:tcW w:w="6498" w:type="dxa"/>
            <w:shd w:val="clear" w:color="auto" w:fill="auto"/>
          </w:tcPr>
          <w:p w14:paraId="3F36A05F" w14:textId="77777777" w:rsidR="00AB15A3" w:rsidRPr="003C596C" w:rsidRDefault="00AB15A3" w:rsidP="00FD2E73">
            <w:pPr>
              <w:pStyle w:val="TableEntry"/>
              <w:rPr>
                <w:sz w:val="24"/>
                <w:szCs w:val="24"/>
              </w:rPr>
            </w:pPr>
            <w:r w:rsidRPr="003C596C">
              <w:rPr>
                <w:color w:val="000000"/>
                <w:sz w:val="24"/>
                <w:szCs w:val="24"/>
              </w:rPr>
              <w:t xml:space="preserve">A common reference </w:t>
            </w:r>
            <w:r>
              <w:rPr>
                <w:color w:val="000000"/>
                <w:sz w:val="24"/>
                <w:szCs w:val="24"/>
              </w:rPr>
              <w:t xml:space="preserve">used </w:t>
            </w:r>
            <w:r w:rsidRPr="003C596C">
              <w:rPr>
                <w:color w:val="000000"/>
                <w:sz w:val="24"/>
                <w:szCs w:val="24"/>
              </w:rPr>
              <w:t>to support the development of implementable care plan models</w:t>
            </w:r>
            <w:r>
              <w:rPr>
                <w:rStyle w:val="FootnoteReference"/>
                <w:color w:val="000000"/>
                <w:sz w:val="24"/>
                <w:szCs w:val="24"/>
              </w:rPr>
              <w:footnoteReference w:id="1"/>
            </w:r>
          </w:p>
        </w:tc>
      </w:tr>
      <w:tr w:rsidR="00AB15A3" w:rsidRPr="003651D9" w14:paraId="53660D83" w14:textId="77777777" w:rsidTr="00FD2E73">
        <w:tc>
          <w:tcPr>
            <w:tcW w:w="3078" w:type="dxa"/>
            <w:shd w:val="clear" w:color="auto" w:fill="auto"/>
          </w:tcPr>
          <w:p w14:paraId="4BCC33D0" w14:textId="77777777" w:rsidR="00AB15A3" w:rsidRPr="003C596C" w:rsidRDefault="00AB15A3" w:rsidP="00FD2E73">
            <w:pPr>
              <w:pStyle w:val="TableEntry"/>
              <w:rPr>
                <w:sz w:val="24"/>
                <w:szCs w:val="24"/>
              </w:rPr>
            </w:pPr>
            <w:r w:rsidRPr="003C596C">
              <w:rPr>
                <w:sz w:val="24"/>
                <w:szCs w:val="24"/>
              </w:rPr>
              <w:t>Coordination of Care Services Functional Model</w:t>
            </w:r>
          </w:p>
        </w:tc>
        <w:tc>
          <w:tcPr>
            <w:tcW w:w="6498" w:type="dxa"/>
            <w:shd w:val="clear" w:color="auto" w:fill="auto"/>
          </w:tcPr>
          <w:p w14:paraId="73EC82E2" w14:textId="77777777" w:rsidR="00AB15A3" w:rsidRPr="003C596C" w:rsidRDefault="00AB15A3" w:rsidP="00FD2E73">
            <w:pPr>
              <w:pStyle w:val="TableEntry"/>
              <w:rPr>
                <w:sz w:val="24"/>
                <w:szCs w:val="24"/>
              </w:rPr>
            </w:pPr>
            <w:r w:rsidRPr="003C596C">
              <w:rPr>
                <w:color w:val="000000"/>
                <w:sz w:val="24"/>
                <w:szCs w:val="24"/>
                <w:shd w:val="clear" w:color="auto" w:fill="FFFFFF"/>
              </w:rPr>
              <w:t xml:space="preserve">Supports shared and coordinated care plans as well as support of multidisciplinary care team members to communicate </w:t>
            </w:r>
            <w:r w:rsidRPr="003C596C">
              <w:rPr>
                <w:color w:val="000000"/>
                <w:sz w:val="24"/>
                <w:szCs w:val="24"/>
                <w:shd w:val="clear" w:color="auto" w:fill="FFFFFF"/>
              </w:rPr>
              <w:lastRenderedPageBreak/>
              <w:t>changes resulting from care plan interventions and collaborate in removing barriers to care.</w:t>
            </w:r>
            <w:r>
              <w:rPr>
                <w:rStyle w:val="FootnoteReference"/>
                <w:color w:val="000000"/>
                <w:sz w:val="24"/>
                <w:szCs w:val="24"/>
                <w:shd w:val="clear" w:color="auto" w:fill="FFFFFF"/>
              </w:rPr>
              <w:footnoteReference w:id="2"/>
            </w:r>
          </w:p>
        </w:tc>
      </w:tr>
      <w:tr w:rsidR="00AB15A3" w:rsidRPr="003651D9" w14:paraId="7DCBF1D0" w14:textId="77777777" w:rsidTr="00FD2E73">
        <w:tc>
          <w:tcPr>
            <w:tcW w:w="3078" w:type="dxa"/>
            <w:shd w:val="clear" w:color="auto" w:fill="auto"/>
          </w:tcPr>
          <w:p w14:paraId="0D214CB6" w14:textId="77777777" w:rsidR="00AB15A3" w:rsidRPr="003C596C" w:rsidRDefault="00AB15A3" w:rsidP="00FD2E73">
            <w:pPr>
              <w:pStyle w:val="TableEntry"/>
              <w:rPr>
                <w:sz w:val="24"/>
                <w:szCs w:val="24"/>
              </w:rPr>
            </w:pPr>
            <w:r w:rsidRPr="003C596C">
              <w:rPr>
                <w:sz w:val="24"/>
                <w:szCs w:val="24"/>
              </w:rPr>
              <w:lastRenderedPageBreak/>
              <w:t>Care Plan (as used in this profile)</w:t>
            </w:r>
          </w:p>
        </w:tc>
        <w:tc>
          <w:tcPr>
            <w:tcW w:w="6498" w:type="dxa"/>
            <w:shd w:val="clear" w:color="auto" w:fill="auto"/>
          </w:tcPr>
          <w:p w14:paraId="518887BB" w14:textId="77777777" w:rsidR="00AB15A3" w:rsidRPr="003C596C" w:rsidRDefault="00AB15A3" w:rsidP="00FD2E73">
            <w:pPr>
              <w:pStyle w:val="TableEntry"/>
              <w:rPr>
                <w:sz w:val="24"/>
                <w:szCs w:val="24"/>
              </w:rPr>
            </w:pPr>
            <w:r w:rsidRPr="003C596C">
              <w:rPr>
                <w:color w:val="000000"/>
                <w:sz w:val="24"/>
                <w:szCs w:val="24"/>
              </w:rPr>
              <w:t xml:space="preserve">Tool used by clinicians to plan and coordinate care for an individual patient.  It </w:t>
            </w:r>
            <w:r w:rsidRPr="003C596C">
              <w:rPr>
                <w:sz w:val="24"/>
                <w:szCs w:val="24"/>
              </w:rPr>
              <w:t xml:space="preserve">aids in understanding and coordinating the actions that need to be performed for the target of care. </w:t>
            </w:r>
            <w:r w:rsidRPr="003C596C">
              <w:rPr>
                <w:color w:val="000000"/>
                <w:sz w:val="24"/>
                <w:szCs w:val="24"/>
              </w:rPr>
              <w:t>The care plan is known by several similar and often interchangeable names such as the plan of care and treatment plan.</w:t>
            </w:r>
            <w:r>
              <w:rPr>
                <w:rStyle w:val="FootnoteReference"/>
                <w:color w:val="000000"/>
                <w:sz w:val="24"/>
                <w:szCs w:val="24"/>
              </w:rPr>
              <w:footnoteReference w:id="3"/>
            </w:r>
            <w:r w:rsidRPr="003C596C">
              <w:rPr>
                <w:color w:val="000000"/>
                <w:sz w:val="24"/>
                <w:szCs w:val="24"/>
              </w:rPr>
              <w:t xml:space="preserve">  </w:t>
            </w:r>
          </w:p>
        </w:tc>
      </w:tr>
    </w:tbl>
    <w:p w14:paraId="1408B373" w14:textId="77777777" w:rsidR="00F60F63" w:rsidRDefault="00F60F63" w:rsidP="00747676">
      <w:pPr>
        <w:pStyle w:val="AuthorInstructions"/>
      </w:pPr>
    </w:p>
    <w:p w14:paraId="2CD8F20F" w14:textId="77777777" w:rsidR="00F60F63" w:rsidRDefault="00F60F63" w:rsidP="00747676">
      <w:pPr>
        <w:pStyle w:val="AuthorInstructions"/>
      </w:pPr>
    </w:p>
    <w:p w14:paraId="19CAF488" w14:textId="77777777" w:rsidR="00F60F63" w:rsidRDefault="00F60F63" w:rsidP="00747676">
      <w:pPr>
        <w:pStyle w:val="AuthorInstructions"/>
      </w:pPr>
    </w:p>
    <w:p w14:paraId="1A13B909" w14:textId="77777777" w:rsidR="00F60F63" w:rsidRDefault="00F60F63" w:rsidP="00747676">
      <w:pPr>
        <w:pStyle w:val="AuthorInstructions"/>
      </w:pPr>
    </w:p>
    <w:p w14:paraId="01AE4785" w14:textId="77777777" w:rsidR="00F60F63" w:rsidRPr="003651D9" w:rsidRDefault="00F60F63" w:rsidP="00747676">
      <w:pPr>
        <w:pStyle w:val="AuthorInstructions"/>
      </w:pPr>
    </w:p>
    <w:p w14:paraId="15FA641A" w14:textId="77777777" w:rsidR="00CF283F" w:rsidRPr="003651D9" w:rsidRDefault="00CF283F" w:rsidP="008616CB">
      <w:pPr>
        <w:pStyle w:val="PartTitle"/>
      </w:pPr>
      <w:bookmarkStart w:id="18" w:name="_Toc445200522"/>
      <w:r w:rsidRPr="003651D9">
        <w:lastRenderedPageBreak/>
        <w:t xml:space="preserve">Volume </w:t>
      </w:r>
      <w:r w:rsidR="00B43198" w:rsidRPr="003651D9">
        <w:t>1</w:t>
      </w:r>
      <w:r w:rsidRPr="003651D9">
        <w:t xml:space="preserve"> –</w:t>
      </w:r>
      <w:r w:rsidR="003A09FE" w:rsidRPr="003651D9">
        <w:t xml:space="preserve"> </w:t>
      </w:r>
      <w:r w:rsidRPr="003651D9">
        <w:t>Profiles</w:t>
      </w:r>
      <w:bookmarkEnd w:id="18"/>
    </w:p>
    <w:p w14:paraId="41DF086C" w14:textId="77777777" w:rsidR="00B55350" w:rsidRPr="003651D9" w:rsidRDefault="00F455EA" w:rsidP="00C62E65">
      <w:pPr>
        <w:pStyle w:val="Heading2"/>
        <w:numPr>
          <w:ilvl w:val="0"/>
          <w:numId w:val="0"/>
        </w:numPr>
        <w:rPr>
          <w:noProof w:val="0"/>
        </w:rPr>
      </w:pPr>
      <w:bookmarkStart w:id="19" w:name="_Toc530206507"/>
      <w:bookmarkStart w:id="20" w:name="_Toc1388427"/>
      <w:bookmarkStart w:id="21" w:name="_Toc1388581"/>
      <w:bookmarkStart w:id="22" w:name="_Toc1456608"/>
      <w:bookmarkStart w:id="23" w:name="_Toc37034633"/>
      <w:bookmarkStart w:id="24" w:name="_Toc38846111"/>
      <w:bookmarkStart w:id="25" w:name="_Toc445200523"/>
      <w:r w:rsidRPr="003651D9">
        <w:rPr>
          <w:noProof w:val="0"/>
        </w:rPr>
        <w:t>&lt;</w:t>
      </w:r>
      <w:r w:rsidR="00B55350" w:rsidRPr="003651D9">
        <w:rPr>
          <w:i/>
          <w:noProof w:val="0"/>
        </w:rPr>
        <w:t xml:space="preserve">Copyright </w:t>
      </w:r>
      <w:r w:rsidR="00D22DE2" w:rsidRPr="003651D9">
        <w:rPr>
          <w:i/>
          <w:noProof w:val="0"/>
        </w:rPr>
        <w:t>Licenses</w:t>
      </w:r>
      <w:r w:rsidR="005672A9" w:rsidRPr="003651D9">
        <w:rPr>
          <w:i/>
          <w:noProof w:val="0"/>
        </w:rPr>
        <w:t>&gt;</w:t>
      </w:r>
      <w:bookmarkEnd w:id="25"/>
    </w:p>
    <w:p w14:paraId="2452F2F3" w14:textId="77777777" w:rsidR="00B55350" w:rsidRPr="003651D9" w:rsidRDefault="005672A9" w:rsidP="00B92EA1">
      <w:pPr>
        <w:pStyle w:val="AuthorInstructions"/>
      </w:pPr>
      <w:r w:rsidRPr="003651D9">
        <w:t>&lt;</w:t>
      </w:r>
      <w:r w:rsidR="00F455EA" w:rsidRPr="003651D9">
        <w:t>General copyright licenses and permissions are listed in the IHE Technical Frameworks General Introduction</w:t>
      </w:r>
      <w:r w:rsidR="00F0665F" w:rsidRPr="003651D9">
        <w:t xml:space="preserve">. </w:t>
      </w:r>
      <w:r w:rsidR="00B55350" w:rsidRPr="003651D9">
        <w:t>Add information on any standards referenced in the profile that are not alr</w:t>
      </w:r>
      <w:r w:rsidR="00F455EA" w:rsidRPr="003651D9">
        <w:t>eady addressed in the</w:t>
      </w:r>
      <w:r w:rsidR="00B55350" w:rsidRPr="003651D9">
        <w:t xml:space="preserve"> permission section.&gt;</w:t>
      </w:r>
    </w:p>
    <w:p w14:paraId="1D3F1458" w14:textId="77777777" w:rsidR="00B55350" w:rsidRPr="003651D9" w:rsidRDefault="00B55350" w:rsidP="008E441F">
      <w:pPr>
        <w:pStyle w:val="EditorInstructions"/>
      </w:pPr>
      <w:r w:rsidRPr="003651D9">
        <w:t>A</w:t>
      </w:r>
      <w:r w:rsidR="00F455EA" w:rsidRPr="003651D9">
        <w:t>dd the following to the IHE Technical Frameworks General Introduction</w:t>
      </w:r>
      <w:r w:rsidR="00255821" w:rsidRPr="003651D9">
        <w:t xml:space="preserve"> Copyright section</w:t>
      </w:r>
      <w:r w:rsidRPr="003651D9">
        <w:t>:</w:t>
      </w:r>
    </w:p>
    <w:p w14:paraId="17FC3310" w14:textId="77777777" w:rsidR="00F455EA" w:rsidRPr="003651D9" w:rsidRDefault="00F455EA" w:rsidP="007922ED">
      <w:pPr>
        <w:rPr>
          <w:i/>
        </w:rPr>
      </w:pPr>
    </w:p>
    <w:p w14:paraId="413F9E0A" w14:textId="77777777" w:rsidR="00F455EA" w:rsidRPr="003651D9" w:rsidRDefault="00F455EA" w:rsidP="00F455EA">
      <w:pPr>
        <w:pStyle w:val="Heading2"/>
        <w:numPr>
          <w:ilvl w:val="0"/>
          <w:numId w:val="0"/>
        </w:numPr>
        <w:rPr>
          <w:noProof w:val="0"/>
        </w:rPr>
      </w:pPr>
      <w:bookmarkStart w:id="26" w:name="_Toc445200524"/>
      <w:r w:rsidRPr="003651D9">
        <w:rPr>
          <w:noProof w:val="0"/>
        </w:rPr>
        <w:t>&lt;</w:t>
      </w:r>
      <w:r w:rsidRPr="003651D9">
        <w:rPr>
          <w:i/>
          <w:noProof w:val="0"/>
        </w:rPr>
        <w:t>Domain-specific additions</w:t>
      </w:r>
      <w:r w:rsidR="005672A9" w:rsidRPr="003651D9">
        <w:rPr>
          <w:i/>
          <w:noProof w:val="0"/>
        </w:rPr>
        <w:t>&gt;</w:t>
      </w:r>
      <w:bookmarkEnd w:id="26"/>
    </w:p>
    <w:p w14:paraId="409ECC6F" w14:textId="77777777" w:rsidR="00F455EA" w:rsidRPr="003651D9" w:rsidRDefault="005672A9" w:rsidP="00B92EA1">
      <w:pPr>
        <w:pStyle w:val="AuthorInstructions"/>
      </w:pPr>
      <w:r w:rsidRPr="003651D9">
        <w:t>&lt;</w:t>
      </w:r>
      <w:r w:rsidR="00F455EA" w:rsidRPr="003651D9">
        <w:t>Some domains have specific sections, added as subsections to Sections 1 or 2, in their Technical Frameworks</w:t>
      </w:r>
      <w:r w:rsidR="00F0665F" w:rsidRPr="003651D9">
        <w:t xml:space="preserve">. </w:t>
      </w:r>
      <w:r w:rsidR="00F455EA" w:rsidRPr="003651D9">
        <w:t>These types of additions are allowed as long as they do not adjust the overall numbering scheme which needs to remain consistent across domains</w:t>
      </w:r>
      <w:r w:rsidR="00F0665F" w:rsidRPr="003651D9">
        <w:t xml:space="preserve">. </w:t>
      </w:r>
      <w:r w:rsidR="00F455EA" w:rsidRPr="003651D9">
        <w:t>If there are such additions, they should be included here.&gt;</w:t>
      </w:r>
    </w:p>
    <w:p w14:paraId="2715A042" w14:textId="77777777" w:rsidR="00303E20" w:rsidRPr="003651D9" w:rsidRDefault="00303E20">
      <w:pPr>
        <w:pStyle w:val="BodyText"/>
        <w:rPr>
          <w:i/>
          <w:iCs/>
        </w:rPr>
      </w:pPr>
      <w:bookmarkStart w:id="27" w:name="_Toc473170358"/>
      <w:bookmarkStart w:id="28" w:name="_Toc504625755"/>
      <w:bookmarkStart w:id="29" w:name="_Toc530206508"/>
      <w:bookmarkStart w:id="30" w:name="_Toc1388428"/>
      <w:bookmarkStart w:id="31" w:name="_Toc1388582"/>
      <w:bookmarkStart w:id="32" w:name="_Toc1456609"/>
      <w:bookmarkStart w:id="33" w:name="_Toc37034634"/>
      <w:bookmarkStart w:id="34" w:name="_Toc38846112"/>
      <w:bookmarkEnd w:id="11"/>
      <w:bookmarkEnd w:id="12"/>
      <w:bookmarkEnd w:id="19"/>
      <w:bookmarkEnd w:id="20"/>
      <w:bookmarkEnd w:id="21"/>
      <w:bookmarkEnd w:id="22"/>
      <w:bookmarkEnd w:id="23"/>
      <w:bookmarkEnd w:id="24"/>
    </w:p>
    <w:p w14:paraId="03B1C6F7" w14:textId="77777777" w:rsidR="00303E20" w:rsidRPr="003651D9" w:rsidRDefault="00F967B3" w:rsidP="008E441F">
      <w:pPr>
        <w:pStyle w:val="EditorInstructions"/>
      </w:pPr>
      <w:r w:rsidRPr="003651D9">
        <w:t>A</w:t>
      </w:r>
      <w:r w:rsidR="00303E20" w:rsidRPr="003651D9">
        <w:t>dd</w:t>
      </w:r>
      <w:r w:rsidR="00D91815" w:rsidRPr="003651D9">
        <w:t xml:space="preserve"> </w:t>
      </w:r>
      <w:r w:rsidR="00255821" w:rsidRPr="003651D9">
        <w:t xml:space="preserve">to </w:t>
      </w:r>
      <w:r w:rsidR="00D91815" w:rsidRPr="003651D9">
        <w:t>Section …</w:t>
      </w:r>
    </w:p>
    <w:p w14:paraId="562AB40A" w14:textId="77777777" w:rsidR="00D91815" w:rsidRPr="003651D9" w:rsidRDefault="00FF4C4E" w:rsidP="00B92EA1">
      <w:pPr>
        <w:pStyle w:val="AuthorInstructions"/>
      </w:pPr>
      <w:r w:rsidRPr="003651D9">
        <w:br w:type="page"/>
      </w:r>
      <w:r w:rsidR="00D91815" w:rsidRPr="003651D9">
        <w:lastRenderedPageBreak/>
        <w:t xml:space="preserve">&lt;Reserve a </w:t>
      </w:r>
      <w:r w:rsidR="001F7A35" w:rsidRPr="003651D9">
        <w:t>subsequent section number in the current domain Technical Framework Volume 1</w:t>
      </w:r>
      <w:r w:rsidR="00F0665F" w:rsidRPr="003651D9">
        <w:t xml:space="preserve"> </w:t>
      </w:r>
      <w:r w:rsidR="001F7A35" w:rsidRPr="003651D9">
        <w:t xml:space="preserve">(DOM </w:t>
      </w:r>
      <w:r w:rsidR="00D91815" w:rsidRPr="003651D9">
        <w:t>TF-1</w:t>
      </w:r>
      <w:r w:rsidR="001F7A35" w:rsidRPr="003651D9">
        <w:t>)</w:t>
      </w:r>
      <w:r w:rsidR="00F0665F" w:rsidRPr="003651D9">
        <w:t xml:space="preserve">. </w:t>
      </w:r>
      <w:r w:rsidR="00D91815" w:rsidRPr="003651D9">
        <w:t>Replace the letter “X” with that section heading number</w:t>
      </w:r>
      <w:r w:rsidR="00F0665F" w:rsidRPr="003651D9">
        <w:t xml:space="preserve">. </w:t>
      </w:r>
      <w:r w:rsidR="00D91815" w:rsidRPr="003651D9">
        <w:t>This number should not change when this supplement is added to the Final Text Technical Framework</w:t>
      </w:r>
      <w:r w:rsidR="00F0665F" w:rsidRPr="003651D9">
        <w:t xml:space="preserve">. </w:t>
      </w:r>
      <w:r w:rsidR="00D91815" w:rsidRPr="003651D9">
        <w:t>In this manner, references should be able to be maintained going forward.&gt;</w:t>
      </w:r>
    </w:p>
    <w:p w14:paraId="3F49DA52" w14:textId="77777777" w:rsidR="00303E20" w:rsidRPr="003651D9" w:rsidRDefault="003E0430" w:rsidP="00303E20">
      <w:pPr>
        <w:pStyle w:val="Heading1"/>
        <w:pageBreakBefore w:val="0"/>
        <w:numPr>
          <w:ilvl w:val="0"/>
          <w:numId w:val="0"/>
        </w:numPr>
        <w:rPr>
          <w:noProof w:val="0"/>
        </w:rPr>
      </w:pPr>
      <w:bookmarkStart w:id="35" w:name="_Toc445200525"/>
      <w:r>
        <w:rPr>
          <w:noProof w:val="0"/>
        </w:rPr>
        <w:t xml:space="preserve">X Dynamic Care Planning </w:t>
      </w:r>
      <w:r w:rsidR="00FF4C4E" w:rsidRPr="003651D9">
        <w:rPr>
          <w:noProof w:val="0"/>
        </w:rPr>
        <w:t>(</w:t>
      </w:r>
      <w:r>
        <w:rPr>
          <w:noProof w:val="0"/>
        </w:rPr>
        <w:t>DCP</w:t>
      </w:r>
      <w:r w:rsidR="00FF4C4E" w:rsidRPr="003651D9">
        <w:rPr>
          <w:noProof w:val="0"/>
        </w:rPr>
        <w:t>)</w:t>
      </w:r>
      <w:r w:rsidR="00303E20" w:rsidRPr="003651D9">
        <w:rPr>
          <w:noProof w:val="0"/>
        </w:rPr>
        <w:t xml:space="preserve"> Profile</w:t>
      </w:r>
      <w:bookmarkEnd w:id="35"/>
    </w:p>
    <w:p w14:paraId="3247928C" w14:textId="77777777" w:rsidR="003E0430" w:rsidRDefault="00740B86" w:rsidP="00B92EA1">
      <w:pPr>
        <w:pStyle w:val="AuthorInstructions"/>
        <w:rPr>
          <w:rFonts w:ascii="Calibri" w:hAnsi="Calibri" w:cs="Calibri"/>
          <w:i w:val="0"/>
        </w:rPr>
      </w:pPr>
      <w:r>
        <w:rPr>
          <w:rFonts w:ascii="Calibri" w:hAnsi="Calibri" w:cs="Calibri"/>
          <w:i w:val="0"/>
        </w:rPr>
        <w:t xml:space="preserve">The Dynamic Care Planning (DCP) profile provides the structures and transactions for care planning, using </w:t>
      </w:r>
      <w:r w:rsidRPr="003E0430">
        <w:rPr>
          <w:rFonts w:ascii="Calibri" w:hAnsi="Calibri" w:cs="Calibri"/>
          <w:i w:val="0"/>
        </w:rPr>
        <w:t xml:space="preserve">a </w:t>
      </w:r>
      <w:r>
        <w:rPr>
          <w:rFonts w:ascii="Calibri" w:hAnsi="Calibri" w:cs="Calibri"/>
          <w:i w:val="0"/>
        </w:rPr>
        <w:t>shared</w:t>
      </w:r>
      <w:r w:rsidRPr="003E0430">
        <w:rPr>
          <w:rFonts w:ascii="Calibri" w:hAnsi="Calibri" w:cs="Calibri"/>
          <w:i w:val="0"/>
        </w:rPr>
        <w:t xml:space="preserve"> Care Plan that meets the needs of many</w:t>
      </w:r>
      <w:r>
        <w:rPr>
          <w:rFonts w:ascii="Calibri" w:hAnsi="Calibri" w:cs="Calibri"/>
          <w:i w:val="0"/>
        </w:rPr>
        <w:t xml:space="preserve">, such as </w:t>
      </w:r>
      <w:r w:rsidRPr="003E0430">
        <w:rPr>
          <w:rFonts w:ascii="Calibri" w:hAnsi="Calibri" w:cs="Calibri"/>
          <w:i w:val="0"/>
        </w:rPr>
        <w:t>providers, pati</w:t>
      </w:r>
      <w:r>
        <w:rPr>
          <w:rFonts w:ascii="Calibri" w:hAnsi="Calibri" w:cs="Calibri"/>
          <w:i w:val="0"/>
        </w:rPr>
        <w:t xml:space="preserve">ents and </w:t>
      </w:r>
      <w:r w:rsidRPr="003E0430">
        <w:rPr>
          <w:rFonts w:ascii="Calibri" w:hAnsi="Calibri" w:cs="Calibri"/>
          <w:i w:val="0"/>
        </w:rPr>
        <w:t xml:space="preserve">payers. This </w:t>
      </w:r>
      <w:r>
        <w:rPr>
          <w:rFonts w:ascii="Calibri" w:hAnsi="Calibri" w:cs="Calibri"/>
          <w:i w:val="0"/>
        </w:rPr>
        <w:t>shared</w:t>
      </w:r>
      <w:r w:rsidRPr="003E0430">
        <w:rPr>
          <w:rFonts w:ascii="Calibri" w:hAnsi="Calibri" w:cs="Calibri"/>
          <w:i w:val="0"/>
        </w:rPr>
        <w:t xml:space="preserve"> </w:t>
      </w:r>
      <w:r>
        <w:rPr>
          <w:rFonts w:ascii="Calibri" w:hAnsi="Calibri" w:cs="Calibri"/>
          <w:i w:val="0"/>
        </w:rPr>
        <w:t>C</w:t>
      </w:r>
      <w:r w:rsidRPr="003E0430">
        <w:rPr>
          <w:rFonts w:ascii="Calibri" w:hAnsi="Calibri" w:cs="Calibri"/>
          <w:i w:val="0"/>
        </w:rPr>
        <w:t xml:space="preserve">are </w:t>
      </w:r>
      <w:r>
        <w:rPr>
          <w:rFonts w:ascii="Calibri" w:hAnsi="Calibri" w:cs="Calibri"/>
          <w:i w:val="0"/>
        </w:rPr>
        <w:t>P</w:t>
      </w:r>
      <w:r w:rsidRPr="003E0430">
        <w:rPr>
          <w:rFonts w:ascii="Calibri" w:hAnsi="Calibri" w:cs="Calibri"/>
          <w:i w:val="0"/>
        </w:rPr>
        <w:t xml:space="preserve">lan </w:t>
      </w:r>
      <w:r>
        <w:rPr>
          <w:rFonts w:ascii="Calibri" w:hAnsi="Calibri" w:cs="Calibri"/>
          <w:i w:val="0"/>
        </w:rPr>
        <w:t>can</w:t>
      </w:r>
      <w:r w:rsidRPr="003E0430">
        <w:rPr>
          <w:rFonts w:ascii="Calibri" w:hAnsi="Calibri" w:cs="Calibri"/>
          <w:i w:val="0"/>
        </w:rPr>
        <w:t xml:space="preserve"> be dynamically updated as the patient interact</w:t>
      </w:r>
      <w:r>
        <w:rPr>
          <w:rFonts w:ascii="Calibri" w:hAnsi="Calibri" w:cs="Calibri"/>
          <w:i w:val="0"/>
        </w:rPr>
        <w:t>s</w:t>
      </w:r>
      <w:r w:rsidRPr="003E0430">
        <w:rPr>
          <w:rFonts w:ascii="Calibri" w:hAnsi="Calibri" w:cs="Calibri"/>
          <w:i w:val="0"/>
        </w:rPr>
        <w:t xml:space="preserve"> with the healthcare system. FHIR resources</w:t>
      </w:r>
      <w:r>
        <w:rPr>
          <w:rFonts w:ascii="Calibri" w:hAnsi="Calibri" w:cs="Calibri"/>
          <w:i w:val="0"/>
        </w:rPr>
        <w:t xml:space="preserve"> and transactions are used by this profile.</w:t>
      </w:r>
      <w:r w:rsidR="003E0430">
        <w:rPr>
          <w:rFonts w:ascii="Calibri" w:hAnsi="Calibri" w:cs="Calibri"/>
          <w:i w:val="0"/>
        </w:rPr>
        <w:t xml:space="preserve"> </w:t>
      </w:r>
    </w:p>
    <w:p w14:paraId="7ECDD900" w14:textId="3892F8F6" w:rsidR="00991226" w:rsidRPr="004B575B" w:rsidRDefault="00991226" w:rsidP="00991226">
      <w:pPr>
        <w:rPr>
          <w:rFonts w:ascii="Calibri" w:hAnsi="Calibri"/>
        </w:rPr>
      </w:pPr>
      <w:r w:rsidRPr="004B575B">
        <w:rPr>
          <w:rFonts w:ascii="Calibri" w:hAnsi="Calibri"/>
        </w:rPr>
        <w:t>Globally, the healthcare system is highly fragmented. Fragmentation can increase the number of hospital re-admissions. According to claims data reported for the Medicare beneficiaries in 2003-2004, 19.6% of re-hospitalizations occur within 30 days after discharge. This translated into $17.4 billion dollars in hospital payments from Medicare in 2004.</w:t>
      </w:r>
      <w:r w:rsidRPr="004B575B">
        <w:rPr>
          <w:rStyle w:val="FootnoteReference"/>
          <w:rFonts w:ascii="Calibri" w:hAnsi="Calibri"/>
        </w:rPr>
        <w:footnoteReference w:id="4"/>
      </w:r>
    </w:p>
    <w:p w14:paraId="3A0AD487" w14:textId="77777777" w:rsidR="00991226" w:rsidRPr="004B575B" w:rsidRDefault="00991226" w:rsidP="00991226">
      <w:pPr>
        <w:spacing w:before="0"/>
        <w:rPr>
          <w:rFonts w:ascii="Calibri" w:hAnsi="Calibri"/>
        </w:rPr>
      </w:pPr>
      <w:r w:rsidRPr="004B575B">
        <w:rPr>
          <w:rFonts w:ascii="Calibri" w:hAnsi="Calibri"/>
        </w:rPr>
        <w:t xml:space="preserve">The numbers of service delivery encounters required by individuals, as well as, the failure to deliver and coordinate needed services, are significant sources of frustration and errors, and are drivers of health care expenditures. Providing person-centered care is particularly important for medically-complex and/or functionally impaired individuals given the complexity, range, and on-going and evolving nature of their health status and the services needed.  Effective, collaborative partnerships between service providers and individuals are necessary to ensure that individuals have the ability to participate in planning their care and that their wants, needs, and preferences are respected in health care decision making. </w:t>
      </w:r>
      <w:r w:rsidRPr="004B575B">
        <w:rPr>
          <w:rFonts w:ascii="Calibri" w:hAnsi="Calibri"/>
        </w:rPr>
        <w:cr/>
      </w:r>
    </w:p>
    <w:p w14:paraId="1D155D6E" w14:textId="359F25F2" w:rsidR="00991226" w:rsidRPr="003E0430" w:rsidRDefault="00991226" w:rsidP="00A91203">
      <w:pPr>
        <w:spacing w:before="0"/>
        <w:rPr>
          <w:sz w:val="18"/>
          <w:szCs w:val="18"/>
        </w:rPr>
      </w:pPr>
      <w:r w:rsidRPr="004B575B">
        <w:rPr>
          <w:rFonts w:ascii="Calibri" w:hAnsi="Calibri"/>
        </w:rPr>
        <w:t xml:space="preserve">The ability to target appropriate services and to coordinate care over time, across multiple clinicians and sites of service, with the engagement of the individual (i.e. longitudinal coordination of care) is essential to alleviating fragmented, duplicative and costly care for these medically-complex and/or functionally impaired persons.  </w:t>
      </w:r>
    </w:p>
    <w:p w14:paraId="57AE0792" w14:textId="77777777" w:rsidR="00A85861" w:rsidRPr="003651D9" w:rsidRDefault="00CF283F" w:rsidP="00D91815">
      <w:pPr>
        <w:pStyle w:val="Heading2"/>
        <w:numPr>
          <w:ilvl w:val="0"/>
          <w:numId w:val="0"/>
        </w:numPr>
        <w:rPr>
          <w:noProof w:val="0"/>
        </w:rPr>
      </w:pPr>
      <w:bookmarkStart w:id="36" w:name="_Toc445200526"/>
      <w:r w:rsidRPr="003651D9">
        <w:rPr>
          <w:noProof w:val="0"/>
        </w:rPr>
        <w:t xml:space="preserve">X.1 </w:t>
      </w:r>
      <w:r w:rsidR="004B575B">
        <w:rPr>
          <w:noProof w:val="0"/>
        </w:rPr>
        <w:t>DCP</w:t>
      </w:r>
      <w:r w:rsidR="00FF4C4E" w:rsidRPr="003651D9">
        <w:rPr>
          <w:noProof w:val="0"/>
        </w:rPr>
        <w:t xml:space="preserve"> </w:t>
      </w:r>
      <w:r w:rsidRPr="003651D9">
        <w:rPr>
          <w:noProof w:val="0"/>
        </w:rPr>
        <w:t>Actors</w:t>
      </w:r>
      <w:r w:rsidR="008608EF" w:rsidRPr="003651D9">
        <w:rPr>
          <w:noProof w:val="0"/>
        </w:rPr>
        <w:t xml:space="preserve">, </w:t>
      </w:r>
      <w:r w:rsidRPr="003651D9">
        <w:rPr>
          <w:noProof w:val="0"/>
        </w:rPr>
        <w:t>Transactions</w:t>
      </w:r>
      <w:bookmarkEnd w:id="27"/>
      <w:bookmarkEnd w:id="28"/>
      <w:bookmarkEnd w:id="29"/>
      <w:bookmarkEnd w:id="30"/>
      <w:bookmarkEnd w:id="31"/>
      <w:bookmarkEnd w:id="32"/>
      <w:bookmarkEnd w:id="33"/>
      <w:bookmarkEnd w:id="34"/>
      <w:r w:rsidR="008608EF" w:rsidRPr="003651D9">
        <w:rPr>
          <w:noProof w:val="0"/>
        </w:rPr>
        <w:t>, and Content Modules</w:t>
      </w:r>
      <w:bookmarkStart w:id="37" w:name="_Toc473170359"/>
      <w:bookmarkStart w:id="38" w:name="_Toc504625756"/>
      <w:bookmarkStart w:id="39" w:name="_Toc530206509"/>
      <w:bookmarkStart w:id="40" w:name="_Toc1388429"/>
      <w:bookmarkStart w:id="41" w:name="_Toc1388583"/>
      <w:bookmarkStart w:id="42" w:name="_Toc1456610"/>
      <w:bookmarkStart w:id="43" w:name="_Toc37034635"/>
      <w:bookmarkStart w:id="44" w:name="_Toc38846113"/>
      <w:bookmarkEnd w:id="36"/>
    </w:p>
    <w:p w14:paraId="4A65583C" w14:textId="77777777" w:rsidR="003B70A2" w:rsidRPr="003651D9" w:rsidRDefault="00323461" w:rsidP="00323461">
      <w:pPr>
        <w:pStyle w:val="BodyText"/>
      </w:pPr>
      <w:r w:rsidRPr="003651D9">
        <w:t>This section define</w:t>
      </w:r>
      <w:r w:rsidR="00D422BB" w:rsidRPr="003651D9">
        <w:t>s the actors, transactions, and/</w:t>
      </w:r>
      <w:r w:rsidRPr="003651D9">
        <w:t xml:space="preserve">or content modules </w:t>
      </w:r>
      <w:r w:rsidR="006D4881" w:rsidRPr="003651D9">
        <w:t xml:space="preserve">in this </w:t>
      </w:r>
      <w:r w:rsidRPr="003651D9">
        <w:t>profile</w:t>
      </w:r>
      <w:r w:rsidR="00887E40" w:rsidRPr="003651D9">
        <w:t xml:space="preserve">. </w:t>
      </w:r>
      <w:r w:rsidR="006C371A" w:rsidRPr="003651D9">
        <w:t>General definitions of actors</w:t>
      </w:r>
      <w:r w:rsidR="00BA1A91" w:rsidRPr="003651D9">
        <w:t xml:space="preserve"> </w:t>
      </w:r>
      <w:r w:rsidR="006C371A" w:rsidRPr="003651D9">
        <w:t xml:space="preserve">are given in the Technical Frameworks General Introduction </w:t>
      </w:r>
      <w:r w:rsidR="006514EA" w:rsidRPr="003651D9">
        <w:t>Appendix</w:t>
      </w:r>
      <w:r w:rsidR="00BA1A91" w:rsidRPr="003651D9">
        <w:t xml:space="preserve"> A </w:t>
      </w:r>
      <w:r w:rsidR="001134EB" w:rsidRPr="003651D9">
        <w:t xml:space="preserve">at </w:t>
      </w:r>
      <w:hyperlink r:id="rId26" w:history="1">
        <w:r w:rsidR="00594882" w:rsidRPr="003651D9">
          <w:rPr>
            <w:rStyle w:val="Hyperlink"/>
          </w:rPr>
          <w:t>http://www.ihe.net/Technical_Framework/index.cfm</w:t>
        </w:r>
      </w:hyperlink>
      <w:r w:rsidR="005672A9" w:rsidRPr="003651D9">
        <w:t>.</w:t>
      </w:r>
    </w:p>
    <w:p w14:paraId="38ADFFCB" w14:textId="77777777" w:rsidR="003921A0" w:rsidRPr="003651D9" w:rsidRDefault="00CF283F">
      <w:pPr>
        <w:pStyle w:val="BodyText"/>
        <w:rPr>
          <w:i/>
        </w:rPr>
      </w:pPr>
      <w:r w:rsidRPr="003651D9">
        <w:t xml:space="preserve">Figure X.1-1 shows the actors directly involved in the </w:t>
      </w:r>
      <w:r w:rsidR="00E60F58">
        <w:t>DCP</w:t>
      </w:r>
      <w:r w:rsidRPr="003651D9">
        <w:t xml:space="preserve"> Profile and the relevant transactions between them</w:t>
      </w:r>
      <w:r w:rsidR="00F0665F" w:rsidRPr="003651D9">
        <w:t xml:space="preserve">. </w:t>
      </w:r>
      <w:r w:rsidR="001F7A35" w:rsidRPr="003651D9">
        <w:t>If needed for context, o</w:t>
      </w:r>
      <w:r w:rsidRPr="003651D9">
        <w:t>ther actors that may be indirectly involved due to their participation i</w:t>
      </w:r>
      <w:r w:rsidR="00D91815" w:rsidRPr="003651D9">
        <w:t>n other related profiles</w:t>
      </w:r>
      <w:r w:rsidR="001F7A35" w:rsidRPr="003651D9">
        <w:t xml:space="preserve"> are </w:t>
      </w:r>
      <w:r w:rsidR="00E61A6A" w:rsidRPr="003651D9">
        <w:t>shown in dotted lines</w:t>
      </w:r>
      <w:r w:rsidR="00F0665F" w:rsidRPr="003651D9">
        <w:t xml:space="preserve">. </w:t>
      </w:r>
      <w:r w:rsidR="00E61A6A" w:rsidRPr="003651D9">
        <w:t>Actors which have a mandatory grouping are shown in conjoined boxes.</w:t>
      </w:r>
    </w:p>
    <w:p w14:paraId="063AEA63" w14:textId="77777777" w:rsidR="00ED0083" w:rsidRPr="003651D9" w:rsidRDefault="004C7B88">
      <w:pPr>
        <w:pStyle w:val="BodyText"/>
      </w:pPr>
      <w:r w:rsidRPr="003651D9">
        <w:rPr>
          <w:noProof/>
        </w:rPr>
        <w:lastRenderedPageBreak/>
        <mc:AlternateContent>
          <mc:Choice Requires="wpc">
            <w:drawing>
              <wp:inline distT="0" distB="0" distL="0" distR="0" wp14:anchorId="3B1F38A5" wp14:editId="37CCE736">
                <wp:extent cx="5943600" cy="4678680"/>
                <wp:effectExtent l="0" t="0" r="0" b="0"/>
                <wp:docPr id="314" name="Canvas 3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7" name="Line 316"/>
                        <wps:cNvCnPr>
                          <a:cxnSpLocks noChangeShapeType="1"/>
                        </wps:cNvCnPr>
                        <wps:spPr bwMode="auto">
                          <a:xfrm>
                            <a:off x="1912620" y="901065"/>
                            <a:ext cx="635" cy="297116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8" name="Line 317"/>
                        <wps:cNvCnPr>
                          <a:cxnSpLocks noChangeShapeType="1"/>
                        </wps:cNvCnPr>
                        <wps:spPr bwMode="auto">
                          <a:xfrm flipH="1">
                            <a:off x="3406775" y="1022985"/>
                            <a:ext cx="27305" cy="270446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9" name="Rectangle 318"/>
                        <wps:cNvSpPr>
                          <a:spLocks noChangeArrowheads="1"/>
                        </wps:cNvSpPr>
                        <wps:spPr bwMode="auto">
                          <a:xfrm>
                            <a:off x="802005" y="1678940"/>
                            <a:ext cx="1356995" cy="5791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2C194F" w14:textId="77777777" w:rsidR="00DF057A" w:rsidRPr="00077324" w:rsidRDefault="00DF057A" w:rsidP="005D11E8">
                              <w:pPr>
                                <w:rPr>
                                  <w:sz w:val="22"/>
                                  <w:szCs w:val="22"/>
                                </w:rPr>
                              </w:pPr>
                              <w:r>
                                <w:rPr>
                                  <w:sz w:val="22"/>
                                  <w:szCs w:val="22"/>
                                </w:rPr>
                                <w:t>Update Care Plan</w:t>
                              </w:r>
                              <w:r w:rsidRPr="00077324">
                                <w:rPr>
                                  <w:sz w:val="22"/>
                                  <w:szCs w:val="22"/>
                                </w:rPr>
                                <w:t xml:space="preserve"> [</w:t>
                              </w:r>
                              <w:r>
                                <w:rPr>
                                  <w:sz w:val="22"/>
                                  <w:szCs w:val="22"/>
                                </w:rPr>
                                <w:t>PCC-Y</w:t>
                              </w:r>
                              <w:r w:rsidRPr="00077324">
                                <w:rPr>
                                  <w:sz w:val="22"/>
                                  <w:szCs w:val="22"/>
                                </w:rPr>
                                <w:t xml:space="preserve">1] </w:t>
                              </w:r>
                              <w:r w:rsidRPr="00077324">
                                <w:rPr>
                                  <w:sz w:val="22"/>
                                  <w:szCs w:val="22"/>
                                </w:rPr>
                                <w:sym w:font="Symbol" w:char="F0AF"/>
                              </w:r>
                            </w:p>
                            <w:p w14:paraId="0FD3B1AF" w14:textId="77777777" w:rsidR="00DF057A" w:rsidRDefault="00DF057A" w:rsidP="005D11E8"/>
                            <w:p w14:paraId="47545313" w14:textId="77777777" w:rsidR="00DF057A" w:rsidRPr="00077324" w:rsidRDefault="00DF057A" w:rsidP="005D11E8">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45720" rIns="91440" bIns="45720" anchor="t" anchorCtr="0" upright="1">
                          <a:noAutofit/>
                        </wps:bodyPr>
                      </wps:wsp>
                      <wps:wsp>
                        <wps:cNvPr id="200" name="Rectangle 319"/>
                        <wps:cNvSpPr>
                          <a:spLocks noChangeArrowheads="1"/>
                        </wps:cNvSpPr>
                        <wps:spPr bwMode="auto">
                          <a:xfrm>
                            <a:off x="3535045" y="1618615"/>
                            <a:ext cx="1560195" cy="212211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62E18F" w14:textId="77777777" w:rsidR="00DF057A" w:rsidRDefault="00DF057A" w:rsidP="000F5BBB">
                              <w:pPr>
                                <w:rPr>
                                  <w:sz w:val="22"/>
                                  <w:szCs w:val="22"/>
                                </w:rPr>
                              </w:pPr>
                              <w:r w:rsidRPr="00077324">
                                <w:rPr>
                                  <w:sz w:val="22"/>
                                  <w:szCs w:val="22"/>
                                </w:rPr>
                                <w:sym w:font="Symbol" w:char="F0AF"/>
                              </w:r>
                              <w:r>
                                <w:rPr>
                                  <w:sz w:val="22"/>
                                  <w:szCs w:val="22"/>
                                </w:rPr>
                                <w:t xml:space="preserve"> Search for Care Plan</w:t>
                              </w:r>
                              <w:r w:rsidRPr="00077324">
                                <w:rPr>
                                  <w:sz w:val="22"/>
                                  <w:szCs w:val="22"/>
                                </w:rPr>
                                <w:t xml:space="preserve"> [</w:t>
                              </w:r>
                              <w:r>
                                <w:rPr>
                                  <w:sz w:val="22"/>
                                  <w:szCs w:val="22"/>
                                </w:rPr>
                                <w:t>PCC-Y5</w:t>
                              </w:r>
                              <w:r w:rsidRPr="00077324">
                                <w:rPr>
                                  <w:sz w:val="22"/>
                                  <w:szCs w:val="22"/>
                                </w:rPr>
                                <w:t>]</w:t>
                              </w:r>
                            </w:p>
                            <w:p w14:paraId="4A742994" w14:textId="77777777" w:rsidR="00DF057A" w:rsidRDefault="00DF057A" w:rsidP="005D11E8">
                              <w:pPr>
                                <w:rPr>
                                  <w:sz w:val="22"/>
                                  <w:szCs w:val="22"/>
                                </w:rPr>
                              </w:pPr>
                              <w:r w:rsidRPr="00077324">
                                <w:rPr>
                                  <w:sz w:val="22"/>
                                  <w:szCs w:val="22"/>
                                </w:rPr>
                                <w:sym w:font="Symbol" w:char="F0AF"/>
                              </w:r>
                              <w:r>
                                <w:rPr>
                                  <w:sz w:val="22"/>
                                  <w:szCs w:val="22"/>
                                </w:rPr>
                                <w:t xml:space="preserve"> Retrieve Care Plan</w:t>
                              </w:r>
                              <w:r w:rsidRPr="00077324">
                                <w:rPr>
                                  <w:sz w:val="22"/>
                                  <w:szCs w:val="22"/>
                                </w:rPr>
                                <w:t xml:space="preserve"> [</w:t>
                              </w:r>
                              <w:r>
                                <w:rPr>
                                  <w:sz w:val="22"/>
                                  <w:szCs w:val="22"/>
                                </w:rPr>
                                <w:t>PCC-Y</w:t>
                              </w:r>
                              <w:r w:rsidRPr="00077324">
                                <w:rPr>
                                  <w:sz w:val="22"/>
                                  <w:szCs w:val="22"/>
                                </w:rPr>
                                <w:t>2]</w:t>
                              </w:r>
                            </w:p>
                            <w:p w14:paraId="656BEBB4" w14:textId="77777777" w:rsidR="00DF057A" w:rsidRPr="00077324" w:rsidRDefault="00DF057A" w:rsidP="005D11E8">
                              <w:pPr>
                                <w:rPr>
                                  <w:sz w:val="22"/>
                                  <w:szCs w:val="22"/>
                                </w:rPr>
                              </w:pPr>
                              <w:r w:rsidRPr="00077324">
                                <w:rPr>
                                  <w:sz w:val="22"/>
                                  <w:szCs w:val="22"/>
                                </w:rPr>
                                <w:sym w:font="Symbol" w:char="F0AF"/>
                              </w:r>
                              <w:r>
                                <w:rPr>
                                  <w:sz w:val="22"/>
                                  <w:szCs w:val="22"/>
                                </w:rPr>
                                <w:t xml:space="preserve"> Subscribe to Care Plan</w:t>
                              </w:r>
                              <w:r w:rsidRPr="00077324">
                                <w:rPr>
                                  <w:sz w:val="22"/>
                                  <w:szCs w:val="22"/>
                                </w:rPr>
                                <w:t xml:space="preserve"> </w:t>
                              </w:r>
                              <w:r>
                                <w:rPr>
                                  <w:sz w:val="22"/>
                                  <w:szCs w:val="22"/>
                                </w:rPr>
                                <w:t xml:space="preserve">Updates </w:t>
                              </w:r>
                              <w:r w:rsidRPr="00077324">
                                <w:rPr>
                                  <w:sz w:val="22"/>
                                  <w:szCs w:val="22"/>
                                </w:rPr>
                                <w:t>[</w:t>
                              </w:r>
                              <w:r>
                                <w:rPr>
                                  <w:sz w:val="22"/>
                                  <w:szCs w:val="22"/>
                                </w:rPr>
                                <w:t>PCC-Y3</w:t>
                              </w:r>
                              <w:r w:rsidRPr="00077324">
                                <w:rPr>
                                  <w:sz w:val="22"/>
                                  <w:szCs w:val="22"/>
                                </w:rPr>
                                <w:t>]</w:t>
                              </w:r>
                            </w:p>
                            <w:p w14:paraId="783E4987" w14:textId="77777777" w:rsidR="00DF057A" w:rsidRDefault="00DF057A" w:rsidP="005D11E8"/>
                            <w:p w14:paraId="0897CAE4" w14:textId="77777777" w:rsidR="00DF057A" w:rsidRPr="00077324" w:rsidRDefault="00DF057A" w:rsidP="005D11E8">
                              <w:pPr>
                                <w:rPr>
                                  <w:sz w:val="22"/>
                                  <w:szCs w:val="22"/>
                                </w:rPr>
                              </w:pPr>
                              <w:r>
                                <w:rPr>
                                  <w:sz w:val="22"/>
                                  <w:szCs w:val="22"/>
                                </w:rPr>
                                <w:t xml:space="preserve"> </w:t>
                              </w:r>
                              <w:r w:rsidRPr="00077324">
                                <w:rPr>
                                  <w:sz w:val="22"/>
                                  <w:szCs w:val="22"/>
                                </w:rPr>
                                <w:sym w:font="Symbol" w:char="F0AD"/>
                              </w:r>
                              <w:r>
                                <w:rPr>
                                  <w:sz w:val="22"/>
                                  <w:szCs w:val="22"/>
                                </w:rPr>
                                <w:t xml:space="preserve"> Provide Care Plan [PCC-Y4]</w:t>
                              </w:r>
                            </w:p>
                            <w:p w14:paraId="424F3045" w14:textId="77777777" w:rsidR="00DF057A" w:rsidRPr="00077324" w:rsidRDefault="00DF057A" w:rsidP="005D11E8">
                              <w:pPr>
                                <w:rPr>
                                  <w:sz w:val="22"/>
                                  <w:szCs w:val="22"/>
                                </w:rPr>
                              </w:pPr>
                            </w:p>
                          </w:txbxContent>
                        </wps:txbx>
                        <wps:bodyPr rot="0" vert="horz" wrap="square" lIns="0" tIns="0" rIns="0" bIns="0" anchor="t" anchorCtr="0" upright="1">
                          <a:noAutofit/>
                        </wps:bodyPr>
                      </wps:wsp>
                      <wps:wsp>
                        <wps:cNvPr id="202" name="Text Box 320"/>
                        <wps:cNvSpPr txBox="1">
                          <a:spLocks noChangeArrowheads="1"/>
                        </wps:cNvSpPr>
                        <wps:spPr bwMode="auto">
                          <a:xfrm>
                            <a:off x="985520" y="3762375"/>
                            <a:ext cx="2586355" cy="406400"/>
                          </a:xfrm>
                          <a:prstGeom prst="rect">
                            <a:avLst/>
                          </a:prstGeom>
                          <a:solidFill>
                            <a:srgbClr val="FFFFFF"/>
                          </a:solidFill>
                          <a:ln w="25400">
                            <a:solidFill>
                              <a:srgbClr val="000000"/>
                            </a:solidFill>
                            <a:miter lim="800000"/>
                            <a:headEnd/>
                            <a:tailEnd/>
                          </a:ln>
                        </wps:spPr>
                        <wps:txbx>
                          <w:txbxContent>
                            <w:p w14:paraId="39DD1B84" w14:textId="77777777" w:rsidR="00DF057A" w:rsidRDefault="00DF057A" w:rsidP="005D11E8">
                              <w:pPr>
                                <w:spacing w:after="120"/>
                                <w:jc w:val="center"/>
                              </w:pPr>
                              <w:r>
                                <w:t>Care Plan Manager</w:t>
                              </w:r>
                            </w:p>
                            <w:p w14:paraId="727561CE" w14:textId="77777777" w:rsidR="00DF057A" w:rsidRDefault="00DF057A" w:rsidP="005D11E8"/>
                            <w:p w14:paraId="1C360749" w14:textId="77777777" w:rsidR="00DF057A" w:rsidRDefault="00DF057A" w:rsidP="005D11E8">
                              <w:pPr>
                                <w:spacing w:after="120"/>
                                <w:jc w:val="center"/>
                              </w:pPr>
                              <w:r>
                                <w:t>Actor F</w:t>
                              </w:r>
                            </w:p>
                          </w:txbxContent>
                        </wps:txbx>
                        <wps:bodyPr rot="0" vert="horz" wrap="square" lIns="91440" tIns="45720" rIns="91440" bIns="45720" anchor="t" anchorCtr="0" upright="1">
                          <a:noAutofit/>
                        </wps:bodyPr>
                      </wps:wsp>
                      <wps:wsp>
                        <wps:cNvPr id="203" name="Text Box 321"/>
                        <wps:cNvSpPr txBox="1">
                          <a:spLocks noChangeArrowheads="1"/>
                        </wps:cNvSpPr>
                        <wps:spPr bwMode="auto">
                          <a:xfrm>
                            <a:off x="3153410" y="474345"/>
                            <a:ext cx="1463040" cy="548640"/>
                          </a:xfrm>
                          <a:prstGeom prst="rect">
                            <a:avLst/>
                          </a:prstGeom>
                          <a:solidFill>
                            <a:srgbClr val="FFFFFF"/>
                          </a:solidFill>
                          <a:ln w="25400">
                            <a:solidFill>
                              <a:srgbClr val="000000"/>
                            </a:solidFill>
                            <a:miter lim="800000"/>
                            <a:headEnd/>
                            <a:tailEnd/>
                          </a:ln>
                        </wps:spPr>
                        <wps:txbx>
                          <w:txbxContent>
                            <w:p w14:paraId="3A4F1EC1" w14:textId="77777777" w:rsidR="00DF057A" w:rsidRDefault="00DF057A" w:rsidP="005D11E8">
                              <w:pPr>
                                <w:spacing w:before="180" w:after="120"/>
                                <w:jc w:val="center"/>
                              </w:pPr>
                              <w:r>
                                <w:t>Care Plan Consumer</w:t>
                              </w:r>
                            </w:p>
                            <w:p w14:paraId="085BA36A" w14:textId="77777777" w:rsidR="00DF057A" w:rsidRDefault="00DF057A" w:rsidP="005D11E8"/>
                            <w:p w14:paraId="3E98D00E" w14:textId="77777777" w:rsidR="00DF057A" w:rsidRDefault="00DF057A" w:rsidP="005D11E8">
                              <w:pPr>
                                <w:spacing w:before="180" w:after="120"/>
                                <w:jc w:val="center"/>
                              </w:pPr>
                              <w:r>
                                <w:t>Actor B</w:t>
                              </w:r>
                            </w:p>
                          </w:txbxContent>
                        </wps:txbx>
                        <wps:bodyPr rot="0" vert="horz" wrap="square" lIns="91440" tIns="45720" rIns="91440" bIns="45720" anchor="t" anchorCtr="0" upright="1">
                          <a:noAutofit/>
                        </wps:bodyPr>
                      </wps:wsp>
                      <wps:wsp>
                        <wps:cNvPr id="204" name="Text Box 322"/>
                        <wps:cNvSpPr txBox="1">
                          <a:spLocks noChangeArrowheads="1"/>
                        </wps:cNvSpPr>
                        <wps:spPr bwMode="auto">
                          <a:xfrm>
                            <a:off x="780415" y="474345"/>
                            <a:ext cx="1463040" cy="548640"/>
                          </a:xfrm>
                          <a:prstGeom prst="rect">
                            <a:avLst/>
                          </a:prstGeom>
                          <a:solidFill>
                            <a:srgbClr val="FFFFFF"/>
                          </a:solidFill>
                          <a:ln w="25400">
                            <a:solidFill>
                              <a:srgbClr val="000000"/>
                            </a:solidFill>
                            <a:miter lim="800000"/>
                            <a:headEnd/>
                            <a:tailEnd/>
                          </a:ln>
                        </wps:spPr>
                        <wps:txbx>
                          <w:txbxContent>
                            <w:p w14:paraId="506E8040" w14:textId="77777777" w:rsidR="00DF057A" w:rsidRDefault="00DF057A" w:rsidP="005D11E8">
                              <w:pPr>
                                <w:spacing w:after="120"/>
                                <w:jc w:val="center"/>
                              </w:pPr>
                              <w:r>
                                <w:t>Care Plan Contributor</w:t>
                              </w:r>
                            </w:p>
                            <w:p w14:paraId="3A3AF4D6" w14:textId="77777777" w:rsidR="00DF057A" w:rsidRDefault="00DF057A" w:rsidP="005D11E8"/>
                            <w:p w14:paraId="02CF8A91" w14:textId="77777777" w:rsidR="00DF057A" w:rsidRDefault="00DF057A" w:rsidP="005D11E8">
                              <w:pPr>
                                <w:spacing w:after="120"/>
                                <w:jc w:val="center"/>
                              </w:pPr>
                              <w:r>
                                <w:t>Actor A</w:t>
                              </w:r>
                            </w:p>
                          </w:txbxContent>
                        </wps:txbx>
                        <wps:bodyPr rot="0" vert="horz" wrap="square" lIns="91440" tIns="45720" rIns="91440" bIns="45720" anchor="t" anchorCtr="0" upright="1">
                          <a:noAutofit/>
                        </wps:bodyPr>
                      </wps:wsp>
                    </wpc:wpc>
                  </a:graphicData>
                </a:graphic>
              </wp:inline>
            </w:drawing>
          </mc:Choice>
          <mc:Fallback>
            <w:pict>
              <v:group w14:anchorId="3B1F38A5" id="Canvas 314" o:spid="_x0000_s1026" editas="canvas" style="width:468pt;height:368.4pt;mso-position-horizontal-relative:char;mso-position-vertical-relative:line" coordsize="59436,46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6786;visibility:visible;mso-wrap-style:square">
                  <v:fill o:detectmouseclick="t"/>
                  <v:path o:connecttype="none"/>
                </v:shape>
                <v:line id="Line 316" o:spid="_x0000_s1028" style="position:absolute;visibility:visible;mso-wrap-style:square" from="19126,9010" to="19132,38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LglsMAAADcAAAADwAAAGRycy9kb3ducmV2LnhtbERPS2vCQBC+F/oflil4qxsr1BpdRQQf&#10;9NZUBG9DdkxisrPp7kbTf98tCN7m43vOfNmbRlzJ+cqygtEwAUGcW11xoeDwvXn9AOEDssbGMin4&#10;JQ/LxfPTHFNtb/xF1ywUIoawT1FBGUKbSunzkgz6oW2JI3e2zmCI0BVSO7zFcNPItyR5lwYrjg0l&#10;trQuKa+zzig4dhmfLvXGNdhtd7vz8af240+lBi/9agYiUB8e4rt7r+P86QT+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C4JbDAAAA3AAAAA8AAAAAAAAAAAAA&#10;AAAAoQIAAGRycy9kb3ducmV2LnhtbFBLBQYAAAAABAAEAPkAAACRAwAAAAA=&#10;" strokeweight="1.5pt"/>
                <v:line id="Line 317" o:spid="_x0000_s1029" style="position:absolute;flip:x;visibility:visible;mso-wrap-style:square" from="34067,10229" to="34340,37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u21sQAAADcAAAADwAAAGRycy9kb3ducmV2LnhtbESPQWsCMRCF74X+hzAFbzVbD9KuRikF&#10;QdFDq4LXYTO7WbqZLEl013/vHAq9zfDevPfNcj36Tt0opjawgbdpAYq4CrblxsD5tHl9B5UyssUu&#10;MBm4U4L16vlpiaUNA//Q7ZgbJSGcSjTgcu5LrVPlyGOahp5YtDpEj1nW2GgbcZBw3+lZUcy1x5al&#10;wWFPX46q3+PVG9C7/fAdN7Nz3dTbPlx27jAfRmMmL+PnAlSmMf+b/663VvA/hFaekQn06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u7bWxAAAANwAAAAPAAAAAAAAAAAA&#10;AAAAAKECAABkcnMvZG93bnJldi54bWxQSwUGAAAAAAQABAD5AAAAkgMAAAAA&#10;" strokeweight="1.5pt"/>
                <v:rect id="Rectangle 318" o:spid="_x0000_s1030" style="position:absolute;left:8020;top:16789;width:13570;height:5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BrFsAA&#10;AADcAAAADwAAAGRycy9kb3ducmV2LnhtbERPTYvCMBC9L/gfwgje1lSRZe0aRQRRvOku2OOQjE2x&#10;mZQm1vrvzYLgbR7vcxar3tWiozZUnhVMxhkIYu1NxaWCv9/t5zeIEJEN1p5JwYMCrJaDjwXmxt/5&#10;SN0pliKFcMhRgY2xyaUM2pLDMPYNceIuvnUYE2xLaVq8p3BXy2mWfUmHFacGiw1tLOnr6eYUrLti&#10;ei7KnamLw3V2tDoU56iVGg379Q+ISH18i1/uvUnz53P4fyZdIJ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GBrFsAAAADcAAAADwAAAAAAAAAAAAAAAACYAgAAZHJzL2Rvd25y&#10;ZXYueG1sUEsFBgAAAAAEAAQA9QAAAIUDAAAAAA==&#10;" filled="f" stroked="f" strokeweight="0">
                  <v:textbox>
                    <w:txbxContent>
                      <w:p w14:paraId="2D2C194F" w14:textId="77777777" w:rsidR="00DF057A" w:rsidRPr="00077324" w:rsidRDefault="00DF057A" w:rsidP="005D11E8">
                        <w:pPr>
                          <w:rPr>
                            <w:sz w:val="22"/>
                            <w:szCs w:val="22"/>
                          </w:rPr>
                        </w:pPr>
                        <w:r>
                          <w:rPr>
                            <w:sz w:val="22"/>
                            <w:szCs w:val="22"/>
                          </w:rPr>
                          <w:t>Update Care Plan</w:t>
                        </w:r>
                        <w:r w:rsidRPr="00077324">
                          <w:rPr>
                            <w:sz w:val="22"/>
                            <w:szCs w:val="22"/>
                          </w:rPr>
                          <w:t xml:space="preserve"> [</w:t>
                        </w:r>
                        <w:r>
                          <w:rPr>
                            <w:sz w:val="22"/>
                            <w:szCs w:val="22"/>
                          </w:rPr>
                          <w:t>PCC-Y</w:t>
                        </w:r>
                        <w:r w:rsidRPr="00077324">
                          <w:rPr>
                            <w:sz w:val="22"/>
                            <w:szCs w:val="22"/>
                          </w:rPr>
                          <w:t xml:space="preserve">1] </w:t>
                        </w:r>
                        <w:r w:rsidRPr="00077324">
                          <w:rPr>
                            <w:sz w:val="22"/>
                            <w:szCs w:val="22"/>
                          </w:rPr>
                          <w:sym w:font="Symbol" w:char="F0AF"/>
                        </w:r>
                      </w:p>
                      <w:p w14:paraId="0FD3B1AF" w14:textId="77777777" w:rsidR="00DF057A" w:rsidRDefault="00DF057A" w:rsidP="005D11E8"/>
                      <w:p w14:paraId="47545313" w14:textId="77777777" w:rsidR="00DF057A" w:rsidRPr="00077324" w:rsidRDefault="00DF057A" w:rsidP="005D11E8">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v:rect id="Rectangle 319" o:spid="_x0000_s1031" style="position:absolute;left:35350;top:16186;width:15602;height:21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phMIA&#10;AADcAAAADwAAAGRycy9kb3ducmV2LnhtbESPQWvCQBSE7wX/w/IEb3WjB2mjq4ghoLfWevH2yD6T&#10;YPZtsrsm8d+7hUKPw8x8w2x2o2lET87XlhUs5gkI4sLqmksFl5/8/QOED8gaG8uk4EkedtvJ2wZT&#10;bQf+pv4cShEh7FNUUIXQplL6oiKDfm5b4ujdrDMYonSl1A6HCDeNXCbJShqsOS5U2NKhouJ+fhgF&#10;mVvp3B+OWf55HbJw+ur6TnZKzabjfg0i0Bj+w3/to1YQifB7Jh4BuX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OmEwgAAANwAAAAPAAAAAAAAAAAAAAAAAJgCAABkcnMvZG93&#10;bnJldi54bWxQSwUGAAAAAAQABAD1AAAAhwMAAAAA&#10;" filled="f" stroked="f" strokeweight="0">
                  <v:textbox inset="0,0,0,0">
                    <w:txbxContent>
                      <w:p w14:paraId="7662E18F" w14:textId="77777777" w:rsidR="00DF057A" w:rsidRDefault="00DF057A" w:rsidP="000F5BBB">
                        <w:pPr>
                          <w:rPr>
                            <w:sz w:val="22"/>
                            <w:szCs w:val="22"/>
                          </w:rPr>
                        </w:pPr>
                        <w:r w:rsidRPr="00077324">
                          <w:rPr>
                            <w:sz w:val="22"/>
                            <w:szCs w:val="22"/>
                          </w:rPr>
                          <w:sym w:font="Symbol" w:char="F0AF"/>
                        </w:r>
                        <w:r>
                          <w:rPr>
                            <w:sz w:val="22"/>
                            <w:szCs w:val="22"/>
                          </w:rPr>
                          <w:t xml:space="preserve"> Search for Care Plan</w:t>
                        </w:r>
                        <w:r w:rsidRPr="00077324">
                          <w:rPr>
                            <w:sz w:val="22"/>
                            <w:szCs w:val="22"/>
                          </w:rPr>
                          <w:t xml:space="preserve"> [</w:t>
                        </w:r>
                        <w:r>
                          <w:rPr>
                            <w:sz w:val="22"/>
                            <w:szCs w:val="22"/>
                          </w:rPr>
                          <w:t>PCC-Y5</w:t>
                        </w:r>
                        <w:r w:rsidRPr="00077324">
                          <w:rPr>
                            <w:sz w:val="22"/>
                            <w:szCs w:val="22"/>
                          </w:rPr>
                          <w:t>]</w:t>
                        </w:r>
                      </w:p>
                      <w:p w14:paraId="4A742994" w14:textId="77777777" w:rsidR="00DF057A" w:rsidRDefault="00DF057A" w:rsidP="005D11E8">
                        <w:pPr>
                          <w:rPr>
                            <w:sz w:val="22"/>
                            <w:szCs w:val="22"/>
                          </w:rPr>
                        </w:pPr>
                        <w:r w:rsidRPr="00077324">
                          <w:rPr>
                            <w:sz w:val="22"/>
                            <w:szCs w:val="22"/>
                          </w:rPr>
                          <w:sym w:font="Symbol" w:char="F0AF"/>
                        </w:r>
                        <w:r>
                          <w:rPr>
                            <w:sz w:val="22"/>
                            <w:szCs w:val="22"/>
                          </w:rPr>
                          <w:t xml:space="preserve"> Retrieve Care Plan</w:t>
                        </w:r>
                        <w:r w:rsidRPr="00077324">
                          <w:rPr>
                            <w:sz w:val="22"/>
                            <w:szCs w:val="22"/>
                          </w:rPr>
                          <w:t xml:space="preserve"> [</w:t>
                        </w:r>
                        <w:r>
                          <w:rPr>
                            <w:sz w:val="22"/>
                            <w:szCs w:val="22"/>
                          </w:rPr>
                          <w:t>PCC-Y</w:t>
                        </w:r>
                        <w:r w:rsidRPr="00077324">
                          <w:rPr>
                            <w:sz w:val="22"/>
                            <w:szCs w:val="22"/>
                          </w:rPr>
                          <w:t>2]</w:t>
                        </w:r>
                      </w:p>
                      <w:p w14:paraId="656BEBB4" w14:textId="77777777" w:rsidR="00DF057A" w:rsidRPr="00077324" w:rsidRDefault="00DF057A" w:rsidP="005D11E8">
                        <w:pPr>
                          <w:rPr>
                            <w:sz w:val="22"/>
                            <w:szCs w:val="22"/>
                          </w:rPr>
                        </w:pPr>
                        <w:r w:rsidRPr="00077324">
                          <w:rPr>
                            <w:sz w:val="22"/>
                            <w:szCs w:val="22"/>
                          </w:rPr>
                          <w:sym w:font="Symbol" w:char="F0AF"/>
                        </w:r>
                        <w:r>
                          <w:rPr>
                            <w:sz w:val="22"/>
                            <w:szCs w:val="22"/>
                          </w:rPr>
                          <w:t xml:space="preserve"> Subscribe to Care Plan</w:t>
                        </w:r>
                        <w:r w:rsidRPr="00077324">
                          <w:rPr>
                            <w:sz w:val="22"/>
                            <w:szCs w:val="22"/>
                          </w:rPr>
                          <w:t xml:space="preserve"> </w:t>
                        </w:r>
                        <w:r>
                          <w:rPr>
                            <w:sz w:val="22"/>
                            <w:szCs w:val="22"/>
                          </w:rPr>
                          <w:t xml:space="preserve">Updates </w:t>
                        </w:r>
                        <w:r w:rsidRPr="00077324">
                          <w:rPr>
                            <w:sz w:val="22"/>
                            <w:szCs w:val="22"/>
                          </w:rPr>
                          <w:t>[</w:t>
                        </w:r>
                        <w:r>
                          <w:rPr>
                            <w:sz w:val="22"/>
                            <w:szCs w:val="22"/>
                          </w:rPr>
                          <w:t>PCC-Y3</w:t>
                        </w:r>
                        <w:r w:rsidRPr="00077324">
                          <w:rPr>
                            <w:sz w:val="22"/>
                            <w:szCs w:val="22"/>
                          </w:rPr>
                          <w:t>]</w:t>
                        </w:r>
                      </w:p>
                      <w:p w14:paraId="783E4987" w14:textId="77777777" w:rsidR="00DF057A" w:rsidRDefault="00DF057A" w:rsidP="005D11E8"/>
                      <w:p w14:paraId="0897CAE4" w14:textId="77777777" w:rsidR="00DF057A" w:rsidRPr="00077324" w:rsidRDefault="00DF057A" w:rsidP="005D11E8">
                        <w:pPr>
                          <w:rPr>
                            <w:sz w:val="22"/>
                            <w:szCs w:val="22"/>
                          </w:rPr>
                        </w:pPr>
                        <w:r>
                          <w:rPr>
                            <w:sz w:val="22"/>
                            <w:szCs w:val="22"/>
                          </w:rPr>
                          <w:t xml:space="preserve"> </w:t>
                        </w:r>
                        <w:r w:rsidRPr="00077324">
                          <w:rPr>
                            <w:sz w:val="22"/>
                            <w:szCs w:val="22"/>
                          </w:rPr>
                          <w:sym w:font="Symbol" w:char="F0AD"/>
                        </w:r>
                        <w:r>
                          <w:rPr>
                            <w:sz w:val="22"/>
                            <w:szCs w:val="22"/>
                          </w:rPr>
                          <w:t xml:space="preserve"> Provide Care Plan [PCC-Y4]</w:t>
                        </w:r>
                      </w:p>
                      <w:p w14:paraId="424F3045" w14:textId="77777777" w:rsidR="00DF057A" w:rsidRPr="00077324" w:rsidRDefault="00DF057A" w:rsidP="005D11E8">
                        <w:pPr>
                          <w:rPr>
                            <w:sz w:val="22"/>
                            <w:szCs w:val="22"/>
                          </w:rPr>
                        </w:pPr>
                      </w:p>
                    </w:txbxContent>
                  </v:textbox>
                </v:rect>
                <v:shapetype id="_x0000_t202" coordsize="21600,21600" o:spt="202" path="m,l,21600r21600,l21600,xe">
                  <v:stroke joinstyle="miter"/>
                  <v:path gradientshapeok="t" o:connecttype="rect"/>
                </v:shapetype>
                <v:shape id="Text Box 320" o:spid="_x0000_s1032" type="#_x0000_t202" style="position:absolute;left:9855;top:37623;width:25863;height:4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knLcMA&#10;AADcAAAADwAAAGRycy9kb3ducmV2LnhtbESPQWvCQBSE7wX/w/KE3urGCFZSVxFBaKRIjaHnR/aZ&#10;BLNvQ3ZN4r/vCoUeh5n5hllvR9OInjpXW1Ywn0UgiAuray4V5JfD2wqE88gaG8uk4EEOtpvJyxoT&#10;bQc+U5/5UgQIuwQVVN63iZSuqMigm9mWOHhX2xn0QXal1B0OAW4aGUfRUhqsOSxU2NK+ouKW3Y0C&#10;mQ6nhfz6Xr7/pMd7bpxejKyVep2Ouw8Qnkb/H/5rf2oFcRTD80w4An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knLcMAAADcAAAADwAAAAAAAAAAAAAAAACYAgAAZHJzL2Rv&#10;d25yZXYueG1sUEsFBgAAAAAEAAQA9QAAAIgDAAAAAA==&#10;" strokeweight="2pt">
                  <v:textbox>
                    <w:txbxContent>
                      <w:p w14:paraId="39DD1B84" w14:textId="77777777" w:rsidR="00DF057A" w:rsidRDefault="00DF057A" w:rsidP="005D11E8">
                        <w:pPr>
                          <w:spacing w:after="120"/>
                          <w:jc w:val="center"/>
                        </w:pPr>
                        <w:r>
                          <w:t>Care Plan Manager</w:t>
                        </w:r>
                      </w:p>
                      <w:p w14:paraId="727561CE" w14:textId="77777777" w:rsidR="00DF057A" w:rsidRDefault="00DF057A" w:rsidP="005D11E8"/>
                      <w:p w14:paraId="1C360749" w14:textId="77777777" w:rsidR="00DF057A" w:rsidRDefault="00DF057A" w:rsidP="005D11E8">
                        <w:pPr>
                          <w:spacing w:after="120"/>
                          <w:jc w:val="center"/>
                        </w:pPr>
                        <w:r>
                          <w:t>Actor F</w:t>
                        </w:r>
                      </w:p>
                    </w:txbxContent>
                  </v:textbox>
                </v:shape>
                <v:shape id="Text Box 321" o:spid="_x0000_s1033" type="#_x0000_t202" style="position:absolute;left:31534;top:4743;width:14630;height:5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CtsMA&#10;AADcAAAADwAAAGRycy9kb3ducmV2LnhtbESP3YrCMBSE7wXfIRzBO03Xgko1LcvCgi6y+IfXh+bY&#10;FpuT0kTbfXuzIHg5zMw3zDrrTS0e1LrKsoKPaQSCOLe64kLB+fQ9WYJwHlljbZkU/JGDLB0O1pho&#10;2/GBHkdfiABhl6CC0vsmkdLlJRl0U9sQB+9qW4M+yLaQusUuwE0tZ1E0lwYrDgslNvRVUn473o0C&#10;ue1+Y7nbzxeX7c/9bJyOe9ZKjUf95wqEp96/w6/2RiuYRTH8nwlHQK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CtsMAAADcAAAADwAAAAAAAAAAAAAAAACYAgAAZHJzL2Rv&#10;d25yZXYueG1sUEsFBgAAAAAEAAQA9QAAAIgDAAAAAA==&#10;" strokeweight="2pt">
                  <v:textbox>
                    <w:txbxContent>
                      <w:p w14:paraId="3A4F1EC1" w14:textId="77777777" w:rsidR="00DF057A" w:rsidRDefault="00DF057A" w:rsidP="005D11E8">
                        <w:pPr>
                          <w:spacing w:before="180" w:after="120"/>
                          <w:jc w:val="center"/>
                        </w:pPr>
                        <w:r>
                          <w:t>Care Plan Consumer</w:t>
                        </w:r>
                      </w:p>
                      <w:p w14:paraId="085BA36A" w14:textId="77777777" w:rsidR="00DF057A" w:rsidRDefault="00DF057A" w:rsidP="005D11E8"/>
                      <w:p w14:paraId="3E98D00E" w14:textId="77777777" w:rsidR="00DF057A" w:rsidRDefault="00DF057A" w:rsidP="005D11E8">
                        <w:pPr>
                          <w:spacing w:before="180" w:after="120"/>
                          <w:jc w:val="center"/>
                        </w:pPr>
                        <w:r>
                          <w:t>Actor B</w:t>
                        </w:r>
                      </w:p>
                    </w:txbxContent>
                  </v:textbox>
                </v:shape>
                <v:shape id="Text Box 322" o:spid="_x0000_s1034" type="#_x0000_t202" style="position:absolute;left:7804;top:4743;width:14630;height:5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wawsMA&#10;AADcAAAADwAAAGRycy9kb3ducmV2LnhtbESP3YrCMBSE74V9h3AW9k5TdVGppmVZEHQR8Q+vD82x&#10;LTYnpYm2+/ZGELwcZuYbZpF2phJ3alxpWcFwEIEgzqwuOVdwOi77MxDOI2usLJOCf3KQJh+9Bcba&#10;tryn+8HnIkDYxaig8L6OpXRZQQbdwNbEwbvYxqAPssmlbrANcFPJURRNpMGSw0KBNf0WlF0PN6NA&#10;rtvtWG52k+l5/Xc7GafHHWulvj67nzkIT51/h1/tlVYwir7heSYcAZk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wawsMAAADcAAAADwAAAAAAAAAAAAAAAACYAgAAZHJzL2Rv&#10;d25yZXYueG1sUEsFBgAAAAAEAAQA9QAAAIgDAAAAAA==&#10;" strokeweight="2pt">
                  <v:textbox>
                    <w:txbxContent>
                      <w:p w14:paraId="506E8040" w14:textId="77777777" w:rsidR="00DF057A" w:rsidRDefault="00DF057A" w:rsidP="005D11E8">
                        <w:pPr>
                          <w:spacing w:after="120"/>
                          <w:jc w:val="center"/>
                        </w:pPr>
                        <w:r>
                          <w:t>Care Plan Contributor</w:t>
                        </w:r>
                      </w:p>
                      <w:p w14:paraId="3A3AF4D6" w14:textId="77777777" w:rsidR="00DF057A" w:rsidRDefault="00DF057A" w:rsidP="005D11E8"/>
                      <w:p w14:paraId="02CF8A91" w14:textId="77777777" w:rsidR="00DF057A" w:rsidRDefault="00DF057A" w:rsidP="005D11E8">
                        <w:pPr>
                          <w:spacing w:after="120"/>
                          <w:jc w:val="center"/>
                        </w:pPr>
                        <w:r>
                          <w:t>Actor A</w:t>
                        </w:r>
                      </w:p>
                    </w:txbxContent>
                  </v:textbox>
                </v:shape>
                <w10:anchorlock/>
              </v:group>
            </w:pict>
          </mc:Fallback>
        </mc:AlternateContent>
      </w:r>
    </w:p>
    <w:p w14:paraId="1D3E9110" w14:textId="77777777" w:rsidR="00077324" w:rsidRPr="003651D9" w:rsidRDefault="00077324">
      <w:pPr>
        <w:pStyle w:val="FigureTitle"/>
      </w:pPr>
    </w:p>
    <w:p w14:paraId="044FD607" w14:textId="77777777" w:rsidR="00CF283F" w:rsidRPr="003651D9" w:rsidRDefault="00CF283F">
      <w:pPr>
        <w:pStyle w:val="FigureTitle"/>
      </w:pPr>
      <w:r w:rsidRPr="003651D9">
        <w:t>Figure X.1-1</w:t>
      </w:r>
      <w:r w:rsidR="00701B3A" w:rsidRPr="003651D9">
        <w:t xml:space="preserve">: </w:t>
      </w:r>
      <w:r w:rsidR="004B575B">
        <w:t>DCP</w:t>
      </w:r>
      <w:r w:rsidRPr="003651D9">
        <w:t xml:space="preserve"> Actor Diagram</w:t>
      </w:r>
    </w:p>
    <w:p w14:paraId="05D27B66" w14:textId="77777777" w:rsidR="007C2FDD" w:rsidRPr="003651D9" w:rsidRDefault="007C2FDD">
      <w:pPr>
        <w:pStyle w:val="BodyText"/>
      </w:pPr>
    </w:p>
    <w:p w14:paraId="76D4BC03" w14:textId="77777777" w:rsidR="007C2FDD" w:rsidRPr="003651D9" w:rsidRDefault="007C2FDD" w:rsidP="007C2FDD">
      <w:pPr>
        <w:pStyle w:val="FigureTitle"/>
      </w:pPr>
      <w:r w:rsidRPr="003651D9">
        <w:t xml:space="preserve">Figure X.1-1: </w:t>
      </w:r>
      <w:r w:rsidR="00E60F58">
        <w:t>DCP</w:t>
      </w:r>
      <w:r w:rsidRPr="003651D9">
        <w:t xml:space="preserve"> Actor Diagram</w:t>
      </w:r>
    </w:p>
    <w:p w14:paraId="5A3DB5A0" w14:textId="77777777" w:rsidR="007C2FDD" w:rsidRPr="003651D9" w:rsidRDefault="007C2FDD" w:rsidP="007C2FDD">
      <w:pPr>
        <w:pStyle w:val="TableTitle"/>
      </w:pPr>
      <w:r w:rsidRPr="003651D9">
        <w:t xml:space="preserve">Table X.1-1: </w:t>
      </w:r>
      <w:r w:rsidR="00E60F58">
        <w:t>DCP</w:t>
      </w:r>
      <w:r w:rsidRPr="003651D9">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5D11E8" w:rsidRPr="003651D9" w14:paraId="62B5193E" w14:textId="77777777" w:rsidTr="00B54952">
        <w:trPr>
          <w:cantSplit/>
          <w:tblHeader/>
          <w:jc w:val="center"/>
        </w:trPr>
        <w:tc>
          <w:tcPr>
            <w:tcW w:w="1449" w:type="dxa"/>
            <w:shd w:val="pct15" w:color="auto" w:fill="FFFFFF"/>
          </w:tcPr>
          <w:p w14:paraId="0C6DA2C1" w14:textId="77777777" w:rsidR="005D11E8" w:rsidRPr="003651D9" w:rsidRDefault="005D11E8" w:rsidP="00B54952">
            <w:pPr>
              <w:pStyle w:val="TableEntryHeader"/>
            </w:pPr>
            <w:r w:rsidRPr="003651D9">
              <w:t>Actors</w:t>
            </w:r>
          </w:p>
        </w:tc>
        <w:tc>
          <w:tcPr>
            <w:tcW w:w="2520" w:type="dxa"/>
            <w:shd w:val="pct15" w:color="auto" w:fill="FFFFFF"/>
          </w:tcPr>
          <w:p w14:paraId="6509819B" w14:textId="77777777" w:rsidR="005D11E8" w:rsidRPr="003651D9" w:rsidRDefault="005D11E8" w:rsidP="00B54952">
            <w:pPr>
              <w:pStyle w:val="TableEntryHeader"/>
            </w:pPr>
            <w:r w:rsidRPr="003651D9">
              <w:t xml:space="preserve">Transactions </w:t>
            </w:r>
          </w:p>
        </w:tc>
        <w:tc>
          <w:tcPr>
            <w:tcW w:w="1710" w:type="dxa"/>
            <w:shd w:val="pct15" w:color="auto" w:fill="FFFFFF"/>
          </w:tcPr>
          <w:p w14:paraId="38BDF9B1" w14:textId="77777777" w:rsidR="005D11E8" w:rsidRPr="003651D9" w:rsidRDefault="005D11E8" w:rsidP="00B54952">
            <w:pPr>
              <w:pStyle w:val="TableEntryHeader"/>
            </w:pPr>
            <w:r w:rsidRPr="003651D9">
              <w:t>Optionality</w:t>
            </w:r>
          </w:p>
        </w:tc>
        <w:tc>
          <w:tcPr>
            <w:tcW w:w="2799" w:type="dxa"/>
            <w:shd w:val="pct15" w:color="auto" w:fill="FFFFFF"/>
          </w:tcPr>
          <w:p w14:paraId="6B20C1BB" w14:textId="77777777" w:rsidR="005D11E8" w:rsidRPr="003651D9" w:rsidRDefault="005D11E8" w:rsidP="00B54952">
            <w:pPr>
              <w:pStyle w:val="TableEntryHeader"/>
              <w:rPr>
                <w:rFonts w:ascii="Times New Roman" w:hAnsi="Times New Roman"/>
                <w:b w:val="0"/>
                <w:i/>
              </w:rPr>
            </w:pPr>
            <w:r w:rsidRPr="003651D9">
              <w:t>Reference</w:t>
            </w:r>
          </w:p>
        </w:tc>
      </w:tr>
      <w:tr w:rsidR="005D11E8" w:rsidRPr="003651D9" w14:paraId="3B8B8820" w14:textId="77777777" w:rsidTr="00B54952">
        <w:trPr>
          <w:cantSplit/>
          <w:jc w:val="center"/>
        </w:trPr>
        <w:tc>
          <w:tcPr>
            <w:tcW w:w="1449" w:type="dxa"/>
          </w:tcPr>
          <w:p w14:paraId="58965888" w14:textId="77777777" w:rsidR="005D11E8" w:rsidRPr="003651D9" w:rsidRDefault="005D11E8" w:rsidP="00B54952">
            <w:pPr>
              <w:pStyle w:val="TableEntry"/>
            </w:pPr>
            <w:r>
              <w:t>Care Plan Contributor</w:t>
            </w:r>
          </w:p>
        </w:tc>
        <w:tc>
          <w:tcPr>
            <w:tcW w:w="2520" w:type="dxa"/>
          </w:tcPr>
          <w:p w14:paraId="1ACF40A9" w14:textId="77777777" w:rsidR="005D11E8" w:rsidRPr="003651D9" w:rsidRDefault="005D11E8" w:rsidP="00B54952">
            <w:pPr>
              <w:pStyle w:val="TableEntry"/>
            </w:pPr>
            <w:r>
              <w:t>Update Care Plan</w:t>
            </w:r>
          </w:p>
        </w:tc>
        <w:tc>
          <w:tcPr>
            <w:tcW w:w="1710" w:type="dxa"/>
          </w:tcPr>
          <w:p w14:paraId="1BF05269" w14:textId="77777777" w:rsidR="005D11E8" w:rsidRPr="003651D9" w:rsidRDefault="005D11E8" w:rsidP="00B54952">
            <w:pPr>
              <w:pStyle w:val="TableEntry"/>
            </w:pPr>
            <w:r w:rsidRPr="003651D9">
              <w:t>R</w:t>
            </w:r>
          </w:p>
        </w:tc>
        <w:tc>
          <w:tcPr>
            <w:tcW w:w="2799" w:type="dxa"/>
          </w:tcPr>
          <w:p w14:paraId="6D9656C4" w14:textId="77777777" w:rsidR="005D11E8" w:rsidRPr="003651D9" w:rsidRDefault="00662BE5" w:rsidP="00B54952">
            <w:pPr>
              <w:pStyle w:val="TableEntry"/>
            </w:pPr>
            <w:r>
              <w:t>PCC</w:t>
            </w:r>
            <w:r w:rsidR="005D11E8" w:rsidRPr="003651D9">
              <w:t xml:space="preserve"> TF-2: 3.Y1</w:t>
            </w:r>
          </w:p>
        </w:tc>
      </w:tr>
      <w:tr w:rsidR="00F846DB" w:rsidRPr="003651D9" w14:paraId="7BA08027" w14:textId="77777777" w:rsidTr="00B54952">
        <w:trPr>
          <w:cantSplit/>
          <w:jc w:val="center"/>
        </w:trPr>
        <w:tc>
          <w:tcPr>
            <w:tcW w:w="1449" w:type="dxa"/>
            <w:vMerge w:val="restart"/>
          </w:tcPr>
          <w:p w14:paraId="72F21541" w14:textId="77777777" w:rsidR="00F846DB" w:rsidRDefault="00F846DB" w:rsidP="00B54952">
            <w:pPr>
              <w:pStyle w:val="TableEntry"/>
            </w:pPr>
            <w:r>
              <w:t>Care Plan Consumer</w:t>
            </w:r>
          </w:p>
        </w:tc>
        <w:tc>
          <w:tcPr>
            <w:tcW w:w="2520" w:type="dxa"/>
          </w:tcPr>
          <w:p w14:paraId="4C265274" w14:textId="77777777" w:rsidR="00F846DB" w:rsidRDefault="00F846DB" w:rsidP="00B54952">
            <w:pPr>
              <w:pStyle w:val="TableEntry"/>
            </w:pPr>
            <w:r>
              <w:t>Search for Care Plan</w:t>
            </w:r>
          </w:p>
        </w:tc>
        <w:tc>
          <w:tcPr>
            <w:tcW w:w="1710" w:type="dxa"/>
          </w:tcPr>
          <w:p w14:paraId="7535FF15" w14:textId="77777777" w:rsidR="00F846DB" w:rsidRPr="003651D9" w:rsidRDefault="00F846DB" w:rsidP="00B54952">
            <w:pPr>
              <w:pStyle w:val="TableEntry"/>
            </w:pPr>
            <w:r>
              <w:t>R</w:t>
            </w:r>
          </w:p>
        </w:tc>
        <w:tc>
          <w:tcPr>
            <w:tcW w:w="2799" w:type="dxa"/>
          </w:tcPr>
          <w:p w14:paraId="3387CBC1" w14:textId="77777777" w:rsidR="00F846DB" w:rsidRDefault="00662BE5" w:rsidP="00B54952">
            <w:pPr>
              <w:pStyle w:val="TableEntry"/>
            </w:pPr>
            <w:r>
              <w:t>PCC</w:t>
            </w:r>
            <w:r w:rsidR="002317DB">
              <w:t xml:space="preserve"> TF-2: 3.Y5</w:t>
            </w:r>
          </w:p>
        </w:tc>
      </w:tr>
      <w:tr w:rsidR="00F846DB" w:rsidRPr="003651D9" w14:paraId="717A2149" w14:textId="77777777" w:rsidTr="00B54952">
        <w:trPr>
          <w:cantSplit/>
          <w:jc w:val="center"/>
        </w:trPr>
        <w:tc>
          <w:tcPr>
            <w:tcW w:w="1449" w:type="dxa"/>
            <w:vMerge/>
          </w:tcPr>
          <w:p w14:paraId="57615E97" w14:textId="77777777" w:rsidR="00F846DB" w:rsidRPr="003651D9" w:rsidRDefault="00F846DB" w:rsidP="00B54952">
            <w:pPr>
              <w:pStyle w:val="TableEntry"/>
            </w:pPr>
          </w:p>
        </w:tc>
        <w:tc>
          <w:tcPr>
            <w:tcW w:w="2520" w:type="dxa"/>
          </w:tcPr>
          <w:p w14:paraId="4D769B99" w14:textId="77777777" w:rsidR="00F846DB" w:rsidRPr="003651D9" w:rsidRDefault="00F846DB" w:rsidP="00B54952">
            <w:pPr>
              <w:pStyle w:val="TableEntry"/>
            </w:pPr>
            <w:r>
              <w:t>Retrieve Care Plan</w:t>
            </w:r>
          </w:p>
        </w:tc>
        <w:tc>
          <w:tcPr>
            <w:tcW w:w="1710" w:type="dxa"/>
          </w:tcPr>
          <w:p w14:paraId="5A3C2721" w14:textId="77777777" w:rsidR="00F846DB" w:rsidRPr="003651D9" w:rsidRDefault="00F846DB" w:rsidP="00B54952">
            <w:pPr>
              <w:pStyle w:val="TableEntry"/>
            </w:pPr>
            <w:r w:rsidRPr="003651D9">
              <w:t>R</w:t>
            </w:r>
          </w:p>
        </w:tc>
        <w:tc>
          <w:tcPr>
            <w:tcW w:w="2799" w:type="dxa"/>
          </w:tcPr>
          <w:p w14:paraId="50B60211" w14:textId="77777777" w:rsidR="00F846DB" w:rsidRPr="003651D9" w:rsidRDefault="00662BE5" w:rsidP="00B54952">
            <w:pPr>
              <w:pStyle w:val="TableEntry"/>
            </w:pPr>
            <w:r>
              <w:t>PCC</w:t>
            </w:r>
            <w:r w:rsidR="00F846DB">
              <w:t xml:space="preserve"> TF-2: 3.Y2</w:t>
            </w:r>
          </w:p>
        </w:tc>
      </w:tr>
      <w:tr w:rsidR="00F846DB" w:rsidRPr="003651D9" w14:paraId="2203B436" w14:textId="77777777" w:rsidTr="00B54952">
        <w:trPr>
          <w:cantSplit/>
          <w:jc w:val="center"/>
        </w:trPr>
        <w:tc>
          <w:tcPr>
            <w:tcW w:w="1449" w:type="dxa"/>
            <w:vMerge/>
          </w:tcPr>
          <w:p w14:paraId="755BE8EC" w14:textId="77777777" w:rsidR="00F846DB" w:rsidRPr="003651D9" w:rsidRDefault="00F846DB" w:rsidP="00B54952">
            <w:pPr>
              <w:pStyle w:val="TableEntry"/>
            </w:pPr>
          </w:p>
        </w:tc>
        <w:tc>
          <w:tcPr>
            <w:tcW w:w="2520" w:type="dxa"/>
          </w:tcPr>
          <w:p w14:paraId="6203AC3B" w14:textId="77777777" w:rsidR="00F846DB" w:rsidRPr="003651D9" w:rsidRDefault="00F846DB" w:rsidP="00B54952">
            <w:pPr>
              <w:pStyle w:val="TableEntry"/>
            </w:pPr>
            <w:r>
              <w:t>Subscribe to Care Plan Updates</w:t>
            </w:r>
          </w:p>
        </w:tc>
        <w:tc>
          <w:tcPr>
            <w:tcW w:w="1710" w:type="dxa"/>
          </w:tcPr>
          <w:p w14:paraId="41F32F12" w14:textId="77777777" w:rsidR="00F846DB" w:rsidRPr="003651D9" w:rsidRDefault="00F846DB" w:rsidP="00B54952">
            <w:pPr>
              <w:pStyle w:val="TableEntry"/>
            </w:pPr>
            <w:r>
              <w:t>O</w:t>
            </w:r>
          </w:p>
        </w:tc>
        <w:tc>
          <w:tcPr>
            <w:tcW w:w="2799" w:type="dxa"/>
          </w:tcPr>
          <w:p w14:paraId="2961A500" w14:textId="77777777" w:rsidR="00F846DB" w:rsidRPr="003651D9" w:rsidRDefault="00662BE5" w:rsidP="00B54952">
            <w:pPr>
              <w:pStyle w:val="TableEntry"/>
            </w:pPr>
            <w:r>
              <w:t>PCC</w:t>
            </w:r>
            <w:r w:rsidR="00F846DB">
              <w:t xml:space="preserve"> TF-2: 3.Y3</w:t>
            </w:r>
          </w:p>
        </w:tc>
      </w:tr>
      <w:tr w:rsidR="00F846DB" w:rsidRPr="003651D9" w14:paraId="33C62C9A" w14:textId="77777777" w:rsidTr="00B54952">
        <w:trPr>
          <w:cantSplit/>
          <w:jc w:val="center"/>
        </w:trPr>
        <w:tc>
          <w:tcPr>
            <w:tcW w:w="1449" w:type="dxa"/>
            <w:vMerge/>
          </w:tcPr>
          <w:p w14:paraId="032552D6" w14:textId="77777777" w:rsidR="00F846DB" w:rsidRPr="003651D9" w:rsidRDefault="00F846DB" w:rsidP="00B54952">
            <w:pPr>
              <w:pStyle w:val="TableEntry"/>
            </w:pPr>
          </w:p>
        </w:tc>
        <w:tc>
          <w:tcPr>
            <w:tcW w:w="2520" w:type="dxa"/>
          </w:tcPr>
          <w:p w14:paraId="49E79FB4" w14:textId="77777777" w:rsidR="00F846DB" w:rsidRDefault="00F846DB" w:rsidP="00B54952">
            <w:pPr>
              <w:pStyle w:val="TableEntry"/>
            </w:pPr>
            <w:r>
              <w:t>Provide Care Plan</w:t>
            </w:r>
          </w:p>
        </w:tc>
        <w:tc>
          <w:tcPr>
            <w:tcW w:w="1710" w:type="dxa"/>
          </w:tcPr>
          <w:p w14:paraId="55E68C91" w14:textId="77777777" w:rsidR="00F846DB" w:rsidRDefault="00F846DB" w:rsidP="00B54952">
            <w:pPr>
              <w:pStyle w:val="TableEntry"/>
            </w:pPr>
            <w:r>
              <w:t>O (as receiver) (Note 1)</w:t>
            </w:r>
          </w:p>
        </w:tc>
        <w:tc>
          <w:tcPr>
            <w:tcW w:w="2799" w:type="dxa"/>
          </w:tcPr>
          <w:p w14:paraId="08AB6ECC" w14:textId="77777777" w:rsidR="00F846DB" w:rsidRPr="003651D9" w:rsidRDefault="00662BE5" w:rsidP="00B54952">
            <w:pPr>
              <w:pStyle w:val="TableEntry"/>
            </w:pPr>
            <w:r>
              <w:t>PCC</w:t>
            </w:r>
            <w:r w:rsidR="00F846DB">
              <w:t xml:space="preserve"> TF-2: 3.Y4</w:t>
            </w:r>
          </w:p>
        </w:tc>
      </w:tr>
      <w:tr w:rsidR="007B6C78" w:rsidRPr="003651D9" w14:paraId="65B30195" w14:textId="77777777" w:rsidTr="00B54952">
        <w:trPr>
          <w:cantSplit/>
          <w:jc w:val="center"/>
        </w:trPr>
        <w:tc>
          <w:tcPr>
            <w:tcW w:w="1449" w:type="dxa"/>
            <w:vMerge w:val="restart"/>
          </w:tcPr>
          <w:p w14:paraId="54A9D507" w14:textId="77777777" w:rsidR="007B6C78" w:rsidRDefault="007B6C78" w:rsidP="00B54952">
            <w:pPr>
              <w:pStyle w:val="TableEntry"/>
            </w:pPr>
            <w:r>
              <w:t>Care Plan Manager</w:t>
            </w:r>
          </w:p>
        </w:tc>
        <w:tc>
          <w:tcPr>
            <w:tcW w:w="2520" w:type="dxa"/>
          </w:tcPr>
          <w:p w14:paraId="125E5985" w14:textId="77777777" w:rsidR="007B6C78" w:rsidRDefault="007B6C78" w:rsidP="00B54952">
            <w:pPr>
              <w:pStyle w:val="TableEntry"/>
            </w:pPr>
            <w:r>
              <w:t>Search for Care Plan</w:t>
            </w:r>
          </w:p>
        </w:tc>
        <w:tc>
          <w:tcPr>
            <w:tcW w:w="1710" w:type="dxa"/>
          </w:tcPr>
          <w:p w14:paraId="489CECFA" w14:textId="77777777" w:rsidR="007B6C78" w:rsidRPr="003651D9" w:rsidRDefault="007B6C78" w:rsidP="00B54952">
            <w:pPr>
              <w:pStyle w:val="TableEntry"/>
            </w:pPr>
            <w:r>
              <w:t>R</w:t>
            </w:r>
          </w:p>
        </w:tc>
        <w:tc>
          <w:tcPr>
            <w:tcW w:w="2799" w:type="dxa"/>
          </w:tcPr>
          <w:p w14:paraId="473C0C5C" w14:textId="77777777" w:rsidR="007B6C78" w:rsidRPr="003651D9" w:rsidRDefault="00662BE5" w:rsidP="00B54952">
            <w:pPr>
              <w:pStyle w:val="TableEntry"/>
            </w:pPr>
            <w:r>
              <w:t>PCC</w:t>
            </w:r>
            <w:r w:rsidR="002317DB">
              <w:t xml:space="preserve"> TF-2: 3.Y5</w:t>
            </w:r>
          </w:p>
        </w:tc>
      </w:tr>
      <w:tr w:rsidR="007B6C78" w:rsidRPr="003651D9" w14:paraId="3E767401" w14:textId="77777777" w:rsidTr="00B54952">
        <w:trPr>
          <w:cantSplit/>
          <w:jc w:val="center"/>
        </w:trPr>
        <w:tc>
          <w:tcPr>
            <w:tcW w:w="1449" w:type="dxa"/>
            <w:vMerge/>
          </w:tcPr>
          <w:p w14:paraId="1F509B01" w14:textId="77777777" w:rsidR="007B6C78" w:rsidRPr="003651D9" w:rsidRDefault="007B6C78" w:rsidP="00B54952">
            <w:pPr>
              <w:pStyle w:val="TableEntry"/>
            </w:pPr>
          </w:p>
        </w:tc>
        <w:tc>
          <w:tcPr>
            <w:tcW w:w="2520" w:type="dxa"/>
          </w:tcPr>
          <w:p w14:paraId="72574216" w14:textId="77777777" w:rsidR="007B6C78" w:rsidRPr="003651D9" w:rsidRDefault="007B6C78" w:rsidP="00B54952">
            <w:pPr>
              <w:pStyle w:val="TableEntry"/>
            </w:pPr>
            <w:r>
              <w:t>Update Care Plan</w:t>
            </w:r>
          </w:p>
        </w:tc>
        <w:tc>
          <w:tcPr>
            <w:tcW w:w="1710" w:type="dxa"/>
          </w:tcPr>
          <w:p w14:paraId="188F4632" w14:textId="77777777" w:rsidR="007B6C78" w:rsidRPr="003651D9" w:rsidRDefault="007B6C78" w:rsidP="00B54952">
            <w:pPr>
              <w:pStyle w:val="TableEntry"/>
            </w:pPr>
            <w:r w:rsidRPr="003651D9">
              <w:t>R</w:t>
            </w:r>
          </w:p>
        </w:tc>
        <w:tc>
          <w:tcPr>
            <w:tcW w:w="2799" w:type="dxa"/>
          </w:tcPr>
          <w:p w14:paraId="4B84BDE9" w14:textId="77777777" w:rsidR="007B6C78" w:rsidRPr="003651D9" w:rsidRDefault="00662BE5" w:rsidP="00B54952">
            <w:pPr>
              <w:pStyle w:val="TableEntry"/>
            </w:pPr>
            <w:r>
              <w:t>PCC</w:t>
            </w:r>
            <w:r w:rsidR="007B6C78" w:rsidRPr="003651D9">
              <w:t xml:space="preserve"> TF-2: 3.Y1</w:t>
            </w:r>
          </w:p>
        </w:tc>
      </w:tr>
      <w:tr w:rsidR="007B6C78" w:rsidRPr="003651D9" w14:paraId="2A6F1DAA" w14:textId="77777777" w:rsidTr="00B54952">
        <w:trPr>
          <w:cantSplit/>
          <w:jc w:val="center"/>
        </w:trPr>
        <w:tc>
          <w:tcPr>
            <w:tcW w:w="1449" w:type="dxa"/>
            <w:vMerge/>
          </w:tcPr>
          <w:p w14:paraId="614D1477" w14:textId="77777777" w:rsidR="007B6C78" w:rsidRPr="003651D9" w:rsidRDefault="007B6C78" w:rsidP="00B54952">
            <w:pPr>
              <w:pStyle w:val="TableEntry"/>
            </w:pPr>
          </w:p>
        </w:tc>
        <w:tc>
          <w:tcPr>
            <w:tcW w:w="2520" w:type="dxa"/>
          </w:tcPr>
          <w:p w14:paraId="65170BB8" w14:textId="77777777" w:rsidR="007B6C78" w:rsidRPr="003651D9" w:rsidRDefault="007B6C78" w:rsidP="00B54952">
            <w:pPr>
              <w:pStyle w:val="TableEntry"/>
            </w:pPr>
            <w:r>
              <w:t>Retrieve Care Plan</w:t>
            </w:r>
          </w:p>
        </w:tc>
        <w:tc>
          <w:tcPr>
            <w:tcW w:w="1710" w:type="dxa"/>
          </w:tcPr>
          <w:p w14:paraId="402980AA" w14:textId="77777777" w:rsidR="007B6C78" w:rsidRPr="003651D9" w:rsidRDefault="007B6C78" w:rsidP="00B54952">
            <w:pPr>
              <w:pStyle w:val="TableEntry"/>
            </w:pPr>
            <w:r>
              <w:t>R</w:t>
            </w:r>
          </w:p>
        </w:tc>
        <w:tc>
          <w:tcPr>
            <w:tcW w:w="2799" w:type="dxa"/>
          </w:tcPr>
          <w:p w14:paraId="1339C60A" w14:textId="77777777" w:rsidR="007B6C78" w:rsidRPr="003651D9" w:rsidRDefault="00662BE5" w:rsidP="00B54952">
            <w:pPr>
              <w:pStyle w:val="TableEntry"/>
            </w:pPr>
            <w:r>
              <w:t>PCC</w:t>
            </w:r>
            <w:r w:rsidR="007B6C78" w:rsidRPr="003651D9">
              <w:t xml:space="preserve"> TF-2: 3.Y2</w:t>
            </w:r>
          </w:p>
        </w:tc>
      </w:tr>
      <w:tr w:rsidR="007B6C78" w:rsidRPr="003651D9" w14:paraId="5D36264E" w14:textId="77777777" w:rsidTr="00B54952">
        <w:trPr>
          <w:cantSplit/>
          <w:jc w:val="center"/>
        </w:trPr>
        <w:tc>
          <w:tcPr>
            <w:tcW w:w="1449" w:type="dxa"/>
            <w:vMerge/>
          </w:tcPr>
          <w:p w14:paraId="03D1C6CC" w14:textId="77777777" w:rsidR="007B6C78" w:rsidRPr="003651D9" w:rsidRDefault="007B6C78" w:rsidP="00B54952">
            <w:pPr>
              <w:pStyle w:val="TableEntry"/>
            </w:pPr>
          </w:p>
        </w:tc>
        <w:tc>
          <w:tcPr>
            <w:tcW w:w="2520" w:type="dxa"/>
          </w:tcPr>
          <w:p w14:paraId="21C430E4" w14:textId="77777777" w:rsidR="007B6C78" w:rsidRPr="003651D9" w:rsidRDefault="007B6C78" w:rsidP="00B54952">
            <w:pPr>
              <w:pStyle w:val="TableEntry"/>
            </w:pPr>
            <w:r>
              <w:t>Subscribe to Care Plan Updates</w:t>
            </w:r>
          </w:p>
        </w:tc>
        <w:tc>
          <w:tcPr>
            <w:tcW w:w="1710" w:type="dxa"/>
          </w:tcPr>
          <w:p w14:paraId="7E9457D1" w14:textId="77777777" w:rsidR="007B6C78" w:rsidRPr="003651D9" w:rsidRDefault="007B6C78" w:rsidP="00B54952">
            <w:pPr>
              <w:pStyle w:val="TableEntry"/>
            </w:pPr>
            <w:r>
              <w:t>R</w:t>
            </w:r>
          </w:p>
        </w:tc>
        <w:tc>
          <w:tcPr>
            <w:tcW w:w="2799" w:type="dxa"/>
          </w:tcPr>
          <w:p w14:paraId="1BF9E796" w14:textId="77777777" w:rsidR="007B6C78" w:rsidRPr="003651D9" w:rsidRDefault="00662BE5" w:rsidP="00B54952">
            <w:pPr>
              <w:pStyle w:val="TableEntry"/>
            </w:pPr>
            <w:r>
              <w:t>PCC</w:t>
            </w:r>
            <w:r w:rsidR="007B6C78" w:rsidRPr="003651D9">
              <w:t xml:space="preserve"> TF-2: 3.Y3</w:t>
            </w:r>
          </w:p>
        </w:tc>
      </w:tr>
      <w:tr w:rsidR="007B6C78" w:rsidRPr="003651D9" w14:paraId="2C2AF435" w14:textId="77777777" w:rsidTr="00B54952">
        <w:trPr>
          <w:cantSplit/>
          <w:jc w:val="center"/>
        </w:trPr>
        <w:tc>
          <w:tcPr>
            <w:tcW w:w="1449" w:type="dxa"/>
            <w:vMerge/>
          </w:tcPr>
          <w:p w14:paraId="01685CC0" w14:textId="77777777" w:rsidR="007B6C78" w:rsidRPr="003651D9" w:rsidRDefault="007B6C78" w:rsidP="00B54952">
            <w:pPr>
              <w:pStyle w:val="TableEntry"/>
            </w:pPr>
          </w:p>
        </w:tc>
        <w:tc>
          <w:tcPr>
            <w:tcW w:w="2520" w:type="dxa"/>
          </w:tcPr>
          <w:p w14:paraId="1BBAE022" w14:textId="77777777" w:rsidR="007B6C78" w:rsidRDefault="007B6C78" w:rsidP="00B54952">
            <w:pPr>
              <w:pStyle w:val="TableEntry"/>
            </w:pPr>
            <w:r>
              <w:t>Provide Care Plan</w:t>
            </w:r>
          </w:p>
        </w:tc>
        <w:tc>
          <w:tcPr>
            <w:tcW w:w="1710" w:type="dxa"/>
          </w:tcPr>
          <w:p w14:paraId="6B353C89" w14:textId="77777777" w:rsidR="007B6C78" w:rsidRDefault="007B6C78" w:rsidP="00B54952">
            <w:pPr>
              <w:pStyle w:val="TableEntry"/>
            </w:pPr>
            <w:r>
              <w:t>R (as initiator)</w:t>
            </w:r>
          </w:p>
        </w:tc>
        <w:tc>
          <w:tcPr>
            <w:tcW w:w="2799" w:type="dxa"/>
          </w:tcPr>
          <w:p w14:paraId="74604459" w14:textId="77777777" w:rsidR="007B6C78" w:rsidRPr="003651D9" w:rsidRDefault="00662BE5" w:rsidP="00B54952">
            <w:pPr>
              <w:pStyle w:val="TableEntry"/>
            </w:pPr>
            <w:r>
              <w:t>PCC</w:t>
            </w:r>
            <w:r w:rsidR="007B6C78">
              <w:t xml:space="preserve"> TF-2: 3.Y4</w:t>
            </w:r>
          </w:p>
        </w:tc>
      </w:tr>
    </w:tbl>
    <w:p w14:paraId="06E7620F" w14:textId="77777777" w:rsidR="007C2FDD" w:rsidRPr="00363FFF" w:rsidRDefault="007E0C0D">
      <w:pPr>
        <w:pStyle w:val="BodyText"/>
        <w:rPr>
          <w:sz w:val="18"/>
        </w:rPr>
      </w:pPr>
      <w:r w:rsidRPr="00040A2D">
        <w:rPr>
          <w:sz w:val="18"/>
        </w:rPr>
        <w:t>Note 1: required when</w:t>
      </w:r>
      <w:r w:rsidRPr="00363FFF">
        <w:rPr>
          <w:sz w:val="18"/>
        </w:rPr>
        <w:t xml:space="preserve"> supported.</w:t>
      </w:r>
    </w:p>
    <w:p w14:paraId="75A993E4" w14:textId="77777777" w:rsidR="00CF283F" w:rsidRPr="003651D9" w:rsidRDefault="00CF283F">
      <w:pPr>
        <w:pStyle w:val="BodyText"/>
      </w:pPr>
      <w:r w:rsidRPr="003651D9">
        <w:t xml:space="preserve">Table X.1-1 lists the transactions for each actor directly involved in the </w:t>
      </w:r>
      <w:r w:rsidR="00E60F58">
        <w:t>DCP</w:t>
      </w:r>
      <w:r w:rsidRPr="003651D9">
        <w:t xml:space="preserve"> Profile. </w:t>
      </w:r>
      <w:r w:rsidR="00F66C25" w:rsidRPr="003651D9">
        <w:t xml:space="preserve">To </w:t>
      </w:r>
      <w:r w:rsidRPr="003651D9">
        <w:t xml:space="preserve">claim </w:t>
      </w:r>
      <w:r w:rsidR="00F66C25" w:rsidRPr="003651D9">
        <w:t>compliance with this Profile, an actor shall support all re</w:t>
      </w:r>
      <w:r w:rsidRPr="003651D9">
        <w:t>qu</w:t>
      </w:r>
      <w:r w:rsidR="006A4160" w:rsidRPr="003651D9">
        <w:t>ired transactions (labeled “R”) and may support the optional t</w:t>
      </w:r>
      <w:r w:rsidRPr="003651D9">
        <w:t xml:space="preserve">ransactions </w:t>
      </w:r>
      <w:r w:rsidR="006A4160" w:rsidRPr="003651D9">
        <w:t>(</w:t>
      </w:r>
      <w:r w:rsidRPr="003651D9">
        <w:t>labeled “O”</w:t>
      </w:r>
      <w:r w:rsidR="006A4160" w:rsidRPr="003651D9">
        <w:t>)</w:t>
      </w:r>
      <w:r w:rsidR="00887E40" w:rsidRPr="003651D9">
        <w:t xml:space="preserve">. </w:t>
      </w:r>
    </w:p>
    <w:p w14:paraId="12C5467E" w14:textId="77777777" w:rsidR="00FF4C4E" w:rsidRPr="003651D9" w:rsidRDefault="00FF4C4E" w:rsidP="00503AE1">
      <w:pPr>
        <w:pStyle w:val="Heading3"/>
        <w:numPr>
          <w:ilvl w:val="0"/>
          <w:numId w:val="0"/>
        </w:numPr>
        <w:rPr>
          <w:bCs/>
          <w:noProof w:val="0"/>
        </w:rPr>
      </w:pPr>
      <w:bookmarkStart w:id="45" w:name="_Toc445200527"/>
      <w:bookmarkEnd w:id="37"/>
      <w:bookmarkEnd w:id="38"/>
      <w:bookmarkEnd w:id="39"/>
      <w:bookmarkEnd w:id="40"/>
      <w:bookmarkEnd w:id="41"/>
      <w:bookmarkEnd w:id="42"/>
      <w:bookmarkEnd w:id="43"/>
      <w:bookmarkEnd w:id="44"/>
      <w:r w:rsidRPr="003651D9">
        <w:rPr>
          <w:bCs/>
          <w:noProof w:val="0"/>
        </w:rPr>
        <w:t>X.1.1</w:t>
      </w:r>
      <w:r w:rsidR="00503AE1" w:rsidRPr="003651D9">
        <w:rPr>
          <w:bCs/>
          <w:noProof w:val="0"/>
        </w:rPr>
        <w:t xml:space="preserve"> Actor Descriptions and </w:t>
      </w:r>
      <w:r w:rsidR="006A4160" w:rsidRPr="003651D9">
        <w:rPr>
          <w:bCs/>
          <w:noProof w:val="0"/>
        </w:rPr>
        <w:t xml:space="preserve">Actor </w:t>
      </w:r>
      <w:r w:rsidR="00ED0083" w:rsidRPr="003651D9">
        <w:rPr>
          <w:bCs/>
          <w:noProof w:val="0"/>
        </w:rPr>
        <w:t xml:space="preserve">Profile </w:t>
      </w:r>
      <w:r w:rsidR="00503AE1" w:rsidRPr="003651D9">
        <w:rPr>
          <w:bCs/>
          <w:noProof w:val="0"/>
        </w:rPr>
        <w:t>Requirements</w:t>
      </w:r>
      <w:bookmarkEnd w:id="45"/>
    </w:p>
    <w:p w14:paraId="352E1708" w14:textId="77777777" w:rsidR="005B7BFB" w:rsidRPr="003651D9" w:rsidRDefault="002D5B69" w:rsidP="006A4160">
      <w:pPr>
        <w:pStyle w:val="BodyText"/>
      </w:pPr>
      <w:r w:rsidRPr="003651D9">
        <w:t>Most requirements are documented in Transactions (Volume 2) and Content Modules (Volume 3). This section documents any additional requirements on profile’s actors.</w:t>
      </w:r>
    </w:p>
    <w:p w14:paraId="31E7451A" w14:textId="77777777" w:rsidR="009D0CDF" w:rsidRDefault="009D0CDF" w:rsidP="009D0CDF">
      <w:pPr>
        <w:pStyle w:val="Heading4"/>
        <w:numPr>
          <w:ilvl w:val="0"/>
          <w:numId w:val="0"/>
        </w:numPr>
        <w:rPr>
          <w:noProof w:val="0"/>
        </w:rPr>
      </w:pPr>
      <w:bookmarkStart w:id="46" w:name="_Toc445200528"/>
      <w:r w:rsidRPr="003651D9">
        <w:rPr>
          <w:noProof w:val="0"/>
        </w:rPr>
        <w:t xml:space="preserve">X.1.1.1 </w:t>
      </w:r>
      <w:r w:rsidR="00C636C8">
        <w:rPr>
          <w:noProof w:val="0"/>
        </w:rPr>
        <w:t>Care Plan Contributor</w:t>
      </w:r>
      <w:bookmarkEnd w:id="46"/>
    </w:p>
    <w:p w14:paraId="1052B517" w14:textId="77777777" w:rsidR="00604F10" w:rsidRDefault="00604F10" w:rsidP="007C43DB">
      <w:pPr>
        <w:pStyle w:val="BodyText"/>
      </w:pPr>
      <w:r>
        <w:t>This actor creates and updates Care Plan</w:t>
      </w:r>
      <w:r w:rsidR="00E962B3">
        <w:t>s</w:t>
      </w:r>
      <w:r>
        <w:t xml:space="preserve"> by submitting </w:t>
      </w:r>
      <w:r w:rsidR="00E962B3">
        <w:t>a new or updated Care Plan</w:t>
      </w:r>
      <w:r>
        <w:t xml:space="preserve"> to </w:t>
      </w:r>
      <w:r w:rsidR="00CB2334">
        <w:t xml:space="preserve">a </w:t>
      </w:r>
      <w:r>
        <w:t>Care Plan Manager.</w:t>
      </w:r>
    </w:p>
    <w:p w14:paraId="4FF9E123" w14:textId="23B982EF" w:rsidR="00870FB2" w:rsidRDefault="00870FB2" w:rsidP="00870FB2">
      <w:pPr>
        <w:pStyle w:val="BodyText"/>
      </w:pPr>
      <w:r>
        <w:t>In order to ensure data integrity</w:t>
      </w:r>
      <w:r w:rsidR="00474113">
        <w:t>, as is necessary when multiple Care Plan Contributors are attempting to update to the same Care Plan</w:t>
      </w:r>
      <w:r>
        <w:t xml:space="preserve">, the Care Plan Contributor </w:t>
      </w:r>
      <w:commentRangeStart w:id="47"/>
      <w:del w:id="48" w:author="Cole, George" w:date="2016-03-07T17:41:00Z">
        <w:r w:rsidDel="00E8338D">
          <w:delText xml:space="preserve">should </w:delText>
        </w:r>
      </w:del>
      <w:commentRangeEnd w:id="47"/>
      <w:ins w:id="49" w:author="Cole, George" w:date="2016-03-07T17:41:00Z">
        <w:r w:rsidR="00E8338D">
          <w:t xml:space="preserve">SHALL </w:t>
        </w:r>
      </w:ins>
      <w:r w:rsidR="000063D2">
        <w:rPr>
          <w:rStyle w:val="CommentReference"/>
        </w:rPr>
        <w:commentReference w:id="47"/>
      </w:r>
      <w:r>
        <w:t>use the following pattern, (</w:t>
      </w:r>
      <w:r w:rsidR="00B809FB">
        <w:t xml:space="preserve">from </w:t>
      </w:r>
      <w:r>
        <w:t>http://hl7.org/fhir/http.html#transactional-integrity)</w:t>
      </w:r>
    </w:p>
    <w:p w14:paraId="403ED4E1" w14:textId="213C30F3" w:rsidR="00870FB2" w:rsidRDefault="00870FB2" w:rsidP="007C43DB">
      <w:pPr>
        <w:pStyle w:val="BodyText"/>
        <w:numPr>
          <w:ilvl w:val="0"/>
          <w:numId w:val="35"/>
        </w:numPr>
      </w:pPr>
      <w:r>
        <w:t xml:space="preserve">Before updating, the </w:t>
      </w:r>
      <w:r w:rsidR="00C13FFC">
        <w:t>Care Plan Contributor</w:t>
      </w:r>
      <w:r>
        <w:t xml:space="preserve"> </w:t>
      </w:r>
      <w:ins w:id="50" w:author="Cole, George" w:date="2016-03-07T17:41:00Z">
        <w:r w:rsidR="00E8338D">
          <w:t xml:space="preserve">SHALL </w:t>
        </w:r>
      </w:ins>
      <w:r>
        <w:t>read</w:t>
      </w:r>
      <w:del w:id="51" w:author="Cole, George" w:date="2016-03-07T17:41:00Z">
        <w:r w:rsidDel="00E8338D">
          <w:delText>s</w:delText>
        </w:r>
      </w:del>
      <w:r>
        <w:t xml:space="preserve"> the latest version of the </w:t>
      </w:r>
      <w:r w:rsidR="00C13FFC">
        <w:t>Care Plan</w:t>
      </w:r>
      <w:r w:rsidR="00B809FB">
        <w:t>;</w:t>
      </w:r>
    </w:p>
    <w:p w14:paraId="45799B6C" w14:textId="5A719E0F" w:rsidR="00870FB2" w:rsidRDefault="00870FB2" w:rsidP="007C43DB">
      <w:pPr>
        <w:pStyle w:val="BodyText"/>
        <w:numPr>
          <w:ilvl w:val="0"/>
          <w:numId w:val="35"/>
        </w:numPr>
      </w:pPr>
      <w:r>
        <w:t xml:space="preserve">The </w:t>
      </w:r>
      <w:r w:rsidR="00C13FFC">
        <w:t>Care Plan Contributor</w:t>
      </w:r>
      <w:r>
        <w:t xml:space="preserve"> </w:t>
      </w:r>
      <w:ins w:id="52" w:author="Cole, George" w:date="2016-03-07T17:41:00Z">
        <w:r w:rsidR="00E8338D">
          <w:t xml:space="preserve">SHALL </w:t>
        </w:r>
      </w:ins>
      <w:del w:id="53" w:author="Cole, George" w:date="2016-03-07T17:41:00Z">
        <w:r w:rsidDel="00E8338D">
          <w:delText xml:space="preserve">applies </w:delText>
        </w:r>
      </w:del>
      <w:ins w:id="54" w:author="Cole, George" w:date="2016-03-07T17:41:00Z">
        <w:r w:rsidR="00E8338D">
          <w:t xml:space="preserve">apply </w:t>
        </w:r>
      </w:ins>
      <w:r>
        <w:t>the changes</w:t>
      </w:r>
      <w:ins w:id="55" w:author="Cole, George" w:date="2016-03-07T17:41:00Z">
        <w:r w:rsidR="00E8338D">
          <w:t xml:space="preserve"> (additions, updates, deletions)</w:t>
        </w:r>
      </w:ins>
      <w:r>
        <w:t xml:space="preserve"> it wants to the </w:t>
      </w:r>
      <w:r w:rsidR="00C13FFC">
        <w:t>Care Plan</w:t>
      </w:r>
      <w:r>
        <w:t xml:space="preserve">, leaving </w:t>
      </w:r>
      <w:ins w:id="56" w:author="Cole, George" w:date="2016-03-07T17:42:00Z">
        <w:r w:rsidR="00E8338D">
          <w:t xml:space="preserve">all </w:t>
        </w:r>
      </w:ins>
      <w:r>
        <w:t>other information intact</w:t>
      </w:r>
      <w:r w:rsidR="00B809FB">
        <w:t>;</w:t>
      </w:r>
    </w:p>
    <w:p w14:paraId="654C5659" w14:textId="28A904F8" w:rsidR="00474113" w:rsidRDefault="00870FB2" w:rsidP="007C43DB">
      <w:pPr>
        <w:pStyle w:val="BodyText"/>
        <w:numPr>
          <w:ilvl w:val="0"/>
          <w:numId w:val="35"/>
        </w:numPr>
      </w:pPr>
      <w:r>
        <w:t xml:space="preserve">The </w:t>
      </w:r>
      <w:r w:rsidR="00C13FFC">
        <w:t>Care Plan Contributor</w:t>
      </w:r>
      <w:r>
        <w:t xml:space="preserve"> </w:t>
      </w:r>
      <w:ins w:id="57" w:author="Cole, George" w:date="2016-03-07T17:42:00Z">
        <w:r w:rsidR="00E8338D">
          <w:t xml:space="preserve">SHALL </w:t>
        </w:r>
      </w:ins>
      <w:r>
        <w:t>write</w:t>
      </w:r>
      <w:del w:id="58" w:author="Cole, George" w:date="2016-03-07T17:42:00Z">
        <w:r w:rsidDel="00E8338D">
          <w:delText>s</w:delText>
        </w:r>
      </w:del>
      <w:r>
        <w:t xml:space="preserve"> the </w:t>
      </w:r>
      <w:r w:rsidR="00C13FFC">
        <w:t>Care Plan</w:t>
      </w:r>
      <w:r>
        <w:t xml:space="preserve"> back as an update interaction, and is able to handle a </w:t>
      </w:r>
      <w:r w:rsidR="00C13FFC">
        <w:t>failure</w:t>
      </w:r>
      <w:r>
        <w:t xml:space="preserve"> response</w:t>
      </w:r>
      <w:r w:rsidR="00474113">
        <w:t>, commonly due to other Contributor Updates</w:t>
      </w:r>
      <w:r>
        <w:t xml:space="preserve"> (usually by trying again)</w:t>
      </w:r>
      <w:r w:rsidR="00B809FB">
        <w:t>.</w:t>
      </w:r>
    </w:p>
    <w:p w14:paraId="3C99858D" w14:textId="77777777" w:rsidR="00870FB2" w:rsidRDefault="00870FB2" w:rsidP="00870FB2">
      <w:pPr>
        <w:pStyle w:val="BodyText"/>
      </w:pPr>
      <w:r>
        <w:t xml:space="preserve">If </w:t>
      </w:r>
      <w:r w:rsidR="003A7E10">
        <w:t xml:space="preserve">a </w:t>
      </w:r>
      <w:r w:rsidR="00C13FFC">
        <w:t>Care Plan Contributor</w:t>
      </w:r>
      <w:r>
        <w:t xml:space="preserve"> follow</w:t>
      </w:r>
      <w:r w:rsidR="00C13FFC">
        <w:t>s</w:t>
      </w:r>
      <w:r>
        <w:t xml:space="preserve"> this pattern, then information from other systems that they do not </w:t>
      </w:r>
      <w:r w:rsidR="000E0B51">
        <w:t xml:space="preserve">manage </w:t>
      </w:r>
      <w:r>
        <w:t xml:space="preserve">will be maintained through the update. </w:t>
      </w:r>
    </w:p>
    <w:p w14:paraId="68A5374E" w14:textId="77777777" w:rsidR="00503AE1" w:rsidRDefault="00503AE1" w:rsidP="0038429E">
      <w:pPr>
        <w:pStyle w:val="Heading4"/>
        <w:numPr>
          <w:ilvl w:val="0"/>
          <w:numId w:val="0"/>
        </w:numPr>
        <w:rPr>
          <w:noProof w:val="0"/>
        </w:rPr>
      </w:pPr>
      <w:bookmarkStart w:id="59" w:name="_Toc445200529"/>
      <w:r w:rsidRPr="003651D9">
        <w:rPr>
          <w:noProof w:val="0"/>
        </w:rPr>
        <w:t xml:space="preserve">X.1.1.2 </w:t>
      </w:r>
      <w:r w:rsidR="00C636C8">
        <w:rPr>
          <w:noProof w:val="0"/>
        </w:rPr>
        <w:t>Care Plan Consumer</w:t>
      </w:r>
      <w:bookmarkEnd w:id="59"/>
    </w:p>
    <w:p w14:paraId="2547974F" w14:textId="77777777" w:rsidR="00E962B3" w:rsidRPr="00E61FFC" w:rsidRDefault="00E61FFC" w:rsidP="007C43DB">
      <w:pPr>
        <w:pStyle w:val="BodyText"/>
      </w:pPr>
      <w:r>
        <w:t xml:space="preserve">This actor reads </w:t>
      </w:r>
      <w:r w:rsidR="00E962B3">
        <w:t xml:space="preserve">a </w:t>
      </w:r>
      <w:r>
        <w:t>Care Plan from a Care Plan Manager. Th</w:t>
      </w:r>
      <w:r w:rsidR="00CE61F2">
        <w:t>is</w:t>
      </w:r>
      <w:r>
        <w:t xml:space="preserve"> actor may subscribe to </w:t>
      </w:r>
      <w:r w:rsidR="00CB2334">
        <w:t>r</w:t>
      </w:r>
      <w:r>
        <w:t xml:space="preserve">eceive </w:t>
      </w:r>
      <w:r w:rsidR="00E962B3">
        <w:t xml:space="preserve">updated </w:t>
      </w:r>
      <w:r>
        <w:t>Care Plan</w:t>
      </w:r>
      <w:r w:rsidR="00191F2A">
        <w:t>s</w:t>
      </w:r>
      <w:r>
        <w:t>.</w:t>
      </w:r>
    </w:p>
    <w:p w14:paraId="468481B9" w14:textId="77777777" w:rsidR="00C636C8" w:rsidRDefault="00C636C8" w:rsidP="00C636C8">
      <w:pPr>
        <w:pStyle w:val="Heading4"/>
        <w:numPr>
          <w:ilvl w:val="0"/>
          <w:numId w:val="0"/>
        </w:numPr>
        <w:rPr>
          <w:noProof w:val="0"/>
        </w:rPr>
      </w:pPr>
      <w:bookmarkStart w:id="60" w:name="_Toc445200530"/>
      <w:r w:rsidRPr="003651D9">
        <w:rPr>
          <w:noProof w:val="0"/>
        </w:rPr>
        <w:t>X.1.1.</w:t>
      </w:r>
      <w:r>
        <w:rPr>
          <w:noProof w:val="0"/>
        </w:rPr>
        <w:t>3</w:t>
      </w:r>
      <w:r w:rsidRPr="003651D9">
        <w:rPr>
          <w:noProof w:val="0"/>
        </w:rPr>
        <w:t xml:space="preserve"> </w:t>
      </w:r>
      <w:r>
        <w:rPr>
          <w:noProof w:val="0"/>
        </w:rPr>
        <w:t>Care Plan Manager</w:t>
      </w:r>
      <w:bookmarkEnd w:id="60"/>
    </w:p>
    <w:p w14:paraId="64716FBF" w14:textId="77777777" w:rsidR="00E61FFC" w:rsidRDefault="00E61FFC" w:rsidP="007C43DB">
      <w:pPr>
        <w:pStyle w:val="BodyText"/>
      </w:pPr>
      <w:r>
        <w:t xml:space="preserve">This actor </w:t>
      </w:r>
      <w:r w:rsidR="00CB2334">
        <w:t>manages</w:t>
      </w:r>
      <w:r>
        <w:t xml:space="preserve"> Care Plan</w:t>
      </w:r>
      <w:r w:rsidR="00E962B3">
        <w:t>s</w:t>
      </w:r>
      <w:r>
        <w:t xml:space="preserve"> received from Care Plan Contributors, and provides </w:t>
      </w:r>
      <w:r w:rsidR="00E962B3">
        <w:t xml:space="preserve">updated </w:t>
      </w:r>
      <w:r>
        <w:t>Care Plan</w:t>
      </w:r>
      <w:r w:rsidR="00E962B3">
        <w:t>s</w:t>
      </w:r>
      <w:r>
        <w:t xml:space="preserve"> </w:t>
      </w:r>
      <w:r w:rsidR="00CB2334">
        <w:t>to subscribed Care Plan Consumers.</w:t>
      </w:r>
    </w:p>
    <w:p w14:paraId="6ED8CE8C" w14:textId="77777777" w:rsidR="00C13FFC" w:rsidRPr="00E61FFC" w:rsidRDefault="00C13FFC" w:rsidP="007C43DB">
      <w:pPr>
        <w:pStyle w:val="BodyText"/>
      </w:pPr>
      <w:r>
        <w:lastRenderedPageBreak/>
        <w:t>As described above under the Care Plan Contributor, the Care Plan Manager receives a Care Plan and manages versions of the Care Plan</w:t>
      </w:r>
      <w:r w:rsidR="003045B6">
        <w:t xml:space="preserve"> as a whole.</w:t>
      </w:r>
    </w:p>
    <w:p w14:paraId="0E78BABD" w14:textId="77777777" w:rsidR="00CF283F" w:rsidRPr="003651D9" w:rsidRDefault="004B575B" w:rsidP="00303E20">
      <w:pPr>
        <w:pStyle w:val="Heading2"/>
        <w:numPr>
          <w:ilvl w:val="0"/>
          <w:numId w:val="0"/>
        </w:numPr>
        <w:rPr>
          <w:noProof w:val="0"/>
        </w:rPr>
      </w:pPr>
      <w:bookmarkStart w:id="61" w:name="_Toc445200531"/>
      <w:r>
        <w:rPr>
          <w:noProof w:val="0"/>
        </w:rPr>
        <w:t>X.2 DCP</w:t>
      </w:r>
      <w:r w:rsidR="00104BE6" w:rsidRPr="003651D9">
        <w:rPr>
          <w:noProof w:val="0"/>
        </w:rPr>
        <w:t xml:space="preserve"> Actor</w:t>
      </w:r>
      <w:r w:rsidR="00CF283F" w:rsidRPr="003651D9">
        <w:rPr>
          <w:noProof w:val="0"/>
        </w:rPr>
        <w:t xml:space="preserve"> Options</w:t>
      </w:r>
      <w:bookmarkEnd w:id="61"/>
    </w:p>
    <w:p w14:paraId="65343611" w14:textId="77777777" w:rsidR="00CF283F" w:rsidRPr="003651D9" w:rsidRDefault="00CF283F" w:rsidP="008E0275">
      <w:pPr>
        <w:pStyle w:val="BodyText"/>
      </w:pPr>
      <w:r w:rsidRPr="003651D9">
        <w:t>Options that may be selected for</w:t>
      </w:r>
      <w:r w:rsidR="00323461" w:rsidRPr="003651D9">
        <w:t xml:space="preserve"> each actor in</w:t>
      </w:r>
      <w:r w:rsidRPr="003651D9">
        <w:t xml:space="preserve"> this </w:t>
      </w:r>
      <w:r w:rsidR="00323461" w:rsidRPr="003651D9">
        <w:t>p</w:t>
      </w:r>
      <w:r w:rsidRPr="003651D9">
        <w:t>rofile</w:t>
      </w:r>
      <w:r w:rsidR="00323461" w:rsidRPr="003651D9">
        <w:t>, if any,</w:t>
      </w:r>
      <w:r w:rsidRPr="003651D9">
        <w:t xml:space="preserve"> are listed in the table X.2-1</w:t>
      </w:r>
      <w:r w:rsidR="00F0665F" w:rsidRPr="003651D9">
        <w:t xml:space="preserve">. </w:t>
      </w:r>
      <w:r w:rsidRPr="003651D9">
        <w:t>Dependencies between options when applicable are specified in notes.</w:t>
      </w:r>
    </w:p>
    <w:p w14:paraId="1F0B07B1" w14:textId="77777777" w:rsidR="006514EA" w:rsidRPr="003651D9" w:rsidRDefault="006514EA" w:rsidP="008E0275">
      <w:pPr>
        <w:pStyle w:val="BodyText"/>
      </w:pPr>
    </w:p>
    <w:p w14:paraId="0532CFCB" w14:textId="77777777" w:rsidR="00CF283F" w:rsidRPr="003651D9" w:rsidRDefault="00CF283F" w:rsidP="00C56183">
      <w:pPr>
        <w:pStyle w:val="TableTitle"/>
      </w:pPr>
      <w:r w:rsidRPr="003651D9">
        <w:t>Table X.2-1</w:t>
      </w:r>
      <w:r w:rsidR="00701B3A" w:rsidRPr="003651D9">
        <w:t xml:space="preserve">: </w:t>
      </w:r>
      <w:r w:rsidR="004B575B">
        <w:t>DCP</w:t>
      </w:r>
      <w:r w:rsidRPr="003651D9">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3651D9" w14:paraId="4EDB905B" w14:textId="77777777" w:rsidTr="00BB76BC">
        <w:trPr>
          <w:cantSplit/>
          <w:tblHeader/>
          <w:jc w:val="center"/>
        </w:trPr>
        <w:tc>
          <w:tcPr>
            <w:tcW w:w="2891" w:type="dxa"/>
            <w:shd w:val="pct15" w:color="auto" w:fill="FFFFFF"/>
          </w:tcPr>
          <w:p w14:paraId="095A64F5" w14:textId="77777777" w:rsidR="00991D63" w:rsidRPr="003651D9" w:rsidRDefault="00991D63" w:rsidP="00663624">
            <w:pPr>
              <w:pStyle w:val="TableEntryHeader"/>
            </w:pPr>
            <w:r w:rsidRPr="003651D9">
              <w:t>Actor</w:t>
            </w:r>
          </w:p>
        </w:tc>
        <w:tc>
          <w:tcPr>
            <w:tcW w:w="3130" w:type="dxa"/>
            <w:shd w:val="pct15" w:color="auto" w:fill="FFFFFF"/>
          </w:tcPr>
          <w:p w14:paraId="6BDFC60C" w14:textId="77777777" w:rsidR="00991D63" w:rsidRPr="003651D9" w:rsidRDefault="00991D63" w:rsidP="00E007E6">
            <w:pPr>
              <w:pStyle w:val="TableEntryHeader"/>
            </w:pPr>
            <w:r w:rsidRPr="003651D9">
              <w:t>Option Name</w:t>
            </w:r>
          </w:p>
        </w:tc>
        <w:tc>
          <w:tcPr>
            <w:tcW w:w="3438" w:type="dxa"/>
            <w:shd w:val="pct15" w:color="auto" w:fill="FFFFFF"/>
          </w:tcPr>
          <w:p w14:paraId="02BD994C" w14:textId="77777777" w:rsidR="00991D63" w:rsidRPr="003651D9" w:rsidRDefault="00907134" w:rsidP="00663624">
            <w:pPr>
              <w:pStyle w:val="TableEntryHeader"/>
            </w:pPr>
            <w:r w:rsidRPr="003651D9">
              <w:t>Reference</w:t>
            </w:r>
          </w:p>
          <w:p w14:paraId="3EAEB17B" w14:textId="77777777" w:rsidR="00787B2D" w:rsidRPr="003651D9" w:rsidRDefault="00787B2D" w:rsidP="00AD069D">
            <w:pPr>
              <w:pStyle w:val="TableEntryHeader"/>
              <w:rPr>
                <w:rFonts w:ascii="Times New Roman" w:hAnsi="Times New Roman"/>
                <w:b w:val="0"/>
                <w:i/>
              </w:rPr>
            </w:pPr>
            <w:r w:rsidRPr="003651D9">
              <w:rPr>
                <w:rFonts w:ascii="Times New Roman" w:hAnsi="Times New Roman"/>
                <w:b w:val="0"/>
                <w:i/>
              </w:rPr>
              <w:t>&lt;either reference TF-3 or the applicable X.2.x subsection below table&gt;</w:t>
            </w:r>
          </w:p>
        </w:tc>
      </w:tr>
      <w:tr w:rsidR="00991D63" w:rsidRPr="003651D9" w14:paraId="09AC6CE3" w14:textId="77777777" w:rsidTr="00BB76BC">
        <w:trPr>
          <w:cantSplit/>
          <w:trHeight w:val="332"/>
          <w:jc w:val="center"/>
        </w:trPr>
        <w:tc>
          <w:tcPr>
            <w:tcW w:w="2891" w:type="dxa"/>
          </w:tcPr>
          <w:p w14:paraId="583DC747" w14:textId="77777777" w:rsidR="00991D63" w:rsidRPr="003651D9" w:rsidRDefault="0053128C" w:rsidP="00663624">
            <w:pPr>
              <w:pStyle w:val="TableEntry"/>
            </w:pPr>
            <w:r>
              <w:t>Care Plan Contributor</w:t>
            </w:r>
          </w:p>
        </w:tc>
        <w:tc>
          <w:tcPr>
            <w:tcW w:w="3130" w:type="dxa"/>
          </w:tcPr>
          <w:p w14:paraId="5512CEED" w14:textId="77777777" w:rsidR="00991D63" w:rsidRPr="003651D9" w:rsidRDefault="00991D63" w:rsidP="008358E5">
            <w:pPr>
              <w:pStyle w:val="TableEntry"/>
            </w:pPr>
            <w:r w:rsidRPr="003651D9">
              <w:t xml:space="preserve">No options defined </w:t>
            </w:r>
          </w:p>
        </w:tc>
        <w:tc>
          <w:tcPr>
            <w:tcW w:w="3438" w:type="dxa"/>
          </w:tcPr>
          <w:p w14:paraId="4D9935A9" w14:textId="77777777" w:rsidR="00991D63" w:rsidRPr="003651D9" w:rsidRDefault="00787B2D" w:rsidP="00B92EA1">
            <w:pPr>
              <w:pStyle w:val="TableEntry"/>
            </w:pPr>
            <w:r w:rsidRPr="003651D9">
              <w:t>--</w:t>
            </w:r>
          </w:p>
        </w:tc>
      </w:tr>
      <w:tr w:rsidR="00991D63" w:rsidRPr="003651D9" w14:paraId="74A54D0A" w14:textId="77777777" w:rsidTr="00BB76BC">
        <w:trPr>
          <w:cantSplit/>
          <w:trHeight w:val="233"/>
          <w:jc w:val="center"/>
        </w:trPr>
        <w:tc>
          <w:tcPr>
            <w:tcW w:w="2891" w:type="dxa"/>
          </w:tcPr>
          <w:p w14:paraId="36DA07CC" w14:textId="77777777" w:rsidR="00991D63" w:rsidRPr="003651D9" w:rsidRDefault="0053128C" w:rsidP="00663624">
            <w:pPr>
              <w:pStyle w:val="TableEntry"/>
            </w:pPr>
            <w:r>
              <w:t>Care Plan Consumer</w:t>
            </w:r>
          </w:p>
        </w:tc>
        <w:tc>
          <w:tcPr>
            <w:tcW w:w="3130" w:type="dxa"/>
          </w:tcPr>
          <w:p w14:paraId="6569F3F3" w14:textId="77777777" w:rsidR="00991D63" w:rsidRPr="003651D9" w:rsidRDefault="00991D63" w:rsidP="008358E5">
            <w:pPr>
              <w:pStyle w:val="TableEntry"/>
            </w:pPr>
            <w:r w:rsidRPr="003651D9">
              <w:t xml:space="preserve">No options defined </w:t>
            </w:r>
          </w:p>
        </w:tc>
        <w:tc>
          <w:tcPr>
            <w:tcW w:w="3438" w:type="dxa"/>
          </w:tcPr>
          <w:p w14:paraId="2CC09F20" w14:textId="77777777" w:rsidR="00991D63" w:rsidRPr="003651D9" w:rsidRDefault="00787B2D" w:rsidP="00B92EA1">
            <w:pPr>
              <w:pStyle w:val="TableEntry"/>
            </w:pPr>
            <w:r w:rsidRPr="003651D9">
              <w:t>--</w:t>
            </w:r>
          </w:p>
        </w:tc>
      </w:tr>
      <w:tr w:rsidR="00991D63" w:rsidRPr="003651D9" w14:paraId="60D28FCC" w14:textId="77777777" w:rsidTr="00BB76BC">
        <w:trPr>
          <w:cantSplit/>
          <w:trHeight w:val="521"/>
          <w:jc w:val="center"/>
        </w:trPr>
        <w:tc>
          <w:tcPr>
            <w:tcW w:w="2891" w:type="dxa"/>
          </w:tcPr>
          <w:p w14:paraId="04895E3D" w14:textId="77777777" w:rsidR="00991D63" w:rsidRPr="003651D9" w:rsidRDefault="0053128C" w:rsidP="00663624">
            <w:pPr>
              <w:pStyle w:val="TableEntry"/>
            </w:pPr>
            <w:r>
              <w:t>Care Plan Manager</w:t>
            </w:r>
          </w:p>
        </w:tc>
        <w:tc>
          <w:tcPr>
            <w:tcW w:w="3130" w:type="dxa"/>
          </w:tcPr>
          <w:p w14:paraId="24F10954" w14:textId="77777777" w:rsidR="00991D63" w:rsidRPr="003651D9" w:rsidRDefault="00991D63" w:rsidP="008358E5">
            <w:pPr>
              <w:pStyle w:val="TableEntry"/>
            </w:pPr>
            <w:r w:rsidRPr="003651D9">
              <w:t xml:space="preserve">No options defined </w:t>
            </w:r>
          </w:p>
        </w:tc>
        <w:tc>
          <w:tcPr>
            <w:tcW w:w="3438" w:type="dxa"/>
          </w:tcPr>
          <w:p w14:paraId="4DFF93B6" w14:textId="77777777" w:rsidR="00991D63" w:rsidRPr="003651D9" w:rsidRDefault="00787B2D" w:rsidP="00B92EA1">
            <w:pPr>
              <w:pStyle w:val="TableEntry"/>
            </w:pPr>
            <w:r w:rsidRPr="003651D9">
              <w:t>--</w:t>
            </w:r>
          </w:p>
        </w:tc>
      </w:tr>
    </w:tbl>
    <w:p w14:paraId="08E3676B" w14:textId="77777777" w:rsidR="009D6A32" w:rsidRPr="003651D9" w:rsidRDefault="00DA1854" w:rsidP="00597DB2">
      <w:pPr>
        <w:pStyle w:val="Note"/>
      </w:pPr>
      <w:r w:rsidRPr="003651D9">
        <w:t>Note:</w:t>
      </w:r>
      <w:r w:rsidR="000C5467" w:rsidRPr="003651D9">
        <w:t xml:space="preserve"> </w:t>
      </w:r>
      <w:r w:rsidRPr="003651D9">
        <w:rPr>
          <w:i/>
          <w:iCs/>
        </w:rPr>
        <w:t xml:space="preserve">&lt;Conditional or required options must be described in this </w:t>
      </w:r>
      <w:r w:rsidR="004C10B4" w:rsidRPr="003651D9">
        <w:rPr>
          <w:i/>
          <w:iCs/>
        </w:rPr>
        <w:t xml:space="preserve">SHORT </w:t>
      </w:r>
      <w:r w:rsidRPr="003651D9">
        <w:rPr>
          <w:i/>
          <w:iCs/>
        </w:rPr>
        <w:t>note</w:t>
      </w:r>
      <w:r w:rsidR="00A05A12" w:rsidRPr="003651D9">
        <w:rPr>
          <w:i/>
          <w:iCs/>
        </w:rPr>
        <w:t>, f</w:t>
      </w:r>
      <w:r w:rsidR="004C10B4" w:rsidRPr="003651D9">
        <w:rPr>
          <w:i/>
          <w:iCs/>
        </w:rPr>
        <w:t xml:space="preserve">or longer notes use </w:t>
      </w:r>
      <w:r w:rsidR="00A05A12" w:rsidRPr="003651D9">
        <w:rPr>
          <w:i/>
          <w:iCs/>
        </w:rPr>
        <w:t xml:space="preserve">section </w:t>
      </w:r>
      <w:r w:rsidR="004C10B4" w:rsidRPr="003651D9">
        <w:rPr>
          <w:i/>
          <w:iCs/>
        </w:rPr>
        <w:t>X.2.1</w:t>
      </w:r>
      <w:r w:rsidRPr="003651D9">
        <w:rPr>
          <w:i/>
          <w:iCs/>
        </w:rPr>
        <w:t>.&gt;</w:t>
      </w:r>
      <w:r w:rsidR="000C5467" w:rsidRPr="003651D9">
        <w:rPr>
          <w:i/>
          <w:iCs/>
        </w:rPr>
        <w:t>,</w:t>
      </w:r>
    </w:p>
    <w:p w14:paraId="17033357" w14:textId="77777777" w:rsidR="006116E2" w:rsidRPr="003651D9" w:rsidRDefault="006116E2" w:rsidP="00597DB2">
      <w:pPr>
        <w:pStyle w:val="BodyText"/>
      </w:pPr>
    </w:p>
    <w:p w14:paraId="70D53E4F" w14:textId="77777777" w:rsidR="00CF283F" w:rsidRPr="003651D9" w:rsidRDefault="00323461" w:rsidP="0097454A">
      <w:pPr>
        <w:pStyle w:val="Heading3"/>
        <w:numPr>
          <w:ilvl w:val="0"/>
          <w:numId w:val="0"/>
        </w:numPr>
        <w:ind w:left="720" w:hanging="720"/>
        <w:rPr>
          <w:noProof w:val="0"/>
        </w:rPr>
      </w:pPr>
      <w:bookmarkStart w:id="62" w:name="_Toc445200532"/>
      <w:r w:rsidRPr="003651D9">
        <w:rPr>
          <w:noProof w:val="0"/>
        </w:rPr>
        <w:t>X.2.1 &lt;</w:t>
      </w:r>
      <w:r w:rsidR="0095196C" w:rsidRPr="003651D9">
        <w:rPr>
          <w:noProof w:val="0"/>
        </w:rPr>
        <w:t>Option Name</w:t>
      </w:r>
      <w:r w:rsidRPr="003651D9">
        <w:rPr>
          <w:noProof w:val="0"/>
        </w:rPr>
        <w:t>&gt;</w:t>
      </w:r>
      <w:bookmarkEnd w:id="62"/>
    </w:p>
    <w:p w14:paraId="3FC45542" w14:textId="77777777" w:rsidR="0095196C" w:rsidRPr="003651D9" w:rsidRDefault="00323461" w:rsidP="00597DB2">
      <w:pPr>
        <w:pStyle w:val="AuthorInstructions"/>
      </w:pPr>
      <w:r w:rsidRPr="003651D9">
        <w:t>&lt;</w:t>
      </w:r>
      <w:r w:rsidR="00665A0A" w:rsidRPr="003651D9">
        <w:t>Consider including</w:t>
      </w:r>
      <w:r w:rsidRPr="003651D9">
        <w:t xml:space="preserve"> </w:t>
      </w:r>
      <w:r w:rsidR="000807AC" w:rsidRPr="003651D9">
        <w:t xml:space="preserve">a </w:t>
      </w:r>
      <w:r w:rsidRPr="003651D9">
        <w:t>high level description of the option.&gt;</w:t>
      </w:r>
    </w:p>
    <w:p w14:paraId="6A07A8DB" w14:textId="77777777" w:rsidR="006116E2" w:rsidRPr="003651D9" w:rsidRDefault="006116E2" w:rsidP="00597DB2">
      <w:pPr>
        <w:pStyle w:val="AuthorInstructions"/>
      </w:pPr>
      <w:r w:rsidRPr="003651D9">
        <w:t>&lt;e.g., The Content Consumer actor is required to support at least one of the View or Discrete Data Import options</w:t>
      </w:r>
      <w:r w:rsidR="00887E40" w:rsidRPr="003651D9">
        <w:t xml:space="preserve">. </w:t>
      </w:r>
      <w:r w:rsidRPr="003651D9">
        <w:t>The Document Import and Section Import options also require the View option.&gt;</w:t>
      </w:r>
    </w:p>
    <w:p w14:paraId="42E5B845" w14:textId="77777777" w:rsidR="00787B2D" w:rsidRPr="003651D9" w:rsidRDefault="00787B2D" w:rsidP="00597DB2">
      <w:pPr>
        <w:pStyle w:val="AuthorInstructions"/>
      </w:pPr>
      <w:r w:rsidRPr="003651D9">
        <w:t>&lt;Repeat this section (and increment numbering) as needed for additional options.&gt;</w:t>
      </w:r>
    </w:p>
    <w:p w14:paraId="01DAF953" w14:textId="77777777" w:rsidR="005F21E7" w:rsidRPr="003651D9" w:rsidRDefault="005F21E7" w:rsidP="00303E20">
      <w:pPr>
        <w:pStyle w:val="Heading2"/>
        <w:numPr>
          <w:ilvl w:val="0"/>
          <w:numId w:val="0"/>
        </w:numPr>
        <w:rPr>
          <w:noProof w:val="0"/>
        </w:rPr>
      </w:pPr>
      <w:bookmarkStart w:id="63" w:name="_Toc37034636"/>
      <w:bookmarkStart w:id="64" w:name="_Toc38846114"/>
      <w:bookmarkStart w:id="65" w:name="_Toc504625757"/>
      <w:bookmarkStart w:id="66" w:name="_Toc530206510"/>
      <w:bookmarkStart w:id="67" w:name="_Toc1388430"/>
      <w:bookmarkStart w:id="68" w:name="_Toc1388584"/>
      <w:bookmarkStart w:id="69" w:name="_Toc1456611"/>
      <w:bookmarkStart w:id="70" w:name="_Toc445200533"/>
      <w:r w:rsidRPr="003651D9">
        <w:rPr>
          <w:noProof w:val="0"/>
        </w:rPr>
        <w:t xml:space="preserve">X.3 </w:t>
      </w:r>
      <w:r w:rsidR="004B575B">
        <w:rPr>
          <w:noProof w:val="0"/>
        </w:rPr>
        <w:t>DCP</w:t>
      </w:r>
      <w:r w:rsidRPr="003651D9">
        <w:rPr>
          <w:noProof w:val="0"/>
        </w:rPr>
        <w:t xml:space="preserve"> </w:t>
      </w:r>
      <w:r w:rsidR="001579E7" w:rsidRPr="003651D9">
        <w:rPr>
          <w:noProof w:val="0"/>
        </w:rPr>
        <w:t xml:space="preserve">Required </w:t>
      </w:r>
      <w:r w:rsidR="00C158E0" w:rsidRPr="003651D9">
        <w:rPr>
          <w:noProof w:val="0"/>
        </w:rPr>
        <w:t>Actor</w:t>
      </w:r>
      <w:r w:rsidRPr="003651D9">
        <w:rPr>
          <w:noProof w:val="0"/>
        </w:rPr>
        <w:t xml:space="preserve"> Groupings</w:t>
      </w:r>
      <w:bookmarkEnd w:id="70"/>
      <w:r w:rsidRPr="003651D9">
        <w:rPr>
          <w:noProof w:val="0"/>
        </w:rPr>
        <w:t xml:space="preserve"> </w:t>
      </w:r>
    </w:p>
    <w:p w14:paraId="489B98DA" w14:textId="77777777" w:rsidR="00FC278A" w:rsidRPr="003651D9" w:rsidRDefault="00761469" w:rsidP="00761469">
      <w:pPr>
        <w:pStyle w:val="BodyText"/>
        <w:rPr>
          <w:i/>
          <w:iCs/>
        </w:rPr>
      </w:pPr>
      <w:r w:rsidRPr="003651D9">
        <w:rPr>
          <w:i/>
          <w:iCs/>
        </w:rPr>
        <w:t xml:space="preserve">&lt;Describe any requirements for actors in this profile </w:t>
      </w:r>
      <w:r w:rsidR="00CD44D7" w:rsidRPr="003651D9">
        <w:rPr>
          <w:i/>
          <w:iCs/>
        </w:rPr>
        <w:t>to be grouped with other actors.</w:t>
      </w:r>
      <w:r w:rsidR="00FC278A" w:rsidRPr="003651D9">
        <w:rPr>
          <w:i/>
          <w:iCs/>
        </w:rPr>
        <w:t>&gt;</w:t>
      </w:r>
      <w:r w:rsidRPr="003651D9">
        <w:rPr>
          <w:i/>
          <w:iCs/>
        </w:rPr>
        <w:t xml:space="preserve"> </w:t>
      </w:r>
    </w:p>
    <w:p w14:paraId="1443C9C7" w14:textId="77777777" w:rsidR="00761469" w:rsidRPr="003651D9" w:rsidRDefault="00FC278A" w:rsidP="00761469">
      <w:pPr>
        <w:pStyle w:val="BodyText"/>
        <w:rPr>
          <w:i/>
          <w:iCs/>
        </w:rPr>
      </w:pPr>
      <w:r w:rsidRPr="003651D9">
        <w:rPr>
          <w:i/>
          <w:iCs/>
        </w:rPr>
        <w:t>&lt;</w:t>
      </w:r>
      <w:r w:rsidR="00607529" w:rsidRPr="003651D9">
        <w:rPr>
          <w:i/>
          <w:iCs/>
        </w:rPr>
        <w:t>Note that t</w:t>
      </w:r>
      <w:r w:rsidR="00761469" w:rsidRPr="003651D9">
        <w:rPr>
          <w:i/>
          <w:iCs/>
        </w:rPr>
        <w:t>his section effectively combines the previous “Profile Dependencies” Section (formerly Vol</w:t>
      </w:r>
      <w:r w:rsidR="006514EA" w:rsidRPr="003651D9">
        <w:rPr>
          <w:i/>
          <w:iCs/>
        </w:rPr>
        <w:t>.</w:t>
      </w:r>
      <w:r w:rsidR="00761469" w:rsidRPr="003651D9">
        <w:rPr>
          <w:i/>
          <w:iCs/>
        </w:rPr>
        <w:t xml:space="preserve"> 1, Section 2.1) and the previous “Groupings” section.&gt;</w:t>
      </w:r>
    </w:p>
    <w:p w14:paraId="07A094F6" w14:textId="77777777" w:rsidR="00761469" w:rsidRPr="003651D9" w:rsidRDefault="00761469" w:rsidP="00761469">
      <w:pPr>
        <w:pStyle w:val="BodyText"/>
        <w:rPr>
          <w:i/>
          <w:iCs/>
        </w:rPr>
      </w:pPr>
      <w:r w:rsidRPr="003651D9">
        <w:rPr>
          <w:i/>
          <w:iCs/>
        </w:rPr>
        <w:t>&lt;</w:t>
      </w:r>
      <w:r w:rsidR="00665A0A" w:rsidRPr="003651D9">
        <w:rPr>
          <w:i/>
          <w:iCs/>
        </w:rPr>
        <w:t xml:space="preserve">This section </w:t>
      </w:r>
      <w:r w:rsidRPr="003651D9">
        <w:rPr>
          <w:i/>
          <w:iCs/>
        </w:rPr>
        <w:t>is for REQUIRED Actor Groupings (although “required” sometimes allows for a selection of one of several)</w:t>
      </w:r>
      <w:r w:rsidR="00887E40" w:rsidRPr="003651D9">
        <w:rPr>
          <w:i/>
          <w:iCs/>
        </w:rPr>
        <w:t xml:space="preserve">. </w:t>
      </w:r>
      <w:r w:rsidR="0020453A" w:rsidRPr="003651D9">
        <w:rPr>
          <w:i/>
          <w:iCs/>
        </w:rPr>
        <w:t>To suggest other</w:t>
      </w:r>
      <w:r w:rsidRPr="003651D9">
        <w:rPr>
          <w:i/>
          <w:iCs/>
        </w:rPr>
        <w:t xml:space="preserve"> profile groupings or helpful references for other profiles to consider, use Section X.6 Cross Profile Considerations</w:t>
      </w:r>
      <w:r w:rsidR="00887E40" w:rsidRPr="003651D9">
        <w:rPr>
          <w:i/>
          <w:iCs/>
        </w:rPr>
        <w:t xml:space="preserve">. </w:t>
      </w:r>
      <w:r w:rsidRPr="003651D9">
        <w:rPr>
          <w:i/>
          <w:iCs/>
        </w:rPr>
        <w:t xml:space="preserve">Use X.5 </w:t>
      </w:r>
      <w:r w:rsidR="0020453A" w:rsidRPr="003651D9">
        <w:rPr>
          <w:i/>
          <w:iCs/>
        </w:rPr>
        <w:t>for security</w:t>
      </w:r>
      <w:r w:rsidRPr="003651D9">
        <w:rPr>
          <w:i/>
          <w:iCs/>
        </w:rPr>
        <w:t xml:space="preserve"> profile recommendations.&gt;</w:t>
      </w:r>
    </w:p>
    <w:p w14:paraId="367F67A7" w14:textId="77777777" w:rsidR="00607529" w:rsidRPr="003651D9" w:rsidRDefault="00761469" w:rsidP="005360E4">
      <w:pPr>
        <w:pStyle w:val="BodyText"/>
      </w:pPr>
      <w:r w:rsidRPr="003651D9">
        <w:t xml:space="preserve">An Actor from this profile (Column 1) </w:t>
      </w:r>
      <w:r w:rsidR="0020453A" w:rsidRPr="003651D9">
        <w:t xml:space="preserve">shall </w:t>
      </w:r>
      <w:r w:rsidRPr="003651D9">
        <w:t xml:space="preserve">implement all of the required transactions and/or content modules in this profile </w:t>
      </w:r>
      <w:r w:rsidRPr="003651D9">
        <w:rPr>
          <w:b/>
          <w:i/>
        </w:rPr>
        <w:t>in addition to</w:t>
      </w:r>
      <w:r w:rsidRPr="003651D9">
        <w:t xml:space="preserve"> all of the transactions required for the grouped actor (Column 2)</w:t>
      </w:r>
      <w:r w:rsidR="00887E40" w:rsidRPr="003651D9">
        <w:t xml:space="preserve">. </w:t>
      </w:r>
    </w:p>
    <w:p w14:paraId="50B833AE" w14:textId="77777777" w:rsidR="00761469" w:rsidRPr="003651D9" w:rsidRDefault="00761469" w:rsidP="005360E4">
      <w:pPr>
        <w:pStyle w:val="BodyText"/>
      </w:pPr>
      <w:r w:rsidRPr="003651D9">
        <w:lastRenderedPageBreak/>
        <w:t xml:space="preserve">If this is a content profile, and actors from this profile are grouped with actors from a workflow or transport profile, </w:t>
      </w:r>
      <w:r w:rsidR="00613604" w:rsidRPr="003651D9">
        <w:t>the Content Bindings reference column references any specifications for mapping data from the content module into data elements from the workflow or transport transactions.</w:t>
      </w:r>
    </w:p>
    <w:p w14:paraId="45A37506" w14:textId="77777777" w:rsidR="00761469" w:rsidRPr="003651D9" w:rsidRDefault="00761469" w:rsidP="00761469">
      <w:pPr>
        <w:pStyle w:val="BodyText"/>
      </w:pPr>
      <w:r w:rsidRPr="003651D9">
        <w:t>In some cases, required groupings are defined as at least one of an enumerated set of possible actors; this is designated by merging column one into a single cell spanning multiple potential grouped actors</w:t>
      </w:r>
      <w:r w:rsidR="00887E40" w:rsidRPr="003651D9">
        <w:t xml:space="preserve">. </w:t>
      </w:r>
      <w:r w:rsidRPr="003651D9">
        <w:t>Notes are used to highlight this situation.</w:t>
      </w:r>
    </w:p>
    <w:p w14:paraId="2ACD46B7" w14:textId="77777777" w:rsidR="00761469" w:rsidRPr="003651D9" w:rsidRDefault="00761469" w:rsidP="00761469">
      <w:pPr>
        <w:pStyle w:val="BodyText"/>
      </w:pPr>
      <w:r w:rsidRPr="003651D9">
        <w:t>Section X.5 describes some optional groupings that may be of interest for security considerations and section X.6 describes some optional groupings in other related profiles.</w:t>
      </w:r>
    </w:p>
    <w:p w14:paraId="201EA4A9" w14:textId="77777777" w:rsidR="00761469" w:rsidRPr="003651D9" w:rsidRDefault="00761469" w:rsidP="00597DB2">
      <w:pPr>
        <w:pStyle w:val="AuthorInstructions"/>
      </w:pPr>
      <w:r w:rsidRPr="003651D9">
        <w:t>&lt;All Actors from this profile should be listed in Column 1. If no mandatory required grouping exists, “none” should be listed in Column 2.</w:t>
      </w:r>
      <w:r w:rsidR="008C57EC" w:rsidRPr="003651D9">
        <w:t xml:space="preserve"> If the content module actor is bound to a transport or workflow actor it will be listed </w:t>
      </w:r>
      <w:r w:rsidR="008C57EC" w:rsidRPr="003651D9">
        <w:rPr>
          <w:b/>
        </w:rPr>
        <w:t xml:space="preserve">with at least one </w:t>
      </w:r>
      <w:r w:rsidR="008C57EC" w:rsidRPr="003651D9">
        <w:t>binding reference. Do not use “XD*” as an actor name.</w:t>
      </w:r>
      <w:r w:rsidRPr="003651D9">
        <w:t>&gt;</w:t>
      </w:r>
    </w:p>
    <w:p w14:paraId="529FBA7D" w14:textId="77777777" w:rsidR="00761469" w:rsidRPr="003651D9" w:rsidRDefault="00761469" w:rsidP="00597DB2">
      <w:pPr>
        <w:pStyle w:val="AuthorInstructions"/>
      </w:pPr>
      <w:r w:rsidRPr="003651D9">
        <w:t>&lt;In some cases, required groupings are defined as at least one of an enumerated set of possible actors; to designate this create a row for each potential actor grouping and merge column one to form a single cell containing the profile actor which should be grouped with at least one of the actors in the spanned rows</w:t>
      </w:r>
      <w:r w:rsidR="00887E40" w:rsidRPr="003651D9">
        <w:t xml:space="preserve">. </w:t>
      </w:r>
      <w:r w:rsidRPr="003651D9">
        <w:t>In addition, a note should be included to explain the enumerated set</w:t>
      </w:r>
      <w:r w:rsidR="00887E40" w:rsidRPr="003651D9">
        <w:t xml:space="preserve">. </w:t>
      </w:r>
      <w:r w:rsidRPr="003651D9">
        <w:t xml:space="preserve">See example below showing Document Consumer </w:t>
      </w:r>
      <w:r w:rsidR="0020453A" w:rsidRPr="003651D9">
        <w:t xml:space="preserve">needing to be grouped with at least one of </w:t>
      </w:r>
      <w:r w:rsidRPr="003651D9">
        <w:t>XDS.b Document Consumer, XDR Document Recipient or XDM Portable Media Importer&gt;</w:t>
      </w:r>
    </w:p>
    <w:p w14:paraId="54C2381B" w14:textId="77777777" w:rsidR="00761469" w:rsidRPr="003651D9" w:rsidRDefault="00761469" w:rsidP="00597DB2">
      <w:pPr>
        <w:pStyle w:val="AuthorInstructions"/>
      </w:pPr>
      <w:r w:rsidRPr="003651D9">
        <w:t xml:space="preserve">&lt;The </w:t>
      </w:r>
      <w:r w:rsidR="009D125C" w:rsidRPr="003651D9">
        <w:t>author</w:t>
      </w:r>
      <w:r w:rsidRPr="003651D9">
        <w:t xml:space="preserve"> should pay special consideration to IT and security profiles in this grouping section. Consideration should be given to Consistent Time (CT) Client, ATNA, as well as other profiles. For the sake of clarity and completeness, even if this table begins to become long, a line should be added for each actor for each of the required grouping for IT and security. Also see the ITI document titled ‘Cookbook: Preparing the IHE Profile Security Section’ at </w:t>
      </w:r>
      <w:r w:rsidRPr="003651D9">
        <w:rPr>
          <w:rStyle w:val="Hyperlink"/>
          <w:iCs/>
        </w:rPr>
        <w:t>http://www.ihe.net/Technical_Framework/index.cfm</w:t>
      </w:r>
      <w:r w:rsidRPr="003651D9">
        <w:rPr>
          <w:rStyle w:val="BodyTextChar"/>
          <w:iCs/>
        </w:rPr>
        <w:t xml:space="preserve"> </w:t>
      </w:r>
      <w:r w:rsidRPr="003651D9">
        <w:t>for a list of suggested IT and security groupings.&gt;</w:t>
      </w:r>
    </w:p>
    <w:p w14:paraId="39EF56D3" w14:textId="77777777" w:rsidR="00761469" w:rsidRPr="003651D9" w:rsidRDefault="00761469" w:rsidP="00597DB2">
      <w:pPr>
        <w:pStyle w:val="AuthorInstructions"/>
      </w:pPr>
      <w:r w:rsidRPr="003651D9">
        <w:t>&lt;The Bindings column is used when a Content Module profile actor is grouped with a workflow or transport actor</w:t>
      </w:r>
      <w:r w:rsidR="00887E40" w:rsidRPr="003651D9">
        <w:t xml:space="preserve">. </w:t>
      </w:r>
      <w:r w:rsidRPr="003651D9">
        <w:t>Otherwise, mark it as “</w:t>
      </w:r>
      <w:r w:rsidR="0020453A" w:rsidRPr="003651D9">
        <w:t>--</w:t>
      </w:r>
      <w:r w:rsidRPr="003651D9">
        <w:t>”.&gt;</w:t>
      </w:r>
    </w:p>
    <w:p w14:paraId="2DE2AF86" w14:textId="77777777" w:rsidR="00761469" w:rsidRPr="003651D9" w:rsidRDefault="00761469" w:rsidP="00761469">
      <w:pPr>
        <w:pStyle w:val="BodyText"/>
      </w:pPr>
    </w:p>
    <w:p w14:paraId="6C747D78" w14:textId="77777777" w:rsidR="00761469" w:rsidRPr="003651D9" w:rsidRDefault="00761469" w:rsidP="00761469">
      <w:pPr>
        <w:pStyle w:val="TableTitle"/>
      </w:pPr>
      <w:r w:rsidRPr="003651D9">
        <w:t>Table X.3-1</w:t>
      </w:r>
      <w:r w:rsidR="00701B3A" w:rsidRPr="003651D9">
        <w:t xml:space="preserve">: </w:t>
      </w:r>
      <w:r w:rsidR="004B575B">
        <w:t>DCP</w:t>
      </w:r>
      <w:r w:rsidRPr="003651D9">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3651D9" w14:paraId="5C2F2BED" w14:textId="77777777" w:rsidTr="00BB76BC">
        <w:trPr>
          <w:cantSplit/>
          <w:tblHeader/>
          <w:jc w:val="center"/>
        </w:trPr>
        <w:tc>
          <w:tcPr>
            <w:tcW w:w="2326" w:type="dxa"/>
            <w:shd w:val="pct15" w:color="auto" w:fill="FFFFFF"/>
          </w:tcPr>
          <w:p w14:paraId="4BFE63F9" w14:textId="4C1C4188" w:rsidR="00761469" w:rsidRPr="003651D9" w:rsidRDefault="001A6676" w:rsidP="00DB186B">
            <w:pPr>
              <w:pStyle w:val="TableEntryHeader"/>
            </w:pPr>
            <w:r>
              <w:t>DCP</w:t>
            </w:r>
            <w:r w:rsidR="00761469" w:rsidRPr="003651D9">
              <w:t xml:space="preserve"> Actor</w:t>
            </w:r>
          </w:p>
        </w:tc>
        <w:tc>
          <w:tcPr>
            <w:tcW w:w="1980" w:type="dxa"/>
            <w:shd w:val="pct15" w:color="auto" w:fill="FFFFFF"/>
          </w:tcPr>
          <w:p w14:paraId="794E1933" w14:textId="77777777" w:rsidR="00761469" w:rsidRPr="003651D9" w:rsidRDefault="00761469" w:rsidP="00DB186B">
            <w:pPr>
              <w:pStyle w:val="TableEntryHeader"/>
            </w:pPr>
            <w:r w:rsidRPr="003651D9">
              <w:t>Actor to be grouped with</w:t>
            </w:r>
          </w:p>
        </w:tc>
        <w:tc>
          <w:tcPr>
            <w:tcW w:w="2160" w:type="dxa"/>
            <w:shd w:val="pct15" w:color="auto" w:fill="FFFFFF"/>
          </w:tcPr>
          <w:p w14:paraId="4429C040" w14:textId="77777777" w:rsidR="00761469" w:rsidRPr="003651D9" w:rsidRDefault="00CD44D7" w:rsidP="00DB186B">
            <w:pPr>
              <w:pStyle w:val="TableEntryHeader"/>
            </w:pPr>
            <w:r w:rsidRPr="003651D9">
              <w:t>Reference</w:t>
            </w:r>
          </w:p>
        </w:tc>
        <w:tc>
          <w:tcPr>
            <w:tcW w:w="2685" w:type="dxa"/>
            <w:shd w:val="pct15" w:color="auto" w:fill="FFFFFF"/>
          </w:tcPr>
          <w:p w14:paraId="10C12182" w14:textId="77777777" w:rsidR="00761469" w:rsidRPr="003651D9" w:rsidRDefault="00761469" w:rsidP="00DB186B">
            <w:pPr>
              <w:pStyle w:val="TableEntryHeader"/>
            </w:pPr>
            <w:r w:rsidRPr="003651D9">
              <w:t>Content Bindings Reference</w:t>
            </w:r>
          </w:p>
        </w:tc>
      </w:tr>
      <w:tr w:rsidR="00761469" w:rsidRPr="003651D9" w14:paraId="03FC170D" w14:textId="77777777" w:rsidTr="00BB76BC">
        <w:trPr>
          <w:cantSplit/>
          <w:trHeight w:val="332"/>
          <w:jc w:val="center"/>
        </w:trPr>
        <w:tc>
          <w:tcPr>
            <w:tcW w:w="2326" w:type="dxa"/>
          </w:tcPr>
          <w:p w14:paraId="18B509AD" w14:textId="4B37658F" w:rsidR="00761469" w:rsidRPr="003651D9" w:rsidRDefault="001A6676" w:rsidP="00DB186B">
            <w:pPr>
              <w:pStyle w:val="TableEntry"/>
            </w:pPr>
            <w:r>
              <w:t>Care Plan Updater</w:t>
            </w:r>
          </w:p>
        </w:tc>
        <w:tc>
          <w:tcPr>
            <w:tcW w:w="1980" w:type="dxa"/>
          </w:tcPr>
          <w:p w14:paraId="7440FEDF" w14:textId="41D89642" w:rsidR="00761469" w:rsidRPr="003651D9" w:rsidRDefault="001A6676" w:rsidP="00DB186B">
            <w:pPr>
              <w:pStyle w:val="TableEntry"/>
            </w:pPr>
            <w:r>
              <w:t>none</w:t>
            </w:r>
          </w:p>
        </w:tc>
        <w:tc>
          <w:tcPr>
            <w:tcW w:w="2160" w:type="dxa"/>
          </w:tcPr>
          <w:p w14:paraId="7C7EA6B9" w14:textId="01EA5435" w:rsidR="00761469" w:rsidRPr="003651D9" w:rsidRDefault="00761469" w:rsidP="00AD069D">
            <w:pPr>
              <w:pStyle w:val="TableEntry"/>
            </w:pPr>
          </w:p>
        </w:tc>
        <w:tc>
          <w:tcPr>
            <w:tcW w:w="2685" w:type="dxa"/>
          </w:tcPr>
          <w:p w14:paraId="1AAD4350" w14:textId="5F4CA690" w:rsidR="00761469" w:rsidRPr="003651D9" w:rsidRDefault="00761469" w:rsidP="00B541EC">
            <w:pPr>
              <w:pStyle w:val="TableEntry"/>
            </w:pPr>
          </w:p>
        </w:tc>
      </w:tr>
      <w:tr w:rsidR="00761469" w:rsidRPr="003651D9" w14:paraId="3E0944B2" w14:textId="77777777" w:rsidTr="00BB76BC">
        <w:trPr>
          <w:cantSplit/>
          <w:trHeight w:val="332"/>
          <w:jc w:val="center"/>
        </w:trPr>
        <w:tc>
          <w:tcPr>
            <w:tcW w:w="2326" w:type="dxa"/>
          </w:tcPr>
          <w:p w14:paraId="790D1008" w14:textId="0861C8AE" w:rsidR="00761469" w:rsidRPr="003651D9" w:rsidRDefault="001A6676" w:rsidP="00DB186B">
            <w:pPr>
              <w:pStyle w:val="TableEntry"/>
            </w:pPr>
            <w:r>
              <w:t>Care Plan Consumer</w:t>
            </w:r>
          </w:p>
        </w:tc>
        <w:tc>
          <w:tcPr>
            <w:tcW w:w="1980" w:type="dxa"/>
          </w:tcPr>
          <w:p w14:paraId="29700B45" w14:textId="30128B7F" w:rsidR="00761469" w:rsidRPr="003651D9" w:rsidRDefault="001A6676" w:rsidP="00DB186B">
            <w:pPr>
              <w:pStyle w:val="TableEntry"/>
            </w:pPr>
            <w:r>
              <w:t xml:space="preserve">none </w:t>
            </w:r>
          </w:p>
        </w:tc>
        <w:tc>
          <w:tcPr>
            <w:tcW w:w="2160" w:type="dxa"/>
          </w:tcPr>
          <w:p w14:paraId="4A6D21BE" w14:textId="56D6DB09" w:rsidR="00761469" w:rsidRPr="003651D9" w:rsidRDefault="00761469" w:rsidP="00F623E5">
            <w:pPr>
              <w:pStyle w:val="TableEntry"/>
            </w:pPr>
          </w:p>
        </w:tc>
        <w:tc>
          <w:tcPr>
            <w:tcW w:w="2685" w:type="dxa"/>
          </w:tcPr>
          <w:p w14:paraId="57B46165" w14:textId="6107E384" w:rsidR="00761469" w:rsidRPr="003651D9" w:rsidRDefault="00761469" w:rsidP="00B541EC">
            <w:pPr>
              <w:pStyle w:val="TableEntry"/>
              <w:ind w:left="0"/>
              <w:jc w:val="center"/>
            </w:pPr>
          </w:p>
        </w:tc>
      </w:tr>
      <w:tr w:rsidR="00761469" w:rsidRPr="003651D9" w14:paraId="2033FD8B" w14:textId="77777777" w:rsidTr="00BB76BC">
        <w:trPr>
          <w:cantSplit/>
          <w:trHeight w:val="332"/>
          <w:jc w:val="center"/>
        </w:trPr>
        <w:tc>
          <w:tcPr>
            <w:tcW w:w="2326" w:type="dxa"/>
          </w:tcPr>
          <w:p w14:paraId="049D34D0" w14:textId="097FF6C7" w:rsidR="00761469" w:rsidRPr="003651D9" w:rsidRDefault="001A6676" w:rsidP="00DB186B">
            <w:pPr>
              <w:pStyle w:val="TableEntry"/>
            </w:pPr>
            <w:r>
              <w:t>Care Plan Manager</w:t>
            </w:r>
          </w:p>
        </w:tc>
        <w:tc>
          <w:tcPr>
            <w:tcW w:w="1980" w:type="dxa"/>
          </w:tcPr>
          <w:p w14:paraId="77D04977" w14:textId="62978FF9" w:rsidR="00761469" w:rsidRPr="003651D9" w:rsidRDefault="001A6676" w:rsidP="00DB186B">
            <w:pPr>
              <w:pStyle w:val="TableEntry"/>
            </w:pPr>
            <w:r>
              <w:t>none</w:t>
            </w:r>
          </w:p>
        </w:tc>
        <w:tc>
          <w:tcPr>
            <w:tcW w:w="2160" w:type="dxa"/>
          </w:tcPr>
          <w:p w14:paraId="0C9F58B6" w14:textId="5BF8222A" w:rsidR="00761469" w:rsidRPr="003651D9" w:rsidRDefault="00761469" w:rsidP="00DB186B">
            <w:pPr>
              <w:pStyle w:val="TableEntry"/>
            </w:pPr>
          </w:p>
        </w:tc>
        <w:tc>
          <w:tcPr>
            <w:tcW w:w="2685" w:type="dxa"/>
          </w:tcPr>
          <w:p w14:paraId="581B08F8" w14:textId="77777777" w:rsidR="00761469" w:rsidRPr="003651D9" w:rsidRDefault="0020453A" w:rsidP="00B541EC">
            <w:pPr>
              <w:pStyle w:val="TableEntry"/>
              <w:ind w:left="0"/>
              <w:jc w:val="center"/>
            </w:pPr>
            <w:r w:rsidRPr="003651D9">
              <w:t>--</w:t>
            </w:r>
          </w:p>
        </w:tc>
      </w:tr>
    </w:tbl>
    <w:p w14:paraId="27F49DF0" w14:textId="741154EF" w:rsidR="00F623E5" w:rsidRPr="003651D9" w:rsidRDefault="00F623E5" w:rsidP="00597DB2">
      <w:pPr>
        <w:pStyle w:val="Note"/>
      </w:pPr>
      <w:r w:rsidRPr="003651D9">
        <w:t>.</w:t>
      </w:r>
    </w:p>
    <w:p w14:paraId="6E5BD468" w14:textId="77777777" w:rsidR="00CF283F" w:rsidRPr="003651D9" w:rsidRDefault="00CF283F" w:rsidP="00303E20">
      <w:pPr>
        <w:pStyle w:val="Heading2"/>
        <w:numPr>
          <w:ilvl w:val="0"/>
          <w:numId w:val="0"/>
        </w:numPr>
        <w:rPr>
          <w:noProof w:val="0"/>
        </w:rPr>
      </w:pPr>
      <w:bookmarkStart w:id="71" w:name="_Toc445200534"/>
      <w:r w:rsidRPr="003651D9">
        <w:rPr>
          <w:noProof w:val="0"/>
        </w:rPr>
        <w:lastRenderedPageBreak/>
        <w:t>X.</w:t>
      </w:r>
      <w:r w:rsidR="00AF472E" w:rsidRPr="003651D9">
        <w:rPr>
          <w:noProof w:val="0"/>
        </w:rPr>
        <w:t>4</w:t>
      </w:r>
      <w:r w:rsidR="005F21E7" w:rsidRPr="003651D9">
        <w:rPr>
          <w:noProof w:val="0"/>
        </w:rPr>
        <w:t xml:space="preserve"> </w:t>
      </w:r>
      <w:r w:rsidR="004B575B">
        <w:rPr>
          <w:noProof w:val="0"/>
        </w:rPr>
        <w:t>DCP</w:t>
      </w:r>
      <w:r w:rsidRPr="003651D9">
        <w:rPr>
          <w:noProof w:val="0"/>
        </w:rPr>
        <w:t xml:space="preserve"> </w:t>
      </w:r>
      <w:bookmarkEnd w:id="63"/>
      <w:bookmarkEnd w:id="64"/>
      <w:r w:rsidR="00167DB7" w:rsidRPr="003651D9">
        <w:rPr>
          <w:noProof w:val="0"/>
        </w:rPr>
        <w:t>Overview</w:t>
      </w:r>
      <w:bookmarkEnd w:id="71"/>
    </w:p>
    <w:p w14:paraId="50BA5666" w14:textId="0955A0A7" w:rsidR="003F58C5" w:rsidRDefault="003C3AD6" w:rsidP="003A09FE">
      <w:pPr>
        <w:pStyle w:val="BodyText"/>
        <w:rPr>
          <w:iCs/>
        </w:rPr>
      </w:pPr>
      <w:r>
        <w:rPr>
          <w:iCs/>
        </w:rPr>
        <w:t xml:space="preserve">Care planning is needed to manage medically complex and/or functionally impaired individuals as they interact with the health care system. Often, these individuals require real time coordination of the care as they </w:t>
      </w:r>
      <w:r w:rsidR="00E36293">
        <w:rPr>
          <w:iCs/>
        </w:rPr>
        <w:t xml:space="preserve">receive care from </w:t>
      </w:r>
      <w:r>
        <w:rPr>
          <w:iCs/>
        </w:rPr>
        <w:t>multiple care providers</w:t>
      </w:r>
      <w:r w:rsidR="00E36293">
        <w:rPr>
          <w:iCs/>
        </w:rPr>
        <w:t xml:space="preserve"> and care settings</w:t>
      </w:r>
      <w:r>
        <w:rPr>
          <w:iCs/>
        </w:rPr>
        <w:t xml:space="preserve">.  </w:t>
      </w:r>
      <w:r w:rsidR="00E36293">
        <w:rPr>
          <w:iCs/>
        </w:rPr>
        <w:t xml:space="preserve">HL7 Care Plan Domain Analysis Model depicts the care plan as a tool used by clinicians to plan and </w:t>
      </w:r>
      <w:r w:rsidR="00FD2E73">
        <w:rPr>
          <w:iCs/>
        </w:rPr>
        <w:t>c</w:t>
      </w:r>
      <w:r w:rsidR="00E36293">
        <w:rPr>
          <w:iCs/>
        </w:rPr>
        <w:t>oordinate care</w:t>
      </w:r>
      <w:r w:rsidR="00F70316">
        <w:rPr>
          <w:rStyle w:val="FootnoteReference"/>
          <w:iCs/>
        </w:rPr>
        <w:footnoteReference w:id="5"/>
      </w:r>
      <w:r w:rsidR="00E36293">
        <w:rPr>
          <w:iCs/>
        </w:rPr>
        <w:t xml:space="preserve">. </w:t>
      </w:r>
      <w:r w:rsidR="00F70316">
        <w:rPr>
          <w:iCs/>
        </w:rPr>
        <w:t>Effective care planning and care coordination for patient with complex health problems and needs are need</w:t>
      </w:r>
      <w:r w:rsidR="00265874">
        <w:rPr>
          <w:iCs/>
        </w:rPr>
        <w:t>ed</w:t>
      </w:r>
      <w:r w:rsidR="00F70316">
        <w:rPr>
          <w:iCs/>
        </w:rPr>
        <w:t xml:space="preserve"> throughout the world.</w:t>
      </w:r>
      <w:r w:rsidR="003F58C5">
        <w:rPr>
          <w:iCs/>
        </w:rPr>
        <w:t xml:space="preserve"> Both the European Union and the United States are currently working to encourage more effective use of information and communication technology to support the delivery of health services. This has led to the promotion of interoperability of health information and communication technology products and services.</w:t>
      </w:r>
      <w:r w:rsidR="003F58C5">
        <w:rPr>
          <w:rStyle w:val="FootnoteReference"/>
          <w:iCs/>
        </w:rPr>
        <w:footnoteReference w:id="6"/>
      </w:r>
    </w:p>
    <w:p w14:paraId="65208EB6" w14:textId="2B8B8891" w:rsidR="00071B0C" w:rsidRDefault="00F70316" w:rsidP="00D3503E">
      <w:pPr>
        <w:pStyle w:val="BodyText"/>
        <w:rPr>
          <w:iCs/>
        </w:rPr>
      </w:pPr>
      <w:r>
        <w:rPr>
          <w:iCs/>
        </w:rPr>
        <w:t xml:space="preserve"> </w:t>
      </w:r>
      <w:r w:rsidR="003C3AD6">
        <w:rPr>
          <w:iCs/>
        </w:rPr>
        <w:t>In the United States,</w:t>
      </w:r>
      <w:r w:rsidR="00CE63C0">
        <w:rPr>
          <w:iCs/>
        </w:rPr>
        <w:t xml:space="preserve"> providers and payers are interested in ensuring that patients are receiving effective and efficient care.</w:t>
      </w:r>
      <w:r w:rsidR="003C3AD6">
        <w:rPr>
          <w:iCs/>
        </w:rPr>
        <w:t xml:space="preserve"> </w:t>
      </w:r>
      <w:r w:rsidR="00CE63C0">
        <w:rPr>
          <w:iCs/>
        </w:rPr>
        <w:t xml:space="preserve">The </w:t>
      </w:r>
      <w:r w:rsidR="003C3AD6">
        <w:rPr>
          <w:iCs/>
        </w:rPr>
        <w:t xml:space="preserve">Medicare and Medicaid EHR incentive programs provide </w:t>
      </w:r>
      <w:r w:rsidR="00FF33D1">
        <w:rPr>
          <w:iCs/>
        </w:rPr>
        <w:t xml:space="preserve">financial </w:t>
      </w:r>
      <w:r w:rsidR="003C3AD6">
        <w:rPr>
          <w:iCs/>
        </w:rPr>
        <w:t xml:space="preserve">incentives </w:t>
      </w:r>
      <w:r w:rsidR="00FF33D1">
        <w:rPr>
          <w:iCs/>
        </w:rPr>
        <w:t xml:space="preserve">to care providers </w:t>
      </w:r>
      <w:r w:rsidR="003C3AD6">
        <w:rPr>
          <w:iCs/>
        </w:rPr>
        <w:t xml:space="preserve">for the meaningful use of certified EHR technology </w:t>
      </w:r>
      <w:r w:rsidR="00FF33D1">
        <w:rPr>
          <w:iCs/>
        </w:rPr>
        <w:t>that</w:t>
      </w:r>
      <w:r w:rsidR="003C3AD6">
        <w:rPr>
          <w:iCs/>
        </w:rPr>
        <w:t xml:space="preserve"> support</w:t>
      </w:r>
      <w:r w:rsidR="00E36293">
        <w:rPr>
          <w:iCs/>
        </w:rPr>
        <w:t>s</w:t>
      </w:r>
      <w:r w:rsidR="00FF33D1">
        <w:rPr>
          <w:iCs/>
        </w:rPr>
        <w:t xml:space="preserve"> care coordination</w:t>
      </w:r>
      <w:r w:rsidR="00FF33D1">
        <w:rPr>
          <w:rStyle w:val="FootnoteReference"/>
          <w:iCs/>
        </w:rPr>
        <w:footnoteReference w:id="7"/>
      </w:r>
      <w:r w:rsidR="00FF33D1">
        <w:rPr>
          <w:iCs/>
        </w:rPr>
        <w:t xml:space="preserve">. </w:t>
      </w:r>
      <w:r w:rsidR="00265874">
        <w:rPr>
          <w:iCs/>
        </w:rPr>
        <w:t>According to the United States Office of the National Coordinator for Health Information Technology’s Connecting Health and Care for the Nation Shared Nationwide Interoperability Roadmap, “</w:t>
      </w:r>
      <w:r w:rsidR="00265874" w:rsidRPr="00265874">
        <w:rPr>
          <w:iCs/>
        </w:rPr>
        <w:t>Providers also play a critical role in coordinating care with other providers in support of patients. However, coordinating</w:t>
      </w:r>
      <w:r w:rsidR="00265874">
        <w:rPr>
          <w:iCs/>
        </w:rPr>
        <w:t xml:space="preserve"> </w:t>
      </w:r>
      <w:r w:rsidR="00265874" w:rsidRPr="00265874">
        <w:rPr>
          <w:iCs/>
        </w:rPr>
        <w:t>care and engaging with multi-disciplinary, cross-organization care, support and service teams has been incredibly</w:t>
      </w:r>
      <w:r w:rsidR="00265874">
        <w:rPr>
          <w:iCs/>
        </w:rPr>
        <w:t xml:space="preserve"> </w:t>
      </w:r>
      <w:r w:rsidR="00265874" w:rsidRPr="00265874">
        <w:rPr>
          <w:iCs/>
        </w:rPr>
        <w:t>difficult with the tools available today. Technology that does not facilitate the sharing and use of electronic health</w:t>
      </w:r>
      <w:r w:rsidR="00265874">
        <w:rPr>
          <w:iCs/>
        </w:rPr>
        <w:t xml:space="preserve"> </w:t>
      </w:r>
      <w:r w:rsidR="00265874" w:rsidRPr="00265874">
        <w:rPr>
          <w:iCs/>
        </w:rPr>
        <w:t>information that providers need, when they need it, which often creates additional challenges to care coordination.</w:t>
      </w:r>
      <w:r w:rsidR="00FD2E73">
        <w:rPr>
          <w:iCs/>
        </w:rPr>
        <w:t xml:space="preserve"> </w:t>
      </w:r>
      <w:r w:rsidR="00265874" w:rsidRPr="00265874">
        <w:rPr>
          <w:iCs/>
        </w:rPr>
        <w:t>Additionally, care coordination via electronic means requires workflow changes for providers and their staff, particularly</w:t>
      </w:r>
      <w:r w:rsidR="00265874">
        <w:rPr>
          <w:iCs/>
        </w:rPr>
        <w:t xml:space="preserve"> </w:t>
      </w:r>
      <w:r w:rsidR="00265874" w:rsidRPr="00265874">
        <w:rPr>
          <w:iCs/>
        </w:rPr>
        <w:t>to close referral loops and ensure all of an individual’s health information is available to the entire care, support and</w:t>
      </w:r>
      <w:r w:rsidR="00265874">
        <w:rPr>
          <w:iCs/>
        </w:rPr>
        <w:t xml:space="preserve"> </w:t>
      </w:r>
      <w:r w:rsidR="00265874" w:rsidRPr="00265874">
        <w:rPr>
          <w:iCs/>
        </w:rPr>
        <w:t>services team. These workflow changes are not insignificant and must be overcome in order to enable interoperability.</w:t>
      </w:r>
      <w:r w:rsidR="00265874">
        <w:rPr>
          <w:iCs/>
        </w:rPr>
        <w:t>”</w:t>
      </w:r>
      <w:r w:rsidR="00265874">
        <w:rPr>
          <w:rStyle w:val="FootnoteReference"/>
          <w:iCs/>
        </w:rPr>
        <w:footnoteReference w:id="8"/>
      </w:r>
    </w:p>
    <w:p w14:paraId="2D0FD2A8" w14:textId="77777777" w:rsidR="00071B0C" w:rsidRDefault="00071B0C" w:rsidP="00D3503E">
      <w:pPr>
        <w:pStyle w:val="BodyText"/>
        <w:rPr>
          <w:iCs/>
        </w:rPr>
      </w:pPr>
    </w:p>
    <w:p w14:paraId="61BE2F0B" w14:textId="4B8A1822" w:rsidR="00467CEA" w:rsidRPr="00467CEA" w:rsidRDefault="003F58C5" w:rsidP="00D3503E">
      <w:pPr>
        <w:pStyle w:val="BodyText"/>
        <w:spacing w:before="0"/>
      </w:pPr>
      <w:r>
        <w:rPr>
          <w:iCs/>
        </w:rPr>
        <w:t xml:space="preserve">This profile depicts how multiple care plans can be </w:t>
      </w:r>
      <w:r w:rsidR="00034E50">
        <w:rPr>
          <w:iCs/>
        </w:rPr>
        <w:t>shared</w:t>
      </w:r>
      <w:r>
        <w:rPr>
          <w:iCs/>
        </w:rPr>
        <w:t xml:space="preserve"> and used to plan and coordinate care</w:t>
      </w:r>
      <w:r w:rsidR="00071B0C">
        <w:rPr>
          <w:iCs/>
        </w:rPr>
        <w:t>.</w:t>
      </w:r>
      <w:r>
        <w:rPr>
          <w:iCs/>
        </w:rPr>
        <w:t xml:space="preserve"> </w:t>
      </w:r>
    </w:p>
    <w:p w14:paraId="581FA50B" w14:textId="77777777" w:rsidR="00167DB7" w:rsidRPr="003651D9" w:rsidRDefault="00104BE6" w:rsidP="003D19E0">
      <w:pPr>
        <w:pStyle w:val="Heading3"/>
        <w:keepNext w:val="0"/>
        <w:numPr>
          <w:ilvl w:val="0"/>
          <w:numId w:val="0"/>
        </w:numPr>
        <w:rPr>
          <w:bCs/>
          <w:noProof w:val="0"/>
        </w:rPr>
      </w:pPr>
      <w:bookmarkStart w:id="72" w:name="_Toc445200535"/>
      <w:r w:rsidRPr="003651D9">
        <w:rPr>
          <w:bCs/>
          <w:noProof w:val="0"/>
        </w:rPr>
        <w:t>X.</w:t>
      </w:r>
      <w:r w:rsidR="00AF472E" w:rsidRPr="003651D9">
        <w:rPr>
          <w:bCs/>
          <w:noProof w:val="0"/>
        </w:rPr>
        <w:t>4</w:t>
      </w:r>
      <w:r w:rsidR="00167DB7" w:rsidRPr="003651D9">
        <w:rPr>
          <w:bCs/>
          <w:noProof w:val="0"/>
        </w:rPr>
        <w:t>.1 Concepts</w:t>
      </w:r>
      <w:bookmarkEnd w:id="72"/>
    </w:p>
    <w:p w14:paraId="69546B0D" w14:textId="229CB524" w:rsidR="00991226" w:rsidRPr="00A91203" w:rsidRDefault="004B575B" w:rsidP="004B575B">
      <w:pPr>
        <w:rPr>
          <w:szCs w:val="24"/>
        </w:rPr>
      </w:pPr>
      <w:r w:rsidRPr="00A91203">
        <w:rPr>
          <w:szCs w:val="24"/>
        </w:rPr>
        <w:lastRenderedPageBreak/>
        <w:t>Care plans have many different meanings to many different people. Each discipline has its own definition of what a care plan is and what it</w:t>
      </w:r>
      <w:r w:rsidR="00991226" w:rsidRPr="00A91203">
        <w:rPr>
          <w:szCs w:val="24"/>
        </w:rPr>
        <w:t xml:space="preserve"> contains. This profile uses</w:t>
      </w:r>
      <w:r w:rsidRPr="00A91203">
        <w:rPr>
          <w:szCs w:val="24"/>
        </w:rPr>
        <w:t xml:space="preserve"> the term </w:t>
      </w:r>
      <w:r w:rsidR="00991226" w:rsidRPr="00A91203">
        <w:rPr>
          <w:szCs w:val="24"/>
        </w:rPr>
        <w:t>‘</w:t>
      </w:r>
      <w:r w:rsidRPr="00A91203">
        <w:rPr>
          <w:szCs w:val="24"/>
        </w:rPr>
        <w:t>care plan</w:t>
      </w:r>
      <w:r w:rsidR="00034E50">
        <w:rPr>
          <w:szCs w:val="24"/>
        </w:rPr>
        <w:t>ning</w:t>
      </w:r>
      <w:r w:rsidR="00991226" w:rsidRPr="00A91203">
        <w:rPr>
          <w:szCs w:val="24"/>
        </w:rPr>
        <w:t>’</w:t>
      </w:r>
      <w:r w:rsidRPr="00A91203">
        <w:rPr>
          <w:szCs w:val="24"/>
        </w:rPr>
        <w:t xml:space="preserve"> for the </w:t>
      </w:r>
      <w:r w:rsidR="00034E50">
        <w:rPr>
          <w:szCs w:val="24"/>
        </w:rPr>
        <w:t>process of</w:t>
      </w:r>
      <w:r w:rsidR="00991226" w:rsidRPr="00A91203">
        <w:rPr>
          <w:szCs w:val="24"/>
        </w:rPr>
        <w:t xml:space="preserve"> </w:t>
      </w:r>
      <w:r w:rsidR="00034E50">
        <w:rPr>
          <w:szCs w:val="24"/>
        </w:rPr>
        <w:t>sharing</w:t>
      </w:r>
      <w:r w:rsidR="00991226" w:rsidRPr="00A91203">
        <w:rPr>
          <w:szCs w:val="24"/>
        </w:rPr>
        <w:t xml:space="preserve"> care plan</w:t>
      </w:r>
      <w:r w:rsidR="00034E50">
        <w:rPr>
          <w:szCs w:val="24"/>
        </w:rPr>
        <w:t>s</w:t>
      </w:r>
      <w:r w:rsidR="00991226" w:rsidRPr="00A91203">
        <w:rPr>
          <w:szCs w:val="24"/>
        </w:rPr>
        <w:t xml:space="preserve"> for the patient. </w:t>
      </w:r>
      <w:r w:rsidR="00BC4147">
        <w:rPr>
          <w:szCs w:val="24"/>
        </w:rPr>
        <w:t>Dynamic care planning</w:t>
      </w:r>
      <w:r w:rsidR="00BC4147" w:rsidRPr="00A91203">
        <w:rPr>
          <w:szCs w:val="24"/>
        </w:rPr>
        <w:t xml:space="preserve"> </w:t>
      </w:r>
      <w:r w:rsidR="00991226" w:rsidRPr="00A91203">
        <w:rPr>
          <w:szCs w:val="24"/>
        </w:rPr>
        <w:t>expands the concept of care plan</w:t>
      </w:r>
      <w:r w:rsidR="00034E50">
        <w:rPr>
          <w:szCs w:val="24"/>
        </w:rPr>
        <w:t>ning</w:t>
      </w:r>
      <w:r w:rsidR="00991226" w:rsidRPr="00A91203">
        <w:rPr>
          <w:szCs w:val="24"/>
        </w:rPr>
        <w:t xml:space="preserve"> from being only discipline specific to an interdisciplinary </w:t>
      </w:r>
      <w:r w:rsidR="00034E50">
        <w:rPr>
          <w:szCs w:val="24"/>
        </w:rPr>
        <w:t>process</w:t>
      </w:r>
      <w:r w:rsidR="00991226" w:rsidRPr="00A91203">
        <w:rPr>
          <w:szCs w:val="24"/>
        </w:rPr>
        <w:t xml:space="preserve"> where all disciplines that care for the patient are able to communicate their plan</w:t>
      </w:r>
      <w:r w:rsidR="00034E50">
        <w:rPr>
          <w:szCs w:val="24"/>
        </w:rPr>
        <w:t>s</w:t>
      </w:r>
      <w:r w:rsidR="00991226" w:rsidRPr="00A91203">
        <w:rPr>
          <w:szCs w:val="24"/>
        </w:rPr>
        <w:t xml:space="preserve"> of care, treatment plan</w:t>
      </w:r>
      <w:r w:rsidR="00034E50">
        <w:rPr>
          <w:szCs w:val="24"/>
        </w:rPr>
        <w:t>s</w:t>
      </w:r>
      <w:r w:rsidR="00991226" w:rsidRPr="00A91203">
        <w:rPr>
          <w:szCs w:val="24"/>
        </w:rPr>
        <w:t>, health issues, interventions and goals/outcomes,</w:t>
      </w:r>
      <w:r w:rsidR="00034E50">
        <w:rPr>
          <w:szCs w:val="24"/>
        </w:rPr>
        <w:t xml:space="preserve"> etc</w:t>
      </w:r>
      <w:r w:rsidR="00BC4147">
        <w:rPr>
          <w:szCs w:val="24"/>
        </w:rPr>
        <w:t>.</w:t>
      </w:r>
      <w:r w:rsidR="00991226" w:rsidRPr="00A91203">
        <w:rPr>
          <w:szCs w:val="24"/>
        </w:rPr>
        <w:t xml:space="preserve"> for the patient. </w:t>
      </w:r>
    </w:p>
    <w:p w14:paraId="669BB813" w14:textId="77777777" w:rsidR="004B575B" w:rsidRPr="00A91203" w:rsidRDefault="004B575B" w:rsidP="004B575B">
      <w:pPr>
        <w:rPr>
          <w:szCs w:val="24"/>
        </w:rPr>
      </w:pPr>
      <w:r w:rsidRPr="00A91203">
        <w:rPr>
          <w:szCs w:val="24"/>
        </w:rPr>
        <w:t xml:space="preserve">As identified in the </w:t>
      </w:r>
      <w:r w:rsidR="00991226" w:rsidRPr="00A91203">
        <w:rPr>
          <w:szCs w:val="24"/>
        </w:rPr>
        <w:t xml:space="preserve">IHE PCC </w:t>
      </w:r>
      <w:r w:rsidRPr="00A91203">
        <w:rPr>
          <w:szCs w:val="24"/>
        </w:rPr>
        <w:t>Nursing White Paper to Advocate the Uptake of Patient Plan of Care and eNursing Summary Profiles July 2012, each clinical discipline’s plan of care or treatment plan should be incorporated into one overarching central Care Plan for the patient. Th</w:t>
      </w:r>
      <w:r w:rsidR="00991226" w:rsidRPr="00A91203">
        <w:rPr>
          <w:szCs w:val="24"/>
        </w:rPr>
        <w:t>is</w:t>
      </w:r>
      <w:r w:rsidRPr="00A91203">
        <w:rPr>
          <w:szCs w:val="24"/>
        </w:rPr>
        <w:t xml:space="preserve"> profile will address many of the needs not met in many document based static use case specific care plans:</w:t>
      </w:r>
    </w:p>
    <w:p w14:paraId="7EF18F62" w14:textId="7AE6D154" w:rsidR="004B575B" w:rsidRPr="00A91203" w:rsidRDefault="004B575B" w:rsidP="00AA3771">
      <w:pPr>
        <w:pStyle w:val="ListParagraph"/>
        <w:numPr>
          <w:ilvl w:val="0"/>
          <w:numId w:val="22"/>
        </w:numPr>
        <w:spacing w:after="120"/>
        <w:contextualSpacing/>
        <w:rPr>
          <w:szCs w:val="24"/>
        </w:rPr>
      </w:pPr>
      <w:r w:rsidRPr="00A91203">
        <w:rPr>
          <w:szCs w:val="24"/>
        </w:rPr>
        <w:t xml:space="preserve">A </w:t>
      </w:r>
      <w:r w:rsidR="00C741DD" w:rsidRPr="00A91203">
        <w:rPr>
          <w:szCs w:val="24"/>
        </w:rPr>
        <w:t xml:space="preserve">shared </w:t>
      </w:r>
      <w:r w:rsidRPr="00A91203">
        <w:rPr>
          <w:szCs w:val="24"/>
        </w:rPr>
        <w:t>dynamic care plan that meets the needs of many stakeholders (providers, patients, payers, etc);</w:t>
      </w:r>
    </w:p>
    <w:p w14:paraId="1416A4AE" w14:textId="77777777" w:rsidR="004B575B" w:rsidRPr="00A91203" w:rsidRDefault="004B575B" w:rsidP="00AA3771">
      <w:pPr>
        <w:pStyle w:val="ListParagraph"/>
        <w:numPr>
          <w:ilvl w:val="0"/>
          <w:numId w:val="22"/>
        </w:numPr>
        <w:spacing w:after="120"/>
        <w:contextualSpacing/>
        <w:rPr>
          <w:szCs w:val="24"/>
        </w:rPr>
      </w:pPr>
      <w:r w:rsidRPr="00A91203">
        <w:rPr>
          <w:szCs w:val="24"/>
        </w:rPr>
        <w:t>A method to consolidate the many care plans that can be attached to a patient;</w:t>
      </w:r>
    </w:p>
    <w:p w14:paraId="43B86746" w14:textId="77777777" w:rsidR="004B575B" w:rsidRPr="00A91203" w:rsidRDefault="004B575B" w:rsidP="00AA3771">
      <w:pPr>
        <w:pStyle w:val="ListParagraph"/>
        <w:numPr>
          <w:ilvl w:val="0"/>
          <w:numId w:val="22"/>
        </w:numPr>
        <w:spacing w:after="120"/>
        <w:contextualSpacing/>
        <w:rPr>
          <w:szCs w:val="24"/>
        </w:rPr>
      </w:pPr>
      <w:r w:rsidRPr="00A91203">
        <w:rPr>
          <w:szCs w:val="24"/>
        </w:rPr>
        <w:t>Provide a framework for centralized dynamic care planning.</w:t>
      </w:r>
    </w:p>
    <w:p w14:paraId="145ECDE3" w14:textId="77777777" w:rsidR="004B575B" w:rsidRPr="004B575B" w:rsidRDefault="004B575B" w:rsidP="00597DB2">
      <w:pPr>
        <w:pStyle w:val="AuthorInstructions"/>
        <w:rPr>
          <w:sz w:val="16"/>
          <w:szCs w:val="16"/>
        </w:rPr>
      </w:pPr>
    </w:p>
    <w:p w14:paraId="140D2EB2" w14:textId="77777777" w:rsidR="00126A38" w:rsidRDefault="00126A38" w:rsidP="00126A38">
      <w:pPr>
        <w:pStyle w:val="Heading3"/>
        <w:keepNext w:val="0"/>
        <w:numPr>
          <w:ilvl w:val="0"/>
          <w:numId w:val="0"/>
        </w:numPr>
        <w:rPr>
          <w:bCs/>
          <w:noProof w:val="0"/>
        </w:rPr>
      </w:pPr>
      <w:bookmarkStart w:id="73" w:name="_Toc445200536"/>
      <w:r w:rsidRPr="003651D9">
        <w:rPr>
          <w:bCs/>
          <w:noProof w:val="0"/>
        </w:rPr>
        <w:t>X.4.2 Use Case</w:t>
      </w:r>
      <w:bookmarkEnd w:id="73"/>
    </w:p>
    <w:p w14:paraId="58C5231A" w14:textId="77777777" w:rsidR="00BB4DB0" w:rsidRDefault="00BB4DB0" w:rsidP="00BB4DB0">
      <w:pPr>
        <w:pStyle w:val="BodyText"/>
      </w:pPr>
      <w:r>
        <w:t>This profile reuses the HL7 Care Plan Domain Analysis Model specification storyboard 2: Chronic Conditions</w:t>
      </w:r>
      <w:r>
        <w:rPr>
          <w:rStyle w:val="FootnoteReference"/>
        </w:rPr>
        <w:footnoteReference w:id="9"/>
      </w:r>
      <w:r>
        <w:t xml:space="preserve"> with permission from H</w:t>
      </w:r>
      <w:r w:rsidR="00355623">
        <w:t>L7 Patient Care Work Group. The</w:t>
      </w:r>
      <w:r>
        <w:t xml:space="preserve"> storyboard includes chronic disea</w:t>
      </w:r>
      <w:r w:rsidR="00614038">
        <w:t xml:space="preserve">se management as well as a </w:t>
      </w:r>
      <w:r>
        <w:t>transition of care</w:t>
      </w:r>
      <w:r w:rsidR="00614038">
        <w:t xml:space="preserve"> episode</w:t>
      </w:r>
      <w:r>
        <w:t xml:space="preserve">. </w:t>
      </w:r>
    </w:p>
    <w:p w14:paraId="1DE07E61" w14:textId="77777777" w:rsidR="00355623" w:rsidRPr="00BB4DB0" w:rsidRDefault="00355623" w:rsidP="00BB4DB0">
      <w:pPr>
        <w:pStyle w:val="BodyText"/>
      </w:pPr>
      <w:r>
        <w:t xml:space="preserve">For the purpose of IHE profiling, the storyboard is being referred to as a use case. </w:t>
      </w:r>
    </w:p>
    <w:p w14:paraId="485D1239" w14:textId="77777777" w:rsidR="00FD6B22" w:rsidRDefault="007773C8" w:rsidP="00126A38">
      <w:pPr>
        <w:pStyle w:val="Heading4"/>
        <w:numPr>
          <w:ilvl w:val="0"/>
          <w:numId w:val="0"/>
        </w:numPr>
        <w:ind w:left="864" w:hanging="864"/>
        <w:rPr>
          <w:noProof w:val="0"/>
        </w:rPr>
      </w:pPr>
      <w:bookmarkStart w:id="74" w:name="_Toc445200537"/>
      <w:r w:rsidRPr="003651D9">
        <w:rPr>
          <w:noProof w:val="0"/>
        </w:rPr>
        <w:t>X.</w:t>
      </w:r>
      <w:r w:rsidR="00AF472E" w:rsidRPr="003651D9">
        <w:rPr>
          <w:noProof w:val="0"/>
        </w:rPr>
        <w:t>4</w:t>
      </w:r>
      <w:r w:rsidRPr="003651D9">
        <w:rPr>
          <w:noProof w:val="0"/>
        </w:rPr>
        <w:t>.2</w:t>
      </w:r>
      <w:r w:rsidR="00126A38" w:rsidRPr="003651D9">
        <w:rPr>
          <w:noProof w:val="0"/>
        </w:rPr>
        <w:t>.1</w:t>
      </w:r>
      <w:r w:rsidRPr="003651D9">
        <w:rPr>
          <w:noProof w:val="0"/>
        </w:rPr>
        <w:t xml:space="preserve"> Use</w:t>
      </w:r>
      <w:r w:rsidR="00FD6B22" w:rsidRPr="003651D9">
        <w:rPr>
          <w:noProof w:val="0"/>
        </w:rPr>
        <w:t xml:space="preserve"> Case</w:t>
      </w:r>
      <w:r w:rsidR="002869E8" w:rsidRPr="003651D9">
        <w:rPr>
          <w:noProof w:val="0"/>
        </w:rPr>
        <w:t xml:space="preserve">: </w:t>
      </w:r>
      <w:r w:rsidR="00BB4DB0">
        <w:rPr>
          <w:noProof w:val="0"/>
        </w:rPr>
        <w:t>Chronic Conditions</w:t>
      </w:r>
      <w:bookmarkEnd w:id="74"/>
    </w:p>
    <w:p w14:paraId="3590FD62" w14:textId="77777777" w:rsidR="00614038" w:rsidRPr="00614038" w:rsidRDefault="00614038" w:rsidP="00614038">
      <w:pPr>
        <w:pStyle w:val="BodyText"/>
      </w:pPr>
      <w:r>
        <w:t xml:space="preserve">The use case provides narrative description of clinical scenarios where the care plan is accessed, updated or used during care provision. </w:t>
      </w:r>
    </w:p>
    <w:p w14:paraId="165568ED" w14:textId="77777777" w:rsidR="00CF283F" w:rsidRDefault="007773C8" w:rsidP="00126A38">
      <w:pPr>
        <w:pStyle w:val="Heading5"/>
        <w:numPr>
          <w:ilvl w:val="0"/>
          <w:numId w:val="0"/>
        </w:numPr>
        <w:rPr>
          <w:noProof w:val="0"/>
        </w:rPr>
      </w:pPr>
      <w:bookmarkStart w:id="75" w:name="_Toc445200538"/>
      <w:r w:rsidRPr="003651D9">
        <w:rPr>
          <w:noProof w:val="0"/>
        </w:rPr>
        <w:t>X.</w:t>
      </w:r>
      <w:r w:rsidR="00AF472E" w:rsidRPr="003651D9">
        <w:rPr>
          <w:noProof w:val="0"/>
        </w:rPr>
        <w:t>4</w:t>
      </w:r>
      <w:r w:rsidRPr="003651D9">
        <w:rPr>
          <w:noProof w:val="0"/>
        </w:rPr>
        <w:t>.2.1</w:t>
      </w:r>
      <w:r w:rsidR="00126A38" w:rsidRPr="003651D9">
        <w:rPr>
          <w:noProof w:val="0"/>
        </w:rPr>
        <w:t>.1</w:t>
      </w:r>
      <w:r w:rsidRPr="003651D9">
        <w:rPr>
          <w:noProof w:val="0"/>
        </w:rPr>
        <w:t xml:space="preserve"> </w:t>
      </w:r>
      <w:r w:rsidR="00614038">
        <w:rPr>
          <w:noProof w:val="0"/>
        </w:rPr>
        <w:t xml:space="preserve">Chronic Conditions </w:t>
      </w:r>
      <w:r w:rsidR="005F21E7" w:rsidRPr="003651D9">
        <w:rPr>
          <w:noProof w:val="0"/>
        </w:rPr>
        <w:t>Use Case</w:t>
      </w:r>
      <w:r w:rsidR="002869E8" w:rsidRPr="003651D9">
        <w:rPr>
          <w:noProof w:val="0"/>
        </w:rPr>
        <w:t xml:space="preserve"> Description</w:t>
      </w:r>
      <w:bookmarkEnd w:id="75"/>
    </w:p>
    <w:p w14:paraId="65A71B25" w14:textId="77777777" w:rsidR="00614038" w:rsidRDefault="00614038" w:rsidP="00614038">
      <w:pPr>
        <w:pStyle w:val="BodyText"/>
      </w:pPr>
      <w:r w:rsidRPr="00614038">
        <w:t xml:space="preserve">The purpose of the </w:t>
      </w:r>
      <w:r>
        <w:t xml:space="preserve">HL7 </w:t>
      </w:r>
      <w:r w:rsidRPr="00614038">
        <w:t xml:space="preserve">chronic conditions care plan storyboard </w:t>
      </w:r>
      <w:r>
        <w:t xml:space="preserve">(use case) </w:t>
      </w:r>
      <w:r w:rsidRPr="00614038">
        <w:t>is to illustrate the communication flow and documentation of a care plan between a patient, his or her primary care provider</w:t>
      </w:r>
      <w:r w:rsidR="00EF5BD1">
        <w:t>, ancillary providers</w:t>
      </w:r>
      <w:r w:rsidRPr="00614038">
        <w:t xml:space="preserve"> and specialists involved in the discovery and treatment of a case of Type II Diabetes Mellitus. </w:t>
      </w:r>
      <w:r>
        <w:t>It</w:t>
      </w:r>
      <w:r w:rsidR="009013A1">
        <w:t xml:space="preserve"> consists of five</w:t>
      </w:r>
      <w:r>
        <w:t xml:space="preserve"> </w:t>
      </w:r>
      <w:r w:rsidR="009013A1">
        <w:t xml:space="preserve">types of </w:t>
      </w:r>
      <w:r>
        <w:t>encounters (</w:t>
      </w:r>
      <w:r w:rsidRPr="00614038">
        <w:t>although in reality there could be many more encounters</w:t>
      </w:r>
      <w:r>
        <w:t xml:space="preserve">) which also include an episode of care in which transition of care occurs. </w:t>
      </w:r>
      <w:r w:rsidR="00355623">
        <w:t xml:space="preserve">The following encounters are depicted: </w:t>
      </w:r>
    </w:p>
    <w:p w14:paraId="56C94C7B" w14:textId="77777777" w:rsidR="00355623" w:rsidRDefault="00596000" w:rsidP="00355623">
      <w:pPr>
        <w:pStyle w:val="BodyText"/>
        <w:ind w:firstLine="720"/>
      </w:pPr>
      <w:r>
        <w:t>Encounter A:</w:t>
      </w:r>
      <w:r w:rsidR="00355623">
        <w:t xml:space="preserve"> Primary Care Physician Initial Visit</w:t>
      </w:r>
    </w:p>
    <w:p w14:paraId="0387F60F" w14:textId="77777777" w:rsidR="00355623" w:rsidRDefault="00596000" w:rsidP="00355623">
      <w:pPr>
        <w:pStyle w:val="BodyText"/>
        <w:ind w:firstLine="720"/>
      </w:pPr>
      <w:r>
        <w:t>Encounter</w:t>
      </w:r>
      <w:r w:rsidR="00EF5BD1">
        <w:t>(s)</w:t>
      </w:r>
      <w:r>
        <w:t xml:space="preserve"> </w:t>
      </w:r>
      <w:r w:rsidR="00355623">
        <w:t>B</w:t>
      </w:r>
      <w:r>
        <w:t>:</w:t>
      </w:r>
      <w:r w:rsidR="00355623">
        <w:t xml:space="preserve"> Allied Health Care Provider Visits</w:t>
      </w:r>
      <w:r>
        <w:t>/Specialist Visits</w:t>
      </w:r>
      <w:r w:rsidR="00355623">
        <w:t xml:space="preserve"> </w:t>
      </w:r>
    </w:p>
    <w:p w14:paraId="11F75C18" w14:textId="77777777" w:rsidR="00355623" w:rsidRDefault="00596000" w:rsidP="00355623">
      <w:pPr>
        <w:pStyle w:val="BodyText"/>
        <w:ind w:firstLine="720"/>
      </w:pPr>
      <w:r>
        <w:lastRenderedPageBreak/>
        <w:t>Encounter</w:t>
      </w:r>
      <w:r w:rsidR="007337B8">
        <w:t>(s) C: ED Visit with hospital admission</w:t>
      </w:r>
      <w:r w:rsidR="00BE7EBE">
        <w:t xml:space="preserve"> (inpatient stay)</w:t>
      </w:r>
    </w:p>
    <w:p w14:paraId="3890B1AA" w14:textId="3AF64D0D" w:rsidR="00355623" w:rsidRDefault="00596000" w:rsidP="00355623">
      <w:pPr>
        <w:pStyle w:val="BodyText"/>
        <w:ind w:firstLine="720"/>
      </w:pPr>
      <w:r>
        <w:t xml:space="preserve">Encounter </w:t>
      </w:r>
      <w:r w:rsidR="005A0264">
        <w:t>D</w:t>
      </w:r>
      <w:r>
        <w:t>:</w:t>
      </w:r>
      <w:r w:rsidR="00355623">
        <w:t xml:space="preserve"> Primary Care Follow-up </w:t>
      </w:r>
      <w:r>
        <w:t>post hospital discharge Visit</w:t>
      </w:r>
    </w:p>
    <w:p w14:paraId="21FCA672" w14:textId="77777777" w:rsidR="00111C67" w:rsidRDefault="00111C67" w:rsidP="00111C67">
      <w:pPr>
        <w:pStyle w:val="BodyText"/>
      </w:pPr>
      <w:r>
        <w:t xml:space="preserve">The use case contains the following actors and roles. </w:t>
      </w:r>
      <w:r w:rsidR="009471A5">
        <w:t xml:space="preserve"> </w:t>
      </w:r>
    </w:p>
    <w:p w14:paraId="748A152A" w14:textId="77777777" w:rsidR="00111C67" w:rsidRPr="001C3E70" w:rsidRDefault="00111C67" w:rsidP="00A37899">
      <w:pPr>
        <w:pStyle w:val="BodyText"/>
        <w:numPr>
          <w:ilvl w:val="0"/>
          <w:numId w:val="23"/>
        </w:numPr>
      </w:pPr>
      <w:r w:rsidRPr="001C3E70">
        <w:t>Primary Care Physician: Dr. Patricia Primary</w:t>
      </w:r>
    </w:p>
    <w:p w14:paraId="705ADD79" w14:textId="77777777" w:rsidR="00111C67" w:rsidRPr="001C3E70" w:rsidRDefault="00111C67" w:rsidP="00A37899">
      <w:pPr>
        <w:pStyle w:val="BodyText"/>
        <w:numPr>
          <w:ilvl w:val="0"/>
          <w:numId w:val="23"/>
        </w:numPr>
      </w:pPr>
      <w:r w:rsidRPr="001C3E70">
        <w:t>Patient: Mr. Bob Anyman</w:t>
      </w:r>
    </w:p>
    <w:p w14:paraId="68EF567A" w14:textId="77777777" w:rsidR="00111C67" w:rsidRPr="001C3E70" w:rsidRDefault="00111C67" w:rsidP="00A37899">
      <w:pPr>
        <w:pStyle w:val="BodyText"/>
        <w:numPr>
          <w:ilvl w:val="0"/>
          <w:numId w:val="23"/>
        </w:numPr>
      </w:pPr>
      <w:r w:rsidRPr="001C3E70">
        <w:t>Diabetic Educator: Ms. Edith Teaching</w:t>
      </w:r>
    </w:p>
    <w:p w14:paraId="40D57956" w14:textId="77777777" w:rsidR="00111C67" w:rsidRPr="001C3E70" w:rsidRDefault="00111C67" w:rsidP="00A37899">
      <w:pPr>
        <w:pStyle w:val="BodyText"/>
        <w:numPr>
          <w:ilvl w:val="0"/>
          <w:numId w:val="23"/>
        </w:numPr>
      </w:pPr>
      <w:r w:rsidRPr="001C3E70">
        <w:t>Dietitian/Nutrit</w:t>
      </w:r>
      <w:r w:rsidR="00CB6758" w:rsidRPr="001C3E70">
        <w:t xml:space="preserve">ionist: Ms. Debbie Nutrition </w:t>
      </w:r>
    </w:p>
    <w:p w14:paraId="589CAB1D" w14:textId="77777777" w:rsidR="00111C67" w:rsidRPr="001C3E70" w:rsidRDefault="00111C67" w:rsidP="00A37899">
      <w:pPr>
        <w:pStyle w:val="BodyText"/>
        <w:numPr>
          <w:ilvl w:val="0"/>
          <w:numId w:val="23"/>
        </w:numPr>
      </w:pPr>
      <w:r w:rsidRPr="001C3E70">
        <w:t>Exercise Physiologist: Mr. Ed Active</w:t>
      </w:r>
    </w:p>
    <w:p w14:paraId="0D5D4D55" w14:textId="77777777" w:rsidR="00CB6758" w:rsidRPr="001C3E70" w:rsidRDefault="00CB6758" w:rsidP="00A37899">
      <w:pPr>
        <w:pStyle w:val="BodyText"/>
        <w:numPr>
          <w:ilvl w:val="0"/>
          <w:numId w:val="23"/>
        </w:numPr>
      </w:pPr>
      <w:r w:rsidRPr="001C3E70">
        <w:t>Pharmacist: Ms. Susan Script</w:t>
      </w:r>
    </w:p>
    <w:p w14:paraId="4F6C6888" w14:textId="77777777" w:rsidR="00111C67" w:rsidRPr="001C3E70" w:rsidRDefault="00CB6758" w:rsidP="00A37899">
      <w:pPr>
        <w:pStyle w:val="BodyText"/>
        <w:numPr>
          <w:ilvl w:val="0"/>
          <w:numId w:val="23"/>
        </w:numPr>
      </w:pPr>
      <w:r w:rsidRPr="001C3E70">
        <w:t>Optometrist: D</w:t>
      </w:r>
      <w:r w:rsidR="00111C67" w:rsidRPr="001C3E70">
        <w:t>r. Victor Vision</w:t>
      </w:r>
    </w:p>
    <w:p w14:paraId="0CF2FB28" w14:textId="77777777" w:rsidR="00111C67" w:rsidRPr="001C3E70" w:rsidRDefault="00CB6758" w:rsidP="00A37899">
      <w:pPr>
        <w:pStyle w:val="BodyText"/>
        <w:numPr>
          <w:ilvl w:val="0"/>
          <w:numId w:val="23"/>
        </w:numPr>
      </w:pPr>
      <w:r w:rsidRPr="001C3E70">
        <w:t>Podiatrist: D</w:t>
      </w:r>
      <w:r w:rsidR="00111C67" w:rsidRPr="001C3E70">
        <w:t>r. Barry Bunion</w:t>
      </w:r>
    </w:p>
    <w:p w14:paraId="6099E786" w14:textId="77777777" w:rsidR="00111C67" w:rsidRPr="001C3E70" w:rsidRDefault="00CB6758" w:rsidP="00A37899">
      <w:pPr>
        <w:pStyle w:val="BodyText"/>
        <w:numPr>
          <w:ilvl w:val="0"/>
          <w:numId w:val="23"/>
        </w:numPr>
      </w:pPr>
      <w:r w:rsidRPr="001C3E70">
        <w:t xml:space="preserve">Psychologist: Dr. Larry Listener </w:t>
      </w:r>
    </w:p>
    <w:p w14:paraId="0B53F027" w14:textId="77777777" w:rsidR="00CB6758" w:rsidRPr="001C3E70" w:rsidRDefault="00CB6758" w:rsidP="00A37899">
      <w:pPr>
        <w:pStyle w:val="BodyText"/>
        <w:numPr>
          <w:ilvl w:val="0"/>
          <w:numId w:val="23"/>
        </w:numPr>
      </w:pPr>
      <w:r w:rsidRPr="001C3E70">
        <w:t>Emergency Department Physician: Dr. Eddie Emergent</w:t>
      </w:r>
    </w:p>
    <w:p w14:paraId="2E30ADEF" w14:textId="77777777" w:rsidR="00111C67" w:rsidRDefault="00111C67" w:rsidP="00A37899">
      <w:pPr>
        <w:pStyle w:val="BodyText"/>
        <w:numPr>
          <w:ilvl w:val="0"/>
          <w:numId w:val="23"/>
        </w:numPr>
      </w:pPr>
      <w:r w:rsidRPr="001C3E70">
        <w:t>Hospital Attending Physician: Dr. Allen Attend</w:t>
      </w:r>
    </w:p>
    <w:p w14:paraId="1C8D7248" w14:textId="77777777" w:rsidR="00596000" w:rsidRDefault="00596000" w:rsidP="00596000">
      <w:pPr>
        <w:pStyle w:val="BodyText"/>
      </w:pPr>
    </w:p>
    <w:p w14:paraId="7966006E" w14:textId="77777777" w:rsidR="00596000" w:rsidRPr="003E2AA2" w:rsidRDefault="0084683E" w:rsidP="0084683E">
      <w:pPr>
        <w:pStyle w:val="Heading6"/>
        <w:numPr>
          <w:ilvl w:val="0"/>
          <w:numId w:val="0"/>
        </w:numPr>
        <w:ind w:left="1152" w:hanging="1152"/>
      </w:pPr>
      <w:bookmarkStart w:id="76" w:name="_Toc445200539"/>
      <w:r>
        <w:t xml:space="preserve">X.4.2.1.1.1 </w:t>
      </w:r>
      <w:r w:rsidR="00596000" w:rsidRPr="003E2AA2">
        <w:t>Encounter A: Primary Care Physician Initial Visit</w:t>
      </w:r>
      <w:bookmarkEnd w:id="76"/>
    </w:p>
    <w:p w14:paraId="592B78B7" w14:textId="77777777" w:rsidR="00596000" w:rsidRPr="00596000" w:rsidRDefault="00596000" w:rsidP="00596000">
      <w:pPr>
        <w:pStyle w:val="BodyText"/>
        <w:rPr>
          <w:szCs w:val="24"/>
        </w:rPr>
      </w:pPr>
      <w:r w:rsidRPr="003E2AA2">
        <w:rPr>
          <w:b/>
          <w:szCs w:val="24"/>
        </w:rPr>
        <w:t>Pre-conditions:</w:t>
      </w:r>
      <w:r w:rsidRPr="00596000">
        <w:rPr>
          <w:szCs w:val="24"/>
        </w:rPr>
        <w:t xml:space="preserve"> Patient Mr. Bob Anyman attends his primary care physician (PCP) clinic because he has been feeling 775 generally unwell in the past 7-8 months. His recent blood test results reveal abnormal glucose challenge test profile.</w:t>
      </w:r>
    </w:p>
    <w:p w14:paraId="73C2EEF3" w14:textId="77777777" w:rsidR="003E2AA2" w:rsidRDefault="003E2AA2" w:rsidP="003E2AA2">
      <w:pPr>
        <w:pStyle w:val="BodyText"/>
      </w:pPr>
      <w:r w:rsidRPr="003E2AA2">
        <w:rPr>
          <w:b/>
        </w:rPr>
        <w:t>Description of Encounter:</w:t>
      </w:r>
      <w:r w:rsidRPr="003E2AA2">
        <w:t xml:space="preserve"> </w:t>
      </w:r>
      <w:r>
        <w:t>Dr. Patricia Primary reviews Mr. Anyman’s medical history, presenting complaints and the oral glucose tolerance test results and concludes the patient suffers from Type II Diabetes Mellitus (Type II DM). Dr. Primary accesses Mr. Anyman’s medical record, and records the clinical assessment findings and the diagnosis.</w:t>
      </w:r>
    </w:p>
    <w:p w14:paraId="1855E4C1" w14:textId="77777777" w:rsidR="003E2AA2" w:rsidRDefault="003E2AA2" w:rsidP="003E2AA2">
      <w:pPr>
        <w:pStyle w:val="BodyText"/>
      </w:pPr>
      <w:r>
        <w:t>Dr. Primary discusses with Mr. Anyman the identified problems, potential risks, goals, management strategies and intended outcomes. After ensuring that these are understood by the patient, Dr. Primary begins to draw up a customized chronic condition (Type II DM) care plan based on a standardized multi-disciplinary Type II DM care plan adopted for use by her practice. Agreed goals and scheduled activities specific for the care of Mr. Anyman are entered into the care plan.</w:t>
      </w:r>
    </w:p>
    <w:p w14:paraId="323578FC" w14:textId="77777777" w:rsidR="003E2AA2" w:rsidRDefault="003E2AA2" w:rsidP="003E2AA2">
      <w:pPr>
        <w:pStyle w:val="BodyText"/>
      </w:pPr>
      <w:r>
        <w:t xml:space="preserve">Dr. Primary also discusses with the patient the importance of good nutrition and medication management and exercise in achieving good control of the disease, as well as the criticality of good skin/foot care and eye care to prevent complications. Scheduling of consultations with diabetic educator, dietitian, exercise physiologist, community pharmacist, optometrist, and podiatrist (allied health care providers) is discussed and agreed to by the patient. The frequency </w:t>
      </w:r>
      <w:r>
        <w:lastRenderedPageBreak/>
        <w:t>of visit to allied health care providers is scheduled according to the national professional recommendation for collaborative diabetes care. Dr. Primary also notices signs and symptoms of mood changes in the patient after the diagnosis is made. She recommends that the patient may benefit from seeing a clinical psychologist to which the patient also agrees.</w:t>
      </w:r>
    </w:p>
    <w:p w14:paraId="486F3037" w14:textId="77777777" w:rsidR="003E2AA2" w:rsidRDefault="003E2AA2" w:rsidP="003E2AA2">
      <w:pPr>
        <w:pStyle w:val="BodyText"/>
      </w:pPr>
      <w:r>
        <w:t>Dr. Primary generates a set of referrals to these allied health care providers. The referrals contain information about the patient’s medical history including the recent diagnosis of Type II diabetes, reasons for referral, requested services and supporting clinical information such as any relevant clinical assessment findings including test results. A copy of the care plan agreed to by the patient is made available with the referral</w:t>
      </w:r>
    </w:p>
    <w:p w14:paraId="6C99918F" w14:textId="77777777" w:rsidR="00EF5BD1" w:rsidRDefault="00EF5BD1" w:rsidP="003E2AA2">
      <w:pPr>
        <w:pStyle w:val="BodyText"/>
      </w:pPr>
    </w:p>
    <w:p w14:paraId="5A720426" w14:textId="77777777" w:rsidR="003E2AA2" w:rsidRDefault="003E2AA2" w:rsidP="003E2AA2">
      <w:pPr>
        <w:pStyle w:val="Default"/>
        <w:rPr>
          <w:rFonts w:ascii="Times New Roman" w:hAnsi="Times New Roman" w:cs="Times New Roman"/>
        </w:rPr>
      </w:pPr>
      <w:r w:rsidRPr="003E2AA2">
        <w:rPr>
          <w:rFonts w:ascii="Times New Roman" w:hAnsi="Times New Roman" w:cs="Times New Roman"/>
          <w:b/>
        </w:rPr>
        <w:t xml:space="preserve">Post Condition: </w:t>
      </w:r>
      <w:r w:rsidRPr="003E2AA2">
        <w:rPr>
          <w:rFonts w:ascii="Times New Roman" w:hAnsi="Times New Roman" w:cs="Times New Roman"/>
        </w:rPr>
        <w:t xml:space="preserve">Once the care plan is completed, it is committed to the patient’s medical record. The patient is offered a copy of the plan. </w:t>
      </w:r>
    </w:p>
    <w:p w14:paraId="6316008B" w14:textId="77777777" w:rsidR="00EF5BD1" w:rsidRDefault="00EF5BD1" w:rsidP="003E2AA2">
      <w:pPr>
        <w:pStyle w:val="Default"/>
        <w:rPr>
          <w:rFonts w:ascii="Times New Roman" w:hAnsi="Times New Roman" w:cs="Times New Roman"/>
        </w:rPr>
      </w:pPr>
    </w:p>
    <w:p w14:paraId="5E1FAD0F" w14:textId="77777777" w:rsidR="003E2AA2" w:rsidRPr="003E2AA2" w:rsidRDefault="003E2AA2" w:rsidP="003E2AA2">
      <w:pPr>
        <w:pStyle w:val="Default"/>
        <w:rPr>
          <w:rFonts w:ascii="Times New Roman" w:hAnsi="Times New Roman" w:cs="Times New Roman"/>
        </w:rPr>
      </w:pPr>
      <w:r w:rsidRPr="003E2AA2">
        <w:rPr>
          <w:rFonts w:ascii="Times New Roman" w:hAnsi="Times New Roman" w:cs="Times New Roman"/>
        </w:rPr>
        <w:t xml:space="preserve">A number of referrals in the form of notification/request for services together with the care plan is made available to the relevant health care providers </w:t>
      </w:r>
    </w:p>
    <w:p w14:paraId="003F0D1E" w14:textId="77777777" w:rsidR="003E2AA2" w:rsidRDefault="003E2AA2" w:rsidP="003E2AA2">
      <w:pPr>
        <w:pStyle w:val="BodyText"/>
        <w:rPr>
          <w:szCs w:val="24"/>
        </w:rPr>
      </w:pPr>
      <w:r w:rsidRPr="003E2AA2">
        <w:rPr>
          <w:szCs w:val="24"/>
        </w:rPr>
        <w:t>The patient is advised to follow the referral practice/protocol specific to the local health care system or insurance plan. For the first appointment, the patient may wait for scheduled appointments from the relevant health care providers to whom referral/request for services have been made, or may be able to schedule his own appointment using booking systems of the specialist or allied health providers.</w:t>
      </w:r>
    </w:p>
    <w:p w14:paraId="0DE6E442" w14:textId="77777777" w:rsidR="001073CE" w:rsidRDefault="001073CE" w:rsidP="001073CE">
      <w:pPr>
        <w:pStyle w:val="Default"/>
        <w:rPr>
          <w:rFonts w:ascii="Times New Roman" w:hAnsi="Times New Roman" w:cs="Times New Roman"/>
          <w:highlight w:val="yellow"/>
        </w:rPr>
      </w:pPr>
    </w:p>
    <w:p w14:paraId="6DCF7FD5" w14:textId="77777777" w:rsidR="001073CE" w:rsidRDefault="004C7B88" w:rsidP="001073CE">
      <w:pPr>
        <w:pStyle w:val="FigureTitle"/>
      </w:pPr>
      <w:r w:rsidRPr="003651D9">
        <w:rPr>
          <w:noProof/>
        </w:rPr>
        <w:lastRenderedPageBreak/>
        <mc:AlternateContent>
          <mc:Choice Requires="wpc">
            <w:drawing>
              <wp:inline distT="0" distB="0" distL="0" distR="0" wp14:anchorId="720AFA23" wp14:editId="13F3D42E">
                <wp:extent cx="6524625" cy="3818890"/>
                <wp:effectExtent l="0" t="0" r="0" b="0"/>
                <wp:docPr id="196" name="Canvas 3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5" name="Text Box 325"/>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8A9330" w14:textId="77777777" w:rsidR="00DF057A" w:rsidRPr="00077324" w:rsidRDefault="00DF057A" w:rsidP="001073CE">
                              <w:pPr>
                                <w:pStyle w:val="BodyText"/>
                                <w:jc w:val="center"/>
                                <w:rPr>
                                  <w:sz w:val="22"/>
                                  <w:szCs w:val="22"/>
                                </w:rPr>
                              </w:pPr>
                              <w:r>
                                <w:rPr>
                                  <w:sz w:val="22"/>
                                  <w:szCs w:val="22"/>
                                </w:rPr>
                                <w:t>Encounter A</w:t>
                              </w:r>
                            </w:p>
                            <w:p w14:paraId="033D8B02" w14:textId="77777777" w:rsidR="00DF057A" w:rsidRDefault="00DF057A" w:rsidP="001073CE"/>
                            <w:p w14:paraId="6B0A74DC" w14:textId="77777777" w:rsidR="00DF057A" w:rsidRPr="00077324" w:rsidRDefault="00DF057A" w:rsidP="001073CE">
                              <w:pPr>
                                <w:pStyle w:val="BodyText"/>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wps:wsp>
                        <wps:cNvPr id="336" name="Text Box 326"/>
                        <wps:cNvSpPr txBox="1">
                          <a:spLocks noChangeArrowheads="1"/>
                        </wps:cNvSpPr>
                        <wps:spPr bwMode="auto">
                          <a:xfrm>
                            <a:off x="496432" y="1629"/>
                            <a:ext cx="1558705" cy="5098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D2D2DF" w14:textId="3DE3448D" w:rsidR="00DF057A" w:rsidRPr="00F214E1" w:rsidRDefault="00DF057A" w:rsidP="008301C7">
                              <w:pPr>
                                <w:pStyle w:val="BodyText"/>
                                <w:jc w:val="center"/>
                                <w:rPr>
                                  <w:sz w:val="20"/>
                                </w:rPr>
                              </w:pPr>
                              <w:r w:rsidRPr="00F214E1">
                                <w:rPr>
                                  <w:sz w:val="20"/>
                                </w:rPr>
                                <w:t>P</w:t>
                              </w:r>
                              <w:r>
                                <w:rPr>
                                  <w:sz w:val="20"/>
                                </w:rPr>
                                <w:t>CP</w:t>
                              </w:r>
                              <w:r w:rsidRPr="00F214E1">
                                <w:rPr>
                                  <w:sz w:val="20"/>
                                </w:rPr>
                                <w:t xml:space="preserve"> EHR</w:t>
                              </w:r>
                              <w:r>
                                <w:rPr>
                                  <w:sz w:val="20"/>
                                </w:rPr>
                                <w:br/>
                                <w:t>as Care Plan Updater and Care Plan Consumer</w:t>
                              </w:r>
                            </w:p>
                            <w:p w14:paraId="24F073CE" w14:textId="77777777" w:rsidR="00DF057A" w:rsidRDefault="00DF057A" w:rsidP="001073CE">
                              <w:pPr>
                                <w:pStyle w:val="BodyText"/>
                                <w:spacing w:before="0"/>
                                <w:rPr>
                                  <w:sz w:val="22"/>
                                  <w:szCs w:val="22"/>
                                </w:rPr>
                              </w:pPr>
                            </w:p>
                            <w:p w14:paraId="3797618E" w14:textId="77777777" w:rsidR="00DF057A" w:rsidRPr="00077324" w:rsidRDefault="00DF057A" w:rsidP="001073CE">
                              <w:pPr>
                                <w:pStyle w:val="BodyText"/>
                                <w:spacing w:before="0"/>
                                <w:rPr>
                                  <w:sz w:val="22"/>
                                  <w:szCs w:val="22"/>
                                </w:rPr>
                              </w:pPr>
                            </w:p>
                            <w:p w14:paraId="45865582" w14:textId="77777777" w:rsidR="00DF057A" w:rsidRPr="00077324" w:rsidRDefault="00DF057A" w:rsidP="001073CE">
                              <w:pPr>
                                <w:pStyle w:val="BodyText"/>
                                <w:rPr>
                                  <w:sz w:val="22"/>
                                  <w:szCs w:val="22"/>
                                </w:rPr>
                              </w:pPr>
                            </w:p>
                            <w:p w14:paraId="4D8B3CA9" w14:textId="77777777" w:rsidR="00DF057A" w:rsidRDefault="00DF057A" w:rsidP="001073CE"/>
                            <w:p w14:paraId="71A2F077" w14:textId="77777777" w:rsidR="00DF057A" w:rsidRPr="00077324" w:rsidRDefault="00DF057A" w:rsidP="001073CE">
                              <w:pPr>
                                <w:pStyle w:val="BodyText"/>
                                <w:rPr>
                                  <w:sz w:val="22"/>
                                  <w:szCs w:val="22"/>
                                </w:rPr>
                              </w:pPr>
                              <w:r w:rsidRPr="00077324">
                                <w:rPr>
                                  <w:sz w:val="22"/>
                                  <w:szCs w:val="22"/>
                                </w:rPr>
                                <w:t>Actor D/</w:t>
                              </w:r>
                            </w:p>
                            <w:p w14:paraId="12EFF39A" w14:textId="77777777" w:rsidR="00DF057A" w:rsidRPr="00077324" w:rsidRDefault="00DF057A" w:rsidP="001073CE">
                              <w:pPr>
                                <w:pStyle w:val="BodyText"/>
                                <w:rPr>
                                  <w:sz w:val="22"/>
                                  <w:szCs w:val="22"/>
                                </w:rPr>
                              </w:pPr>
                              <w:r w:rsidRPr="00077324">
                                <w:rPr>
                                  <w:sz w:val="22"/>
                                  <w:szCs w:val="22"/>
                                </w:rPr>
                                <w:t>Actor E</w:t>
                              </w:r>
                            </w:p>
                          </w:txbxContent>
                        </wps:txbx>
                        <wps:bodyPr rot="0" vert="horz" wrap="square" lIns="0" tIns="0" rIns="0" bIns="0" anchor="t" anchorCtr="0" upright="1">
                          <a:noAutofit/>
                        </wps:bodyPr>
                      </wps:wsp>
                      <wps:wsp>
                        <wps:cNvPr id="337" name="Line 327"/>
                        <wps:cNvCnPr>
                          <a:cxnSpLocks noChangeShapeType="1"/>
                        </wps:cNvCnPr>
                        <wps:spPr bwMode="auto">
                          <a:xfrm flipH="1" flipV="1">
                            <a:off x="1264920" y="494030"/>
                            <a:ext cx="8890" cy="2633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8" name="Text Box 328"/>
                        <wps:cNvSpPr txBox="1">
                          <a:spLocks noChangeArrowheads="1"/>
                        </wps:cNvSpPr>
                        <wps:spPr bwMode="auto">
                          <a:xfrm>
                            <a:off x="3006725" y="33950"/>
                            <a:ext cx="1458689" cy="5326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ECE866" w14:textId="6FBC8828" w:rsidR="00DF057A" w:rsidRPr="00077324" w:rsidRDefault="00DF057A" w:rsidP="00324356">
                              <w:pPr>
                                <w:pStyle w:val="BodyText"/>
                                <w:rPr>
                                  <w:sz w:val="22"/>
                                  <w:szCs w:val="22"/>
                                </w:rPr>
                              </w:pPr>
                              <w:r w:rsidRPr="00F0650A">
                                <w:rPr>
                                  <w:sz w:val="20"/>
                                </w:rPr>
                                <w:t>Care Plan</w:t>
                              </w:r>
                              <w:r>
                                <w:rPr>
                                  <w:sz w:val="20"/>
                                </w:rPr>
                                <w:t xml:space="preserve"> Management System as Care Plan Manager</w:t>
                              </w:r>
                            </w:p>
                            <w:p w14:paraId="4F9C7DB3" w14:textId="77777777" w:rsidR="00DF057A" w:rsidRDefault="00DF057A" w:rsidP="001073CE"/>
                            <w:p w14:paraId="418F2467" w14:textId="77777777" w:rsidR="00DF057A" w:rsidRPr="00077324" w:rsidRDefault="00DF057A" w:rsidP="001073CE">
                              <w:pPr>
                                <w:pStyle w:val="BodyText"/>
                                <w:rPr>
                                  <w:sz w:val="22"/>
                                  <w:szCs w:val="22"/>
                                </w:rPr>
                              </w:pPr>
                              <w:r w:rsidRPr="00077324">
                                <w:rPr>
                                  <w:sz w:val="22"/>
                                  <w:szCs w:val="22"/>
                                </w:rPr>
                                <w:t>Actor A /</w:t>
                              </w:r>
                            </w:p>
                            <w:p w14:paraId="2B745E3C" w14:textId="77777777" w:rsidR="00DF057A" w:rsidRPr="00077324" w:rsidRDefault="00DF057A" w:rsidP="001073CE">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339" name="Line 329"/>
                        <wps:cNvCnPr>
                          <a:cxnSpLocks noChangeShapeType="1"/>
                        </wps:cNvCnPr>
                        <wps:spPr bwMode="auto">
                          <a:xfrm flipH="1" flipV="1">
                            <a:off x="3498850" y="608330"/>
                            <a:ext cx="22860"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0" name="Line 330"/>
                        <wps:cNvCnPr>
                          <a:cxnSpLocks noChangeShapeType="1"/>
                        </wps:cNvCnPr>
                        <wps:spPr bwMode="auto">
                          <a:xfrm flipV="1">
                            <a:off x="5250815" y="608330"/>
                            <a:ext cx="22225"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1" name="Text Box 331"/>
                        <wps:cNvSpPr txBox="1">
                          <a:spLocks noChangeArrowheads="1"/>
                        </wps:cNvSpPr>
                        <wps:spPr bwMode="auto">
                          <a:xfrm>
                            <a:off x="4726944" y="157075"/>
                            <a:ext cx="1097280" cy="43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DCE046" w14:textId="1C8AD21E" w:rsidR="00DF057A" w:rsidRPr="00F214E1" w:rsidRDefault="00DF057A" w:rsidP="001073CE">
                              <w:pPr>
                                <w:pStyle w:val="BodyText"/>
                                <w:jc w:val="center"/>
                                <w:rPr>
                                  <w:sz w:val="20"/>
                                </w:rPr>
                              </w:pPr>
                              <w:r w:rsidRPr="00F214E1">
                                <w:rPr>
                                  <w:sz w:val="20"/>
                                </w:rPr>
                                <w:t xml:space="preserve">Patient </w:t>
                              </w:r>
                              <w:r>
                                <w:rPr>
                                  <w:sz w:val="20"/>
                                </w:rPr>
                                <w:t>Portal as Care Plan Consumer</w:t>
                              </w:r>
                            </w:p>
                            <w:p w14:paraId="3894B087" w14:textId="77777777" w:rsidR="00DF057A" w:rsidRPr="00077324" w:rsidRDefault="00DF057A" w:rsidP="001073CE">
                              <w:pPr>
                                <w:pStyle w:val="BodyText"/>
                                <w:spacing w:before="0"/>
                                <w:rPr>
                                  <w:sz w:val="22"/>
                                  <w:szCs w:val="22"/>
                                </w:rPr>
                              </w:pPr>
                            </w:p>
                          </w:txbxContent>
                        </wps:txbx>
                        <wps:bodyPr rot="0" vert="horz" wrap="square" lIns="0" tIns="0" rIns="0" bIns="0" anchor="t" anchorCtr="0" upright="1">
                          <a:noAutofit/>
                        </wps:bodyPr>
                      </wps:wsp>
                      <wps:wsp>
                        <wps:cNvPr id="342" name="Rectangle 332"/>
                        <wps:cNvSpPr>
                          <a:spLocks noChangeArrowheads="1"/>
                        </wps:cNvSpPr>
                        <wps:spPr bwMode="auto">
                          <a:xfrm>
                            <a:off x="1177290" y="828040"/>
                            <a:ext cx="232410" cy="417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3" name="Text Box 333"/>
                        <wps:cNvSpPr txBox="1">
                          <a:spLocks noChangeArrowheads="1"/>
                        </wps:cNvSpPr>
                        <wps:spPr bwMode="auto">
                          <a:xfrm>
                            <a:off x="1409700" y="1907167"/>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A028E3" w14:textId="77777777" w:rsidR="00DF057A" w:rsidRPr="007C43DB" w:rsidRDefault="00DF057A" w:rsidP="001073CE">
                              <w:pPr>
                                <w:pStyle w:val="BodyText"/>
                                <w:jc w:val="center"/>
                                <w:rPr>
                                  <w:sz w:val="18"/>
                                  <w:szCs w:val="18"/>
                                </w:rPr>
                              </w:pPr>
                              <w:r w:rsidRPr="007C43DB">
                                <w:rPr>
                                  <w:sz w:val="18"/>
                                  <w:szCs w:val="18"/>
                                </w:rPr>
                                <w:t>Update Care Plan</w:t>
                              </w:r>
                            </w:p>
                            <w:p w14:paraId="414D85B3" w14:textId="77777777" w:rsidR="00DF057A" w:rsidRDefault="00DF057A" w:rsidP="001073CE"/>
                            <w:p w14:paraId="560EF9D2" w14:textId="77777777" w:rsidR="00DF057A" w:rsidRPr="00077324" w:rsidRDefault="00DF057A"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346" name="Line 335"/>
                        <wps:cNvCnPr>
                          <a:cxnSpLocks noChangeShapeType="1"/>
                        </wps:cNvCnPr>
                        <wps:spPr bwMode="auto">
                          <a:xfrm flipV="1">
                            <a:off x="1396969" y="2186505"/>
                            <a:ext cx="1991360" cy="94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7" name="Rectangle 336"/>
                        <wps:cNvSpPr>
                          <a:spLocks noChangeArrowheads="1"/>
                        </wps:cNvSpPr>
                        <wps:spPr bwMode="auto">
                          <a:xfrm>
                            <a:off x="5161128" y="1369281"/>
                            <a:ext cx="247650" cy="55488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8" name="Text Box 337"/>
                        <wps:cNvSpPr txBox="1">
                          <a:spLocks noChangeArrowheads="1"/>
                        </wps:cNvSpPr>
                        <wps:spPr bwMode="auto">
                          <a:xfrm>
                            <a:off x="3620739" y="2131519"/>
                            <a:ext cx="14738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CE7014" w14:textId="77777777" w:rsidR="00DF057A" w:rsidRPr="00F92D1B" w:rsidRDefault="00DF057A" w:rsidP="001073CE">
                              <w:pPr>
                                <w:pStyle w:val="BodyText"/>
                                <w:jc w:val="center"/>
                                <w:rPr>
                                  <w:sz w:val="18"/>
                                  <w:szCs w:val="18"/>
                                </w:rPr>
                              </w:pPr>
                              <w:r w:rsidRPr="00F92D1B">
                                <w:rPr>
                                  <w:sz w:val="18"/>
                                  <w:szCs w:val="18"/>
                                </w:rPr>
                                <w:t>Provide Care Plan</w:t>
                              </w:r>
                            </w:p>
                            <w:p w14:paraId="2EAEB5FD" w14:textId="77777777" w:rsidR="00DF057A" w:rsidRDefault="00DF057A" w:rsidP="001073CE"/>
                            <w:p w14:paraId="7F887529" w14:textId="77777777" w:rsidR="00DF057A" w:rsidRPr="00077324" w:rsidRDefault="00DF057A"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349" name="Line 338"/>
                        <wps:cNvCnPr>
                          <a:cxnSpLocks noChangeShapeType="1"/>
                        </wps:cNvCnPr>
                        <wps:spPr bwMode="auto">
                          <a:xfrm>
                            <a:off x="3611031" y="2428644"/>
                            <a:ext cx="156548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Line 339"/>
                        <wps:cNvCnPr>
                          <a:cxnSpLocks noChangeShapeType="1"/>
                        </wps:cNvCnPr>
                        <wps:spPr bwMode="auto">
                          <a:xfrm flipH="1" flipV="1">
                            <a:off x="3648226" y="1884132"/>
                            <a:ext cx="1494943" cy="1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Text Box 340"/>
                        <wps:cNvSpPr txBox="1">
                          <a:spLocks noChangeArrowheads="1"/>
                        </wps:cNvSpPr>
                        <wps:spPr bwMode="auto">
                          <a:xfrm>
                            <a:off x="3892061" y="1072998"/>
                            <a:ext cx="9042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107E83" w14:textId="77777777" w:rsidR="00DF057A" w:rsidRPr="00386D80" w:rsidRDefault="00DF057A"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7D268EB" w14:textId="77777777" w:rsidR="00DF057A" w:rsidRDefault="00DF057A" w:rsidP="001073CE"/>
                            <w:p w14:paraId="1E0FC6A1" w14:textId="77777777" w:rsidR="00DF057A" w:rsidRPr="00077324" w:rsidRDefault="00DF057A"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92" name="Line 341"/>
                        <wps:cNvCnPr>
                          <a:cxnSpLocks noChangeShapeType="1"/>
                        </wps:cNvCnPr>
                        <wps:spPr bwMode="auto">
                          <a:xfrm flipH="1" flipV="1">
                            <a:off x="3638873" y="1385623"/>
                            <a:ext cx="153764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3" name="Text Box 342"/>
                        <wps:cNvSpPr txBox="1">
                          <a:spLocks noChangeArrowheads="1"/>
                        </wps:cNvSpPr>
                        <wps:spPr bwMode="auto">
                          <a:xfrm>
                            <a:off x="3689319" y="1443839"/>
                            <a:ext cx="1373505" cy="3953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B66163" w14:textId="77777777" w:rsidR="00DF057A" w:rsidRPr="007C43DB" w:rsidRDefault="00DF057A" w:rsidP="001073CE">
                              <w:pPr>
                                <w:pStyle w:val="BodyText"/>
                                <w:jc w:val="center"/>
                                <w:rPr>
                                  <w:sz w:val="18"/>
                                  <w:szCs w:val="18"/>
                                </w:rPr>
                              </w:pPr>
                              <w:r w:rsidRPr="007C43DB">
                                <w:rPr>
                                  <w:sz w:val="18"/>
                                  <w:szCs w:val="18"/>
                                </w:rPr>
                                <w:t>Subscribe to Care Plan Updates</w:t>
                              </w:r>
                            </w:p>
                            <w:p w14:paraId="2BC2F75F" w14:textId="77777777" w:rsidR="00DF057A" w:rsidRDefault="00DF057A" w:rsidP="001073CE"/>
                            <w:p w14:paraId="7198BA45" w14:textId="77777777" w:rsidR="00DF057A" w:rsidRPr="00077324" w:rsidRDefault="00DF057A"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94" name="Line 343"/>
                        <wps:cNvCnPr>
                          <a:cxnSpLocks noChangeShapeType="1"/>
                        </wps:cNvCnPr>
                        <wps:spPr bwMode="auto">
                          <a:xfrm flipH="1" flipV="1">
                            <a:off x="1390015" y="841375"/>
                            <a:ext cx="1998314" cy="11317"/>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95" name="Text Box 344"/>
                        <wps:cNvSpPr txBox="1">
                          <a:spLocks noChangeArrowheads="1"/>
                        </wps:cNvSpPr>
                        <wps:spPr bwMode="auto">
                          <a:xfrm>
                            <a:off x="1918496" y="899919"/>
                            <a:ext cx="9042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CEF85E" w14:textId="77777777" w:rsidR="00DF057A" w:rsidRPr="00386D80" w:rsidRDefault="00DF057A"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F1AE3A6" w14:textId="77777777" w:rsidR="00DF057A" w:rsidRDefault="00DF057A" w:rsidP="001073CE"/>
                            <w:p w14:paraId="059C254F" w14:textId="77777777" w:rsidR="00DF057A" w:rsidRPr="00077324" w:rsidRDefault="00DF057A"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74" name="Line 343"/>
                        <wps:cNvCnPr>
                          <a:cxnSpLocks noChangeShapeType="1"/>
                        </wps:cNvCnPr>
                        <wps:spPr bwMode="auto">
                          <a:xfrm flipH="1" flipV="1">
                            <a:off x="1409700" y="1128519"/>
                            <a:ext cx="1991360" cy="1778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75" name="Text Box 344"/>
                        <wps:cNvSpPr txBox="1">
                          <a:spLocks noChangeArrowheads="1"/>
                        </wps:cNvSpPr>
                        <wps:spPr bwMode="auto">
                          <a:xfrm>
                            <a:off x="1346883" y="578968"/>
                            <a:ext cx="1901283"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E51933" w14:textId="77777777" w:rsidR="00DF057A" w:rsidRDefault="00DF057A" w:rsidP="007377E7">
                              <w:pPr>
                                <w:pStyle w:val="NormalWeb"/>
                                <w:jc w:val="center"/>
                              </w:pPr>
                              <w:r>
                                <w:rPr>
                                  <w:sz w:val="18"/>
                                  <w:szCs w:val="18"/>
                                </w:rPr>
                                <w:t>Search for Care</w:t>
                              </w:r>
                              <w:r>
                                <w:rPr>
                                  <w:sz w:val="20"/>
                                  <w:szCs w:val="20"/>
                                </w:rPr>
                                <w:t xml:space="preserve"> Plan</w:t>
                              </w:r>
                            </w:p>
                            <w:p w14:paraId="2D04994A" w14:textId="77777777" w:rsidR="00DF057A" w:rsidRDefault="00DF057A" w:rsidP="007377E7">
                              <w:pPr>
                                <w:pStyle w:val="NormalWeb"/>
                              </w:pPr>
                              <w:r>
                                <w:t> </w:t>
                              </w:r>
                            </w:p>
                            <w:p w14:paraId="2479649B" w14:textId="77777777" w:rsidR="00DF057A" w:rsidRDefault="00DF057A" w:rsidP="007377E7">
                              <w:pPr>
                                <w:pStyle w:val="NormalWeb"/>
                              </w:pPr>
                              <w:r>
                                <w:rPr>
                                  <w:sz w:val="22"/>
                                  <w:szCs w:val="22"/>
                                </w:rPr>
                                <w:t>Transaction-B [B]</w:t>
                              </w:r>
                            </w:p>
                          </w:txbxContent>
                        </wps:txbx>
                        <wps:bodyPr rot="0" vert="horz" wrap="square" lIns="0" tIns="0" rIns="0" bIns="0" anchor="t" anchorCtr="0" upright="1">
                          <a:noAutofit/>
                        </wps:bodyPr>
                      </wps:wsp>
                      <wps:wsp>
                        <wps:cNvPr id="112" name="Rectangle 112"/>
                        <wps:cNvSpPr>
                          <a:spLocks noChangeArrowheads="1"/>
                        </wps:cNvSpPr>
                        <wps:spPr bwMode="auto">
                          <a:xfrm>
                            <a:off x="1164559" y="2186505"/>
                            <a:ext cx="232410" cy="42890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3" name="Rectangle 113"/>
                        <wps:cNvSpPr>
                          <a:spLocks noChangeArrowheads="1"/>
                        </wps:cNvSpPr>
                        <wps:spPr bwMode="auto">
                          <a:xfrm>
                            <a:off x="3401060" y="1369281"/>
                            <a:ext cx="232410" cy="5324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 name="Rectangle 115"/>
                        <wps:cNvSpPr>
                          <a:spLocks noChangeArrowheads="1"/>
                        </wps:cNvSpPr>
                        <wps:spPr bwMode="auto">
                          <a:xfrm>
                            <a:off x="3401060" y="769966"/>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7" name="Rectangle 117"/>
                        <wps:cNvSpPr>
                          <a:spLocks noChangeArrowheads="1"/>
                        </wps:cNvSpPr>
                        <wps:spPr bwMode="auto">
                          <a:xfrm>
                            <a:off x="5182130" y="2418317"/>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8" name="Rectangle 118"/>
                        <wps:cNvSpPr>
                          <a:spLocks noChangeArrowheads="1"/>
                        </wps:cNvSpPr>
                        <wps:spPr bwMode="auto">
                          <a:xfrm>
                            <a:off x="3388329" y="2165511"/>
                            <a:ext cx="232410" cy="30280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720AFA23" id="Canvas 323" o:spid="_x0000_s1035" editas="canvas" style="width:513.75pt;height:300.7pt;mso-position-horizontal-relative:char;mso-position-vertical-relative:line" coordsize="65246,38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">
                <v:shape id="_x0000_s1036" type="#_x0000_t75" style="position:absolute;width:65246;height:38188;visibility:visible;mso-wrap-style:square">
                  <v:fill o:detectmouseclick="t"/>
                  <v:path o:connecttype="none"/>
                </v:shape>
                <v:shape id="Text Box 325" o:spid="_x0000_s1037" type="#_x0000_t202" style="position:absolute;top:8280;width:11144;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ixz8QA&#10;AADcAAAADwAAAGRycy9kb3ducmV2LnhtbESPzYvCMBTE74L/Q3jCXmRNV1mRrlH8BA+7Bz/w/Gie&#10;bbF5KUm09b83grDHYWZ+w0znranEnZwvLSv4GiQgiDOrS84VnI7bzwkIH5A1VpZJwYM8zGfdzhRT&#10;bRve0/0QchEh7FNUUIRQp1L6rCCDfmBr4uhdrDMYonS51A6bCDeVHCbJWBosOS4UWNOqoOx6uBkF&#10;47W7NXte9denzS/+1fnwvHyclfrotYsfEIHa8B9+t3dawWj0Da8z8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4sc/EAAAA3AAAAA8AAAAAAAAAAAAAAAAAmAIAAGRycy9k&#10;b3ducmV2LnhtbFBLBQYAAAAABAAEAPUAAACJAwAAAAA=&#10;" stroked="f">
                  <v:textbox inset="0,0,0,0">
                    <w:txbxContent>
                      <w:p w14:paraId="748A9330" w14:textId="77777777" w:rsidR="00DF057A" w:rsidRPr="00077324" w:rsidRDefault="00DF057A" w:rsidP="001073CE">
                        <w:pPr>
                          <w:pStyle w:val="BodyText"/>
                          <w:jc w:val="center"/>
                          <w:rPr>
                            <w:sz w:val="22"/>
                            <w:szCs w:val="22"/>
                          </w:rPr>
                        </w:pPr>
                        <w:r>
                          <w:rPr>
                            <w:sz w:val="22"/>
                            <w:szCs w:val="22"/>
                          </w:rPr>
                          <w:t>Encounter A</w:t>
                        </w:r>
                      </w:p>
                      <w:p w14:paraId="033D8B02" w14:textId="77777777" w:rsidR="00DF057A" w:rsidRDefault="00DF057A" w:rsidP="001073CE"/>
                      <w:p w14:paraId="6B0A74DC" w14:textId="77777777" w:rsidR="00DF057A" w:rsidRPr="00077324" w:rsidRDefault="00DF057A" w:rsidP="001073CE">
                        <w:pPr>
                          <w:pStyle w:val="BodyText"/>
                          <w:rPr>
                            <w:sz w:val="22"/>
                            <w:szCs w:val="22"/>
                          </w:rPr>
                        </w:pPr>
                        <w:r>
                          <w:rPr>
                            <w:sz w:val="22"/>
                            <w:szCs w:val="22"/>
                          </w:rPr>
                          <w:t>Transaction_</w:t>
                        </w:r>
                        <w:r w:rsidRPr="00077324">
                          <w:rPr>
                            <w:sz w:val="22"/>
                            <w:szCs w:val="22"/>
                          </w:rPr>
                          <w:t>1 [1]</w:t>
                        </w:r>
                      </w:p>
                    </w:txbxContent>
                  </v:textbox>
                </v:shape>
                <v:shape id="Text Box 326" o:spid="_x0000_s1038" type="#_x0000_t202" style="position:absolute;left:4964;top:16;width:15587;height:5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ovuMQA&#10;AADcAAAADwAAAGRycy9kb3ducmV2LnhtbESPzYvCMBTE7wv+D+EJXhZNVShSjeIn7GH34AeeH82z&#10;LTYvJYm2/vdmYWGPw8z8hlmsOlOLJzlfWVYwHiUgiHOrKy4UXM6H4QyED8gaa8uk4EUeVsvexwIz&#10;bVs+0vMUChEh7DNUUIbQZFL6vCSDfmQb4ujdrDMYonSF1A7bCDe1nCRJKg1WHBdKbGhbUn4/PYyC&#10;dOce7ZG3n7vL/ht/mmJy3byuSg363XoOIlAX/sN/7S+tYDpN4fdMPAJy+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qL7jEAAAA3AAAAA8AAAAAAAAAAAAAAAAAmAIAAGRycy9k&#10;b3ducmV2LnhtbFBLBQYAAAAABAAEAPUAAACJAwAAAAA=&#10;" stroked="f">
                  <v:textbox inset="0,0,0,0">
                    <w:txbxContent>
                      <w:p w14:paraId="1AD2D2DF" w14:textId="3DE3448D" w:rsidR="00DF057A" w:rsidRPr="00F214E1" w:rsidRDefault="00DF057A" w:rsidP="008301C7">
                        <w:pPr>
                          <w:pStyle w:val="BodyText"/>
                          <w:jc w:val="center"/>
                          <w:rPr>
                            <w:sz w:val="20"/>
                          </w:rPr>
                        </w:pPr>
                        <w:r w:rsidRPr="00F214E1">
                          <w:rPr>
                            <w:sz w:val="20"/>
                          </w:rPr>
                          <w:t>P</w:t>
                        </w:r>
                        <w:r>
                          <w:rPr>
                            <w:sz w:val="20"/>
                          </w:rPr>
                          <w:t>CP</w:t>
                        </w:r>
                        <w:r w:rsidRPr="00F214E1">
                          <w:rPr>
                            <w:sz w:val="20"/>
                          </w:rPr>
                          <w:t xml:space="preserve"> EHR</w:t>
                        </w:r>
                        <w:r>
                          <w:rPr>
                            <w:sz w:val="20"/>
                          </w:rPr>
                          <w:br/>
                          <w:t>as Care Plan Updater and Care Plan Consumer</w:t>
                        </w:r>
                      </w:p>
                      <w:p w14:paraId="24F073CE" w14:textId="77777777" w:rsidR="00DF057A" w:rsidRDefault="00DF057A" w:rsidP="001073CE">
                        <w:pPr>
                          <w:pStyle w:val="BodyText"/>
                          <w:spacing w:before="0"/>
                          <w:rPr>
                            <w:sz w:val="22"/>
                            <w:szCs w:val="22"/>
                          </w:rPr>
                        </w:pPr>
                      </w:p>
                      <w:p w14:paraId="3797618E" w14:textId="77777777" w:rsidR="00DF057A" w:rsidRPr="00077324" w:rsidRDefault="00DF057A" w:rsidP="001073CE">
                        <w:pPr>
                          <w:pStyle w:val="BodyText"/>
                          <w:spacing w:before="0"/>
                          <w:rPr>
                            <w:sz w:val="22"/>
                            <w:szCs w:val="22"/>
                          </w:rPr>
                        </w:pPr>
                      </w:p>
                      <w:p w14:paraId="45865582" w14:textId="77777777" w:rsidR="00DF057A" w:rsidRPr="00077324" w:rsidRDefault="00DF057A" w:rsidP="001073CE">
                        <w:pPr>
                          <w:pStyle w:val="BodyText"/>
                          <w:rPr>
                            <w:sz w:val="22"/>
                            <w:szCs w:val="22"/>
                          </w:rPr>
                        </w:pPr>
                      </w:p>
                      <w:p w14:paraId="4D8B3CA9" w14:textId="77777777" w:rsidR="00DF057A" w:rsidRDefault="00DF057A" w:rsidP="001073CE"/>
                      <w:p w14:paraId="71A2F077" w14:textId="77777777" w:rsidR="00DF057A" w:rsidRPr="00077324" w:rsidRDefault="00DF057A" w:rsidP="001073CE">
                        <w:pPr>
                          <w:pStyle w:val="BodyText"/>
                          <w:rPr>
                            <w:sz w:val="22"/>
                            <w:szCs w:val="22"/>
                          </w:rPr>
                        </w:pPr>
                        <w:r w:rsidRPr="00077324">
                          <w:rPr>
                            <w:sz w:val="22"/>
                            <w:szCs w:val="22"/>
                          </w:rPr>
                          <w:t>Actor D/</w:t>
                        </w:r>
                      </w:p>
                      <w:p w14:paraId="12EFF39A" w14:textId="77777777" w:rsidR="00DF057A" w:rsidRPr="00077324" w:rsidRDefault="00DF057A" w:rsidP="001073CE">
                        <w:pPr>
                          <w:pStyle w:val="BodyText"/>
                          <w:rPr>
                            <w:sz w:val="22"/>
                            <w:szCs w:val="22"/>
                          </w:rPr>
                        </w:pPr>
                        <w:r w:rsidRPr="00077324">
                          <w:rPr>
                            <w:sz w:val="22"/>
                            <w:szCs w:val="22"/>
                          </w:rPr>
                          <w:t>Actor E</w:t>
                        </w:r>
                      </w:p>
                    </w:txbxContent>
                  </v:textbox>
                </v:shape>
                <v:line id="Line 327" o:spid="_x0000_s1039" style="position:absolute;flip:x y;visibility:visible;mso-wrap-style:square" from="12649,4940" to="12738,31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uALscAAADcAAAADwAAAGRycy9kb3ducmV2LnhtbESP3WrCQBSE7wt9h+UUvCm62warpq5S&#10;KgV/6kXUBzhkT5No9mzIbjW+vVsQejnMzDfMdN7ZWpyp9ZVjDS8DBYI4d6biQsNh/9Ufg/AB2WDt&#10;mDRcycN89vgwxdS4C2d03oVCRAj7FDWUITSplD4vyaIfuIY4ej+utRiibAtpWrxEuK3lq1Jv0mLF&#10;caHEhj5Lyk+7X6tBZZvh93iyWqyO9TJTz5u1S7ZrrXtP3cc7iEBd+A/f20ujIUlG8HcmHgE5u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C4AuxwAAANwAAAAPAAAAAAAA&#10;AAAAAAAAAKECAABkcnMvZG93bnJldi54bWxQSwUGAAAAAAQABAD5AAAAlQMAAAAA&#10;">
                  <v:stroke dashstyle="dash"/>
                </v:line>
                <v:shape id="Text Box 328" o:spid="_x0000_s1040" type="#_x0000_t202" style="position:absolute;left:30067;top:339;width:14587;height:5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keUcMA&#10;AADcAAAADwAAAGRycy9kb3ducmV2LnhtbERPu2rDMBTdA/0HcQtdQiM3gVDcKKG1W+jQDEmN54t1&#10;Y5tYV0aSH/n7aihkPJz37jCbTozkfGtZwcsqAUFcWd1yraD4/Xp+BeEDssbOMim4kYfD/mGxw1Tb&#10;iU80nkMtYgj7FBU0IfSplL5qyKBf2Z44chfrDIYIXS21wymGm06uk2QrDbYcGxrsKWuoup4Ho2Cb&#10;u2E6cbbMi88fPPb1uvy4lUo9Pc7vbyACzeEu/nd/awWbTVwbz8QjIP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LkeUcMAAADcAAAADwAAAAAAAAAAAAAAAACYAgAAZHJzL2Rv&#10;d25yZXYueG1sUEsFBgAAAAAEAAQA9QAAAIgDAAAAAA==&#10;" stroked="f">
                  <v:textbox inset="0,0,0,0">
                    <w:txbxContent>
                      <w:p w14:paraId="44ECE866" w14:textId="6FBC8828" w:rsidR="00DF057A" w:rsidRPr="00077324" w:rsidRDefault="00DF057A" w:rsidP="00324356">
                        <w:pPr>
                          <w:pStyle w:val="BodyText"/>
                          <w:rPr>
                            <w:sz w:val="22"/>
                            <w:szCs w:val="22"/>
                          </w:rPr>
                        </w:pPr>
                        <w:r w:rsidRPr="00F0650A">
                          <w:rPr>
                            <w:sz w:val="20"/>
                          </w:rPr>
                          <w:t>Care Plan</w:t>
                        </w:r>
                        <w:r>
                          <w:rPr>
                            <w:sz w:val="20"/>
                          </w:rPr>
                          <w:t xml:space="preserve"> Management System as Care Plan Manager</w:t>
                        </w:r>
                      </w:p>
                      <w:p w14:paraId="4F9C7DB3" w14:textId="77777777" w:rsidR="00DF057A" w:rsidRDefault="00DF057A" w:rsidP="001073CE"/>
                      <w:p w14:paraId="418F2467" w14:textId="77777777" w:rsidR="00DF057A" w:rsidRPr="00077324" w:rsidRDefault="00DF057A" w:rsidP="001073CE">
                        <w:pPr>
                          <w:pStyle w:val="BodyText"/>
                          <w:rPr>
                            <w:sz w:val="22"/>
                            <w:szCs w:val="22"/>
                          </w:rPr>
                        </w:pPr>
                        <w:r w:rsidRPr="00077324">
                          <w:rPr>
                            <w:sz w:val="22"/>
                            <w:szCs w:val="22"/>
                          </w:rPr>
                          <w:t>Actor A /</w:t>
                        </w:r>
                      </w:p>
                      <w:p w14:paraId="2B745E3C" w14:textId="77777777" w:rsidR="00DF057A" w:rsidRPr="00077324" w:rsidRDefault="00DF057A" w:rsidP="001073CE">
                        <w:pPr>
                          <w:pStyle w:val="BodyText"/>
                          <w:rPr>
                            <w:sz w:val="22"/>
                            <w:szCs w:val="22"/>
                          </w:rPr>
                        </w:pPr>
                        <w:r w:rsidRPr="00077324">
                          <w:rPr>
                            <w:sz w:val="22"/>
                            <w:szCs w:val="22"/>
                          </w:rPr>
                          <w:t>Actor B</w:t>
                        </w:r>
                      </w:p>
                    </w:txbxContent>
                  </v:textbox>
                </v:shape>
                <v:line id="Line 329" o:spid="_x0000_s1041" style="position:absolute;flip:x y;visibility:visible;mso-wrap-style:square" from="34988,6083" to="35217,30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ixx8cAAADcAAAADwAAAGRycy9kb3ducmV2LnhtbESP3WrCQBSE7wu+w3IEb6TutsGi0VVK&#10;i+BPexHrAxyyxyQ2ezZkV41v7wqFXg4z8w0zX3a2FhdqfeVYw8tIgSDOnam40HD4WT1PQPiAbLB2&#10;TBpu5GG56D3NMTXuyhld9qEQEcI+RQ1lCE0qpc9LsuhHriGO3tG1FkOUbSFNi9cIt7V8VepNWqw4&#10;LpTY0EdJ+e/+bDWobDf+mkw3n5tTvc7UcLd1yfdW60G/e5+BCNSF//Bfe200JMkUHmfiEZCL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2LHHxwAAANwAAAAPAAAAAAAA&#10;AAAAAAAAAKECAABkcnMvZG93bnJldi54bWxQSwUGAAAAAAQABAD5AAAAlQMAAAAA&#10;">
                  <v:stroke dashstyle="dash"/>
                </v:line>
                <v:line id="Line 330" o:spid="_x0000_s1042" style="position:absolute;flip:y;visibility:visible;mso-wrap-style:square" from="52508,6083" to="52730,30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taksEAAADcAAAADwAAAGRycy9kb3ducmV2LnhtbERPz2vCMBS+C/4P4Q28abq6yeiMItLJ&#10;kF3s5v21eUvLmpfSZG39781hsOPH93u7n2wrBup941jB4yoBQVw53bBR8PX5tnwB4QOyxtYxKbiR&#10;h/1uPttipt3IFxqKYEQMYZ+hgjqELpPSVzVZ9CvXEUfu2/UWQ4S9kbrHMYbbVqZJspEWG44NNXZ0&#10;rKn6KX6tgjI/XM25vOY25Q99Ms9FybJQavEwHV5BBJrCv/jP/a4VrJ/i/HgmHgG5u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y1qSwQAAANwAAAAPAAAAAAAAAAAAAAAA&#10;AKECAABkcnMvZG93bnJldi54bWxQSwUGAAAAAAQABAD5AAAAjwMAAAAA&#10;">
                  <v:stroke dashstyle="dash"/>
                </v:line>
                <v:shape id="Text Box 331" o:spid="_x0000_s1043" type="#_x0000_t202" style="position:absolute;left:47269;top:1570;width:10973;height:4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XEscUA&#10;AADcAAAADwAAAGRycy9kb3ducmV2LnhtbESPzYvCMBTE7wv+D+EJe1nWVF1EukbxYwUP68EPPD+a&#10;Z1tsXkoSbf3vjSB4HGbmN8xk1ppK3Mj50rKCfi8BQZxZXXKu4HhYf49B+ICssbJMCu7kYTbtfEww&#10;1bbhHd32IRcRwj5FBUUIdSqlzwoy6Hu2Jo7e2TqDIUqXS+2wiXBTyUGSjKTBkuNCgTUtC8ou+6tR&#10;MFq5a7Pj5dfq+PeP2zofnBb3k1Kf3Xb+CyJQG97hV3ujFQx/+vA8E4+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hcSxxQAAANwAAAAPAAAAAAAAAAAAAAAAAJgCAABkcnMv&#10;ZG93bnJldi54bWxQSwUGAAAAAAQABAD1AAAAigMAAAAA&#10;" stroked="f">
                  <v:textbox inset="0,0,0,0">
                    <w:txbxContent>
                      <w:p w14:paraId="54DCE046" w14:textId="1C8AD21E" w:rsidR="00DF057A" w:rsidRPr="00F214E1" w:rsidRDefault="00DF057A" w:rsidP="001073CE">
                        <w:pPr>
                          <w:pStyle w:val="BodyText"/>
                          <w:jc w:val="center"/>
                          <w:rPr>
                            <w:sz w:val="20"/>
                          </w:rPr>
                        </w:pPr>
                        <w:r w:rsidRPr="00F214E1">
                          <w:rPr>
                            <w:sz w:val="20"/>
                          </w:rPr>
                          <w:t xml:space="preserve">Patient </w:t>
                        </w:r>
                        <w:r>
                          <w:rPr>
                            <w:sz w:val="20"/>
                          </w:rPr>
                          <w:t>Portal as Care Plan Consumer</w:t>
                        </w:r>
                      </w:p>
                      <w:p w14:paraId="3894B087" w14:textId="77777777" w:rsidR="00DF057A" w:rsidRPr="00077324" w:rsidRDefault="00DF057A" w:rsidP="001073CE">
                        <w:pPr>
                          <w:pStyle w:val="BodyText"/>
                          <w:spacing w:before="0"/>
                          <w:rPr>
                            <w:sz w:val="22"/>
                            <w:szCs w:val="22"/>
                          </w:rPr>
                        </w:pPr>
                      </w:p>
                    </w:txbxContent>
                  </v:textbox>
                </v:shape>
                <v:rect id="Rectangle 332" o:spid="_x0000_s1044" style="position:absolute;left:11772;top:8280;width:2325;height:4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TX8UA&#10;AADcAAAADwAAAGRycy9kb3ducmV2LnhtbESPT2vCQBTE70K/w/IKvenGWKSmriKWlPao8eLtNfua&#10;pGbfhuzmT/30bkHocZiZ3zDr7Whq0VPrKssK5rMIBHFudcWFglOWTl9AOI+ssbZMCn7JwXbzMFlj&#10;ou3AB+qPvhABwi5BBaX3TSKly0sy6Ga2IQ7et20N+iDbQuoWhwA3tYyjaCkNVhwWSmxoX1J+OXZG&#10;wVcVn/B6yN4js0oX/nPMfrrzm1JPj+PuFYSn0f+H7+0PrWDxHM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n5NfxQAAANwAAAAPAAAAAAAAAAAAAAAAAJgCAABkcnMv&#10;ZG93bnJldi54bWxQSwUGAAAAAAQABAD1AAAAigMAAAAA&#10;"/>
                <v:shape id="Text Box 333" o:spid="_x0000_s1045" type="#_x0000_t202" style="position:absolute;left:14097;top:19071;width:1667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v/XcQA&#10;AADcAAAADwAAAGRycy9kb3ducmV2LnhtbESPzYvCMBTE74L/Q3jCXmRNVxeRrlH8BA+7Bz/w/Gie&#10;bbF5KUm09b83grDHYWZ+w0znranEnZwvLSv4GiQgiDOrS84VnI7bzwkIH5A1VpZJwYM8zGfdzhRT&#10;bRve0/0QchEh7FNUUIRQp1L6rCCDfmBr4uhdrDMYonS51A6bCDeVHCbJWBosOS4UWNOqoOx6uBkF&#10;47W7NXte9denzS/+1fnwvHyclfrotYsfEIHa8B9+t3daweh7BK8z8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b/13EAAAA3AAAAA8AAAAAAAAAAAAAAAAAmAIAAGRycy9k&#10;b3ducmV2LnhtbFBLBQYAAAAABAAEAPUAAACJAwAAAAA=&#10;" stroked="f">
                  <v:textbox inset="0,0,0,0">
                    <w:txbxContent>
                      <w:p w14:paraId="5EA028E3" w14:textId="77777777" w:rsidR="00DF057A" w:rsidRPr="007C43DB" w:rsidRDefault="00DF057A" w:rsidP="001073CE">
                        <w:pPr>
                          <w:pStyle w:val="BodyText"/>
                          <w:jc w:val="center"/>
                          <w:rPr>
                            <w:sz w:val="18"/>
                            <w:szCs w:val="18"/>
                          </w:rPr>
                        </w:pPr>
                        <w:r w:rsidRPr="007C43DB">
                          <w:rPr>
                            <w:sz w:val="18"/>
                            <w:szCs w:val="18"/>
                          </w:rPr>
                          <w:t>Update Care Plan</w:t>
                        </w:r>
                      </w:p>
                      <w:p w14:paraId="414D85B3" w14:textId="77777777" w:rsidR="00DF057A" w:rsidRDefault="00DF057A" w:rsidP="001073CE"/>
                      <w:p w14:paraId="560EF9D2" w14:textId="77777777" w:rsidR="00DF057A" w:rsidRPr="00077324" w:rsidRDefault="00DF057A" w:rsidP="001073CE">
                        <w:pPr>
                          <w:pStyle w:val="BodyText"/>
                          <w:rPr>
                            <w:sz w:val="22"/>
                            <w:szCs w:val="22"/>
                          </w:rPr>
                        </w:pPr>
                        <w:r w:rsidRPr="00077324">
                          <w:rPr>
                            <w:sz w:val="22"/>
                            <w:szCs w:val="22"/>
                          </w:rPr>
                          <w:t>Transaction-B [B]</w:t>
                        </w:r>
                      </w:p>
                    </w:txbxContent>
                  </v:textbox>
                </v:shape>
                <v:line id="Line 335" o:spid="_x0000_s1046" style="position:absolute;flip:y;visibility:visible;mso-wrap-style:square" from="13969,21865" to="33883,21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V9F8UAAADcAAAADwAAAGRycy9kb3ducmV2LnhtbESPQWvCQBCF74L/YZmCl1A3bUTa6Cq2&#10;KhSkh6qHHofsmIRmZ0N21PTfdwuCx8eb971582XvGnWhLtSeDTyNU1DEhbc1lwaOh+3jC6ggyBYb&#10;z2TglwIsF8PBHHPrr/xFl72UKkI45GigEmlzrUNRkcMw9i1x9E6+cyhRdqW2HV4j3DX6OU2n2mHN&#10;saHClt4rKn72Zxff2H7yOsuSN6eT5JU237JLtRgzeuhXM1BCvdyPb+kPayCbTOF/TCSAX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rV9F8UAAADcAAAADwAAAAAAAAAA&#10;AAAAAAChAgAAZHJzL2Rvd25yZXYueG1sUEsFBgAAAAAEAAQA+QAAAJMDAAAAAA==&#10;">
                  <v:stroke endarrow="block"/>
                </v:line>
                <v:rect id="Rectangle 336" o:spid="_x0000_s1047" style="position:absolute;left:51611;top:13692;width:2476;height:5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gwx8QA&#10;AADcAAAADwAAAGRycy9kb3ducmV2LnhtbESPT4vCMBTE74LfITzBm6b+QXerUWQXRY9aL3t72zzb&#10;avNSmqjVT79ZEDwOM/MbZr5sTCluVLvCsoJBPwJBnFpdcKbgmKx7HyCcR9ZYWiYFD3KwXLRbc4y1&#10;vfOebgefiQBhF6OC3PsqltKlORl0fVsRB+9ka4M+yDqTusZ7gJtSDqNoIg0WHBZyrOgrp/RyuBoF&#10;v8XwiM99sonM53rkd01yvv58K9XtNKsZCE+Nf4df7a1WMBpP4f9MOAJ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oMMfEAAAA3AAAAA8AAAAAAAAAAAAAAAAAmAIAAGRycy9k&#10;b3ducmV2LnhtbFBLBQYAAAAABAAEAPUAAACJAwAAAAA=&#10;"/>
                <v:shape id="Text Box 337" o:spid="_x0000_s1048" type="#_x0000_t202" style="position:absolute;left:36207;top:21315;width:1473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9tLMMA&#10;AADcAAAADwAAAGRycy9kb3ducmV2LnhtbERPz2vCMBS+D/wfwhN2GZquDpFqFGcn7LAd2onnR/Ns&#10;i81LSaKt//1yGOz48f3e7EbTiTs531pW8DpPQBBXVrdcKzj9HGcrED4ga+wsk4IHedhtJ08bzLQd&#10;uKB7GWoRQ9hnqKAJoc+k9FVDBv3c9sSRu1hnMEToaqkdDjHcdDJNkqU02HJsaLCnQ0PVtbwZBcvc&#10;3YaCDy/56eMLv/s6Pb8/zko9T8f9GkSgMfyL/9yfWsHiLa6NZ+IR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9tLMMAAADcAAAADwAAAAAAAAAAAAAAAACYAgAAZHJzL2Rv&#10;d25yZXYueG1sUEsFBgAAAAAEAAQA9QAAAIgDAAAAAA==&#10;" stroked="f">
                  <v:textbox inset="0,0,0,0">
                    <w:txbxContent>
                      <w:p w14:paraId="74CE7014" w14:textId="77777777" w:rsidR="00DF057A" w:rsidRPr="00F92D1B" w:rsidRDefault="00DF057A" w:rsidP="001073CE">
                        <w:pPr>
                          <w:pStyle w:val="BodyText"/>
                          <w:jc w:val="center"/>
                          <w:rPr>
                            <w:sz w:val="18"/>
                            <w:szCs w:val="18"/>
                          </w:rPr>
                        </w:pPr>
                        <w:r w:rsidRPr="00F92D1B">
                          <w:rPr>
                            <w:sz w:val="18"/>
                            <w:szCs w:val="18"/>
                          </w:rPr>
                          <w:t>Provide Care Plan</w:t>
                        </w:r>
                      </w:p>
                      <w:p w14:paraId="2EAEB5FD" w14:textId="77777777" w:rsidR="00DF057A" w:rsidRDefault="00DF057A" w:rsidP="001073CE"/>
                      <w:p w14:paraId="7F887529" w14:textId="77777777" w:rsidR="00DF057A" w:rsidRPr="00077324" w:rsidRDefault="00DF057A" w:rsidP="001073CE">
                        <w:pPr>
                          <w:pStyle w:val="BodyText"/>
                          <w:rPr>
                            <w:sz w:val="22"/>
                            <w:szCs w:val="22"/>
                          </w:rPr>
                        </w:pPr>
                        <w:r w:rsidRPr="00077324">
                          <w:rPr>
                            <w:sz w:val="22"/>
                            <w:szCs w:val="22"/>
                          </w:rPr>
                          <w:t>Transaction-B [B]</w:t>
                        </w:r>
                      </w:p>
                    </w:txbxContent>
                  </v:textbox>
                </v:shape>
                <v:line id="Line 338" o:spid="_x0000_s1049" style="position:absolute;visibility:visible;mso-wrap-style:square" from="36110,24286" to="51765,24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Wu9sUAAADcAAAADwAAAGRycy9kb3ducmV2LnhtbESPQUvDQBSE74L/YXmCN7uJFWvSboo0&#10;FHpQoa14fs0+s8Hs25Bd0/Xfu4LQ4zAz3zCrdbS9mGj0nWMF+SwDQdw43XGr4P24vXsC4QOyxt4x&#10;KfghD+vq+mqFpXZn3tN0CK1IEPYlKjAhDKWUvjFk0c/cQJy8TzdaDEmOrdQjnhPc9vI+yx6lxY7T&#10;gsGBNoaar8O3VbAw9V4uZP1yfKunLi/ia/w4FUrd3sTnJYhAMVzC/+2dVjB/KODvTDoCsv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Wu9sUAAADcAAAADwAAAAAAAAAA&#10;AAAAAAChAgAAZHJzL2Rvd25yZXYueG1sUEsFBgAAAAAEAAQA+QAAAJMDAAAAAA==&#10;">
                  <v:stroke endarrow="block"/>
                </v:line>
                <v:line id="Line 339" o:spid="_x0000_s1050" style="position:absolute;flip:x y;visibility:visible;mso-wrap-style:square" from="36482,18841" to="51431,18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BGNcIAAADcAAAADwAAAGRycy9kb3ducmV2LnhtbERPz2vCMBS+D/wfwhN2m6kbk1qNMoTB&#10;Dl50otfX5tlUm5e2ibX7781B2PHj+71cD7YWPXW+cqxgOklAEBdOV1wqOPx+v6UgfEDWWDsmBX/k&#10;Yb0avSwx0+7OO+r3oRQxhH2GCkwITSalLwxZ9BPXEEfu7DqLIcKulLrDewy3tXxPkpm0WHFsMNjQ&#10;xlBx3d+sgj6/TS/H7e7q81M7z1PTbrbtTKnX8fC1ABFoCP/ip/tHK/j4jPPjmXgE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BGNcIAAADcAAAADwAAAAAAAAAAAAAA&#10;AAChAgAAZHJzL2Rvd25yZXYueG1sUEsFBgAAAAAEAAQA+QAAAJADAAAAAA==&#10;">
                  <v:stroke endarrow="block"/>
                </v:line>
                <v:shape id="Text Box 340" o:spid="_x0000_s1051" type="#_x0000_t202" style="position:absolute;left:38920;top:10729;width:904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xSbMUA&#10;AADcAAAADwAAAGRycy9kb3ducmV2LnhtbESPzYvCMBTE7wv+D+EJe1nWVGVFukbxYwUP68EPPD+a&#10;Z1tsXkoSbf3vjSB4HGbmN8xk1ppK3Mj50rKCfi8BQZxZXXKu4HhYf49B+ICssbJMCu7kYTbtfEww&#10;1bbhHd32IRcRwj5FBUUIdSqlzwoy6Hu2Jo7e2TqDIUqXS+2wiXBTyUGSjKTBkuNCgTUtC8ou+6tR&#10;MFq5a7Pj5dfq+PeP2zofnBb3k1Kf3Xb+CyJQG97hV3ujFQx/+vA8E4+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XFJsxQAAANwAAAAPAAAAAAAAAAAAAAAAAJgCAABkcnMv&#10;ZG93bnJldi54bWxQSwUGAAAAAAQABAD1AAAAigMAAAAA&#10;" stroked="f">
                  <v:textbox inset="0,0,0,0">
                    <w:txbxContent>
                      <w:p w14:paraId="74107E83" w14:textId="77777777" w:rsidR="00DF057A" w:rsidRPr="00386D80" w:rsidRDefault="00DF057A"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7D268EB" w14:textId="77777777" w:rsidR="00DF057A" w:rsidRDefault="00DF057A" w:rsidP="001073CE"/>
                      <w:p w14:paraId="1E0FC6A1" w14:textId="77777777" w:rsidR="00DF057A" w:rsidRPr="00077324" w:rsidRDefault="00DF057A" w:rsidP="001073CE">
                        <w:pPr>
                          <w:pStyle w:val="BodyText"/>
                          <w:rPr>
                            <w:sz w:val="22"/>
                            <w:szCs w:val="22"/>
                          </w:rPr>
                        </w:pPr>
                        <w:r w:rsidRPr="00077324">
                          <w:rPr>
                            <w:sz w:val="22"/>
                            <w:szCs w:val="22"/>
                          </w:rPr>
                          <w:t>Transaction-B [B]</w:t>
                        </w:r>
                      </w:p>
                    </w:txbxContent>
                  </v:textbox>
                </v:shape>
                <v:line id="Line 341" o:spid="_x0000_s1052" style="position:absolute;flip:x y;visibility:visible;mso-wrap-style:square" from="36388,13856" to="51765,13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OposIAAADcAAAADwAAAGRycy9kb3ducmV2LnhtbERPTYvCMBC9C/6HMAveNNWDaDXKIgge&#10;vOjKep02s03XZtI2sdZ/bxaEvc3jfc5629tKdNT60rGC6SQBQZw7XXKh4PK1Hy9A+ICssXJMCp7k&#10;YbsZDtaYavfgE3XnUIgYwj5FBSaEOpXS54Ys+omriSP341qLIcK2kLrFRwy3lZwlyVxaLDk2GKxp&#10;Zyi/ne9WQZfdp7/fx9PNZ9dmmS1Mszs2c6VGH/3nCkSgPvyL3+6DjvOXM/h7Jl4gN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aOposIAAADcAAAADwAAAAAAAAAAAAAA&#10;AAChAgAAZHJzL2Rvd25yZXYueG1sUEsFBgAAAAAEAAQA+QAAAJADAAAAAA==&#10;">
                  <v:stroke endarrow="block"/>
                </v:line>
                <v:shape id="Text Box 342" o:spid="_x0000_s1053" type="#_x0000_t202" style="position:absolute;left:36893;top:14438;width:13735;height:3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9+8MA&#10;AADcAAAADwAAAGRycy9kb3ducmV2LnhtbERPS2vCQBC+F/wPywi9FN00BanRVaxpoYd60IrnITsm&#10;wexs2F3z+PfdQqG3+fies94OphEdOV9bVvA8T0AQF1bXXCo4f3/MXkH4gKyxsUwKRvKw3Uwe1php&#10;2/ORulMoRQxhn6GCKoQ2k9IXFRn0c9sSR+5qncEQoSuldtjHcNPINEkW0mDNsaHClvYVFbfT3ShY&#10;5O7eH3n/lJ/fv/DQlunlbbwo9TgddisQgYbwL/5zf+o4f/k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9+8MAAADcAAAADwAAAAAAAAAAAAAAAACYAgAAZHJzL2Rv&#10;d25yZXYueG1sUEsFBgAAAAAEAAQA9QAAAIgDAAAAAA==&#10;" stroked="f">
                  <v:textbox inset="0,0,0,0">
                    <w:txbxContent>
                      <w:p w14:paraId="6CB66163" w14:textId="77777777" w:rsidR="00DF057A" w:rsidRPr="007C43DB" w:rsidRDefault="00DF057A" w:rsidP="001073CE">
                        <w:pPr>
                          <w:pStyle w:val="BodyText"/>
                          <w:jc w:val="center"/>
                          <w:rPr>
                            <w:sz w:val="18"/>
                            <w:szCs w:val="18"/>
                          </w:rPr>
                        </w:pPr>
                        <w:r w:rsidRPr="007C43DB">
                          <w:rPr>
                            <w:sz w:val="18"/>
                            <w:szCs w:val="18"/>
                          </w:rPr>
                          <w:t>Subscribe to Care Plan Updates</w:t>
                        </w:r>
                      </w:p>
                      <w:p w14:paraId="2BC2F75F" w14:textId="77777777" w:rsidR="00DF057A" w:rsidRDefault="00DF057A" w:rsidP="001073CE"/>
                      <w:p w14:paraId="7198BA45" w14:textId="77777777" w:rsidR="00DF057A" w:rsidRPr="00077324" w:rsidRDefault="00DF057A" w:rsidP="001073CE">
                        <w:pPr>
                          <w:pStyle w:val="BodyText"/>
                          <w:rPr>
                            <w:sz w:val="22"/>
                            <w:szCs w:val="22"/>
                          </w:rPr>
                        </w:pPr>
                        <w:r w:rsidRPr="00077324">
                          <w:rPr>
                            <w:sz w:val="22"/>
                            <w:szCs w:val="22"/>
                          </w:rPr>
                          <w:t>Transaction-B [B]</w:t>
                        </w:r>
                      </w:p>
                    </w:txbxContent>
                  </v:textbox>
                </v:shape>
                <v:line id="Line 343" o:spid="_x0000_s1054" style="position:absolute;flip:x y;visibility:visible;mso-wrap-style:square" from="13900,8413" to="33883,8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HccIAAADcAAAADwAAAGRycy9kb3ducmV2LnhtbERPS2sCMRC+C/6HMIXeNGsRH1ujSKFQ&#10;PIiu0vOwGXeXbiZLEjX21xtB8DYf33MWq2hacSHnG8sKRsMMBHFpdcOVguPhezAD4QOyxtYyKbiR&#10;h9Wy31tgru2V93QpQiVSCPscFdQhdLmUvqzJoB/ajjhxJ+sMhgRdJbXDawo3rfzIsok02HBqqLGj&#10;r5rKv+JsFBTbnfudzm/j0/9Z7icxbqZhtFHq/S2uP0EEiuElfrp/dJo/H8PjmXSBX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HccIAAADcAAAADwAAAAAAAAAAAAAA&#10;AAChAgAAZHJzL2Rvd25yZXYueG1sUEsFBgAAAAAEAAQA+QAAAJADAAAAAA==&#10;">
                  <v:stroke startarrow="block"/>
                </v:line>
                <v:shape id="Text Box 344" o:spid="_x0000_s1055" type="#_x0000_t202" style="position:absolute;left:19184;top:8999;width:904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qAFMMA&#10;AADcAAAADwAAAGRycy9kb3ducmV2LnhtbERPS2vCQBC+F/wPywi9FN00UKnRVaxpoYd60IrnITsm&#10;wexs2F3z+PfdQqG3+fies94OphEdOV9bVvA8T0AQF1bXXCo4f3/MXkH4gKyxsUwKRvKw3Uwe1php&#10;2/ORulMoRQxhn6GCKoQ2k9IXFRn0c9sSR+5qncEQoSuldtjHcNPINEkW0mDNsaHClvYVFbfT3ShY&#10;5O7eH3n/lJ/fv/DQlunlbbwo9TgddisQgYbwL/5zf+o4f/k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qAFMMAAADcAAAADwAAAAAAAAAAAAAAAACYAgAAZHJzL2Rv&#10;d25yZXYueG1sUEsFBgAAAAAEAAQA9QAAAIgDAAAAAA==&#10;" stroked="f">
                  <v:textbox inset="0,0,0,0">
                    <w:txbxContent>
                      <w:p w14:paraId="20CEF85E" w14:textId="77777777" w:rsidR="00DF057A" w:rsidRPr="00386D80" w:rsidRDefault="00DF057A"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F1AE3A6" w14:textId="77777777" w:rsidR="00DF057A" w:rsidRDefault="00DF057A" w:rsidP="001073CE"/>
                      <w:p w14:paraId="059C254F" w14:textId="77777777" w:rsidR="00DF057A" w:rsidRPr="00077324" w:rsidRDefault="00DF057A" w:rsidP="001073CE">
                        <w:pPr>
                          <w:pStyle w:val="BodyText"/>
                          <w:rPr>
                            <w:sz w:val="22"/>
                            <w:szCs w:val="22"/>
                          </w:rPr>
                        </w:pPr>
                        <w:r w:rsidRPr="00077324">
                          <w:rPr>
                            <w:sz w:val="22"/>
                            <w:szCs w:val="22"/>
                          </w:rPr>
                          <w:t>Transaction-B [B]</w:t>
                        </w:r>
                      </w:p>
                    </w:txbxContent>
                  </v:textbox>
                </v:shape>
                <v:line id="Line 343" o:spid="_x0000_s1056" style="position:absolute;flip:x y;visibility:visible;mso-wrap-style:square" from="14097,11285" to="34010,11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Nhi8MAAADcAAAADwAAAGRycy9kb3ducmV2LnhtbERP32vCMBB+F/wfwg32pqlDrOuMRQaD&#10;4cOYdez5aM62rLmUJNW4v34ZCL7dx/fzNmU0vTiT851lBYt5BoK4trrjRsHX8W22BuEDssbeMim4&#10;kodyO51ssND2wgc6V6ERKYR9gQraEIZCSl+3ZNDP7UCcuJN1BkOCrpHa4SWFm14+ZdlKGuw4NbQ4&#10;0GtL9U81GgXVx6f7zp+vy9PvKA+rGPd5WOyVenyIuxcQgWK4i2/ud53m50v4fyZd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zYYvDAAAA3AAAAA8AAAAAAAAAAAAA&#10;AAAAoQIAAGRycy9kb3ducmV2LnhtbFBLBQYAAAAABAAEAPkAAACRAwAAAAA=&#10;">
                  <v:stroke startarrow="block"/>
                </v:line>
                <v:shape id="Text Box 344" o:spid="_x0000_s1057" type="#_x0000_t202" style="position:absolute;left:13468;top:5789;width:1901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Zm7sMA&#10;AADcAAAADwAAAGRycy9kb3ducmV2LnhtbERPS2vCQBC+F/wPywi9FN00UCvRVaxpoYd60IrnITsm&#10;wexs2F3z+PfdQqG3+fies94OphEdOV9bVvA8T0AQF1bXXCo4f3/MliB8QNbYWCYFI3nYbiYPa8y0&#10;7flI3SmUIoawz1BBFUKbSemLigz6uW2JI3e1zmCI0JVSO+xjuGlkmiQLabDm2FBhS/uKitvpbhQs&#10;cnfvj7x/ys/vX3hoy/TyNl6UepwOuxWIQEP4F/+5P3Wc//o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Zm7sMAAADcAAAADwAAAAAAAAAAAAAAAACYAgAAZHJzL2Rv&#10;d25yZXYueG1sUEsFBgAAAAAEAAQA9QAAAIgDAAAAAA==&#10;" stroked="f">
                  <v:textbox inset="0,0,0,0">
                    <w:txbxContent>
                      <w:p w14:paraId="61E51933" w14:textId="77777777" w:rsidR="00DF057A" w:rsidRDefault="00DF057A" w:rsidP="007377E7">
                        <w:pPr>
                          <w:pStyle w:val="NormalWeb"/>
                          <w:jc w:val="center"/>
                        </w:pPr>
                        <w:r>
                          <w:rPr>
                            <w:sz w:val="18"/>
                            <w:szCs w:val="18"/>
                          </w:rPr>
                          <w:t>Search for Care</w:t>
                        </w:r>
                        <w:r>
                          <w:rPr>
                            <w:sz w:val="20"/>
                            <w:szCs w:val="20"/>
                          </w:rPr>
                          <w:t xml:space="preserve"> Plan</w:t>
                        </w:r>
                      </w:p>
                      <w:p w14:paraId="2D04994A" w14:textId="77777777" w:rsidR="00DF057A" w:rsidRDefault="00DF057A" w:rsidP="007377E7">
                        <w:pPr>
                          <w:pStyle w:val="NormalWeb"/>
                        </w:pPr>
                        <w:r>
                          <w:t> </w:t>
                        </w:r>
                      </w:p>
                      <w:p w14:paraId="2479649B" w14:textId="77777777" w:rsidR="00DF057A" w:rsidRDefault="00DF057A" w:rsidP="007377E7">
                        <w:pPr>
                          <w:pStyle w:val="NormalWeb"/>
                        </w:pPr>
                        <w:r>
                          <w:rPr>
                            <w:sz w:val="22"/>
                            <w:szCs w:val="22"/>
                          </w:rPr>
                          <w:t>Transaction-B [B]</w:t>
                        </w:r>
                      </w:p>
                    </w:txbxContent>
                  </v:textbox>
                </v:shape>
                <v:rect id="Rectangle 112" o:spid="_x0000_s1058" style="position:absolute;left:11645;top:21865;width:2324;height:4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jSo8MA&#10;AADcAAAADwAAAGRycy9kb3ducmV2LnhtbERPTWvCQBC9C/0PyxR6011TkDZ1FVEs9ajJpbdpdpqk&#10;ZmdDdhPT/npXKHibx/uc5Xq0jRio87VjDfOZAkFcOFNzqSHP9tMXED4gG2wck4Zf8rBePUyWmBp3&#10;4SMNp1CKGMI+RQ1VCG0qpS8qsuhnriWO3LfrLIYIu1KaDi8x3DYyUWohLdYcGypsaVtRcT71VsNX&#10;neT4d8zelX3dP4fDmP30nzutnx7HzRuIQGO4i//dHybOnyd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jSo8MAAADcAAAADwAAAAAAAAAAAAAAAACYAgAAZHJzL2Rv&#10;d25yZXYueG1sUEsFBgAAAAAEAAQA9QAAAIgDAAAAAA==&#10;"/>
                <v:rect id="Rectangle 113" o:spid="_x0000_s1059" style="position:absolute;left:34010;top:13692;width:2324;height:5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R3OMIA&#10;AADcAAAADwAAAGRycy9kb3ducmV2LnhtbERPTWvCQBC9C/6HZYTedKNCqTEbEUVpjxovvU2zY5I2&#10;Oxuym5j217tCwds83uckm8HUoqfWVZYVzGcRCOLc6ooLBZfsMH0D4TyyxtoyKfglB5t0PEow1vbG&#10;J+rPvhAhhF2MCkrvm1hKl5dk0M1sQxy4q20N+gDbQuoWbyHc1HIRRa/SYMWhocSGdiXlP+fOKPiq&#10;Fhf8O2XHyKwOS/8xZN/d516pl8mwXYPwNPin+N/9rsP8+RIez4QLZH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pHc4wgAAANwAAAAPAAAAAAAAAAAAAAAAAJgCAABkcnMvZG93&#10;bnJldi54bWxQSwUGAAAAAAQABAD1AAAAhwMAAAAA&#10;"/>
                <v:rect id="Rectangle 115" o:spid="_x0000_s1060" style="position:absolute;left:34010;top:7699;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FK18MA&#10;AADcAAAADwAAAGRycy9kb3ducmV2LnhtbERPTWvCQBC9F/oflin01my0KG3MKkWx6FGTS29jdpqk&#10;zc6G7Jqk/npXEHqbx/ucdDWaRvTUudqygkkUgyAurK65VJBn25c3EM4ja2wsk4I/crBaPj6kmGg7&#10;8IH6oy9FCGGXoILK+zaR0hUVGXSRbYkD9207gz7ArpS6wyGEm0ZO43guDdYcGipsaV1R8Xs8GwWn&#10;eprj5ZB9xuZ9++r3Y/Zz/too9fw0fixAeBr9v/ju3ukwfzKD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wFK18MAAADcAAAADwAAAAAAAAAAAAAAAACYAgAAZHJzL2Rv&#10;d25yZXYueG1sUEsFBgAAAAAEAAQA9QAAAIgDAAAAAA==&#10;"/>
                <v:rect id="Rectangle 117" o:spid="_x0000_s1061" style="position:absolute;left:51821;top:24183;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9xO8MA&#10;AADcAAAADwAAAGRycy9kb3ducmV2LnhtbERPTWvCQBC9F/oflin01my0oG3MKkWx6FGTS29jdpqk&#10;zc6G7Jqk/npXEHqbx/ucdDWaRvTUudqygkkUgyAurK65VJBn25c3EM4ja2wsk4I/crBaPj6kmGg7&#10;8IH6oy9FCGGXoILK+zaR0hUVGXSRbYkD9207gz7ArpS6wyGEm0ZO43gmDdYcGipsaV1R8Xs8GwWn&#10;eprj5ZB9xuZ9++r3Y/Zz/too9fw0fixAeBr9v/ju3ukwfzKH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9xO8MAAADcAAAADwAAAAAAAAAAAAAAAACYAgAAZHJzL2Rv&#10;d25yZXYueG1sUEsFBgAAAAAEAAQA9QAAAIgDAAAAAA==&#10;"/>
                <v:rect id="Rectangle 118" o:spid="_x0000_s1062" style="position:absolute;left:33883;top:21655;width:2324;height:3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lScUA&#10;AADcAAAADwAAAGRycy9kb3ducmV2LnhtbESPQW/CMAyF75P2HyJP4jZSQJq2QlpNIBA7QrnsZhrT&#10;ljVO1QQo/Pr5MGk3W+/5vc+LfHCtulIfGs8GJuMEFHHpbcOVgUOxfn0HFSKyxdYzGbhTgDx7flpg&#10;av2Nd3Tdx0pJCIcUDdQxdqnWoazJYRj7jli0k+8dRln7StsebxLuWj1NkjftsGFpqLGjZU3lz/7i&#10;DByb6QEfu2KTuI/1LH4NxfnyvTJm9DJ8zkFFGuK/+e96awV/IrTyjEy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AOVJxQAAANwAAAAPAAAAAAAAAAAAAAAAAJgCAABkcnMv&#10;ZG93bnJldi54bWxQSwUGAAAAAAQABAD1AAAAigMAAAAA&#10;"/>
                <w10:anchorlock/>
              </v:group>
            </w:pict>
          </mc:Fallback>
        </mc:AlternateContent>
      </w:r>
      <w:r w:rsidR="001073CE" w:rsidRPr="00B628BD">
        <w:t xml:space="preserve"> </w:t>
      </w:r>
      <w:r w:rsidR="001073CE" w:rsidRPr="003651D9">
        <w:t>Figure X.4.2.</w:t>
      </w:r>
      <w:r w:rsidR="001073CE">
        <w:t>1.1.1</w:t>
      </w:r>
      <w:r w:rsidR="001073CE" w:rsidRPr="003651D9">
        <w:t xml:space="preserve">-1: </w:t>
      </w:r>
      <w:r w:rsidR="001073CE">
        <w:t xml:space="preserve">Encounter A: </w:t>
      </w:r>
      <w:r w:rsidR="001073CE" w:rsidRPr="003651D9">
        <w:t xml:space="preserve">Basic Process Flow in </w:t>
      </w:r>
      <w:r w:rsidR="001073CE">
        <w:t>DCP</w:t>
      </w:r>
      <w:r w:rsidR="001073CE" w:rsidRPr="003651D9">
        <w:t xml:space="preserve"> Profile</w:t>
      </w:r>
    </w:p>
    <w:p w14:paraId="4C67FE01" w14:textId="77777777" w:rsidR="001073CE" w:rsidRDefault="001073CE" w:rsidP="001073CE">
      <w:pPr>
        <w:pStyle w:val="FigureTitle"/>
      </w:pPr>
    </w:p>
    <w:p w14:paraId="4C884082" w14:textId="77777777" w:rsidR="00314713" w:rsidRPr="003651D9" w:rsidRDefault="00314713" w:rsidP="00B628BD">
      <w:pPr>
        <w:pStyle w:val="FigureTitle"/>
      </w:pPr>
    </w:p>
    <w:p w14:paraId="221F9465" w14:textId="77777777" w:rsidR="003E2AA2" w:rsidRDefault="007270F3" w:rsidP="007270F3">
      <w:pPr>
        <w:pStyle w:val="Heading6"/>
        <w:numPr>
          <w:ilvl w:val="0"/>
          <w:numId w:val="0"/>
        </w:numPr>
        <w:ind w:left="1152" w:hanging="1152"/>
      </w:pPr>
      <w:bookmarkStart w:id="77" w:name="_Toc445200540"/>
      <w:r>
        <w:t xml:space="preserve">X.4.2.1.1.2 </w:t>
      </w:r>
      <w:r w:rsidR="003E2AA2" w:rsidRPr="003E2AA2">
        <w:t>Encounter</w:t>
      </w:r>
      <w:r w:rsidR="00EF5BD1">
        <w:t>(s)</w:t>
      </w:r>
      <w:r w:rsidR="003E2AA2" w:rsidRPr="003E2AA2">
        <w:t xml:space="preserve"> </w:t>
      </w:r>
      <w:r w:rsidR="003E2AA2">
        <w:t>B</w:t>
      </w:r>
      <w:r w:rsidR="003E2AA2" w:rsidRPr="003E2AA2">
        <w:t>:</w:t>
      </w:r>
      <w:r w:rsidR="003E2AA2">
        <w:t xml:space="preserve"> </w:t>
      </w:r>
      <w:r w:rsidR="0084683E">
        <w:t>A</w:t>
      </w:r>
      <w:r>
        <w:t xml:space="preserve">llied Health Care Providers and </w:t>
      </w:r>
      <w:r w:rsidR="0084683E">
        <w:t>Specialists</w:t>
      </w:r>
      <w:bookmarkEnd w:id="77"/>
    </w:p>
    <w:p w14:paraId="308CA003" w14:textId="77777777" w:rsidR="00EF5BD1" w:rsidRDefault="0084683E" w:rsidP="00EF5BD1">
      <w:r w:rsidRPr="003E2AA2">
        <w:rPr>
          <w:b/>
          <w:szCs w:val="24"/>
        </w:rPr>
        <w:t>Pre-conditions:</w:t>
      </w:r>
      <w:r w:rsidRPr="00596000">
        <w:rPr>
          <w:szCs w:val="24"/>
        </w:rPr>
        <w:t xml:space="preserve"> </w:t>
      </w:r>
      <w:r w:rsidR="00EF5BD1">
        <w:t>Mr. Anyman’s allied health care provider</w:t>
      </w:r>
      <w:r>
        <w:t>s and specialists have</w:t>
      </w:r>
      <w:r w:rsidR="00EF5BD1">
        <w:t xml:space="preserve"> received a referral with copy of care plan from Dr. Patricia Primary. </w:t>
      </w:r>
    </w:p>
    <w:p w14:paraId="1DE36B35" w14:textId="77777777" w:rsidR="00EF5BD1" w:rsidRDefault="00EF5BD1" w:rsidP="00EF5BD1">
      <w:r>
        <w:t>The allied health care provider</w:t>
      </w:r>
      <w:r w:rsidR="0084683E">
        <w:t>s</w:t>
      </w:r>
      <w:r>
        <w:t xml:space="preserve"> </w:t>
      </w:r>
      <w:r w:rsidR="0084683E">
        <w:t>and specialists have</w:t>
      </w:r>
      <w:r>
        <w:t xml:space="preserve"> accepted the referral and scheduled a first visit with the patient – Mr. Bob Anyman.</w:t>
      </w:r>
    </w:p>
    <w:p w14:paraId="38949B1C" w14:textId="77777777" w:rsidR="00EF5BD1" w:rsidRDefault="00EF5BD1" w:rsidP="00EF5BD1">
      <w:r>
        <w:t>The case has been assigned to the following individual allied health care providers</w:t>
      </w:r>
      <w:r w:rsidR="0084683E">
        <w:t xml:space="preserve"> and </w:t>
      </w:r>
      <w:r w:rsidR="007270F3">
        <w:t xml:space="preserve">referrals made to the applicable </w:t>
      </w:r>
      <w:r w:rsidR="0084683E">
        <w:t>specialists</w:t>
      </w:r>
      <w:r>
        <w:t>:</w:t>
      </w:r>
    </w:p>
    <w:p w14:paraId="380F4642" w14:textId="77777777" w:rsidR="0084683E" w:rsidRDefault="0084683E" w:rsidP="00EF5BD1"/>
    <w:p w14:paraId="3D071796" w14:textId="77777777" w:rsidR="00EF5BD1" w:rsidRDefault="00EF5BD1" w:rsidP="00EF5BD1">
      <w:pPr>
        <w:pStyle w:val="TOC3"/>
        <w:numPr>
          <w:ilvl w:val="0"/>
          <w:numId w:val="29"/>
        </w:numPr>
        <w:tabs>
          <w:tab w:val="clear" w:pos="9350"/>
        </w:tabs>
        <w:spacing w:after="120" w:line="276" w:lineRule="auto"/>
        <w:ind w:left="426"/>
      </w:pPr>
      <w:r>
        <w:t>Ms. Edith Teaching (Diabetic Educator) for development and implementation of comprehensive diabetic education program and plan to ensure that the patient understands the nature of the disease, the problem, potential complications and how best to manage the condition and prevention of potential complications</w:t>
      </w:r>
      <w:r w:rsidR="005719CE">
        <w:t>.</w:t>
      </w:r>
    </w:p>
    <w:p w14:paraId="5420A584" w14:textId="77777777" w:rsidR="00EF5BD1" w:rsidRDefault="00EF5BD1" w:rsidP="00EF5BD1">
      <w:pPr>
        <w:pStyle w:val="TOC3"/>
        <w:numPr>
          <w:ilvl w:val="0"/>
          <w:numId w:val="29"/>
        </w:numPr>
        <w:tabs>
          <w:tab w:val="clear" w:pos="9350"/>
        </w:tabs>
        <w:spacing w:after="120" w:line="276" w:lineRule="auto"/>
        <w:ind w:left="426"/>
      </w:pPr>
      <w:r>
        <w:lastRenderedPageBreak/>
        <w:t>Ms. Debbie Nutrition (Dietitian/Nutritionist) for development and implementation of a nutrition care plan for diabetes to ensure effective stabilization of the blood glucose level with the help of effective diet control</w:t>
      </w:r>
      <w:r w:rsidR="005719CE">
        <w:t>.</w:t>
      </w:r>
    </w:p>
    <w:p w14:paraId="037A927F" w14:textId="296FC050" w:rsidR="00EF5BD1" w:rsidRDefault="00EF5BD1" w:rsidP="00EF5BD1">
      <w:pPr>
        <w:pStyle w:val="TOC3"/>
        <w:numPr>
          <w:ilvl w:val="0"/>
          <w:numId w:val="29"/>
        </w:numPr>
        <w:tabs>
          <w:tab w:val="clear" w:pos="9350"/>
        </w:tabs>
        <w:spacing w:after="120" w:line="276" w:lineRule="auto"/>
        <w:ind w:left="426"/>
      </w:pPr>
      <w:r>
        <w:t>Mr. Ed Active (Exercise Physiologist) for development and implementation of an exercise regime</w:t>
      </w:r>
      <w:r w:rsidR="005719CE">
        <w:t>.</w:t>
      </w:r>
    </w:p>
    <w:p w14:paraId="1052C7F0" w14:textId="77777777" w:rsidR="00EF5BD1" w:rsidRDefault="00EF5BD1" w:rsidP="00EF5BD1">
      <w:pPr>
        <w:pStyle w:val="TOC3"/>
        <w:numPr>
          <w:ilvl w:val="0"/>
          <w:numId w:val="29"/>
        </w:numPr>
        <w:tabs>
          <w:tab w:val="clear" w:pos="9350"/>
        </w:tabs>
        <w:spacing w:after="120" w:line="276" w:lineRule="auto"/>
        <w:ind w:left="426"/>
      </w:pPr>
      <w:r>
        <w:t>In certain countries (e.g. Australia), the community pharmacist (Ms. Susan Script) provides patient with education on diabetic medications prescribed for the patient by Dr. Primary, and development and implementation of an effective and safe medication management program. The objectives are to gain and maintain effective control of the condition and to prevent hypo- and hyper- glycemic episodes.</w:t>
      </w:r>
    </w:p>
    <w:p w14:paraId="52CD05B2" w14:textId="299615F2" w:rsidR="00EF5BD1" w:rsidRDefault="007270F3" w:rsidP="00EF5BD1">
      <w:pPr>
        <w:pStyle w:val="TOC3"/>
        <w:numPr>
          <w:ilvl w:val="0"/>
          <w:numId w:val="29"/>
        </w:numPr>
        <w:tabs>
          <w:tab w:val="clear" w:pos="9350"/>
        </w:tabs>
        <w:spacing w:after="120" w:line="276" w:lineRule="auto"/>
        <w:ind w:left="426"/>
      </w:pPr>
      <w:r>
        <w:t>D</w:t>
      </w:r>
      <w:r w:rsidR="00EF5BD1">
        <w:t xml:space="preserve">r. Larry Listener (clinical psychologist) for counseling and to develop and implement an emotional support program; this includes a plan to reduce the impact of emotional stress brought about by the newly diagnosed condition and to improve the patient’s psychological </w:t>
      </w:r>
      <w:r>
        <w:t>well-being</w:t>
      </w:r>
      <w:r w:rsidR="00EF5BD1">
        <w:t>. The plan may include enrolling patient in diabetic support group.</w:t>
      </w:r>
    </w:p>
    <w:p w14:paraId="1E6070C2" w14:textId="77777777" w:rsidR="00EF5BD1" w:rsidRDefault="007270F3" w:rsidP="00EF5BD1">
      <w:pPr>
        <w:pStyle w:val="TOC3"/>
        <w:numPr>
          <w:ilvl w:val="0"/>
          <w:numId w:val="29"/>
        </w:numPr>
        <w:tabs>
          <w:tab w:val="clear" w:pos="9350"/>
        </w:tabs>
        <w:spacing w:after="120" w:line="276" w:lineRule="auto"/>
        <w:ind w:left="426"/>
      </w:pPr>
      <w:r>
        <w:t>Dr.</w:t>
      </w:r>
      <w:r w:rsidR="00EF5BD1">
        <w:t xml:space="preserve"> Victor Vision (Optometrist) for regular (e.g. 6 monthly) visual and retinal screening and to educate patient on the eye care and how best to prevent/minimize the risks of ocular complications</w:t>
      </w:r>
      <w:r w:rsidR="005719CE">
        <w:t>.</w:t>
      </w:r>
    </w:p>
    <w:p w14:paraId="74D275F3" w14:textId="77777777" w:rsidR="00EF5BD1" w:rsidRDefault="007270F3" w:rsidP="00EF5BD1">
      <w:pPr>
        <w:pStyle w:val="TOC3"/>
        <w:numPr>
          <w:ilvl w:val="0"/>
          <w:numId w:val="29"/>
        </w:numPr>
        <w:tabs>
          <w:tab w:val="clear" w:pos="9350"/>
        </w:tabs>
        <w:spacing w:after="120" w:line="276" w:lineRule="auto"/>
        <w:ind w:left="426"/>
      </w:pPr>
      <w:r>
        <w:t>Dr.</w:t>
      </w:r>
      <w:r w:rsidR="00EF5BD1">
        <w:t xml:space="preserve"> Barry Bunion (Podiatrist) for education on the risks of foot complications and to develop and implement an effective foot care program including regular self-assessment, care of the feet and follow-up visits.</w:t>
      </w:r>
    </w:p>
    <w:p w14:paraId="4903E350" w14:textId="77777777" w:rsidR="00EF5BD1" w:rsidRDefault="007270F3" w:rsidP="00EF5BD1">
      <w:r w:rsidRPr="003E2AA2">
        <w:rPr>
          <w:b/>
        </w:rPr>
        <w:t>Description of Encounter:</w:t>
      </w:r>
      <w:r w:rsidRPr="003E2AA2">
        <w:t xml:space="preserve"> </w:t>
      </w:r>
      <w:r w:rsidR="00EF5BD1">
        <w:t>The patient is registered at the allied health care provider</w:t>
      </w:r>
      <w:r>
        <w:t>/specialist</w:t>
      </w:r>
      <w:r w:rsidR="00EF5BD1">
        <w:t>’s reception. Any additional or new information provided by the patient is recorded in the health care record system operated by the allied health provider clinic.</w:t>
      </w:r>
    </w:p>
    <w:p w14:paraId="35344D9A" w14:textId="5301EB94" w:rsidR="00EF5BD1" w:rsidRDefault="00EF5BD1" w:rsidP="00EF5BD1">
      <w:r>
        <w:t>During the first consultation, the allied health care provider</w:t>
      </w:r>
      <w:r w:rsidR="007270F3">
        <w:t>/specialist</w:t>
      </w:r>
      <w:r>
        <w:t xml:space="preserve"> reviews the referral and care plan </w:t>
      </w:r>
      <w:r w:rsidR="003F2A72">
        <w:t xml:space="preserve">provided </w:t>
      </w:r>
      <w:r>
        <w:t xml:space="preserve">by Dr. Primary. </w:t>
      </w:r>
    </w:p>
    <w:p w14:paraId="22A89AAF" w14:textId="2E97A651" w:rsidR="00EF5BD1" w:rsidRDefault="00EF5BD1" w:rsidP="00EF5BD1">
      <w:r>
        <w:t xml:space="preserve">During subsequent consultation, the allied health care </w:t>
      </w:r>
      <w:r w:rsidR="007270F3">
        <w:t xml:space="preserve">provider/specialist </w:t>
      </w:r>
      <w:r>
        <w:t>reviews the patient’s health care record and most recent care plan of the patient</w:t>
      </w:r>
      <w:r w:rsidR="003F2A72">
        <w:t>.</w:t>
      </w:r>
    </w:p>
    <w:p w14:paraId="593C7BCF" w14:textId="078E5AE7" w:rsidR="00EF5BD1" w:rsidRDefault="00EF5BD1" w:rsidP="00EF5BD1">
      <w:r>
        <w:t>At each consultation, the allied health care provider reviews the patient’s health record, assesses the patient, checks the progress and any risks of non-adherence (compliance) and complications, and discusses the outcomes of the management strategies and/or risks.  Any difficulties in following the management strategies or activities by the patient are discussed.  Any new/revised goals and timing, new intervention and self-care activities are discussed and agreed to by the patient. The new/changed activities are scheduled and target dates agreed upon.</w:t>
      </w:r>
    </w:p>
    <w:p w14:paraId="0066AC3D" w14:textId="77777777" w:rsidR="00EF5BD1" w:rsidRDefault="00EF5BD1" w:rsidP="00EF5BD1">
      <w:r>
        <w:t>The allied health care provider updates the clinical notes and the care plan with the assessment details, and any changes to the management plan including new advice to the patient. The date of next visit is also determined.</w:t>
      </w:r>
    </w:p>
    <w:p w14:paraId="7DEA532F" w14:textId="77777777" w:rsidR="00EF5BD1" w:rsidRDefault="00EF5BD1" w:rsidP="00EF5BD1">
      <w:pPr>
        <w:ind w:firstLine="720"/>
      </w:pPr>
    </w:p>
    <w:p w14:paraId="218626AB" w14:textId="77777777" w:rsidR="00EF5BD1" w:rsidRDefault="00EF5BD1" w:rsidP="00EF5BD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2070"/>
        <w:gridCol w:w="2160"/>
        <w:gridCol w:w="2610"/>
      </w:tblGrid>
      <w:tr w:rsidR="00EF5BD1" w14:paraId="497DA915" w14:textId="77777777" w:rsidTr="00B00121">
        <w:tc>
          <w:tcPr>
            <w:tcW w:w="1818" w:type="dxa"/>
            <w:shd w:val="clear" w:color="auto" w:fill="auto"/>
          </w:tcPr>
          <w:p w14:paraId="328621E6" w14:textId="77777777" w:rsidR="00EF5BD1" w:rsidRPr="00015C1F" w:rsidRDefault="00EF5BD1" w:rsidP="00B00121">
            <w:pPr>
              <w:spacing w:before="100" w:beforeAutospacing="1" w:afterAutospacing="1"/>
              <w:jc w:val="center"/>
              <w:rPr>
                <w:rFonts w:cs="Arial"/>
                <w:b/>
              </w:rPr>
            </w:pPr>
            <w:r w:rsidRPr="00015C1F">
              <w:rPr>
                <w:rFonts w:cs="Arial"/>
                <w:b/>
              </w:rPr>
              <w:t>Provider / Allied Health Provider</w:t>
            </w:r>
          </w:p>
        </w:tc>
        <w:tc>
          <w:tcPr>
            <w:tcW w:w="2070" w:type="dxa"/>
            <w:shd w:val="clear" w:color="auto" w:fill="auto"/>
          </w:tcPr>
          <w:p w14:paraId="5ECF3BBC" w14:textId="77777777" w:rsidR="00EF5BD1" w:rsidRPr="00015C1F" w:rsidRDefault="00EF5BD1" w:rsidP="00B00121">
            <w:pPr>
              <w:spacing w:before="100" w:beforeAutospacing="1" w:afterAutospacing="1"/>
              <w:jc w:val="center"/>
              <w:rPr>
                <w:rFonts w:cs="Arial"/>
                <w:b/>
              </w:rPr>
            </w:pPr>
            <w:r w:rsidRPr="00015C1F">
              <w:rPr>
                <w:rFonts w:cs="Arial"/>
                <w:b/>
              </w:rPr>
              <w:t>Encounter Activities</w:t>
            </w:r>
          </w:p>
        </w:tc>
        <w:tc>
          <w:tcPr>
            <w:tcW w:w="2160" w:type="dxa"/>
            <w:shd w:val="clear" w:color="auto" w:fill="auto"/>
          </w:tcPr>
          <w:p w14:paraId="4F338A91" w14:textId="77777777" w:rsidR="00EF5BD1" w:rsidRPr="00015C1F" w:rsidRDefault="00EF5BD1" w:rsidP="00B00121">
            <w:pPr>
              <w:spacing w:before="100" w:beforeAutospacing="1" w:afterAutospacing="1"/>
              <w:jc w:val="center"/>
              <w:rPr>
                <w:rFonts w:cs="Arial"/>
                <w:b/>
              </w:rPr>
            </w:pPr>
            <w:r w:rsidRPr="00015C1F">
              <w:rPr>
                <w:rFonts w:cs="Arial"/>
                <w:b/>
              </w:rPr>
              <w:t>Outcomes</w:t>
            </w:r>
          </w:p>
        </w:tc>
        <w:tc>
          <w:tcPr>
            <w:tcW w:w="2610" w:type="dxa"/>
            <w:shd w:val="clear" w:color="auto" w:fill="auto"/>
          </w:tcPr>
          <w:p w14:paraId="0757AC67" w14:textId="77777777" w:rsidR="00EF5BD1" w:rsidRPr="00015C1F" w:rsidRDefault="00EF5BD1" w:rsidP="00B00121">
            <w:pPr>
              <w:spacing w:before="100" w:beforeAutospacing="1" w:afterAutospacing="1"/>
              <w:jc w:val="center"/>
              <w:rPr>
                <w:rFonts w:cs="Arial"/>
                <w:b/>
              </w:rPr>
            </w:pPr>
            <w:r w:rsidRPr="00015C1F">
              <w:rPr>
                <w:rFonts w:cs="Arial"/>
                <w:b/>
              </w:rPr>
              <w:t>Communications</w:t>
            </w:r>
          </w:p>
        </w:tc>
      </w:tr>
      <w:tr w:rsidR="00EF5BD1" w14:paraId="6EECA2E3" w14:textId="77777777" w:rsidTr="00B00121">
        <w:tc>
          <w:tcPr>
            <w:tcW w:w="1818" w:type="dxa"/>
            <w:shd w:val="clear" w:color="auto" w:fill="auto"/>
          </w:tcPr>
          <w:p w14:paraId="74CC7746"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Diabetic Educator</w:t>
            </w:r>
          </w:p>
        </w:tc>
        <w:tc>
          <w:tcPr>
            <w:tcW w:w="2070" w:type="dxa"/>
            <w:shd w:val="clear" w:color="auto" w:fill="auto"/>
          </w:tcPr>
          <w:p w14:paraId="6308A0C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5D0DD9B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learning needs and strategy</w:t>
            </w:r>
          </w:p>
          <w:p w14:paraId="776674B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education plan</w:t>
            </w:r>
          </w:p>
        </w:tc>
        <w:tc>
          <w:tcPr>
            <w:tcW w:w="2160" w:type="dxa"/>
            <w:shd w:val="clear" w:color="auto" w:fill="auto"/>
          </w:tcPr>
          <w:p w14:paraId="3098302D"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education plan</w:t>
            </w:r>
          </w:p>
          <w:p w14:paraId="597D01E4"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2BBE75F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44C0ABB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New/updated education plan to patient</w:t>
            </w:r>
          </w:p>
          <w:p w14:paraId="2E899382" w14:textId="6FCD7CB0" w:rsidR="00EF5BD1" w:rsidRPr="00015C1F" w:rsidRDefault="003F2A72"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w:t>
            </w:r>
          </w:p>
        </w:tc>
      </w:tr>
      <w:tr w:rsidR="00EF5BD1" w14:paraId="0807952D" w14:textId="77777777" w:rsidTr="00B00121">
        <w:tc>
          <w:tcPr>
            <w:tcW w:w="1818" w:type="dxa"/>
            <w:shd w:val="clear" w:color="auto" w:fill="auto"/>
          </w:tcPr>
          <w:p w14:paraId="0731D54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Dietitian/Nutritionist</w:t>
            </w:r>
          </w:p>
        </w:tc>
        <w:tc>
          <w:tcPr>
            <w:tcW w:w="2070" w:type="dxa"/>
            <w:shd w:val="clear" w:color="auto" w:fill="auto"/>
          </w:tcPr>
          <w:p w14:paraId="1DD0C81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6D99AB8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diet management needs and strategies</w:t>
            </w:r>
          </w:p>
          <w:p w14:paraId="3B56D760"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diet management plan</w:t>
            </w:r>
          </w:p>
        </w:tc>
        <w:tc>
          <w:tcPr>
            <w:tcW w:w="2160" w:type="dxa"/>
            <w:shd w:val="clear" w:color="auto" w:fill="auto"/>
          </w:tcPr>
          <w:p w14:paraId="0D915CA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diet plan</w:t>
            </w:r>
          </w:p>
          <w:p w14:paraId="1C9C909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Weight assessment;</w:t>
            </w:r>
            <w:r>
              <w:rPr>
                <w:rFonts w:cs="Arial"/>
                <w:sz w:val="18"/>
                <w:szCs w:val="18"/>
              </w:rPr>
              <w:t xml:space="preserve"> Exercise plan</w:t>
            </w:r>
          </w:p>
          <w:p w14:paraId="3D64D357"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Diet management plan; </w:t>
            </w:r>
          </w:p>
          <w:p w14:paraId="600C978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Referral to educator and exercise </w:t>
            </w:r>
            <w:r>
              <w:rPr>
                <w:rFonts w:cs="Arial"/>
                <w:sz w:val="18"/>
                <w:szCs w:val="18"/>
              </w:rPr>
              <w:t xml:space="preserve">therapy </w:t>
            </w:r>
            <w:r w:rsidRPr="00015C1F">
              <w:rPr>
                <w:rFonts w:cs="Arial"/>
                <w:sz w:val="18"/>
                <w:szCs w:val="18"/>
              </w:rPr>
              <w:t>if necessary</w:t>
            </w:r>
          </w:p>
          <w:p w14:paraId="5E1F1274"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6913CD3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37B5D350"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New/updated </w:t>
            </w:r>
            <w:r>
              <w:t xml:space="preserve">care plan </w:t>
            </w:r>
            <w:r w:rsidRPr="00015C1F">
              <w:rPr>
                <w:rFonts w:cs="Arial"/>
                <w:sz w:val="18"/>
                <w:szCs w:val="18"/>
              </w:rPr>
              <w:t>to patient</w:t>
            </w:r>
          </w:p>
          <w:p w14:paraId="55786D57" w14:textId="0E9A3507" w:rsidR="00EF5BD1" w:rsidRPr="00015C1F" w:rsidRDefault="003F2A72"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w:t>
            </w:r>
            <w:r w:rsidR="00EF5BD1" w:rsidRPr="00015C1F">
              <w:rPr>
                <w:rFonts w:cs="Arial"/>
                <w:sz w:val="18"/>
                <w:szCs w:val="18"/>
              </w:rPr>
              <w:t xml:space="preserve"> e.g. diabetic educator, exercise physiologist, </w:t>
            </w:r>
            <w:r w:rsidR="00EF5BD1">
              <w:rPr>
                <w:rFonts w:cs="Arial"/>
                <w:sz w:val="18"/>
                <w:szCs w:val="18"/>
              </w:rPr>
              <w:t>etc.</w:t>
            </w:r>
          </w:p>
        </w:tc>
      </w:tr>
      <w:tr w:rsidR="00EF5BD1" w14:paraId="3A88B4CE" w14:textId="77777777" w:rsidTr="00B00121">
        <w:tc>
          <w:tcPr>
            <w:tcW w:w="1818" w:type="dxa"/>
            <w:shd w:val="clear" w:color="auto" w:fill="auto"/>
          </w:tcPr>
          <w:p w14:paraId="25F2886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Exercise Physiologist</w:t>
            </w:r>
          </w:p>
        </w:tc>
        <w:tc>
          <w:tcPr>
            <w:tcW w:w="2070" w:type="dxa"/>
            <w:shd w:val="clear" w:color="auto" w:fill="auto"/>
          </w:tcPr>
          <w:p w14:paraId="6467EC4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01E11CB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exercise/activity needs and strategies</w:t>
            </w:r>
          </w:p>
          <w:p w14:paraId="3418658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exercise plan</w:t>
            </w:r>
          </w:p>
        </w:tc>
        <w:tc>
          <w:tcPr>
            <w:tcW w:w="2160" w:type="dxa"/>
            <w:shd w:val="clear" w:color="auto" w:fill="auto"/>
          </w:tcPr>
          <w:p w14:paraId="26FC21A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exercise plan:</w:t>
            </w:r>
          </w:p>
          <w:p w14:paraId="31A4995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Weight assessment; exercise plan</w:t>
            </w:r>
          </w:p>
          <w:p w14:paraId="129BF1A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03936DD7"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49E98B7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New/updated exercise plan to patient</w:t>
            </w:r>
          </w:p>
          <w:p w14:paraId="1F988DE8" w14:textId="0BC91D45" w:rsidR="00EF5BD1" w:rsidRPr="00015C1F" w:rsidRDefault="000E1F9A"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 xml:space="preserve">, e.g. diabetic educator, dietitian, </w:t>
            </w:r>
            <w:r>
              <w:rPr>
                <w:rFonts w:cs="Arial"/>
                <w:sz w:val="18"/>
                <w:szCs w:val="18"/>
              </w:rPr>
              <w:t>etc.</w:t>
            </w:r>
            <w:r w:rsidR="00EF5BD1">
              <w:rPr>
                <w:rFonts w:cs="Arial"/>
                <w:sz w:val="18"/>
                <w:szCs w:val="18"/>
              </w:rPr>
              <w:t>.</w:t>
            </w:r>
          </w:p>
        </w:tc>
      </w:tr>
      <w:tr w:rsidR="00EF5BD1" w14:paraId="0AA3B66D" w14:textId="77777777" w:rsidTr="00B00121">
        <w:tc>
          <w:tcPr>
            <w:tcW w:w="1818" w:type="dxa"/>
            <w:shd w:val="clear" w:color="auto" w:fill="auto"/>
          </w:tcPr>
          <w:p w14:paraId="298D0D2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Community Pharmacist</w:t>
            </w:r>
          </w:p>
        </w:tc>
        <w:tc>
          <w:tcPr>
            <w:tcW w:w="2070" w:type="dxa"/>
            <w:shd w:val="clear" w:color="auto" w:fill="auto"/>
          </w:tcPr>
          <w:p w14:paraId="233EE54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patient medication profile</w:t>
            </w:r>
          </w:p>
          <w:p w14:paraId="3EEF2A57"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Assess medication management (education, conformance, </w:t>
            </w:r>
            <w:r>
              <w:rPr>
                <w:rFonts w:cs="Arial"/>
                <w:sz w:val="18"/>
                <w:szCs w:val="18"/>
              </w:rPr>
              <w:t>etc.</w:t>
            </w:r>
            <w:r w:rsidRPr="00015C1F">
              <w:rPr>
                <w:rFonts w:cs="Arial"/>
                <w:sz w:val="18"/>
                <w:szCs w:val="18"/>
              </w:rPr>
              <w:t>) needs and strategies</w:t>
            </w:r>
          </w:p>
          <w:p w14:paraId="78381901"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medication management plan</w:t>
            </w:r>
          </w:p>
        </w:tc>
        <w:tc>
          <w:tcPr>
            <w:tcW w:w="2160" w:type="dxa"/>
            <w:shd w:val="clear" w:color="auto" w:fill="auto"/>
          </w:tcPr>
          <w:p w14:paraId="1B242D8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medication management plan:</w:t>
            </w:r>
          </w:p>
          <w:p w14:paraId="55F47388"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patient current medication list assessment result;</w:t>
            </w:r>
          </w:p>
          <w:p w14:paraId="1E01052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recommendation on meds management; referral to other provider(s) if necessary</w:t>
            </w:r>
          </w:p>
          <w:p w14:paraId="28301784"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dispense record on dispensed meds</w:t>
            </w:r>
          </w:p>
          <w:p w14:paraId="5802F513"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Update clinical notes</w:t>
            </w:r>
          </w:p>
          <w:p w14:paraId="0480B6B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58EF4C8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New/updated medication management plan to patient</w:t>
            </w:r>
          </w:p>
          <w:p w14:paraId="6F577EAD" w14:textId="6750B246" w:rsidR="00EF5BD1" w:rsidRPr="00015C1F" w:rsidRDefault="00EF5BD1" w:rsidP="006A670E">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sidR="006A670E">
              <w:rPr>
                <w:rFonts w:cs="Arial"/>
                <w:sz w:val="18"/>
                <w:szCs w:val="18"/>
              </w:rPr>
              <w:t>shared with</w:t>
            </w:r>
            <w:r w:rsidR="006A670E" w:rsidRPr="00015C1F">
              <w:rPr>
                <w:rFonts w:cs="Arial"/>
                <w:sz w:val="18"/>
                <w:szCs w:val="18"/>
              </w:rPr>
              <w:t xml:space="preserve"> </w:t>
            </w:r>
            <w:r w:rsidRPr="00015C1F">
              <w:rPr>
                <w:rFonts w:cs="Arial"/>
                <w:sz w:val="18"/>
                <w:szCs w:val="18"/>
              </w:rPr>
              <w:t xml:space="preserve">primary care provider and to </w:t>
            </w:r>
            <w:r w:rsidR="006A670E" w:rsidRPr="00015C1F">
              <w:rPr>
                <w:rFonts w:cs="Arial"/>
                <w:sz w:val="18"/>
                <w:szCs w:val="18"/>
              </w:rPr>
              <w:t>other</w:t>
            </w:r>
            <w:r w:rsidR="006A670E">
              <w:rPr>
                <w:rFonts w:cs="Arial"/>
                <w:sz w:val="18"/>
                <w:szCs w:val="18"/>
              </w:rPr>
              <w:t xml:space="preserve"> care providers</w:t>
            </w:r>
            <w:r w:rsidRPr="00015C1F">
              <w:rPr>
                <w:rFonts w:cs="Arial"/>
                <w:sz w:val="18"/>
                <w:szCs w:val="18"/>
              </w:rPr>
              <w:t xml:space="preserve">, e.g. diabetic educator, dietitian, </w:t>
            </w:r>
            <w:r>
              <w:rPr>
                <w:rFonts w:cs="Arial"/>
                <w:sz w:val="18"/>
                <w:szCs w:val="18"/>
              </w:rPr>
              <w:t>etc.</w:t>
            </w:r>
          </w:p>
        </w:tc>
      </w:tr>
      <w:tr w:rsidR="00EF5BD1" w14:paraId="543317E8" w14:textId="77777777" w:rsidTr="00B00121">
        <w:tc>
          <w:tcPr>
            <w:tcW w:w="1818" w:type="dxa"/>
            <w:shd w:val="clear" w:color="auto" w:fill="auto"/>
          </w:tcPr>
          <w:p w14:paraId="459A2593"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Clinical Psychologist</w:t>
            </w:r>
          </w:p>
        </w:tc>
        <w:tc>
          <w:tcPr>
            <w:tcW w:w="2070" w:type="dxa"/>
            <w:shd w:val="clear" w:color="auto" w:fill="auto"/>
          </w:tcPr>
          <w:p w14:paraId="45A0582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3362FBF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emotional status, coping mechanisms and strategies</w:t>
            </w:r>
          </w:p>
          <w:p w14:paraId="776992E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psychological management plan</w:t>
            </w:r>
          </w:p>
        </w:tc>
        <w:tc>
          <w:tcPr>
            <w:tcW w:w="2160" w:type="dxa"/>
            <w:shd w:val="clear" w:color="auto" w:fill="auto"/>
          </w:tcPr>
          <w:p w14:paraId="283606D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psychological management plan:</w:t>
            </w:r>
          </w:p>
          <w:p w14:paraId="3BB0DB8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Emotion assessment;</w:t>
            </w:r>
          </w:p>
          <w:p w14:paraId="0AE325E3"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Psychotherapy session plan</w:t>
            </w:r>
          </w:p>
          <w:p w14:paraId="4731266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439ABB9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221C8ED1"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New/updated psychological management plan to patient</w:t>
            </w:r>
          </w:p>
          <w:p w14:paraId="3C9FA96A" w14:textId="0B6E57ED" w:rsidR="00EF5BD1" w:rsidRPr="00015C1F" w:rsidRDefault="00492541"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 xml:space="preserve">, e.g. diabetic educator, dietitian, </w:t>
            </w:r>
            <w:r>
              <w:rPr>
                <w:rFonts w:cs="Arial"/>
                <w:sz w:val="18"/>
                <w:szCs w:val="18"/>
              </w:rPr>
              <w:t>etc.</w:t>
            </w:r>
          </w:p>
        </w:tc>
      </w:tr>
      <w:tr w:rsidR="00EF5BD1" w14:paraId="13388481" w14:textId="77777777" w:rsidTr="00B00121">
        <w:tc>
          <w:tcPr>
            <w:tcW w:w="1818" w:type="dxa"/>
            <w:shd w:val="clear" w:color="auto" w:fill="auto"/>
          </w:tcPr>
          <w:p w14:paraId="4728F54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Optometrist</w:t>
            </w:r>
          </w:p>
        </w:tc>
        <w:tc>
          <w:tcPr>
            <w:tcW w:w="2070" w:type="dxa"/>
            <w:shd w:val="clear" w:color="auto" w:fill="auto"/>
          </w:tcPr>
          <w:p w14:paraId="09575288"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7605F0C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eye care needs and strategies</w:t>
            </w:r>
          </w:p>
          <w:p w14:paraId="5CF356DD"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Discuss and finalize eye </w:t>
            </w:r>
            <w:r>
              <w:t>care plan</w:t>
            </w:r>
          </w:p>
        </w:tc>
        <w:tc>
          <w:tcPr>
            <w:tcW w:w="2160" w:type="dxa"/>
            <w:shd w:val="clear" w:color="auto" w:fill="auto"/>
          </w:tcPr>
          <w:p w14:paraId="7E584242"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Develop/update eye </w:t>
            </w:r>
            <w:r>
              <w:t>care plan</w:t>
            </w:r>
            <w:r w:rsidRPr="00015C1F">
              <w:rPr>
                <w:rFonts w:cs="Arial"/>
                <w:sz w:val="18"/>
                <w:szCs w:val="18"/>
              </w:rPr>
              <w:t>:</w:t>
            </w:r>
          </w:p>
          <w:p w14:paraId="1AF2E65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Regular eye checks for early detection of Diabetic retinopathy (1yearly to 2 yearly depending on national protocol and how advanced is DM)</w:t>
            </w:r>
          </w:p>
          <w:p w14:paraId="737BAE4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Stop smoking (prevent smoking related damage to eye cells)</w:t>
            </w:r>
          </w:p>
          <w:p w14:paraId="6ADA0B12"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Wear sun glasses when in sun (prevent </w:t>
            </w:r>
            <w:r>
              <w:rPr>
                <w:rFonts w:cs="Arial"/>
                <w:sz w:val="18"/>
                <w:szCs w:val="18"/>
              </w:rPr>
              <w:t xml:space="preserve">UV </w:t>
            </w:r>
            <w:r w:rsidRPr="00015C1F">
              <w:rPr>
                <w:rFonts w:cs="Arial"/>
                <w:sz w:val="18"/>
                <w:szCs w:val="18"/>
              </w:rPr>
              <w:t>accelerating eye damage) – dispense prescription sun glasses if necessary;</w:t>
            </w:r>
          </w:p>
          <w:p w14:paraId="49E7A8C0" w14:textId="77777777" w:rsidR="00EF5BD1" w:rsidRPr="00015C1F" w:rsidRDefault="00EF5BD1" w:rsidP="00B00121">
            <w:pPr>
              <w:spacing w:before="100" w:beforeAutospacing="1" w:afterAutospacing="1"/>
              <w:rPr>
                <w:rFonts w:cs="Arial"/>
                <w:sz w:val="18"/>
                <w:szCs w:val="18"/>
              </w:rPr>
            </w:pPr>
            <w:r>
              <w:rPr>
                <w:rFonts w:cs="Arial"/>
                <w:sz w:val="18"/>
                <w:szCs w:val="18"/>
              </w:rPr>
              <w:t xml:space="preserve">Referral to Dietitian/Nutritionist for counseling on diet </w:t>
            </w:r>
            <w:r w:rsidRPr="00015C1F">
              <w:rPr>
                <w:rFonts w:cs="Arial"/>
                <w:sz w:val="18"/>
                <w:szCs w:val="18"/>
              </w:rPr>
              <w:t>rich in fruits and green leafy veg and Omega 3</w:t>
            </w:r>
            <w:r>
              <w:rPr>
                <w:rFonts w:cs="Arial"/>
                <w:sz w:val="18"/>
                <w:szCs w:val="18"/>
              </w:rPr>
              <w:t xml:space="preserve"> fats along with e</w:t>
            </w:r>
            <w:r w:rsidRPr="00015C1F">
              <w:rPr>
                <w:rFonts w:cs="Arial"/>
                <w:sz w:val="18"/>
                <w:szCs w:val="18"/>
              </w:rPr>
              <w:t>ffective weight control</w:t>
            </w:r>
          </w:p>
          <w:p w14:paraId="5741A74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0CBB9E0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14AAF5D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New/updated eye </w:t>
            </w:r>
            <w:r>
              <w:t>care plan</w:t>
            </w:r>
            <w:r w:rsidRPr="00015C1F">
              <w:rPr>
                <w:rFonts w:cs="Arial"/>
                <w:sz w:val="18"/>
                <w:szCs w:val="18"/>
              </w:rPr>
              <w:t xml:space="preserve"> to patient</w:t>
            </w:r>
          </w:p>
          <w:p w14:paraId="7DA738BC" w14:textId="5B3F98B9" w:rsidR="00EF5BD1" w:rsidRPr="00015C1F" w:rsidRDefault="006A670E"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 xml:space="preserve">, e.g. diabetic educator, dietitian, </w:t>
            </w:r>
            <w:r>
              <w:rPr>
                <w:rFonts w:cs="Arial"/>
                <w:sz w:val="18"/>
                <w:szCs w:val="18"/>
              </w:rPr>
              <w:t>etc.</w:t>
            </w:r>
            <w:r w:rsidR="00EF5BD1">
              <w:rPr>
                <w:rFonts w:cs="Arial"/>
                <w:sz w:val="18"/>
                <w:szCs w:val="18"/>
              </w:rPr>
              <w:t>.</w:t>
            </w:r>
          </w:p>
        </w:tc>
      </w:tr>
      <w:tr w:rsidR="00EF5BD1" w14:paraId="640C4488" w14:textId="77777777" w:rsidTr="00B00121">
        <w:tc>
          <w:tcPr>
            <w:tcW w:w="1818" w:type="dxa"/>
            <w:shd w:val="clear" w:color="auto" w:fill="auto"/>
          </w:tcPr>
          <w:p w14:paraId="7A3FF43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Podiatrist</w:t>
            </w:r>
          </w:p>
        </w:tc>
        <w:tc>
          <w:tcPr>
            <w:tcW w:w="2070" w:type="dxa"/>
            <w:shd w:val="clear" w:color="auto" w:fill="auto"/>
          </w:tcPr>
          <w:p w14:paraId="0289F540"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01923C2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foot care needs and strategies</w:t>
            </w:r>
          </w:p>
          <w:p w14:paraId="621A0B24"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 xml:space="preserve">Discuss and finalize foot </w:t>
            </w:r>
            <w:r>
              <w:t>care plan</w:t>
            </w:r>
          </w:p>
        </w:tc>
        <w:tc>
          <w:tcPr>
            <w:tcW w:w="2160" w:type="dxa"/>
            <w:shd w:val="clear" w:color="auto" w:fill="auto"/>
          </w:tcPr>
          <w:p w14:paraId="1C2A61A8"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 xml:space="preserve">Develop/update foot </w:t>
            </w:r>
            <w:r>
              <w:t>care plan</w:t>
            </w:r>
          </w:p>
          <w:p w14:paraId="20F11AE3"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Foot assessment</w:t>
            </w:r>
          </w:p>
          <w:p w14:paraId="5CA13A6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 xml:space="preserve">Foot </w:t>
            </w:r>
            <w:r>
              <w:t>care plan</w:t>
            </w:r>
          </w:p>
          <w:p w14:paraId="304B37C6"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50A7680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414F41E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 xml:space="preserve">New/updated foot </w:t>
            </w:r>
            <w:r>
              <w:t xml:space="preserve">care plan </w:t>
            </w:r>
            <w:r w:rsidRPr="00015C1F">
              <w:rPr>
                <w:rFonts w:cs="Arial"/>
                <w:sz w:val="18"/>
                <w:szCs w:val="18"/>
              </w:rPr>
              <w:t>to patient</w:t>
            </w:r>
          </w:p>
          <w:p w14:paraId="18A098A2" w14:textId="42F95AE4" w:rsidR="00EF5BD1" w:rsidRPr="00015C1F" w:rsidRDefault="00492541"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 xml:space="preserve">, </w:t>
            </w:r>
            <w:r w:rsidR="00EF5BD1" w:rsidRPr="00015C1F">
              <w:rPr>
                <w:rFonts w:cs="Arial"/>
                <w:sz w:val="18"/>
                <w:szCs w:val="18"/>
              </w:rPr>
              <w:t xml:space="preserve"> e.g. diabetic </w:t>
            </w:r>
            <w:r w:rsidR="00EF5BD1" w:rsidRPr="00015C1F">
              <w:rPr>
                <w:rFonts w:cs="Arial"/>
                <w:sz w:val="18"/>
                <w:szCs w:val="18"/>
              </w:rPr>
              <w:lastRenderedPageBreak/>
              <w:t xml:space="preserve">educator, dietitian, pharmacist, </w:t>
            </w:r>
            <w:r w:rsidR="00EF5BD1">
              <w:rPr>
                <w:rFonts w:cs="Arial"/>
                <w:sz w:val="18"/>
                <w:szCs w:val="18"/>
              </w:rPr>
              <w:t>etc.</w:t>
            </w:r>
          </w:p>
        </w:tc>
      </w:tr>
    </w:tbl>
    <w:p w14:paraId="45AE12C3" w14:textId="77777777" w:rsidR="00EF5BD1" w:rsidRPr="00314713" w:rsidRDefault="00EF5BD1" w:rsidP="00EF5BD1">
      <w:pPr>
        <w:pStyle w:val="Caption"/>
        <w:rPr>
          <w:sz w:val="20"/>
        </w:rPr>
      </w:pPr>
      <w:r w:rsidRPr="00314713">
        <w:rPr>
          <w:sz w:val="20"/>
        </w:rPr>
        <w:lastRenderedPageBreak/>
        <w:t>Table 2. Allied Health</w:t>
      </w:r>
      <w:r w:rsidR="00314713">
        <w:rPr>
          <w:sz w:val="20"/>
        </w:rPr>
        <w:t xml:space="preserve"> </w:t>
      </w:r>
      <w:r w:rsidR="00314713" w:rsidRPr="00314713">
        <w:rPr>
          <w:sz w:val="20"/>
        </w:rPr>
        <w:t>Professionals/Specialists</w:t>
      </w:r>
      <w:r w:rsidRPr="00314713">
        <w:rPr>
          <w:sz w:val="20"/>
        </w:rPr>
        <w:t xml:space="preserve"> Encounter</w:t>
      </w:r>
      <w:r w:rsidR="00314713" w:rsidRPr="00314713">
        <w:rPr>
          <w:sz w:val="20"/>
        </w:rPr>
        <w:t>s</w:t>
      </w:r>
      <w:r w:rsidRPr="00314713">
        <w:rPr>
          <w:sz w:val="20"/>
        </w:rPr>
        <w:t xml:space="preserve"> – Activities and Outcomes</w:t>
      </w:r>
    </w:p>
    <w:p w14:paraId="42129842" w14:textId="77777777" w:rsidR="00EF5BD1" w:rsidRDefault="00EF5BD1" w:rsidP="00EF5BD1"/>
    <w:p w14:paraId="55B59FF1" w14:textId="6B9F1025" w:rsidR="00EF5BD1" w:rsidRDefault="006F1780" w:rsidP="00EF5BD1">
      <w:pPr>
        <w:pStyle w:val="Footer"/>
      </w:pPr>
      <w:r w:rsidRPr="006F1780">
        <w:rPr>
          <w:b/>
        </w:rPr>
        <w:t>Post Condition:</w:t>
      </w:r>
      <w:r>
        <w:t xml:space="preserve"> </w:t>
      </w:r>
      <w:r w:rsidR="00EF5BD1">
        <w:t>An updated allied health domain specific care plan complete with action items and target dates is completed with patient agreement.</w:t>
      </w:r>
    </w:p>
    <w:p w14:paraId="443E97FB" w14:textId="55E6BF9C" w:rsidR="00EF5BD1" w:rsidRDefault="00EF5BD1" w:rsidP="00EF5BD1">
      <w:pPr>
        <w:pStyle w:val="Footer"/>
      </w:pPr>
      <w:r>
        <w:t xml:space="preserve">The patient is </w:t>
      </w:r>
      <w:r w:rsidR="00314713">
        <w:t>provided</w:t>
      </w:r>
      <w:r>
        <w:t xml:space="preserve"> a copy of the new/updated care plan at the end of each allied health</w:t>
      </w:r>
      <w:r w:rsidR="00314713">
        <w:t>/specialist</w:t>
      </w:r>
      <w:r>
        <w:t xml:space="preserve"> consultation.</w:t>
      </w:r>
    </w:p>
    <w:p w14:paraId="30595E9D" w14:textId="58CDD3C1" w:rsidR="00274982" w:rsidRDefault="00EF5BD1" w:rsidP="00274982">
      <w:pPr>
        <w:pStyle w:val="Footer"/>
      </w:pPr>
      <w:r>
        <w:t>At the end of each consultation a progress note is written by the allied health provider</w:t>
      </w:r>
      <w:r w:rsidR="001F106D">
        <w:t>/specialist</w:t>
      </w:r>
      <w:r>
        <w:t xml:space="preserve"> which documents the outcomes of the assessment, any new risks identified and changes to or new management strategies that have been included in the updated care plan. This allied health domain specific progress note is s</w:t>
      </w:r>
      <w:r w:rsidR="00267883">
        <w:t xml:space="preserve">hared with </w:t>
      </w:r>
      <w:r>
        <w:t xml:space="preserve">the patient’s primary care provider, Dr. Primary. Any care coordination responsibilities required of Dr. Primary is also communicated. The progress note is also </w:t>
      </w:r>
      <w:r w:rsidR="00267883">
        <w:t xml:space="preserve">shared with </w:t>
      </w:r>
      <w:r>
        <w:t>any other allied health care provider(s) who may need to be informed about changes in risks, goals, and management plan that are relevant to the ongoing management of the patient. For example, progress note from a dietitian/nutritionist may contain clinical information that may need to be considered by the diabetic educator.</w:t>
      </w:r>
      <w:r w:rsidR="00274982" w:rsidRPr="00274982">
        <w:t xml:space="preserve"> </w:t>
      </w:r>
    </w:p>
    <w:p w14:paraId="6F8F6C1F" w14:textId="77777777" w:rsidR="00274982" w:rsidRDefault="004C7B88" w:rsidP="00274982">
      <w:pPr>
        <w:pStyle w:val="Footer"/>
      </w:pPr>
      <w:r w:rsidRPr="003651D9">
        <w:rPr>
          <w:noProof/>
        </w:rPr>
        <mc:AlternateContent>
          <mc:Choice Requires="wpc">
            <w:drawing>
              <wp:inline distT="0" distB="0" distL="0" distR="0" wp14:anchorId="412B7AFD" wp14:editId="2FC74C66">
                <wp:extent cx="6144260" cy="3087015"/>
                <wp:effectExtent l="0" t="0" r="0" b="0"/>
                <wp:docPr id="345" name="Canvas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3" name="Text Box 347"/>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6C4C75" w14:textId="77777777" w:rsidR="00DF057A" w:rsidRPr="00077324" w:rsidRDefault="00DF057A" w:rsidP="00274982">
                              <w:pPr>
                                <w:pStyle w:val="BodyText"/>
                                <w:jc w:val="center"/>
                                <w:rPr>
                                  <w:sz w:val="22"/>
                                  <w:szCs w:val="22"/>
                                </w:rPr>
                              </w:pPr>
                              <w:r>
                                <w:rPr>
                                  <w:sz w:val="22"/>
                                  <w:szCs w:val="22"/>
                                </w:rPr>
                                <w:t>Encounter(s) B</w:t>
                              </w:r>
                            </w:p>
                            <w:p w14:paraId="2EBDE698" w14:textId="77777777" w:rsidR="00DF057A" w:rsidRDefault="00DF057A" w:rsidP="00274982"/>
                            <w:p w14:paraId="464410A3" w14:textId="77777777" w:rsidR="00DF057A" w:rsidRPr="00077324" w:rsidRDefault="00DF057A" w:rsidP="00274982">
                              <w:pPr>
                                <w:pStyle w:val="BodyText"/>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wps:wsp>
                        <wps:cNvPr id="224" name="Text Box 348"/>
                        <wps:cNvSpPr txBox="1">
                          <a:spLocks noChangeArrowheads="1"/>
                        </wps:cNvSpPr>
                        <wps:spPr bwMode="auto">
                          <a:xfrm>
                            <a:off x="609600" y="0"/>
                            <a:ext cx="1384935" cy="762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A0A30A" w14:textId="48D7D29E" w:rsidR="00DF057A" w:rsidRPr="00D555AC" w:rsidRDefault="00DF057A" w:rsidP="00274982">
                              <w:pPr>
                                <w:pStyle w:val="BodyText"/>
                                <w:jc w:val="center"/>
                                <w:rPr>
                                  <w:sz w:val="18"/>
                                  <w:szCs w:val="18"/>
                                </w:rPr>
                              </w:pPr>
                              <w:r w:rsidRPr="00D555AC">
                                <w:rPr>
                                  <w:sz w:val="18"/>
                                  <w:szCs w:val="18"/>
                                </w:rPr>
                                <w:t>Providers EHRs (e.g. specialists and Allied Care Providers)</w:t>
                              </w:r>
                              <w:r>
                                <w:rPr>
                                  <w:sz w:val="18"/>
                                  <w:szCs w:val="18"/>
                                </w:rPr>
                                <w:t xml:space="preserve"> as Care Plan Updater / Care Plan Consumer</w:t>
                              </w:r>
                            </w:p>
                            <w:p w14:paraId="3C9BAC92" w14:textId="77777777" w:rsidR="00DF057A" w:rsidRPr="00F214E1" w:rsidRDefault="00DF057A" w:rsidP="00274982">
                              <w:pPr>
                                <w:pStyle w:val="BodyText"/>
                                <w:rPr>
                                  <w:sz w:val="20"/>
                                </w:rPr>
                              </w:pPr>
                            </w:p>
                            <w:p w14:paraId="3B383322" w14:textId="77777777" w:rsidR="00DF057A" w:rsidRDefault="00DF057A" w:rsidP="00274982">
                              <w:pPr>
                                <w:pStyle w:val="BodyText"/>
                                <w:spacing w:before="0"/>
                                <w:rPr>
                                  <w:sz w:val="22"/>
                                  <w:szCs w:val="22"/>
                                </w:rPr>
                              </w:pPr>
                            </w:p>
                            <w:p w14:paraId="760E6DE0" w14:textId="77777777" w:rsidR="00DF057A" w:rsidRPr="00077324" w:rsidRDefault="00DF057A" w:rsidP="00274982">
                              <w:pPr>
                                <w:pStyle w:val="BodyText"/>
                                <w:spacing w:before="0"/>
                                <w:rPr>
                                  <w:sz w:val="22"/>
                                  <w:szCs w:val="22"/>
                                </w:rPr>
                              </w:pPr>
                            </w:p>
                            <w:p w14:paraId="229A1201" w14:textId="77777777" w:rsidR="00DF057A" w:rsidRPr="00077324" w:rsidRDefault="00DF057A" w:rsidP="00274982">
                              <w:pPr>
                                <w:pStyle w:val="BodyText"/>
                                <w:rPr>
                                  <w:sz w:val="22"/>
                                  <w:szCs w:val="22"/>
                                </w:rPr>
                              </w:pPr>
                            </w:p>
                            <w:p w14:paraId="0BB16BEF" w14:textId="77777777" w:rsidR="00DF057A" w:rsidRDefault="00DF057A" w:rsidP="00274982"/>
                            <w:p w14:paraId="308672D0" w14:textId="77777777" w:rsidR="00DF057A" w:rsidRPr="00077324" w:rsidRDefault="00DF057A" w:rsidP="00274982">
                              <w:pPr>
                                <w:pStyle w:val="BodyText"/>
                                <w:rPr>
                                  <w:sz w:val="22"/>
                                  <w:szCs w:val="22"/>
                                </w:rPr>
                              </w:pPr>
                              <w:r w:rsidRPr="00077324">
                                <w:rPr>
                                  <w:sz w:val="22"/>
                                  <w:szCs w:val="22"/>
                                </w:rPr>
                                <w:t>Actor D/</w:t>
                              </w:r>
                            </w:p>
                            <w:p w14:paraId="30EF57E0" w14:textId="77777777" w:rsidR="00DF057A" w:rsidRPr="00077324" w:rsidRDefault="00DF057A" w:rsidP="00274982">
                              <w:pPr>
                                <w:pStyle w:val="BodyText"/>
                                <w:rPr>
                                  <w:sz w:val="22"/>
                                  <w:szCs w:val="22"/>
                                </w:rPr>
                              </w:pPr>
                              <w:r w:rsidRPr="00077324">
                                <w:rPr>
                                  <w:sz w:val="22"/>
                                  <w:szCs w:val="22"/>
                                </w:rPr>
                                <w:t>Actor E</w:t>
                              </w:r>
                            </w:p>
                          </w:txbxContent>
                        </wps:txbx>
                        <wps:bodyPr rot="0" vert="horz" wrap="square" lIns="0" tIns="0" rIns="0" bIns="0" anchor="t" anchorCtr="0" upright="1">
                          <a:noAutofit/>
                        </wps:bodyPr>
                      </wps:wsp>
                      <wps:wsp>
                        <wps:cNvPr id="225" name="Line 349"/>
                        <wps:cNvCnPr>
                          <a:cxnSpLocks noChangeShapeType="1"/>
                        </wps:cNvCnPr>
                        <wps:spPr bwMode="auto">
                          <a:xfrm flipH="1" flipV="1">
                            <a:off x="1264921" y="493985"/>
                            <a:ext cx="14604" cy="250165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6" name="Text Box 350"/>
                        <wps:cNvSpPr txBox="1">
                          <a:spLocks noChangeArrowheads="1"/>
                        </wps:cNvSpPr>
                        <wps:spPr bwMode="auto">
                          <a:xfrm>
                            <a:off x="3000787" y="144366"/>
                            <a:ext cx="1410896" cy="5680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CAC8AC" w14:textId="51A9B4A8" w:rsidR="00DF057A" w:rsidRPr="00077324" w:rsidRDefault="00DF057A" w:rsidP="00A171E5">
                              <w:pPr>
                                <w:pStyle w:val="BodyText"/>
                                <w:rPr>
                                  <w:sz w:val="22"/>
                                  <w:szCs w:val="22"/>
                                </w:rPr>
                              </w:pPr>
                              <w:r w:rsidRPr="00F0650A">
                                <w:rPr>
                                  <w:sz w:val="20"/>
                                </w:rPr>
                                <w:t>Care Plan</w:t>
                              </w:r>
                              <w:r>
                                <w:rPr>
                                  <w:sz w:val="20"/>
                                </w:rPr>
                                <w:t xml:space="preserve"> Management System as Care Plan Manager</w:t>
                              </w:r>
                            </w:p>
                          </w:txbxContent>
                        </wps:txbx>
                        <wps:bodyPr rot="0" vert="horz" wrap="square" lIns="0" tIns="0" rIns="0" bIns="0" anchor="t" anchorCtr="0" upright="1">
                          <a:noAutofit/>
                        </wps:bodyPr>
                      </wps:wsp>
                      <wps:wsp>
                        <wps:cNvPr id="227" name="Line 351"/>
                        <wps:cNvCnPr>
                          <a:cxnSpLocks noChangeShapeType="1"/>
                        </wps:cNvCnPr>
                        <wps:spPr bwMode="auto">
                          <a:xfrm flipH="1" flipV="1">
                            <a:off x="3498850" y="608221"/>
                            <a:ext cx="19050" cy="24210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8" name="Line 352"/>
                        <wps:cNvCnPr>
                          <a:cxnSpLocks noChangeShapeType="1"/>
                        </wps:cNvCnPr>
                        <wps:spPr bwMode="auto">
                          <a:xfrm flipH="1" flipV="1">
                            <a:off x="5273040" y="608275"/>
                            <a:ext cx="22627" cy="24602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9" name="Text Box 353"/>
                        <wps:cNvSpPr txBox="1">
                          <a:spLocks noChangeArrowheads="1"/>
                        </wps:cNvSpPr>
                        <wps:spPr bwMode="auto">
                          <a:xfrm>
                            <a:off x="4693285" y="123384"/>
                            <a:ext cx="1090436" cy="46575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C82FF7" w14:textId="7345B4CC" w:rsidR="00DF057A" w:rsidRPr="00F214E1" w:rsidRDefault="00DF057A" w:rsidP="00274982">
                              <w:pPr>
                                <w:pStyle w:val="BodyText"/>
                                <w:jc w:val="center"/>
                                <w:rPr>
                                  <w:sz w:val="20"/>
                                </w:rPr>
                              </w:pPr>
                              <w:r w:rsidRPr="00F214E1">
                                <w:rPr>
                                  <w:sz w:val="20"/>
                                </w:rPr>
                                <w:t>P</w:t>
                              </w:r>
                              <w:r>
                                <w:rPr>
                                  <w:sz w:val="20"/>
                                </w:rPr>
                                <w:t>atient Portal as Care Plan Consumer</w:t>
                              </w:r>
                            </w:p>
                            <w:p w14:paraId="0DE4CBEF" w14:textId="77777777" w:rsidR="00DF057A" w:rsidRPr="00077324" w:rsidRDefault="00DF057A" w:rsidP="00274982">
                              <w:pPr>
                                <w:pStyle w:val="BodyText"/>
                                <w:spacing w:before="0"/>
                                <w:rPr>
                                  <w:sz w:val="22"/>
                                  <w:szCs w:val="22"/>
                                </w:rPr>
                              </w:pPr>
                            </w:p>
                          </w:txbxContent>
                        </wps:txbx>
                        <wps:bodyPr rot="0" vert="horz" wrap="square" lIns="0" tIns="0" rIns="0" bIns="0" anchor="t" anchorCtr="0" upright="1">
                          <a:noAutofit/>
                        </wps:bodyPr>
                      </wps:wsp>
                      <wps:wsp>
                        <wps:cNvPr id="230" name="Text Box 354"/>
                        <wps:cNvSpPr txBox="1">
                          <a:spLocks noChangeArrowheads="1"/>
                        </wps:cNvSpPr>
                        <wps:spPr bwMode="auto">
                          <a:xfrm>
                            <a:off x="1501140" y="211455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9EF4F8" w14:textId="77777777" w:rsidR="00DF057A" w:rsidRPr="00386D80" w:rsidRDefault="00DF057A" w:rsidP="00274982">
                              <w:pPr>
                                <w:pStyle w:val="BodyText"/>
                                <w:jc w:val="center"/>
                                <w:rPr>
                                  <w:sz w:val="20"/>
                                </w:rPr>
                              </w:pPr>
                              <w:r w:rsidRPr="00386D80">
                                <w:rPr>
                                  <w:sz w:val="20"/>
                                </w:rPr>
                                <w:t>U</w:t>
                              </w:r>
                              <w:r>
                                <w:rPr>
                                  <w:sz w:val="20"/>
                                </w:rPr>
                                <w:t>pdate Care Plan</w:t>
                              </w:r>
                            </w:p>
                            <w:p w14:paraId="4B28CB4C" w14:textId="77777777" w:rsidR="00DF057A" w:rsidRDefault="00DF057A" w:rsidP="00274982"/>
                            <w:p w14:paraId="770C1087" w14:textId="77777777" w:rsidR="00DF057A" w:rsidRPr="00077324" w:rsidRDefault="00DF057A"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1" name="Rectangle 355"/>
                        <wps:cNvSpPr>
                          <a:spLocks noChangeArrowheads="1"/>
                        </wps:cNvSpPr>
                        <wps:spPr bwMode="auto">
                          <a:xfrm>
                            <a:off x="3389858" y="898355"/>
                            <a:ext cx="227330" cy="8743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2" name="Line 356"/>
                        <wps:cNvCnPr>
                          <a:cxnSpLocks noChangeShapeType="1"/>
                        </wps:cNvCnPr>
                        <wps:spPr bwMode="auto">
                          <a:xfrm>
                            <a:off x="1412543" y="2381534"/>
                            <a:ext cx="1968832" cy="149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Rectangle 357"/>
                        <wps:cNvSpPr>
                          <a:spLocks noChangeArrowheads="1"/>
                        </wps:cNvSpPr>
                        <wps:spPr bwMode="auto">
                          <a:xfrm>
                            <a:off x="5125557" y="933915"/>
                            <a:ext cx="247650" cy="20453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4" name="Text Box 358"/>
                        <wps:cNvSpPr txBox="1">
                          <a:spLocks noChangeArrowheads="1"/>
                        </wps:cNvSpPr>
                        <wps:spPr bwMode="auto">
                          <a:xfrm>
                            <a:off x="3617188" y="2315195"/>
                            <a:ext cx="1434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228504" w14:textId="77777777" w:rsidR="00DF057A" w:rsidRPr="00364CC5" w:rsidRDefault="00DF057A" w:rsidP="00274982">
                              <w:pPr>
                                <w:pStyle w:val="BodyText"/>
                                <w:jc w:val="center"/>
                                <w:rPr>
                                  <w:sz w:val="18"/>
                                  <w:szCs w:val="18"/>
                                </w:rPr>
                              </w:pPr>
                              <w:r w:rsidRPr="00364CC5">
                                <w:rPr>
                                  <w:sz w:val="18"/>
                                  <w:szCs w:val="18"/>
                                </w:rPr>
                                <w:t>Provide Care Plan</w:t>
                              </w:r>
                            </w:p>
                            <w:p w14:paraId="7155B7ED" w14:textId="77777777" w:rsidR="00DF057A" w:rsidRDefault="00DF057A" w:rsidP="00274982"/>
                            <w:p w14:paraId="007DF843" w14:textId="77777777" w:rsidR="00DF057A" w:rsidRPr="00077324" w:rsidRDefault="00DF057A"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5" name="Line 359"/>
                        <wps:cNvCnPr>
                          <a:cxnSpLocks noChangeShapeType="1"/>
                        </wps:cNvCnPr>
                        <wps:spPr bwMode="auto">
                          <a:xfrm>
                            <a:off x="3623126" y="2517718"/>
                            <a:ext cx="1543050" cy="120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Text Box 361"/>
                        <wps:cNvSpPr txBox="1">
                          <a:spLocks noChangeArrowheads="1"/>
                        </wps:cNvSpPr>
                        <wps:spPr bwMode="auto">
                          <a:xfrm>
                            <a:off x="3707765" y="653415"/>
                            <a:ext cx="139382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D8D77B" w14:textId="77777777" w:rsidR="00DF057A" w:rsidRPr="00386D80" w:rsidRDefault="00DF057A"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08CF627A" w14:textId="77777777" w:rsidR="00DF057A" w:rsidRDefault="00DF057A" w:rsidP="00274982"/>
                            <w:p w14:paraId="17019F2A" w14:textId="77777777" w:rsidR="00DF057A" w:rsidRPr="00077324" w:rsidRDefault="00DF057A"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8" name="Line 362"/>
                        <wps:cNvCnPr>
                          <a:cxnSpLocks noChangeShapeType="1"/>
                        </wps:cNvCnPr>
                        <wps:spPr bwMode="auto">
                          <a:xfrm flipH="1" flipV="1">
                            <a:off x="3608705" y="1405719"/>
                            <a:ext cx="1543050" cy="109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Text Box 363"/>
                        <wps:cNvSpPr txBox="1">
                          <a:spLocks noChangeArrowheads="1"/>
                        </wps:cNvSpPr>
                        <wps:spPr bwMode="auto">
                          <a:xfrm>
                            <a:off x="3651885" y="1138555"/>
                            <a:ext cx="145669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407A61" w14:textId="77777777" w:rsidR="00DF057A" w:rsidRPr="00364CC5" w:rsidRDefault="00DF057A" w:rsidP="00274982">
                              <w:pPr>
                                <w:pStyle w:val="BodyText"/>
                                <w:jc w:val="center"/>
                                <w:rPr>
                                  <w:sz w:val="18"/>
                                  <w:szCs w:val="18"/>
                                </w:rPr>
                              </w:pPr>
                              <w:r w:rsidRPr="00364CC5">
                                <w:rPr>
                                  <w:sz w:val="18"/>
                                  <w:szCs w:val="18"/>
                                </w:rPr>
                                <w:t>Subscribe to Care Plan</w:t>
                              </w:r>
                              <w:r>
                                <w:rPr>
                                  <w:sz w:val="18"/>
                                  <w:szCs w:val="18"/>
                                </w:rPr>
                                <w:t xml:space="preserve"> Updates</w:t>
                              </w:r>
                            </w:p>
                            <w:p w14:paraId="29A3B1EF" w14:textId="77777777" w:rsidR="00DF057A" w:rsidRDefault="00DF057A" w:rsidP="00274982"/>
                            <w:p w14:paraId="07EDD75F" w14:textId="77777777" w:rsidR="00DF057A" w:rsidRPr="00077324" w:rsidRDefault="00DF057A"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40" name="Rectangle 364"/>
                        <wps:cNvSpPr>
                          <a:spLocks noChangeArrowheads="1"/>
                        </wps:cNvSpPr>
                        <wps:spPr bwMode="auto">
                          <a:xfrm>
                            <a:off x="1141730" y="873046"/>
                            <a:ext cx="227330" cy="6528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1" name="Line 365"/>
                        <wps:cNvCnPr>
                          <a:cxnSpLocks noChangeShapeType="1"/>
                        </wps:cNvCnPr>
                        <wps:spPr bwMode="auto">
                          <a:xfrm>
                            <a:off x="1412543" y="1011138"/>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Line 367"/>
                        <wps:cNvCnPr>
                          <a:cxnSpLocks noChangeShapeType="1"/>
                        </wps:cNvCnPr>
                        <wps:spPr bwMode="auto">
                          <a:xfrm flipH="1" flipV="1">
                            <a:off x="1382395" y="1479475"/>
                            <a:ext cx="1969136" cy="12749"/>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244" name="Text Box 368"/>
                        <wps:cNvSpPr txBox="1">
                          <a:spLocks noChangeArrowheads="1"/>
                        </wps:cNvSpPr>
                        <wps:spPr bwMode="auto">
                          <a:xfrm>
                            <a:off x="1433195" y="1188091"/>
                            <a:ext cx="173545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CE3C7A" w14:textId="77777777" w:rsidR="00DF057A" w:rsidRPr="00364CC5" w:rsidRDefault="00DF057A" w:rsidP="00274982">
                              <w:pPr>
                                <w:pStyle w:val="BodyText"/>
                                <w:jc w:val="center"/>
                                <w:rPr>
                                  <w:sz w:val="18"/>
                                  <w:szCs w:val="18"/>
                                </w:rPr>
                              </w:pPr>
                              <w:r w:rsidRPr="00364CC5">
                                <w:rPr>
                                  <w:sz w:val="18"/>
                                  <w:szCs w:val="18"/>
                                </w:rPr>
                                <w:t>Subscribe to Care Plan Updates</w:t>
                              </w:r>
                            </w:p>
                            <w:p w14:paraId="72F2DA86" w14:textId="77777777" w:rsidR="00DF057A" w:rsidRDefault="00DF057A" w:rsidP="00274982"/>
                            <w:p w14:paraId="69B64E73" w14:textId="77777777" w:rsidR="00DF057A" w:rsidRPr="00077324" w:rsidRDefault="00DF057A"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45" name="Text Box 369"/>
                        <wps:cNvSpPr txBox="1">
                          <a:spLocks noChangeArrowheads="1"/>
                        </wps:cNvSpPr>
                        <wps:spPr bwMode="auto">
                          <a:xfrm>
                            <a:off x="1426845" y="727747"/>
                            <a:ext cx="17418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ACD547" w14:textId="77777777" w:rsidR="00DF057A" w:rsidRPr="00386D80" w:rsidRDefault="00DF057A"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1F7ED27F" w14:textId="77777777" w:rsidR="00DF057A" w:rsidRDefault="00DF057A" w:rsidP="00274982"/>
                            <w:p w14:paraId="5F5E1379" w14:textId="77777777" w:rsidR="00DF057A" w:rsidRPr="00077324" w:rsidRDefault="00DF057A"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14" name="Rectangle 114"/>
                        <wps:cNvSpPr>
                          <a:spLocks noChangeArrowheads="1"/>
                        </wps:cNvSpPr>
                        <wps:spPr bwMode="auto">
                          <a:xfrm>
                            <a:off x="5120135" y="1259010"/>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9" name="Rectangle 119"/>
                        <wps:cNvSpPr>
                          <a:spLocks noChangeArrowheads="1"/>
                        </wps:cNvSpPr>
                        <wps:spPr bwMode="auto">
                          <a:xfrm>
                            <a:off x="1172937" y="2373438"/>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Rectangle 120"/>
                        <wps:cNvSpPr>
                          <a:spLocks noChangeArrowheads="1"/>
                        </wps:cNvSpPr>
                        <wps:spPr bwMode="auto">
                          <a:xfrm>
                            <a:off x="3390716" y="2381334"/>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1" name="Rectangle 121"/>
                        <wps:cNvSpPr>
                          <a:spLocks noChangeArrowheads="1"/>
                        </wps:cNvSpPr>
                        <wps:spPr bwMode="auto">
                          <a:xfrm>
                            <a:off x="5183956" y="2502463"/>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2" name="Line 362"/>
                        <wps:cNvCnPr>
                          <a:cxnSpLocks noChangeShapeType="1"/>
                        </wps:cNvCnPr>
                        <wps:spPr bwMode="auto">
                          <a:xfrm flipH="1">
                            <a:off x="3635161" y="933762"/>
                            <a:ext cx="1484974" cy="868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12B7AFD" id="Canvas 345" o:spid="_x0000_s1063" editas="canvas" style="width:483.8pt;height:243.05pt;mso-position-horizontal-relative:char;mso-position-vertical-relative:line" coordsize="61442,30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">
                <v:shape id="_x0000_s1064" type="#_x0000_t75" style="position:absolute;width:61442;height:30867;visibility:visible;mso-wrap-style:square">
                  <v:fill o:detectmouseclick="t"/>
                  <v:path o:connecttype="none"/>
                </v:shape>
                <v:shape id="Text Box 347" o:spid="_x0000_s1065" type="#_x0000_t202" style="position:absolute;top:8280;width:11144;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Y5VMQA&#10;AADbAAAADwAAAGRycy9kb3ducmV2LnhtbESPzWrDMBCE74G+g9hCL6GR64IJbpTQJi300BychJwX&#10;a2ObWCsjKf55+6pQyHGY+WaY1WY0rejJ+caygpdFAoK4tLrhSsHp+PW8BOEDssbWMimYyMNm/TBb&#10;Ya7twAX1h1CJWMI+RwV1CF0upS9rMugXtiOO3sU6gyFKV0ntcIjlppVpkmTSYMNxocaOtjWV18PN&#10;KMh27jYUvJ3vTp8/uO+q9PwxnZV6ehzf30AEGsM9/E9/68i9wt+X+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2OVTEAAAA2wAAAA8AAAAAAAAAAAAAAAAAmAIAAGRycy9k&#10;b3ducmV2LnhtbFBLBQYAAAAABAAEAPUAAACJAwAAAAA=&#10;" stroked="f">
                  <v:textbox inset="0,0,0,0">
                    <w:txbxContent>
                      <w:p w14:paraId="2D6C4C75" w14:textId="77777777" w:rsidR="00DF057A" w:rsidRPr="00077324" w:rsidRDefault="00DF057A" w:rsidP="00274982">
                        <w:pPr>
                          <w:pStyle w:val="BodyText"/>
                          <w:jc w:val="center"/>
                          <w:rPr>
                            <w:sz w:val="22"/>
                            <w:szCs w:val="22"/>
                          </w:rPr>
                        </w:pPr>
                        <w:r>
                          <w:rPr>
                            <w:sz w:val="22"/>
                            <w:szCs w:val="22"/>
                          </w:rPr>
                          <w:t>Encounter(s) B</w:t>
                        </w:r>
                      </w:p>
                      <w:p w14:paraId="2EBDE698" w14:textId="77777777" w:rsidR="00DF057A" w:rsidRDefault="00DF057A" w:rsidP="00274982"/>
                      <w:p w14:paraId="464410A3" w14:textId="77777777" w:rsidR="00DF057A" w:rsidRPr="00077324" w:rsidRDefault="00DF057A" w:rsidP="00274982">
                        <w:pPr>
                          <w:pStyle w:val="BodyText"/>
                          <w:rPr>
                            <w:sz w:val="22"/>
                            <w:szCs w:val="22"/>
                          </w:rPr>
                        </w:pPr>
                        <w:r>
                          <w:rPr>
                            <w:sz w:val="22"/>
                            <w:szCs w:val="22"/>
                          </w:rPr>
                          <w:t>Transaction_</w:t>
                        </w:r>
                        <w:r w:rsidRPr="00077324">
                          <w:rPr>
                            <w:sz w:val="22"/>
                            <w:szCs w:val="22"/>
                          </w:rPr>
                          <w:t>1 [1]</w:t>
                        </w:r>
                      </w:p>
                    </w:txbxContent>
                  </v:textbox>
                </v:shape>
                <v:shape id="Text Box 348" o:spid="_x0000_s1066" type="#_x0000_t202" style="position:absolute;left:6096;width:13849;height:7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yNFMQA&#10;AADcAAAADwAAAGRycy9kb3ducmV2LnhtbESPT4vCMBTE74LfITzBi6ypRWTpGsW/4ME96IrnR/O2&#10;Ldu8lCTa+u2NIOxxmJnfMPNlZ2pxJ+crywom4wQEcW51xYWCy8/+4xOED8gaa8uk4EEelot+b46Z&#10;ti2f6H4OhYgQ9hkqKENoMil9XpJBP7YNcfR+rTMYonSF1A7bCDe1TJNkJg1WHBdKbGhTUv53vhkF&#10;s627tSfejLaX3RG/myK9rh9XpYaDbvUFIlAX/sPv9kErSNMpvM7EI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MjRTEAAAA3AAAAA8AAAAAAAAAAAAAAAAAmAIAAGRycy9k&#10;b3ducmV2LnhtbFBLBQYAAAAABAAEAPUAAACJAwAAAAA=&#10;" stroked="f">
                  <v:textbox inset="0,0,0,0">
                    <w:txbxContent>
                      <w:p w14:paraId="5BA0A30A" w14:textId="48D7D29E" w:rsidR="00DF057A" w:rsidRPr="00D555AC" w:rsidRDefault="00DF057A" w:rsidP="00274982">
                        <w:pPr>
                          <w:pStyle w:val="BodyText"/>
                          <w:jc w:val="center"/>
                          <w:rPr>
                            <w:sz w:val="18"/>
                            <w:szCs w:val="18"/>
                          </w:rPr>
                        </w:pPr>
                        <w:r w:rsidRPr="00D555AC">
                          <w:rPr>
                            <w:sz w:val="18"/>
                            <w:szCs w:val="18"/>
                          </w:rPr>
                          <w:t>Providers EHRs (e.g. specialists and Allied Care Providers)</w:t>
                        </w:r>
                        <w:r>
                          <w:rPr>
                            <w:sz w:val="18"/>
                            <w:szCs w:val="18"/>
                          </w:rPr>
                          <w:t xml:space="preserve"> as Care Plan Updater / Care Plan Consumer</w:t>
                        </w:r>
                      </w:p>
                      <w:p w14:paraId="3C9BAC92" w14:textId="77777777" w:rsidR="00DF057A" w:rsidRPr="00F214E1" w:rsidRDefault="00DF057A" w:rsidP="00274982">
                        <w:pPr>
                          <w:pStyle w:val="BodyText"/>
                          <w:rPr>
                            <w:sz w:val="20"/>
                          </w:rPr>
                        </w:pPr>
                      </w:p>
                      <w:p w14:paraId="3B383322" w14:textId="77777777" w:rsidR="00DF057A" w:rsidRDefault="00DF057A" w:rsidP="00274982">
                        <w:pPr>
                          <w:pStyle w:val="BodyText"/>
                          <w:spacing w:before="0"/>
                          <w:rPr>
                            <w:sz w:val="22"/>
                            <w:szCs w:val="22"/>
                          </w:rPr>
                        </w:pPr>
                      </w:p>
                      <w:p w14:paraId="760E6DE0" w14:textId="77777777" w:rsidR="00DF057A" w:rsidRPr="00077324" w:rsidRDefault="00DF057A" w:rsidP="00274982">
                        <w:pPr>
                          <w:pStyle w:val="BodyText"/>
                          <w:spacing w:before="0"/>
                          <w:rPr>
                            <w:sz w:val="22"/>
                            <w:szCs w:val="22"/>
                          </w:rPr>
                        </w:pPr>
                      </w:p>
                      <w:p w14:paraId="229A1201" w14:textId="77777777" w:rsidR="00DF057A" w:rsidRPr="00077324" w:rsidRDefault="00DF057A" w:rsidP="00274982">
                        <w:pPr>
                          <w:pStyle w:val="BodyText"/>
                          <w:rPr>
                            <w:sz w:val="22"/>
                            <w:szCs w:val="22"/>
                          </w:rPr>
                        </w:pPr>
                      </w:p>
                      <w:p w14:paraId="0BB16BEF" w14:textId="77777777" w:rsidR="00DF057A" w:rsidRDefault="00DF057A" w:rsidP="00274982"/>
                      <w:p w14:paraId="308672D0" w14:textId="77777777" w:rsidR="00DF057A" w:rsidRPr="00077324" w:rsidRDefault="00DF057A" w:rsidP="00274982">
                        <w:pPr>
                          <w:pStyle w:val="BodyText"/>
                          <w:rPr>
                            <w:sz w:val="22"/>
                            <w:szCs w:val="22"/>
                          </w:rPr>
                        </w:pPr>
                        <w:r w:rsidRPr="00077324">
                          <w:rPr>
                            <w:sz w:val="22"/>
                            <w:szCs w:val="22"/>
                          </w:rPr>
                          <w:t>Actor D/</w:t>
                        </w:r>
                      </w:p>
                      <w:p w14:paraId="30EF57E0" w14:textId="77777777" w:rsidR="00DF057A" w:rsidRPr="00077324" w:rsidRDefault="00DF057A" w:rsidP="00274982">
                        <w:pPr>
                          <w:pStyle w:val="BodyText"/>
                          <w:rPr>
                            <w:sz w:val="22"/>
                            <w:szCs w:val="22"/>
                          </w:rPr>
                        </w:pPr>
                        <w:r w:rsidRPr="00077324">
                          <w:rPr>
                            <w:sz w:val="22"/>
                            <w:szCs w:val="22"/>
                          </w:rPr>
                          <w:t>Actor E</w:t>
                        </w:r>
                      </w:p>
                    </w:txbxContent>
                  </v:textbox>
                </v:shape>
                <v:line id="Line 349" o:spid="_x0000_s1067" style="position:absolute;flip:x y;visibility:visible;mso-wrap-style:square" from="12649,4939" to="12795,29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0igscAAADcAAAADwAAAGRycy9kb3ducmV2LnhtbESP3WrCQBSE74W+w3IKvRHdNUXR6CrS&#10;UvCnXkR9gEP2mKTNng3ZraZv7xYKXg4z8w2zWHW2FldqfeVYw2ioQBDnzlRcaDifPgZTED4gG6wd&#10;k4Zf8rBaPvUWmBp344yux1CICGGfooYyhCaV0uclWfRD1xBH7+JaiyHKtpCmxVuE21omSk2kxYrj&#10;QokNvZWUfx9/rAaV7cef09n2fftVbzLV3+/c62Gn9ctzt56DCNSFR/i/vTEakmQMf2fiEZDL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rSKCxwAAANwAAAAPAAAAAAAA&#10;AAAAAAAAAKECAABkcnMvZG93bnJldi54bWxQSwUGAAAAAAQABAD5AAAAlQMAAAAA&#10;">
                  <v:stroke dashstyle="dash"/>
                </v:line>
                <v:shape id="Text Box 350" o:spid="_x0000_s1068" type="#_x0000_t202" style="position:absolute;left:30007;top:1443;width:14109;height:5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2+MQA&#10;AADcAAAADwAAAGRycy9kb3ducmV2LnhtbESPzYvCMBTE7wv+D+EJXhZN7aEs1Sh+gofdgx94fjTP&#10;tti8lCTa+t+bhYU9DjPzG2a+7E0jnuR8bVnBdJKAIC6srrlUcDnvx18gfEDW2FgmBS/ysFwMPuaY&#10;a9vxkZ6nUIoIYZ+jgiqENpfSFxUZ9BPbEkfvZp3BEKUrpXbYRbhpZJokmTRYc1yosKVNRcX99DAK&#10;sq17dEfefG4vu2/8acv0un5dlRoN+9UMRKA+/If/2getIE0z+D0Tj4Bc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StvjEAAAA3AAAAA8AAAAAAAAAAAAAAAAAmAIAAGRycy9k&#10;b3ducmV2LnhtbFBLBQYAAAAABAAEAPUAAACJAwAAAAA=&#10;" stroked="f">
                  <v:textbox inset="0,0,0,0">
                    <w:txbxContent>
                      <w:p w14:paraId="7ACAC8AC" w14:textId="51A9B4A8" w:rsidR="00DF057A" w:rsidRPr="00077324" w:rsidRDefault="00DF057A" w:rsidP="00A171E5">
                        <w:pPr>
                          <w:pStyle w:val="BodyText"/>
                          <w:rPr>
                            <w:sz w:val="22"/>
                            <w:szCs w:val="22"/>
                          </w:rPr>
                        </w:pPr>
                        <w:r w:rsidRPr="00F0650A">
                          <w:rPr>
                            <w:sz w:val="20"/>
                          </w:rPr>
                          <w:t>Care Plan</w:t>
                        </w:r>
                        <w:r>
                          <w:rPr>
                            <w:sz w:val="20"/>
                          </w:rPr>
                          <w:t xml:space="preserve"> Management System as Care Plan Manager</w:t>
                        </w:r>
                      </w:p>
                    </w:txbxContent>
                  </v:textbox>
                </v:shape>
                <v:line id="Line 351" o:spid="_x0000_s1069" style="position:absolute;flip:x y;visibility:visible;mso-wrap-style:square" from="34988,6082" to="35179,30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MZbscAAADcAAAADwAAAGRycy9kb3ducmV2LnhtbESP3WrCQBSE7wt9h+UUelN0tymtGl2l&#10;VAr+1IuoD3DIHpNo9mzIrhrf3i0UejnMzDfMZNbZWlyo9ZVjDa99BYI4d6biQsN+990bgvAB2WDt&#10;mDTcyMNs+vgwwdS4K2d02YZCRAj7FDWUITSplD4vyaLvu4Y4egfXWgxRtoU0LV4j3NYyUepDWqw4&#10;LpTY0FdJ+Wl7thpUtn7/GY6W8+WxXmTqZb1yb5uV1s9P3ecYRKAu/If/2gujIUkG8HsmHgE5v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MxluxwAAANwAAAAPAAAAAAAA&#10;AAAAAAAAAKECAABkcnMvZG93bnJldi54bWxQSwUGAAAAAAQABAD5AAAAlQMAAAAA&#10;">
                  <v:stroke dashstyle="dash"/>
                </v:line>
                <v:line id="Line 352" o:spid="_x0000_s1070" style="position:absolute;flip:x y;visibility:visible;mso-wrap-style:square" from="52730,6082" to="52956,30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yNHMMAAADcAAAADwAAAGRycy9kb3ducmV2LnhtbERP3WrCMBS+H/gO4QjejJnYobhqFFEG&#10;/syLuj3AoTm21eakNFG7t18uhF1+fP/zZWdrcafWV441jIYKBHHuTMWFhp/vz7cpCB+QDdaOScMv&#10;eVguei9zTI17cEb3UyhEDGGfooYyhCaV0uclWfRD1xBH7uxaiyHCtpCmxUcMt7VMlJpIixXHhhIb&#10;WpeUX083q0Flh/HX9GO32V3qbaZeD3v3ftxrPeh3qxmIQF34Fz/dW6MhSeLaeCYeAbn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sjRzDAAAA3AAAAA8AAAAAAAAAAAAA&#10;AAAAoQIAAGRycy9kb3ducmV2LnhtbFBLBQYAAAAABAAEAPkAAACRAwAAAAA=&#10;">
                  <v:stroke dashstyle="dash"/>
                </v:line>
                <v:shape id="Text Box 353" o:spid="_x0000_s1071" type="#_x0000_t202" style="position:absolute;left:46932;top:1233;width:10905;height:4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0iisQA&#10;AADcAAAADwAAAGRycy9kb3ducmV2LnhtbESPT4vCMBTE7wt+h/AEL8ua2oO4XaP4FzzoQVc8P5q3&#10;bdnmpSTR1m9vBMHjMDO/YabzztTiRs5XlhWMhgkI4tzqigsF59/t1wSED8gaa8uk4E4e5rPexxQz&#10;bVs+0u0UChEh7DNUUIbQZFL6vCSDfmgb4uj9WWcwROkKqR22EW5qmSbJWBqsOC6U2NCqpPz/dDUK&#10;xmt3bY+8+lyfN3s8NEV6Wd4vSg363eIHRKAuvMOv9k4rSNNveJ6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NIorEAAAA3AAAAA8AAAAAAAAAAAAAAAAAmAIAAGRycy9k&#10;b3ducmV2LnhtbFBLBQYAAAAABAAEAPUAAACJAwAAAAA=&#10;" stroked="f">
                  <v:textbox inset="0,0,0,0">
                    <w:txbxContent>
                      <w:p w14:paraId="0FC82FF7" w14:textId="7345B4CC" w:rsidR="00DF057A" w:rsidRPr="00F214E1" w:rsidRDefault="00DF057A" w:rsidP="00274982">
                        <w:pPr>
                          <w:pStyle w:val="BodyText"/>
                          <w:jc w:val="center"/>
                          <w:rPr>
                            <w:sz w:val="20"/>
                          </w:rPr>
                        </w:pPr>
                        <w:r w:rsidRPr="00F214E1">
                          <w:rPr>
                            <w:sz w:val="20"/>
                          </w:rPr>
                          <w:t>P</w:t>
                        </w:r>
                        <w:r>
                          <w:rPr>
                            <w:sz w:val="20"/>
                          </w:rPr>
                          <w:t>atient Portal as Care Plan Consumer</w:t>
                        </w:r>
                      </w:p>
                      <w:p w14:paraId="0DE4CBEF" w14:textId="77777777" w:rsidR="00DF057A" w:rsidRPr="00077324" w:rsidRDefault="00DF057A" w:rsidP="00274982">
                        <w:pPr>
                          <w:pStyle w:val="BodyText"/>
                          <w:spacing w:before="0"/>
                          <w:rPr>
                            <w:sz w:val="22"/>
                            <w:szCs w:val="22"/>
                          </w:rPr>
                        </w:pPr>
                      </w:p>
                    </w:txbxContent>
                  </v:textbox>
                </v:shape>
                <v:shape id="Text Box 354" o:spid="_x0000_s1072" type="#_x0000_t202" style="position:absolute;left:15011;top:21145;width:1667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4dysEA&#10;AADcAAAADwAAAGRycy9kb3ducmV2LnhtbERPTYvCMBC9C/sfwix4kTXdCiLVKK664EEPdcXz0Ixt&#10;sZmUJNr67zcHwePjfS9WvWnEg5yvLSv4HicgiAuray4VnP9+v2YgfEDW2FgmBU/ysFp+DBaYadtx&#10;To9TKEUMYZ+hgiqENpPSFxUZ9GPbEkfuap3BEKErpXbYxXDTyDRJptJgzbGhwpY2FRW3090omG7d&#10;vct5M9qedwc8tmV6+XlelBp+9us5iEB9eItf7r1WkE7i/HgmHgG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uHcrBAAAA3AAAAA8AAAAAAAAAAAAAAAAAmAIAAGRycy9kb3du&#10;cmV2LnhtbFBLBQYAAAAABAAEAPUAAACGAwAAAAA=&#10;" stroked="f">
                  <v:textbox inset="0,0,0,0">
                    <w:txbxContent>
                      <w:p w14:paraId="769EF4F8" w14:textId="77777777" w:rsidR="00DF057A" w:rsidRPr="00386D80" w:rsidRDefault="00DF057A" w:rsidP="00274982">
                        <w:pPr>
                          <w:pStyle w:val="BodyText"/>
                          <w:jc w:val="center"/>
                          <w:rPr>
                            <w:sz w:val="20"/>
                          </w:rPr>
                        </w:pPr>
                        <w:r w:rsidRPr="00386D80">
                          <w:rPr>
                            <w:sz w:val="20"/>
                          </w:rPr>
                          <w:t>U</w:t>
                        </w:r>
                        <w:r>
                          <w:rPr>
                            <w:sz w:val="20"/>
                          </w:rPr>
                          <w:t>pdate Care Plan</w:t>
                        </w:r>
                      </w:p>
                      <w:p w14:paraId="4B28CB4C" w14:textId="77777777" w:rsidR="00DF057A" w:rsidRDefault="00DF057A" w:rsidP="00274982"/>
                      <w:p w14:paraId="770C1087" w14:textId="77777777" w:rsidR="00DF057A" w:rsidRPr="00077324" w:rsidRDefault="00DF057A" w:rsidP="00274982">
                        <w:pPr>
                          <w:pStyle w:val="BodyText"/>
                          <w:rPr>
                            <w:sz w:val="22"/>
                            <w:szCs w:val="22"/>
                          </w:rPr>
                        </w:pPr>
                        <w:r w:rsidRPr="00077324">
                          <w:rPr>
                            <w:sz w:val="22"/>
                            <w:szCs w:val="22"/>
                          </w:rPr>
                          <w:t>Transaction-B [B]</w:t>
                        </w:r>
                      </w:p>
                    </w:txbxContent>
                  </v:textbox>
                </v:shape>
                <v:rect id="Rectangle 355" o:spid="_x0000_s1073" style="position:absolute;left:33898;top:8983;width:2273;height:8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pxyMUA&#10;AADcAAAADwAAAGRycy9kb3ducmV2LnhtbESPQWvCQBSE74L/YXmF3nSTCKWmrlKUSHvU5NLba/Y1&#10;SZt9G7KbGP313ULB4zAz3zCb3WRaMVLvGssK4mUEgri0uuFKQZFni2cQziNrbC2Tgis52G3nsw2m&#10;2l74ROPZVyJA2KWooPa+S6V0ZU0G3dJ2xMH7sr1BH2RfSd3jJcBNK5MoepIGGw4LNXa0r6n8OQ9G&#10;wWeTFHg75cfIrLOVf5/y7+HjoNTjw/T6AsLT5O/h//abVpCsYvg7E4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qnHIxQAAANwAAAAPAAAAAAAAAAAAAAAAAJgCAABkcnMv&#10;ZG93bnJldi54bWxQSwUGAAAAAAQABAD1AAAAigMAAAAA&#10;"/>
                <v:line id="Line 356" o:spid="_x0000_s1074" style="position:absolute;visibility:visible;mso-wrap-style:square" from="14125,23815" to="33813,23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ZAZ8UAAADcAAAADwAAAGRycy9kb3ducmV2LnhtbESPQWsCMRSE70L/Q3iF3jTrCrWuRild&#10;hB60oJaeXzfPzdLNy7JJ1/jvG6HgcZiZb5jVJtpWDNT7xrGC6SQDQVw53XCt4PO0Hb+A8AFZY+uY&#10;FFzJw2b9MFphod2FDzQcQy0ShH2BCkwIXSGlrwxZ9BPXESfv7HqLIcm+lrrHS4LbVuZZ9iwtNpwW&#10;DHb0Zqj6Of5aBXNTHuRclrvTRzk000Xcx6/vhVJPj/F1CSJQDPfwf/tdK8h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BZAZ8UAAADcAAAADwAAAAAAAAAA&#10;AAAAAAChAgAAZHJzL2Rvd25yZXYueG1sUEsFBgAAAAAEAAQA+QAAAJMDAAAAAA==&#10;">
                  <v:stroke endarrow="block"/>
                </v:line>
                <v:rect id="Rectangle 357" o:spid="_x0000_s1075" style="position:absolute;left:51255;top:9339;width:2477;height:2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RKJMUA&#10;AADcAAAADwAAAGRycy9kb3ducmV2LnhtbESPQWvCQBSE70L/w/IK3symCZQ2dZVSUewxJpfeXrPP&#10;JDb7NmRXE/313ULB4zAz3zDL9WQ6caHBtZYVPEUxCOLK6pZrBWWxXbyAcB5ZY2eZFFzJwXr1MFti&#10;pu3IOV0OvhYBwi5DBY33fSalqxoy6CLbEwfvaAeDPsihlnrAMcBNJ5M4fpYGWw4LDfb00VD1czgb&#10;Bd9tUuItL3axed2m/nMqTuevjVLzx+n9DYSnyd/D/+29VpCkKfydC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NEokxQAAANwAAAAPAAAAAAAAAAAAAAAAAJgCAABkcnMv&#10;ZG93bnJldi54bWxQSwUGAAAAAAQABAD1AAAAigMAAAAA&#10;"/>
                <v:shape id="Text Box 358" o:spid="_x0000_s1076" type="#_x0000_t202" style="position:absolute;left:36171;top:23151;width:1434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UbycUA&#10;AADcAAAADwAAAGRycy9kb3ducmV2LnhtbESPT4vCMBTE7wt+h/CEvSyabl1EqlFcXWEP68E/eH40&#10;z7bYvJQk2vrtN4LgcZiZ3zCzRWdqcSPnK8sKPocJCOLc6ooLBcfDZjAB4QOyxtoyKbiTh8W89zbD&#10;TNuWd3Tbh0JECPsMFZQhNJmUPi/JoB/ahjh6Z+sMhihdIbXDNsJNLdMkGUuDFceFEhtalZRf9lej&#10;YLx213bHq4/18ecPt02Rnr7vJ6Xe+91yCiJQF17hZ/tXK0hHX/A4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FRvJxQAAANwAAAAPAAAAAAAAAAAAAAAAAJgCAABkcnMv&#10;ZG93bnJldi54bWxQSwUGAAAAAAQABAD1AAAAigMAAAAA&#10;" stroked="f">
                  <v:textbox inset="0,0,0,0">
                    <w:txbxContent>
                      <w:p w14:paraId="32228504" w14:textId="77777777" w:rsidR="00DF057A" w:rsidRPr="00364CC5" w:rsidRDefault="00DF057A" w:rsidP="00274982">
                        <w:pPr>
                          <w:pStyle w:val="BodyText"/>
                          <w:jc w:val="center"/>
                          <w:rPr>
                            <w:sz w:val="18"/>
                            <w:szCs w:val="18"/>
                          </w:rPr>
                        </w:pPr>
                        <w:r w:rsidRPr="00364CC5">
                          <w:rPr>
                            <w:sz w:val="18"/>
                            <w:szCs w:val="18"/>
                          </w:rPr>
                          <w:t>Provide Care Plan</w:t>
                        </w:r>
                      </w:p>
                      <w:p w14:paraId="7155B7ED" w14:textId="77777777" w:rsidR="00DF057A" w:rsidRDefault="00DF057A" w:rsidP="00274982"/>
                      <w:p w14:paraId="007DF843" w14:textId="77777777" w:rsidR="00DF057A" w:rsidRPr="00077324" w:rsidRDefault="00DF057A" w:rsidP="00274982">
                        <w:pPr>
                          <w:pStyle w:val="BodyText"/>
                          <w:rPr>
                            <w:sz w:val="22"/>
                            <w:szCs w:val="22"/>
                          </w:rPr>
                        </w:pPr>
                        <w:r w:rsidRPr="00077324">
                          <w:rPr>
                            <w:sz w:val="22"/>
                            <w:szCs w:val="22"/>
                          </w:rPr>
                          <w:t>Transaction-B [B]</w:t>
                        </w:r>
                      </w:p>
                    </w:txbxContent>
                  </v:textbox>
                </v:shape>
                <v:line id="Line 359" o:spid="_x0000_s1077" style="position:absolute;visibility:visible;mso-wrap-style:square" from="36231,25177" to="51661,25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E8UAAADcAAAADwAAAGRycy9kb3ducmV2LnhtbESPT2sCMRTE7wW/Q3iF3mpWS6uuRpEu&#10;ggdb8A+en5vnZunmZdmka/rtTaHQ4zAzv2EWq2gb0VPna8cKRsMMBHHpdM2VgtNx8zwF4QOyxsYx&#10;KfghD6vl4GGBuXY33lN/CJVIEPY5KjAhtLmUvjRk0Q9dS5y8q+sshiS7SuoObwluGznOsjdpsea0&#10;YLCld0Pl1+HbKpiYYi8nstgdP4u+Hs3iRzxfZko9Pcb1HESgGP7Df+2tVjB+eYXfM+k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YE8UAAADcAAAADwAAAAAAAAAA&#10;AAAAAAChAgAAZHJzL2Rvd25yZXYueG1sUEsFBgAAAAAEAAQA+QAAAJMDAAAAAA==&#10;">
                  <v:stroke endarrow="block"/>
                </v:line>
                <v:shape id="Text Box 361" o:spid="_x0000_s1078" type="#_x0000_t202" style="position:absolute;left:37077;top:6534;width:1393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eFvsUA&#10;AADcAAAADwAAAGRycy9kb3ducmV2LnhtbESPT4vCMBTE7wt+h/CEvSyabgWVahRXV9jDevAPnh/N&#10;sy02LyWJtn77jSDscZiZ3zDzZWdqcSfnK8sKPocJCOLc6ooLBafjdjAF4QOyxtoyKXiQh+Wi9zbH&#10;TNuW93Q/hEJECPsMFZQhNJmUPi/JoB/ahjh6F+sMhihdIbXDNsJNLdMkGUuDFceFEhtal5RfDzej&#10;YLxxt3bP64/N6fsXd02Rnr8eZ6Xe+91qBiJQF/7Dr/aPVpCOJv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x4W+xQAAANwAAAAPAAAAAAAAAAAAAAAAAJgCAABkcnMv&#10;ZG93bnJldi54bWxQSwUGAAAAAAQABAD1AAAAigMAAAAA&#10;" stroked="f">
                  <v:textbox inset="0,0,0,0">
                    <w:txbxContent>
                      <w:p w14:paraId="3BD8D77B" w14:textId="77777777" w:rsidR="00DF057A" w:rsidRPr="00386D80" w:rsidRDefault="00DF057A"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08CF627A" w14:textId="77777777" w:rsidR="00DF057A" w:rsidRDefault="00DF057A" w:rsidP="00274982"/>
                      <w:p w14:paraId="17019F2A" w14:textId="77777777" w:rsidR="00DF057A" w:rsidRPr="00077324" w:rsidRDefault="00DF057A" w:rsidP="00274982">
                        <w:pPr>
                          <w:pStyle w:val="BodyText"/>
                          <w:rPr>
                            <w:sz w:val="22"/>
                            <w:szCs w:val="22"/>
                          </w:rPr>
                        </w:pPr>
                        <w:r w:rsidRPr="00077324">
                          <w:rPr>
                            <w:sz w:val="22"/>
                            <w:szCs w:val="22"/>
                          </w:rPr>
                          <w:t>Transaction-B [B]</w:t>
                        </w:r>
                      </w:p>
                    </w:txbxContent>
                  </v:textbox>
                </v:shape>
                <v:line id="Line 362" o:spid="_x0000_s1079" style="position:absolute;flip:x y;visibility:visible;mso-wrap-style:square" from="36087,14057" to="51517,14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igDsEAAADcAAAADwAAAGRycy9kb3ducmV2LnhtbERPTYvCMBC9C/sfwizsTVNdEO0aRQTB&#10;gxd10eu0mW2qzaRtYq3/3hyEPT7e92LV20p01PrSsYLxKAFBnDtdcqHg97QdzkD4gKyxckwKnuRh&#10;tfwYLDDV7sEH6o6hEDGEfYoKTAh1KqXPDVn0I1cTR+7PtRZDhG0hdYuPGG4rOUmSqbRYcmwwWNPG&#10;UH473q2CLruPr+f94eazSzPPZqbZ7JupUl+f/foHRKA+/Ivf7p1WMPmOa+OZeAT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CKAOwQAAANwAAAAPAAAAAAAAAAAAAAAA&#10;AKECAABkcnMvZG93bnJldi54bWxQSwUGAAAAAAQABAD5AAAAjwMAAAAA&#10;">
                  <v:stroke endarrow="block"/>
                </v:line>
                <v:shape id="Text Box 363" o:spid="_x0000_s1080" type="#_x0000_t202" style="position:absolute;left:36518;top:11385;width:1456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S0V8UA&#10;AADcAAAADwAAAGRycy9kb3ducmV2LnhtbESPT4vCMBTE7wt+h/CEvSyabgXRahRXV9jDevAPnh/N&#10;sy02LyWJtn77jSDscZiZ3zDzZWdqcSfnK8sKPocJCOLc6ooLBafjdjAB4QOyxtoyKXiQh+Wi9zbH&#10;TNuW93Q/hEJECPsMFZQhNJmUPi/JoB/ahjh6F+sMhihdIbXDNsJNLdMkGUuDFceFEhtal5RfDzej&#10;YLxxt3bP64/N6fsXd02Rnr8eZ6Xe+91qBiJQF/7Dr/aPVpCOpv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FLRXxQAAANwAAAAPAAAAAAAAAAAAAAAAAJgCAABkcnMv&#10;ZG93bnJldi54bWxQSwUGAAAAAAQABAD1AAAAigMAAAAA&#10;" stroked="f">
                  <v:textbox inset="0,0,0,0">
                    <w:txbxContent>
                      <w:p w14:paraId="29407A61" w14:textId="77777777" w:rsidR="00DF057A" w:rsidRPr="00364CC5" w:rsidRDefault="00DF057A" w:rsidP="00274982">
                        <w:pPr>
                          <w:pStyle w:val="BodyText"/>
                          <w:jc w:val="center"/>
                          <w:rPr>
                            <w:sz w:val="18"/>
                            <w:szCs w:val="18"/>
                          </w:rPr>
                        </w:pPr>
                        <w:r w:rsidRPr="00364CC5">
                          <w:rPr>
                            <w:sz w:val="18"/>
                            <w:szCs w:val="18"/>
                          </w:rPr>
                          <w:t>Subscribe to Care Plan</w:t>
                        </w:r>
                        <w:r>
                          <w:rPr>
                            <w:sz w:val="18"/>
                            <w:szCs w:val="18"/>
                          </w:rPr>
                          <w:t xml:space="preserve"> Updates</w:t>
                        </w:r>
                      </w:p>
                      <w:p w14:paraId="29A3B1EF" w14:textId="77777777" w:rsidR="00DF057A" w:rsidRDefault="00DF057A" w:rsidP="00274982"/>
                      <w:p w14:paraId="07EDD75F" w14:textId="77777777" w:rsidR="00DF057A" w:rsidRPr="00077324" w:rsidRDefault="00DF057A" w:rsidP="00274982">
                        <w:pPr>
                          <w:pStyle w:val="BodyText"/>
                          <w:rPr>
                            <w:sz w:val="22"/>
                            <w:szCs w:val="22"/>
                          </w:rPr>
                        </w:pPr>
                        <w:r w:rsidRPr="00077324">
                          <w:rPr>
                            <w:sz w:val="22"/>
                            <w:szCs w:val="22"/>
                          </w:rPr>
                          <w:t>Transaction-B [B]</w:t>
                        </w:r>
                      </w:p>
                    </w:txbxContent>
                  </v:textbox>
                </v:shape>
                <v:rect id="Rectangle 364" o:spid="_x0000_s1081" style="position:absolute;left:11417;top:8730;width:2273;height:6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nLsIA&#10;AADcAAAADwAAAGRycy9kb3ducmV2LnhtbERPTW+CQBC9m/Q/bKZJb7pIjWnRhTRtaOpR4dLbyE6B&#10;ys4SdlHqr3cPJj2+vO9tNplOnGlwrWUFy0UEgriyuuVaQVnk8xcQziNr7CyTgj9ykKUPsy0m2l54&#10;T+eDr0UIYZeggsb7PpHSVQ0ZdAvbEwfuxw4GfYBDLfWAlxBuOhlH0VoabDk0NNjTe0PV6TAaBcc2&#10;LvG6Lz4j85o/+91U/I7fH0o9PU5vGxCeJv8vvru/tIJ4FeaHM+EIy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4KcuwgAAANwAAAAPAAAAAAAAAAAAAAAAAJgCAABkcnMvZG93&#10;bnJldi54bWxQSwUGAAAAAAQABAD1AAAAhwMAAAAA&#10;"/>
                <v:line id="Line 365" o:spid="_x0000_s1082" style="position:absolute;visibility:visible;mso-wrap-style:square" from="14125,10111" to="34086,10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KtbcUAAADcAAAADwAAAGRycy9kb3ducmV2LnhtbESPQWsCMRSE70L/Q3iF3jS7IrWuRild&#10;hB60oJaeXzfPzdLNy7JJ1/jvG6HgcZiZb5jVJtpWDNT7xrGCfJKBIK6cbrhW8Hnajl9A+ICssXVM&#10;Cq7kYbN+GK2w0O7CBxqOoRYJwr5ABSaErpDSV4Ys+onriJN3dr3FkGRfS93jJcFtK6dZ9iwtNpwW&#10;DHb0Zqj6Of5aBXNTHuRclrvTRzk0+SLu49f3Qqmnx/i6BBEohnv4v/2uFUx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MKtbcUAAADcAAAADwAAAAAAAAAA&#10;AAAAAAChAgAAZHJzL2Rvd25yZXYueG1sUEsFBgAAAAAEAAQA+QAAAJMDAAAAAA==&#10;">
                  <v:stroke endarrow="block"/>
                </v:line>
                <v:line id="Line 367" o:spid="_x0000_s1083" style="position:absolute;flip:x y;visibility:visible;mso-wrap-style:square" from="13823,14794" to="33515,14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NSPsUAAADcAAAADwAAAGRycy9kb3ducmV2LnhtbESPT2sCMRTE74LfITzBm2b9g7Zbo5SC&#10;IB6KrqXnx+a5u3TzsiRRYz99UxA8DjPzG2a1iaYVV3K+saxgMs5AEJdWN1wp+DptRy8gfEDW2Fom&#10;BXfysFn3eyvMtb3xka5FqESCsM9RQR1Cl0vpy5oM+rHtiJN3ts5gSNJVUju8Jbhp5TTLFtJgw2mh&#10;xo4+aip/iotRUHwe3Pfy9T4//17kcRHjfhkme6WGg/j+BiJQDM/wo73TCqbzGfyfSUdAr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NNSPsUAAADcAAAADwAAAAAAAAAA&#10;AAAAAAChAgAAZHJzL2Rvd25yZXYueG1sUEsFBgAAAAAEAAQA+QAAAJMDAAAAAA==&#10;">
                  <v:stroke startarrow="block"/>
                </v:line>
                <v:shape id="Text Box 368" o:spid="_x0000_s1084" type="#_x0000_t202" style="position:absolute;left:14331;top:11880;width:1735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NotMQA&#10;AADcAAAADwAAAGRycy9kb3ducmV2LnhtbESPzYvCMBTE7wv+D+EJXhZNLSJSjeIn7GH34AeeH82z&#10;LTYvJYm2/vdmYWGPw8z8hlmsOlOLJzlfWVYwHiUgiHOrKy4UXM6H4QyED8gaa8uk4EUeVsvexwIz&#10;bVs+0vMUChEh7DNUUIbQZFL6vCSDfmQb4ujdrDMYonSF1A7bCDe1TJNkKg1WHBdKbGhbUn4/PYyC&#10;6c492iNvP3eX/Tf+NEV63byuSg363XoOIlAX/sN/7S+tIJ1M4PdMPAJy+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TaLTEAAAA3AAAAA8AAAAAAAAAAAAAAAAAmAIAAGRycy9k&#10;b3ducmV2LnhtbFBLBQYAAAAABAAEAPUAAACJAwAAAAA=&#10;" stroked="f">
                  <v:textbox inset="0,0,0,0">
                    <w:txbxContent>
                      <w:p w14:paraId="30CE3C7A" w14:textId="77777777" w:rsidR="00DF057A" w:rsidRPr="00364CC5" w:rsidRDefault="00DF057A" w:rsidP="00274982">
                        <w:pPr>
                          <w:pStyle w:val="BodyText"/>
                          <w:jc w:val="center"/>
                          <w:rPr>
                            <w:sz w:val="18"/>
                            <w:szCs w:val="18"/>
                          </w:rPr>
                        </w:pPr>
                        <w:r w:rsidRPr="00364CC5">
                          <w:rPr>
                            <w:sz w:val="18"/>
                            <w:szCs w:val="18"/>
                          </w:rPr>
                          <w:t>Subscribe to Care Plan Updates</w:t>
                        </w:r>
                      </w:p>
                      <w:p w14:paraId="72F2DA86" w14:textId="77777777" w:rsidR="00DF057A" w:rsidRDefault="00DF057A" w:rsidP="00274982"/>
                      <w:p w14:paraId="69B64E73" w14:textId="77777777" w:rsidR="00DF057A" w:rsidRPr="00077324" w:rsidRDefault="00DF057A" w:rsidP="00274982">
                        <w:pPr>
                          <w:pStyle w:val="BodyText"/>
                          <w:rPr>
                            <w:sz w:val="22"/>
                            <w:szCs w:val="22"/>
                          </w:rPr>
                        </w:pPr>
                        <w:r w:rsidRPr="00077324">
                          <w:rPr>
                            <w:sz w:val="22"/>
                            <w:szCs w:val="22"/>
                          </w:rPr>
                          <w:t>Transaction-B [B]</w:t>
                        </w:r>
                      </w:p>
                    </w:txbxContent>
                  </v:textbox>
                </v:shape>
                <v:shape id="Text Box 369" o:spid="_x0000_s1085" type="#_x0000_t202" style="position:absolute;left:14268;top:7277;width:1741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NL8UA&#10;AADcAAAADwAAAGRycy9kb3ducmV2LnhtbESPT4vCMBTE7wt+h/CEvSyabnFFqlFcXWEP68E/eH40&#10;z7bYvJQk2vrtN4LgcZiZ3zCzRWdqcSPnK8sKPocJCOLc6ooLBcfDZjAB4QOyxtoyKbiTh8W89zbD&#10;TNuWd3Tbh0JECPsMFZQhNJmUPi/JoB/ahjh6Z+sMhihdIbXDNsJNLdMkGUuDFceFEhtalZRf9lej&#10;YLx213bHq4/18ecPt02Rnr7vJ6Xe+91yCiJQF17hZ/tXK0hHX/A4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X80vxQAAANwAAAAPAAAAAAAAAAAAAAAAAJgCAABkcnMv&#10;ZG93bnJldi54bWxQSwUGAAAAAAQABAD1AAAAigMAAAAA&#10;" stroked="f">
                  <v:textbox inset="0,0,0,0">
                    <w:txbxContent>
                      <w:p w14:paraId="36ACD547" w14:textId="77777777" w:rsidR="00DF057A" w:rsidRPr="00386D80" w:rsidRDefault="00DF057A"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1F7ED27F" w14:textId="77777777" w:rsidR="00DF057A" w:rsidRDefault="00DF057A" w:rsidP="00274982"/>
                      <w:p w14:paraId="5F5E1379" w14:textId="77777777" w:rsidR="00DF057A" w:rsidRPr="00077324" w:rsidRDefault="00DF057A" w:rsidP="00274982">
                        <w:pPr>
                          <w:pStyle w:val="BodyText"/>
                          <w:rPr>
                            <w:sz w:val="22"/>
                            <w:szCs w:val="22"/>
                          </w:rPr>
                        </w:pPr>
                        <w:r w:rsidRPr="00077324">
                          <w:rPr>
                            <w:sz w:val="22"/>
                            <w:szCs w:val="22"/>
                          </w:rPr>
                          <w:t>Transaction-B [B]</w:t>
                        </w:r>
                      </w:p>
                    </w:txbxContent>
                  </v:textbox>
                </v:shape>
                <v:rect id="Rectangle 114" o:spid="_x0000_s1086" style="position:absolute;left:51201;top:12590;width:2476;height:20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3vTMMA&#10;AADcAAAADwAAAGRycy9kb3ducmV2LnhtbERPTWvCQBC9F/oflin01my0Im3MKkWx6FGTS29jdpqk&#10;zc6G7Jqk/npXEHqbx/ucdDWaRvTUudqygkkUgyAurK65VJBn25c3EM4ja2wsk4I/crBaPj6kmGg7&#10;8IH6oy9FCGGXoILK+zaR0hUVGXSRbYkD9207gz7ArpS6wyGEm0ZO43guDdYcGipsaV1R8Xs8GwWn&#10;eprj5ZB9xuZ9++r3Y/Zz/too9fw0fixAeBr9v/ju3ukwfzKD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3vTMMAAADcAAAADwAAAAAAAAAAAAAAAACYAgAAZHJzL2Rv&#10;d25yZXYueG1sUEsFBgAAAAAEAAQA9QAAAIgDAAAAAA==&#10;"/>
                <v:rect id="Rectangle 119" o:spid="_x0000_s1087" style="position:absolute;left:11729;top:23734;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xA0sAA&#10;AADcAAAADwAAAGRycy9kb3ducmV2LnhtbERPTYvCMBC9L/gfwgje1lQF0WoUURQ9ar3sbWzGttpM&#10;ShO1+uuNIOxtHu9zpvPGlOJOtSssK+h1IxDEqdUFZwqOyfp3BMJ5ZI2lZVLwJAfzWetnirG2D97T&#10;/eAzEULYxagg976KpXRpTgZd11bEgTvb2qAPsM6krvERwk0p+1E0lAYLDg05VrTMKb0ebkbBqegf&#10;8bVPNpEZrwd+1ySX299KqU67WUxAeGr8v/jr3uowvzeGzzPhAj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kxA0sAAAADcAAAADwAAAAAAAAAAAAAAAACYAgAAZHJzL2Rvd25y&#10;ZXYueG1sUEsFBgAAAAAEAAQA9QAAAIUDAAAAAA==&#10;"/>
                <v:rect id="Rectangle 120" o:spid="_x0000_s1088" style="position:absolute;left:33907;top:23813;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j8sQA&#10;AADcAAAADwAAAGRycy9kb3ducmV2LnhtbESPQW/CMAyF75P4D5GRdhspnTSNQkAIxLQdoVy4mca0&#10;hcapmgCFXz8fJu1m6z2/93m26F2jbtSF2rOB8SgBRVx4W3NpYJ9v3j5BhYhssfFMBh4UYDEfvMww&#10;s/7OW7rtYqkkhEOGBqoY20zrUFTkMIx8SyzayXcOo6xdqW2Hdwl3jU6T5EM7rFkaKmxpVVFx2V2d&#10;gWOd7vG5zb8SN9m8x58+P18Pa2Neh/1yCipSH//Nf9ffVvBTwZd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aI/LEAAAA3AAAAA8AAAAAAAAAAAAAAAAAmAIAAGRycy9k&#10;b3ducmV2LnhtbFBLBQYAAAAABAAEAPUAAACJAwAAAAA=&#10;"/>
                <v:rect id="Rectangle 121" o:spid="_x0000_s1089" style="position:absolute;left:51839;top:25024;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aGacMA&#10;AADcAAAADwAAAGRycy9kb3ducmV2LnhtbERPTWvCQBC9C/0PyxR6011TkDZ1FVEs9ajJpbdpdpqk&#10;ZmdDdhPT/npXKHibx/uc5Xq0jRio87VjDfOZAkFcOFNzqSHP9tMXED4gG2wck4Zf8rBePUyWmBp3&#10;4SMNp1CKGMI+RQ1VCG0qpS8qsuhnriWO3LfrLIYIu1KaDi8x3DYyUWohLdYcGypsaVtRcT71VsNX&#10;neT4d8zelX3dP4fDmP30nzutnx7HzRuIQGO4i//dHybOT+Z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aGacMAAADcAAAADwAAAAAAAAAAAAAAAACYAgAAZHJzL2Rv&#10;d25yZXYueG1sUEsFBgAAAAAEAAQA9QAAAIgDAAAAAA==&#10;"/>
                <v:line id="Line 362" o:spid="_x0000_s1090" style="position:absolute;flip:x;visibility:visible;mso-wrap-style:square" from="36351,9337" to="51201,9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XwVcUAAADcAAAADwAAAGRycy9kb3ducmV2LnhtbESPT2vCQBDF70K/wzIFL6FujFDa1FXq&#10;PygUD6Y99Dhkp0lodjZkR43fvisI3mZ47/fmzXw5uFadqA+NZwPTSQqKuPS24crA99fu6QVUEGSL&#10;rWcycKEAy8XDaI659Wc+0KmQSsUQDjkaqEW6XOtQ1uQwTHxHHLVf3zuUuPaVtj2eY7hrdZamz9ph&#10;w/FCjR2tayr/iqOLNXZ73sxmycrpJHml7Y98plqMGT8O72+ghAa5m2/0h41clsH1mTiBXv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ZXwVcUAAADcAAAADwAAAAAAAAAA&#10;AAAAAAChAgAAZHJzL2Rvd25yZXYueG1sUEsFBgAAAAAEAAQA+QAAAJMDAAAAAA==&#10;">
                  <v:stroke endarrow="block"/>
                </v:line>
                <w10:anchorlock/>
              </v:group>
            </w:pict>
          </mc:Fallback>
        </mc:AlternateContent>
      </w:r>
    </w:p>
    <w:p w14:paraId="6C33DF37" w14:textId="77777777" w:rsidR="00274982" w:rsidRDefault="00274982" w:rsidP="00274982">
      <w:pPr>
        <w:pStyle w:val="BodyText"/>
        <w:rPr>
          <w:b/>
          <w:szCs w:val="24"/>
        </w:rPr>
      </w:pPr>
    </w:p>
    <w:p w14:paraId="1D0727DC" w14:textId="77777777" w:rsidR="00314713" w:rsidRDefault="00314713" w:rsidP="00314713">
      <w:pPr>
        <w:pStyle w:val="BodyText"/>
        <w:jc w:val="center"/>
      </w:pPr>
    </w:p>
    <w:p w14:paraId="3690E589" w14:textId="77777777" w:rsidR="00F1527E" w:rsidRPr="00A91203" w:rsidRDefault="00314713" w:rsidP="00314713">
      <w:pPr>
        <w:pStyle w:val="BodyText"/>
        <w:jc w:val="center"/>
        <w:rPr>
          <w:rFonts w:ascii="Arial" w:hAnsi="Arial"/>
          <w:b/>
          <w:sz w:val="22"/>
        </w:rPr>
      </w:pPr>
      <w:r w:rsidRPr="00A91203">
        <w:rPr>
          <w:rFonts w:ascii="Arial" w:hAnsi="Arial"/>
          <w:b/>
          <w:sz w:val="22"/>
        </w:rPr>
        <w:t>Figure X.4.2.1.1.2-1: Encounter(s) B: Basic Process Flow in DCP Profile</w:t>
      </w:r>
    </w:p>
    <w:p w14:paraId="6FC27E9A" w14:textId="77777777" w:rsidR="00F1527E" w:rsidRDefault="00F1527E" w:rsidP="003E2AA2">
      <w:pPr>
        <w:pStyle w:val="BodyText"/>
        <w:rPr>
          <w:b/>
          <w:szCs w:val="24"/>
        </w:rPr>
      </w:pPr>
    </w:p>
    <w:p w14:paraId="137FBEE0" w14:textId="77777777" w:rsidR="00E61D49" w:rsidRDefault="00E61D49" w:rsidP="00E61D49">
      <w:pPr>
        <w:pStyle w:val="Heading6"/>
        <w:numPr>
          <w:ilvl w:val="0"/>
          <w:numId w:val="0"/>
        </w:numPr>
        <w:ind w:left="1152" w:hanging="1152"/>
      </w:pPr>
      <w:bookmarkStart w:id="78" w:name="_Toc445200541"/>
      <w:r>
        <w:t xml:space="preserve">X.4.2.1.1.3 </w:t>
      </w:r>
      <w:r w:rsidRPr="003E2AA2">
        <w:t>Encounter</w:t>
      </w:r>
      <w:r w:rsidR="009D2DD6">
        <w:t>(s)</w:t>
      </w:r>
      <w:r>
        <w:t xml:space="preserve"> C</w:t>
      </w:r>
      <w:r w:rsidRPr="003E2AA2">
        <w:t>:</w:t>
      </w:r>
      <w:r>
        <w:t xml:space="preserve"> </w:t>
      </w:r>
      <w:r w:rsidR="009D2DD6">
        <w:t xml:space="preserve">ED Visit and </w:t>
      </w:r>
      <w:r>
        <w:t>Hospital Admission</w:t>
      </w:r>
      <w:bookmarkEnd w:id="78"/>
    </w:p>
    <w:p w14:paraId="26CA64A1" w14:textId="77777777" w:rsidR="00E61D49" w:rsidRPr="00E61D49" w:rsidRDefault="00E61D49" w:rsidP="00E61D49">
      <w:pPr>
        <w:pStyle w:val="BodyText"/>
        <w:rPr>
          <w:szCs w:val="24"/>
        </w:rPr>
      </w:pPr>
      <w:r w:rsidRPr="00E61D49">
        <w:rPr>
          <w:b/>
          <w:szCs w:val="24"/>
        </w:rPr>
        <w:t>Pre-Condition:</w:t>
      </w:r>
      <w:r>
        <w:rPr>
          <w:szCs w:val="24"/>
        </w:rPr>
        <w:t xml:space="preserve"> </w:t>
      </w:r>
      <w:r w:rsidRPr="00E61D49">
        <w:rPr>
          <w:szCs w:val="24"/>
        </w:rPr>
        <w:t>Mr. Bob Anyman took a 3-month holiday in Australia during the southern hemisphere spring season, missed the influenza immunization window in his northern hemisphere home country, and forgot about the immunization after he returned home. He develops a severe episode of influenza with broncho-pneumonia and very high blood glucose level (spot BSL = 23 mM) as complications. He suffers from increasing shortness of breath on a Saturday afternoon.</w:t>
      </w:r>
    </w:p>
    <w:p w14:paraId="3D833261" w14:textId="77777777" w:rsidR="00F1527E" w:rsidRPr="00E61D49" w:rsidRDefault="00E61D49" w:rsidP="00E61D49">
      <w:pPr>
        <w:pStyle w:val="BodyText"/>
        <w:rPr>
          <w:szCs w:val="24"/>
        </w:rPr>
      </w:pPr>
      <w:r w:rsidRPr="00E61D49">
        <w:rPr>
          <w:szCs w:val="24"/>
        </w:rPr>
        <w:t>Mr. Anyman presents himself at the emergency department of his local hospital as Dr. Primary’s clinic is closed over the weekend.</w:t>
      </w:r>
    </w:p>
    <w:p w14:paraId="6D308E6C" w14:textId="77777777" w:rsidR="00E61D49" w:rsidRDefault="00E61D49" w:rsidP="00E61D49">
      <w:r w:rsidRPr="003E2AA2">
        <w:rPr>
          <w:b/>
        </w:rPr>
        <w:t>Description of Encounter:</w:t>
      </w:r>
      <w:r>
        <w:rPr>
          <w:b/>
        </w:rPr>
        <w:t xml:space="preserve"> </w:t>
      </w:r>
      <w:r>
        <w:t>Mr. Anyman is admitted to the hospital and placed under the care of physicians from the general medicine clinical unit.</w:t>
      </w:r>
    </w:p>
    <w:p w14:paraId="7AD4C79B" w14:textId="77777777" w:rsidR="00E61D49" w:rsidRDefault="00E61D49" w:rsidP="00E61D49">
      <w:r>
        <w:t>During the hospitalization, the patient is given a course of IV antibiotics, insulin injections to stabilize the blood glucose level. The patient was assessed by the hospital attending physician, Dr. Allen Attend, as medically fit for discharge after four days of inpatient care.  Dr. Attend reconciles the medication treatment during inpatient care, creates a discharge medication list, outlines follow up information and discusses post discharge care with the patient. He recommends the patient to consider receiving influenza immunization before the next influenza session and updates this as recommendation to Dr. Primary in the patient’s discharge plan.</w:t>
      </w:r>
    </w:p>
    <w:p w14:paraId="4FFA879C" w14:textId="77777777" w:rsidR="00E61D49" w:rsidRDefault="00E61D49" w:rsidP="00E61D49">
      <w:r>
        <w:t>Planning for discharge is initiated by the physician and the nurse assigned to care for the patient soon after admission as per hospital discharge planning protocol. The discharge plan is finalized on the day of discharge and a discharge summary is generated.</w:t>
      </w:r>
    </w:p>
    <w:p w14:paraId="593140B7" w14:textId="77777777" w:rsidR="00E61D49" w:rsidRDefault="00E61D49" w:rsidP="00E61D49">
      <w:pPr>
        <w:pStyle w:val="Footer"/>
      </w:pPr>
      <w:r w:rsidRPr="006F1780">
        <w:rPr>
          <w:b/>
        </w:rPr>
        <w:t>Post Condition:</w:t>
      </w:r>
      <w:r>
        <w:rPr>
          <w:b/>
        </w:rPr>
        <w:t xml:space="preserve"> </w:t>
      </w:r>
      <w:r>
        <w:t>The patient’s discharge care plan is completed. This plan may include information on changes to medications, management recommendations to the patient’s primary care provider and the patient, and any health care services that are requested or scheduled.</w:t>
      </w:r>
    </w:p>
    <w:p w14:paraId="518C8C8A" w14:textId="77777777" w:rsidR="00E61D49" w:rsidRDefault="00E61D49" w:rsidP="00E61D49">
      <w:pPr>
        <w:pStyle w:val="Footer"/>
      </w:pPr>
      <w:r>
        <w:t xml:space="preserve">The patient is given a copy of the discharge summary that includes the discharge care plan. </w:t>
      </w:r>
    </w:p>
    <w:p w14:paraId="17F85EBB" w14:textId="37256A40" w:rsidR="00E61D49" w:rsidRDefault="00E61D49" w:rsidP="00E61D49">
      <w:pPr>
        <w:pStyle w:val="Footer"/>
      </w:pPr>
      <w:r>
        <w:t xml:space="preserve">A discharge summary with summary of the discharge plan is </w:t>
      </w:r>
      <w:r w:rsidR="00194E2D">
        <w:t xml:space="preserve">shared with </w:t>
      </w:r>
      <w:r>
        <w:t xml:space="preserve">to the patient’s primary care provider, Dr. Primary with recommendation for pre-influenza season immunization. </w:t>
      </w:r>
    </w:p>
    <w:p w14:paraId="2E56E22F" w14:textId="77777777" w:rsidR="00B258C5" w:rsidRDefault="00B258C5" w:rsidP="00B258C5">
      <w:pPr>
        <w:pStyle w:val="BodyText"/>
        <w:rPr>
          <w:b/>
          <w:szCs w:val="24"/>
        </w:rPr>
      </w:pPr>
      <w:r>
        <w:rPr>
          <w:b/>
          <w:szCs w:val="24"/>
        </w:rPr>
        <w:t>Note: The process flow pattern</w:t>
      </w:r>
      <w:r w:rsidR="00194E2D">
        <w:rPr>
          <w:b/>
          <w:szCs w:val="24"/>
        </w:rPr>
        <w:t xml:space="preserve"> for this encounter</w:t>
      </w:r>
      <w:r>
        <w:rPr>
          <w:b/>
          <w:szCs w:val="24"/>
        </w:rPr>
        <w:t xml:space="preserve"> is the same as encounter(s) B.</w:t>
      </w:r>
      <w:r w:rsidR="00194E2D">
        <w:rPr>
          <w:b/>
          <w:szCs w:val="24"/>
        </w:rPr>
        <w:t xml:space="preserve"> See </w:t>
      </w:r>
      <w:r w:rsidR="00194E2D" w:rsidRPr="003651D9">
        <w:t>Figure X.4.2.</w:t>
      </w:r>
      <w:r w:rsidR="00194E2D">
        <w:t>1.1.2</w:t>
      </w:r>
      <w:r w:rsidR="00194E2D" w:rsidRPr="003651D9">
        <w:t>-1</w:t>
      </w:r>
    </w:p>
    <w:p w14:paraId="562FEC08" w14:textId="77777777" w:rsidR="008B1661" w:rsidRDefault="008B1661" w:rsidP="008B1661">
      <w:pPr>
        <w:pStyle w:val="Heading6"/>
        <w:numPr>
          <w:ilvl w:val="0"/>
          <w:numId w:val="0"/>
        </w:numPr>
        <w:ind w:left="1152" w:hanging="1152"/>
      </w:pPr>
      <w:bookmarkStart w:id="79" w:name="_Toc445200542"/>
      <w:r>
        <w:t xml:space="preserve">X.4.2.1.1.4 </w:t>
      </w:r>
      <w:r w:rsidRPr="003E2AA2">
        <w:t>Encounter</w:t>
      </w:r>
      <w:r>
        <w:t xml:space="preserve"> D</w:t>
      </w:r>
      <w:r w:rsidRPr="003E2AA2">
        <w:t>:</w:t>
      </w:r>
      <w:r>
        <w:t xml:space="preserve"> Primary Care Follow-up Visits</w:t>
      </w:r>
      <w:bookmarkEnd w:id="79"/>
    </w:p>
    <w:p w14:paraId="077EC946" w14:textId="77777777" w:rsidR="008B1661" w:rsidRDefault="008B1661" w:rsidP="008B1661">
      <w:pPr>
        <w:pStyle w:val="Footer"/>
      </w:pPr>
      <w:r w:rsidRPr="00E61D49">
        <w:rPr>
          <w:b/>
          <w:szCs w:val="24"/>
        </w:rPr>
        <w:t>Pre-Condition:</w:t>
      </w:r>
      <w:r>
        <w:rPr>
          <w:b/>
          <w:szCs w:val="24"/>
        </w:rPr>
        <w:t xml:space="preserve"> </w:t>
      </w:r>
      <w:r>
        <w:t xml:space="preserve">Patient Mr. Bob Anyman is scheduled for a post-hospital discharge consultation with his primary care provider, Dr. Primary. </w:t>
      </w:r>
    </w:p>
    <w:p w14:paraId="25FC3828" w14:textId="77777777" w:rsidR="008B1661" w:rsidRDefault="008B1661" w:rsidP="008B1661">
      <w:pPr>
        <w:pStyle w:val="Footer"/>
      </w:pPr>
      <w:r>
        <w:t xml:space="preserve">Mr. Anyman is seen by Dr. Primary at her clinic on the day of appointment. </w:t>
      </w:r>
    </w:p>
    <w:p w14:paraId="58031312" w14:textId="77777777" w:rsidR="008B1661" w:rsidRDefault="008B1661" w:rsidP="008B1661">
      <w:pPr>
        <w:pStyle w:val="Footer"/>
      </w:pPr>
      <w:r>
        <w:t>The discharge summary information from the hospital is incorporated into the patient’s medical record and is ready for Dr. Primary to review at the consultation.</w:t>
      </w:r>
    </w:p>
    <w:p w14:paraId="08FF90C1" w14:textId="77777777" w:rsidR="008B1661" w:rsidRDefault="008B1661" w:rsidP="008B1661">
      <w:pPr>
        <w:rPr>
          <w:lang w:val="en-CA"/>
        </w:rPr>
      </w:pPr>
      <w:r w:rsidRPr="003E2AA2">
        <w:rPr>
          <w:b/>
        </w:rPr>
        <w:lastRenderedPageBreak/>
        <w:t>Description of Encounter:</w:t>
      </w:r>
      <w:r>
        <w:rPr>
          <w:b/>
        </w:rPr>
        <w:t xml:space="preserve"> </w:t>
      </w:r>
      <w:r w:rsidRPr="008E048B">
        <w:t>Primary Care Physician</w:t>
      </w:r>
      <w:r>
        <w:rPr>
          <w:lang w:val="en-CA"/>
        </w:rPr>
        <w:t xml:space="preserve"> Dr. Patricia Primary reviews patient Mr. Anyman’s hospital discharge summary and discusses the pre-influenza season immunization recommendation with the patient. The patient agrees with the recommendation. The </w:t>
      </w:r>
      <w:r>
        <w:t xml:space="preserve">care plan </w:t>
      </w:r>
      <w:r>
        <w:rPr>
          <w:lang w:val="en-CA"/>
        </w:rPr>
        <w:t>is updated.</w:t>
      </w:r>
    </w:p>
    <w:p w14:paraId="4F60EF37" w14:textId="77777777" w:rsidR="008B1661" w:rsidRDefault="008B1661" w:rsidP="008B1661">
      <w:pPr>
        <w:rPr>
          <w:lang w:val="en-CA"/>
        </w:rPr>
      </w:pPr>
      <w:r>
        <w:rPr>
          <w:lang w:val="en-CA"/>
        </w:rPr>
        <w:t xml:space="preserve">Dr. Primary notices that the patient has gained extra weight and the blood sugar level has not quite stabilised after discharge from hospital. Dr. Primary reviews the </w:t>
      </w:r>
      <w:r>
        <w:t xml:space="preserve">care plan </w:t>
      </w:r>
      <w:r>
        <w:rPr>
          <w:lang w:val="en-CA"/>
        </w:rPr>
        <w:t xml:space="preserve">and discusses with patient the plan to change the diet and medication. Patient agrees. The </w:t>
      </w:r>
      <w:r>
        <w:t xml:space="preserve">care plan </w:t>
      </w:r>
      <w:r>
        <w:rPr>
          <w:lang w:val="en-CA"/>
        </w:rPr>
        <w:t>is updated.</w:t>
      </w:r>
    </w:p>
    <w:p w14:paraId="54C5E62C" w14:textId="77777777" w:rsidR="008B1661" w:rsidRDefault="008B1661" w:rsidP="008B1661">
      <w:pPr>
        <w:rPr>
          <w:lang w:val="en-CA"/>
        </w:rPr>
      </w:pPr>
      <w:r>
        <w:rPr>
          <w:lang w:val="en-CA"/>
        </w:rPr>
        <w:t>Dr. Primary issues a new prescription to the patient, and asks the patient to make an early appointment to see the dietitian to discuss new nutrition management strategy and plan.</w:t>
      </w:r>
    </w:p>
    <w:p w14:paraId="471C13FB" w14:textId="72C0A9D8" w:rsidR="008B1661" w:rsidRDefault="008B1661" w:rsidP="008B1661">
      <w:pPr>
        <w:rPr>
          <w:lang w:val="en-CA"/>
        </w:rPr>
      </w:pPr>
      <w:r>
        <w:rPr>
          <w:lang w:val="en-CA"/>
        </w:rPr>
        <w:t xml:space="preserve">Dr. Primary generates progress notes with nutrition management and exercise change recommendations are generated by Dr. Primary and </w:t>
      </w:r>
      <w:r w:rsidR="00267883">
        <w:t xml:space="preserve">shared with </w:t>
      </w:r>
      <w:r>
        <w:rPr>
          <w:lang w:val="en-CA"/>
        </w:rPr>
        <w:t xml:space="preserve">the patient’s dietitian. The </w:t>
      </w:r>
      <w:r>
        <w:t xml:space="preserve">care plan </w:t>
      </w:r>
      <w:r>
        <w:rPr>
          <w:lang w:val="en-CA"/>
        </w:rPr>
        <w:t xml:space="preserve">is updated and </w:t>
      </w:r>
      <w:r w:rsidR="00D3778D">
        <w:rPr>
          <w:lang w:val="en-CA"/>
        </w:rPr>
        <w:t>shared with</w:t>
      </w:r>
      <w:r>
        <w:rPr>
          <w:lang w:val="en-CA"/>
        </w:rPr>
        <w:t xml:space="preserve"> relevant allied health providers.</w:t>
      </w:r>
    </w:p>
    <w:p w14:paraId="1B37508A" w14:textId="77777777" w:rsidR="008B1661" w:rsidRDefault="008B1661" w:rsidP="008B1661">
      <w:pPr>
        <w:rPr>
          <w:lang w:val="en-CA"/>
        </w:rPr>
      </w:pPr>
      <w:r>
        <w:rPr>
          <w:lang w:val="en-CA"/>
        </w:rPr>
        <w:t>Dr. Primary changes patient’s follow-up visits from four monthly to two monthly for the next two appointments with the aim to review the follow-up frequency after that.</w:t>
      </w:r>
    </w:p>
    <w:p w14:paraId="34197522" w14:textId="34E1B180" w:rsidR="008B1661" w:rsidRDefault="008B1661" w:rsidP="008B1661">
      <w:r w:rsidRPr="006F1780">
        <w:rPr>
          <w:b/>
        </w:rPr>
        <w:t>Post Condition:</w:t>
      </w:r>
      <w:r>
        <w:rPr>
          <w:b/>
        </w:rPr>
        <w:t xml:space="preserve"> </w:t>
      </w:r>
      <w:r>
        <w:t xml:space="preserve">A new prescription is </w:t>
      </w:r>
      <w:r w:rsidR="00267883">
        <w:t xml:space="preserve">shared with </w:t>
      </w:r>
      <w:r>
        <w:t>the patient’s community pharmacy. Ms. Script will discuss the new medication management plan with the patient when he goes to pick up his medications.</w:t>
      </w:r>
    </w:p>
    <w:p w14:paraId="4FAF5944" w14:textId="2E3E03C5" w:rsidR="008B1661" w:rsidRDefault="008B1661" w:rsidP="008B1661">
      <w:r>
        <w:t xml:space="preserve">The patient also makes an early appointment to see the dietitian and exercise physiologist. A copy of progress notes from Dr. Primary will be </w:t>
      </w:r>
      <w:r w:rsidR="00D51623">
        <w:t xml:space="preserve">made available to </w:t>
      </w:r>
      <w:r>
        <w:t>the dietitian and exercise physiologist before the scheduled appointment.</w:t>
      </w:r>
    </w:p>
    <w:p w14:paraId="15005D39" w14:textId="6ADF230F" w:rsidR="008B1661" w:rsidRDefault="008B1661" w:rsidP="00D3503E">
      <w:pPr>
        <w:spacing w:before="0"/>
      </w:pPr>
      <w:r>
        <w:t xml:space="preserve">Patient gets a copy of the updated care plan, and a copy of the plan is also </w:t>
      </w:r>
      <w:r w:rsidR="000E1CDD">
        <w:t xml:space="preserve">shared with </w:t>
      </w:r>
      <w:r>
        <w:t>relevant allied health providers.</w:t>
      </w:r>
    </w:p>
    <w:p w14:paraId="4A050D2D" w14:textId="77777777" w:rsidR="000E1CDD" w:rsidRDefault="000E1CDD" w:rsidP="00D3503E">
      <w:pPr>
        <w:spacing w:before="0"/>
      </w:pPr>
    </w:p>
    <w:p w14:paraId="3ED75D66" w14:textId="77777777" w:rsidR="000E1CDD" w:rsidRPr="00466D60" w:rsidRDefault="00D26F3F" w:rsidP="00D3503E">
      <w:pPr>
        <w:pStyle w:val="BodyText0"/>
        <w:ind w:left="0"/>
      </w:pPr>
      <w:r w:rsidRPr="00D3503E">
        <w:rPr>
          <w:rFonts w:ascii="Times New Roman" w:hAnsi="Times New Roman"/>
          <w:sz w:val="24"/>
        </w:rPr>
        <w:t>Note: The process flow pattern for this encounter is the same as encounter A. See Figure X.4.2.1.1.1-1</w:t>
      </w:r>
    </w:p>
    <w:p w14:paraId="2A63D612" w14:textId="555988A1" w:rsidR="00303E20" w:rsidRPr="000E1CDD" w:rsidRDefault="00EE7926" w:rsidP="00D3503E">
      <w:pPr>
        <w:pStyle w:val="Heading3"/>
        <w:numPr>
          <w:ilvl w:val="0"/>
          <w:numId w:val="0"/>
        </w:numPr>
        <w:ind w:left="720" w:hanging="720"/>
        <w:rPr>
          <w:noProof w:val="0"/>
        </w:rPr>
      </w:pPr>
      <w:bookmarkStart w:id="80" w:name="_Toc445200543"/>
      <w:r>
        <w:rPr>
          <w:bCs/>
          <w:noProof w:val="0"/>
        </w:rPr>
        <w:t>X.5</w:t>
      </w:r>
      <w:r w:rsidR="000E1CDD" w:rsidRPr="003651D9">
        <w:rPr>
          <w:bCs/>
          <w:noProof w:val="0"/>
        </w:rPr>
        <w:t xml:space="preserve"> </w:t>
      </w:r>
      <w:r w:rsidR="000E1CDD" w:rsidRPr="008C0119">
        <w:rPr>
          <w:noProof w:val="0"/>
        </w:rPr>
        <w:t>DCP Security Considerations</w:t>
      </w:r>
      <w:r w:rsidR="00303E20" w:rsidRPr="000E1CDD">
        <w:rPr>
          <w:b w:val="0"/>
        </w:rPr>
        <w:t>X.</w:t>
      </w:r>
      <w:r w:rsidR="00AF472E" w:rsidRPr="000E1CDD">
        <w:rPr>
          <w:b w:val="0"/>
        </w:rPr>
        <w:t>5</w:t>
      </w:r>
      <w:r w:rsidR="005F21E7" w:rsidRPr="000E1CDD">
        <w:rPr>
          <w:b w:val="0"/>
        </w:rPr>
        <w:t xml:space="preserve"> </w:t>
      </w:r>
      <w:r w:rsidR="00E60F58" w:rsidRPr="000E1CDD">
        <w:rPr>
          <w:b w:val="0"/>
        </w:rPr>
        <w:t>DCP</w:t>
      </w:r>
      <w:r w:rsidR="00303E20" w:rsidRPr="000E1CDD">
        <w:rPr>
          <w:b w:val="0"/>
        </w:rPr>
        <w:t xml:space="preserve"> Security Considerations</w:t>
      </w:r>
      <w:bookmarkEnd w:id="80"/>
    </w:p>
    <w:p w14:paraId="60A059D2" w14:textId="15F9BD12" w:rsidR="006E5767" w:rsidRPr="003651D9" w:rsidRDefault="00C82ED4" w:rsidP="00D3503E">
      <w:pPr>
        <w:pStyle w:val="Heading3"/>
        <w:numPr>
          <w:ilvl w:val="0"/>
          <w:numId w:val="0"/>
        </w:numPr>
        <w:ind w:left="720" w:hanging="720"/>
      </w:pPr>
      <w:r w:rsidRPr="003651D9">
        <w:t xml:space="preserve"> </w:t>
      </w:r>
    </w:p>
    <w:p w14:paraId="02A2BD89" w14:textId="77777777" w:rsidR="006D163E" w:rsidRPr="006D163E" w:rsidRDefault="006D163E" w:rsidP="006D163E">
      <w:pPr>
        <w:pStyle w:val="BodyText"/>
        <w:rPr>
          <w:iCs/>
        </w:rPr>
      </w:pPr>
      <w:r w:rsidRPr="006D163E">
        <w:rPr>
          <w:iCs/>
        </w:rPr>
        <w:t>In many other uses of the HTTP/REST pattern, applications are accessing far less sensitive infor</w:t>
      </w:r>
      <w:r>
        <w:rPr>
          <w:iCs/>
        </w:rPr>
        <w:t>mation than patient identifiers and protected health information. When the mobile environment comes into use, t</w:t>
      </w:r>
      <w:r w:rsidRPr="006D163E">
        <w:rPr>
          <w:iCs/>
        </w:rPr>
        <w:t xml:space="preserve">he challenges of security and privacy controls are unique, simply because the devices are harder to physically control. The </w:t>
      </w:r>
      <w:r>
        <w:rPr>
          <w:iCs/>
        </w:rPr>
        <w:t xml:space="preserve">DCP </w:t>
      </w:r>
      <w:r w:rsidRPr="006D163E">
        <w:rPr>
          <w:iCs/>
        </w:rPr>
        <w:t xml:space="preserve">Profile provides access to the patient identifiers </w:t>
      </w:r>
      <w:r>
        <w:rPr>
          <w:iCs/>
        </w:rPr>
        <w:t xml:space="preserve">and other protected health information </w:t>
      </w:r>
      <w:r w:rsidRPr="006D163E">
        <w:rPr>
          <w:iCs/>
        </w:rPr>
        <w:t>managed in healthcare. These factors present a unique and difficult challenge for the security model. It is recommended that application developers utilize a Risk Assessment in the design of the applications, and that the operational environment utilize a Risk Assessment in the design and deployment of the operational environment. See FHIR DSTU2 Security http://hl7.org/fhir/DSTU2/security.html.</w:t>
      </w:r>
    </w:p>
    <w:p w14:paraId="384DE7FE" w14:textId="77777777" w:rsidR="006D163E" w:rsidRPr="006D163E" w:rsidRDefault="006D163E" w:rsidP="006D163E">
      <w:pPr>
        <w:pStyle w:val="BodyText"/>
        <w:rPr>
          <w:iCs/>
        </w:rPr>
      </w:pPr>
      <w:r w:rsidRPr="006D163E">
        <w:rPr>
          <w:iCs/>
        </w:rPr>
        <w:lastRenderedPageBreak/>
        <w:t xml:space="preserve">There are many reasonable methods of security for interoperability transactions, which can be implemented without modifying the characteristics of the </w:t>
      </w:r>
      <w:r w:rsidR="00470C9B">
        <w:rPr>
          <w:iCs/>
        </w:rPr>
        <w:t>DCP</w:t>
      </w:r>
      <w:r w:rsidRPr="006D163E">
        <w:rPr>
          <w:iCs/>
        </w:rPr>
        <w:t xml:space="preserve"> Profile transactions. The use of TLS is encouraged, as is the use of the ATNA Profile (see ITI TF-1:9).</w:t>
      </w:r>
    </w:p>
    <w:p w14:paraId="1FC9D019" w14:textId="77777777" w:rsidR="006D163E" w:rsidRPr="006D163E" w:rsidRDefault="006D163E" w:rsidP="006D163E">
      <w:pPr>
        <w:pStyle w:val="BodyText"/>
        <w:rPr>
          <w:iCs/>
        </w:rPr>
      </w:pPr>
      <w:r w:rsidRPr="006D163E">
        <w:rPr>
          <w:iCs/>
        </w:rPr>
        <w:t xml:space="preserve">User authentication on mobile devices and browsers is typically handled by more lightweight authentication schemes such as HTTP Authentication, OAuth, or OpenID Connect. IHE has a set of profiles for user authentication including: Enterprise User Authentication (EUA) on devices using HTTP and Internet User Authorization (IUA) for REST-based authentication. In all of these cases, the network communication security, and user authentication are layered in the HTTP transport layer and do not modify the interoperability characteristics defined in the </w:t>
      </w:r>
      <w:r w:rsidR="00470C9B">
        <w:rPr>
          <w:iCs/>
        </w:rPr>
        <w:t>DCP</w:t>
      </w:r>
      <w:r w:rsidRPr="006D163E">
        <w:rPr>
          <w:iCs/>
        </w:rPr>
        <w:t xml:space="preserve"> Profile. The use of strong trust keys is encouraged</w:t>
      </w:r>
      <w:r w:rsidR="00D145F4">
        <w:rPr>
          <w:iCs/>
        </w:rPr>
        <w:t>.</w:t>
      </w:r>
      <w:r w:rsidRPr="006D163E">
        <w:rPr>
          <w:iCs/>
        </w:rPr>
        <w:t xml:space="preserve"> </w:t>
      </w:r>
    </w:p>
    <w:p w14:paraId="1C410AE1" w14:textId="77777777" w:rsidR="006D163E" w:rsidRPr="006D163E" w:rsidRDefault="006D163E" w:rsidP="006D163E">
      <w:pPr>
        <w:pStyle w:val="BodyText"/>
        <w:rPr>
          <w:iCs/>
        </w:rPr>
      </w:pPr>
      <w:r w:rsidRPr="006D163E">
        <w:rPr>
          <w:iCs/>
        </w:rPr>
        <w:t xml:space="preserve">Actors in the </w:t>
      </w:r>
      <w:r w:rsidR="00D145F4">
        <w:rPr>
          <w:iCs/>
        </w:rPr>
        <w:t>DCP</w:t>
      </w:r>
      <w:r w:rsidRPr="006D163E">
        <w:rPr>
          <w:iCs/>
        </w:rPr>
        <w:t xml:space="preserve"> Profile should make use of the audit logging (ATNA) Profile. However, support for ATNA-based audit logging on mobile devices and lightweight browser applications may be beyond their ability. The operational environment must choose how to mitigate the risk of relying only on the service-side audit logging on the </w:t>
      </w:r>
      <w:r w:rsidR="00D145F4">
        <w:rPr>
          <w:iCs/>
        </w:rPr>
        <w:t>Care Plan Manager</w:t>
      </w:r>
      <w:r w:rsidRPr="006D163E">
        <w:rPr>
          <w:iCs/>
        </w:rPr>
        <w:t xml:space="preserve">. It is recommended that </w:t>
      </w:r>
      <w:r w:rsidR="00D145F4">
        <w:rPr>
          <w:iCs/>
        </w:rPr>
        <w:t>DCP</w:t>
      </w:r>
      <w:r w:rsidRPr="006D163E">
        <w:rPr>
          <w:iCs/>
        </w:rPr>
        <w:t xml:space="preserve"> Actors implement the Internet User Authentication (IUA) Profile, incorporating the subject of the IUA token in audit messages. </w:t>
      </w:r>
    </w:p>
    <w:p w14:paraId="064B0B45" w14:textId="15E357E1" w:rsidR="00D145F4" w:rsidRDefault="006D163E" w:rsidP="006D163E">
      <w:pPr>
        <w:pStyle w:val="BodyText"/>
        <w:rPr>
          <w:iCs/>
        </w:rPr>
      </w:pPr>
      <w:r w:rsidRPr="006D163E">
        <w:rPr>
          <w:iCs/>
        </w:rPr>
        <w:t xml:space="preserve">The Resource URL pattern defined in this profile means many requests </w:t>
      </w:r>
      <w:r w:rsidR="00D145F4">
        <w:rPr>
          <w:iCs/>
        </w:rPr>
        <w:t>may</w:t>
      </w:r>
      <w:r w:rsidRPr="006D163E">
        <w:rPr>
          <w:iCs/>
        </w:rPr>
        <w:t xml:space="preserve"> include Patient </w:t>
      </w:r>
      <w:r w:rsidR="005376C1" w:rsidRPr="006D163E">
        <w:rPr>
          <w:iCs/>
        </w:rPr>
        <w:t xml:space="preserve">ID </w:t>
      </w:r>
      <w:r w:rsidR="005376C1">
        <w:rPr>
          <w:iCs/>
        </w:rPr>
        <w:t>or</w:t>
      </w:r>
      <w:r w:rsidR="00D145F4">
        <w:rPr>
          <w:iCs/>
        </w:rPr>
        <w:t xml:space="preserve"> Name </w:t>
      </w:r>
      <w:r w:rsidRPr="006D163E">
        <w:rPr>
          <w:iCs/>
        </w:rPr>
        <w:t xml:space="preserve">parameters for query. The advantage of this pattern is ease of implementation and clear distinction of a patient’s identity. The URL pattern does present a risk when using typical web server audit logging of URL requests and browser history. In both of these cases the URL with the Patient ID </w:t>
      </w:r>
      <w:r w:rsidR="00D145F4">
        <w:rPr>
          <w:iCs/>
        </w:rPr>
        <w:t xml:space="preserve">or Name </w:t>
      </w:r>
      <w:r w:rsidRPr="006D163E">
        <w:rPr>
          <w:iCs/>
        </w:rPr>
        <w:t>query parameters is clearly visible. These risks need to be mitigated in system or operational design.</w:t>
      </w:r>
    </w:p>
    <w:p w14:paraId="6B65C6E6" w14:textId="77777777" w:rsidR="00167DB7" w:rsidRPr="003651D9" w:rsidRDefault="00167DB7" w:rsidP="00167DB7">
      <w:pPr>
        <w:pStyle w:val="Heading2"/>
        <w:numPr>
          <w:ilvl w:val="0"/>
          <w:numId w:val="0"/>
        </w:numPr>
        <w:rPr>
          <w:noProof w:val="0"/>
        </w:rPr>
      </w:pPr>
      <w:bookmarkStart w:id="81" w:name="_Toc445200544"/>
      <w:r w:rsidRPr="003651D9">
        <w:rPr>
          <w:noProof w:val="0"/>
        </w:rPr>
        <w:t>X.</w:t>
      </w:r>
      <w:r w:rsidR="00AF472E" w:rsidRPr="003651D9">
        <w:rPr>
          <w:noProof w:val="0"/>
        </w:rPr>
        <w:t>6</w:t>
      </w:r>
      <w:r w:rsidRPr="003651D9">
        <w:rPr>
          <w:noProof w:val="0"/>
        </w:rPr>
        <w:t xml:space="preserve"> </w:t>
      </w:r>
      <w:r w:rsidR="00E60F58">
        <w:rPr>
          <w:noProof w:val="0"/>
        </w:rPr>
        <w:t>DCP</w:t>
      </w:r>
      <w:r w:rsidRPr="003651D9">
        <w:rPr>
          <w:noProof w:val="0"/>
        </w:rPr>
        <w:t xml:space="preserve"> </w:t>
      </w:r>
      <w:r w:rsidR="00ED5269" w:rsidRPr="003651D9">
        <w:rPr>
          <w:noProof w:val="0"/>
        </w:rPr>
        <w:t xml:space="preserve">Cross </w:t>
      </w:r>
      <w:r w:rsidRPr="003651D9">
        <w:rPr>
          <w:noProof w:val="0"/>
        </w:rPr>
        <w:t xml:space="preserve">Profile </w:t>
      </w:r>
      <w:r w:rsidR="00ED5269" w:rsidRPr="003651D9">
        <w:rPr>
          <w:noProof w:val="0"/>
        </w:rPr>
        <w:t>Considerations</w:t>
      </w:r>
      <w:bookmarkEnd w:id="81"/>
    </w:p>
    <w:p w14:paraId="51E85262" w14:textId="77777777" w:rsidR="0055699A" w:rsidRPr="003651D9" w:rsidRDefault="0055699A" w:rsidP="00167DB7">
      <w:pPr>
        <w:rPr>
          <w:i/>
        </w:rPr>
      </w:pPr>
      <w:r>
        <w:t>A Content Consumer in Patient Care</w:t>
      </w:r>
      <w:r w:rsidR="009061A2">
        <w:t xml:space="preserve"> Coordination</w:t>
      </w:r>
      <w:r>
        <w:t xml:space="preserve"> might be grouped with a Care Plan Consumer to enable the filtering and display of Care Plan content. A Content Creator might be grouped with a Care Plan Updater to enable the creation or update of clinical content. A Reconciliation Agent might be grouped with a Care Plan Consumer and also with a Care Plan Creator to facilitate the reconciliation processes.</w:t>
      </w:r>
      <w:r w:rsidR="00DE4F60">
        <w:t xml:space="preserve"> As mentioned in the security considerations section, a Secure Node in the ATNA profile might be grouped with any and all of the actors in this profile.</w:t>
      </w:r>
    </w:p>
    <w:p w14:paraId="58AD4C52" w14:textId="77777777" w:rsidR="00953CFC" w:rsidRPr="003651D9" w:rsidRDefault="00953CFC" w:rsidP="0005577A">
      <w:pPr>
        <w:pStyle w:val="PartTitle"/>
        <w:rPr>
          <w:highlight w:val="yellow"/>
        </w:rPr>
      </w:pPr>
      <w:bookmarkStart w:id="82" w:name="_Toc445200545"/>
      <w:r w:rsidRPr="003651D9">
        <w:lastRenderedPageBreak/>
        <w:t>Appendices</w:t>
      </w:r>
      <w:bookmarkEnd w:id="82"/>
      <w:r w:rsidRPr="003651D9">
        <w:rPr>
          <w:highlight w:val="yellow"/>
        </w:rPr>
        <w:t xml:space="preserve"> </w:t>
      </w:r>
    </w:p>
    <w:p w14:paraId="0B55D403" w14:textId="77777777" w:rsidR="00953CFC" w:rsidRPr="003651D9" w:rsidRDefault="000514E1" w:rsidP="0070762D">
      <w:pPr>
        <w:pStyle w:val="AuthorInstructions"/>
      </w:pPr>
      <w:r w:rsidRPr="003651D9">
        <w:t>&lt;</w:t>
      </w:r>
      <w:r w:rsidR="00953CFC" w:rsidRPr="003651D9">
        <w:t>Add Appendices to this Profile here</w:t>
      </w:r>
      <w:r w:rsidR="00F0665F" w:rsidRPr="003651D9">
        <w:t xml:space="preserve">. </w:t>
      </w:r>
      <w:r w:rsidR="00953CFC" w:rsidRPr="003651D9">
        <w:t>Examples of an appendix include HITSP mapping to IHE Use Cases or long use case definitions.</w:t>
      </w:r>
      <w:r w:rsidRPr="003651D9">
        <w:t>&gt;</w:t>
      </w:r>
    </w:p>
    <w:p w14:paraId="76B331FB" w14:textId="77777777" w:rsidR="00953CFC" w:rsidRPr="003651D9" w:rsidRDefault="00953CFC" w:rsidP="0070762D">
      <w:pPr>
        <w:pStyle w:val="AuthorInstructions"/>
      </w:pPr>
      <w:r w:rsidRPr="003651D9">
        <w:t>&lt;</w:t>
      </w:r>
      <w:r w:rsidR="00E91C15" w:rsidRPr="003651D9">
        <w:t xml:space="preserve">Volume 1 </w:t>
      </w:r>
      <w:r w:rsidR="00111CBC" w:rsidRPr="003651D9">
        <w:t>A</w:t>
      </w:r>
      <w:r w:rsidRPr="003651D9">
        <w:t>ppendices are informational only</w:t>
      </w:r>
      <w:r w:rsidR="00F0665F" w:rsidRPr="003651D9">
        <w:t xml:space="preserve">. </w:t>
      </w:r>
      <w:r w:rsidRPr="003651D9">
        <w:t>No “</w:t>
      </w:r>
      <w:r w:rsidR="00125F42" w:rsidRPr="003651D9">
        <w:t>SHALL</w:t>
      </w:r>
      <w:r w:rsidRPr="003651D9">
        <w:t>” language is allowed in a</w:t>
      </w:r>
      <w:r w:rsidR="00E91C15" w:rsidRPr="003651D9">
        <w:t xml:space="preserve"> Volume 1 </w:t>
      </w:r>
      <w:r w:rsidRPr="003651D9">
        <w:t>appendix.&gt;</w:t>
      </w:r>
    </w:p>
    <w:p w14:paraId="5391618B" w14:textId="77777777" w:rsidR="00953CFC" w:rsidRPr="003651D9" w:rsidRDefault="00953CFC" w:rsidP="00167DB7"/>
    <w:p w14:paraId="0B57F8FA" w14:textId="7A2A6CC9" w:rsidR="00B15A1D" w:rsidRPr="003651D9" w:rsidRDefault="00701B3A" w:rsidP="00AD069D">
      <w:pPr>
        <w:pStyle w:val="AppendixHeading1"/>
        <w:rPr>
          <w:noProof w:val="0"/>
        </w:rPr>
      </w:pPr>
      <w:bookmarkStart w:id="83" w:name="_Toc445200546"/>
      <w:r w:rsidRPr="003651D9">
        <w:rPr>
          <w:noProof w:val="0"/>
        </w:rPr>
        <w:t xml:space="preserve">Appendix A </w:t>
      </w:r>
      <w:r w:rsidR="00B15A1D" w:rsidRPr="003651D9">
        <w:rPr>
          <w:noProof w:val="0"/>
        </w:rPr>
        <w:t>–</w:t>
      </w:r>
      <w:r w:rsidRPr="003651D9">
        <w:rPr>
          <w:noProof w:val="0"/>
        </w:rPr>
        <w:t xml:space="preserve"> </w:t>
      </w:r>
      <w:ins w:id="84" w:author="Cole, George" w:date="2016-03-07T16:10:00Z">
        <w:r w:rsidR="00DF057A">
          <w:rPr>
            <w:noProof w:val="0"/>
          </w:rPr>
          <w:t>DCP Structure of Shared Care Planning</w:t>
        </w:r>
      </w:ins>
      <w:del w:id="85" w:author="Cole, George" w:date="2016-03-07T16:10:00Z">
        <w:r w:rsidR="00B15A1D" w:rsidRPr="003651D9" w:rsidDel="00DF057A">
          <w:rPr>
            <w:noProof w:val="0"/>
          </w:rPr>
          <w:delText>&lt;</w:delText>
        </w:r>
        <w:r w:rsidR="00CF283F" w:rsidRPr="003651D9" w:rsidDel="00DF057A">
          <w:rPr>
            <w:noProof w:val="0"/>
          </w:rPr>
          <w:delText>A</w:delText>
        </w:r>
        <w:r w:rsidR="00B15A1D" w:rsidRPr="003651D9" w:rsidDel="00DF057A">
          <w:rPr>
            <w:noProof w:val="0"/>
          </w:rPr>
          <w:delText>ppendix A Title&gt;</w:delText>
        </w:r>
      </w:del>
      <w:bookmarkEnd w:id="83"/>
    </w:p>
    <w:p w14:paraId="48F73C60" w14:textId="55A6BD4C" w:rsidR="00111CBC" w:rsidRPr="003651D9" w:rsidDel="00DF057A" w:rsidRDefault="00111CBC" w:rsidP="00111CBC">
      <w:pPr>
        <w:pStyle w:val="BodyText"/>
        <w:rPr>
          <w:del w:id="86" w:author="Cole, George" w:date="2016-03-07T16:11:00Z"/>
        </w:rPr>
      </w:pPr>
      <w:del w:id="87" w:author="Cole, George" w:date="2016-03-07T16:11:00Z">
        <w:r w:rsidRPr="003651D9" w:rsidDel="00DF057A">
          <w:delText>Appendix A text goes here.</w:delText>
        </w:r>
      </w:del>
    </w:p>
    <w:p w14:paraId="4FD4197F" w14:textId="68A1591F" w:rsidR="00C536E4" w:rsidRPr="003651D9" w:rsidDel="00DF057A" w:rsidRDefault="00B15A1D" w:rsidP="00AA3771">
      <w:pPr>
        <w:pStyle w:val="AppendixHeading2"/>
        <w:numPr>
          <w:ilvl w:val="1"/>
          <w:numId w:val="18"/>
        </w:numPr>
        <w:rPr>
          <w:del w:id="88" w:author="Cole, George" w:date="2016-03-07T16:11:00Z"/>
          <w:bCs/>
          <w:noProof w:val="0"/>
        </w:rPr>
      </w:pPr>
      <w:bookmarkStart w:id="89" w:name="_Toc445136046"/>
      <w:bookmarkStart w:id="90" w:name="_Toc445200547"/>
      <w:del w:id="91" w:author="Cole, George" w:date="2016-03-07T16:11:00Z">
        <w:r w:rsidRPr="003651D9" w:rsidDel="00DF057A">
          <w:rPr>
            <w:bCs/>
            <w:noProof w:val="0"/>
          </w:rPr>
          <w:delText>&lt;Add Title&gt;</w:delText>
        </w:r>
        <w:bookmarkEnd w:id="89"/>
        <w:bookmarkEnd w:id="90"/>
      </w:del>
    </w:p>
    <w:p w14:paraId="16E30930" w14:textId="3BD2BA75" w:rsidR="00111CBC" w:rsidRPr="003651D9" w:rsidDel="00DF057A" w:rsidRDefault="00111CBC" w:rsidP="00111CBC">
      <w:pPr>
        <w:pStyle w:val="BodyText"/>
        <w:rPr>
          <w:del w:id="92" w:author="Cole, George" w:date="2016-03-07T16:11:00Z"/>
        </w:rPr>
      </w:pPr>
      <w:del w:id="93" w:author="Cole, George" w:date="2016-03-07T16:11:00Z">
        <w:r w:rsidRPr="003651D9" w:rsidDel="00DF057A">
          <w:delText>Appendix A.1 text goes here</w:delText>
        </w:r>
      </w:del>
    </w:p>
    <w:p w14:paraId="1B99A428" w14:textId="24287FB9" w:rsidR="00E01D59" w:rsidRDefault="008D7620">
      <w:pPr>
        <w:spacing w:before="0"/>
        <w:rPr>
          <w:ins w:id="94" w:author="Cole, George" w:date="2016-03-07T16:11:00Z"/>
          <w:rFonts w:ascii="Arial" w:hAnsi="Arial"/>
          <w:b/>
          <w:kern w:val="28"/>
          <w:sz w:val="28"/>
        </w:rPr>
      </w:pPr>
      <w:ins w:id="95" w:author="Cole, George" w:date="2016-03-07T17:43:00Z">
        <w:r>
          <w:rPr>
            <w:noProof/>
          </w:rPr>
          <w:drawing>
            <wp:inline distT="0" distB="0" distL="0" distR="0" wp14:anchorId="40B8B526" wp14:editId="6055AA11">
              <wp:extent cx="5943600" cy="33508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Care Planning Structure 3-7-2016 1-40-48 PM.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3350895"/>
                      </a:xfrm>
                      <a:prstGeom prst="rect">
                        <a:avLst/>
                      </a:prstGeom>
                    </pic:spPr>
                  </pic:pic>
                </a:graphicData>
              </a:graphic>
            </wp:inline>
          </w:drawing>
        </w:r>
      </w:ins>
      <w:ins w:id="96" w:author="Cole, George" w:date="2016-03-07T16:11:00Z">
        <w:r w:rsidR="00E01D59">
          <w:br w:type="page"/>
        </w:r>
      </w:ins>
    </w:p>
    <w:p w14:paraId="1EE42711" w14:textId="394B5F73" w:rsidR="00CF283F" w:rsidRPr="003651D9" w:rsidRDefault="00701B3A" w:rsidP="00111CBC">
      <w:pPr>
        <w:pStyle w:val="AppendixHeading1"/>
        <w:rPr>
          <w:noProof w:val="0"/>
        </w:rPr>
      </w:pPr>
      <w:bookmarkStart w:id="97" w:name="_Toc445200548"/>
      <w:r w:rsidRPr="003651D9">
        <w:rPr>
          <w:noProof w:val="0"/>
        </w:rPr>
        <w:lastRenderedPageBreak/>
        <w:t xml:space="preserve">Appendix B </w:t>
      </w:r>
      <w:r w:rsidR="00B15A1D" w:rsidRPr="003651D9">
        <w:rPr>
          <w:noProof w:val="0"/>
        </w:rPr>
        <w:t>–</w:t>
      </w:r>
      <w:r w:rsidRPr="003651D9">
        <w:rPr>
          <w:noProof w:val="0"/>
        </w:rPr>
        <w:t xml:space="preserve"> </w:t>
      </w:r>
      <w:ins w:id="98" w:author="Cole, George" w:date="2016-03-07T16:11:00Z">
        <w:r w:rsidR="00E01D59">
          <w:rPr>
            <w:noProof w:val="0"/>
          </w:rPr>
          <w:t>DCP Chronic Condition Use Case</w:t>
        </w:r>
      </w:ins>
      <w:del w:id="99" w:author="Cole, George" w:date="2016-03-07T16:11:00Z">
        <w:r w:rsidR="00B15A1D" w:rsidRPr="003651D9" w:rsidDel="00E01D59">
          <w:rPr>
            <w:noProof w:val="0"/>
          </w:rPr>
          <w:delText>&lt;Appendix B Title&gt;</w:delText>
        </w:r>
      </w:del>
      <w:bookmarkEnd w:id="97"/>
    </w:p>
    <w:p w14:paraId="013C0F99" w14:textId="782F08D1" w:rsidR="008D7620" w:rsidRPr="003651D9" w:rsidRDefault="00111CBC" w:rsidP="008D7620">
      <w:pPr>
        <w:pStyle w:val="BodyText"/>
        <w:rPr>
          <w:ins w:id="100" w:author="Cole, George" w:date="2016-03-07T17:43:00Z"/>
        </w:rPr>
      </w:pPr>
      <w:del w:id="101" w:author="Cole, George" w:date="2016-03-07T16:11:00Z">
        <w:r w:rsidRPr="003651D9" w:rsidDel="00E01D59">
          <w:delText>Appendix B text goes here.</w:delText>
        </w:r>
      </w:del>
      <w:ins w:id="102" w:author="Cole, George" w:date="2016-03-07T17:43:00Z">
        <w:r w:rsidR="008D7620" w:rsidRPr="008D7620">
          <w:t xml:space="preserve"> </w:t>
        </w:r>
        <w:r w:rsidR="008D7620">
          <w:t xml:space="preserve">The following diagram depicts the chronic condition use case flow of interactions between care providers EHRs, the patient’s PHR and Dynamic Care Planning. </w:t>
        </w:r>
      </w:ins>
    </w:p>
    <w:p w14:paraId="31BB8C98" w14:textId="4CD13D60" w:rsidR="00111CBC" w:rsidRPr="003651D9" w:rsidDel="00E01D59" w:rsidRDefault="008D7620" w:rsidP="00111CBC">
      <w:pPr>
        <w:pStyle w:val="BodyText"/>
        <w:rPr>
          <w:del w:id="103" w:author="Cole, George" w:date="2016-03-07T16:11:00Z"/>
        </w:rPr>
      </w:pPr>
      <w:ins w:id="104" w:author="Cole, George" w:date="2016-03-07T17:44:00Z">
        <w:r>
          <w:rPr>
            <w:noProof/>
          </w:rPr>
          <w:drawing>
            <wp:inline distT="0" distB="0" distL="0" distR="0" wp14:anchorId="122C5F6D" wp14:editId="5A557609">
              <wp:extent cx="5943600" cy="6897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chronicConditionFlow_3-7-2016 1-52-30 PM.jpg"/>
                      <pic:cNvPicPr/>
                    </pic:nvPicPr>
                    <pic:blipFill>
                      <a:blip r:embed="rId30">
                        <a:extLst>
                          <a:ext uri="{28A0092B-C50C-407E-A947-70E740481C1C}">
                            <a14:useLocalDpi xmlns:a14="http://schemas.microsoft.com/office/drawing/2010/main" val="0"/>
                          </a:ext>
                        </a:extLst>
                      </a:blip>
                      <a:stretch>
                        <a:fillRect/>
                      </a:stretch>
                    </pic:blipFill>
                    <pic:spPr>
                      <a:xfrm>
                        <a:off x="0" y="0"/>
                        <a:ext cx="5943600" cy="6897370"/>
                      </a:xfrm>
                      <a:prstGeom prst="rect">
                        <a:avLst/>
                      </a:prstGeom>
                    </pic:spPr>
                  </pic:pic>
                </a:graphicData>
              </a:graphic>
            </wp:inline>
          </w:drawing>
        </w:r>
      </w:ins>
    </w:p>
    <w:p w14:paraId="030D7FC2" w14:textId="590FB195" w:rsidR="00DA7FE0" w:rsidRPr="003651D9" w:rsidDel="00E01D59" w:rsidRDefault="00DA7FE0" w:rsidP="00AA3771">
      <w:pPr>
        <w:pStyle w:val="ListParagraph"/>
        <w:numPr>
          <w:ilvl w:val="0"/>
          <w:numId w:val="18"/>
        </w:numPr>
        <w:spacing w:before="240" w:after="60"/>
        <w:rPr>
          <w:del w:id="105" w:author="Cole, George" w:date="2016-03-07T16:11:00Z"/>
          <w:rFonts w:ascii="Arial" w:hAnsi="Arial"/>
          <w:b/>
          <w:bCs/>
          <w:vanish/>
          <w:sz w:val="28"/>
        </w:rPr>
      </w:pPr>
    </w:p>
    <w:p w14:paraId="37EAF577" w14:textId="4A1C8588" w:rsidR="00DA7FE0" w:rsidRPr="003651D9" w:rsidDel="00E01D59" w:rsidRDefault="00DA7FE0" w:rsidP="00AA3771">
      <w:pPr>
        <w:pStyle w:val="ListParagraph"/>
        <w:numPr>
          <w:ilvl w:val="1"/>
          <w:numId w:val="18"/>
        </w:numPr>
        <w:spacing w:before="240" w:after="60"/>
        <w:rPr>
          <w:del w:id="106" w:author="Cole, George" w:date="2016-03-07T16:11:00Z"/>
          <w:rFonts w:ascii="Arial" w:hAnsi="Arial"/>
          <w:b/>
          <w:bCs/>
          <w:vanish/>
          <w:sz w:val="28"/>
        </w:rPr>
      </w:pPr>
    </w:p>
    <w:p w14:paraId="4BD7B4B8" w14:textId="60CA842D" w:rsidR="00111CBC" w:rsidRPr="003651D9" w:rsidDel="00E01D59" w:rsidRDefault="00B15A1D" w:rsidP="00AA3771">
      <w:pPr>
        <w:pStyle w:val="AppendixHeading2"/>
        <w:numPr>
          <w:ilvl w:val="1"/>
          <w:numId w:val="18"/>
        </w:numPr>
        <w:rPr>
          <w:del w:id="107" w:author="Cole, George" w:date="2016-03-07T16:11:00Z"/>
          <w:bCs/>
          <w:noProof w:val="0"/>
        </w:rPr>
      </w:pPr>
      <w:bookmarkStart w:id="108" w:name="_Toc445136048"/>
      <w:bookmarkStart w:id="109" w:name="_Toc445200549"/>
      <w:del w:id="110" w:author="Cole, George" w:date="2016-03-07T16:11:00Z">
        <w:r w:rsidRPr="003651D9" w:rsidDel="00E01D59">
          <w:rPr>
            <w:bCs/>
            <w:noProof w:val="0"/>
          </w:rPr>
          <w:delText>&lt;Add Title&gt;</w:delText>
        </w:r>
        <w:bookmarkEnd w:id="108"/>
        <w:bookmarkEnd w:id="109"/>
      </w:del>
    </w:p>
    <w:p w14:paraId="2D3CC332" w14:textId="2D93286C" w:rsidR="00111CBC" w:rsidRPr="003651D9" w:rsidDel="00E01D59" w:rsidRDefault="00111CBC" w:rsidP="00111CBC">
      <w:pPr>
        <w:pStyle w:val="BodyText"/>
        <w:rPr>
          <w:del w:id="111" w:author="Cole, George" w:date="2016-03-07T16:11:00Z"/>
        </w:rPr>
      </w:pPr>
      <w:del w:id="112" w:author="Cole, George" w:date="2016-03-07T16:11:00Z">
        <w:r w:rsidRPr="003651D9" w:rsidDel="00E01D59">
          <w:delText xml:space="preserve">Appendix B.1 </w:delText>
        </w:r>
        <w:r w:rsidR="00DA7FE0" w:rsidRPr="003651D9" w:rsidDel="00E01D59">
          <w:delText xml:space="preserve">text </w:delText>
        </w:r>
        <w:r w:rsidRPr="003651D9" w:rsidDel="00E01D59">
          <w:delText>goes here.</w:delText>
        </w:r>
      </w:del>
    </w:p>
    <w:p w14:paraId="0F193287" w14:textId="77777777" w:rsidR="00CF283F" w:rsidRPr="003651D9" w:rsidRDefault="00CF283F" w:rsidP="008D7642">
      <w:pPr>
        <w:pStyle w:val="PartTitle"/>
      </w:pPr>
      <w:bookmarkStart w:id="113" w:name="_Toc336000611"/>
      <w:bookmarkStart w:id="114" w:name="_Toc445200550"/>
      <w:bookmarkEnd w:id="113"/>
      <w:r w:rsidRPr="003651D9">
        <w:lastRenderedPageBreak/>
        <w:t xml:space="preserve">Volume 2 </w:t>
      </w:r>
      <w:r w:rsidR="008D7642" w:rsidRPr="003651D9">
        <w:t xml:space="preserve">– </w:t>
      </w:r>
      <w:r w:rsidRPr="003651D9">
        <w:t>Transactions</w:t>
      </w:r>
      <w:bookmarkEnd w:id="114"/>
    </w:p>
    <w:p w14:paraId="54B424F5" w14:textId="77777777" w:rsidR="00303E20" w:rsidRPr="003651D9" w:rsidRDefault="00303E20" w:rsidP="008E441F">
      <w:pPr>
        <w:pStyle w:val="EditorInstructions"/>
      </w:pPr>
      <w:bookmarkStart w:id="115" w:name="_Toc75083611"/>
      <w:r w:rsidRPr="003651D9">
        <w:t xml:space="preserve">Add section 3.Y </w:t>
      </w:r>
      <w:bookmarkEnd w:id="115"/>
    </w:p>
    <w:p w14:paraId="1DFAA286" w14:textId="7C1E39CA" w:rsidR="00CF283F" w:rsidRPr="003651D9" w:rsidDel="00A84DE6" w:rsidRDefault="00303E20" w:rsidP="00A84DE6">
      <w:pPr>
        <w:pStyle w:val="Heading2"/>
        <w:numPr>
          <w:ilvl w:val="0"/>
          <w:numId w:val="0"/>
        </w:numPr>
        <w:rPr>
          <w:del w:id="116" w:author="Cole, George" w:date="2016-03-08T11:39:00Z"/>
          <w:noProof w:val="0"/>
        </w:rPr>
      </w:pPr>
      <w:bookmarkStart w:id="117" w:name="_Toc445200551"/>
      <w:r w:rsidRPr="003651D9">
        <w:rPr>
          <w:noProof w:val="0"/>
        </w:rPr>
        <w:t>3</w:t>
      </w:r>
      <w:r w:rsidR="00CF283F" w:rsidRPr="003651D9">
        <w:rPr>
          <w:noProof w:val="0"/>
        </w:rPr>
        <w:t>.Y</w:t>
      </w:r>
      <w:ins w:id="118" w:author="Cole, George" w:date="2016-03-08T11:38:00Z">
        <w:r w:rsidR="00A84DE6">
          <w:rPr>
            <w:noProof w:val="0"/>
          </w:rPr>
          <w:t>1</w:t>
        </w:r>
      </w:ins>
      <w:r w:rsidR="00CF283F" w:rsidRPr="003651D9">
        <w:rPr>
          <w:noProof w:val="0"/>
        </w:rPr>
        <w:t xml:space="preserve"> </w:t>
      </w:r>
      <w:ins w:id="119" w:author="Cole, George" w:date="2016-03-08T11:38:00Z">
        <w:r w:rsidR="00A84DE6">
          <w:rPr>
            <w:noProof w:val="0"/>
          </w:rPr>
          <w:t>Update Care Plan [PCC-Y1</w:t>
        </w:r>
      </w:ins>
      <w:ins w:id="120" w:author="Cole, George" w:date="2016-03-08T11:39:00Z">
        <w:r w:rsidR="00A84DE6">
          <w:rPr>
            <w:noProof w:val="0"/>
          </w:rPr>
          <w:t>]</w:t>
        </w:r>
      </w:ins>
      <w:del w:id="121" w:author="Cole, George" w:date="2016-03-08T11:39:00Z">
        <w:r w:rsidR="00CF283F" w:rsidRPr="003651D9" w:rsidDel="00A84DE6">
          <w:rPr>
            <w:noProof w:val="0"/>
          </w:rPr>
          <w:delText>&lt;Transaction Name</w:delText>
        </w:r>
        <w:r w:rsidR="00291725" w:rsidDel="00A84DE6">
          <w:rPr>
            <w:noProof w:val="0"/>
          </w:rPr>
          <w:delText xml:space="preserve"> </w:delText>
        </w:r>
        <w:r w:rsidR="00126A38" w:rsidRPr="003651D9" w:rsidDel="00A84DE6">
          <w:rPr>
            <w:noProof w:val="0"/>
          </w:rPr>
          <w:delText>[</w:delText>
        </w:r>
        <w:r w:rsidR="001558DD" w:rsidRPr="003651D9" w:rsidDel="00A84DE6">
          <w:rPr>
            <w:noProof w:val="0"/>
          </w:rPr>
          <w:delText>Domain Acronym</w:delText>
        </w:r>
        <w:r w:rsidR="00DD13DB" w:rsidRPr="003651D9" w:rsidDel="00A84DE6">
          <w:rPr>
            <w:noProof w:val="0"/>
          </w:rPr>
          <w:delText>-#</w:delText>
        </w:r>
        <w:r w:rsidR="00126A38" w:rsidRPr="003651D9" w:rsidDel="00A84DE6">
          <w:rPr>
            <w:noProof w:val="0"/>
          </w:rPr>
          <w:delText>]</w:delText>
        </w:r>
        <w:r w:rsidR="00CF283F" w:rsidRPr="003651D9" w:rsidDel="00A84DE6">
          <w:rPr>
            <w:noProof w:val="0"/>
          </w:rPr>
          <w:delText>&gt;</w:delText>
        </w:r>
        <w:bookmarkEnd w:id="117"/>
      </w:del>
    </w:p>
    <w:p w14:paraId="3339A827" w14:textId="575DA0B6" w:rsidR="00111CBC" w:rsidRPr="003651D9" w:rsidRDefault="00111CBC" w:rsidP="00A84DE6">
      <w:pPr>
        <w:pStyle w:val="Heading2"/>
        <w:numPr>
          <w:ilvl w:val="0"/>
          <w:numId w:val="0"/>
        </w:numPr>
        <w:rPr>
          <w:i/>
        </w:rPr>
        <w:pPrChange w:id="122" w:author="Cole, George" w:date="2016-03-08T11:39:00Z">
          <w:pPr>
            <w:pStyle w:val="BodyText"/>
          </w:pPr>
        </w:pPrChange>
      </w:pPr>
      <w:del w:id="123" w:author="Cole, George" w:date="2016-03-08T11:39:00Z">
        <w:r w:rsidRPr="003651D9" w:rsidDel="00A84DE6">
          <w:rPr>
            <w:i/>
          </w:rPr>
          <w:delText>&lt;The “Y” in the heading should be the same as the # in the [</w:delText>
        </w:r>
        <w:r w:rsidR="001558DD" w:rsidRPr="003651D9" w:rsidDel="00A84DE6">
          <w:rPr>
            <w:i/>
          </w:rPr>
          <w:delText>Domain Acronym</w:delText>
        </w:r>
        <w:r w:rsidRPr="003651D9" w:rsidDel="00A84DE6">
          <w:rPr>
            <w:i/>
          </w:rPr>
          <w:delText xml:space="preserve"> -#] title&gt;</w:delText>
        </w:r>
      </w:del>
    </w:p>
    <w:p w14:paraId="45F49FDB" w14:textId="3EF5FF77" w:rsidR="00CF283F" w:rsidRPr="003651D9" w:rsidRDefault="00303E20" w:rsidP="00303E20">
      <w:pPr>
        <w:pStyle w:val="Heading3"/>
        <w:numPr>
          <w:ilvl w:val="0"/>
          <w:numId w:val="0"/>
        </w:numPr>
        <w:rPr>
          <w:noProof w:val="0"/>
        </w:rPr>
      </w:pPr>
      <w:bookmarkStart w:id="124" w:name="_Toc445200552"/>
      <w:r w:rsidRPr="003651D9">
        <w:rPr>
          <w:noProof w:val="0"/>
        </w:rPr>
        <w:t>3</w:t>
      </w:r>
      <w:r w:rsidR="00CF283F" w:rsidRPr="003651D9">
        <w:rPr>
          <w:noProof w:val="0"/>
        </w:rPr>
        <w:t>.Y</w:t>
      </w:r>
      <w:ins w:id="125" w:author="Cole, George" w:date="2016-03-08T11:38:00Z">
        <w:r w:rsidR="00A84DE6">
          <w:rPr>
            <w:noProof w:val="0"/>
          </w:rPr>
          <w:t>1</w:t>
        </w:r>
      </w:ins>
      <w:r w:rsidR="00CF283F" w:rsidRPr="003651D9">
        <w:rPr>
          <w:noProof w:val="0"/>
        </w:rPr>
        <w:t>.1 Scope</w:t>
      </w:r>
      <w:bookmarkEnd w:id="124"/>
    </w:p>
    <w:p w14:paraId="54A57D88" w14:textId="77777777" w:rsidR="00DA7FE0" w:rsidRPr="003651D9" w:rsidRDefault="00DA7FE0" w:rsidP="00BB76BC">
      <w:pPr>
        <w:pStyle w:val="BodyText"/>
      </w:pPr>
      <w:r w:rsidRPr="003651D9">
        <w:t xml:space="preserve">This transaction is used to </w:t>
      </w:r>
      <w:r w:rsidRPr="003651D9">
        <w:rPr>
          <w:i/>
        </w:rPr>
        <w:t>&lt;…describe what is accomplished by using the transaction.</w:t>
      </w:r>
      <w:r w:rsidR="005F3FB5">
        <w:rPr>
          <w:i/>
        </w:rPr>
        <w:t xml:space="preserve"> </w:t>
      </w:r>
      <w:r w:rsidRPr="003651D9">
        <w:rPr>
          <w:i/>
        </w:rPr>
        <w:t>Remember that by keeping transactions general/abstract, they can be re-used in a variety of profiles&gt;</w:t>
      </w:r>
    </w:p>
    <w:p w14:paraId="6BCDB69A" w14:textId="4ADF3776" w:rsidR="00CF283F" w:rsidRPr="003651D9" w:rsidRDefault="00303E20" w:rsidP="00303E20">
      <w:pPr>
        <w:pStyle w:val="Heading3"/>
        <w:numPr>
          <w:ilvl w:val="0"/>
          <w:numId w:val="0"/>
        </w:numPr>
        <w:rPr>
          <w:noProof w:val="0"/>
        </w:rPr>
      </w:pPr>
      <w:bookmarkStart w:id="126" w:name="_Toc445200553"/>
      <w:r w:rsidRPr="003651D9">
        <w:rPr>
          <w:noProof w:val="0"/>
        </w:rPr>
        <w:t>3</w:t>
      </w:r>
      <w:r w:rsidR="008D17FF" w:rsidRPr="003651D9">
        <w:rPr>
          <w:noProof w:val="0"/>
        </w:rPr>
        <w:t>.Y</w:t>
      </w:r>
      <w:ins w:id="127" w:author="Cole, George" w:date="2016-03-08T11:38:00Z">
        <w:r w:rsidR="00A84DE6">
          <w:rPr>
            <w:noProof w:val="0"/>
          </w:rPr>
          <w:t>1</w:t>
        </w:r>
      </w:ins>
      <w:r w:rsidR="008D17FF" w:rsidRPr="003651D9">
        <w:rPr>
          <w:noProof w:val="0"/>
        </w:rPr>
        <w:t>.2</w:t>
      </w:r>
      <w:r w:rsidR="00291725">
        <w:rPr>
          <w:noProof w:val="0"/>
        </w:rPr>
        <w:t xml:space="preserve"> </w:t>
      </w:r>
      <w:r w:rsidR="008D17FF" w:rsidRPr="003651D9">
        <w:rPr>
          <w:noProof w:val="0"/>
        </w:rPr>
        <w:t xml:space="preserve">Actor </w:t>
      </w:r>
      <w:r w:rsidR="00CF283F" w:rsidRPr="003651D9">
        <w:rPr>
          <w:noProof w:val="0"/>
        </w:rPr>
        <w:t>Roles</w:t>
      </w:r>
      <w:bookmarkEnd w:id="126"/>
    </w:p>
    <w:p w14:paraId="4DE316E0" w14:textId="77777777" w:rsidR="00DD13DB" w:rsidRPr="003651D9" w:rsidRDefault="00DD13DB" w:rsidP="00597DB2">
      <w:pPr>
        <w:pStyle w:val="AuthorInstructions"/>
      </w:pPr>
      <w:r w:rsidRPr="003651D9">
        <w:t>&lt;Optional</w:t>
      </w:r>
      <w:r w:rsidR="00F0665F" w:rsidRPr="003651D9">
        <w:t xml:space="preserve">: </w:t>
      </w:r>
      <w:r w:rsidRPr="003651D9">
        <w:t xml:space="preserve">if desired, </w:t>
      </w:r>
      <w:r w:rsidR="00FD3F02" w:rsidRPr="003651D9">
        <w:t xml:space="preserve">in addition to the table, </w:t>
      </w:r>
      <w:r w:rsidRPr="003651D9">
        <w:t>add a diagram as shown below to illustrate the actors included in this transaction, or delete the diagram altogether.&gt;</w:t>
      </w:r>
    </w:p>
    <w:p w14:paraId="1BF15CA1" w14:textId="77777777" w:rsidR="007C1AAC" w:rsidRPr="003651D9" w:rsidRDefault="004C7B88" w:rsidP="00B63B69">
      <w:pPr>
        <w:pStyle w:val="BodyText"/>
        <w:jc w:val="center"/>
      </w:pPr>
      <w:r w:rsidRPr="003651D9">
        <w:rPr>
          <w:noProof/>
        </w:rPr>
        <mc:AlternateContent>
          <mc:Choice Requires="wpc">
            <w:drawing>
              <wp:inline distT="0" distB="0" distL="0" distR="0" wp14:anchorId="5C6B969B" wp14:editId="267DA58E">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71F1DE93" w14:textId="77777777" w:rsidR="00DF057A" w:rsidRDefault="00DF057A" w:rsidP="007C1AAC">
                              <w:pPr>
                                <w:jc w:val="center"/>
                                <w:rPr>
                                  <w:sz w:val="18"/>
                                </w:rPr>
                              </w:pPr>
                              <w:r>
                                <w:rPr>
                                  <w:sz w:val="18"/>
                                </w:rPr>
                                <w:t>Transaction Name [DOM-#]</w:t>
                              </w:r>
                            </w:p>
                            <w:p w14:paraId="66F4A882" w14:textId="77777777" w:rsidR="00DF057A" w:rsidRDefault="00DF057A"/>
                            <w:p w14:paraId="52F16DD9" w14:textId="77777777" w:rsidR="00DF057A" w:rsidRDefault="00DF057A" w:rsidP="007C1AAC">
                              <w:pPr>
                                <w:jc w:val="center"/>
                                <w:rPr>
                                  <w:sz w:val="18"/>
                                </w:rPr>
                              </w:pPr>
                              <w:r>
                                <w:rPr>
                                  <w:sz w:val="18"/>
                                </w:rPr>
                                <w:t>Transaction Name [DOM-#]</w:t>
                              </w:r>
                            </w:p>
                          </w:txbxContent>
                        </wps:txbx>
                        <wps:bodyPr rot="0" vert="horz" wrap="square" lIns="0" tIns="9144" rIns="0" bIns="9144" anchor="t" anchorCtr="0" upright="1">
                          <a:noAutofit/>
                        </wps:bodyPr>
                      </wps:wsp>
                      <wps:wsp>
                        <wps:cNvPr id="14"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6957D3BA" w14:textId="77777777" w:rsidR="00DF057A" w:rsidRDefault="00DF057A" w:rsidP="007C1AAC">
                              <w:pPr>
                                <w:rPr>
                                  <w:sz w:val="18"/>
                                </w:rPr>
                              </w:pPr>
                              <w:r>
                                <w:rPr>
                                  <w:sz w:val="18"/>
                                </w:rPr>
                                <w:t>Actor ABC</w:t>
                              </w:r>
                            </w:p>
                            <w:p w14:paraId="6962825A" w14:textId="77777777" w:rsidR="00DF057A" w:rsidRDefault="00DF057A"/>
                            <w:p w14:paraId="032F933C" w14:textId="77777777" w:rsidR="00DF057A" w:rsidRDefault="00DF057A" w:rsidP="007C1AAC">
                              <w:pPr>
                                <w:rPr>
                                  <w:sz w:val="18"/>
                                </w:rPr>
                              </w:pPr>
                              <w:r>
                                <w:rPr>
                                  <w:sz w:val="18"/>
                                </w:rPr>
                                <w:t>Actor ABC</w:t>
                              </w:r>
                            </w:p>
                          </w:txbxContent>
                        </wps:txbx>
                        <wps:bodyPr rot="0" vert="horz" wrap="square" lIns="91440" tIns="45720" rIns="91440" bIns="45720" anchor="t" anchorCtr="0" upright="1">
                          <a:noAutofit/>
                        </wps:bodyPr>
                      </wps:wsp>
                      <wps:wsp>
                        <wps:cNvPr id="15"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79001181" w14:textId="77777777" w:rsidR="00DF057A" w:rsidRDefault="00DF057A" w:rsidP="007C1AAC">
                              <w:pPr>
                                <w:rPr>
                                  <w:sz w:val="18"/>
                                </w:rPr>
                              </w:pPr>
                              <w:r>
                                <w:rPr>
                                  <w:sz w:val="18"/>
                                </w:rPr>
                                <w:t>Actor DEF</w:t>
                              </w:r>
                            </w:p>
                            <w:p w14:paraId="12AC7495" w14:textId="77777777" w:rsidR="00DF057A" w:rsidRDefault="00DF057A"/>
                            <w:p w14:paraId="7D012F33" w14:textId="77777777" w:rsidR="00DF057A" w:rsidRDefault="00DF057A" w:rsidP="007C1AAC">
                              <w:pPr>
                                <w:rPr>
                                  <w:sz w:val="18"/>
                                </w:rPr>
                              </w:pPr>
                              <w:r>
                                <w:rPr>
                                  <w:sz w:val="18"/>
                                </w:rPr>
                                <w:t>Actor DEF</w:t>
                              </w:r>
                            </w:p>
                          </w:txbxContent>
                        </wps:txbx>
                        <wps:bodyPr rot="0" vert="horz" wrap="square" lIns="91440" tIns="45720" rIns="91440" bIns="45720" anchor="t" anchorCtr="0" upright="1">
                          <a:noAutofit/>
                        </wps:bodyPr>
                      </wps:wsp>
                      <wps:wsp>
                        <wps:cNvPr id="17"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C6B969B" id="Canvas 152" o:spid="_x0000_s1091"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">
                <v:shape id="_x0000_s1092" type="#_x0000_t75" style="position:absolute;width:37261;height:15392;visibility:visible;mso-wrap-style:square">
                  <v:fill o:detectmouseclick="t"/>
                  <v:path o:connecttype="none"/>
                </v:shape>
                <v:oval id="Oval 153" o:spid="_x0000_s1093"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PcIA&#10;AADbAAAADwAAAGRycy9kb3ducmV2LnhtbERPTWsCMRC9F/wPYQQvRbPaast2syKKUOpJLfQ6bMbd&#10;0M1k2URN/30jCN7m8T6nWEbbigv13jhWMJ1kIIgrpw3XCr6P2/E7CB+QNbaOScEfeViWg6cCc+2u&#10;vKfLIdQihbDPUUETQpdL6auGLPqJ64gTd3K9xZBgX0vd4zWF21bOsmwhLRpODQ12tG6o+j2crYLX&#10;brWYx+nOPH+dNm9z97PfzkxUajSMqw8QgWJ4iO/uT53mv8Dtl3SAL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6s9wgAAANsAAAAPAAAAAAAAAAAAAAAAAJgCAABkcnMvZG93&#10;bnJldi54bWxQSwUGAAAAAAQABAD1AAAAhwMAAAAA&#10;">
                  <v:textbox inset="0,.72pt,0,.72pt">
                    <w:txbxContent>
                      <w:p w14:paraId="71F1DE93" w14:textId="77777777" w:rsidR="00DF057A" w:rsidRDefault="00DF057A" w:rsidP="007C1AAC">
                        <w:pPr>
                          <w:jc w:val="center"/>
                          <w:rPr>
                            <w:sz w:val="18"/>
                          </w:rPr>
                        </w:pPr>
                        <w:r>
                          <w:rPr>
                            <w:sz w:val="18"/>
                          </w:rPr>
                          <w:t>Transaction Name [DOM-#]</w:t>
                        </w:r>
                      </w:p>
                      <w:p w14:paraId="66F4A882" w14:textId="77777777" w:rsidR="00DF057A" w:rsidRDefault="00DF057A"/>
                      <w:p w14:paraId="52F16DD9" w14:textId="77777777" w:rsidR="00DF057A" w:rsidRDefault="00DF057A" w:rsidP="007C1AAC">
                        <w:pPr>
                          <w:jc w:val="center"/>
                          <w:rPr>
                            <w:sz w:val="18"/>
                          </w:rPr>
                        </w:pPr>
                        <w:r>
                          <w:rPr>
                            <w:sz w:val="18"/>
                          </w:rPr>
                          <w:t>Transaction Name [DOM-#]</w:t>
                        </w:r>
                      </w:p>
                    </w:txbxContent>
                  </v:textbox>
                </v:oval>
                <v:shape id="Text Box 154" o:spid="_x0000_s1094" type="#_x0000_t202" style="position:absolute;left:1716;top:1683;width:914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14:paraId="6957D3BA" w14:textId="77777777" w:rsidR="00DF057A" w:rsidRDefault="00DF057A" w:rsidP="007C1AAC">
                        <w:pPr>
                          <w:rPr>
                            <w:sz w:val="18"/>
                          </w:rPr>
                        </w:pPr>
                        <w:r>
                          <w:rPr>
                            <w:sz w:val="18"/>
                          </w:rPr>
                          <w:t>Actor ABC</w:t>
                        </w:r>
                      </w:p>
                      <w:p w14:paraId="6962825A" w14:textId="77777777" w:rsidR="00DF057A" w:rsidRDefault="00DF057A"/>
                      <w:p w14:paraId="032F933C" w14:textId="77777777" w:rsidR="00DF057A" w:rsidRDefault="00DF057A" w:rsidP="007C1AAC">
                        <w:pPr>
                          <w:rPr>
                            <w:sz w:val="18"/>
                          </w:rPr>
                        </w:pPr>
                        <w:r>
                          <w:rPr>
                            <w:sz w:val="18"/>
                          </w:rPr>
                          <w:t>Actor ABC</w:t>
                        </w:r>
                      </w:p>
                    </w:txbxContent>
                  </v:textbox>
                </v:shape>
                <v:line id="Line 155" o:spid="_x0000_s1095"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shape id="Text Box 156" o:spid="_x0000_s1096"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14:paraId="79001181" w14:textId="77777777" w:rsidR="00DF057A" w:rsidRDefault="00DF057A" w:rsidP="007C1AAC">
                        <w:pPr>
                          <w:rPr>
                            <w:sz w:val="18"/>
                          </w:rPr>
                        </w:pPr>
                        <w:r>
                          <w:rPr>
                            <w:sz w:val="18"/>
                          </w:rPr>
                          <w:t>Actor DEF</w:t>
                        </w:r>
                      </w:p>
                      <w:p w14:paraId="12AC7495" w14:textId="77777777" w:rsidR="00DF057A" w:rsidRDefault="00DF057A"/>
                      <w:p w14:paraId="7D012F33" w14:textId="77777777" w:rsidR="00DF057A" w:rsidRDefault="00DF057A" w:rsidP="007C1AAC">
                        <w:pPr>
                          <w:rPr>
                            <w:sz w:val="18"/>
                          </w:rPr>
                        </w:pPr>
                        <w:r>
                          <w:rPr>
                            <w:sz w:val="18"/>
                          </w:rPr>
                          <w:t>Actor DEF</w:t>
                        </w:r>
                      </w:p>
                    </w:txbxContent>
                  </v:textbox>
                </v:shape>
                <v:line id="Line 157" o:spid="_x0000_s1097"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q6F8MAAADbAAAADwAAAGRycy9kb3ducmV2LnhtbERPTWsCMRC9F/wPYYReSs1aSrWrUUQQ&#10;PHipykpv0824WXYzWZOo23/fFAq9zeN9znzZ21bcyIfasYLxKANBXDpdc6XgeNg8T0GEiKyxdUwK&#10;vinAcjF4mGOu3Z0/6LaPlUghHHJUYGLscilDachiGLmOOHFn5y3GBH0ltcd7CretfMmyN2mx5tRg&#10;sKO1obLZX60COd09Xfzq67UpmtPp3RRl0X3ulHoc9qsZiEh9/Bf/ubc6zZ/A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quhfDAAAA2wAAAA8AAAAAAAAAAAAA&#10;AAAAoQIAAGRycy9kb3ducmV2LnhtbFBLBQYAAAAABAAEAPkAAACRAwAAAAA=&#10;"/>
                <w10:anchorlock/>
              </v:group>
            </w:pict>
          </mc:Fallback>
        </mc:AlternateContent>
      </w:r>
    </w:p>
    <w:p w14:paraId="157B4A62" w14:textId="77777777" w:rsidR="002D5B69" w:rsidRPr="003651D9" w:rsidRDefault="002D5B69" w:rsidP="00BB76BC">
      <w:pPr>
        <w:pStyle w:val="FigureTitle"/>
      </w:pPr>
      <w:r w:rsidRPr="003651D9">
        <w:t xml:space="preserve">Figure 3.Y.2-1: </w:t>
      </w:r>
      <w:r w:rsidR="001B2B50" w:rsidRPr="003651D9">
        <w:t>Use Case Diagram</w:t>
      </w:r>
    </w:p>
    <w:p w14:paraId="35E1466D" w14:textId="77777777" w:rsidR="002D5B69" w:rsidRPr="003651D9" w:rsidRDefault="002D5B69" w:rsidP="00BB76BC">
      <w:pPr>
        <w:pStyle w:val="TableTitle"/>
      </w:pPr>
    </w:p>
    <w:p w14:paraId="1E579F9D" w14:textId="77777777" w:rsidR="002D5B69" w:rsidRPr="003651D9" w:rsidRDefault="002D5B69" w:rsidP="00BB76BC">
      <w:pPr>
        <w:pStyle w:val="TableTitle"/>
      </w:pPr>
      <w:r w:rsidRPr="003651D9">
        <w:t>Table 3.Y.2-1: Actor Role</w:t>
      </w:r>
      <w:r w:rsidR="001B2B50" w:rsidRPr="003651D9">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3651D9" w14:paraId="43D7E4AB" w14:textId="77777777" w:rsidTr="00BB76BC">
        <w:tc>
          <w:tcPr>
            <w:tcW w:w="1008" w:type="dxa"/>
            <w:shd w:val="clear" w:color="auto" w:fill="auto"/>
          </w:tcPr>
          <w:p w14:paraId="2292FF9C" w14:textId="77777777" w:rsidR="00C6772C" w:rsidRPr="003651D9" w:rsidRDefault="00C6772C" w:rsidP="00597DB2">
            <w:pPr>
              <w:pStyle w:val="BodyText"/>
              <w:rPr>
                <w:b/>
              </w:rPr>
            </w:pPr>
            <w:r w:rsidRPr="003651D9">
              <w:rPr>
                <w:b/>
              </w:rPr>
              <w:t>Actor:</w:t>
            </w:r>
          </w:p>
        </w:tc>
        <w:tc>
          <w:tcPr>
            <w:tcW w:w="8568" w:type="dxa"/>
            <w:shd w:val="clear" w:color="auto" w:fill="auto"/>
          </w:tcPr>
          <w:p w14:paraId="7C64D8A3" w14:textId="77777777" w:rsidR="00C6772C" w:rsidRPr="003651D9" w:rsidRDefault="00C6772C" w:rsidP="00597DB2">
            <w:pPr>
              <w:pStyle w:val="BodyText"/>
            </w:pPr>
            <w:r w:rsidRPr="003651D9">
              <w:t>&lt;Official actor name; list every actor in this transaction.&gt;</w:t>
            </w:r>
          </w:p>
        </w:tc>
      </w:tr>
      <w:tr w:rsidR="00C6772C" w:rsidRPr="003651D9" w14:paraId="3D1C968E" w14:textId="77777777" w:rsidTr="00BB76BC">
        <w:tc>
          <w:tcPr>
            <w:tcW w:w="1008" w:type="dxa"/>
            <w:shd w:val="clear" w:color="auto" w:fill="auto"/>
          </w:tcPr>
          <w:p w14:paraId="4C6C4CE9" w14:textId="77777777" w:rsidR="00C6772C" w:rsidRPr="003651D9" w:rsidRDefault="00C6772C" w:rsidP="00597DB2">
            <w:pPr>
              <w:pStyle w:val="BodyText"/>
              <w:rPr>
                <w:b/>
              </w:rPr>
            </w:pPr>
            <w:r w:rsidRPr="003651D9">
              <w:rPr>
                <w:b/>
              </w:rPr>
              <w:t>Role:</w:t>
            </w:r>
          </w:p>
        </w:tc>
        <w:tc>
          <w:tcPr>
            <w:tcW w:w="8568" w:type="dxa"/>
            <w:shd w:val="clear" w:color="auto" w:fill="auto"/>
          </w:tcPr>
          <w:p w14:paraId="71CF69D9" w14:textId="77777777" w:rsidR="00C6772C" w:rsidRPr="003651D9" w:rsidRDefault="00C6772C" w:rsidP="00597DB2">
            <w:pPr>
              <w:pStyle w:val="BodyText"/>
            </w:pPr>
            <w:r w:rsidRPr="003651D9">
              <w:t>&lt;Very brief, one phrase, description of the role that this actor plays in this transaction</w:t>
            </w:r>
            <w:r w:rsidR="007773C8" w:rsidRPr="003651D9">
              <w:t>.</w:t>
            </w:r>
            <w:r w:rsidRPr="003651D9">
              <w:t>&gt;</w:t>
            </w:r>
          </w:p>
        </w:tc>
      </w:tr>
      <w:tr w:rsidR="00C6772C" w:rsidRPr="003651D9" w14:paraId="12C38AF3" w14:textId="77777777" w:rsidTr="00BB76BC">
        <w:tc>
          <w:tcPr>
            <w:tcW w:w="1008" w:type="dxa"/>
            <w:shd w:val="clear" w:color="auto" w:fill="auto"/>
          </w:tcPr>
          <w:p w14:paraId="0CC88EA5" w14:textId="77777777" w:rsidR="00C6772C" w:rsidRPr="003651D9" w:rsidRDefault="00C6772C" w:rsidP="00597DB2">
            <w:pPr>
              <w:pStyle w:val="BodyText"/>
              <w:rPr>
                <w:b/>
              </w:rPr>
            </w:pPr>
            <w:r w:rsidRPr="003651D9">
              <w:rPr>
                <w:b/>
              </w:rPr>
              <w:t>Actor:</w:t>
            </w:r>
          </w:p>
        </w:tc>
        <w:tc>
          <w:tcPr>
            <w:tcW w:w="8568" w:type="dxa"/>
            <w:shd w:val="clear" w:color="auto" w:fill="auto"/>
          </w:tcPr>
          <w:p w14:paraId="0515073E" w14:textId="77777777" w:rsidR="00701B3A" w:rsidRPr="003651D9" w:rsidRDefault="00701B3A" w:rsidP="00597DB2">
            <w:pPr>
              <w:pStyle w:val="BodyText"/>
            </w:pPr>
          </w:p>
        </w:tc>
      </w:tr>
      <w:tr w:rsidR="00C6772C" w:rsidRPr="003651D9" w14:paraId="37C70DF3" w14:textId="77777777" w:rsidTr="00BB76BC">
        <w:tc>
          <w:tcPr>
            <w:tcW w:w="1008" w:type="dxa"/>
            <w:shd w:val="clear" w:color="auto" w:fill="auto"/>
          </w:tcPr>
          <w:p w14:paraId="72B6534E" w14:textId="77777777" w:rsidR="00C6772C" w:rsidRPr="003651D9" w:rsidRDefault="00C6772C" w:rsidP="00597DB2">
            <w:pPr>
              <w:pStyle w:val="BodyText"/>
              <w:rPr>
                <w:b/>
              </w:rPr>
            </w:pPr>
            <w:r w:rsidRPr="003651D9">
              <w:rPr>
                <w:b/>
              </w:rPr>
              <w:t>Role:</w:t>
            </w:r>
          </w:p>
        </w:tc>
        <w:tc>
          <w:tcPr>
            <w:tcW w:w="8568" w:type="dxa"/>
            <w:shd w:val="clear" w:color="auto" w:fill="auto"/>
          </w:tcPr>
          <w:p w14:paraId="57A6DF08" w14:textId="77777777" w:rsidR="00C6772C" w:rsidRPr="003651D9" w:rsidRDefault="00291725" w:rsidP="00597DB2">
            <w:pPr>
              <w:pStyle w:val="BodyText"/>
            </w:pPr>
            <w:r>
              <w:t xml:space="preserve"> </w:t>
            </w:r>
          </w:p>
        </w:tc>
      </w:tr>
      <w:tr w:rsidR="00C6772C" w:rsidRPr="003651D9" w14:paraId="10A33D78" w14:textId="77777777" w:rsidTr="00BB76BC">
        <w:tc>
          <w:tcPr>
            <w:tcW w:w="1008" w:type="dxa"/>
            <w:shd w:val="clear" w:color="auto" w:fill="auto"/>
          </w:tcPr>
          <w:p w14:paraId="6A6EE729" w14:textId="77777777" w:rsidR="00C6772C" w:rsidRPr="003651D9" w:rsidRDefault="00C6772C" w:rsidP="00597DB2">
            <w:pPr>
              <w:pStyle w:val="BodyText"/>
              <w:rPr>
                <w:b/>
              </w:rPr>
            </w:pPr>
            <w:r w:rsidRPr="003651D9">
              <w:rPr>
                <w:b/>
              </w:rPr>
              <w:t>Actor:</w:t>
            </w:r>
          </w:p>
        </w:tc>
        <w:tc>
          <w:tcPr>
            <w:tcW w:w="8568" w:type="dxa"/>
            <w:shd w:val="clear" w:color="auto" w:fill="auto"/>
          </w:tcPr>
          <w:p w14:paraId="3BA6FF77" w14:textId="77777777" w:rsidR="00C6772C" w:rsidRPr="003651D9" w:rsidRDefault="00C6772C" w:rsidP="00597DB2">
            <w:pPr>
              <w:pStyle w:val="BodyText"/>
            </w:pPr>
            <w:r w:rsidRPr="003651D9">
              <w:t xml:space="preserve"> </w:t>
            </w:r>
          </w:p>
        </w:tc>
      </w:tr>
      <w:tr w:rsidR="00C6772C" w:rsidRPr="003651D9" w14:paraId="3357BE31" w14:textId="77777777" w:rsidTr="00BB76BC">
        <w:tc>
          <w:tcPr>
            <w:tcW w:w="1008" w:type="dxa"/>
            <w:shd w:val="clear" w:color="auto" w:fill="auto"/>
          </w:tcPr>
          <w:p w14:paraId="6179D1C6" w14:textId="77777777" w:rsidR="00C6772C" w:rsidRPr="003651D9" w:rsidRDefault="00C6772C" w:rsidP="00597DB2">
            <w:pPr>
              <w:pStyle w:val="BodyText"/>
              <w:rPr>
                <w:b/>
              </w:rPr>
            </w:pPr>
            <w:r w:rsidRPr="003651D9">
              <w:rPr>
                <w:b/>
              </w:rPr>
              <w:t>Role:</w:t>
            </w:r>
          </w:p>
        </w:tc>
        <w:tc>
          <w:tcPr>
            <w:tcW w:w="8568" w:type="dxa"/>
            <w:shd w:val="clear" w:color="auto" w:fill="auto"/>
          </w:tcPr>
          <w:p w14:paraId="19718714" w14:textId="77777777" w:rsidR="00C6772C" w:rsidRPr="003651D9" w:rsidRDefault="00C6772C" w:rsidP="00597DB2">
            <w:pPr>
              <w:pStyle w:val="BodyText"/>
            </w:pPr>
          </w:p>
        </w:tc>
      </w:tr>
    </w:tbl>
    <w:p w14:paraId="482832EB" w14:textId="77777777" w:rsidR="00CF283F" w:rsidRPr="003651D9" w:rsidRDefault="00DA7FE0" w:rsidP="000807AC">
      <w:pPr>
        <w:pStyle w:val="BodyText"/>
        <w:rPr>
          <w:i/>
        </w:rPr>
      </w:pPr>
      <w:r w:rsidRPr="003651D9">
        <w:rPr>
          <w:i/>
        </w:rPr>
        <w:lastRenderedPageBreak/>
        <w:t>&lt;</w:t>
      </w:r>
      <w:r w:rsidR="00E8043B" w:rsidRPr="003651D9">
        <w:rPr>
          <w:i/>
        </w:rPr>
        <w:t>The assignment and use of Role Names in transaction specifications has proved to be very effective/efficient in Radiology</w:t>
      </w:r>
      <w:r w:rsidR="00613604" w:rsidRPr="003651D9">
        <w:rPr>
          <w:i/>
        </w:rPr>
        <w:t>, especially when existing transactions are re-used by additional actors.</w:t>
      </w:r>
      <w:r w:rsidR="00E8043B" w:rsidRPr="003651D9">
        <w:rPr>
          <w:i/>
        </w:rPr>
        <w:t xml:space="preserve"> Following is an </w:t>
      </w:r>
      <w:r w:rsidRPr="003651D9">
        <w:rPr>
          <w:i/>
        </w:rPr>
        <w:t xml:space="preserve">alternative example of the Role </w:t>
      </w:r>
      <w:r w:rsidR="00E8043B" w:rsidRPr="003651D9">
        <w:rPr>
          <w:i/>
        </w:rPr>
        <w:t xml:space="preserve">section. Delete </w:t>
      </w:r>
      <w:r w:rsidR="00613604" w:rsidRPr="003651D9">
        <w:rPr>
          <w:i/>
        </w:rPr>
        <w:t>which ever form of the role section you choose not to use</w:t>
      </w:r>
      <w:r w:rsidR="00E8043B" w:rsidRPr="003651D9">
        <w:rPr>
          <w:i/>
        </w:rPr>
        <w:t>.</w:t>
      </w:r>
      <w:r w:rsidRPr="003651D9">
        <w:rPr>
          <w:i/>
        </w:rPr>
        <w:t>&gt;</w:t>
      </w:r>
    </w:p>
    <w:p w14:paraId="49364866" w14:textId="77777777" w:rsidR="00E8043B" w:rsidRPr="003651D9" w:rsidRDefault="00E8043B" w:rsidP="000807AC">
      <w:pPr>
        <w:pStyle w:val="BodyText"/>
        <w:rPr>
          <w:i/>
        </w:rPr>
      </w:pPr>
    </w:p>
    <w:p w14:paraId="42844187" w14:textId="77777777" w:rsidR="00E8043B" w:rsidRPr="003651D9" w:rsidRDefault="00613604" w:rsidP="003B70A2">
      <w:pPr>
        <w:pStyle w:val="BodyText"/>
      </w:pPr>
      <w:r w:rsidRPr="003651D9">
        <w:t>The Roles in this transaction are defined in the following table and may be played by the actors shown here:</w:t>
      </w:r>
    </w:p>
    <w:p w14:paraId="66D2B507" w14:textId="77777777" w:rsidR="00613604" w:rsidRPr="003651D9" w:rsidRDefault="001B2B50" w:rsidP="00BB76BC">
      <w:pPr>
        <w:pStyle w:val="TableTitle"/>
      </w:pPr>
      <w:r w:rsidRPr="003651D9">
        <w:t>Table 3.Y.2-1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18"/>
        <w:gridCol w:w="7758"/>
      </w:tblGrid>
      <w:tr w:rsidR="00613604" w:rsidRPr="003651D9" w14:paraId="330E6D88" w14:textId="77777777" w:rsidTr="00BB76BC">
        <w:tc>
          <w:tcPr>
            <w:tcW w:w="1818" w:type="dxa"/>
            <w:shd w:val="clear" w:color="auto" w:fill="auto"/>
          </w:tcPr>
          <w:p w14:paraId="3C77B758" w14:textId="77777777" w:rsidR="00613604" w:rsidRPr="003651D9" w:rsidRDefault="00C63D7E" w:rsidP="003B70A2">
            <w:pPr>
              <w:pStyle w:val="BodyText"/>
              <w:rPr>
                <w:b/>
              </w:rPr>
            </w:pPr>
            <w:r w:rsidRPr="003651D9">
              <w:rPr>
                <w:b/>
                <w:iCs/>
              </w:rPr>
              <w:t>Role:</w:t>
            </w:r>
          </w:p>
        </w:tc>
        <w:tc>
          <w:tcPr>
            <w:tcW w:w="7758" w:type="dxa"/>
            <w:shd w:val="clear" w:color="auto" w:fill="auto"/>
          </w:tcPr>
          <w:p w14:paraId="57C170BA" w14:textId="77777777" w:rsidR="00613604" w:rsidRPr="003651D9" w:rsidRDefault="00C63D7E" w:rsidP="003B70A2">
            <w:pPr>
              <w:pStyle w:val="BodyText"/>
              <w:rPr>
                <w:i/>
              </w:rPr>
            </w:pPr>
            <w:r w:rsidRPr="003651D9">
              <w:rPr>
                <w:i/>
                <w:iCs/>
              </w:rPr>
              <w:t>&lt;Role Name:&gt;&lt;Only unique within this transaction. Typically one word. The Role Name is analogous to SCU or SCP in DICOM Services.&gt;</w:t>
            </w:r>
          </w:p>
        </w:tc>
      </w:tr>
      <w:tr w:rsidR="00613604" w:rsidRPr="003651D9" w14:paraId="1ABF8DCE" w14:textId="77777777" w:rsidTr="00BB76BC">
        <w:tc>
          <w:tcPr>
            <w:tcW w:w="1818" w:type="dxa"/>
            <w:shd w:val="clear" w:color="auto" w:fill="auto"/>
          </w:tcPr>
          <w:p w14:paraId="4B8CCBB4" w14:textId="77777777" w:rsidR="00613604" w:rsidRPr="003651D9" w:rsidRDefault="00C63D7E" w:rsidP="000807AC">
            <w:pPr>
              <w:pStyle w:val="BodyText"/>
              <w:rPr>
                <w:b/>
              </w:rPr>
            </w:pPr>
            <w:r w:rsidRPr="003651D9">
              <w:rPr>
                <w:b/>
              </w:rPr>
              <w:t>Actor(s):</w:t>
            </w:r>
          </w:p>
        </w:tc>
        <w:tc>
          <w:tcPr>
            <w:tcW w:w="7758" w:type="dxa"/>
            <w:shd w:val="clear" w:color="auto" w:fill="auto"/>
          </w:tcPr>
          <w:p w14:paraId="736F954D" w14:textId="77777777" w:rsidR="00613604" w:rsidRPr="003651D9" w:rsidRDefault="00C63D7E" w:rsidP="003B70A2">
            <w:pPr>
              <w:pStyle w:val="BodyText"/>
              <w:rPr>
                <w:i/>
              </w:rPr>
            </w:pPr>
            <w:r w:rsidRPr="003651D9">
              <w:t xml:space="preserve">The following actors may play the role of </w:t>
            </w:r>
            <w:r w:rsidRPr="003651D9">
              <w:rPr>
                <w:i/>
                <w:iCs/>
              </w:rPr>
              <w:t>&lt;Role Name&gt;</w:t>
            </w:r>
            <w:r w:rsidRPr="003651D9">
              <w:t>:</w:t>
            </w:r>
            <w:r w:rsidRPr="003651D9">
              <w:br/>
              <w:t xml:space="preserve">        </w:t>
            </w:r>
            <w:r w:rsidRPr="003651D9">
              <w:rPr>
                <w:i/>
                <w:iCs/>
              </w:rPr>
              <w:t>&lt;Actor Name&gt;: &lt;optionally, the situation where the Actor would play this Role if needed for clarity.&gt;</w:t>
            </w:r>
            <w:r w:rsidRPr="003651D9">
              <w:t>”</w:t>
            </w:r>
          </w:p>
        </w:tc>
      </w:tr>
      <w:tr w:rsidR="00E8043B" w:rsidRPr="003651D9" w14:paraId="25D0B0FF" w14:textId="77777777" w:rsidTr="00BB76BC">
        <w:tc>
          <w:tcPr>
            <w:tcW w:w="1818" w:type="dxa"/>
            <w:shd w:val="clear" w:color="auto" w:fill="auto"/>
          </w:tcPr>
          <w:p w14:paraId="41AFE1CA" w14:textId="77777777" w:rsidR="00E8043B" w:rsidRPr="003651D9" w:rsidRDefault="00E8043B" w:rsidP="000807AC">
            <w:pPr>
              <w:pStyle w:val="BodyText"/>
              <w:rPr>
                <w:b/>
              </w:rPr>
            </w:pPr>
            <w:r w:rsidRPr="003651D9">
              <w:rPr>
                <w:b/>
              </w:rPr>
              <w:t>Role:</w:t>
            </w:r>
          </w:p>
        </w:tc>
        <w:tc>
          <w:tcPr>
            <w:tcW w:w="7758" w:type="dxa"/>
            <w:shd w:val="clear" w:color="auto" w:fill="auto"/>
          </w:tcPr>
          <w:p w14:paraId="1375E6F1" w14:textId="77777777" w:rsidR="00E8043B" w:rsidRPr="003651D9" w:rsidRDefault="00E8043B" w:rsidP="00E8043B">
            <w:pPr>
              <w:pStyle w:val="BodyText"/>
              <w:rPr>
                <w:i/>
              </w:rPr>
            </w:pPr>
            <w:r w:rsidRPr="003651D9">
              <w:rPr>
                <w:i/>
              </w:rPr>
              <w:t>&lt;e.g., Requestor:</w:t>
            </w:r>
          </w:p>
          <w:p w14:paraId="2D2955E3" w14:textId="77777777" w:rsidR="00E8043B" w:rsidRPr="003651D9" w:rsidRDefault="00E8043B" w:rsidP="00843B52">
            <w:pPr>
              <w:pStyle w:val="BodyText"/>
              <w:ind w:left="720"/>
              <w:rPr>
                <w:i/>
              </w:rPr>
            </w:pPr>
            <w:r w:rsidRPr="003651D9">
              <w:rPr>
                <w:i/>
              </w:rPr>
              <w:t>Submits the relevant details and requests the creation of a new workitem.&gt;</w:t>
            </w:r>
          </w:p>
        </w:tc>
      </w:tr>
      <w:tr w:rsidR="00E8043B" w:rsidRPr="003651D9" w14:paraId="7CD26D15" w14:textId="77777777" w:rsidTr="00BB76BC">
        <w:tc>
          <w:tcPr>
            <w:tcW w:w="1818" w:type="dxa"/>
            <w:shd w:val="clear" w:color="auto" w:fill="auto"/>
          </w:tcPr>
          <w:p w14:paraId="5222DDB5" w14:textId="77777777" w:rsidR="00E8043B" w:rsidRPr="003651D9" w:rsidRDefault="00E8043B" w:rsidP="000807AC">
            <w:pPr>
              <w:pStyle w:val="BodyText"/>
              <w:rPr>
                <w:b/>
              </w:rPr>
            </w:pPr>
            <w:r w:rsidRPr="003651D9">
              <w:rPr>
                <w:b/>
              </w:rPr>
              <w:t>Actor(s):</w:t>
            </w:r>
          </w:p>
        </w:tc>
        <w:tc>
          <w:tcPr>
            <w:tcW w:w="7758" w:type="dxa"/>
            <w:shd w:val="clear" w:color="auto" w:fill="auto"/>
          </w:tcPr>
          <w:p w14:paraId="1EA05600" w14:textId="77777777" w:rsidR="00E8043B" w:rsidRPr="003651D9" w:rsidRDefault="00E8043B" w:rsidP="00E8043B">
            <w:pPr>
              <w:pStyle w:val="BodyText"/>
              <w:rPr>
                <w:i/>
              </w:rPr>
            </w:pPr>
            <w:r w:rsidRPr="003651D9">
              <w:rPr>
                <w:i/>
              </w:rPr>
              <w:t>&lt;e.g., The following actors may play the role of Requestor:</w:t>
            </w:r>
          </w:p>
          <w:p w14:paraId="08101166" w14:textId="77777777" w:rsidR="00E8043B" w:rsidRPr="003651D9" w:rsidRDefault="00E8043B" w:rsidP="00843B52">
            <w:pPr>
              <w:pStyle w:val="BodyText"/>
              <w:ind w:left="720"/>
              <w:rPr>
                <w:i/>
              </w:rPr>
            </w:pPr>
            <w:r w:rsidRPr="003651D9">
              <w:rPr>
                <w:i/>
              </w:rPr>
              <w:t>Workitem Creator: when requesting workitems</w:t>
            </w:r>
          </w:p>
          <w:p w14:paraId="6B782FE6" w14:textId="77777777" w:rsidR="00E8043B" w:rsidRPr="003651D9" w:rsidRDefault="00E8043B" w:rsidP="00843B52">
            <w:pPr>
              <w:pStyle w:val="BodyText"/>
              <w:ind w:left="720"/>
              <w:rPr>
                <w:i/>
              </w:rPr>
            </w:pPr>
            <w:r w:rsidRPr="003651D9">
              <w:rPr>
                <w:i/>
              </w:rPr>
              <w:t>Workitem Performer: when performing unscheduled workitems&gt;</w:t>
            </w:r>
          </w:p>
        </w:tc>
      </w:tr>
      <w:tr w:rsidR="00E8043B" w:rsidRPr="003651D9" w14:paraId="27C68B3B" w14:textId="77777777" w:rsidTr="00BB76BC">
        <w:tc>
          <w:tcPr>
            <w:tcW w:w="1818" w:type="dxa"/>
            <w:shd w:val="clear" w:color="auto" w:fill="auto"/>
          </w:tcPr>
          <w:p w14:paraId="2FAFB970" w14:textId="77777777" w:rsidR="00E8043B" w:rsidRPr="003651D9" w:rsidRDefault="00E8043B" w:rsidP="000807AC">
            <w:pPr>
              <w:pStyle w:val="BodyText"/>
              <w:rPr>
                <w:b/>
              </w:rPr>
            </w:pPr>
            <w:r w:rsidRPr="003651D9">
              <w:rPr>
                <w:b/>
              </w:rPr>
              <w:t>Role:</w:t>
            </w:r>
          </w:p>
        </w:tc>
        <w:tc>
          <w:tcPr>
            <w:tcW w:w="7758" w:type="dxa"/>
            <w:shd w:val="clear" w:color="auto" w:fill="auto"/>
          </w:tcPr>
          <w:p w14:paraId="0369CC71" w14:textId="77777777" w:rsidR="00E8043B" w:rsidRPr="003651D9" w:rsidRDefault="00E8043B" w:rsidP="00E8043B">
            <w:pPr>
              <w:pStyle w:val="BodyText"/>
              <w:rPr>
                <w:i/>
              </w:rPr>
            </w:pPr>
            <w:r w:rsidRPr="003651D9">
              <w:rPr>
                <w:i/>
              </w:rPr>
              <w:t>&lt;e.g., Manager:</w:t>
            </w:r>
          </w:p>
          <w:p w14:paraId="0CD4BADC" w14:textId="77777777" w:rsidR="00E8043B" w:rsidRPr="003651D9" w:rsidRDefault="00E8043B" w:rsidP="00843B52">
            <w:pPr>
              <w:pStyle w:val="BodyText"/>
              <w:ind w:left="720"/>
              <w:rPr>
                <w:i/>
              </w:rPr>
            </w:pPr>
            <w:r w:rsidRPr="003651D9">
              <w:rPr>
                <w:i/>
              </w:rPr>
              <w:t>Creates and manages a Unified Procedure Step instance for the requested</w:t>
            </w:r>
          </w:p>
          <w:p w14:paraId="5811390D" w14:textId="77777777" w:rsidR="00E8043B" w:rsidRPr="003651D9" w:rsidRDefault="00E8043B" w:rsidP="00843B52">
            <w:pPr>
              <w:pStyle w:val="BodyText"/>
              <w:ind w:left="720"/>
              <w:rPr>
                <w:i/>
              </w:rPr>
            </w:pPr>
            <w:r w:rsidRPr="003651D9">
              <w:rPr>
                <w:i/>
              </w:rPr>
              <w:t>workitem.&gt;</w:t>
            </w:r>
          </w:p>
        </w:tc>
      </w:tr>
      <w:tr w:rsidR="00E8043B" w:rsidRPr="003651D9" w14:paraId="48918BDC" w14:textId="77777777" w:rsidTr="00BB76BC">
        <w:tc>
          <w:tcPr>
            <w:tcW w:w="1818" w:type="dxa"/>
            <w:shd w:val="clear" w:color="auto" w:fill="auto"/>
          </w:tcPr>
          <w:p w14:paraId="06D8124E" w14:textId="77777777" w:rsidR="00E8043B" w:rsidRPr="003651D9" w:rsidRDefault="00E8043B" w:rsidP="000807AC">
            <w:pPr>
              <w:pStyle w:val="BodyText"/>
              <w:rPr>
                <w:b/>
              </w:rPr>
            </w:pPr>
            <w:r w:rsidRPr="003651D9">
              <w:rPr>
                <w:b/>
              </w:rPr>
              <w:t>Actor(s):</w:t>
            </w:r>
          </w:p>
        </w:tc>
        <w:tc>
          <w:tcPr>
            <w:tcW w:w="7758" w:type="dxa"/>
            <w:shd w:val="clear" w:color="auto" w:fill="auto"/>
          </w:tcPr>
          <w:p w14:paraId="2A42F2D5" w14:textId="77777777" w:rsidR="00E8043B" w:rsidRPr="003651D9" w:rsidRDefault="00E8043B" w:rsidP="00E8043B">
            <w:pPr>
              <w:pStyle w:val="BodyText"/>
              <w:rPr>
                <w:i/>
              </w:rPr>
            </w:pPr>
            <w:r w:rsidRPr="003651D9">
              <w:rPr>
                <w:i/>
              </w:rPr>
              <w:t>&lt;e.g., The following actors may play the role of Manager:</w:t>
            </w:r>
          </w:p>
          <w:p w14:paraId="656AAD91" w14:textId="77777777" w:rsidR="00E8043B" w:rsidRPr="003651D9" w:rsidRDefault="00E8043B" w:rsidP="00843B52">
            <w:pPr>
              <w:pStyle w:val="BodyText"/>
              <w:ind w:left="720"/>
              <w:rPr>
                <w:i/>
              </w:rPr>
            </w:pPr>
            <w:r w:rsidRPr="003651D9">
              <w:rPr>
                <w:i/>
              </w:rPr>
              <w:t>Workitem Manager: when receiving a new workitem for its worklist.&gt;</w:t>
            </w:r>
          </w:p>
        </w:tc>
      </w:tr>
    </w:tbl>
    <w:p w14:paraId="12AF5E40" w14:textId="77777777" w:rsidR="00DA7FE0" w:rsidRPr="003651D9" w:rsidRDefault="00613604" w:rsidP="003B70A2">
      <w:pPr>
        <w:pStyle w:val="BodyText"/>
      </w:pPr>
      <w:r w:rsidRPr="003651D9">
        <w:t>Transaction text specifies behavior for each Role. The behavior of specific Actors may also be specified when it goes beyond that of the general Role.</w:t>
      </w:r>
    </w:p>
    <w:p w14:paraId="6CBF833B" w14:textId="524D8B3C" w:rsidR="00CF283F" w:rsidRPr="003651D9" w:rsidRDefault="00303E20" w:rsidP="00303E20">
      <w:pPr>
        <w:pStyle w:val="Heading3"/>
        <w:numPr>
          <w:ilvl w:val="0"/>
          <w:numId w:val="0"/>
        </w:numPr>
        <w:rPr>
          <w:noProof w:val="0"/>
        </w:rPr>
      </w:pPr>
      <w:bookmarkStart w:id="128" w:name="_Toc445200554"/>
      <w:r w:rsidRPr="003651D9">
        <w:rPr>
          <w:noProof w:val="0"/>
        </w:rPr>
        <w:t>3</w:t>
      </w:r>
      <w:r w:rsidR="00CF283F" w:rsidRPr="003651D9">
        <w:rPr>
          <w:noProof w:val="0"/>
        </w:rPr>
        <w:t>.Y</w:t>
      </w:r>
      <w:ins w:id="129" w:author="Cole, George" w:date="2016-03-08T11:38:00Z">
        <w:r w:rsidR="00A84DE6">
          <w:rPr>
            <w:noProof w:val="0"/>
          </w:rPr>
          <w:t>1</w:t>
        </w:r>
      </w:ins>
      <w:r w:rsidR="00CF283F" w:rsidRPr="003651D9">
        <w:rPr>
          <w:noProof w:val="0"/>
        </w:rPr>
        <w:t>.3 Referenced Standard</w:t>
      </w:r>
      <w:r w:rsidR="00DD13DB" w:rsidRPr="003651D9">
        <w:rPr>
          <w:noProof w:val="0"/>
        </w:rPr>
        <w:t>s</w:t>
      </w:r>
      <w:bookmarkEnd w:id="128"/>
    </w:p>
    <w:p w14:paraId="0A1A614D" w14:textId="77777777" w:rsidR="00CF283F" w:rsidRPr="003651D9" w:rsidRDefault="00CF283F" w:rsidP="00597DB2">
      <w:pPr>
        <w:pStyle w:val="AuthorInstructions"/>
      </w:pPr>
      <w:r w:rsidRPr="003651D9">
        <w:t>&lt;e.g., HL7 2.3.1 Chapters 2, 3&gt;</w:t>
      </w:r>
    </w:p>
    <w:p w14:paraId="31138BFC" w14:textId="77777777" w:rsidR="00B43198" w:rsidRPr="003651D9" w:rsidRDefault="00B43198" w:rsidP="00597DB2">
      <w:pPr>
        <w:pStyle w:val="AuthorInstructions"/>
      </w:pPr>
      <w:r w:rsidRPr="003651D9">
        <w:t>&lt;e.g.</w:t>
      </w:r>
      <w:r w:rsidR="008B620B" w:rsidRPr="003651D9">
        <w:t>,</w:t>
      </w:r>
      <w:r w:rsidRPr="003651D9">
        <w:t xml:space="preserve"> DICOM 2008 PS 3.3: A.35.8 X-Ray Radiation Dose SR IOD&gt;</w:t>
      </w:r>
    </w:p>
    <w:p w14:paraId="55EE0130" w14:textId="5D4FB69C" w:rsidR="00CF283F" w:rsidRPr="003651D9" w:rsidRDefault="00303E20" w:rsidP="00303E20">
      <w:pPr>
        <w:pStyle w:val="Heading3"/>
        <w:numPr>
          <w:ilvl w:val="0"/>
          <w:numId w:val="0"/>
        </w:numPr>
        <w:rPr>
          <w:noProof w:val="0"/>
        </w:rPr>
      </w:pPr>
      <w:bookmarkStart w:id="130" w:name="_Toc445200555"/>
      <w:r w:rsidRPr="003651D9">
        <w:rPr>
          <w:noProof w:val="0"/>
        </w:rPr>
        <w:t>3</w:t>
      </w:r>
      <w:r w:rsidR="00CF283F" w:rsidRPr="003651D9">
        <w:rPr>
          <w:noProof w:val="0"/>
        </w:rPr>
        <w:t>.Y</w:t>
      </w:r>
      <w:ins w:id="131" w:author="Cole, George" w:date="2016-03-08T11:38:00Z">
        <w:r w:rsidR="00A84DE6">
          <w:rPr>
            <w:noProof w:val="0"/>
          </w:rPr>
          <w:t>1</w:t>
        </w:r>
      </w:ins>
      <w:r w:rsidR="00CF283F" w:rsidRPr="003651D9">
        <w:rPr>
          <w:noProof w:val="0"/>
        </w:rPr>
        <w:t>.4 Interaction Diagram</w:t>
      </w:r>
      <w:bookmarkEnd w:id="130"/>
    </w:p>
    <w:p w14:paraId="26B06295" w14:textId="77777777" w:rsidR="00CF283F" w:rsidRPr="003651D9" w:rsidRDefault="00DD13DB" w:rsidP="00597DB2">
      <w:pPr>
        <w:pStyle w:val="AuthorInstructions"/>
      </w:pPr>
      <w:r w:rsidRPr="003651D9">
        <w:t>&lt;T</w:t>
      </w:r>
      <w:r w:rsidR="00CF283F" w:rsidRPr="003651D9">
        <w:t>he interaction diagram shows the detailed standards-based message exchange that makes up the IHE transaction</w:t>
      </w:r>
      <w:r w:rsidR="00F0665F" w:rsidRPr="003651D9">
        <w:t>.</w:t>
      </w:r>
      <w:r w:rsidR="00CF283F" w:rsidRPr="003651D9">
        <w:t>&gt;</w:t>
      </w:r>
    </w:p>
    <w:p w14:paraId="57C2C74B" w14:textId="77777777" w:rsidR="007C1AAC" w:rsidRPr="003651D9" w:rsidRDefault="004C7B88">
      <w:pPr>
        <w:pStyle w:val="BodyText"/>
      </w:pPr>
      <w:r w:rsidRPr="003651D9">
        <w:rPr>
          <w:noProof/>
        </w:rPr>
        <w:lastRenderedPageBreak/>
        <mc:AlternateContent>
          <mc:Choice Requires="wpc">
            <w:drawing>
              <wp:inline distT="0" distB="0" distL="0" distR="0" wp14:anchorId="3D450BFB" wp14:editId="1CE97C65">
                <wp:extent cx="5943600" cy="2400300"/>
                <wp:effectExtent l="0" t="0" r="0" b="1905"/>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CA137A" w14:textId="77777777" w:rsidR="00DF057A" w:rsidRPr="007C1AAC" w:rsidRDefault="00DF057A" w:rsidP="007C1AAC">
                              <w:pPr>
                                <w:jc w:val="center"/>
                                <w:rPr>
                                  <w:sz w:val="22"/>
                                  <w:szCs w:val="22"/>
                                </w:rPr>
                              </w:pPr>
                              <w:r w:rsidRPr="007C1AAC">
                                <w:rPr>
                                  <w:sz w:val="22"/>
                                  <w:szCs w:val="22"/>
                                </w:rPr>
                                <w:t>A</w:t>
                              </w:r>
                              <w:r>
                                <w:rPr>
                                  <w:sz w:val="22"/>
                                  <w:szCs w:val="22"/>
                                </w:rPr>
                                <w:t>ctor A</w:t>
                              </w:r>
                            </w:p>
                            <w:p w14:paraId="0459F71B" w14:textId="77777777" w:rsidR="00DF057A" w:rsidRDefault="00DF057A"/>
                            <w:p w14:paraId="0A697ABD" w14:textId="77777777" w:rsidR="00DF057A" w:rsidRPr="007C1AAC" w:rsidRDefault="00DF057A" w:rsidP="007C1AA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0AF089" w14:textId="77777777" w:rsidR="00DF057A" w:rsidRPr="007C1AAC" w:rsidRDefault="00DF057A" w:rsidP="007C1AAC">
                              <w:pPr>
                                <w:rPr>
                                  <w:sz w:val="22"/>
                                  <w:szCs w:val="22"/>
                                </w:rPr>
                              </w:pPr>
                              <w:r>
                                <w:rPr>
                                  <w:sz w:val="22"/>
                                  <w:szCs w:val="22"/>
                                </w:rPr>
                                <w:t xml:space="preserve">Message </w:t>
                              </w:r>
                              <w:r w:rsidRPr="007C1AAC">
                                <w:rPr>
                                  <w:sz w:val="22"/>
                                  <w:szCs w:val="22"/>
                                </w:rPr>
                                <w:t>1</w:t>
                              </w:r>
                            </w:p>
                            <w:p w14:paraId="3BBA883E" w14:textId="77777777" w:rsidR="00DF057A" w:rsidRDefault="00DF057A"/>
                            <w:p w14:paraId="7E098F82" w14:textId="77777777" w:rsidR="00DF057A" w:rsidRPr="007C1AAC" w:rsidRDefault="00DF057A"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E4CA4C" w14:textId="77777777" w:rsidR="00DF057A" w:rsidRPr="007C1AAC" w:rsidRDefault="00DF057A" w:rsidP="007C1AAC">
                              <w:pPr>
                                <w:jc w:val="center"/>
                                <w:rPr>
                                  <w:sz w:val="22"/>
                                  <w:szCs w:val="22"/>
                                </w:rPr>
                              </w:pPr>
                              <w:r w:rsidRPr="007C1AAC">
                                <w:rPr>
                                  <w:sz w:val="22"/>
                                  <w:szCs w:val="22"/>
                                </w:rPr>
                                <w:t>A</w:t>
                              </w:r>
                              <w:r>
                                <w:rPr>
                                  <w:sz w:val="22"/>
                                  <w:szCs w:val="22"/>
                                </w:rPr>
                                <w:t>ctor D</w:t>
                              </w:r>
                            </w:p>
                            <w:p w14:paraId="5931C9EE" w14:textId="77777777" w:rsidR="00DF057A" w:rsidRDefault="00DF057A"/>
                            <w:p w14:paraId="661CA745" w14:textId="77777777" w:rsidR="00DF057A" w:rsidRPr="007C1AAC" w:rsidRDefault="00DF057A"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11" name="Line 168"/>
                        <wps:cNvCnPr>
                          <a:cxnSpLocks noChangeShapeType="1"/>
                        </wps:cNvCnPr>
                        <wps:spPr bwMode="auto">
                          <a:xfrm flipH="1">
                            <a:off x="1989455" y="1609725"/>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Text Box 169"/>
                        <wps:cNvSpPr txBox="1">
                          <a:spLocks noChangeArrowheads="1"/>
                        </wps:cNvSpPr>
                        <wps:spPr bwMode="auto">
                          <a:xfrm>
                            <a:off x="2408555" y="1338580"/>
                            <a:ext cx="126936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12A798" w14:textId="77777777" w:rsidR="00DF057A" w:rsidRPr="007C1AAC" w:rsidRDefault="00DF057A" w:rsidP="007C1AAC">
                              <w:pPr>
                                <w:rPr>
                                  <w:sz w:val="22"/>
                                  <w:szCs w:val="22"/>
                                </w:rPr>
                              </w:pPr>
                              <w:r>
                                <w:rPr>
                                  <w:sz w:val="22"/>
                                  <w:szCs w:val="22"/>
                                </w:rPr>
                                <w:t xml:space="preserve">Message </w:t>
                              </w:r>
                              <w:r w:rsidRPr="007C1AAC">
                                <w:rPr>
                                  <w:sz w:val="22"/>
                                  <w:szCs w:val="22"/>
                                </w:rPr>
                                <w:t>2</w:t>
                              </w:r>
                            </w:p>
                            <w:p w14:paraId="0DB4634A" w14:textId="77777777" w:rsidR="00DF057A" w:rsidRDefault="00DF057A"/>
                            <w:p w14:paraId="5C51C507" w14:textId="77777777" w:rsidR="00DF057A" w:rsidRPr="007C1AAC" w:rsidRDefault="00DF057A" w:rsidP="007C1AAC">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w14:anchorId="3D450BFB" id="Canvas 159" o:spid="_x0000_s1098"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">
                <v:shape id="_x0000_s1099" type="#_x0000_t75" style="position:absolute;width:59436;height:24003;visibility:visible;mso-wrap-style:square">
                  <v:fill o:detectmouseclick="t"/>
                  <v:path o:connecttype="none"/>
                </v:shape>
                <v:shape id="Text Box 160" o:spid="_x0000_s1100"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14:paraId="15CA137A" w14:textId="77777777" w:rsidR="00DF057A" w:rsidRPr="007C1AAC" w:rsidRDefault="00DF057A" w:rsidP="007C1AAC">
                        <w:pPr>
                          <w:jc w:val="center"/>
                          <w:rPr>
                            <w:sz w:val="22"/>
                            <w:szCs w:val="22"/>
                          </w:rPr>
                        </w:pPr>
                        <w:r w:rsidRPr="007C1AAC">
                          <w:rPr>
                            <w:sz w:val="22"/>
                            <w:szCs w:val="22"/>
                          </w:rPr>
                          <w:t>A</w:t>
                        </w:r>
                        <w:r>
                          <w:rPr>
                            <w:sz w:val="22"/>
                            <w:szCs w:val="22"/>
                          </w:rPr>
                          <w:t>ctor A</w:t>
                        </w:r>
                      </w:p>
                      <w:p w14:paraId="0459F71B" w14:textId="77777777" w:rsidR="00DF057A" w:rsidRDefault="00DF057A"/>
                      <w:p w14:paraId="0A697ABD" w14:textId="77777777" w:rsidR="00DF057A" w:rsidRPr="007C1AAC" w:rsidRDefault="00DF057A" w:rsidP="007C1AAC">
                        <w:pPr>
                          <w:jc w:val="center"/>
                          <w:rPr>
                            <w:sz w:val="22"/>
                            <w:szCs w:val="22"/>
                          </w:rPr>
                        </w:pPr>
                        <w:r w:rsidRPr="007C1AAC">
                          <w:rPr>
                            <w:sz w:val="22"/>
                            <w:szCs w:val="22"/>
                          </w:rPr>
                          <w:t>A</w:t>
                        </w:r>
                        <w:r>
                          <w:rPr>
                            <w:sz w:val="22"/>
                            <w:szCs w:val="22"/>
                          </w:rPr>
                          <w:t>ctor A</w:t>
                        </w:r>
                      </w:p>
                    </w:txbxContent>
                  </v:textbox>
                </v:shape>
                <v:line id="Line 161" o:spid="_x0000_s1101"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eSjcMAAADaAAAADwAAAGRycy9kb3ducmV2LnhtbESPX2vCMBTF3wd+h3CFvc3UD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Xko3DAAAA2gAAAA8AAAAAAAAAAAAA&#10;AAAAoQIAAGRycy9kb3ducmV2LnhtbFBLBQYAAAAABAAEAPkAAACRAwAAAAA=&#10;">
                  <v:stroke dashstyle="dash"/>
                </v:line>
                <v:shape id="Text Box 162" o:spid="_x0000_s1102"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14:paraId="210AF089" w14:textId="77777777" w:rsidR="00DF057A" w:rsidRPr="007C1AAC" w:rsidRDefault="00DF057A" w:rsidP="007C1AAC">
                        <w:pPr>
                          <w:rPr>
                            <w:sz w:val="22"/>
                            <w:szCs w:val="22"/>
                          </w:rPr>
                        </w:pPr>
                        <w:r>
                          <w:rPr>
                            <w:sz w:val="22"/>
                            <w:szCs w:val="22"/>
                          </w:rPr>
                          <w:t xml:space="preserve">Message </w:t>
                        </w:r>
                        <w:r w:rsidRPr="007C1AAC">
                          <w:rPr>
                            <w:sz w:val="22"/>
                            <w:szCs w:val="22"/>
                          </w:rPr>
                          <w:t>1</w:t>
                        </w:r>
                      </w:p>
                      <w:p w14:paraId="3BBA883E" w14:textId="77777777" w:rsidR="00DF057A" w:rsidRDefault="00DF057A"/>
                      <w:p w14:paraId="7E098F82" w14:textId="77777777" w:rsidR="00DF057A" w:rsidRPr="007C1AAC" w:rsidRDefault="00DF057A" w:rsidP="007C1AAC">
                        <w:pPr>
                          <w:rPr>
                            <w:sz w:val="22"/>
                            <w:szCs w:val="22"/>
                          </w:rPr>
                        </w:pPr>
                        <w:r>
                          <w:rPr>
                            <w:sz w:val="22"/>
                            <w:szCs w:val="22"/>
                          </w:rPr>
                          <w:t xml:space="preserve">Message </w:t>
                        </w:r>
                        <w:r w:rsidRPr="007C1AAC">
                          <w:rPr>
                            <w:sz w:val="22"/>
                            <w:szCs w:val="22"/>
                          </w:rPr>
                          <w:t>1</w:t>
                        </w:r>
                      </w:p>
                    </w:txbxContent>
                  </v:textbox>
                </v:shape>
                <v:line id="Line 163" o:spid="_x0000_s1103"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KvYsMAAADaAAAADwAAAGRycy9kb3ducmV2LnhtbESPX2vCMBTF3wd+h3CFvc3Uw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yr2LDAAAA2gAAAA8AAAAAAAAAAAAA&#10;AAAAoQIAAGRycy9kb3ducmV2LnhtbFBLBQYAAAAABAAEAPkAAACRAwAAAAA=&#10;">
                  <v:stroke dashstyle="dash"/>
                </v:line>
                <v:rect id="Rectangle 164" o:spid="_x0000_s1104"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rect id="Rectangle 165" o:spid="_x0000_s1105"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line id="Line 166" o:spid="_x0000_s1106"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uYpcAAAADaAAAADwAAAGRycy9kb3ducmV2LnhtbERPTWvCMBi+D/YfwjvwNlM9+FGNMlaE&#10;HXRgHTu/Nq9NsXlTmqzGf28OA48Pz/d6G20rBup941jBZJyBIK6cbrhW8HPavS9A+ICssXVMCu7k&#10;Ybt5fVljrt2NjzSUoRYphH2OCkwIXS6lrwxZ9GPXESfu4nqLIcG+lrrHWwq3rZxm2UxabDg1GOzo&#10;01B1Lf+sgrkpjnIui/3puxiayTIe4u95qdToLX6sQASK4Sn+d39pBWlrupJugNw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rmKXAAAAA2gAAAA8AAAAAAAAAAAAAAAAA&#10;oQIAAGRycy9kb3ducmV2LnhtbFBLBQYAAAAABAAEAPkAAACOAwAAAAA=&#10;">
                  <v:stroke endarrow="block"/>
                </v:line>
                <v:shape id="Text Box 167" o:spid="_x0000_s1107"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14:paraId="79E4CA4C" w14:textId="77777777" w:rsidR="00DF057A" w:rsidRPr="007C1AAC" w:rsidRDefault="00DF057A" w:rsidP="007C1AAC">
                        <w:pPr>
                          <w:jc w:val="center"/>
                          <w:rPr>
                            <w:sz w:val="22"/>
                            <w:szCs w:val="22"/>
                          </w:rPr>
                        </w:pPr>
                        <w:r w:rsidRPr="007C1AAC">
                          <w:rPr>
                            <w:sz w:val="22"/>
                            <w:szCs w:val="22"/>
                          </w:rPr>
                          <w:t>A</w:t>
                        </w:r>
                        <w:r>
                          <w:rPr>
                            <w:sz w:val="22"/>
                            <w:szCs w:val="22"/>
                          </w:rPr>
                          <w:t>ctor D</w:t>
                        </w:r>
                      </w:p>
                      <w:p w14:paraId="5931C9EE" w14:textId="77777777" w:rsidR="00DF057A" w:rsidRDefault="00DF057A"/>
                      <w:p w14:paraId="661CA745" w14:textId="77777777" w:rsidR="00DF057A" w:rsidRPr="007C1AAC" w:rsidRDefault="00DF057A" w:rsidP="007C1AAC">
                        <w:pPr>
                          <w:jc w:val="center"/>
                          <w:rPr>
                            <w:sz w:val="22"/>
                            <w:szCs w:val="22"/>
                          </w:rPr>
                        </w:pPr>
                        <w:r w:rsidRPr="007C1AAC">
                          <w:rPr>
                            <w:sz w:val="22"/>
                            <w:szCs w:val="22"/>
                          </w:rPr>
                          <w:t>A</w:t>
                        </w:r>
                        <w:r>
                          <w:rPr>
                            <w:sz w:val="22"/>
                            <w:szCs w:val="22"/>
                          </w:rPr>
                          <w:t>ctor D</w:t>
                        </w:r>
                      </w:p>
                    </w:txbxContent>
                  </v:textbox>
                </v:shape>
                <v:line id="Line 168" o:spid="_x0000_s1108" style="position:absolute;flip:x;visibility:visible;mso-wrap-style:square" from="19894,16097" to="39973,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Mt6cMAAADbAAAADwAAAGRycy9kb3ducmV2LnhtbESPQWvCQBCF74X+h2UKXoJuVCg1ukpb&#10;FYTiQevB45Adk9DsbMiOGv+9Kwi9zfDe9+bNbNG5Wl2oDZVnA8NBCoo497biwsDhd93/ABUE2WLt&#10;mQzcKMBi/voyw8z6K+/ospdCxRAOGRooRZpM65CX5DAMfEMctZNvHUpc20LbFq8x3NV6lKbv2mHF&#10;8UKJDX2XlP/tzy7WWG95OR4nX04nyYRWR/lJtRjTe+s+p6CEOvk3P+mNjdwQHr/EAfT8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TLenDAAAA2wAAAA8AAAAAAAAAAAAA&#10;AAAAoQIAAGRycy9kb3ducmV2LnhtbFBLBQYAAAAABAAEAPkAAACRAwAAAAA=&#10;">
                  <v:stroke endarrow="block"/>
                </v:line>
                <v:shape id="Text Box 169" o:spid="_x0000_s1109" type="#_x0000_t202" style="position:absolute;left:24085;top:13385;width:12694;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eZW8EA&#10;AADbAAAADwAAAGRycy9kb3ducmV2LnhtbERPTYvCMBC9C/sfwizsTVM9iHaNIrKCICzWevA424xt&#10;sJl0m6j13xtB8DaP9zmzRWdrcaXWG8cKhoMEBHHhtOFSwSFf9ycgfEDWWDsmBXfysJh/9GaYanfj&#10;jK77UIoYwj5FBVUITSqlLyqy6AeuIY7cybUWQ4RtKXWLtxhuazlKkrG0aDg2VNjQqqLivL9YBcsj&#10;Zz/m//dvl50yk+fThLfjs1Jfn93yG0SgLrzFL/dGx/kjeP4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nmVvBAAAA2wAAAA8AAAAAAAAAAAAAAAAAmAIAAGRycy9kb3du&#10;cmV2LnhtbFBLBQYAAAAABAAEAPUAAACGAwAAAAA=&#10;" filled="f" stroked="f">
                  <v:textbox inset="0,0,0,0">
                    <w:txbxContent>
                      <w:p w14:paraId="5312A798" w14:textId="77777777" w:rsidR="00DF057A" w:rsidRPr="007C1AAC" w:rsidRDefault="00DF057A" w:rsidP="007C1AAC">
                        <w:pPr>
                          <w:rPr>
                            <w:sz w:val="22"/>
                            <w:szCs w:val="22"/>
                          </w:rPr>
                        </w:pPr>
                        <w:r>
                          <w:rPr>
                            <w:sz w:val="22"/>
                            <w:szCs w:val="22"/>
                          </w:rPr>
                          <w:t xml:space="preserve">Message </w:t>
                        </w:r>
                        <w:r w:rsidRPr="007C1AAC">
                          <w:rPr>
                            <w:sz w:val="22"/>
                            <w:szCs w:val="22"/>
                          </w:rPr>
                          <w:t>2</w:t>
                        </w:r>
                      </w:p>
                      <w:p w14:paraId="0DB4634A" w14:textId="77777777" w:rsidR="00DF057A" w:rsidRDefault="00DF057A"/>
                      <w:p w14:paraId="5C51C507" w14:textId="77777777" w:rsidR="00DF057A" w:rsidRPr="007C1AAC" w:rsidRDefault="00DF057A" w:rsidP="007C1AAC">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666467ED" w14:textId="7C497DAE" w:rsidR="00CF283F" w:rsidRPr="003651D9" w:rsidRDefault="00303E20" w:rsidP="00680648">
      <w:pPr>
        <w:pStyle w:val="Heading4"/>
        <w:numPr>
          <w:ilvl w:val="0"/>
          <w:numId w:val="0"/>
        </w:numPr>
        <w:rPr>
          <w:noProof w:val="0"/>
        </w:rPr>
      </w:pPr>
      <w:bookmarkStart w:id="132" w:name="_Toc445200556"/>
      <w:r w:rsidRPr="003651D9">
        <w:rPr>
          <w:noProof w:val="0"/>
        </w:rPr>
        <w:t>3</w:t>
      </w:r>
      <w:r w:rsidR="00CF283F" w:rsidRPr="003651D9">
        <w:rPr>
          <w:noProof w:val="0"/>
        </w:rPr>
        <w:t>.Y</w:t>
      </w:r>
      <w:ins w:id="133" w:author="Cole, George" w:date="2016-03-08T11:38:00Z">
        <w:r w:rsidR="00A84DE6">
          <w:rPr>
            <w:noProof w:val="0"/>
          </w:rPr>
          <w:t>1</w:t>
        </w:r>
      </w:ins>
      <w:r w:rsidR="00CF283F" w:rsidRPr="003651D9">
        <w:rPr>
          <w:noProof w:val="0"/>
        </w:rPr>
        <w:t>.4.1 &lt;</w:t>
      </w:r>
      <w:r w:rsidR="00680648" w:rsidRPr="003651D9">
        <w:rPr>
          <w:noProof w:val="0"/>
        </w:rPr>
        <w:t>Message</w:t>
      </w:r>
      <w:r w:rsidR="00DD13DB" w:rsidRPr="003651D9">
        <w:rPr>
          <w:noProof w:val="0"/>
        </w:rPr>
        <w:t xml:space="preserve"> </w:t>
      </w:r>
      <w:r w:rsidR="009B048D" w:rsidRPr="003651D9">
        <w:rPr>
          <w:noProof w:val="0"/>
        </w:rPr>
        <w:t>1</w:t>
      </w:r>
      <w:r w:rsidR="00680648" w:rsidRPr="003651D9">
        <w:rPr>
          <w:noProof w:val="0"/>
        </w:rPr>
        <w:t xml:space="preserve"> </w:t>
      </w:r>
      <w:r w:rsidR="00CF283F" w:rsidRPr="003651D9">
        <w:rPr>
          <w:noProof w:val="0"/>
        </w:rPr>
        <w:t>Name&gt;</w:t>
      </w:r>
      <w:bookmarkEnd w:id="132"/>
    </w:p>
    <w:bookmarkEnd w:id="65"/>
    <w:bookmarkEnd w:id="66"/>
    <w:bookmarkEnd w:id="67"/>
    <w:bookmarkEnd w:id="68"/>
    <w:bookmarkEnd w:id="69"/>
    <w:p w14:paraId="34F3ED94" w14:textId="77777777" w:rsidR="006C371A" w:rsidRPr="003651D9" w:rsidRDefault="006C371A" w:rsidP="00597DB2">
      <w:pPr>
        <w:pStyle w:val="AuthorInstructions"/>
      </w:pPr>
      <w:r w:rsidRPr="003651D9">
        <w:t>&lt;One or two sentence summary of what Message 1 accomplishes typically relating the message to the relevant standard. Avoid shall language in this upper level section</w:t>
      </w:r>
      <w:r w:rsidR="00887E40" w:rsidRPr="003651D9">
        <w:t xml:space="preserve">. </w:t>
      </w:r>
      <w:r w:rsidRPr="003651D9">
        <w:t>Do not duplicate the triggers, encoding, semantics, standards used, or expected actions</w:t>
      </w:r>
      <w:r w:rsidR="00887E40" w:rsidRPr="003651D9">
        <w:t xml:space="preserve">. </w:t>
      </w:r>
      <w:r w:rsidRPr="003651D9">
        <w:t>Those belong in the following sections.&gt;</w:t>
      </w:r>
    </w:p>
    <w:p w14:paraId="0CEE119F" w14:textId="77777777" w:rsidR="00DD13DB" w:rsidRPr="003651D9" w:rsidRDefault="00DD13DB" w:rsidP="00597DB2">
      <w:pPr>
        <w:pStyle w:val="AuthorInstructions"/>
      </w:pPr>
      <w:r w:rsidRPr="003651D9">
        <w:t>&lt;Explicitly state if the multiplicity of an actor may be greater than one; i.e., if an actor (whether it is a client or server) can expect this message from a single source or multiple sources.&gt;</w:t>
      </w:r>
    </w:p>
    <w:p w14:paraId="2426C5D9" w14:textId="1E094E7A" w:rsidR="00CF283F" w:rsidRPr="003651D9" w:rsidRDefault="00303E20" w:rsidP="00303E20">
      <w:pPr>
        <w:pStyle w:val="Heading5"/>
        <w:numPr>
          <w:ilvl w:val="0"/>
          <w:numId w:val="0"/>
        </w:numPr>
        <w:rPr>
          <w:noProof w:val="0"/>
        </w:rPr>
      </w:pPr>
      <w:bookmarkStart w:id="134" w:name="_Toc445200557"/>
      <w:r w:rsidRPr="003651D9">
        <w:rPr>
          <w:noProof w:val="0"/>
        </w:rPr>
        <w:t>3</w:t>
      </w:r>
      <w:r w:rsidR="00CF283F" w:rsidRPr="003651D9">
        <w:rPr>
          <w:noProof w:val="0"/>
        </w:rPr>
        <w:t>.Y</w:t>
      </w:r>
      <w:ins w:id="135" w:author="Cole, George" w:date="2016-03-08T11:38:00Z">
        <w:r w:rsidR="00A84DE6">
          <w:rPr>
            <w:noProof w:val="0"/>
          </w:rPr>
          <w:t>1</w:t>
        </w:r>
      </w:ins>
      <w:r w:rsidR="00CF283F" w:rsidRPr="003651D9">
        <w:rPr>
          <w:noProof w:val="0"/>
        </w:rPr>
        <w:t>.4.1.1 Trigger Events</w:t>
      </w:r>
      <w:bookmarkEnd w:id="134"/>
    </w:p>
    <w:p w14:paraId="7E80DB70" w14:textId="77777777" w:rsidR="006C371A" w:rsidRPr="003651D9" w:rsidRDefault="006C371A" w:rsidP="00597DB2">
      <w:pPr>
        <w:pStyle w:val="AuthorInstructions"/>
      </w:pPr>
      <w:r w:rsidRPr="003651D9">
        <w:t xml:space="preserve">&lt;Description of the real world events that cause the sender (Actor A) to send Message </w:t>
      </w:r>
      <w:r w:rsidR="00887E40" w:rsidRPr="003651D9">
        <w:t>1 (e.g., an</w:t>
      </w:r>
      <w:r w:rsidRPr="003651D9">
        <w:t xml:space="preserve"> operator or an automated function determines that a new workitem is needed</w:t>
      </w:r>
      <w:r w:rsidR="00887E40" w:rsidRPr="003651D9">
        <w:t>).</w:t>
      </w:r>
      <w:r w:rsidRPr="003651D9">
        <w:t>&gt;</w:t>
      </w:r>
    </w:p>
    <w:p w14:paraId="306F4E13" w14:textId="1DA4D8CB" w:rsidR="00CF283F" w:rsidRPr="003651D9" w:rsidRDefault="00303E20" w:rsidP="00303E20">
      <w:pPr>
        <w:pStyle w:val="Heading5"/>
        <w:numPr>
          <w:ilvl w:val="0"/>
          <w:numId w:val="0"/>
        </w:numPr>
        <w:rPr>
          <w:noProof w:val="0"/>
        </w:rPr>
      </w:pPr>
      <w:bookmarkStart w:id="136" w:name="_Toc445200558"/>
      <w:r w:rsidRPr="003651D9">
        <w:rPr>
          <w:noProof w:val="0"/>
        </w:rPr>
        <w:t>3</w:t>
      </w:r>
      <w:r w:rsidR="00CF283F" w:rsidRPr="003651D9">
        <w:rPr>
          <w:noProof w:val="0"/>
        </w:rPr>
        <w:t>.Y</w:t>
      </w:r>
      <w:ins w:id="137" w:author="Cole, George" w:date="2016-03-08T11:38:00Z">
        <w:r w:rsidR="00A84DE6">
          <w:rPr>
            <w:noProof w:val="0"/>
          </w:rPr>
          <w:t>1</w:t>
        </w:r>
      </w:ins>
      <w:r w:rsidR="00CF283F" w:rsidRPr="003651D9">
        <w:rPr>
          <w:noProof w:val="0"/>
        </w:rPr>
        <w:t>.4.1.2 Message Semantics</w:t>
      </w:r>
      <w:bookmarkEnd w:id="136"/>
    </w:p>
    <w:p w14:paraId="39130871" w14:textId="77777777" w:rsidR="00CF283F" w:rsidRPr="003651D9" w:rsidRDefault="00DD13DB" w:rsidP="00597DB2">
      <w:pPr>
        <w:pStyle w:val="AuthorInstructions"/>
      </w:pPr>
      <w:r w:rsidRPr="003651D9">
        <w:t>&lt;D</w:t>
      </w:r>
      <w:r w:rsidR="00CF283F" w:rsidRPr="003651D9">
        <w:t>etailed description of the meaning</w:t>
      </w:r>
      <w:r w:rsidR="00B43198" w:rsidRPr="003651D9">
        <w:t>, structure</w:t>
      </w:r>
      <w:r w:rsidR="00CF283F" w:rsidRPr="003651D9">
        <w:t xml:space="preserve"> </w:t>
      </w:r>
      <w:r w:rsidR="00B43198" w:rsidRPr="003651D9">
        <w:t xml:space="preserve">and contents </w:t>
      </w:r>
      <w:r w:rsidR="00CF283F" w:rsidRPr="003651D9">
        <w:t xml:space="preserve">of </w:t>
      </w:r>
      <w:r w:rsidR="002D5B69" w:rsidRPr="003651D9">
        <w:t>the m</w:t>
      </w:r>
      <w:r w:rsidR="00865616" w:rsidRPr="003651D9">
        <w:t>essage, including</w:t>
      </w:r>
      <w:r w:rsidR="00CF283F" w:rsidRPr="003651D9">
        <w:t xml:space="preserve"> any IHE specific clarifications of the message format, attributes, etc.&gt;</w:t>
      </w:r>
    </w:p>
    <w:p w14:paraId="2A37B337" w14:textId="77777777" w:rsidR="006C371A" w:rsidRPr="003651D9" w:rsidRDefault="006C371A" w:rsidP="00597DB2">
      <w:pPr>
        <w:pStyle w:val="AuthorInstructions"/>
      </w:pPr>
      <w:r w:rsidRPr="003651D9">
        <w:t>&lt;Start by describing the standard underlying the message and how the participating actors are mapped</w:t>
      </w:r>
      <w:r w:rsidR="00865616" w:rsidRPr="003651D9">
        <w:t xml:space="preserve"> (e.g., “This</w:t>
      </w:r>
      <w:r w:rsidR="00887E40" w:rsidRPr="003651D9">
        <w:t xml:space="preserve"> </w:t>
      </w:r>
      <w:r w:rsidRPr="003651D9">
        <w:t>message is a DICOM C-FIND Request</w:t>
      </w:r>
      <w:r w:rsidR="00887E40" w:rsidRPr="003651D9">
        <w:t xml:space="preserve">. </w:t>
      </w:r>
      <w:r w:rsidRPr="003651D9">
        <w:t>Actor A is the SCU</w:t>
      </w:r>
      <w:r w:rsidR="00887E40" w:rsidRPr="003651D9">
        <w:t xml:space="preserve">. </w:t>
      </w:r>
      <w:r w:rsidRPr="003651D9">
        <w:t>Actor D is the SCP.</w:t>
      </w:r>
      <w:r w:rsidR="00865616" w:rsidRPr="003651D9">
        <w:t>”</w:t>
      </w:r>
      <w:r w:rsidR="00887E40" w:rsidRPr="003651D9">
        <w:t>)</w:t>
      </w:r>
      <w:r w:rsidR="00CD4D46" w:rsidRPr="003651D9">
        <w:t>.</w:t>
      </w:r>
      <w:r w:rsidRPr="003651D9">
        <w:t>&gt;</w:t>
      </w:r>
    </w:p>
    <w:p w14:paraId="35E3087E" w14:textId="77777777" w:rsidR="006C371A" w:rsidRPr="003651D9" w:rsidRDefault="006C371A" w:rsidP="00597DB2">
      <w:pPr>
        <w:pStyle w:val="AuthorInstructions"/>
      </w:pPr>
      <w:r w:rsidRPr="003651D9">
        <w:t>&lt;Continue profiling the message by providing guidance or constraints on how the message parameters are populated, how the payload is encoded, how the message is structured and what the contents mean</w:t>
      </w:r>
      <w:r w:rsidR="00887E40" w:rsidRPr="003651D9">
        <w:t xml:space="preserve">. </w:t>
      </w:r>
      <w:r w:rsidRPr="003651D9">
        <w:t>These message semantics should both help the sender to construct the message and the receiver to interpret the message.&gt;</w:t>
      </w:r>
    </w:p>
    <w:p w14:paraId="61C99680" w14:textId="44324C1B" w:rsidR="00CF283F" w:rsidRPr="003651D9" w:rsidRDefault="00303E20" w:rsidP="00303E20">
      <w:pPr>
        <w:pStyle w:val="Heading5"/>
        <w:numPr>
          <w:ilvl w:val="0"/>
          <w:numId w:val="0"/>
        </w:numPr>
        <w:rPr>
          <w:noProof w:val="0"/>
        </w:rPr>
      </w:pPr>
      <w:bookmarkStart w:id="138" w:name="_Toc445200559"/>
      <w:r w:rsidRPr="003651D9">
        <w:rPr>
          <w:noProof w:val="0"/>
        </w:rPr>
        <w:t>3</w:t>
      </w:r>
      <w:r w:rsidR="00CF283F" w:rsidRPr="003651D9">
        <w:rPr>
          <w:noProof w:val="0"/>
        </w:rPr>
        <w:t>.Y</w:t>
      </w:r>
      <w:ins w:id="139" w:author="Cole, George" w:date="2016-03-08T11:38:00Z">
        <w:r w:rsidR="00A84DE6">
          <w:rPr>
            <w:noProof w:val="0"/>
          </w:rPr>
          <w:t>1</w:t>
        </w:r>
      </w:ins>
      <w:r w:rsidR="00CF283F" w:rsidRPr="003651D9">
        <w:rPr>
          <w:noProof w:val="0"/>
        </w:rPr>
        <w:t>.4.1.3 Expected Actions</w:t>
      </w:r>
      <w:bookmarkEnd w:id="138"/>
    </w:p>
    <w:p w14:paraId="0D9F8658" w14:textId="77777777" w:rsidR="00CF283F" w:rsidRPr="003651D9" w:rsidRDefault="00DD13DB" w:rsidP="00597DB2">
      <w:pPr>
        <w:pStyle w:val="AuthorInstructions"/>
      </w:pPr>
      <w:r w:rsidRPr="003651D9">
        <w:t>&lt;D</w:t>
      </w:r>
      <w:r w:rsidR="00CF283F" w:rsidRPr="003651D9">
        <w:t xml:space="preserve">escription of the actions expected </w:t>
      </w:r>
      <w:r w:rsidR="00B43198" w:rsidRPr="003651D9">
        <w:t xml:space="preserve">to be taken as a result of sending or receiving </w:t>
      </w:r>
      <w:r w:rsidR="00CF283F" w:rsidRPr="003651D9">
        <w:t xml:space="preserve">this </w:t>
      </w:r>
      <w:r w:rsidR="00680648" w:rsidRPr="003651D9">
        <w:t>message</w:t>
      </w:r>
      <w:r w:rsidRPr="003651D9">
        <w:t>.</w:t>
      </w:r>
      <w:r w:rsidR="00CF283F" w:rsidRPr="003651D9">
        <w:t>&gt;</w:t>
      </w:r>
    </w:p>
    <w:p w14:paraId="3BF18947" w14:textId="77777777" w:rsidR="006C371A" w:rsidRPr="003651D9" w:rsidRDefault="006C371A" w:rsidP="00597DB2">
      <w:pPr>
        <w:pStyle w:val="AuthorInstructions"/>
      </w:pPr>
      <w:r w:rsidRPr="003651D9">
        <w:lastRenderedPageBreak/>
        <w:t>&lt;Describe what the receiver is expected/required to do upon receiving this message. &gt;</w:t>
      </w:r>
    </w:p>
    <w:p w14:paraId="3C2C422F" w14:textId="77777777" w:rsidR="006C371A" w:rsidRPr="003651D9" w:rsidRDefault="006C371A" w:rsidP="00597DB2">
      <w:pPr>
        <w:pStyle w:val="AuthorInstructions"/>
      </w:pPr>
      <w:r w:rsidRPr="003651D9">
        <w:t>&lt;Avoid re-iterating the transaction sequencing specified in the Profile Process Flows as expected actions internal to the transaction</w:t>
      </w:r>
      <w:r w:rsidR="00887E40" w:rsidRPr="003651D9">
        <w:t xml:space="preserve">. </w:t>
      </w:r>
      <w:r w:rsidRPr="003651D9">
        <w:t>Doing so prevents this transaction being re-used in other contexts.&gt;</w:t>
      </w:r>
    </w:p>
    <w:p w14:paraId="08F3D34E" w14:textId="77777777" w:rsidR="00DD13DB" w:rsidRPr="003651D9" w:rsidRDefault="00DD13DB" w:rsidP="00597DB2">
      <w:pPr>
        <w:pStyle w:val="AuthorInstructions"/>
      </w:pPr>
      <w:r w:rsidRPr="003651D9">
        <w:t>&lt;Explicitly define any expected action based on the multiplicity of an actor(s), if applicable.&gt;</w:t>
      </w:r>
    </w:p>
    <w:p w14:paraId="0CFDFCBB" w14:textId="5997EDB8" w:rsidR="009B048D" w:rsidRPr="003651D9" w:rsidRDefault="009B048D" w:rsidP="009B048D">
      <w:pPr>
        <w:pStyle w:val="Heading4"/>
        <w:numPr>
          <w:ilvl w:val="0"/>
          <w:numId w:val="0"/>
        </w:numPr>
        <w:rPr>
          <w:noProof w:val="0"/>
        </w:rPr>
      </w:pPr>
      <w:bookmarkStart w:id="140" w:name="_Toc445200560"/>
      <w:r w:rsidRPr="003651D9">
        <w:rPr>
          <w:noProof w:val="0"/>
        </w:rPr>
        <w:t>3</w:t>
      </w:r>
      <w:r w:rsidR="003B2A2B" w:rsidRPr="003651D9">
        <w:rPr>
          <w:noProof w:val="0"/>
        </w:rPr>
        <w:t>.Y</w:t>
      </w:r>
      <w:ins w:id="141" w:author="Cole, George" w:date="2016-03-08T11:38:00Z">
        <w:r w:rsidR="00A84DE6">
          <w:rPr>
            <w:noProof w:val="0"/>
          </w:rPr>
          <w:t>1</w:t>
        </w:r>
      </w:ins>
      <w:r w:rsidR="003B2A2B" w:rsidRPr="003651D9">
        <w:rPr>
          <w:noProof w:val="0"/>
        </w:rPr>
        <w:t>.4.2</w:t>
      </w:r>
      <w:r w:rsidR="00DD13DB" w:rsidRPr="003651D9">
        <w:rPr>
          <w:noProof w:val="0"/>
        </w:rPr>
        <w:t xml:space="preserve"> &lt;Message </w:t>
      </w:r>
      <w:r w:rsidR="003B2A2B" w:rsidRPr="003651D9">
        <w:rPr>
          <w:noProof w:val="0"/>
        </w:rPr>
        <w:t>2</w:t>
      </w:r>
      <w:r w:rsidRPr="003651D9">
        <w:rPr>
          <w:noProof w:val="0"/>
        </w:rPr>
        <w:t xml:space="preserve"> Name&gt;</w:t>
      </w:r>
      <w:bookmarkEnd w:id="140"/>
    </w:p>
    <w:p w14:paraId="06D5378D" w14:textId="77777777" w:rsidR="007A676E" w:rsidRPr="003651D9" w:rsidRDefault="007A676E" w:rsidP="00597DB2">
      <w:pPr>
        <w:pStyle w:val="AuthorInstructions"/>
      </w:pPr>
      <w:r w:rsidRPr="003651D9">
        <w:t>&lt;One or two sentence summary of what Message 2 accomplishes typically relating the message to the relevant standard. Avoid shall language in this upper level section</w:t>
      </w:r>
      <w:r w:rsidR="00887E40" w:rsidRPr="003651D9">
        <w:t xml:space="preserve">. </w:t>
      </w:r>
      <w:r w:rsidRPr="003651D9">
        <w:t>Do not duplicate the triggers, encoding, semantics, standards used, or expected actions</w:t>
      </w:r>
      <w:r w:rsidR="00887E40" w:rsidRPr="003651D9">
        <w:t xml:space="preserve">. </w:t>
      </w:r>
      <w:r w:rsidRPr="003651D9">
        <w:t>Those belong in the following sections.&gt;</w:t>
      </w:r>
    </w:p>
    <w:p w14:paraId="3CC0D6BE" w14:textId="77777777" w:rsidR="007A676E" w:rsidRPr="003651D9" w:rsidRDefault="007A676E" w:rsidP="00597DB2">
      <w:pPr>
        <w:pStyle w:val="AuthorInstructions"/>
      </w:pPr>
      <w:r w:rsidRPr="003651D9">
        <w:t>&lt;Explicitly state if the multiplicity of an actor may be greater than one; i.e., if an actor (whether it is a client or server) can expect this message from a single source or multiple sources.&gt;</w:t>
      </w:r>
    </w:p>
    <w:p w14:paraId="4CFB0B8B" w14:textId="77777777" w:rsidR="009B048D" w:rsidRPr="003651D9" w:rsidRDefault="006C371A" w:rsidP="00597DB2">
      <w:pPr>
        <w:pStyle w:val="AuthorInstructions"/>
      </w:pPr>
      <w:r w:rsidRPr="003651D9">
        <w:t>&lt;</w:t>
      </w:r>
      <w:r w:rsidR="007773C8" w:rsidRPr="003651D9">
        <w:t>R</w:t>
      </w:r>
      <w:r w:rsidR="003B2A2B" w:rsidRPr="003651D9">
        <w:t>epeat this section as necessary based on the number of messages in the interaction diagram</w:t>
      </w:r>
      <w:r w:rsidR="00DD13DB" w:rsidRPr="003651D9">
        <w:t>.</w:t>
      </w:r>
      <w:r w:rsidR="009B048D" w:rsidRPr="003651D9">
        <w:t>&gt;</w:t>
      </w:r>
    </w:p>
    <w:p w14:paraId="55F6A923" w14:textId="562E622B" w:rsidR="009B048D" w:rsidRPr="003651D9" w:rsidRDefault="009B048D" w:rsidP="009B048D">
      <w:pPr>
        <w:pStyle w:val="Heading5"/>
        <w:numPr>
          <w:ilvl w:val="0"/>
          <w:numId w:val="0"/>
        </w:numPr>
        <w:rPr>
          <w:noProof w:val="0"/>
        </w:rPr>
      </w:pPr>
      <w:bookmarkStart w:id="142" w:name="_Toc445200561"/>
      <w:r w:rsidRPr="003651D9">
        <w:rPr>
          <w:noProof w:val="0"/>
        </w:rPr>
        <w:t>3.Y</w:t>
      </w:r>
      <w:ins w:id="143" w:author="Cole, George" w:date="2016-03-08T11:38:00Z">
        <w:r w:rsidR="00A84DE6">
          <w:rPr>
            <w:noProof w:val="0"/>
          </w:rPr>
          <w:t>1</w:t>
        </w:r>
      </w:ins>
      <w:r w:rsidRPr="003651D9">
        <w:rPr>
          <w:noProof w:val="0"/>
        </w:rPr>
        <w:t>.4.</w:t>
      </w:r>
      <w:r w:rsidR="006D768F" w:rsidRPr="003651D9">
        <w:rPr>
          <w:noProof w:val="0"/>
        </w:rPr>
        <w:t>2</w:t>
      </w:r>
      <w:r w:rsidRPr="003651D9">
        <w:rPr>
          <w:noProof w:val="0"/>
        </w:rPr>
        <w:t>.1 Trigger Events</w:t>
      </w:r>
      <w:bookmarkEnd w:id="142"/>
    </w:p>
    <w:p w14:paraId="72C39527" w14:textId="77777777" w:rsidR="007A676E" w:rsidRPr="003651D9" w:rsidRDefault="007A676E" w:rsidP="00597DB2">
      <w:pPr>
        <w:pStyle w:val="AuthorInstructions"/>
      </w:pPr>
      <w:r w:rsidRPr="003651D9">
        <w:t>&lt;Description of the real world events that cause the sender (Actor A) to send Message 1</w:t>
      </w:r>
      <w:r w:rsidR="00887E40" w:rsidRPr="003651D9">
        <w:t>(e.g., an</w:t>
      </w:r>
      <w:r w:rsidRPr="003651D9">
        <w:t xml:space="preserve"> operator or an automated function determines that a new workitem is needed</w:t>
      </w:r>
      <w:r w:rsidR="00887E40" w:rsidRPr="003651D9">
        <w:t>)</w:t>
      </w:r>
      <w:r w:rsidRPr="003651D9">
        <w:t>.&gt;</w:t>
      </w:r>
    </w:p>
    <w:p w14:paraId="543DF985" w14:textId="45E61668" w:rsidR="009B048D" w:rsidRPr="003651D9" w:rsidRDefault="009B048D" w:rsidP="009B048D">
      <w:pPr>
        <w:pStyle w:val="Heading5"/>
        <w:numPr>
          <w:ilvl w:val="0"/>
          <w:numId w:val="0"/>
        </w:numPr>
        <w:rPr>
          <w:noProof w:val="0"/>
        </w:rPr>
      </w:pPr>
      <w:bookmarkStart w:id="144" w:name="_Toc445200562"/>
      <w:r w:rsidRPr="003651D9">
        <w:rPr>
          <w:noProof w:val="0"/>
        </w:rPr>
        <w:t>3</w:t>
      </w:r>
      <w:r w:rsidR="006D768F" w:rsidRPr="003651D9">
        <w:rPr>
          <w:noProof w:val="0"/>
        </w:rPr>
        <w:t>.Y</w:t>
      </w:r>
      <w:ins w:id="145" w:author="Cole, George" w:date="2016-03-08T11:38:00Z">
        <w:r w:rsidR="00A84DE6">
          <w:rPr>
            <w:noProof w:val="0"/>
          </w:rPr>
          <w:t>1</w:t>
        </w:r>
      </w:ins>
      <w:r w:rsidR="006D768F" w:rsidRPr="003651D9">
        <w:rPr>
          <w:noProof w:val="0"/>
        </w:rPr>
        <w:t>.4.2</w:t>
      </w:r>
      <w:r w:rsidRPr="003651D9">
        <w:rPr>
          <w:noProof w:val="0"/>
        </w:rPr>
        <w:t>.2 Message Semantics</w:t>
      </w:r>
      <w:bookmarkEnd w:id="144"/>
    </w:p>
    <w:p w14:paraId="689A42FF" w14:textId="77777777" w:rsidR="007A676E" w:rsidRPr="003651D9" w:rsidRDefault="007A676E" w:rsidP="00597DB2">
      <w:pPr>
        <w:pStyle w:val="AuthorInstructions"/>
      </w:pPr>
      <w:r w:rsidRPr="003651D9">
        <w:t xml:space="preserve">&lt;Detailed description of the meaning, structure and contents of </w:t>
      </w:r>
      <w:r w:rsidR="00CD4D46" w:rsidRPr="003651D9">
        <w:t>the message</w:t>
      </w:r>
      <w:r w:rsidR="00865616" w:rsidRPr="003651D9">
        <w:t>, including</w:t>
      </w:r>
      <w:r w:rsidRPr="003651D9">
        <w:t xml:space="preserve"> any IHE specific clarifications of the message format, attributes, etc.&gt;</w:t>
      </w:r>
    </w:p>
    <w:p w14:paraId="01092F1F" w14:textId="77777777" w:rsidR="007A676E" w:rsidRPr="003651D9" w:rsidRDefault="007A676E" w:rsidP="00597DB2">
      <w:pPr>
        <w:pStyle w:val="AuthorInstructions"/>
      </w:pPr>
      <w:r w:rsidRPr="003651D9">
        <w:t>&lt;Start by describing the standard underlying the message and how the participating actors are mappe</w:t>
      </w:r>
      <w:r w:rsidR="00887E40" w:rsidRPr="003651D9">
        <w:t xml:space="preserve">d (e.g., </w:t>
      </w:r>
      <w:r w:rsidR="00865616" w:rsidRPr="003651D9">
        <w:t>“</w:t>
      </w:r>
      <w:r w:rsidR="00887E40" w:rsidRPr="003651D9">
        <w:t>T</w:t>
      </w:r>
      <w:r w:rsidRPr="003651D9">
        <w:t>his message is a DICOM C-FIND Request</w:t>
      </w:r>
      <w:r w:rsidR="00887E40" w:rsidRPr="003651D9">
        <w:t xml:space="preserve">. </w:t>
      </w:r>
      <w:r w:rsidRPr="003651D9">
        <w:t>Actor A is the SCU</w:t>
      </w:r>
      <w:r w:rsidR="00887E40" w:rsidRPr="003651D9">
        <w:t xml:space="preserve">. </w:t>
      </w:r>
      <w:r w:rsidRPr="003651D9">
        <w:t>Actor D is the SCP</w:t>
      </w:r>
      <w:r w:rsidR="00887E40" w:rsidRPr="003651D9">
        <w:t>.</w:t>
      </w:r>
      <w:r w:rsidR="00865616" w:rsidRPr="003651D9">
        <w:t>”</w:t>
      </w:r>
      <w:r w:rsidR="00887E40" w:rsidRPr="003651D9">
        <w:t>)</w:t>
      </w:r>
      <w:r w:rsidR="00CD4D46" w:rsidRPr="003651D9">
        <w:t>.</w:t>
      </w:r>
      <w:r w:rsidRPr="003651D9">
        <w:t>&gt;</w:t>
      </w:r>
    </w:p>
    <w:p w14:paraId="58615CC0" w14:textId="77777777" w:rsidR="007A676E" w:rsidRPr="003651D9" w:rsidRDefault="007A676E" w:rsidP="00597DB2">
      <w:pPr>
        <w:pStyle w:val="AuthorInstructions"/>
      </w:pPr>
      <w:r w:rsidRPr="003651D9">
        <w:t>&lt;Continue profiling the message by providing guidance or constraints on how the message parameters are populated, how the payload is encoded, how the message is structured and what the contents mean</w:t>
      </w:r>
      <w:r w:rsidR="00887E40" w:rsidRPr="003651D9">
        <w:t xml:space="preserve">. </w:t>
      </w:r>
      <w:r w:rsidRPr="003651D9">
        <w:t>These message semantics should both help the sender to construct the message and the receiver to interpret the message.&gt;</w:t>
      </w:r>
    </w:p>
    <w:p w14:paraId="2A301D33" w14:textId="07B773DB" w:rsidR="009B048D" w:rsidRPr="003651D9" w:rsidRDefault="009B048D" w:rsidP="009B048D">
      <w:pPr>
        <w:pStyle w:val="Heading5"/>
        <w:numPr>
          <w:ilvl w:val="0"/>
          <w:numId w:val="0"/>
        </w:numPr>
        <w:rPr>
          <w:noProof w:val="0"/>
        </w:rPr>
      </w:pPr>
      <w:bookmarkStart w:id="146" w:name="_Toc445200563"/>
      <w:r w:rsidRPr="003651D9">
        <w:rPr>
          <w:noProof w:val="0"/>
        </w:rPr>
        <w:t>3</w:t>
      </w:r>
      <w:r w:rsidR="006D768F" w:rsidRPr="003651D9">
        <w:rPr>
          <w:noProof w:val="0"/>
        </w:rPr>
        <w:t>.Y</w:t>
      </w:r>
      <w:ins w:id="147" w:author="Cole, George" w:date="2016-03-08T11:38:00Z">
        <w:r w:rsidR="00A84DE6">
          <w:rPr>
            <w:noProof w:val="0"/>
          </w:rPr>
          <w:t>1</w:t>
        </w:r>
      </w:ins>
      <w:r w:rsidR="006D768F" w:rsidRPr="003651D9">
        <w:rPr>
          <w:noProof w:val="0"/>
        </w:rPr>
        <w:t>.4.2</w:t>
      </w:r>
      <w:r w:rsidRPr="003651D9">
        <w:rPr>
          <w:noProof w:val="0"/>
        </w:rPr>
        <w:t>.3 Expected Actions</w:t>
      </w:r>
      <w:bookmarkEnd w:id="146"/>
    </w:p>
    <w:p w14:paraId="12DCFE9A" w14:textId="77777777" w:rsidR="007A676E" w:rsidRPr="003651D9" w:rsidRDefault="007A676E" w:rsidP="00597DB2">
      <w:pPr>
        <w:pStyle w:val="AuthorInstructions"/>
      </w:pPr>
      <w:r w:rsidRPr="003651D9">
        <w:t>&lt;Description of the actions expected to be taken as a result of sending or receiving this message.&gt;</w:t>
      </w:r>
    </w:p>
    <w:p w14:paraId="432021F4" w14:textId="77777777" w:rsidR="007A676E" w:rsidRPr="003651D9" w:rsidRDefault="007A676E" w:rsidP="00597DB2">
      <w:pPr>
        <w:pStyle w:val="AuthorInstructions"/>
      </w:pPr>
      <w:r w:rsidRPr="003651D9">
        <w:t>&lt;Describe what the receiver is expected/required to do upon receiving this message. &gt;</w:t>
      </w:r>
    </w:p>
    <w:p w14:paraId="42C35679" w14:textId="77777777" w:rsidR="007A676E" w:rsidRPr="003651D9" w:rsidRDefault="007A676E" w:rsidP="00597DB2">
      <w:pPr>
        <w:pStyle w:val="AuthorInstructions"/>
      </w:pPr>
      <w:r w:rsidRPr="003651D9">
        <w:t>&lt;Avoid re-iterating the transaction sequencing specified in the Profile Process Flows as expected actions internal to the transaction</w:t>
      </w:r>
      <w:r w:rsidR="00887E40" w:rsidRPr="003651D9">
        <w:t xml:space="preserve">. </w:t>
      </w:r>
      <w:r w:rsidRPr="003651D9">
        <w:t>Doing so prevents this transaction being re-used in other contexts.&gt;</w:t>
      </w:r>
    </w:p>
    <w:p w14:paraId="5AD928B6" w14:textId="77777777" w:rsidR="00DD13DB" w:rsidRPr="003651D9" w:rsidRDefault="00DD13DB" w:rsidP="00597DB2">
      <w:pPr>
        <w:pStyle w:val="AuthorInstructions"/>
      </w:pPr>
      <w:r w:rsidRPr="003651D9">
        <w:t>&lt;Explicitly define any expected action based on the multiplicity of an actor(s), if applicable.&gt;</w:t>
      </w:r>
    </w:p>
    <w:p w14:paraId="57FBB644" w14:textId="52F6B9FB" w:rsidR="00303E20" w:rsidRPr="003651D9" w:rsidRDefault="00303E20" w:rsidP="009E34B7">
      <w:pPr>
        <w:pStyle w:val="Heading3"/>
        <w:numPr>
          <w:ilvl w:val="0"/>
          <w:numId w:val="0"/>
        </w:numPr>
        <w:rPr>
          <w:noProof w:val="0"/>
        </w:rPr>
      </w:pPr>
      <w:bookmarkStart w:id="148" w:name="_Toc445200564"/>
      <w:r w:rsidRPr="003651D9">
        <w:rPr>
          <w:noProof w:val="0"/>
        </w:rPr>
        <w:lastRenderedPageBreak/>
        <w:t>3.Y</w:t>
      </w:r>
      <w:ins w:id="149" w:author="Cole, George" w:date="2016-03-08T11:38:00Z">
        <w:r w:rsidR="00A84DE6">
          <w:rPr>
            <w:noProof w:val="0"/>
          </w:rPr>
          <w:t>1</w:t>
        </w:r>
      </w:ins>
      <w:r w:rsidRPr="003651D9">
        <w:rPr>
          <w:noProof w:val="0"/>
        </w:rPr>
        <w:t>.</w:t>
      </w:r>
      <w:r w:rsidR="00680648" w:rsidRPr="003651D9">
        <w:rPr>
          <w:noProof w:val="0"/>
        </w:rPr>
        <w:t>5</w:t>
      </w:r>
      <w:r w:rsidRPr="003651D9">
        <w:rPr>
          <w:noProof w:val="0"/>
        </w:rPr>
        <w:t xml:space="preserve"> Security Considerations</w:t>
      </w:r>
      <w:bookmarkEnd w:id="148"/>
    </w:p>
    <w:p w14:paraId="6E8C3AF9" w14:textId="77777777" w:rsidR="00680648" w:rsidRPr="003651D9" w:rsidRDefault="00303E20" w:rsidP="00597DB2">
      <w:pPr>
        <w:pStyle w:val="AuthorInstructions"/>
      </w:pPr>
      <w:r w:rsidRPr="003651D9">
        <w:t>&lt;</w:t>
      </w:r>
      <w:r w:rsidR="00DD13DB" w:rsidRPr="003651D9">
        <w:t>D</w:t>
      </w:r>
      <w:r w:rsidRPr="003651D9">
        <w:t>escription of the transaction specific security consideratio</w:t>
      </w:r>
      <w:r w:rsidR="00C56183" w:rsidRPr="003651D9">
        <w:t>n</w:t>
      </w:r>
      <w:r w:rsidR="00865616" w:rsidRPr="003651D9">
        <w:t>; s</w:t>
      </w:r>
      <w:r w:rsidRPr="003651D9">
        <w:t>uch as use of security profiles</w:t>
      </w:r>
      <w:r w:rsidR="007E5B51" w:rsidRPr="003651D9">
        <w:t>.</w:t>
      </w:r>
      <w:r w:rsidR="00680648" w:rsidRPr="003651D9">
        <w:t>&gt;</w:t>
      </w:r>
    </w:p>
    <w:p w14:paraId="14BF4E5B" w14:textId="08CE128F" w:rsidR="00680648" w:rsidRPr="003651D9" w:rsidRDefault="00680648" w:rsidP="009E34B7">
      <w:pPr>
        <w:pStyle w:val="Heading4"/>
        <w:numPr>
          <w:ilvl w:val="0"/>
          <w:numId w:val="0"/>
        </w:numPr>
        <w:rPr>
          <w:noProof w:val="0"/>
        </w:rPr>
      </w:pPr>
      <w:bookmarkStart w:id="150" w:name="_Toc445200565"/>
      <w:r w:rsidRPr="003651D9">
        <w:rPr>
          <w:noProof w:val="0"/>
        </w:rPr>
        <w:t>3.Y</w:t>
      </w:r>
      <w:ins w:id="151" w:author="Cole, George" w:date="2016-03-08T11:38:00Z">
        <w:r w:rsidR="00A84DE6">
          <w:rPr>
            <w:noProof w:val="0"/>
          </w:rPr>
          <w:t>1</w:t>
        </w:r>
      </w:ins>
      <w:r w:rsidRPr="003651D9">
        <w:rPr>
          <w:noProof w:val="0"/>
        </w:rPr>
        <w:t>.5.1 Security Audit Considerations</w:t>
      </w:r>
      <w:bookmarkEnd w:id="150"/>
    </w:p>
    <w:p w14:paraId="0A2DC21E" w14:textId="77777777" w:rsidR="00303E20" w:rsidRPr="003651D9" w:rsidRDefault="00680648" w:rsidP="00597DB2">
      <w:pPr>
        <w:pStyle w:val="AuthorInstructions"/>
      </w:pPr>
      <w:r w:rsidRPr="003651D9">
        <w:t>&lt;</w:t>
      </w:r>
      <w:r w:rsidR="007E5B51" w:rsidRPr="003651D9">
        <w:t xml:space="preserve">This section should </w:t>
      </w:r>
      <w:r w:rsidR="005C50BF" w:rsidRPr="003651D9">
        <w:t>identify</w:t>
      </w:r>
      <w:r w:rsidR="007E5B51" w:rsidRPr="003651D9">
        <w:t xml:space="preserve"> any specific ATNA security audit event that is associated with this transaction and requirements on the encoding of that </w:t>
      </w:r>
      <w:r w:rsidR="00303E20" w:rsidRPr="003651D9">
        <w:t>audit event.</w:t>
      </w:r>
      <w:r w:rsidR="007E5B51" w:rsidRPr="003651D9">
        <w:t xml:space="preserve"> </w:t>
      </w:r>
      <w:r w:rsidR="00303E20" w:rsidRPr="003651D9">
        <w:t>&gt;</w:t>
      </w:r>
    </w:p>
    <w:p w14:paraId="187CB033" w14:textId="70AD4CBD" w:rsidR="00680648" w:rsidRPr="003651D9" w:rsidRDefault="00680648" w:rsidP="00680648">
      <w:pPr>
        <w:pStyle w:val="Heading5"/>
        <w:numPr>
          <w:ilvl w:val="0"/>
          <w:numId w:val="0"/>
        </w:numPr>
        <w:rPr>
          <w:noProof w:val="0"/>
        </w:rPr>
      </w:pPr>
      <w:bookmarkStart w:id="152" w:name="_Toc445200566"/>
      <w:r w:rsidRPr="003651D9">
        <w:rPr>
          <w:noProof w:val="0"/>
        </w:rPr>
        <w:t>3.Y</w:t>
      </w:r>
      <w:ins w:id="153" w:author="Cole, George" w:date="2016-03-08T11:38:00Z">
        <w:r w:rsidR="00A84DE6">
          <w:rPr>
            <w:noProof w:val="0"/>
          </w:rPr>
          <w:t>1</w:t>
        </w:r>
      </w:ins>
      <w:r w:rsidRPr="003651D9">
        <w:rPr>
          <w:noProof w:val="0"/>
        </w:rPr>
        <w:t xml:space="preserve">.5.1.(z) </w:t>
      </w:r>
      <w:r w:rsidR="00865616" w:rsidRPr="003651D9">
        <w:rPr>
          <w:noProof w:val="0"/>
        </w:rPr>
        <w:t>&lt;</w:t>
      </w:r>
      <w:r w:rsidRPr="003651D9">
        <w:rPr>
          <w:noProof w:val="0"/>
        </w:rPr>
        <w:t>Actor</w:t>
      </w:r>
      <w:r w:rsidR="00865616" w:rsidRPr="003651D9">
        <w:rPr>
          <w:noProof w:val="0"/>
        </w:rPr>
        <w:t>&gt;</w:t>
      </w:r>
      <w:r w:rsidRPr="003651D9">
        <w:rPr>
          <w:noProof w:val="0"/>
        </w:rPr>
        <w:t xml:space="preserve"> Specific Security Considerations</w:t>
      </w:r>
      <w:bookmarkEnd w:id="152"/>
    </w:p>
    <w:p w14:paraId="0534B6F5" w14:textId="754A31C6" w:rsidR="002623D3" w:rsidRDefault="00680648" w:rsidP="00597DB2">
      <w:pPr>
        <w:pStyle w:val="AuthorInstructions"/>
        <w:rPr>
          <w:ins w:id="154" w:author="Cole, George" w:date="2016-03-08T11:41:00Z"/>
        </w:rPr>
      </w:pPr>
      <w:r w:rsidRPr="003651D9">
        <w:t xml:space="preserve">&lt;This section should </w:t>
      </w:r>
      <w:r w:rsidR="007773C8" w:rsidRPr="003651D9">
        <w:t>specify</w:t>
      </w:r>
      <w:r w:rsidRPr="003651D9">
        <w:t xml:space="preserve"> any specific security considerations on an Actor by Actor basis.&gt;</w:t>
      </w:r>
    </w:p>
    <w:p w14:paraId="390D40CF" w14:textId="77777777" w:rsidR="002623D3" w:rsidRDefault="002623D3" w:rsidP="00597DB2">
      <w:pPr>
        <w:pStyle w:val="AuthorInstructions"/>
        <w:rPr>
          <w:ins w:id="155" w:author="Cole, George" w:date="2016-03-08T11:41:00Z"/>
        </w:rPr>
      </w:pPr>
    </w:p>
    <w:p w14:paraId="3447B3E5" w14:textId="574B690A" w:rsidR="002623D3" w:rsidRPr="003651D9" w:rsidRDefault="002623D3" w:rsidP="002623D3">
      <w:pPr>
        <w:pStyle w:val="Heading2"/>
        <w:numPr>
          <w:ilvl w:val="0"/>
          <w:numId w:val="0"/>
        </w:numPr>
        <w:rPr>
          <w:ins w:id="156" w:author="Cole, George" w:date="2016-03-08T11:41:00Z"/>
          <w:i/>
        </w:rPr>
      </w:pPr>
      <w:ins w:id="157" w:author="Cole, George" w:date="2016-03-08T11:43:00Z">
        <w:r>
          <w:rPr>
            <w:noProof w:val="0"/>
          </w:rPr>
          <w:t>3.Y2</w:t>
        </w:r>
      </w:ins>
      <w:ins w:id="158" w:author="Cole, George" w:date="2016-03-08T11:41:00Z">
        <w:r w:rsidRPr="003651D9">
          <w:rPr>
            <w:noProof w:val="0"/>
          </w:rPr>
          <w:t xml:space="preserve"> </w:t>
        </w:r>
      </w:ins>
      <w:ins w:id="159" w:author="Cole, George" w:date="2016-03-08T11:44:00Z">
        <w:r w:rsidR="000E3338">
          <w:rPr>
            <w:noProof w:val="0"/>
          </w:rPr>
          <w:t>Retrieve</w:t>
        </w:r>
      </w:ins>
      <w:ins w:id="160" w:author="Cole, George" w:date="2016-03-08T11:41:00Z">
        <w:r w:rsidR="000E3338">
          <w:rPr>
            <w:noProof w:val="0"/>
          </w:rPr>
          <w:t xml:space="preserve"> Care Plan [PCC-Y2</w:t>
        </w:r>
        <w:r>
          <w:rPr>
            <w:noProof w:val="0"/>
          </w:rPr>
          <w:t>]</w:t>
        </w:r>
      </w:ins>
    </w:p>
    <w:p w14:paraId="3DCD2598" w14:textId="5807B47B" w:rsidR="002623D3" w:rsidRPr="003651D9" w:rsidRDefault="002623D3" w:rsidP="002623D3">
      <w:pPr>
        <w:pStyle w:val="Heading3"/>
        <w:numPr>
          <w:ilvl w:val="0"/>
          <w:numId w:val="0"/>
        </w:numPr>
        <w:rPr>
          <w:ins w:id="161" w:author="Cole, George" w:date="2016-03-08T11:41:00Z"/>
          <w:noProof w:val="0"/>
        </w:rPr>
      </w:pPr>
      <w:ins w:id="162" w:author="Cole, George" w:date="2016-03-08T11:43:00Z">
        <w:r>
          <w:rPr>
            <w:noProof w:val="0"/>
          </w:rPr>
          <w:t>3.Y2</w:t>
        </w:r>
      </w:ins>
      <w:ins w:id="163" w:author="Cole, George" w:date="2016-03-08T11:41:00Z">
        <w:r w:rsidRPr="003651D9">
          <w:rPr>
            <w:noProof w:val="0"/>
          </w:rPr>
          <w:t>.1 Scope</w:t>
        </w:r>
      </w:ins>
    </w:p>
    <w:p w14:paraId="0228040D" w14:textId="77777777" w:rsidR="002623D3" w:rsidRPr="003651D9" w:rsidRDefault="002623D3" w:rsidP="002623D3">
      <w:pPr>
        <w:pStyle w:val="BodyText"/>
        <w:rPr>
          <w:ins w:id="164" w:author="Cole, George" w:date="2016-03-08T11:41:00Z"/>
        </w:rPr>
      </w:pPr>
      <w:ins w:id="165" w:author="Cole, George" w:date="2016-03-08T11:41:00Z">
        <w:r w:rsidRPr="003651D9">
          <w:t xml:space="preserve">This transaction is used to </w:t>
        </w:r>
        <w:r w:rsidRPr="003651D9">
          <w:rPr>
            <w:i/>
          </w:rPr>
          <w:t>&lt;…describe what is accomplished by using the transaction.</w:t>
        </w:r>
        <w:r>
          <w:rPr>
            <w:i/>
          </w:rPr>
          <w:t xml:space="preserve"> </w:t>
        </w:r>
        <w:r w:rsidRPr="003651D9">
          <w:rPr>
            <w:i/>
          </w:rPr>
          <w:t>Remember that by keeping transactions general/abstract, they can be re-used in a variety of profiles&gt;</w:t>
        </w:r>
      </w:ins>
    </w:p>
    <w:p w14:paraId="5430134E" w14:textId="7DEE4B69" w:rsidR="002623D3" w:rsidRPr="003651D9" w:rsidRDefault="002623D3" w:rsidP="002623D3">
      <w:pPr>
        <w:pStyle w:val="Heading3"/>
        <w:numPr>
          <w:ilvl w:val="0"/>
          <w:numId w:val="0"/>
        </w:numPr>
        <w:rPr>
          <w:ins w:id="166" w:author="Cole, George" w:date="2016-03-08T11:41:00Z"/>
          <w:noProof w:val="0"/>
        </w:rPr>
      </w:pPr>
      <w:ins w:id="167" w:author="Cole, George" w:date="2016-03-08T11:43:00Z">
        <w:r>
          <w:rPr>
            <w:noProof w:val="0"/>
          </w:rPr>
          <w:t>3.Y2</w:t>
        </w:r>
      </w:ins>
      <w:ins w:id="168" w:author="Cole, George" w:date="2016-03-08T11:41:00Z">
        <w:r w:rsidRPr="003651D9">
          <w:rPr>
            <w:noProof w:val="0"/>
          </w:rPr>
          <w:t>.2</w:t>
        </w:r>
        <w:r>
          <w:rPr>
            <w:noProof w:val="0"/>
          </w:rPr>
          <w:t xml:space="preserve"> </w:t>
        </w:r>
        <w:r w:rsidRPr="003651D9">
          <w:rPr>
            <w:noProof w:val="0"/>
          </w:rPr>
          <w:t>Actor Roles</w:t>
        </w:r>
      </w:ins>
    </w:p>
    <w:p w14:paraId="53617419" w14:textId="77777777" w:rsidR="002623D3" w:rsidRPr="003651D9" w:rsidRDefault="002623D3" w:rsidP="002623D3">
      <w:pPr>
        <w:pStyle w:val="AuthorInstructions"/>
        <w:rPr>
          <w:ins w:id="169" w:author="Cole, George" w:date="2016-03-08T11:41:00Z"/>
        </w:rPr>
      </w:pPr>
      <w:ins w:id="170" w:author="Cole, George" w:date="2016-03-08T11:41:00Z">
        <w:r w:rsidRPr="003651D9">
          <w:t>&lt;Optional: if desired, in addition to the table, add a diagram as shown below to illustrate the actors included in this transaction, or delete the diagram altogether.&gt;</w:t>
        </w:r>
      </w:ins>
    </w:p>
    <w:p w14:paraId="5CAFCEFA" w14:textId="77777777" w:rsidR="002623D3" w:rsidRPr="003651D9" w:rsidRDefault="002623D3" w:rsidP="002623D3">
      <w:pPr>
        <w:pStyle w:val="BodyText"/>
        <w:jc w:val="center"/>
        <w:rPr>
          <w:ins w:id="171" w:author="Cole, George" w:date="2016-03-08T11:41:00Z"/>
        </w:rPr>
      </w:pPr>
      <w:ins w:id="172" w:author="Cole, George" w:date="2016-03-08T11:41:00Z">
        <w:r w:rsidRPr="003651D9">
          <w:rPr>
            <w:noProof/>
          </w:rPr>
          <mc:AlternateContent>
            <mc:Choice Requires="wpc">
              <w:drawing>
                <wp:inline distT="0" distB="0" distL="0" distR="0" wp14:anchorId="0ED7ADD1" wp14:editId="0333D0EB">
                  <wp:extent cx="3726180" cy="1539240"/>
                  <wp:effectExtent l="0" t="0" r="0" b="0"/>
                  <wp:docPr id="246" name="Canvas 2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37DF140C" w14:textId="77777777" w:rsidR="002623D3" w:rsidRDefault="002623D3" w:rsidP="002623D3">
                                <w:pPr>
                                  <w:jc w:val="center"/>
                                  <w:rPr>
                                    <w:sz w:val="18"/>
                                  </w:rPr>
                                </w:pPr>
                                <w:r>
                                  <w:rPr>
                                    <w:sz w:val="18"/>
                                  </w:rPr>
                                  <w:t>Transaction Name [DOM-#]</w:t>
                                </w:r>
                              </w:p>
                              <w:p w14:paraId="0410D466" w14:textId="77777777" w:rsidR="002623D3" w:rsidRDefault="002623D3" w:rsidP="002623D3"/>
                              <w:p w14:paraId="14B0FDD6" w14:textId="77777777" w:rsidR="002623D3" w:rsidRDefault="002623D3" w:rsidP="002623D3">
                                <w:pPr>
                                  <w:jc w:val="center"/>
                                  <w:rPr>
                                    <w:sz w:val="18"/>
                                  </w:rPr>
                                </w:pPr>
                                <w:r>
                                  <w:rPr>
                                    <w:sz w:val="18"/>
                                  </w:rPr>
                                  <w:t>Transaction Name [DOM-#]</w:t>
                                </w:r>
                              </w:p>
                            </w:txbxContent>
                          </wps:txbx>
                          <wps:bodyPr rot="0" vert="horz" wrap="square" lIns="0" tIns="9144" rIns="0" bIns="9144" anchor="t" anchorCtr="0" upright="1">
                            <a:noAutofit/>
                          </wps:bodyPr>
                        </wps:wsp>
                        <wps:wsp>
                          <wps:cNvPr id="20"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4DC37B97" w14:textId="77777777" w:rsidR="002623D3" w:rsidRDefault="002623D3" w:rsidP="002623D3">
                                <w:pPr>
                                  <w:rPr>
                                    <w:sz w:val="18"/>
                                  </w:rPr>
                                </w:pPr>
                                <w:r>
                                  <w:rPr>
                                    <w:sz w:val="18"/>
                                  </w:rPr>
                                  <w:t>Actor ABC</w:t>
                                </w:r>
                              </w:p>
                              <w:p w14:paraId="5F6936F5" w14:textId="77777777" w:rsidR="002623D3" w:rsidRDefault="002623D3" w:rsidP="002623D3"/>
                              <w:p w14:paraId="626E2C72" w14:textId="77777777" w:rsidR="002623D3" w:rsidRDefault="002623D3" w:rsidP="002623D3">
                                <w:pPr>
                                  <w:rPr>
                                    <w:sz w:val="18"/>
                                  </w:rPr>
                                </w:pPr>
                                <w:r>
                                  <w:rPr>
                                    <w:sz w:val="18"/>
                                  </w:rPr>
                                  <w:t>Actor ABC</w:t>
                                </w:r>
                              </w:p>
                            </w:txbxContent>
                          </wps:txbx>
                          <wps:bodyPr rot="0" vert="horz" wrap="square" lIns="91440" tIns="45720" rIns="91440" bIns="45720" anchor="t" anchorCtr="0" upright="1">
                            <a:noAutofit/>
                          </wps:bodyPr>
                        </wps:wsp>
                        <wps:wsp>
                          <wps:cNvPr id="21"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59478FF7" w14:textId="77777777" w:rsidR="002623D3" w:rsidRDefault="002623D3" w:rsidP="002623D3">
                                <w:pPr>
                                  <w:rPr>
                                    <w:sz w:val="18"/>
                                  </w:rPr>
                                </w:pPr>
                                <w:r>
                                  <w:rPr>
                                    <w:sz w:val="18"/>
                                  </w:rPr>
                                  <w:t>Actor DEF</w:t>
                                </w:r>
                              </w:p>
                              <w:p w14:paraId="296ADF55" w14:textId="77777777" w:rsidR="002623D3" w:rsidRDefault="002623D3" w:rsidP="002623D3"/>
                              <w:p w14:paraId="0406893D" w14:textId="77777777" w:rsidR="002623D3" w:rsidRDefault="002623D3" w:rsidP="002623D3">
                                <w:pPr>
                                  <w:rPr>
                                    <w:sz w:val="18"/>
                                  </w:rPr>
                                </w:pPr>
                                <w:r>
                                  <w:rPr>
                                    <w:sz w:val="18"/>
                                  </w:rPr>
                                  <w:t>Actor DEF</w:t>
                                </w:r>
                              </w:p>
                            </w:txbxContent>
                          </wps:txbx>
                          <wps:bodyPr rot="0" vert="horz" wrap="square" lIns="91440" tIns="45720" rIns="91440" bIns="45720" anchor="t" anchorCtr="0" upright="1">
                            <a:noAutofit/>
                          </wps:bodyPr>
                        </wps:wsp>
                        <wps:wsp>
                          <wps:cNvPr id="23"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ED7ADD1" id="Canvas 246" o:spid="_x0000_s1110"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">
                  <v:shape id="_x0000_s1111" type="#_x0000_t75" style="position:absolute;width:37261;height:15392;visibility:visible;mso-wrap-style:square">
                    <v:fill o:detectmouseclick="t"/>
                    <v:path o:connecttype="none"/>
                  </v:shape>
                  <v:oval id="Oval 153" o:spid="_x0000_s1112"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ec18EA&#10;AADbAAAADwAAAGRycy9kb3ducmV2LnhtbERPS2sCMRC+C/6HMEIvolmlvlajSIsg7ckHeB02425w&#10;M1k2UdN/3wiF3ubje85qE20tHtR641jBaJiBIC6cNlwqOJ92gzkIH5A11o5JwQ952Ky7nRXm2j35&#10;QI9jKEUKYZ+jgiqEJpfSFxVZ9EPXECfu6lqLIcG2lLrFZwq3tRxn2VRaNJwaKmzoo6LidrxbBe/N&#10;djqJo2/T/7p+zibuctiNTVTqrRe3SxCBYvgX/7n3Os1fwOuXdI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XnNfBAAAA2wAAAA8AAAAAAAAAAAAAAAAAmAIAAGRycy9kb3du&#10;cmV2LnhtbFBLBQYAAAAABAAEAPUAAACGAwAAAAA=&#10;">
                    <v:textbox inset="0,.72pt,0,.72pt">
                      <w:txbxContent>
                        <w:p w14:paraId="37DF140C" w14:textId="77777777" w:rsidR="002623D3" w:rsidRDefault="002623D3" w:rsidP="002623D3">
                          <w:pPr>
                            <w:jc w:val="center"/>
                            <w:rPr>
                              <w:sz w:val="18"/>
                            </w:rPr>
                          </w:pPr>
                          <w:r>
                            <w:rPr>
                              <w:sz w:val="18"/>
                            </w:rPr>
                            <w:t>Transaction Name [DOM-#]</w:t>
                          </w:r>
                        </w:p>
                        <w:p w14:paraId="0410D466" w14:textId="77777777" w:rsidR="002623D3" w:rsidRDefault="002623D3" w:rsidP="002623D3"/>
                        <w:p w14:paraId="14B0FDD6" w14:textId="77777777" w:rsidR="002623D3" w:rsidRDefault="002623D3" w:rsidP="002623D3">
                          <w:pPr>
                            <w:jc w:val="center"/>
                            <w:rPr>
                              <w:sz w:val="18"/>
                            </w:rPr>
                          </w:pPr>
                          <w:r>
                            <w:rPr>
                              <w:sz w:val="18"/>
                            </w:rPr>
                            <w:t>Transaction Name [DOM-#]</w:t>
                          </w:r>
                        </w:p>
                      </w:txbxContent>
                    </v:textbox>
                  </v:oval>
                  <v:shape id="Text Box 154" o:spid="_x0000_s1113" type="#_x0000_t202" style="position:absolute;left:1716;top:1683;width:914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14:paraId="4DC37B97" w14:textId="77777777" w:rsidR="002623D3" w:rsidRDefault="002623D3" w:rsidP="002623D3">
                          <w:pPr>
                            <w:rPr>
                              <w:sz w:val="18"/>
                            </w:rPr>
                          </w:pPr>
                          <w:r>
                            <w:rPr>
                              <w:sz w:val="18"/>
                            </w:rPr>
                            <w:t>Actor ABC</w:t>
                          </w:r>
                        </w:p>
                        <w:p w14:paraId="5F6936F5" w14:textId="77777777" w:rsidR="002623D3" w:rsidRDefault="002623D3" w:rsidP="002623D3"/>
                        <w:p w14:paraId="626E2C72" w14:textId="77777777" w:rsidR="002623D3" w:rsidRDefault="002623D3" w:rsidP="002623D3">
                          <w:pPr>
                            <w:rPr>
                              <w:sz w:val="18"/>
                            </w:rPr>
                          </w:pPr>
                          <w:r>
                            <w:rPr>
                              <w:sz w:val="18"/>
                            </w:rPr>
                            <w:t>Actor ABC</w:t>
                          </w:r>
                        </w:p>
                      </w:txbxContent>
                    </v:textbox>
                  </v:shape>
                  <v:line id="Line 155" o:spid="_x0000_s1114"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shape id="Text Box 156" o:spid="_x0000_s1115"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9h8UA&#10;AADbAAAADwAAAGRycy9kb3ducmV2LnhtbESPQWvCQBSE70L/w/IKvYhuGsXa1FWkoNibTUWvj+wz&#10;Cc2+jbtrTP99tyD0OMzMN8xi1ZtGdOR8bVnB8zgBQVxYXXOp4PC1Gc1B+ICssbFMCn7Iw2r5MFhg&#10;pu2NP6nLQykihH2GCqoQ2kxKX1Rk0I9tSxy9s3UGQ5SulNrhLcJNI9MkmUmDNceFClt6r6j4zq9G&#10;wXy6607+Y7I/FrNz8xqGL9324pR6euzXbyAC9eE/fG/vtII0h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X2HxQAAANsAAAAPAAAAAAAAAAAAAAAAAJgCAABkcnMv&#10;ZG93bnJldi54bWxQSwUGAAAAAAQABAD1AAAAigMAAAAA&#10;">
                    <v:textbox>
                      <w:txbxContent>
                        <w:p w14:paraId="59478FF7" w14:textId="77777777" w:rsidR="002623D3" w:rsidRDefault="002623D3" w:rsidP="002623D3">
                          <w:pPr>
                            <w:rPr>
                              <w:sz w:val="18"/>
                            </w:rPr>
                          </w:pPr>
                          <w:r>
                            <w:rPr>
                              <w:sz w:val="18"/>
                            </w:rPr>
                            <w:t>Actor DEF</w:t>
                          </w:r>
                        </w:p>
                        <w:p w14:paraId="296ADF55" w14:textId="77777777" w:rsidR="002623D3" w:rsidRDefault="002623D3" w:rsidP="002623D3"/>
                        <w:p w14:paraId="0406893D" w14:textId="77777777" w:rsidR="002623D3" w:rsidRDefault="002623D3" w:rsidP="002623D3">
                          <w:pPr>
                            <w:rPr>
                              <w:sz w:val="18"/>
                            </w:rPr>
                          </w:pPr>
                          <w:r>
                            <w:rPr>
                              <w:sz w:val="18"/>
                            </w:rPr>
                            <w:t>Actor DEF</w:t>
                          </w:r>
                        </w:p>
                      </w:txbxContent>
                    </v:textbox>
                  </v:shape>
                  <v:line id="Line 157" o:spid="_x0000_s1116"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12qcYAAADbAAAADwAAAGRycy9kb3ducmV2LnhtbESPT2sCMRTE74LfIbxCL6VmtaXYrVFE&#10;KHjw4h9WenvdvG6W3bysSdTttzeFgsdhZn7DzBa9bcWFfKgdKxiPMhDEpdM1VwoO+8/nKYgQkTW2&#10;jknBLwVYzIeDGebaXXlLl12sRIJwyFGBibHLpQylIYth5Dri5P04bzEm6SupPV4T3LZykmVv0mLN&#10;acFgRytDZbM7WwVyunk6+eX3a1M0x+O7Kcqi+9oo9fjQLz9AROrjPfzfXmsFkx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n9dqnGAAAA2wAAAA8AAAAAAAAA&#10;AAAAAAAAoQIAAGRycy9kb3ducmV2LnhtbFBLBQYAAAAABAAEAPkAAACUAwAAAAA=&#10;"/>
                  <w10:anchorlock/>
                </v:group>
              </w:pict>
            </mc:Fallback>
          </mc:AlternateContent>
        </w:r>
      </w:ins>
    </w:p>
    <w:p w14:paraId="5FA43C3D" w14:textId="34589491" w:rsidR="002623D3" w:rsidRPr="003651D9" w:rsidRDefault="002623D3" w:rsidP="002623D3">
      <w:pPr>
        <w:pStyle w:val="FigureTitle"/>
        <w:rPr>
          <w:ins w:id="173" w:author="Cole, George" w:date="2016-03-08T11:41:00Z"/>
        </w:rPr>
      </w:pPr>
      <w:ins w:id="174" w:author="Cole, George" w:date="2016-03-08T11:41:00Z">
        <w:r w:rsidRPr="003651D9">
          <w:t>Figure 3.Y</w:t>
        </w:r>
        <w:r>
          <w:t>2</w:t>
        </w:r>
        <w:r w:rsidRPr="003651D9">
          <w:t>.2-1: Use Case Diagram</w:t>
        </w:r>
      </w:ins>
    </w:p>
    <w:p w14:paraId="3AA7CDD2" w14:textId="77777777" w:rsidR="002623D3" w:rsidRPr="003651D9" w:rsidRDefault="002623D3" w:rsidP="002623D3">
      <w:pPr>
        <w:pStyle w:val="TableTitle"/>
        <w:rPr>
          <w:ins w:id="175" w:author="Cole, George" w:date="2016-03-08T11:41:00Z"/>
        </w:rPr>
      </w:pPr>
    </w:p>
    <w:p w14:paraId="528FCD13" w14:textId="4C0C5EFD" w:rsidR="002623D3" w:rsidRPr="003651D9" w:rsidRDefault="002623D3" w:rsidP="002623D3">
      <w:pPr>
        <w:pStyle w:val="TableTitle"/>
        <w:rPr>
          <w:ins w:id="176" w:author="Cole, George" w:date="2016-03-08T11:41:00Z"/>
        </w:rPr>
      </w:pPr>
      <w:ins w:id="177" w:author="Cole, George" w:date="2016-03-08T11:41:00Z">
        <w:r w:rsidRPr="003651D9">
          <w:t>Table 3.Y</w:t>
        </w:r>
        <w:r>
          <w:t>2</w:t>
        </w:r>
        <w:r w:rsidRPr="003651D9">
          <w:t>.2-1: Actor Roles</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623D3" w:rsidRPr="003651D9" w14:paraId="17A12098" w14:textId="77777777" w:rsidTr="008D54F8">
        <w:trPr>
          <w:ins w:id="178" w:author="Cole, George" w:date="2016-03-08T11:41:00Z"/>
        </w:trPr>
        <w:tc>
          <w:tcPr>
            <w:tcW w:w="1008" w:type="dxa"/>
            <w:shd w:val="clear" w:color="auto" w:fill="auto"/>
          </w:tcPr>
          <w:p w14:paraId="71BB3F4C" w14:textId="77777777" w:rsidR="002623D3" w:rsidRPr="003651D9" w:rsidRDefault="002623D3" w:rsidP="008D54F8">
            <w:pPr>
              <w:pStyle w:val="BodyText"/>
              <w:rPr>
                <w:ins w:id="179" w:author="Cole, George" w:date="2016-03-08T11:41:00Z"/>
                <w:b/>
              </w:rPr>
            </w:pPr>
            <w:ins w:id="180" w:author="Cole, George" w:date="2016-03-08T11:41:00Z">
              <w:r w:rsidRPr="003651D9">
                <w:rPr>
                  <w:b/>
                </w:rPr>
                <w:t>Actor:</w:t>
              </w:r>
            </w:ins>
          </w:p>
        </w:tc>
        <w:tc>
          <w:tcPr>
            <w:tcW w:w="8568" w:type="dxa"/>
            <w:shd w:val="clear" w:color="auto" w:fill="auto"/>
          </w:tcPr>
          <w:p w14:paraId="377827F1" w14:textId="77777777" w:rsidR="002623D3" w:rsidRPr="003651D9" w:rsidRDefault="002623D3" w:rsidP="008D54F8">
            <w:pPr>
              <w:pStyle w:val="BodyText"/>
              <w:rPr>
                <w:ins w:id="181" w:author="Cole, George" w:date="2016-03-08T11:41:00Z"/>
              </w:rPr>
            </w:pPr>
            <w:ins w:id="182" w:author="Cole, George" w:date="2016-03-08T11:41:00Z">
              <w:r w:rsidRPr="003651D9">
                <w:t>&lt;Official actor name; list every actor in this transaction.&gt;</w:t>
              </w:r>
            </w:ins>
          </w:p>
        </w:tc>
      </w:tr>
      <w:tr w:rsidR="002623D3" w:rsidRPr="003651D9" w14:paraId="687582AF" w14:textId="77777777" w:rsidTr="008D54F8">
        <w:trPr>
          <w:ins w:id="183" w:author="Cole, George" w:date="2016-03-08T11:41:00Z"/>
        </w:trPr>
        <w:tc>
          <w:tcPr>
            <w:tcW w:w="1008" w:type="dxa"/>
            <w:shd w:val="clear" w:color="auto" w:fill="auto"/>
          </w:tcPr>
          <w:p w14:paraId="1B6C2B1B" w14:textId="77777777" w:rsidR="002623D3" w:rsidRPr="003651D9" w:rsidRDefault="002623D3" w:rsidP="008D54F8">
            <w:pPr>
              <w:pStyle w:val="BodyText"/>
              <w:rPr>
                <w:ins w:id="184" w:author="Cole, George" w:date="2016-03-08T11:41:00Z"/>
                <w:b/>
              </w:rPr>
            </w:pPr>
            <w:ins w:id="185" w:author="Cole, George" w:date="2016-03-08T11:41:00Z">
              <w:r w:rsidRPr="003651D9">
                <w:rPr>
                  <w:b/>
                </w:rPr>
                <w:t>Role:</w:t>
              </w:r>
            </w:ins>
          </w:p>
        </w:tc>
        <w:tc>
          <w:tcPr>
            <w:tcW w:w="8568" w:type="dxa"/>
            <w:shd w:val="clear" w:color="auto" w:fill="auto"/>
          </w:tcPr>
          <w:p w14:paraId="1FBE7404" w14:textId="77777777" w:rsidR="002623D3" w:rsidRPr="003651D9" w:rsidRDefault="002623D3" w:rsidP="008D54F8">
            <w:pPr>
              <w:pStyle w:val="BodyText"/>
              <w:rPr>
                <w:ins w:id="186" w:author="Cole, George" w:date="2016-03-08T11:41:00Z"/>
              </w:rPr>
            </w:pPr>
            <w:ins w:id="187" w:author="Cole, George" w:date="2016-03-08T11:41:00Z">
              <w:r w:rsidRPr="003651D9">
                <w:t>&lt;Very brief, one phrase, description of the role that this actor plays in this transaction.&gt;</w:t>
              </w:r>
            </w:ins>
          </w:p>
        </w:tc>
      </w:tr>
      <w:tr w:rsidR="002623D3" w:rsidRPr="003651D9" w14:paraId="6A82A074" w14:textId="77777777" w:rsidTr="008D54F8">
        <w:trPr>
          <w:ins w:id="188" w:author="Cole, George" w:date="2016-03-08T11:41:00Z"/>
        </w:trPr>
        <w:tc>
          <w:tcPr>
            <w:tcW w:w="1008" w:type="dxa"/>
            <w:shd w:val="clear" w:color="auto" w:fill="auto"/>
          </w:tcPr>
          <w:p w14:paraId="7F236D7B" w14:textId="77777777" w:rsidR="002623D3" w:rsidRPr="003651D9" w:rsidRDefault="002623D3" w:rsidP="008D54F8">
            <w:pPr>
              <w:pStyle w:val="BodyText"/>
              <w:rPr>
                <w:ins w:id="189" w:author="Cole, George" w:date="2016-03-08T11:41:00Z"/>
                <w:b/>
              </w:rPr>
            </w:pPr>
            <w:ins w:id="190" w:author="Cole, George" w:date="2016-03-08T11:41:00Z">
              <w:r w:rsidRPr="003651D9">
                <w:rPr>
                  <w:b/>
                </w:rPr>
                <w:t>Actor:</w:t>
              </w:r>
            </w:ins>
          </w:p>
        </w:tc>
        <w:tc>
          <w:tcPr>
            <w:tcW w:w="8568" w:type="dxa"/>
            <w:shd w:val="clear" w:color="auto" w:fill="auto"/>
          </w:tcPr>
          <w:p w14:paraId="0D2BF5D5" w14:textId="77777777" w:rsidR="002623D3" w:rsidRPr="003651D9" w:rsidRDefault="002623D3" w:rsidP="008D54F8">
            <w:pPr>
              <w:pStyle w:val="BodyText"/>
              <w:rPr>
                <w:ins w:id="191" w:author="Cole, George" w:date="2016-03-08T11:41:00Z"/>
              </w:rPr>
            </w:pPr>
          </w:p>
        </w:tc>
      </w:tr>
      <w:tr w:rsidR="002623D3" w:rsidRPr="003651D9" w14:paraId="1780F481" w14:textId="77777777" w:rsidTr="008D54F8">
        <w:trPr>
          <w:ins w:id="192" w:author="Cole, George" w:date="2016-03-08T11:41:00Z"/>
        </w:trPr>
        <w:tc>
          <w:tcPr>
            <w:tcW w:w="1008" w:type="dxa"/>
            <w:shd w:val="clear" w:color="auto" w:fill="auto"/>
          </w:tcPr>
          <w:p w14:paraId="30526532" w14:textId="77777777" w:rsidR="002623D3" w:rsidRPr="003651D9" w:rsidRDefault="002623D3" w:rsidP="008D54F8">
            <w:pPr>
              <w:pStyle w:val="BodyText"/>
              <w:rPr>
                <w:ins w:id="193" w:author="Cole, George" w:date="2016-03-08T11:41:00Z"/>
                <w:b/>
              </w:rPr>
            </w:pPr>
            <w:ins w:id="194" w:author="Cole, George" w:date="2016-03-08T11:41:00Z">
              <w:r w:rsidRPr="003651D9">
                <w:rPr>
                  <w:b/>
                </w:rPr>
                <w:t>Role:</w:t>
              </w:r>
            </w:ins>
          </w:p>
        </w:tc>
        <w:tc>
          <w:tcPr>
            <w:tcW w:w="8568" w:type="dxa"/>
            <w:shd w:val="clear" w:color="auto" w:fill="auto"/>
          </w:tcPr>
          <w:p w14:paraId="64010DF2" w14:textId="77777777" w:rsidR="002623D3" w:rsidRPr="003651D9" w:rsidRDefault="002623D3" w:rsidP="008D54F8">
            <w:pPr>
              <w:pStyle w:val="BodyText"/>
              <w:rPr>
                <w:ins w:id="195" w:author="Cole, George" w:date="2016-03-08T11:41:00Z"/>
              </w:rPr>
            </w:pPr>
            <w:ins w:id="196" w:author="Cole, George" w:date="2016-03-08T11:41:00Z">
              <w:r>
                <w:t xml:space="preserve"> </w:t>
              </w:r>
            </w:ins>
          </w:p>
        </w:tc>
      </w:tr>
      <w:tr w:rsidR="002623D3" w:rsidRPr="003651D9" w14:paraId="1DE395DF" w14:textId="77777777" w:rsidTr="008D54F8">
        <w:trPr>
          <w:ins w:id="197" w:author="Cole, George" w:date="2016-03-08T11:41:00Z"/>
        </w:trPr>
        <w:tc>
          <w:tcPr>
            <w:tcW w:w="1008" w:type="dxa"/>
            <w:shd w:val="clear" w:color="auto" w:fill="auto"/>
          </w:tcPr>
          <w:p w14:paraId="4930A871" w14:textId="77777777" w:rsidR="002623D3" w:rsidRPr="003651D9" w:rsidRDefault="002623D3" w:rsidP="008D54F8">
            <w:pPr>
              <w:pStyle w:val="BodyText"/>
              <w:rPr>
                <w:ins w:id="198" w:author="Cole, George" w:date="2016-03-08T11:41:00Z"/>
                <w:b/>
              </w:rPr>
            </w:pPr>
            <w:ins w:id="199" w:author="Cole, George" w:date="2016-03-08T11:41:00Z">
              <w:r w:rsidRPr="003651D9">
                <w:rPr>
                  <w:b/>
                </w:rPr>
                <w:lastRenderedPageBreak/>
                <w:t>Actor:</w:t>
              </w:r>
            </w:ins>
          </w:p>
        </w:tc>
        <w:tc>
          <w:tcPr>
            <w:tcW w:w="8568" w:type="dxa"/>
            <w:shd w:val="clear" w:color="auto" w:fill="auto"/>
          </w:tcPr>
          <w:p w14:paraId="6ABADE00" w14:textId="77777777" w:rsidR="002623D3" w:rsidRPr="003651D9" w:rsidRDefault="002623D3" w:rsidP="008D54F8">
            <w:pPr>
              <w:pStyle w:val="BodyText"/>
              <w:rPr>
                <w:ins w:id="200" w:author="Cole, George" w:date="2016-03-08T11:41:00Z"/>
              </w:rPr>
            </w:pPr>
            <w:ins w:id="201" w:author="Cole, George" w:date="2016-03-08T11:41:00Z">
              <w:r w:rsidRPr="003651D9">
                <w:t xml:space="preserve"> </w:t>
              </w:r>
            </w:ins>
          </w:p>
        </w:tc>
      </w:tr>
      <w:tr w:rsidR="002623D3" w:rsidRPr="003651D9" w14:paraId="6357CE69" w14:textId="77777777" w:rsidTr="008D54F8">
        <w:trPr>
          <w:ins w:id="202" w:author="Cole, George" w:date="2016-03-08T11:41:00Z"/>
        </w:trPr>
        <w:tc>
          <w:tcPr>
            <w:tcW w:w="1008" w:type="dxa"/>
            <w:shd w:val="clear" w:color="auto" w:fill="auto"/>
          </w:tcPr>
          <w:p w14:paraId="3EF946C2" w14:textId="77777777" w:rsidR="002623D3" w:rsidRPr="003651D9" w:rsidRDefault="002623D3" w:rsidP="008D54F8">
            <w:pPr>
              <w:pStyle w:val="BodyText"/>
              <w:rPr>
                <w:ins w:id="203" w:author="Cole, George" w:date="2016-03-08T11:41:00Z"/>
                <w:b/>
              </w:rPr>
            </w:pPr>
            <w:ins w:id="204" w:author="Cole, George" w:date="2016-03-08T11:41:00Z">
              <w:r w:rsidRPr="003651D9">
                <w:rPr>
                  <w:b/>
                </w:rPr>
                <w:t>Role:</w:t>
              </w:r>
            </w:ins>
          </w:p>
        </w:tc>
        <w:tc>
          <w:tcPr>
            <w:tcW w:w="8568" w:type="dxa"/>
            <w:shd w:val="clear" w:color="auto" w:fill="auto"/>
          </w:tcPr>
          <w:p w14:paraId="7C1C4389" w14:textId="77777777" w:rsidR="002623D3" w:rsidRPr="003651D9" w:rsidRDefault="002623D3" w:rsidP="008D54F8">
            <w:pPr>
              <w:pStyle w:val="BodyText"/>
              <w:rPr>
                <w:ins w:id="205" w:author="Cole, George" w:date="2016-03-08T11:41:00Z"/>
              </w:rPr>
            </w:pPr>
          </w:p>
        </w:tc>
      </w:tr>
    </w:tbl>
    <w:p w14:paraId="3A9684DC" w14:textId="77777777" w:rsidR="002623D3" w:rsidRPr="003651D9" w:rsidRDefault="002623D3" w:rsidP="002623D3">
      <w:pPr>
        <w:pStyle w:val="BodyText"/>
        <w:rPr>
          <w:ins w:id="206" w:author="Cole, George" w:date="2016-03-08T11:41:00Z"/>
          <w:i/>
        </w:rPr>
      </w:pPr>
      <w:ins w:id="207" w:author="Cole, George" w:date="2016-03-08T11:41:00Z">
        <w:r w:rsidRPr="003651D9">
          <w:rPr>
            <w:i/>
          </w:rPr>
          <w:t>&lt;The assignment and use of Role Names in transaction specifications has proved to be very effective/efficient in Radiology, especially when existing transactions are re-used by additional actors. Following is an alternative example of the Role section. Delete which ever form of the role section you choose not to use.&gt;</w:t>
        </w:r>
      </w:ins>
    </w:p>
    <w:p w14:paraId="3B73C948" w14:textId="77777777" w:rsidR="002623D3" w:rsidRPr="003651D9" w:rsidRDefault="002623D3" w:rsidP="002623D3">
      <w:pPr>
        <w:pStyle w:val="BodyText"/>
        <w:rPr>
          <w:ins w:id="208" w:author="Cole, George" w:date="2016-03-08T11:41:00Z"/>
          <w:i/>
        </w:rPr>
      </w:pPr>
    </w:p>
    <w:p w14:paraId="63FDB56E" w14:textId="77777777" w:rsidR="002623D3" w:rsidRPr="003651D9" w:rsidRDefault="002623D3" w:rsidP="002623D3">
      <w:pPr>
        <w:pStyle w:val="BodyText"/>
        <w:rPr>
          <w:ins w:id="209" w:author="Cole, George" w:date="2016-03-08T11:41:00Z"/>
        </w:rPr>
      </w:pPr>
      <w:ins w:id="210" w:author="Cole, George" w:date="2016-03-08T11:41:00Z">
        <w:r w:rsidRPr="003651D9">
          <w:t>The Roles in this transaction are defined in the following table and may be played by the actors shown here:</w:t>
        </w:r>
      </w:ins>
    </w:p>
    <w:p w14:paraId="17263AD8" w14:textId="52D356B2" w:rsidR="002623D3" w:rsidRPr="003651D9" w:rsidRDefault="002623D3" w:rsidP="002623D3">
      <w:pPr>
        <w:pStyle w:val="TableTitle"/>
        <w:rPr>
          <w:ins w:id="211" w:author="Cole, George" w:date="2016-03-08T11:41:00Z"/>
        </w:rPr>
      </w:pPr>
      <w:ins w:id="212" w:author="Cole, George" w:date="2016-03-08T11:41:00Z">
        <w:r w:rsidRPr="003651D9">
          <w:t>Table 3.Y</w:t>
        </w:r>
        <w:r>
          <w:t>2</w:t>
        </w:r>
        <w:r w:rsidRPr="003651D9">
          <w:t>.2-1 Actor Roles</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18"/>
        <w:gridCol w:w="7758"/>
      </w:tblGrid>
      <w:tr w:rsidR="002623D3" w:rsidRPr="003651D9" w14:paraId="25158723" w14:textId="77777777" w:rsidTr="008D54F8">
        <w:trPr>
          <w:ins w:id="213" w:author="Cole, George" w:date="2016-03-08T11:41:00Z"/>
        </w:trPr>
        <w:tc>
          <w:tcPr>
            <w:tcW w:w="1818" w:type="dxa"/>
            <w:shd w:val="clear" w:color="auto" w:fill="auto"/>
          </w:tcPr>
          <w:p w14:paraId="30AC29F1" w14:textId="77777777" w:rsidR="002623D3" w:rsidRPr="003651D9" w:rsidRDefault="002623D3" w:rsidP="008D54F8">
            <w:pPr>
              <w:pStyle w:val="BodyText"/>
              <w:rPr>
                <w:ins w:id="214" w:author="Cole, George" w:date="2016-03-08T11:41:00Z"/>
                <w:b/>
              </w:rPr>
            </w:pPr>
            <w:ins w:id="215" w:author="Cole, George" w:date="2016-03-08T11:41:00Z">
              <w:r w:rsidRPr="003651D9">
                <w:rPr>
                  <w:b/>
                  <w:iCs/>
                </w:rPr>
                <w:t>Role:</w:t>
              </w:r>
            </w:ins>
          </w:p>
        </w:tc>
        <w:tc>
          <w:tcPr>
            <w:tcW w:w="7758" w:type="dxa"/>
            <w:shd w:val="clear" w:color="auto" w:fill="auto"/>
          </w:tcPr>
          <w:p w14:paraId="57D1C23D" w14:textId="77777777" w:rsidR="002623D3" w:rsidRPr="003651D9" w:rsidRDefault="002623D3" w:rsidP="008D54F8">
            <w:pPr>
              <w:pStyle w:val="BodyText"/>
              <w:rPr>
                <w:ins w:id="216" w:author="Cole, George" w:date="2016-03-08T11:41:00Z"/>
                <w:i/>
              </w:rPr>
            </w:pPr>
            <w:ins w:id="217" w:author="Cole, George" w:date="2016-03-08T11:41:00Z">
              <w:r w:rsidRPr="003651D9">
                <w:rPr>
                  <w:i/>
                  <w:iCs/>
                </w:rPr>
                <w:t>&lt;Role Name:&gt;&lt;Only unique within this transaction. Typically one word. The Role Name is analogous to SCU or SCP in DICOM Services.&gt;</w:t>
              </w:r>
            </w:ins>
          </w:p>
        </w:tc>
      </w:tr>
      <w:tr w:rsidR="002623D3" w:rsidRPr="003651D9" w14:paraId="578FDC8F" w14:textId="77777777" w:rsidTr="008D54F8">
        <w:trPr>
          <w:ins w:id="218" w:author="Cole, George" w:date="2016-03-08T11:41:00Z"/>
        </w:trPr>
        <w:tc>
          <w:tcPr>
            <w:tcW w:w="1818" w:type="dxa"/>
            <w:shd w:val="clear" w:color="auto" w:fill="auto"/>
          </w:tcPr>
          <w:p w14:paraId="45EE0F8C" w14:textId="77777777" w:rsidR="002623D3" w:rsidRPr="003651D9" w:rsidRDefault="002623D3" w:rsidP="008D54F8">
            <w:pPr>
              <w:pStyle w:val="BodyText"/>
              <w:rPr>
                <w:ins w:id="219" w:author="Cole, George" w:date="2016-03-08T11:41:00Z"/>
                <w:b/>
              </w:rPr>
            </w:pPr>
            <w:ins w:id="220" w:author="Cole, George" w:date="2016-03-08T11:41:00Z">
              <w:r w:rsidRPr="003651D9">
                <w:rPr>
                  <w:b/>
                </w:rPr>
                <w:t>Actor(s):</w:t>
              </w:r>
            </w:ins>
          </w:p>
        </w:tc>
        <w:tc>
          <w:tcPr>
            <w:tcW w:w="7758" w:type="dxa"/>
            <w:shd w:val="clear" w:color="auto" w:fill="auto"/>
          </w:tcPr>
          <w:p w14:paraId="58D752C9" w14:textId="77777777" w:rsidR="002623D3" w:rsidRPr="003651D9" w:rsidRDefault="002623D3" w:rsidP="008D54F8">
            <w:pPr>
              <w:pStyle w:val="BodyText"/>
              <w:rPr>
                <w:ins w:id="221" w:author="Cole, George" w:date="2016-03-08T11:41:00Z"/>
                <w:i/>
              </w:rPr>
            </w:pPr>
            <w:ins w:id="222" w:author="Cole, George" w:date="2016-03-08T11:41:00Z">
              <w:r w:rsidRPr="003651D9">
                <w:t xml:space="preserve">The following actors may play the role of </w:t>
              </w:r>
              <w:r w:rsidRPr="003651D9">
                <w:rPr>
                  <w:i/>
                  <w:iCs/>
                </w:rPr>
                <w:t>&lt;Role Name&gt;</w:t>
              </w:r>
              <w:r w:rsidRPr="003651D9">
                <w:t>:</w:t>
              </w:r>
              <w:r w:rsidRPr="003651D9">
                <w:br/>
                <w:t xml:space="preserve">        </w:t>
              </w:r>
              <w:r w:rsidRPr="003651D9">
                <w:rPr>
                  <w:i/>
                  <w:iCs/>
                </w:rPr>
                <w:t>&lt;Actor Name&gt;: &lt;optionally, the situation where the Actor would play this Role if needed for clarity.&gt;</w:t>
              </w:r>
              <w:r w:rsidRPr="003651D9">
                <w:t>”</w:t>
              </w:r>
            </w:ins>
          </w:p>
        </w:tc>
      </w:tr>
      <w:tr w:rsidR="002623D3" w:rsidRPr="003651D9" w14:paraId="3F1977E0" w14:textId="77777777" w:rsidTr="008D54F8">
        <w:trPr>
          <w:ins w:id="223" w:author="Cole, George" w:date="2016-03-08T11:41:00Z"/>
        </w:trPr>
        <w:tc>
          <w:tcPr>
            <w:tcW w:w="1818" w:type="dxa"/>
            <w:shd w:val="clear" w:color="auto" w:fill="auto"/>
          </w:tcPr>
          <w:p w14:paraId="450D373C" w14:textId="77777777" w:rsidR="002623D3" w:rsidRPr="003651D9" w:rsidRDefault="002623D3" w:rsidP="008D54F8">
            <w:pPr>
              <w:pStyle w:val="BodyText"/>
              <w:rPr>
                <w:ins w:id="224" w:author="Cole, George" w:date="2016-03-08T11:41:00Z"/>
                <w:b/>
              </w:rPr>
            </w:pPr>
            <w:ins w:id="225" w:author="Cole, George" w:date="2016-03-08T11:41:00Z">
              <w:r w:rsidRPr="003651D9">
                <w:rPr>
                  <w:b/>
                </w:rPr>
                <w:t>Role:</w:t>
              </w:r>
            </w:ins>
          </w:p>
        </w:tc>
        <w:tc>
          <w:tcPr>
            <w:tcW w:w="7758" w:type="dxa"/>
            <w:shd w:val="clear" w:color="auto" w:fill="auto"/>
          </w:tcPr>
          <w:p w14:paraId="270CD81C" w14:textId="77777777" w:rsidR="002623D3" w:rsidRPr="003651D9" w:rsidRDefault="002623D3" w:rsidP="008D54F8">
            <w:pPr>
              <w:pStyle w:val="BodyText"/>
              <w:rPr>
                <w:ins w:id="226" w:author="Cole, George" w:date="2016-03-08T11:41:00Z"/>
                <w:i/>
              </w:rPr>
            </w:pPr>
            <w:ins w:id="227" w:author="Cole, George" w:date="2016-03-08T11:41:00Z">
              <w:r w:rsidRPr="003651D9">
                <w:rPr>
                  <w:i/>
                </w:rPr>
                <w:t>&lt;e.g., Requestor:</w:t>
              </w:r>
            </w:ins>
          </w:p>
          <w:p w14:paraId="32CB5F72" w14:textId="77777777" w:rsidR="002623D3" w:rsidRPr="003651D9" w:rsidRDefault="002623D3" w:rsidP="008D54F8">
            <w:pPr>
              <w:pStyle w:val="BodyText"/>
              <w:ind w:left="720"/>
              <w:rPr>
                <w:ins w:id="228" w:author="Cole, George" w:date="2016-03-08T11:41:00Z"/>
                <w:i/>
              </w:rPr>
            </w:pPr>
            <w:ins w:id="229" w:author="Cole, George" w:date="2016-03-08T11:41:00Z">
              <w:r w:rsidRPr="003651D9">
                <w:rPr>
                  <w:i/>
                </w:rPr>
                <w:t>Submits the relevant details and requests the creation of a new workitem.&gt;</w:t>
              </w:r>
            </w:ins>
          </w:p>
        </w:tc>
      </w:tr>
      <w:tr w:rsidR="002623D3" w:rsidRPr="003651D9" w14:paraId="56F8F108" w14:textId="77777777" w:rsidTr="008D54F8">
        <w:trPr>
          <w:ins w:id="230" w:author="Cole, George" w:date="2016-03-08T11:41:00Z"/>
        </w:trPr>
        <w:tc>
          <w:tcPr>
            <w:tcW w:w="1818" w:type="dxa"/>
            <w:shd w:val="clear" w:color="auto" w:fill="auto"/>
          </w:tcPr>
          <w:p w14:paraId="4F188F96" w14:textId="77777777" w:rsidR="002623D3" w:rsidRPr="003651D9" w:rsidRDefault="002623D3" w:rsidP="008D54F8">
            <w:pPr>
              <w:pStyle w:val="BodyText"/>
              <w:rPr>
                <w:ins w:id="231" w:author="Cole, George" w:date="2016-03-08T11:41:00Z"/>
                <w:b/>
              </w:rPr>
            </w:pPr>
            <w:ins w:id="232" w:author="Cole, George" w:date="2016-03-08T11:41:00Z">
              <w:r w:rsidRPr="003651D9">
                <w:rPr>
                  <w:b/>
                </w:rPr>
                <w:t>Actor(s):</w:t>
              </w:r>
            </w:ins>
          </w:p>
        </w:tc>
        <w:tc>
          <w:tcPr>
            <w:tcW w:w="7758" w:type="dxa"/>
            <w:shd w:val="clear" w:color="auto" w:fill="auto"/>
          </w:tcPr>
          <w:p w14:paraId="7C4944B5" w14:textId="77777777" w:rsidR="002623D3" w:rsidRPr="003651D9" w:rsidRDefault="002623D3" w:rsidP="008D54F8">
            <w:pPr>
              <w:pStyle w:val="BodyText"/>
              <w:rPr>
                <w:ins w:id="233" w:author="Cole, George" w:date="2016-03-08T11:41:00Z"/>
                <w:i/>
              </w:rPr>
            </w:pPr>
            <w:ins w:id="234" w:author="Cole, George" w:date="2016-03-08T11:41:00Z">
              <w:r w:rsidRPr="003651D9">
                <w:rPr>
                  <w:i/>
                </w:rPr>
                <w:t>&lt;e.g., The following actors may play the role of Requestor:</w:t>
              </w:r>
            </w:ins>
          </w:p>
          <w:p w14:paraId="21DDBE14" w14:textId="77777777" w:rsidR="002623D3" w:rsidRPr="003651D9" w:rsidRDefault="002623D3" w:rsidP="008D54F8">
            <w:pPr>
              <w:pStyle w:val="BodyText"/>
              <w:ind w:left="720"/>
              <w:rPr>
                <w:ins w:id="235" w:author="Cole, George" w:date="2016-03-08T11:41:00Z"/>
                <w:i/>
              </w:rPr>
            </w:pPr>
            <w:ins w:id="236" w:author="Cole, George" w:date="2016-03-08T11:41:00Z">
              <w:r w:rsidRPr="003651D9">
                <w:rPr>
                  <w:i/>
                </w:rPr>
                <w:t>Workitem Creator: when requesting workitems</w:t>
              </w:r>
            </w:ins>
          </w:p>
          <w:p w14:paraId="52D1D583" w14:textId="77777777" w:rsidR="002623D3" w:rsidRPr="003651D9" w:rsidRDefault="002623D3" w:rsidP="008D54F8">
            <w:pPr>
              <w:pStyle w:val="BodyText"/>
              <w:ind w:left="720"/>
              <w:rPr>
                <w:ins w:id="237" w:author="Cole, George" w:date="2016-03-08T11:41:00Z"/>
                <w:i/>
              </w:rPr>
            </w:pPr>
            <w:ins w:id="238" w:author="Cole, George" w:date="2016-03-08T11:41:00Z">
              <w:r w:rsidRPr="003651D9">
                <w:rPr>
                  <w:i/>
                </w:rPr>
                <w:t>Workitem Performer: when performing unscheduled workitems&gt;</w:t>
              </w:r>
            </w:ins>
          </w:p>
        </w:tc>
      </w:tr>
      <w:tr w:rsidR="002623D3" w:rsidRPr="003651D9" w14:paraId="2A418DFC" w14:textId="77777777" w:rsidTr="008D54F8">
        <w:trPr>
          <w:ins w:id="239" w:author="Cole, George" w:date="2016-03-08T11:41:00Z"/>
        </w:trPr>
        <w:tc>
          <w:tcPr>
            <w:tcW w:w="1818" w:type="dxa"/>
            <w:shd w:val="clear" w:color="auto" w:fill="auto"/>
          </w:tcPr>
          <w:p w14:paraId="2743B612" w14:textId="77777777" w:rsidR="002623D3" w:rsidRPr="003651D9" w:rsidRDefault="002623D3" w:rsidP="008D54F8">
            <w:pPr>
              <w:pStyle w:val="BodyText"/>
              <w:rPr>
                <w:ins w:id="240" w:author="Cole, George" w:date="2016-03-08T11:41:00Z"/>
                <w:b/>
              </w:rPr>
            </w:pPr>
            <w:ins w:id="241" w:author="Cole, George" w:date="2016-03-08T11:41:00Z">
              <w:r w:rsidRPr="003651D9">
                <w:rPr>
                  <w:b/>
                </w:rPr>
                <w:t>Role:</w:t>
              </w:r>
            </w:ins>
          </w:p>
        </w:tc>
        <w:tc>
          <w:tcPr>
            <w:tcW w:w="7758" w:type="dxa"/>
            <w:shd w:val="clear" w:color="auto" w:fill="auto"/>
          </w:tcPr>
          <w:p w14:paraId="6BAC952C" w14:textId="77777777" w:rsidR="002623D3" w:rsidRPr="003651D9" w:rsidRDefault="002623D3" w:rsidP="008D54F8">
            <w:pPr>
              <w:pStyle w:val="BodyText"/>
              <w:rPr>
                <w:ins w:id="242" w:author="Cole, George" w:date="2016-03-08T11:41:00Z"/>
                <w:i/>
              </w:rPr>
            </w:pPr>
            <w:ins w:id="243" w:author="Cole, George" w:date="2016-03-08T11:41:00Z">
              <w:r w:rsidRPr="003651D9">
                <w:rPr>
                  <w:i/>
                </w:rPr>
                <w:t>&lt;e.g., Manager:</w:t>
              </w:r>
            </w:ins>
          </w:p>
          <w:p w14:paraId="56E3A182" w14:textId="77777777" w:rsidR="002623D3" w:rsidRPr="003651D9" w:rsidRDefault="002623D3" w:rsidP="008D54F8">
            <w:pPr>
              <w:pStyle w:val="BodyText"/>
              <w:ind w:left="720"/>
              <w:rPr>
                <w:ins w:id="244" w:author="Cole, George" w:date="2016-03-08T11:41:00Z"/>
                <w:i/>
              </w:rPr>
            </w:pPr>
            <w:ins w:id="245" w:author="Cole, George" w:date="2016-03-08T11:41:00Z">
              <w:r w:rsidRPr="003651D9">
                <w:rPr>
                  <w:i/>
                </w:rPr>
                <w:t>Creates and manages a Unified Procedure Step instance for the requested</w:t>
              </w:r>
            </w:ins>
          </w:p>
          <w:p w14:paraId="75B7E10C" w14:textId="77777777" w:rsidR="002623D3" w:rsidRPr="003651D9" w:rsidRDefault="002623D3" w:rsidP="008D54F8">
            <w:pPr>
              <w:pStyle w:val="BodyText"/>
              <w:ind w:left="720"/>
              <w:rPr>
                <w:ins w:id="246" w:author="Cole, George" w:date="2016-03-08T11:41:00Z"/>
                <w:i/>
              </w:rPr>
            </w:pPr>
            <w:ins w:id="247" w:author="Cole, George" w:date="2016-03-08T11:41:00Z">
              <w:r w:rsidRPr="003651D9">
                <w:rPr>
                  <w:i/>
                </w:rPr>
                <w:t>workitem.&gt;</w:t>
              </w:r>
            </w:ins>
          </w:p>
        </w:tc>
      </w:tr>
      <w:tr w:rsidR="002623D3" w:rsidRPr="003651D9" w14:paraId="05D8D071" w14:textId="77777777" w:rsidTr="008D54F8">
        <w:trPr>
          <w:ins w:id="248" w:author="Cole, George" w:date="2016-03-08T11:41:00Z"/>
        </w:trPr>
        <w:tc>
          <w:tcPr>
            <w:tcW w:w="1818" w:type="dxa"/>
            <w:shd w:val="clear" w:color="auto" w:fill="auto"/>
          </w:tcPr>
          <w:p w14:paraId="2FF0C381" w14:textId="77777777" w:rsidR="002623D3" w:rsidRPr="003651D9" w:rsidRDefault="002623D3" w:rsidP="008D54F8">
            <w:pPr>
              <w:pStyle w:val="BodyText"/>
              <w:rPr>
                <w:ins w:id="249" w:author="Cole, George" w:date="2016-03-08T11:41:00Z"/>
                <w:b/>
              </w:rPr>
            </w:pPr>
            <w:ins w:id="250" w:author="Cole, George" w:date="2016-03-08T11:41:00Z">
              <w:r w:rsidRPr="003651D9">
                <w:rPr>
                  <w:b/>
                </w:rPr>
                <w:t>Actor(s):</w:t>
              </w:r>
            </w:ins>
          </w:p>
        </w:tc>
        <w:tc>
          <w:tcPr>
            <w:tcW w:w="7758" w:type="dxa"/>
            <w:shd w:val="clear" w:color="auto" w:fill="auto"/>
          </w:tcPr>
          <w:p w14:paraId="4289063A" w14:textId="77777777" w:rsidR="002623D3" w:rsidRPr="003651D9" w:rsidRDefault="002623D3" w:rsidP="008D54F8">
            <w:pPr>
              <w:pStyle w:val="BodyText"/>
              <w:rPr>
                <w:ins w:id="251" w:author="Cole, George" w:date="2016-03-08T11:41:00Z"/>
                <w:i/>
              </w:rPr>
            </w:pPr>
            <w:ins w:id="252" w:author="Cole, George" w:date="2016-03-08T11:41:00Z">
              <w:r w:rsidRPr="003651D9">
                <w:rPr>
                  <w:i/>
                </w:rPr>
                <w:t>&lt;e.g., The following actors may play the role of Manager:</w:t>
              </w:r>
            </w:ins>
          </w:p>
          <w:p w14:paraId="1DC0BB29" w14:textId="77777777" w:rsidR="002623D3" w:rsidRPr="003651D9" w:rsidRDefault="002623D3" w:rsidP="008D54F8">
            <w:pPr>
              <w:pStyle w:val="BodyText"/>
              <w:ind w:left="720"/>
              <w:rPr>
                <w:ins w:id="253" w:author="Cole, George" w:date="2016-03-08T11:41:00Z"/>
                <w:i/>
              </w:rPr>
            </w:pPr>
            <w:ins w:id="254" w:author="Cole, George" w:date="2016-03-08T11:41:00Z">
              <w:r w:rsidRPr="003651D9">
                <w:rPr>
                  <w:i/>
                </w:rPr>
                <w:t>Workitem Manager: when receiving a new workitem for its worklist.&gt;</w:t>
              </w:r>
            </w:ins>
          </w:p>
        </w:tc>
      </w:tr>
    </w:tbl>
    <w:p w14:paraId="69C12988" w14:textId="77777777" w:rsidR="002623D3" w:rsidRPr="003651D9" w:rsidRDefault="002623D3" w:rsidP="002623D3">
      <w:pPr>
        <w:pStyle w:val="BodyText"/>
        <w:rPr>
          <w:ins w:id="255" w:author="Cole, George" w:date="2016-03-08T11:41:00Z"/>
        </w:rPr>
      </w:pPr>
      <w:ins w:id="256" w:author="Cole, George" w:date="2016-03-08T11:41:00Z">
        <w:r w:rsidRPr="003651D9">
          <w:t>Transaction text specifies behavior for each Role. The behavior of specific Actors may also be specified when it goes beyond that of the general Role.</w:t>
        </w:r>
      </w:ins>
    </w:p>
    <w:p w14:paraId="3263463C" w14:textId="08C5BBED" w:rsidR="002623D3" w:rsidRPr="003651D9" w:rsidRDefault="002623D3" w:rsidP="002623D3">
      <w:pPr>
        <w:pStyle w:val="Heading3"/>
        <w:numPr>
          <w:ilvl w:val="0"/>
          <w:numId w:val="0"/>
        </w:numPr>
        <w:rPr>
          <w:ins w:id="257" w:author="Cole, George" w:date="2016-03-08T11:41:00Z"/>
          <w:noProof w:val="0"/>
        </w:rPr>
      </w:pPr>
      <w:ins w:id="258" w:author="Cole, George" w:date="2016-03-08T11:43:00Z">
        <w:r>
          <w:rPr>
            <w:noProof w:val="0"/>
          </w:rPr>
          <w:t>3.Y2</w:t>
        </w:r>
      </w:ins>
      <w:ins w:id="259" w:author="Cole, George" w:date="2016-03-08T11:41:00Z">
        <w:r w:rsidRPr="003651D9">
          <w:rPr>
            <w:noProof w:val="0"/>
          </w:rPr>
          <w:t>.3 Referenced Standards</w:t>
        </w:r>
      </w:ins>
    </w:p>
    <w:p w14:paraId="258A40FE" w14:textId="77777777" w:rsidR="002623D3" w:rsidRPr="003651D9" w:rsidRDefault="002623D3" w:rsidP="002623D3">
      <w:pPr>
        <w:pStyle w:val="AuthorInstructions"/>
        <w:rPr>
          <w:ins w:id="260" w:author="Cole, George" w:date="2016-03-08T11:41:00Z"/>
        </w:rPr>
      </w:pPr>
      <w:ins w:id="261" w:author="Cole, George" w:date="2016-03-08T11:41:00Z">
        <w:r w:rsidRPr="003651D9">
          <w:t>&lt;e.g., HL7 2.3.1 Chapters 2, 3&gt;</w:t>
        </w:r>
      </w:ins>
    </w:p>
    <w:p w14:paraId="43EC17E8" w14:textId="77777777" w:rsidR="002623D3" w:rsidRPr="003651D9" w:rsidRDefault="002623D3" w:rsidP="002623D3">
      <w:pPr>
        <w:pStyle w:val="AuthorInstructions"/>
        <w:rPr>
          <w:ins w:id="262" w:author="Cole, George" w:date="2016-03-08T11:41:00Z"/>
        </w:rPr>
      </w:pPr>
      <w:ins w:id="263" w:author="Cole, George" w:date="2016-03-08T11:41:00Z">
        <w:r w:rsidRPr="003651D9">
          <w:t>&lt;e.g., DICOM 2008 PS 3.3: A.35.8 X-Ray Radiation Dose SR IOD&gt;</w:t>
        </w:r>
      </w:ins>
    </w:p>
    <w:p w14:paraId="535DEBA2" w14:textId="710DD78F" w:rsidR="002623D3" w:rsidRPr="003651D9" w:rsidRDefault="002623D3" w:rsidP="002623D3">
      <w:pPr>
        <w:pStyle w:val="Heading3"/>
        <w:numPr>
          <w:ilvl w:val="0"/>
          <w:numId w:val="0"/>
        </w:numPr>
        <w:rPr>
          <w:ins w:id="264" w:author="Cole, George" w:date="2016-03-08T11:41:00Z"/>
          <w:noProof w:val="0"/>
        </w:rPr>
      </w:pPr>
      <w:ins w:id="265" w:author="Cole, George" w:date="2016-03-08T11:44:00Z">
        <w:r>
          <w:rPr>
            <w:noProof w:val="0"/>
          </w:rPr>
          <w:lastRenderedPageBreak/>
          <w:t>3.Y2</w:t>
        </w:r>
      </w:ins>
      <w:ins w:id="266" w:author="Cole, George" w:date="2016-03-08T11:41:00Z">
        <w:r w:rsidRPr="003651D9">
          <w:rPr>
            <w:noProof w:val="0"/>
          </w:rPr>
          <w:t>.4 Interaction Diagram</w:t>
        </w:r>
      </w:ins>
    </w:p>
    <w:p w14:paraId="55258336" w14:textId="77777777" w:rsidR="002623D3" w:rsidRPr="003651D9" w:rsidRDefault="002623D3" w:rsidP="002623D3">
      <w:pPr>
        <w:pStyle w:val="AuthorInstructions"/>
        <w:rPr>
          <w:ins w:id="267" w:author="Cole, George" w:date="2016-03-08T11:41:00Z"/>
        </w:rPr>
      </w:pPr>
      <w:ins w:id="268" w:author="Cole, George" w:date="2016-03-08T11:41:00Z">
        <w:r w:rsidRPr="003651D9">
          <w:t>&lt;The interaction diagram shows the detailed standards-based message exchange that makes up the IHE transaction.&gt;</w:t>
        </w:r>
      </w:ins>
    </w:p>
    <w:p w14:paraId="1B2794E6" w14:textId="77777777" w:rsidR="002623D3" w:rsidRPr="003651D9" w:rsidRDefault="002623D3" w:rsidP="002623D3">
      <w:pPr>
        <w:pStyle w:val="BodyText"/>
        <w:rPr>
          <w:ins w:id="269" w:author="Cole, George" w:date="2016-03-08T11:41:00Z"/>
        </w:rPr>
      </w:pPr>
      <w:ins w:id="270" w:author="Cole, George" w:date="2016-03-08T11:41:00Z">
        <w:r w:rsidRPr="003651D9">
          <w:rPr>
            <w:noProof/>
          </w:rPr>
          <mc:AlternateContent>
            <mc:Choice Requires="wpc">
              <w:drawing>
                <wp:inline distT="0" distB="0" distL="0" distR="0" wp14:anchorId="75E27E5E" wp14:editId="0D16C26E">
                  <wp:extent cx="5943600" cy="2400300"/>
                  <wp:effectExtent l="0" t="0" r="0" b="1905"/>
                  <wp:docPr id="247" name="Canvas 2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451665" w14:textId="77777777" w:rsidR="002623D3" w:rsidRPr="007C1AAC" w:rsidRDefault="002623D3" w:rsidP="002623D3">
                                <w:pPr>
                                  <w:jc w:val="center"/>
                                  <w:rPr>
                                    <w:sz w:val="22"/>
                                    <w:szCs w:val="22"/>
                                  </w:rPr>
                                </w:pPr>
                                <w:r w:rsidRPr="007C1AAC">
                                  <w:rPr>
                                    <w:sz w:val="22"/>
                                    <w:szCs w:val="22"/>
                                  </w:rPr>
                                  <w:t>A</w:t>
                                </w:r>
                                <w:r>
                                  <w:rPr>
                                    <w:sz w:val="22"/>
                                    <w:szCs w:val="22"/>
                                  </w:rPr>
                                  <w:t>ctor A</w:t>
                                </w:r>
                              </w:p>
                              <w:p w14:paraId="0F790F97" w14:textId="77777777" w:rsidR="002623D3" w:rsidRDefault="002623D3" w:rsidP="002623D3"/>
                              <w:p w14:paraId="3257C0BD" w14:textId="77777777" w:rsidR="002623D3" w:rsidRPr="007C1AAC" w:rsidRDefault="002623D3" w:rsidP="002623D3">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5"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0693C" w14:textId="77777777" w:rsidR="002623D3" w:rsidRPr="007C1AAC" w:rsidRDefault="002623D3" w:rsidP="002623D3">
                                <w:pPr>
                                  <w:rPr>
                                    <w:sz w:val="22"/>
                                    <w:szCs w:val="22"/>
                                  </w:rPr>
                                </w:pPr>
                                <w:r>
                                  <w:rPr>
                                    <w:sz w:val="22"/>
                                    <w:szCs w:val="22"/>
                                  </w:rPr>
                                  <w:t xml:space="preserve">Message </w:t>
                                </w:r>
                                <w:r w:rsidRPr="007C1AAC">
                                  <w:rPr>
                                    <w:sz w:val="22"/>
                                    <w:szCs w:val="22"/>
                                  </w:rPr>
                                  <w:t>1</w:t>
                                </w:r>
                              </w:p>
                              <w:p w14:paraId="0A71F67F" w14:textId="77777777" w:rsidR="002623D3" w:rsidRDefault="002623D3" w:rsidP="002623D3"/>
                              <w:p w14:paraId="510A157E" w14:textId="77777777" w:rsidR="002623D3" w:rsidRPr="007C1AAC" w:rsidRDefault="002623D3" w:rsidP="002623D3">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27"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ADD228" w14:textId="77777777" w:rsidR="002623D3" w:rsidRPr="007C1AAC" w:rsidRDefault="002623D3" w:rsidP="002623D3">
                                <w:pPr>
                                  <w:jc w:val="center"/>
                                  <w:rPr>
                                    <w:sz w:val="22"/>
                                    <w:szCs w:val="22"/>
                                  </w:rPr>
                                </w:pPr>
                                <w:r w:rsidRPr="007C1AAC">
                                  <w:rPr>
                                    <w:sz w:val="22"/>
                                    <w:szCs w:val="22"/>
                                  </w:rPr>
                                  <w:t>A</w:t>
                                </w:r>
                                <w:r>
                                  <w:rPr>
                                    <w:sz w:val="22"/>
                                    <w:szCs w:val="22"/>
                                  </w:rPr>
                                  <w:t>ctor D</w:t>
                                </w:r>
                              </w:p>
                              <w:p w14:paraId="12642884" w14:textId="77777777" w:rsidR="002623D3" w:rsidRDefault="002623D3" w:rsidP="002623D3"/>
                              <w:p w14:paraId="27731D95" w14:textId="77777777" w:rsidR="002623D3" w:rsidRPr="007C1AAC" w:rsidRDefault="002623D3" w:rsidP="002623D3">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236" name="Line 168"/>
                          <wps:cNvCnPr>
                            <a:cxnSpLocks noChangeShapeType="1"/>
                          </wps:cNvCnPr>
                          <wps:spPr bwMode="auto">
                            <a:xfrm flipH="1">
                              <a:off x="1989455" y="1609725"/>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2" name="Text Box 169"/>
                          <wps:cNvSpPr txBox="1">
                            <a:spLocks noChangeArrowheads="1"/>
                          </wps:cNvSpPr>
                          <wps:spPr bwMode="auto">
                            <a:xfrm>
                              <a:off x="2408555" y="1338580"/>
                              <a:ext cx="126936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BAD015" w14:textId="77777777" w:rsidR="002623D3" w:rsidRPr="007C1AAC" w:rsidRDefault="002623D3" w:rsidP="002623D3">
                                <w:pPr>
                                  <w:rPr>
                                    <w:sz w:val="22"/>
                                    <w:szCs w:val="22"/>
                                  </w:rPr>
                                </w:pPr>
                                <w:r>
                                  <w:rPr>
                                    <w:sz w:val="22"/>
                                    <w:szCs w:val="22"/>
                                  </w:rPr>
                                  <w:t xml:space="preserve">Message </w:t>
                                </w:r>
                                <w:r w:rsidRPr="007C1AAC">
                                  <w:rPr>
                                    <w:sz w:val="22"/>
                                    <w:szCs w:val="22"/>
                                  </w:rPr>
                                  <w:t>2</w:t>
                                </w:r>
                              </w:p>
                              <w:p w14:paraId="70CD9383" w14:textId="77777777" w:rsidR="002623D3" w:rsidRDefault="002623D3" w:rsidP="002623D3"/>
                              <w:p w14:paraId="19A0F949" w14:textId="77777777" w:rsidR="002623D3" w:rsidRPr="007C1AAC" w:rsidRDefault="002623D3" w:rsidP="002623D3">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w14:anchorId="75E27E5E" id="Canvas 247" o:spid="_x0000_s1117"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">
                  <v:shape id="_x0000_s1118" type="#_x0000_t75" style="position:absolute;width:59436;height:24003;visibility:visible;mso-wrap-style:square">
                    <v:fill o:detectmouseclick="t"/>
                    <v:path o:connecttype="none"/>
                  </v:shape>
                  <v:shape id="Text Box 160" o:spid="_x0000_s1119"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3w8QA&#10;AADbAAAADwAAAGRycy9kb3ducmV2LnhtbESP3WrCQBSE7wu+w3KE3hTdKKk/0U1oCxZvoz7AMXtM&#10;gtmzIbs1ydt3hUIvh5n5htlng2nEgzpXW1awmEcgiAuray4VXM6H2QaE88gaG8ukYCQHWTp52WOi&#10;bc85PU6+FAHCLkEFlfdtIqUrKjLo5rYlDt7NdgZ9kF0pdYd9gJtGLqNoJQ3WHBYqbOmrouJ++jEK&#10;bsf+7X3bX7/9ZZ3Hq0+s11c7KvU6HT52IDwN/j/81z5qBcsY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2N8PEAAAA2wAAAA8AAAAAAAAAAAAAAAAAmAIAAGRycy9k&#10;b3ducmV2LnhtbFBLBQYAAAAABAAEAPUAAACJAwAAAAA=&#10;" stroked="f">
                    <v:textbox>
                      <w:txbxContent>
                        <w:p w14:paraId="62451665" w14:textId="77777777" w:rsidR="002623D3" w:rsidRPr="007C1AAC" w:rsidRDefault="002623D3" w:rsidP="002623D3">
                          <w:pPr>
                            <w:jc w:val="center"/>
                            <w:rPr>
                              <w:sz w:val="22"/>
                              <w:szCs w:val="22"/>
                            </w:rPr>
                          </w:pPr>
                          <w:r w:rsidRPr="007C1AAC">
                            <w:rPr>
                              <w:sz w:val="22"/>
                              <w:szCs w:val="22"/>
                            </w:rPr>
                            <w:t>A</w:t>
                          </w:r>
                          <w:r>
                            <w:rPr>
                              <w:sz w:val="22"/>
                              <w:szCs w:val="22"/>
                            </w:rPr>
                            <w:t>ctor A</w:t>
                          </w:r>
                        </w:p>
                        <w:p w14:paraId="0F790F97" w14:textId="77777777" w:rsidR="002623D3" w:rsidRDefault="002623D3" w:rsidP="002623D3"/>
                        <w:p w14:paraId="3257C0BD" w14:textId="77777777" w:rsidR="002623D3" w:rsidRPr="007C1AAC" w:rsidRDefault="002623D3" w:rsidP="002623D3">
                          <w:pPr>
                            <w:jc w:val="center"/>
                            <w:rPr>
                              <w:sz w:val="22"/>
                              <w:szCs w:val="22"/>
                            </w:rPr>
                          </w:pPr>
                          <w:r w:rsidRPr="007C1AAC">
                            <w:rPr>
                              <w:sz w:val="22"/>
                              <w:szCs w:val="22"/>
                            </w:rPr>
                            <w:t>A</w:t>
                          </w:r>
                          <w:r>
                            <w:rPr>
                              <w:sz w:val="22"/>
                              <w:szCs w:val="22"/>
                            </w:rPr>
                            <w:t>ctor A</w:t>
                          </w:r>
                        </w:p>
                      </w:txbxContent>
                    </v:textbox>
                  </v:shape>
                  <v:line id="Line 161" o:spid="_x0000_s1120"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Tt/MQAAADbAAAADwAAAGRycy9kb3ducmV2LnhtbESPX2vCMBTF34V9h3AHe9N0wkSrUcZA&#10;6EPnsI49X5prW21uapK13bdfBgMfD+fPj7PZjaYVPTnfWFbwPEtAEJdWN1wp+Dztp0sQPiBrbC2T&#10;gh/ysNs+TDaYajvwkfoiVCKOsE9RQR1Cl0rpy5oM+pntiKN3ts5giNJVUjsc4rhp5TxJFtJgw5FQ&#10;Y0dvNZXX4ttEblnl7vZ1uY7Z+T3f37hfHU4fSj09jq9rEIHGcA//tzOtYP4Cf1/i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hO38xAAAANsAAAAPAAAAAAAAAAAA&#10;AAAAAKECAABkcnMvZG93bnJldi54bWxQSwUGAAAAAAQABAD5AAAAkgMAAAAA&#10;">
                    <v:stroke dashstyle="dash"/>
                  </v:line>
                  <v:shape id="Text Box 162" o:spid="_x0000_s1121"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14:paraId="2420693C" w14:textId="77777777" w:rsidR="002623D3" w:rsidRPr="007C1AAC" w:rsidRDefault="002623D3" w:rsidP="002623D3">
                          <w:pPr>
                            <w:rPr>
                              <w:sz w:val="22"/>
                              <w:szCs w:val="22"/>
                            </w:rPr>
                          </w:pPr>
                          <w:r>
                            <w:rPr>
                              <w:sz w:val="22"/>
                              <w:szCs w:val="22"/>
                            </w:rPr>
                            <w:t xml:space="preserve">Message </w:t>
                          </w:r>
                          <w:r w:rsidRPr="007C1AAC">
                            <w:rPr>
                              <w:sz w:val="22"/>
                              <w:szCs w:val="22"/>
                            </w:rPr>
                            <w:t>1</w:t>
                          </w:r>
                        </w:p>
                        <w:p w14:paraId="0A71F67F" w14:textId="77777777" w:rsidR="002623D3" w:rsidRDefault="002623D3" w:rsidP="002623D3"/>
                        <w:p w14:paraId="510A157E" w14:textId="77777777" w:rsidR="002623D3" w:rsidRPr="007C1AAC" w:rsidRDefault="002623D3" w:rsidP="002623D3">
                          <w:pPr>
                            <w:rPr>
                              <w:sz w:val="22"/>
                              <w:szCs w:val="22"/>
                            </w:rPr>
                          </w:pPr>
                          <w:r>
                            <w:rPr>
                              <w:sz w:val="22"/>
                              <w:szCs w:val="22"/>
                            </w:rPr>
                            <w:t xml:space="preserve">Message </w:t>
                          </w:r>
                          <w:r w:rsidRPr="007C1AAC">
                            <w:rPr>
                              <w:sz w:val="22"/>
                              <w:szCs w:val="22"/>
                            </w:rPr>
                            <w:t>1</w:t>
                          </w:r>
                        </w:p>
                      </w:txbxContent>
                    </v:textbox>
                  </v:shape>
                  <v:line id="Line 163" o:spid="_x0000_s1122"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rWEMQAAADbAAAADwAAAGRycy9kb3ducmV2LnhtbESPzWrCQBSF90LfYbiF7nRSF1Wjo5SC&#10;kEVqMZauL5lrEs3ciTPTJH37TqHg8nB+Ps5mN5pW9OR8Y1nB8ywBQVxa3XCl4PO0ny5B+ICssbVM&#10;Cn7Iw277MNlgqu3AR+qLUIk4wj5FBXUIXSqlL2sy6Ge2I47e2TqDIUpXSe1wiOOmlfMkeZEGG46E&#10;Gjt6q6m8Ft8mcssqd7evy3XMzu/5/sb96nD6UOrpcXxdgwg0hnv4v51pBfMF/H2JP0B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GtYQxAAAANsAAAAPAAAAAAAAAAAA&#10;AAAAAKECAABkcnMvZG93bnJldi54bWxQSwUGAAAAAAQABAD5AAAAkgMAAAAA&#10;">
                    <v:stroke dashstyle="dash"/>
                  </v:line>
                  <v:rect id="Rectangle 164" o:spid="_x0000_s1123"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rect id="Rectangle 165" o:spid="_x0000_s1124"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line id="Line 166" o:spid="_x0000_s1125"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xUXMEAAADbAAAADwAAAGRycy9kb3ducmV2LnhtbERPz2vCMBS+C/4P4Qm72dQN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DFRcwQAAANsAAAAPAAAAAAAAAAAAAAAA&#10;AKECAABkcnMvZG93bnJldi54bWxQSwUGAAAAAAQABAD5AAAAjwMAAAAA&#10;">
                    <v:stroke endarrow="block"/>
                  </v:line>
                  <v:shape id="Text Box 167" o:spid="_x0000_s1126"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14:paraId="67ADD228" w14:textId="77777777" w:rsidR="002623D3" w:rsidRPr="007C1AAC" w:rsidRDefault="002623D3" w:rsidP="002623D3">
                          <w:pPr>
                            <w:jc w:val="center"/>
                            <w:rPr>
                              <w:sz w:val="22"/>
                              <w:szCs w:val="22"/>
                            </w:rPr>
                          </w:pPr>
                          <w:r w:rsidRPr="007C1AAC">
                            <w:rPr>
                              <w:sz w:val="22"/>
                              <w:szCs w:val="22"/>
                            </w:rPr>
                            <w:t>A</w:t>
                          </w:r>
                          <w:r>
                            <w:rPr>
                              <w:sz w:val="22"/>
                              <w:szCs w:val="22"/>
                            </w:rPr>
                            <w:t>ctor D</w:t>
                          </w:r>
                        </w:p>
                        <w:p w14:paraId="12642884" w14:textId="77777777" w:rsidR="002623D3" w:rsidRDefault="002623D3" w:rsidP="002623D3"/>
                        <w:p w14:paraId="27731D95" w14:textId="77777777" w:rsidR="002623D3" w:rsidRPr="007C1AAC" w:rsidRDefault="002623D3" w:rsidP="002623D3">
                          <w:pPr>
                            <w:jc w:val="center"/>
                            <w:rPr>
                              <w:sz w:val="22"/>
                              <w:szCs w:val="22"/>
                            </w:rPr>
                          </w:pPr>
                          <w:r w:rsidRPr="007C1AAC">
                            <w:rPr>
                              <w:sz w:val="22"/>
                              <w:szCs w:val="22"/>
                            </w:rPr>
                            <w:t>A</w:t>
                          </w:r>
                          <w:r>
                            <w:rPr>
                              <w:sz w:val="22"/>
                              <w:szCs w:val="22"/>
                            </w:rPr>
                            <w:t>ctor D</w:t>
                          </w:r>
                        </w:p>
                      </w:txbxContent>
                    </v:textbox>
                  </v:shape>
                  <v:line id="Line 168" o:spid="_x0000_s1127" style="position:absolute;flip:x;visibility:visible;mso-wrap-style:square" from="19894,16097" to="39973,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IB98UAAADcAAAADwAAAGRycy9kb3ducmV2LnhtbESPQWvCQBCF74L/YRmhl6CbGpAaXUXb&#10;CkLxUPXgcchOk9DsbMhONf33XaHg8fHmfW/ect27Rl2pC7VnA8+TFBRx4W3NpYHzaTd+ARUE2WLj&#10;mQz8UoD1ajhYYm79jT/pepRSRQiHHA1UIm2udSgqchgmviWO3pfvHEqUXalth7cId42epulMO6w5&#10;NlTY0mtFxffxx8U3dgd+y7Jk63SSzOn9Ih+pFmOeRv1mAUqol8fxf3pvDUyzGdzHRALo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FIB98UAAADcAAAADwAAAAAAAAAA&#10;AAAAAAChAgAAZHJzL2Rvd25yZXYueG1sUEsFBgAAAAAEAAQA+QAAAJMDAAAAAA==&#10;">
                    <v:stroke endarrow="block"/>
                  </v:line>
                  <v:shape id="Text Box 169" o:spid="_x0000_s1128" type="#_x0000_t202" style="position:absolute;left:24085;top:13385;width:12694;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yv8UA&#10;AADcAAAADwAAAGRycy9kb3ducmV2LnhtbESPQWvCQBSE7wX/w/KE3urGUKRGVxFpQSgUYzx4fGaf&#10;yWL2bcyumv77rlDwOMzMN8x82dtG3KjzxrGC8SgBQVw6bbhSsC++3j5A+ICssXFMCn7Jw3IxeJlj&#10;pt2dc7rtQiUihH2GCuoQ2kxKX9Zk0Y9cSxy9k+sshii7SuoO7xFuG5kmyURaNBwXamxpXVN53l2t&#10;gtWB809z+Tlu81NuimKa8PfkrNTrsF/NQATqwzP8395oBel7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D7K/xQAAANwAAAAPAAAAAAAAAAAAAAAAAJgCAABkcnMv&#10;ZG93bnJldi54bWxQSwUGAAAAAAQABAD1AAAAigMAAAAA&#10;" filled="f" stroked="f">
                    <v:textbox inset="0,0,0,0">
                      <w:txbxContent>
                        <w:p w14:paraId="43BAD015" w14:textId="77777777" w:rsidR="002623D3" w:rsidRPr="007C1AAC" w:rsidRDefault="002623D3" w:rsidP="002623D3">
                          <w:pPr>
                            <w:rPr>
                              <w:sz w:val="22"/>
                              <w:szCs w:val="22"/>
                            </w:rPr>
                          </w:pPr>
                          <w:r>
                            <w:rPr>
                              <w:sz w:val="22"/>
                              <w:szCs w:val="22"/>
                            </w:rPr>
                            <w:t xml:space="preserve">Message </w:t>
                          </w:r>
                          <w:r w:rsidRPr="007C1AAC">
                            <w:rPr>
                              <w:sz w:val="22"/>
                              <w:szCs w:val="22"/>
                            </w:rPr>
                            <w:t>2</w:t>
                          </w:r>
                        </w:p>
                        <w:p w14:paraId="70CD9383" w14:textId="77777777" w:rsidR="002623D3" w:rsidRDefault="002623D3" w:rsidP="002623D3"/>
                        <w:p w14:paraId="19A0F949" w14:textId="77777777" w:rsidR="002623D3" w:rsidRPr="007C1AAC" w:rsidRDefault="002623D3" w:rsidP="002623D3">
                          <w:pPr>
                            <w:rPr>
                              <w:sz w:val="22"/>
                              <w:szCs w:val="22"/>
                            </w:rPr>
                          </w:pPr>
                          <w:r>
                            <w:rPr>
                              <w:sz w:val="22"/>
                              <w:szCs w:val="22"/>
                            </w:rPr>
                            <w:t xml:space="preserve">Message </w:t>
                          </w:r>
                          <w:r w:rsidRPr="007C1AAC">
                            <w:rPr>
                              <w:sz w:val="22"/>
                              <w:szCs w:val="22"/>
                            </w:rPr>
                            <w:t>2</w:t>
                          </w:r>
                        </w:p>
                      </w:txbxContent>
                    </v:textbox>
                  </v:shape>
                  <w10:anchorlock/>
                </v:group>
              </w:pict>
            </mc:Fallback>
          </mc:AlternateContent>
        </w:r>
      </w:ins>
    </w:p>
    <w:p w14:paraId="5887ECB5" w14:textId="435805ED" w:rsidR="002623D3" w:rsidRPr="003651D9" w:rsidRDefault="002623D3" w:rsidP="002623D3">
      <w:pPr>
        <w:pStyle w:val="Heading4"/>
        <w:numPr>
          <w:ilvl w:val="0"/>
          <w:numId w:val="0"/>
        </w:numPr>
        <w:rPr>
          <w:ins w:id="271" w:author="Cole, George" w:date="2016-03-08T11:41:00Z"/>
          <w:noProof w:val="0"/>
        </w:rPr>
      </w:pPr>
      <w:ins w:id="272" w:author="Cole, George" w:date="2016-03-08T11:44:00Z">
        <w:r>
          <w:rPr>
            <w:noProof w:val="0"/>
          </w:rPr>
          <w:t>3.Y2</w:t>
        </w:r>
      </w:ins>
      <w:ins w:id="273" w:author="Cole, George" w:date="2016-03-08T11:41:00Z">
        <w:r w:rsidRPr="003651D9">
          <w:rPr>
            <w:noProof w:val="0"/>
          </w:rPr>
          <w:t>.4.1 &lt;Message 1 Name&gt;</w:t>
        </w:r>
      </w:ins>
    </w:p>
    <w:p w14:paraId="7190BB96" w14:textId="77777777" w:rsidR="002623D3" w:rsidRPr="003651D9" w:rsidRDefault="002623D3" w:rsidP="002623D3">
      <w:pPr>
        <w:pStyle w:val="AuthorInstructions"/>
        <w:rPr>
          <w:ins w:id="274" w:author="Cole, George" w:date="2016-03-08T11:41:00Z"/>
        </w:rPr>
      </w:pPr>
      <w:ins w:id="275" w:author="Cole, George" w:date="2016-03-08T11:41:00Z">
        <w:r w:rsidRPr="003651D9">
          <w:t>&lt;One or two sentence summary of what Message 1 accomplishes typically relating the message to the relevant standard. Avoid shall language in this upper level section. Do not duplicate the triggers, encoding, semantics, standards used, or expected actions. Those belong in the following sections.&gt;</w:t>
        </w:r>
      </w:ins>
    </w:p>
    <w:p w14:paraId="58794F8B" w14:textId="77777777" w:rsidR="002623D3" w:rsidRPr="003651D9" w:rsidRDefault="002623D3" w:rsidP="002623D3">
      <w:pPr>
        <w:pStyle w:val="AuthorInstructions"/>
        <w:rPr>
          <w:ins w:id="276" w:author="Cole, George" w:date="2016-03-08T11:41:00Z"/>
        </w:rPr>
      </w:pPr>
      <w:ins w:id="277" w:author="Cole, George" w:date="2016-03-08T11:41:00Z">
        <w:r w:rsidRPr="003651D9">
          <w:t>&lt;Explicitly state if the multiplicity of an actor may be greater than one; i.e., if an actor (whether it is a client or server) can expect this message from a single source or multiple sources.&gt;</w:t>
        </w:r>
      </w:ins>
    </w:p>
    <w:p w14:paraId="40ED709F" w14:textId="5DC0ADBF" w:rsidR="002623D3" w:rsidRPr="003651D9" w:rsidRDefault="002623D3" w:rsidP="002623D3">
      <w:pPr>
        <w:pStyle w:val="Heading5"/>
        <w:numPr>
          <w:ilvl w:val="0"/>
          <w:numId w:val="0"/>
        </w:numPr>
        <w:rPr>
          <w:ins w:id="278" w:author="Cole, George" w:date="2016-03-08T11:41:00Z"/>
          <w:noProof w:val="0"/>
        </w:rPr>
      </w:pPr>
      <w:ins w:id="279" w:author="Cole, George" w:date="2016-03-08T11:44:00Z">
        <w:r>
          <w:rPr>
            <w:noProof w:val="0"/>
          </w:rPr>
          <w:t>3.Y2</w:t>
        </w:r>
      </w:ins>
      <w:ins w:id="280" w:author="Cole, George" w:date="2016-03-08T11:41:00Z">
        <w:r w:rsidRPr="003651D9">
          <w:rPr>
            <w:noProof w:val="0"/>
          </w:rPr>
          <w:t>.4.1.1 Trigger Events</w:t>
        </w:r>
      </w:ins>
    </w:p>
    <w:p w14:paraId="70065787" w14:textId="77777777" w:rsidR="002623D3" w:rsidRPr="003651D9" w:rsidRDefault="002623D3" w:rsidP="002623D3">
      <w:pPr>
        <w:pStyle w:val="AuthorInstructions"/>
        <w:rPr>
          <w:ins w:id="281" w:author="Cole, George" w:date="2016-03-08T11:41:00Z"/>
        </w:rPr>
      </w:pPr>
      <w:ins w:id="282" w:author="Cole, George" w:date="2016-03-08T11:41:00Z">
        <w:r w:rsidRPr="003651D9">
          <w:t>&lt;Description of the real world events that cause the sender (Actor A) to send Message 1 (e.g., an operator or an automated function determines that a new workitem is needed).&gt;</w:t>
        </w:r>
      </w:ins>
    </w:p>
    <w:p w14:paraId="3E58D918" w14:textId="1A0E99FA" w:rsidR="002623D3" w:rsidRPr="003651D9" w:rsidRDefault="002623D3" w:rsidP="002623D3">
      <w:pPr>
        <w:pStyle w:val="Heading5"/>
        <w:numPr>
          <w:ilvl w:val="0"/>
          <w:numId w:val="0"/>
        </w:numPr>
        <w:rPr>
          <w:ins w:id="283" w:author="Cole, George" w:date="2016-03-08T11:41:00Z"/>
          <w:noProof w:val="0"/>
        </w:rPr>
      </w:pPr>
      <w:ins w:id="284" w:author="Cole, George" w:date="2016-03-08T11:44:00Z">
        <w:r>
          <w:rPr>
            <w:noProof w:val="0"/>
          </w:rPr>
          <w:t>3.Y2</w:t>
        </w:r>
      </w:ins>
      <w:ins w:id="285" w:author="Cole, George" w:date="2016-03-08T11:41:00Z">
        <w:r w:rsidRPr="003651D9">
          <w:rPr>
            <w:noProof w:val="0"/>
          </w:rPr>
          <w:t>.4.1.2 Message Semantics</w:t>
        </w:r>
      </w:ins>
    </w:p>
    <w:p w14:paraId="718D3BB7" w14:textId="77777777" w:rsidR="002623D3" w:rsidRPr="003651D9" w:rsidRDefault="002623D3" w:rsidP="002623D3">
      <w:pPr>
        <w:pStyle w:val="AuthorInstructions"/>
        <w:rPr>
          <w:ins w:id="286" w:author="Cole, George" w:date="2016-03-08T11:41:00Z"/>
        </w:rPr>
      </w:pPr>
      <w:ins w:id="287" w:author="Cole, George" w:date="2016-03-08T11:41:00Z">
        <w:r w:rsidRPr="003651D9">
          <w:t>&lt;Detailed description of the meaning, structure and contents of the message, including any IHE specific clarifications of the message format, attributes, etc.&gt;</w:t>
        </w:r>
      </w:ins>
    </w:p>
    <w:p w14:paraId="5238DF0E" w14:textId="77777777" w:rsidR="002623D3" w:rsidRPr="003651D9" w:rsidRDefault="002623D3" w:rsidP="002623D3">
      <w:pPr>
        <w:pStyle w:val="AuthorInstructions"/>
        <w:rPr>
          <w:ins w:id="288" w:author="Cole, George" w:date="2016-03-08T11:41:00Z"/>
        </w:rPr>
      </w:pPr>
      <w:ins w:id="289" w:author="Cole, George" w:date="2016-03-08T11:41:00Z">
        <w:r w:rsidRPr="003651D9">
          <w:t>&lt;Start by describing the standard underlying the message and how the participating actors are mapped (e.g., “This message is a DICOM C-FIND Request. Actor A is the SCU. Actor D is the SCP.”).&gt;</w:t>
        </w:r>
      </w:ins>
    </w:p>
    <w:p w14:paraId="6AD1F46D" w14:textId="77777777" w:rsidR="002623D3" w:rsidRPr="003651D9" w:rsidRDefault="002623D3" w:rsidP="002623D3">
      <w:pPr>
        <w:pStyle w:val="AuthorInstructions"/>
        <w:rPr>
          <w:ins w:id="290" w:author="Cole, George" w:date="2016-03-08T11:41:00Z"/>
        </w:rPr>
      </w:pPr>
      <w:ins w:id="291" w:author="Cole, George" w:date="2016-03-08T11:41:00Z">
        <w:r w:rsidRPr="003651D9">
          <w:t>&lt;Continue profiling the message by providing guidance or constraints on how the message parameters are populated, how the payload is encoded, how the message is structured and what the contents mean. These message semantics should both help the sender to construct the message and the receiver to interpret the message.&gt;</w:t>
        </w:r>
      </w:ins>
    </w:p>
    <w:p w14:paraId="139AD95C" w14:textId="5B54E446" w:rsidR="002623D3" w:rsidRPr="003651D9" w:rsidRDefault="002623D3" w:rsidP="002623D3">
      <w:pPr>
        <w:pStyle w:val="Heading5"/>
        <w:numPr>
          <w:ilvl w:val="0"/>
          <w:numId w:val="0"/>
        </w:numPr>
        <w:rPr>
          <w:ins w:id="292" w:author="Cole, George" w:date="2016-03-08T11:41:00Z"/>
          <w:noProof w:val="0"/>
        </w:rPr>
      </w:pPr>
      <w:ins w:id="293" w:author="Cole, George" w:date="2016-03-08T11:44:00Z">
        <w:r>
          <w:rPr>
            <w:noProof w:val="0"/>
          </w:rPr>
          <w:lastRenderedPageBreak/>
          <w:t>3.Y2</w:t>
        </w:r>
      </w:ins>
      <w:ins w:id="294" w:author="Cole, George" w:date="2016-03-08T11:41:00Z">
        <w:r w:rsidRPr="003651D9">
          <w:rPr>
            <w:noProof w:val="0"/>
          </w:rPr>
          <w:t>.4.1.3 Expected Actions</w:t>
        </w:r>
      </w:ins>
    </w:p>
    <w:p w14:paraId="3691574B" w14:textId="77777777" w:rsidR="002623D3" w:rsidRPr="003651D9" w:rsidRDefault="002623D3" w:rsidP="002623D3">
      <w:pPr>
        <w:pStyle w:val="AuthorInstructions"/>
        <w:rPr>
          <w:ins w:id="295" w:author="Cole, George" w:date="2016-03-08T11:41:00Z"/>
        </w:rPr>
      </w:pPr>
      <w:ins w:id="296" w:author="Cole, George" w:date="2016-03-08T11:41:00Z">
        <w:r w:rsidRPr="003651D9">
          <w:t>&lt;Description of the actions expected to be taken as a result of sending or receiving this message.&gt;</w:t>
        </w:r>
      </w:ins>
    </w:p>
    <w:p w14:paraId="00CEACEB" w14:textId="77777777" w:rsidR="002623D3" w:rsidRPr="003651D9" w:rsidRDefault="002623D3" w:rsidP="002623D3">
      <w:pPr>
        <w:pStyle w:val="AuthorInstructions"/>
        <w:rPr>
          <w:ins w:id="297" w:author="Cole, George" w:date="2016-03-08T11:41:00Z"/>
        </w:rPr>
      </w:pPr>
      <w:ins w:id="298" w:author="Cole, George" w:date="2016-03-08T11:41:00Z">
        <w:r w:rsidRPr="003651D9">
          <w:t>&lt;Describe what the receiver is expected/required to do upon receiving this message. &gt;</w:t>
        </w:r>
      </w:ins>
    </w:p>
    <w:p w14:paraId="13CC7097" w14:textId="77777777" w:rsidR="002623D3" w:rsidRPr="003651D9" w:rsidRDefault="002623D3" w:rsidP="002623D3">
      <w:pPr>
        <w:pStyle w:val="AuthorInstructions"/>
        <w:rPr>
          <w:ins w:id="299" w:author="Cole, George" w:date="2016-03-08T11:41:00Z"/>
        </w:rPr>
      </w:pPr>
      <w:ins w:id="300" w:author="Cole, George" w:date="2016-03-08T11:41:00Z">
        <w:r w:rsidRPr="003651D9">
          <w:t>&lt;Avoid re-iterating the transaction sequencing specified in the Profile Process Flows as expected actions internal to the transaction. Doing so prevents this transaction being re-used in other contexts.&gt;</w:t>
        </w:r>
      </w:ins>
    </w:p>
    <w:p w14:paraId="250813B2" w14:textId="77777777" w:rsidR="002623D3" w:rsidRPr="003651D9" w:rsidRDefault="002623D3" w:rsidP="002623D3">
      <w:pPr>
        <w:pStyle w:val="AuthorInstructions"/>
        <w:rPr>
          <w:ins w:id="301" w:author="Cole, George" w:date="2016-03-08T11:41:00Z"/>
        </w:rPr>
      </w:pPr>
      <w:ins w:id="302" w:author="Cole, George" w:date="2016-03-08T11:41:00Z">
        <w:r w:rsidRPr="003651D9">
          <w:t>&lt;Explicitly define any expected action based on the multiplicity of an actor(s), if applicable.&gt;</w:t>
        </w:r>
      </w:ins>
    </w:p>
    <w:p w14:paraId="41E8538A" w14:textId="67C3E211" w:rsidR="002623D3" w:rsidRPr="003651D9" w:rsidRDefault="002623D3" w:rsidP="002623D3">
      <w:pPr>
        <w:pStyle w:val="Heading4"/>
        <w:numPr>
          <w:ilvl w:val="0"/>
          <w:numId w:val="0"/>
        </w:numPr>
        <w:rPr>
          <w:ins w:id="303" w:author="Cole, George" w:date="2016-03-08T11:41:00Z"/>
          <w:noProof w:val="0"/>
        </w:rPr>
      </w:pPr>
      <w:ins w:id="304" w:author="Cole, George" w:date="2016-03-08T11:44:00Z">
        <w:r>
          <w:rPr>
            <w:noProof w:val="0"/>
          </w:rPr>
          <w:t>3.Y2</w:t>
        </w:r>
      </w:ins>
      <w:ins w:id="305" w:author="Cole, George" w:date="2016-03-08T11:41:00Z">
        <w:r w:rsidRPr="003651D9">
          <w:rPr>
            <w:noProof w:val="0"/>
          </w:rPr>
          <w:t>.4.2 &lt;Message 2 Name&gt;</w:t>
        </w:r>
      </w:ins>
    </w:p>
    <w:p w14:paraId="08D9BC5A" w14:textId="77777777" w:rsidR="002623D3" w:rsidRPr="003651D9" w:rsidRDefault="002623D3" w:rsidP="002623D3">
      <w:pPr>
        <w:pStyle w:val="AuthorInstructions"/>
        <w:rPr>
          <w:ins w:id="306" w:author="Cole, George" w:date="2016-03-08T11:41:00Z"/>
        </w:rPr>
      </w:pPr>
      <w:ins w:id="307" w:author="Cole, George" w:date="2016-03-08T11:41:00Z">
        <w:r w:rsidRPr="003651D9">
          <w:t>&lt;One or two sentence summary of what Message 2 accomplishes typically relating the message to the relevant standard. Avoid shall language in this upper level section. Do not duplicate the triggers, encoding, semantics, standards used, or expected actions. Those belong in the following sections.&gt;</w:t>
        </w:r>
      </w:ins>
    </w:p>
    <w:p w14:paraId="241B7102" w14:textId="77777777" w:rsidR="002623D3" w:rsidRPr="003651D9" w:rsidRDefault="002623D3" w:rsidP="002623D3">
      <w:pPr>
        <w:pStyle w:val="AuthorInstructions"/>
        <w:rPr>
          <w:ins w:id="308" w:author="Cole, George" w:date="2016-03-08T11:41:00Z"/>
        </w:rPr>
      </w:pPr>
      <w:ins w:id="309" w:author="Cole, George" w:date="2016-03-08T11:41:00Z">
        <w:r w:rsidRPr="003651D9">
          <w:t>&lt;Explicitly state if the multiplicity of an actor may be greater than one; i.e., if an actor (whether it is a client or server) can expect this message from a single source or multiple sources.&gt;</w:t>
        </w:r>
      </w:ins>
    </w:p>
    <w:p w14:paraId="4BCB28ED" w14:textId="77777777" w:rsidR="002623D3" w:rsidRPr="003651D9" w:rsidRDefault="002623D3" w:rsidP="002623D3">
      <w:pPr>
        <w:pStyle w:val="AuthorInstructions"/>
        <w:rPr>
          <w:ins w:id="310" w:author="Cole, George" w:date="2016-03-08T11:41:00Z"/>
        </w:rPr>
      </w:pPr>
      <w:ins w:id="311" w:author="Cole, George" w:date="2016-03-08T11:41:00Z">
        <w:r w:rsidRPr="003651D9">
          <w:t>&lt;Repeat this section as necessary based on the number of messages in the interaction diagram.&gt;</w:t>
        </w:r>
      </w:ins>
    </w:p>
    <w:p w14:paraId="4BEDE5B6" w14:textId="4BF7367F" w:rsidR="002623D3" w:rsidRPr="003651D9" w:rsidRDefault="002623D3" w:rsidP="002623D3">
      <w:pPr>
        <w:pStyle w:val="Heading5"/>
        <w:numPr>
          <w:ilvl w:val="0"/>
          <w:numId w:val="0"/>
        </w:numPr>
        <w:rPr>
          <w:ins w:id="312" w:author="Cole, George" w:date="2016-03-08T11:41:00Z"/>
          <w:noProof w:val="0"/>
        </w:rPr>
      </w:pPr>
      <w:ins w:id="313" w:author="Cole, George" w:date="2016-03-08T11:44:00Z">
        <w:r>
          <w:rPr>
            <w:noProof w:val="0"/>
          </w:rPr>
          <w:t>3.Y2</w:t>
        </w:r>
      </w:ins>
      <w:ins w:id="314" w:author="Cole, George" w:date="2016-03-08T11:41:00Z">
        <w:r w:rsidRPr="003651D9">
          <w:rPr>
            <w:noProof w:val="0"/>
          </w:rPr>
          <w:t>.4.2.1 Trigger Events</w:t>
        </w:r>
      </w:ins>
    </w:p>
    <w:p w14:paraId="00925A40" w14:textId="77777777" w:rsidR="002623D3" w:rsidRPr="003651D9" w:rsidRDefault="002623D3" w:rsidP="002623D3">
      <w:pPr>
        <w:pStyle w:val="AuthorInstructions"/>
        <w:rPr>
          <w:ins w:id="315" w:author="Cole, George" w:date="2016-03-08T11:41:00Z"/>
        </w:rPr>
      </w:pPr>
      <w:ins w:id="316" w:author="Cole, George" w:date="2016-03-08T11:41:00Z">
        <w:r w:rsidRPr="003651D9">
          <w:t>&lt;Description of the real world events that cause the sender (Actor A) to send Message 1(e.g., an operator or an automated function determines that a new workitem is needed).&gt;</w:t>
        </w:r>
      </w:ins>
    </w:p>
    <w:p w14:paraId="099D08A5" w14:textId="61230303" w:rsidR="002623D3" w:rsidRPr="003651D9" w:rsidRDefault="002623D3" w:rsidP="002623D3">
      <w:pPr>
        <w:pStyle w:val="Heading5"/>
        <w:numPr>
          <w:ilvl w:val="0"/>
          <w:numId w:val="0"/>
        </w:numPr>
        <w:rPr>
          <w:ins w:id="317" w:author="Cole, George" w:date="2016-03-08T11:41:00Z"/>
          <w:noProof w:val="0"/>
        </w:rPr>
      </w:pPr>
      <w:ins w:id="318" w:author="Cole, George" w:date="2016-03-08T11:44:00Z">
        <w:r>
          <w:rPr>
            <w:noProof w:val="0"/>
          </w:rPr>
          <w:t>3.Y2</w:t>
        </w:r>
      </w:ins>
      <w:ins w:id="319" w:author="Cole, George" w:date="2016-03-08T11:41:00Z">
        <w:r w:rsidRPr="003651D9">
          <w:rPr>
            <w:noProof w:val="0"/>
          </w:rPr>
          <w:t>.4.2.2 Message Semantics</w:t>
        </w:r>
      </w:ins>
    </w:p>
    <w:p w14:paraId="686148AE" w14:textId="77777777" w:rsidR="002623D3" w:rsidRPr="003651D9" w:rsidRDefault="002623D3" w:rsidP="002623D3">
      <w:pPr>
        <w:pStyle w:val="AuthorInstructions"/>
        <w:rPr>
          <w:ins w:id="320" w:author="Cole, George" w:date="2016-03-08T11:41:00Z"/>
        </w:rPr>
      </w:pPr>
      <w:ins w:id="321" w:author="Cole, George" w:date="2016-03-08T11:41:00Z">
        <w:r w:rsidRPr="003651D9">
          <w:t>&lt;Detailed description of the meaning, structure and contents of the message, including any IHE specific clarifications of the message format, attributes, etc.&gt;</w:t>
        </w:r>
      </w:ins>
    </w:p>
    <w:p w14:paraId="772E1D07" w14:textId="77777777" w:rsidR="002623D3" w:rsidRPr="003651D9" w:rsidRDefault="002623D3" w:rsidP="002623D3">
      <w:pPr>
        <w:pStyle w:val="AuthorInstructions"/>
        <w:rPr>
          <w:ins w:id="322" w:author="Cole, George" w:date="2016-03-08T11:41:00Z"/>
        </w:rPr>
      </w:pPr>
      <w:ins w:id="323" w:author="Cole, George" w:date="2016-03-08T11:41:00Z">
        <w:r w:rsidRPr="003651D9">
          <w:t>&lt;Start by describing the standard underlying the message and how the participating actors are mapped (e.g., “This message is a DICOM C-FIND Request. Actor A is the SCU. Actor D is the SCP.”).&gt;</w:t>
        </w:r>
      </w:ins>
    </w:p>
    <w:p w14:paraId="3F1C8796" w14:textId="77777777" w:rsidR="002623D3" w:rsidRPr="003651D9" w:rsidRDefault="002623D3" w:rsidP="002623D3">
      <w:pPr>
        <w:pStyle w:val="AuthorInstructions"/>
        <w:rPr>
          <w:ins w:id="324" w:author="Cole, George" w:date="2016-03-08T11:41:00Z"/>
        </w:rPr>
      </w:pPr>
      <w:ins w:id="325" w:author="Cole, George" w:date="2016-03-08T11:41:00Z">
        <w:r w:rsidRPr="003651D9">
          <w:t>&lt;Continue profiling the message by providing guidance or constraints on how the message parameters are populated, how the payload is encoded, how the message is structured and what the contents mean. These message semantics should both help the sender to construct the message and the receiver to interpret the message.&gt;</w:t>
        </w:r>
      </w:ins>
    </w:p>
    <w:p w14:paraId="448A4AA7" w14:textId="31190536" w:rsidR="002623D3" w:rsidRPr="003651D9" w:rsidRDefault="002623D3" w:rsidP="002623D3">
      <w:pPr>
        <w:pStyle w:val="Heading5"/>
        <w:numPr>
          <w:ilvl w:val="0"/>
          <w:numId w:val="0"/>
        </w:numPr>
        <w:rPr>
          <w:ins w:id="326" w:author="Cole, George" w:date="2016-03-08T11:41:00Z"/>
          <w:noProof w:val="0"/>
        </w:rPr>
      </w:pPr>
      <w:ins w:id="327" w:author="Cole, George" w:date="2016-03-08T11:44:00Z">
        <w:r>
          <w:rPr>
            <w:noProof w:val="0"/>
          </w:rPr>
          <w:t>3.Y2</w:t>
        </w:r>
      </w:ins>
      <w:ins w:id="328" w:author="Cole, George" w:date="2016-03-08T11:41:00Z">
        <w:r w:rsidRPr="003651D9">
          <w:rPr>
            <w:noProof w:val="0"/>
          </w:rPr>
          <w:t>.4.2.3 Expected Actions</w:t>
        </w:r>
      </w:ins>
    </w:p>
    <w:p w14:paraId="085EB540" w14:textId="77777777" w:rsidR="002623D3" w:rsidRPr="003651D9" w:rsidRDefault="002623D3" w:rsidP="002623D3">
      <w:pPr>
        <w:pStyle w:val="AuthorInstructions"/>
        <w:rPr>
          <w:ins w:id="329" w:author="Cole, George" w:date="2016-03-08T11:41:00Z"/>
        </w:rPr>
      </w:pPr>
      <w:ins w:id="330" w:author="Cole, George" w:date="2016-03-08T11:41:00Z">
        <w:r w:rsidRPr="003651D9">
          <w:t>&lt;Description of the actions expected to be taken as a result of sending or receiving this message.&gt;</w:t>
        </w:r>
      </w:ins>
    </w:p>
    <w:p w14:paraId="345BFDCA" w14:textId="77777777" w:rsidR="002623D3" w:rsidRPr="003651D9" w:rsidRDefault="002623D3" w:rsidP="002623D3">
      <w:pPr>
        <w:pStyle w:val="AuthorInstructions"/>
        <w:rPr>
          <w:ins w:id="331" w:author="Cole, George" w:date="2016-03-08T11:41:00Z"/>
        </w:rPr>
      </w:pPr>
      <w:ins w:id="332" w:author="Cole, George" w:date="2016-03-08T11:41:00Z">
        <w:r w:rsidRPr="003651D9">
          <w:t>&lt;Describe what the receiver is expected/required to do upon receiving this message. &gt;</w:t>
        </w:r>
      </w:ins>
    </w:p>
    <w:p w14:paraId="4824084C" w14:textId="77777777" w:rsidR="002623D3" w:rsidRPr="003651D9" w:rsidRDefault="002623D3" w:rsidP="002623D3">
      <w:pPr>
        <w:pStyle w:val="AuthorInstructions"/>
        <w:rPr>
          <w:ins w:id="333" w:author="Cole, George" w:date="2016-03-08T11:41:00Z"/>
        </w:rPr>
      </w:pPr>
      <w:ins w:id="334" w:author="Cole, George" w:date="2016-03-08T11:41:00Z">
        <w:r w:rsidRPr="003651D9">
          <w:lastRenderedPageBreak/>
          <w:t>&lt;Avoid re-iterating the transaction sequencing specified in the Profile Process Flows as expected actions internal to the transaction. Doing so prevents this transaction being re-used in other contexts.&gt;</w:t>
        </w:r>
      </w:ins>
    </w:p>
    <w:p w14:paraId="295F2440" w14:textId="77777777" w:rsidR="002623D3" w:rsidRPr="003651D9" w:rsidRDefault="002623D3" w:rsidP="002623D3">
      <w:pPr>
        <w:pStyle w:val="AuthorInstructions"/>
        <w:rPr>
          <w:ins w:id="335" w:author="Cole, George" w:date="2016-03-08T11:41:00Z"/>
        </w:rPr>
      </w:pPr>
      <w:ins w:id="336" w:author="Cole, George" w:date="2016-03-08T11:41:00Z">
        <w:r w:rsidRPr="003651D9">
          <w:t>&lt;Explicitly define any expected action based on the multiplicity of an actor(s), if applicable.&gt;</w:t>
        </w:r>
      </w:ins>
    </w:p>
    <w:p w14:paraId="41FE8085" w14:textId="246867E1" w:rsidR="002623D3" w:rsidRPr="003651D9" w:rsidRDefault="002623D3" w:rsidP="002623D3">
      <w:pPr>
        <w:pStyle w:val="Heading3"/>
        <w:numPr>
          <w:ilvl w:val="0"/>
          <w:numId w:val="0"/>
        </w:numPr>
        <w:rPr>
          <w:ins w:id="337" w:author="Cole, George" w:date="2016-03-08T11:41:00Z"/>
          <w:noProof w:val="0"/>
        </w:rPr>
      </w:pPr>
      <w:ins w:id="338" w:author="Cole, George" w:date="2016-03-08T11:44:00Z">
        <w:r>
          <w:rPr>
            <w:noProof w:val="0"/>
          </w:rPr>
          <w:t>3.Y2</w:t>
        </w:r>
      </w:ins>
      <w:ins w:id="339" w:author="Cole, George" w:date="2016-03-08T11:41:00Z">
        <w:r w:rsidRPr="003651D9">
          <w:rPr>
            <w:noProof w:val="0"/>
          </w:rPr>
          <w:t>.5 Security Considerations</w:t>
        </w:r>
      </w:ins>
    </w:p>
    <w:p w14:paraId="5B953CEA" w14:textId="77777777" w:rsidR="002623D3" w:rsidRPr="003651D9" w:rsidRDefault="002623D3" w:rsidP="002623D3">
      <w:pPr>
        <w:pStyle w:val="AuthorInstructions"/>
        <w:rPr>
          <w:ins w:id="340" w:author="Cole, George" w:date="2016-03-08T11:41:00Z"/>
        </w:rPr>
      </w:pPr>
      <w:ins w:id="341" w:author="Cole, George" w:date="2016-03-08T11:41:00Z">
        <w:r w:rsidRPr="003651D9">
          <w:t>&lt;Description of the transaction specific security consideration; such as use of security profiles.&gt;</w:t>
        </w:r>
      </w:ins>
    </w:p>
    <w:p w14:paraId="074ECB9B" w14:textId="3468B329" w:rsidR="002623D3" w:rsidRPr="003651D9" w:rsidRDefault="002623D3" w:rsidP="002623D3">
      <w:pPr>
        <w:pStyle w:val="Heading4"/>
        <w:numPr>
          <w:ilvl w:val="0"/>
          <w:numId w:val="0"/>
        </w:numPr>
        <w:rPr>
          <w:ins w:id="342" w:author="Cole, George" w:date="2016-03-08T11:41:00Z"/>
          <w:noProof w:val="0"/>
        </w:rPr>
      </w:pPr>
      <w:ins w:id="343" w:author="Cole, George" w:date="2016-03-08T11:44:00Z">
        <w:r>
          <w:rPr>
            <w:noProof w:val="0"/>
          </w:rPr>
          <w:t>3.Y2</w:t>
        </w:r>
      </w:ins>
      <w:ins w:id="344" w:author="Cole, George" w:date="2016-03-08T11:41:00Z">
        <w:r w:rsidRPr="003651D9">
          <w:rPr>
            <w:noProof w:val="0"/>
          </w:rPr>
          <w:t>.5.1 Security Audit Considerations</w:t>
        </w:r>
      </w:ins>
    </w:p>
    <w:p w14:paraId="74E5B0AD" w14:textId="77777777" w:rsidR="002623D3" w:rsidRPr="003651D9" w:rsidRDefault="002623D3" w:rsidP="002623D3">
      <w:pPr>
        <w:pStyle w:val="AuthorInstructions"/>
        <w:rPr>
          <w:ins w:id="345" w:author="Cole, George" w:date="2016-03-08T11:41:00Z"/>
        </w:rPr>
      </w:pPr>
      <w:ins w:id="346" w:author="Cole, George" w:date="2016-03-08T11:41:00Z">
        <w:r w:rsidRPr="003651D9">
          <w:t>&lt;This section should identify any specific ATNA security audit event that is associated with this transaction and requirements on the encoding of that audit event. &gt;</w:t>
        </w:r>
      </w:ins>
    </w:p>
    <w:p w14:paraId="2AB7E5F8" w14:textId="44E61B0D" w:rsidR="002623D3" w:rsidRPr="003651D9" w:rsidRDefault="002623D3" w:rsidP="002623D3">
      <w:pPr>
        <w:pStyle w:val="Heading5"/>
        <w:numPr>
          <w:ilvl w:val="0"/>
          <w:numId w:val="0"/>
        </w:numPr>
        <w:rPr>
          <w:ins w:id="347" w:author="Cole, George" w:date="2016-03-08T11:41:00Z"/>
          <w:noProof w:val="0"/>
        </w:rPr>
      </w:pPr>
      <w:ins w:id="348" w:author="Cole, George" w:date="2016-03-08T11:44:00Z">
        <w:r>
          <w:rPr>
            <w:noProof w:val="0"/>
          </w:rPr>
          <w:t>3.Y2</w:t>
        </w:r>
      </w:ins>
      <w:ins w:id="349" w:author="Cole, George" w:date="2016-03-08T11:41:00Z">
        <w:r w:rsidRPr="003651D9">
          <w:rPr>
            <w:noProof w:val="0"/>
          </w:rPr>
          <w:t>.5.1.(z) &lt;Actor&gt; Specific Security Considerations</w:t>
        </w:r>
      </w:ins>
    </w:p>
    <w:p w14:paraId="6BFE1E27" w14:textId="77777777" w:rsidR="002623D3" w:rsidRPr="003651D9" w:rsidRDefault="002623D3" w:rsidP="002623D3">
      <w:pPr>
        <w:pStyle w:val="AuthorInstructions"/>
        <w:rPr>
          <w:ins w:id="350" w:author="Cole, George" w:date="2016-03-08T11:41:00Z"/>
        </w:rPr>
      </w:pPr>
      <w:ins w:id="351" w:author="Cole, George" w:date="2016-03-08T11:41:00Z">
        <w:r w:rsidRPr="003651D9">
          <w:t>&lt;This section should specify any specific security considerations on an Actor by Actor basis.&gt;</w:t>
        </w:r>
      </w:ins>
    </w:p>
    <w:p w14:paraId="40C7CD65" w14:textId="1B5F2FFA" w:rsidR="00D54BCF" w:rsidRPr="003651D9" w:rsidRDefault="00D54BCF" w:rsidP="00D54BCF">
      <w:pPr>
        <w:pStyle w:val="Heading2"/>
        <w:numPr>
          <w:ilvl w:val="0"/>
          <w:numId w:val="0"/>
        </w:numPr>
        <w:rPr>
          <w:ins w:id="352" w:author="Cole, George" w:date="2016-03-08T11:44:00Z"/>
          <w:i/>
        </w:rPr>
      </w:pPr>
      <w:ins w:id="353" w:author="Cole, George" w:date="2016-03-08T11:45:00Z">
        <w:r>
          <w:rPr>
            <w:noProof w:val="0"/>
          </w:rPr>
          <w:t>3.Y3</w:t>
        </w:r>
      </w:ins>
      <w:ins w:id="354" w:author="Cole, George" w:date="2016-03-08T11:44:00Z">
        <w:r w:rsidRPr="003651D9">
          <w:rPr>
            <w:noProof w:val="0"/>
          </w:rPr>
          <w:t xml:space="preserve"> </w:t>
        </w:r>
      </w:ins>
      <w:ins w:id="355" w:author="Cole, George" w:date="2016-03-08T11:45:00Z">
        <w:r w:rsidR="00147187">
          <w:rPr>
            <w:noProof w:val="0"/>
          </w:rPr>
          <w:t>Subscribe to</w:t>
        </w:r>
      </w:ins>
      <w:ins w:id="356" w:author="Cole, George" w:date="2016-03-08T11:44:00Z">
        <w:r>
          <w:rPr>
            <w:noProof w:val="0"/>
          </w:rPr>
          <w:t xml:space="preserve"> Care Plan </w:t>
        </w:r>
      </w:ins>
      <w:ins w:id="357" w:author="Cole, George" w:date="2016-03-08T11:45:00Z">
        <w:r w:rsidR="00147187">
          <w:rPr>
            <w:noProof w:val="0"/>
          </w:rPr>
          <w:t xml:space="preserve">Updates </w:t>
        </w:r>
      </w:ins>
      <w:ins w:id="358" w:author="Cole, George" w:date="2016-03-08T11:44:00Z">
        <w:r>
          <w:rPr>
            <w:noProof w:val="0"/>
          </w:rPr>
          <w:t>[PCC-Y</w:t>
        </w:r>
      </w:ins>
      <w:ins w:id="359" w:author="Cole, George" w:date="2016-03-08T11:46:00Z">
        <w:r w:rsidR="00147187">
          <w:rPr>
            <w:noProof w:val="0"/>
          </w:rPr>
          <w:t>3</w:t>
        </w:r>
      </w:ins>
      <w:ins w:id="360" w:author="Cole, George" w:date="2016-03-08T11:44:00Z">
        <w:r>
          <w:rPr>
            <w:noProof w:val="0"/>
          </w:rPr>
          <w:t>]</w:t>
        </w:r>
      </w:ins>
    </w:p>
    <w:p w14:paraId="4C1F700F" w14:textId="31E18A9B" w:rsidR="00D54BCF" w:rsidRPr="003651D9" w:rsidRDefault="00D54BCF" w:rsidP="00D54BCF">
      <w:pPr>
        <w:pStyle w:val="Heading3"/>
        <w:numPr>
          <w:ilvl w:val="0"/>
          <w:numId w:val="0"/>
        </w:numPr>
        <w:rPr>
          <w:ins w:id="361" w:author="Cole, George" w:date="2016-03-08T11:44:00Z"/>
          <w:noProof w:val="0"/>
        </w:rPr>
      </w:pPr>
      <w:ins w:id="362" w:author="Cole, George" w:date="2016-03-08T11:45:00Z">
        <w:r>
          <w:rPr>
            <w:noProof w:val="0"/>
          </w:rPr>
          <w:t>3.Y3</w:t>
        </w:r>
      </w:ins>
      <w:ins w:id="363" w:author="Cole, George" w:date="2016-03-08T11:44:00Z">
        <w:r w:rsidRPr="003651D9">
          <w:rPr>
            <w:noProof w:val="0"/>
          </w:rPr>
          <w:t>.1 Scope</w:t>
        </w:r>
      </w:ins>
    </w:p>
    <w:p w14:paraId="6D1ADD84" w14:textId="77777777" w:rsidR="00D54BCF" w:rsidRPr="003651D9" w:rsidRDefault="00D54BCF" w:rsidP="00D54BCF">
      <w:pPr>
        <w:pStyle w:val="BodyText"/>
        <w:rPr>
          <w:ins w:id="364" w:author="Cole, George" w:date="2016-03-08T11:44:00Z"/>
        </w:rPr>
      </w:pPr>
      <w:ins w:id="365" w:author="Cole, George" w:date="2016-03-08T11:44:00Z">
        <w:r w:rsidRPr="003651D9">
          <w:t xml:space="preserve">This transaction is used to </w:t>
        </w:r>
        <w:r w:rsidRPr="003651D9">
          <w:rPr>
            <w:i/>
          </w:rPr>
          <w:t>&lt;…describe what is accomplished by using the transaction.</w:t>
        </w:r>
        <w:r>
          <w:rPr>
            <w:i/>
          </w:rPr>
          <w:t xml:space="preserve"> </w:t>
        </w:r>
        <w:r w:rsidRPr="003651D9">
          <w:rPr>
            <w:i/>
          </w:rPr>
          <w:t>Remember that by keeping transactions general/abstract, they can be re-used in a variety of profiles&gt;</w:t>
        </w:r>
      </w:ins>
    </w:p>
    <w:p w14:paraId="3AB10AA3" w14:textId="17D390E2" w:rsidR="00D54BCF" w:rsidRPr="003651D9" w:rsidRDefault="00D54BCF" w:rsidP="00D54BCF">
      <w:pPr>
        <w:pStyle w:val="Heading3"/>
        <w:numPr>
          <w:ilvl w:val="0"/>
          <w:numId w:val="0"/>
        </w:numPr>
        <w:rPr>
          <w:ins w:id="366" w:author="Cole, George" w:date="2016-03-08T11:44:00Z"/>
          <w:noProof w:val="0"/>
        </w:rPr>
      </w:pPr>
      <w:ins w:id="367" w:author="Cole, George" w:date="2016-03-08T11:45:00Z">
        <w:r>
          <w:rPr>
            <w:noProof w:val="0"/>
          </w:rPr>
          <w:t>3.Y3</w:t>
        </w:r>
      </w:ins>
      <w:ins w:id="368" w:author="Cole, George" w:date="2016-03-08T11:44:00Z">
        <w:r w:rsidRPr="003651D9">
          <w:rPr>
            <w:noProof w:val="0"/>
          </w:rPr>
          <w:t>.2</w:t>
        </w:r>
        <w:r>
          <w:rPr>
            <w:noProof w:val="0"/>
          </w:rPr>
          <w:t xml:space="preserve"> </w:t>
        </w:r>
        <w:r w:rsidRPr="003651D9">
          <w:rPr>
            <w:noProof w:val="0"/>
          </w:rPr>
          <w:t>Actor Roles</w:t>
        </w:r>
      </w:ins>
    </w:p>
    <w:p w14:paraId="34F1E875" w14:textId="77777777" w:rsidR="00D54BCF" w:rsidRPr="003651D9" w:rsidRDefault="00D54BCF" w:rsidP="00D54BCF">
      <w:pPr>
        <w:pStyle w:val="AuthorInstructions"/>
        <w:rPr>
          <w:ins w:id="369" w:author="Cole, George" w:date="2016-03-08T11:44:00Z"/>
        </w:rPr>
      </w:pPr>
      <w:ins w:id="370" w:author="Cole, George" w:date="2016-03-08T11:44:00Z">
        <w:r w:rsidRPr="003651D9">
          <w:t>&lt;Optional: if desired, in addition to the table, add a diagram as shown below to illustrate the actors included in this transaction, or delete the diagram altogether.&gt;</w:t>
        </w:r>
      </w:ins>
    </w:p>
    <w:p w14:paraId="3F6F90CB" w14:textId="77777777" w:rsidR="00D54BCF" w:rsidRPr="003651D9" w:rsidRDefault="00D54BCF" w:rsidP="00D54BCF">
      <w:pPr>
        <w:pStyle w:val="BodyText"/>
        <w:jc w:val="center"/>
        <w:rPr>
          <w:ins w:id="371" w:author="Cole, George" w:date="2016-03-08T11:44:00Z"/>
        </w:rPr>
      </w:pPr>
      <w:ins w:id="372" w:author="Cole, George" w:date="2016-03-08T11:44:00Z">
        <w:r w:rsidRPr="003651D9">
          <w:rPr>
            <w:noProof/>
          </w:rPr>
          <mc:AlternateContent>
            <mc:Choice Requires="wpc">
              <w:drawing>
                <wp:inline distT="0" distB="0" distL="0" distR="0" wp14:anchorId="6760DEEA" wp14:editId="0A54B08C">
                  <wp:extent cx="3726180" cy="1539240"/>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8"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53E8C5E6" w14:textId="77777777" w:rsidR="00D54BCF" w:rsidRDefault="00D54BCF" w:rsidP="00D54BCF">
                                <w:pPr>
                                  <w:jc w:val="center"/>
                                  <w:rPr>
                                    <w:sz w:val="18"/>
                                  </w:rPr>
                                </w:pPr>
                                <w:r>
                                  <w:rPr>
                                    <w:sz w:val="18"/>
                                  </w:rPr>
                                  <w:t>Transaction Name [DOM-#]</w:t>
                                </w:r>
                              </w:p>
                              <w:p w14:paraId="23FCEE02" w14:textId="77777777" w:rsidR="00D54BCF" w:rsidRDefault="00D54BCF" w:rsidP="00D54BCF"/>
                              <w:p w14:paraId="39439A52" w14:textId="77777777" w:rsidR="00D54BCF" w:rsidRDefault="00D54BCF" w:rsidP="00D54BCF">
                                <w:pPr>
                                  <w:jc w:val="center"/>
                                  <w:rPr>
                                    <w:sz w:val="18"/>
                                  </w:rPr>
                                </w:pPr>
                                <w:r>
                                  <w:rPr>
                                    <w:sz w:val="18"/>
                                  </w:rPr>
                                  <w:t>Transaction Name [DOM-#]</w:t>
                                </w:r>
                              </w:p>
                            </w:txbxContent>
                          </wps:txbx>
                          <wps:bodyPr rot="0" vert="horz" wrap="square" lIns="0" tIns="9144" rIns="0" bIns="9144" anchor="t" anchorCtr="0" upright="1">
                            <a:noAutofit/>
                          </wps:bodyPr>
                        </wps:wsp>
                        <wps:wsp>
                          <wps:cNvPr id="249"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6F701F00" w14:textId="77777777" w:rsidR="00D54BCF" w:rsidRDefault="00D54BCF" w:rsidP="00D54BCF">
                                <w:pPr>
                                  <w:rPr>
                                    <w:sz w:val="18"/>
                                  </w:rPr>
                                </w:pPr>
                                <w:r>
                                  <w:rPr>
                                    <w:sz w:val="18"/>
                                  </w:rPr>
                                  <w:t>Actor ABC</w:t>
                                </w:r>
                              </w:p>
                              <w:p w14:paraId="3B622C6D" w14:textId="77777777" w:rsidR="00D54BCF" w:rsidRDefault="00D54BCF" w:rsidP="00D54BCF"/>
                              <w:p w14:paraId="404F1AF4" w14:textId="77777777" w:rsidR="00D54BCF" w:rsidRDefault="00D54BCF" w:rsidP="00D54BCF">
                                <w:pPr>
                                  <w:rPr>
                                    <w:sz w:val="18"/>
                                  </w:rPr>
                                </w:pPr>
                                <w:r>
                                  <w:rPr>
                                    <w:sz w:val="18"/>
                                  </w:rPr>
                                  <w:t>Actor ABC</w:t>
                                </w:r>
                              </w:p>
                            </w:txbxContent>
                          </wps:txbx>
                          <wps:bodyPr rot="0" vert="horz" wrap="square" lIns="91440" tIns="45720" rIns="91440" bIns="45720" anchor="t" anchorCtr="0" upright="1">
                            <a:noAutofit/>
                          </wps:bodyPr>
                        </wps:wsp>
                        <wps:wsp>
                          <wps:cNvPr id="25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1B1C57DE" w14:textId="77777777" w:rsidR="00D54BCF" w:rsidRDefault="00D54BCF" w:rsidP="00D54BCF">
                                <w:pPr>
                                  <w:rPr>
                                    <w:sz w:val="18"/>
                                  </w:rPr>
                                </w:pPr>
                                <w:r>
                                  <w:rPr>
                                    <w:sz w:val="18"/>
                                  </w:rPr>
                                  <w:t>Actor DEF</w:t>
                                </w:r>
                              </w:p>
                              <w:p w14:paraId="2963A82E" w14:textId="77777777" w:rsidR="00D54BCF" w:rsidRDefault="00D54BCF" w:rsidP="00D54BCF"/>
                              <w:p w14:paraId="6F37BFF4" w14:textId="77777777" w:rsidR="00D54BCF" w:rsidRDefault="00D54BCF" w:rsidP="00D54BCF">
                                <w:pPr>
                                  <w:rPr>
                                    <w:sz w:val="18"/>
                                  </w:rPr>
                                </w:pPr>
                                <w:r>
                                  <w:rPr>
                                    <w:sz w:val="18"/>
                                  </w:rPr>
                                  <w:t>Actor DEF</w:t>
                                </w:r>
                              </w:p>
                            </w:txbxContent>
                          </wps:txbx>
                          <wps:bodyPr rot="0" vert="horz" wrap="square" lIns="91440" tIns="45720" rIns="91440" bIns="45720" anchor="t" anchorCtr="0" upright="1">
                            <a:noAutofit/>
                          </wps:bodyPr>
                        </wps:wsp>
                        <wps:wsp>
                          <wps:cNvPr id="25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760DEEA" id="Canvas 39" o:spid="_x0000_s1129"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">
                  <v:shape id="_x0000_s1130" type="#_x0000_t75" style="position:absolute;width:37261;height:15392;visibility:visible;mso-wrap-style:square">
                    <v:fill o:detectmouseclick="t"/>
                    <v:path o:connecttype="none"/>
                  </v:shape>
                  <v:oval id="Oval 153" o:spid="_x0000_s1131"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0ZlMEA&#10;AADcAAAADwAAAGRycy9kb3ducmV2LnhtbERPy4rCMBTdD/gP4QqzGTS1+KIaRRRhGFc+wO2lubbB&#10;5qY0UTN/P1kMuDyc93IdbSOe1HnjWMFomIEgLp02XCm4nPeDOQgfkDU2jknBL3lYr3ofSyy0e/GR&#10;nqdQiRTCvkAFdQhtIaUva7Loh64lTtzNdRZDgl0ldYevFG4bmWfZVFo0nBpqbGlbU3k/PayCcbuZ&#10;TuLoYL5+brvZxF2P+9xEpT77cbMAESiGt/jf/a0V5OO0Np1JR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1tGZTBAAAA3AAAAA8AAAAAAAAAAAAAAAAAmAIAAGRycy9kb3du&#10;cmV2LnhtbFBLBQYAAAAABAAEAPUAAACGAwAAAAA=&#10;">
                    <v:textbox inset="0,.72pt,0,.72pt">
                      <w:txbxContent>
                        <w:p w14:paraId="53E8C5E6" w14:textId="77777777" w:rsidR="00D54BCF" w:rsidRDefault="00D54BCF" w:rsidP="00D54BCF">
                          <w:pPr>
                            <w:jc w:val="center"/>
                            <w:rPr>
                              <w:sz w:val="18"/>
                            </w:rPr>
                          </w:pPr>
                          <w:r>
                            <w:rPr>
                              <w:sz w:val="18"/>
                            </w:rPr>
                            <w:t>Transaction Name [DOM-#]</w:t>
                          </w:r>
                        </w:p>
                        <w:p w14:paraId="23FCEE02" w14:textId="77777777" w:rsidR="00D54BCF" w:rsidRDefault="00D54BCF" w:rsidP="00D54BCF"/>
                        <w:p w14:paraId="39439A52" w14:textId="77777777" w:rsidR="00D54BCF" w:rsidRDefault="00D54BCF" w:rsidP="00D54BCF">
                          <w:pPr>
                            <w:jc w:val="center"/>
                            <w:rPr>
                              <w:sz w:val="18"/>
                            </w:rPr>
                          </w:pPr>
                          <w:r>
                            <w:rPr>
                              <w:sz w:val="18"/>
                            </w:rPr>
                            <w:t>Transaction Name [DOM-#]</w:t>
                          </w:r>
                        </w:p>
                      </w:txbxContent>
                    </v:textbox>
                  </v:oval>
                  <v:shape id="Text Box 154" o:spid="_x0000_s1132" type="#_x0000_t202" style="position:absolute;left:1716;top:1683;width:914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VNB8YA&#10;AADcAAAADwAAAGRycy9kb3ducmV2LnhtbESPQWvCQBSE74L/YXlCL6KbWkk1dZVSUOLNWtHrI/tM&#10;QrNv091tTP99tyD0OMzMN8xq05tGdOR8bVnB4zQBQVxYXXOp4PSxnSxA+ICssbFMCn7Iw2Y9HKww&#10;0/bG79QdQykihH2GCqoQ2kxKX1Rk0E9tSxy9q3UGQ5SulNrhLcJNI2dJkkqDNceFClt6q6j4PH4b&#10;BYt53l38/ulwLtJrswzj52735ZR6GPWvLyAC9eE/fG/nWsFsvoS/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VNB8YAAADcAAAADwAAAAAAAAAAAAAAAACYAgAAZHJz&#10;L2Rvd25yZXYueG1sUEsFBgAAAAAEAAQA9QAAAIsDAAAAAA==&#10;">
                    <v:textbox>
                      <w:txbxContent>
                        <w:p w14:paraId="6F701F00" w14:textId="77777777" w:rsidR="00D54BCF" w:rsidRDefault="00D54BCF" w:rsidP="00D54BCF">
                          <w:pPr>
                            <w:rPr>
                              <w:sz w:val="18"/>
                            </w:rPr>
                          </w:pPr>
                          <w:r>
                            <w:rPr>
                              <w:sz w:val="18"/>
                            </w:rPr>
                            <w:t>Actor ABC</w:t>
                          </w:r>
                        </w:p>
                        <w:p w14:paraId="3B622C6D" w14:textId="77777777" w:rsidR="00D54BCF" w:rsidRDefault="00D54BCF" w:rsidP="00D54BCF"/>
                        <w:p w14:paraId="404F1AF4" w14:textId="77777777" w:rsidR="00D54BCF" w:rsidRDefault="00D54BCF" w:rsidP="00D54BCF">
                          <w:pPr>
                            <w:rPr>
                              <w:sz w:val="18"/>
                            </w:rPr>
                          </w:pPr>
                          <w:r>
                            <w:rPr>
                              <w:sz w:val="18"/>
                            </w:rPr>
                            <w:t>Actor ABC</w:t>
                          </w:r>
                        </w:p>
                      </w:txbxContent>
                    </v:textbox>
                  </v:shape>
                  <v:line id="Line 155" o:spid="_x0000_s1133"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9Ov8MAAADcAAAADwAAAGRycy9kb3ducmV2LnhtbERPy2rCQBTdF/yH4Qrd1UkthpI6ilQE&#10;7UJ8gS6vmdskbeZOmJkm8e+dhdDl4byn897UoiXnK8sKXkcJCOLc6ooLBafj6uUdhA/IGmvLpOBG&#10;HuazwdMUM2073lN7CIWIIewzVFCG0GRS+rwkg35kG+LIfVtnMEToCqkddjHc1HKcJKk0WHFsKLGh&#10;z5Ly38OfUbB926XtYvO17s+b9Jov99fLT+eUeh72iw8QgfrwL36411rBeBLnxz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5vTr/DAAAA3AAAAA8AAAAAAAAAAAAA&#10;AAAAoQIAAGRycy9kb3ducmV2LnhtbFBLBQYAAAAABAAEAPkAAACRAwAAAAA=&#10;"/>
                  <v:shape id="Text Box 156" o:spid="_x0000_s1134"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X3MYA&#10;AADcAAAADwAAAGRycy9kb3ducmV2LnhtbESPT2sCMRTE74LfITyhF6lZrfXPapRSsOittUWvj81z&#10;d3Hzsk3iuv32jSB4HGbmN8xy3ZpKNOR8aVnBcJCAIM6sLjlX8PO9eZ6B8AFZY2WZFPyRh/Wq21li&#10;qu2Vv6jZh1xECPsUFRQh1KmUPivIoB/Ymjh6J+sMhihdLrXDa4SbSo6SZCINlhwXCqzpvaDsvL8Y&#10;BbPxtjn63cvnIZucqnnoT5uPX6fUU699W4AI1IZH+N7eagWj1yHczsQjI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rX3MYAAADcAAAADwAAAAAAAAAAAAAAAACYAgAAZHJz&#10;L2Rvd25yZXYueG1sUEsFBgAAAAAEAAQA9QAAAIsDAAAAAA==&#10;">
                    <v:textbox>
                      <w:txbxContent>
                        <w:p w14:paraId="1B1C57DE" w14:textId="77777777" w:rsidR="00D54BCF" w:rsidRDefault="00D54BCF" w:rsidP="00D54BCF">
                          <w:pPr>
                            <w:rPr>
                              <w:sz w:val="18"/>
                            </w:rPr>
                          </w:pPr>
                          <w:r>
                            <w:rPr>
                              <w:sz w:val="18"/>
                            </w:rPr>
                            <w:t>Actor DEF</w:t>
                          </w:r>
                        </w:p>
                        <w:p w14:paraId="2963A82E" w14:textId="77777777" w:rsidR="00D54BCF" w:rsidRDefault="00D54BCF" w:rsidP="00D54BCF"/>
                        <w:p w14:paraId="6F37BFF4" w14:textId="77777777" w:rsidR="00D54BCF" w:rsidRDefault="00D54BCF" w:rsidP="00D54BCF">
                          <w:pPr>
                            <w:rPr>
                              <w:sz w:val="18"/>
                            </w:rPr>
                          </w:pPr>
                          <w:r>
                            <w:rPr>
                              <w:sz w:val="18"/>
                            </w:rPr>
                            <w:t>Actor DEF</w:t>
                          </w:r>
                        </w:p>
                      </w:txbxContent>
                    </v:textbox>
                  </v:shape>
                  <v:line id="Line 157" o:spid="_x0000_s1135"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X0LMcAAADcAAAADwAAAGRycy9kb3ducmV2LnhtbESPQWsCMRSE74X+h/CEXkrNdmmLrkYR&#10;odCDl6qseHtunptlNy9rkur23zeFQo/DzHzDzJeD7cSVfGgcK3geZyCIK6cbrhXsd+9PExAhImvs&#10;HJOCbwqwXNzfzbHQ7safdN3GWiQIhwIVmBj7QspQGbIYxq4nTt7ZeYsxSV9L7fGW4LaTeZa9SYsN&#10;pwWDPa0NVe32yyqQk83jxa9OL23ZHg5TU1Zlf9wo9TAaVjMQkYb4H/5rf2gF+WsOv2fS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1fQsxwAAANwAAAAPAAAAAAAA&#10;AAAAAAAAAKECAABkcnMvZG93bnJldi54bWxQSwUGAAAAAAQABAD5AAAAlQMAAAAA&#10;"/>
                  <w10:anchorlock/>
                </v:group>
              </w:pict>
            </mc:Fallback>
          </mc:AlternateContent>
        </w:r>
      </w:ins>
    </w:p>
    <w:p w14:paraId="36128FBE" w14:textId="4E924950" w:rsidR="00D54BCF" w:rsidRPr="003651D9" w:rsidRDefault="00D54BCF" w:rsidP="00D54BCF">
      <w:pPr>
        <w:pStyle w:val="FigureTitle"/>
        <w:rPr>
          <w:ins w:id="373" w:author="Cole, George" w:date="2016-03-08T11:44:00Z"/>
        </w:rPr>
      </w:pPr>
      <w:ins w:id="374" w:author="Cole, George" w:date="2016-03-08T11:44:00Z">
        <w:r w:rsidRPr="003651D9">
          <w:t xml:space="preserve">Figure </w:t>
        </w:r>
      </w:ins>
      <w:ins w:id="375" w:author="Cole, George" w:date="2016-03-08T11:45:00Z">
        <w:r>
          <w:t>3.Y3</w:t>
        </w:r>
      </w:ins>
      <w:ins w:id="376" w:author="Cole, George" w:date="2016-03-08T11:44:00Z">
        <w:r w:rsidRPr="003651D9">
          <w:t>.2-1: Use Case Diagram</w:t>
        </w:r>
      </w:ins>
    </w:p>
    <w:p w14:paraId="01213741" w14:textId="77777777" w:rsidR="00D54BCF" w:rsidRPr="003651D9" w:rsidRDefault="00D54BCF" w:rsidP="00D54BCF">
      <w:pPr>
        <w:pStyle w:val="TableTitle"/>
        <w:rPr>
          <w:ins w:id="377" w:author="Cole, George" w:date="2016-03-08T11:44:00Z"/>
        </w:rPr>
      </w:pPr>
    </w:p>
    <w:p w14:paraId="72517A2C" w14:textId="7E29E514" w:rsidR="00D54BCF" w:rsidRPr="003651D9" w:rsidRDefault="00D54BCF" w:rsidP="00D54BCF">
      <w:pPr>
        <w:pStyle w:val="TableTitle"/>
        <w:rPr>
          <w:ins w:id="378" w:author="Cole, George" w:date="2016-03-08T11:44:00Z"/>
        </w:rPr>
      </w:pPr>
      <w:ins w:id="379" w:author="Cole, George" w:date="2016-03-08T11:44:00Z">
        <w:r w:rsidRPr="003651D9">
          <w:t xml:space="preserve">Table </w:t>
        </w:r>
      </w:ins>
      <w:ins w:id="380" w:author="Cole, George" w:date="2016-03-08T11:45:00Z">
        <w:r>
          <w:t>3.Y3</w:t>
        </w:r>
      </w:ins>
      <w:ins w:id="381" w:author="Cole, George" w:date="2016-03-08T11:44:00Z">
        <w:r w:rsidRPr="003651D9">
          <w:t>.2-1: Actor Roles</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D54BCF" w:rsidRPr="003651D9" w14:paraId="46F0E241" w14:textId="77777777" w:rsidTr="008D54F8">
        <w:trPr>
          <w:ins w:id="382" w:author="Cole, George" w:date="2016-03-08T11:44:00Z"/>
        </w:trPr>
        <w:tc>
          <w:tcPr>
            <w:tcW w:w="1008" w:type="dxa"/>
            <w:shd w:val="clear" w:color="auto" w:fill="auto"/>
          </w:tcPr>
          <w:p w14:paraId="3AC8E7B7" w14:textId="77777777" w:rsidR="00D54BCF" w:rsidRPr="003651D9" w:rsidRDefault="00D54BCF" w:rsidP="008D54F8">
            <w:pPr>
              <w:pStyle w:val="BodyText"/>
              <w:rPr>
                <w:ins w:id="383" w:author="Cole, George" w:date="2016-03-08T11:44:00Z"/>
                <w:b/>
              </w:rPr>
            </w:pPr>
            <w:ins w:id="384" w:author="Cole, George" w:date="2016-03-08T11:44:00Z">
              <w:r w:rsidRPr="003651D9">
                <w:rPr>
                  <w:b/>
                </w:rPr>
                <w:t>Actor:</w:t>
              </w:r>
            </w:ins>
          </w:p>
        </w:tc>
        <w:tc>
          <w:tcPr>
            <w:tcW w:w="8568" w:type="dxa"/>
            <w:shd w:val="clear" w:color="auto" w:fill="auto"/>
          </w:tcPr>
          <w:p w14:paraId="486E34EA" w14:textId="77777777" w:rsidR="00D54BCF" w:rsidRPr="003651D9" w:rsidRDefault="00D54BCF" w:rsidP="008D54F8">
            <w:pPr>
              <w:pStyle w:val="BodyText"/>
              <w:rPr>
                <w:ins w:id="385" w:author="Cole, George" w:date="2016-03-08T11:44:00Z"/>
              </w:rPr>
            </w:pPr>
            <w:ins w:id="386" w:author="Cole, George" w:date="2016-03-08T11:44:00Z">
              <w:r w:rsidRPr="003651D9">
                <w:t>&lt;Official actor name; list every actor in this transaction.&gt;</w:t>
              </w:r>
            </w:ins>
          </w:p>
        </w:tc>
      </w:tr>
      <w:tr w:rsidR="00D54BCF" w:rsidRPr="003651D9" w14:paraId="598AF25B" w14:textId="77777777" w:rsidTr="008D54F8">
        <w:trPr>
          <w:ins w:id="387" w:author="Cole, George" w:date="2016-03-08T11:44:00Z"/>
        </w:trPr>
        <w:tc>
          <w:tcPr>
            <w:tcW w:w="1008" w:type="dxa"/>
            <w:shd w:val="clear" w:color="auto" w:fill="auto"/>
          </w:tcPr>
          <w:p w14:paraId="2224AB03" w14:textId="77777777" w:rsidR="00D54BCF" w:rsidRPr="003651D9" w:rsidRDefault="00D54BCF" w:rsidP="008D54F8">
            <w:pPr>
              <w:pStyle w:val="BodyText"/>
              <w:rPr>
                <w:ins w:id="388" w:author="Cole, George" w:date="2016-03-08T11:44:00Z"/>
                <w:b/>
              </w:rPr>
            </w:pPr>
            <w:ins w:id="389" w:author="Cole, George" w:date="2016-03-08T11:44:00Z">
              <w:r w:rsidRPr="003651D9">
                <w:rPr>
                  <w:b/>
                </w:rPr>
                <w:lastRenderedPageBreak/>
                <w:t>Role:</w:t>
              </w:r>
            </w:ins>
          </w:p>
        </w:tc>
        <w:tc>
          <w:tcPr>
            <w:tcW w:w="8568" w:type="dxa"/>
            <w:shd w:val="clear" w:color="auto" w:fill="auto"/>
          </w:tcPr>
          <w:p w14:paraId="73C14BEF" w14:textId="77777777" w:rsidR="00D54BCF" w:rsidRPr="003651D9" w:rsidRDefault="00D54BCF" w:rsidP="008D54F8">
            <w:pPr>
              <w:pStyle w:val="BodyText"/>
              <w:rPr>
                <w:ins w:id="390" w:author="Cole, George" w:date="2016-03-08T11:44:00Z"/>
              </w:rPr>
            </w:pPr>
            <w:ins w:id="391" w:author="Cole, George" w:date="2016-03-08T11:44:00Z">
              <w:r w:rsidRPr="003651D9">
                <w:t>&lt;Very brief, one phrase, description of the role that this actor plays in this transaction.&gt;</w:t>
              </w:r>
            </w:ins>
          </w:p>
        </w:tc>
      </w:tr>
      <w:tr w:rsidR="00D54BCF" w:rsidRPr="003651D9" w14:paraId="18695D56" w14:textId="77777777" w:rsidTr="008D54F8">
        <w:trPr>
          <w:ins w:id="392" w:author="Cole, George" w:date="2016-03-08T11:44:00Z"/>
        </w:trPr>
        <w:tc>
          <w:tcPr>
            <w:tcW w:w="1008" w:type="dxa"/>
            <w:shd w:val="clear" w:color="auto" w:fill="auto"/>
          </w:tcPr>
          <w:p w14:paraId="42806181" w14:textId="77777777" w:rsidR="00D54BCF" w:rsidRPr="003651D9" w:rsidRDefault="00D54BCF" w:rsidP="008D54F8">
            <w:pPr>
              <w:pStyle w:val="BodyText"/>
              <w:rPr>
                <w:ins w:id="393" w:author="Cole, George" w:date="2016-03-08T11:44:00Z"/>
                <w:b/>
              </w:rPr>
            </w:pPr>
            <w:ins w:id="394" w:author="Cole, George" w:date="2016-03-08T11:44:00Z">
              <w:r w:rsidRPr="003651D9">
                <w:rPr>
                  <w:b/>
                </w:rPr>
                <w:t>Actor:</w:t>
              </w:r>
            </w:ins>
          </w:p>
        </w:tc>
        <w:tc>
          <w:tcPr>
            <w:tcW w:w="8568" w:type="dxa"/>
            <w:shd w:val="clear" w:color="auto" w:fill="auto"/>
          </w:tcPr>
          <w:p w14:paraId="5229608A" w14:textId="77777777" w:rsidR="00D54BCF" w:rsidRPr="003651D9" w:rsidRDefault="00D54BCF" w:rsidP="008D54F8">
            <w:pPr>
              <w:pStyle w:val="BodyText"/>
              <w:rPr>
                <w:ins w:id="395" w:author="Cole, George" w:date="2016-03-08T11:44:00Z"/>
              </w:rPr>
            </w:pPr>
          </w:p>
        </w:tc>
      </w:tr>
      <w:tr w:rsidR="00D54BCF" w:rsidRPr="003651D9" w14:paraId="335D4EAC" w14:textId="77777777" w:rsidTr="008D54F8">
        <w:trPr>
          <w:ins w:id="396" w:author="Cole, George" w:date="2016-03-08T11:44:00Z"/>
        </w:trPr>
        <w:tc>
          <w:tcPr>
            <w:tcW w:w="1008" w:type="dxa"/>
            <w:shd w:val="clear" w:color="auto" w:fill="auto"/>
          </w:tcPr>
          <w:p w14:paraId="1D2E5F7F" w14:textId="77777777" w:rsidR="00D54BCF" w:rsidRPr="003651D9" w:rsidRDefault="00D54BCF" w:rsidP="008D54F8">
            <w:pPr>
              <w:pStyle w:val="BodyText"/>
              <w:rPr>
                <w:ins w:id="397" w:author="Cole, George" w:date="2016-03-08T11:44:00Z"/>
                <w:b/>
              </w:rPr>
            </w:pPr>
            <w:ins w:id="398" w:author="Cole, George" w:date="2016-03-08T11:44:00Z">
              <w:r w:rsidRPr="003651D9">
                <w:rPr>
                  <w:b/>
                </w:rPr>
                <w:t>Role:</w:t>
              </w:r>
            </w:ins>
          </w:p>
        </w:tc>
        <w:tc>
          <w:tcPr>
            <w:tcW w:w="8568" w:type="dxa"/>
            <w:shd w:val="clear" w:color="auto" w:fill="auto"/>
          </w:tcPr>
          <w:p w14:paraId="171247E8" w14:textId="77777777" w:rsidR="00D54BCF" w:rsidRPr="003651D9" w:rsidRDefault="00D54BCF" w:rsidP="008D54F8">
            <w:pPr>
              <w:pStyle w:val="BodyText"/>
              <w:rPr>
                <w:ins w:id="399" w:author="Cole, George" w:date="2016-03-08T11:44:00Z"/>
              </w:rPr>
            </w:pPr>
            <w:ins w:id="400" w:author="Cole, George" w:date="2016-03-08T11:44:00Z">
              <w:r>
                <w:t xml:space="preserve"> </w:t>
              </w:r>
            </w:ins>
          </w:p>
        </w:tc>
      </w:tr>
      <w:tr w:rsidR="00D54BCF" w:rsidRPr="003651D9" w14:paraId="5D72E9A1" w14:textId="77777777" w:rsidTr="008D54F8">
        <w:trPr>
          <w:ins w:id="401" w:author="Cole, George" w:date="2016-03-08T11:44:00Z"/>
        </w:trPr>
        <w:tc>
          <w:tcPr>
            <w:tcW w:w="1008" w:type="dxa"/>
            <w:shd w:val="clear" w:color="auto" w:fill="auto"/>
          </w:tcPr>
          <w:p w14:paraId="1D9FE997" w14:textId="77777777" w:rsidR="00D54BCF" w:rsidRPr="003651D9" w:rsidRDefault="00D54BCF" w:rsidP="008D54F8">
            <w:pPr>
              <w:pStyle w:val="BodyText"/>
              <w:rPr>
                <w:ins w:id="402" w:author="Cole, George" w:date="2016-03-08T11:44:00Z"/>
                <w:b/>
              </w:rPr>
            </w:pPr>
            <w:ins w:id="403" w:author="Cole, George" w:date="2016-03-08T11:44:00Z">
              <w:r w:rsidRPr="003651D9">
                <w:rPr>
                  <w:b/>
                </w:rPr>
                <w:t>Actor:</w:t>
              </w:r>
            </w:ins>
          </w:p>
        </w:tc>
        <w:tc>
          <w:tcPr>
            <w:tcW w:w="8568" w:type="dxa"/>
            <w:shd w:val="clear" w:color="auto" w:fill="auto"/>
          </w:tcPr>
          <w:p w14:paraId="1AD0F5D0" w14:textId="77777777" w:rsidR="00D54BCF" w:rsidRPr="003651D9" w:rsidRDefault="00D54BCF" w:rsidP="008D54F8">
            <w:pPr>
              <w:pStyle w:val="BodyText"/>
              <w:rPr>
                <w:ins w:id="404" w:author="Cole, George" w:date="2016-03-08T11:44:00Z"/>
              </w:rPr>
            </w:pPr>
            <w:ins w:id="405" w:author="Cole, George" w:date="2016-03-08T11:44:00Z">
              <w:r w:rsidRPr="003651D9">
                <w:t xml:space="preserve"> </w:t>
              </w:r>
            </w:ins>
          </w:p>
        </w:tc>
      </w:tr>
      <w:tr w:rsidR="00D54BCF" w:rsidRPr="003651D9" w14:paraId="2ED985C0" w14:textId="77777777" w:rsidTr="008D54F8">
        <w:trPr>
          <w:ins w:id="406" w:author="Cole, George" w:date="2016-03-08T11:44:00Z"/>
        </w:trPr>
        <w:tc>
          <w:tcPr>
            <w:tcW w:w="1008" w:type="dxa"/>
            <w:shd w:val="clear" w:color="auto" w:fill="auto"/>
          </w:tcPr>
          <w:p w14:paraId="1C79A0C1" w14:textId="77777777" w:rsidR="00D54BCF" w:rsidRPr="003651D9" w:rsidRDefault="00D54BCF" w:rsidP="008D54F8">
            <w:pPr>
              <w:pStyle w:val="BodyText"/>
              <w:rPr>
                <w:ins w:id="407" w:author="Cole, George" w:date="2016-03-08T11:44:00Z"/>
                <w:b/>
              </w:rPr>
            </w:pPr>
            <w:ins w:id="408" w:author="Cole, George" w:date="2016-03-08T11:44:00Z">
              <w:r w:rsidRPr="003651D9">
                <w:rPr>
                  <w:b/>
                </w:rPr>
                <w:t>Role:</w:t>
              </w:r>
            </w:ins>
          </w:p>
        </w:tc>
        <w:tc>
          <w:tcPr>
            <w:tcW w:w="8568" w:type="dxa"/>
            <w:shd w:val="clear" w:color="auto" w:fill="auto"/>
          </w:tcPr>
          <w:p w14:paraId="0118C8BC" w14:textId="77777777" w:rsidR="00D54BCF" w:rsidRPr="003651D9" w:rsidRDefault="00D54BCF" w:rsidP="008D54F8">
            <w:pPr>
              <w:pStyle w:val="BodyText"/>
              <w:rPr>
                <w:ins w:id="409" w:author="Cole, George" w:date="2016-03-08T11:44:00Z"/>
              </w:rPr>
            </w:pPr>
          </w:p>
        </w:tc>
      </w:tr>
    </w:tbl>
    <w:p w14:paraId="69ECEC18" w14:textId="77777777" w:rsidR="00D54BCF" w:rsidRPr="003651D9" w:rsidRDefault="00D54BCF" w:rsidP="00D54BCF">
      <w:pPr>
        <w:pStyle w:val="BodyText"/>
        <w:rPr>
          <w:ins w:id="410" w:author="Cole, George" w:date="2016-03-08T11:44:00Z"/>
          <w:i/>
        </w:rPr>
      </w:pPr>
      <w:ins w:id="411" w:author="Cole, George" w:date="2016-03-08T11:44:00Z">
        <w:r w:rsidRPr="003651D9">
          <w:rPr>
            <w:i/>
          </w:rPr>
          <w:t>&lt;The assignment and use of Role Names in transaction specifications has proved to be very effective/efficient in Radiology, especially when existing transactions are re-used by additional actors. Following is an alternative example of the Role section. Delete which ever form of the role section you choose not to use.&gt;</w:t>
        </w:r>
      </w:ins>
    </w:p>
    <w:p w14:paraId="412A35CA" w14:textId="77777777" w:rsidR="00D54BCF" w:rsidRPr="003651D9" w:rsidRDefault="00D54BCF" w:rsidP="00D54BCF">
      <w:pPr>
        <w:pStyle w:val="BodyText"/>
        <w:rPr>
          <w:ins w:id="412" w:author="Cole, George" w:date="2016-03-08T11:44:00Z"/>
          <w:i/>
        </w:rPr>
      </w:pPr>
    </w:p>
    <w:p w14:paraId="0B5E591B" w14:textId="77777777" w:rsidR="00D54BCF" w:rsidRPr="003651D9" w:rsidRDefault="00D54BCF" w:rsidP="00D54BCF">
      <w:pPr>
        <w:pStyle w:val="BodyText"/>
        <w:rPr>
          <w:ins w:id="413" w:author="Cole, George" w:date="2016-03-08T11:44:00Z"/>
        </w:rPr>
      </w:pPr>
      <w:ins w:id="414" w:author="Cole, George" w:date="2016-03-08T11:44:00Z">
        <w:r w:rsidRPr="003651D9">
          <w:t>The Roles in this transaction are defined in the following table and may be played by the actors shown here:</w:t>
        </w:r>
      </w:ins>
    </w:p>
    <w:p w14:paraId="3D8D28AA" w14:textId="12EBCAF9" w:rsidR="00D54BCF" w:rsidRPr="003651D9" w:rsidRDefault="00D54BCF" w:rsidP="00D54BCF">
      <w:pPr>
        <w:pStyle w:val="TableTitle"/>
        <w:rPr>
          <w:ins w:id="415" w:author="Cole, George" w:date="2016-03-08T11:44:00Z"/>
        </w:rPr>
      </w:pPr>
      <w:ins w:id="416" w:author="Cole, George" w:date="2016-03-08T11:44:00Z">
        <w:r w:rsidRPr="003651D9">
          <w:t xml:space="preserve">Table </w:t>
        </w:r>
      </w:ins>
      <w:ins w:id="417" w:author="Cole, George" w:date="2016-03-08T11:45:00Z">
        <w:r>
          <w:t>3.Y3</w:t>
        </w:r>
      </w:ins>
      <w:ins w:id="418" w:author="Cole, George" w:date="2016-03-08T11:44:00Z">
        <w:r w:rsidRPr="003651D9">
          <w:t>.2-1 Actor Roles</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18"/>
        <w:gridCol w:w="7758"/>
      </w:tblGrid>
      <w:tr w:rsidR="00D54BCF" w:rsidRPr="003651D9" w14:paraId="6707E040" w14:textId="77777777" w:rsidTr="008D54F8">
        <w:trPr>
          <w:ins w:id="419" w:author="Cole, George" w:date="2016-03-08T11:44:00Z"/>
        </w:trPr>
        <w:tc>
          <w:tcPr>
            <w:tcW w:w="1818" w:type="dxa"/>
            <w:shd w:val="clear" w:color="auto" w:fill="auto"/>
          </w:tcPr>
          <w:p w14:paraId="6B5DE303" w14:textId="77777777" w:rsidR="00D54BCF" w:rsidRPr="003651D9" w:rsidRDefault="00D54BCF" w:rsidP="008D54F8">
            <w:pPr>
              <w:pStyle w:val="BodyText"/>
              <w:rPr>
                <w:ins w:id="420" w:author="Cole, George" w:date="2016-03-08T11:44:00Z"/>
                <w:b/>
              </w:rPr>
            </w:pPr>
            <w:ins w:id="421" w:author="Cole, George" w:date="2016-03-08T11:44:00Z">
              <w:r w:rsidRPr="003651D9">
                <w:rPr>
                  <w:b/>
                  <w:iCs/>
                </w:rPr>
                <w:t>Role:</w:t>
              </w:r>
            </w:ins>
          </w:p>
        </w:tc>
        <w:tc>
          <w:tcPr>
            <w:tcW w:w="7758" w:type="dxa"/>
            <w:shd w:val="clear" w:color="auto" w:fill="auto"/>
          </w:tcPr>
          <w:p w14:paraId="0BDAE174" w14:textId="77777777" w:rsidR="00D54BCF" w:rsidRPr="003651D9" w:rsidRDefault="00D54BCF" w:rsidP="008D54F8">
            <w:pPr>
              <w:pStyle w:val="BodyText"/>
              <w:rPr>
                <w:ins w:id="422" w:author="Cole, George" w:date="2016-03-08T11:44:00Z"/>
                <w:i/>
              </w:rPr>
            </w:pPr>
            <w:ins w:id="423" w:author="Cole, George" w:date="2016-03-08T11:44:00Z">
              <w:r w:rsidRPr="003651D9">
                <w:rPr>
                  <w:i/>
                  <w:iCs/>
                </w:rPr>
                <w:t>&lt;Role Name:&gt;&lt;Only unique within this transaction. Typically one word. The Role Name is analogous to SCU or SCP in DICOM Services.&gt;</w:t>
              </w:r>
            </w:ins>
          </w:p>
        </w:tc>
      </w:tr>
      <w:tr w:rsidR="00D54BCF" w:rsidRPr="003651D9" w14:paraId="4E5ACD97" w14:textId="77777777" w:rsidTr="008D54F8">
        <w:trPr>
          <w:ins w:id="424" w:author="Cole, George" w:date="2016-03-08T11:44:00Z"/>
        </w:trPr>
        <w:tc>
          <w:tcPr>
            <w:tcW w:w="1818" w:type="dxa"/>
            <w:shd w:val="clear" w:color="auto" w:fill="auto"/>
          </w:tcPr>
          <w:p w14:paraId="3432F189" w14:textId="77777777" w:rsidR="00D54BCF" w:rsidRPr="003651D9" w:rsidRDefault="00D54BCF" w:rsidP="008D54F8">
            <w:pPr>
              <w:pStyle w:val="BodyText"/>
              <w:rPr>
                <w:ins w:id="425" w:author="Cole, George" w:date="2016-03-08T11:44:00Z"/>
                <w:b/>
              </w:rPr>
            </w:pPr>
            <w:ins w:id="426" w:author="Cole, George" w:date="2016-03-08T11:44:00Z">
              <w:r w:rsidRPr="003651D9">
                <w:rPr>
                  <w:b/>
                </w:rPr>
                <w:t>Actor(s):</w:t>
              </w:r>
            </w:ins>
          </w:p>
        </w:tc>
        <w:tc>
          <w:tcPr>
            <w:tcW w:w="7758" w:type="dxa"/>
            <w:shd w:val="clear" w:color="auto" w:fill="auto"/>
          </w:tcPr>
          <w:p w14:paraId="2168D908" w14:textId="77777777" w:rsidR="00D54BCF" w:rsidRPr="003651D9" w:rsidRDefault="00D54BCF" w:rsidP="008D54F8">
            <w:pPr>
              <w:pStyle w:val="BodyText"/>
              <w:rPr>
                <w:ins w:id="427" w:author="Cole, George" w:date="2016-03-08T11:44:00Z"/>
                <w:i/>
              </w:rPr>
            </w:pPr>
            <w:ins w:id="428" w:author="Cole, George" w:date="2016-03-08T11:44:00Z">
              <w:r w:rsidRPr="003651D9">
                <w:t xml:space="preserve">The following actors may play the role of </w:t>
              </w:r>
              <w:r w:rsidRPr="003651D9">
                <w:rPr>
                  <w:i/>
                  <w:iCs/>
                </w:rPr>
                <w:t>&lt;Role Name&gt;</w:t>
              </w:r>
              <w:r w:rsidRPr="003651D9">
                <w:t>:</w:t>
              </w:r>
              <w:r w:rsidRPr="003651D9">
                <w:br/>
                <w:t xml:space="preserve">        </w:t>
              </w:r>
              <w:r w:rsidRPr="003651D9">
                <w:rPr>
                  <w:i/>
                  <w:iCs/>
                </w:rPr>
                <w:t>&lt;Actor Name&gt;: &lt;optionally, the situation where the Actor would play this Role if needed for clarity.&gt;</w:t>
              </w:r>
              <w:r w:rsidRPr="003651D9">
                <w:t>”</w:t>
              </w:r>
            </w:ins>
          </w:p>
        </w:tc>
      </w:tr>
      <w:tr w:rsidR="00D54BCF" w:rsidRPr="003651D9" w14:paraId="31B8265F" w14:textId="77777777" w:rsidTr="008D54F8">
        <w:trPr>
          <w:ins w:id="429" w:author="Cole, George" w:date="2016-03-08T11:44:00Z"/>
        </w:trPr>
        <w:tc>
          <w:tcPr>
            <w:tcW w:w="1818" w:type="dxa"/>
            <w:shd w:val="clear" w:color="auto" w:fill="auto"/>
          </w:tcPr>
          <w:p w14:paraId="0C8DF0DA" w14:textId="77777777" w:rsidR="00D54BCF" w:rsidRPr="003651D9" w:rsidRDefault="00D54BCF" w:rsidP="008D54F8">
            <w:pPr>
              <w:pStyle w:val="BodyText"/>
              <w:rPr>
                <w:ins w:id="430" w:author="Cole, George" w:date="2016-03-08T11:44:00Z"/>
                <w:b/>
              </w:rPr>
            </w:pPr>
            <w:ins w:id="431" w:author="Cole, George" w:date="2016-03-08T11:44:00Z">
              <w:r w:rsidRPr="003651D9">
                <w:rPr>
                  <w:b/>
                </w:rPr>
                <w:t>Role:</w:t>
              </w:r>
            </w:ins>
          </w:p>
        </w:tc>
        <w:tc>
          <w:tcPr>
            <w:tcW w:w="7758" w:type="dxa"/>
            <w:shd w:val="clear" w:color="auto" w:fill="auto"/>
          </w:tcPr>
          <w:p w14:paraId="3C5D8A40" w14:textId="77777777" w:rsidR="00D54BCF" w:rsidRPr="003651D9" w:rsidRDefault="00D54BCF" w:rsidP="008D54F8">
            <w:pPr>
              <w:pStyle w:val="BodyText"/>
              <w:rPr>
                <w:ins w:id="432" w:author="Cole, George" w:date="2016-03-08T11:44:00Z"/>
                <w:i/>
              </w:rPr>
            </w:pPr>
            <w:ins w:id="433" w:author="Cole, George" w:date="2016-03-08T11:44:00Z">
              <w:r w:rsidRPr="003651D9">
                <w:rPr>
                  <w:i/>
                </w:rPr>
                <w:t>&lt;e.g., Requestor:</w:t>
              </w:r>
            </w:ins>
          </w:p>
          <w:p w14:paraId="6B8D95C9" w14:textId="77777777" w:rsidR="00D54BCF" w:rsidRPr="003651D9" w:rsidRDefault="00D54BCF" w:rsidP="008D54F8">
            <w:pPr>
              <w:pStyle w:val="BodyText"/>
              <w:ind w:left="720"/>
              <w:rPr>
                <w:ins w:id="434" w:author="Cole, George" w:date="2016-03-08T11:44:00Z"/>
                <w:i/>
              </w:rPr>
            </w:pPr>
            <w:ins w:id="435" w:author="Cole, George" w:date="2016-03-08T11:44:00Z">
              <w:r w:rsidRPr="003651D9">
                <w:rPr>
                  <w:i/>
                </w:rPr>
                <w:t>Submits the relevant details and requests the creation of a new workitem.&gt;</w:t>
              </w:r>
            </w:ins>
          </w:p>
        </w:tc>
      </w:tr>
      <w:tr w:rsidR="00D54BCF" w:rsidRPr="003651D9" w14:paraId="51009601" w14:textId="77777777" w:rsidTr="008D54F8">
        <w:trPr>
          <w:ins w:id="436" w:author="Cole, George" w:date="2016-03-08T11:44:00Z"/>
        </w:trPr>
        <w:tc>
          <w:tcPr>
            <w:tcW w:w="1818" w:type="dxa"/>
            <w:shd w:val="clear" w:color="auto" w:fill="auto"/>
          </w:tcPr>
          <w:p w14:paraId="00A4E926" w14:textId="77777777" w:rsidR="00D54BCF" w:rsidRPr="003651D9" w:rsidRDefault="00D54BCF" w:rsidP="008D54F8">
            <w:pPr>
              <w:pStyle w:val="BodyText"/>
              <w:rPr>
                <w:ins w:id="437" w:author="Cole, George" w:date="2016-03-08T11:44:00Z"/>
                <w:b/>
              </w:rPr>
            </w:pPr>
            <w:ins w:id="438" w:author="Cole, George" w:date="2016-03-08T11:44:00Z">
              <w:r w:rsidRPr="003651D9">
                <w:rPr>
                  <w:b/>
                </w:rPr>
                <w:t>Actor(s):</w:t>
              </w:r>
            </w:ins>
          </w:p>
        </w:tc>
        <w:tc>
          <w:tcPr>
            <w:tcW w:w="7758" w:type="dxa"/>
            <w:shd w:val="clear" w:color="auto" w:fill="auto"/>
          </w:tcPr>
          <w:p w14:paraId="51911A17" w14:textId="77777777" w:rsidR="00D54BCF" w:rsidRPr="003651D9" w:rsidRDefault="00D54BCF" w:rsidP="008D54F8">
            <w:pPr>
              <w:pStyle w:val="BodyText"/>
              <w:rPr>
                <w:ins w:id="439" w:author="Cole, George" w:date="2016-03-08T11:44:00Z"/>
                <w:i/>
              </w:rPr>
            </w:pPr>
            <w:ins w:id="440" w:author="Cole, George" w:date="2016-03-08T11:44:00Z">
              <w:r w:rsidRPr="003651D9">
                <w:rPr>
                  <w:i/>
                </w:rPr>
                <w:t>&lt;e.g., The following actors may play the role of Requestor:</w:t>
              </w:r>
            </w:ins>
          </w:p>
          <w:p w14:paraId="46A2C28B" w14:textId="77777777" w:rsidR="00D54BCF" w:rsidRPr="003651D9" w:rsidRDefault="00D54BCF" w:rsidP="008D54F8">
            <w:pPr>
              <w:pStyle w:val="BodyText"/>
              <w:ind w:left="720"/>
              <w:rPr>
                <w:ins w:id="441" w:author="Cole, George" w:date="2016-03-08T11:44:00Z"/>
                <w:i/>
              </w:rPr>
            </w:pPr>
            <w:ins w:id="442" w:author="Cole, George" w:date="2016-03-08T11:44:00Z">
              <w:r w:rsidRPr="003651D9">
                <w:rPr>
                  <w:i/>
                </w:rPr>
                <w:t>Workitem Creator: when requesting workitems</w:t>
              </w:r>
            </w:ins>
          </w:p>
          <w:p w14:paraId="6D0E19CC" w14:textId="77777777" w:rsidR="00D54BCF" w:rsidRPr="003651D9" w:rsidRDefault="00D54BCF" w:rsidP="008D54F8">
            <w:pPr>
              <w:pStyle w:val="BodyText"/>
              <w:ind w:left="720"/>
              <w:rPr>
                <w:ins w:id="443" w:author="Cole, George" w:date="2016-03-08T11:44:00Z"/>
                <w:i/>
              </w:rPr>
            </w:pPr>
            <w:ins w:id="444" w:author="Cole, George" w:date="2016-03-08T11:44:00Z">
              <w:r w:rsidRPr="003651D9">
                <w:rPr>
                  <w:i/>
                </w:rPr>
                <w:t>Workitem Performer: when performing unscheduled workitems&gt;</w:t>
              </w:r>
            </w:ins>
          </w:p>
        </w:tc>
      </w:tr>
      <w:tr w:rsidR="00D54BCF" w:rsidRPr="003651D9" w14:paraId="09EF3AAF" w14:textId="77777777" w:rsidTr="008D54F8">
        <w:trPr>
          <w:ins w:id="445" w:author="Cole, George" w:date="2016-03-08T11:44:00Z"/>
        </w:trPr>
        <w:tc>
          <w:tcPr>
            <w:tcW w:w="1818" w:type="dxa"/>
            <w:shd w:val="clear" w:color="auto" w:fill="auto"/>
          </w:tcPr>
          <w:p w14:paraId="1E87779C" w14:textId="77777777" w:rsidR="00D54BCF" w:rsidRPr="003651D9" w:rsidRDefault="00D54BCF" w:rsidP="008D54F8">
            <w:pPr>
              <w:pStyle w:val="BodyText"/>
              <w:rPr>
                <w:ins w:id="446" w:author="Cole, George" w:date="2016-03-08T11:44:00Z"/>
                <w:b/>
              </w:rPr>
            </w:pPr>
            <w:ins w:id="447" w:author="Cole, George" w:date="2016-03-08T11:44:00Z">
              <w:r w:rsidRPr="003651D9">
                <w:rPr>
                  <w:b/>
                </w:rPr>
                <w:t>Role:</w:t>
              </w:r>
            </w:ins>
          </w:p>
        </w:tc>
        <w:tc>
          <w:tcPr>
            <w:tcW w:w="7758" w:type="dxa"/>
            <w:shd w:val="clear" w:color="auto" w:fill="auto"/>
          </w:tcPr>
          <w:p w14:paraId="4E046DF1" w14:textId="77777777" w:rsidR="00D54BCF" w:rsidRPr="003651D9" w:rsidRDefault="00D54BCF" w:rsidP="008D54F8">
            <w:pPr>
              <w:pStyle w:val="BodyText"/>
              <w:rPr>
                <w:ins w:id="448" w:author="Cole, George" w:date="2016-03-08T11:44:00Z"/>
                <w:i/>
              </w:rPr>
            </w:pPr>
            <w:ins w:id="449" w:author="Cole, George" w:date="2016-03-08T11:44:00Z">
              <w:r w:rsidRPr="003651D9">
                <w:rPr>
                  <w:i/>
                </w:rPr>
                <w:t>&lt;e.g., Manager:</w:t>
              </w:r>
            </w:ins>
          </w:p>
          <w:p w14:paraId="1AFAA154" w14:textId="77777777" w:rsidR="00D54BCF" w:rsidRPr="003651D9" w:rsidRDefault="00D54BCF" w:rsidP="008D54F8">
            <w:pPr>
              <w:pStyle w:val="BodyText"/>
              <w:ind w:left="720"/>
              <w:rPr>
                <w:ins w:id="450" w:author="Cole, George" w:date="2016-03-08T11:44:00Z"/>
                <w:i/>
              </w:rPr>
            </w:pPr>
            <w:ins w:id="451" w:author="Cole, George" w:date="2016-03-08T11:44:00Z">
              <w:r w:rsidRPr="003651D9">
                <w:rPr>
                  <w:i/>
                </w:rPr>
                <w:t>Creates and manages a Unified Procedure Step instance for the requested</w:t>
              </w:r>
            </w:ins>
          </w:p>
          <w:p w14:paraId="1C0BC0C6" w14:textId="77777777" w:rsidR="00D54BCF" w:rsidRPr="003651D9" w:rsidRDefault="00D54BCF" w:rsidP="008D54F8">
            <w:pPr>
              <w:pStyle w:val="BodyText"/>
              <w:ind w:left="720"/>
              <w:rPr>
                <w:ins w:id="452" w:author="Cole, George" w:date="2016-03-08T11:44:00Z"/>
                <w:i/>
              </w:rPr>
            </w:pPr>
            <w:ins w:id="453" w:author="Cole, George" w:date="2016-03-08T11:44:00Z">
              <w:r w:rsidRPr="003651D9">
                <w:rPr>
                  <w:i/>
                </w:rPr>
                <w:t>workitem.&gt;</w:t>
              </w:r>
            </w:ins>
          </w:p>
        </w:tc>
      </w:tr>
      <w:tr w:rsidR="00D54BCF" w:rsidRPr="003651D9" w14:paraId="3FE204EB" w14:textId="77777777" w:rsidTr="008D54F8">
        <w:trPr>
          <w:ins w:id="454" w:author="Cole, George" w:date="2016-03-08T11:44:00Z"/>
        </w:trPr>
        <w:tc>
          <w:tcPr>
            <w:tcW w:w="1818" w:type="dxa"/>
            <w:shd w:val="clear" w:color="auto" w:fill="auto"/>
          </w:tcPr>
          <w:p w14:paraId="39AAFB61" w14:textId="77777777" w:rsidR="00D54BCF" w:rsidRPr="003651D9" w:rsidRDefault="00D54BCF" w:rsidP="008D54F8">
            <w:pPr>
              <w:pStyle w:val="BodyText"/>
              <w:rPr>
                <w:ins w:id="455" w:author="Cole, George" w:date="2016-03-08T11:44:00Z"/>
                <w:b/>
              </w:rPr>
            </w:pPr>
            <w:ins w:id="456" w:author="Cole, George" w:date="2016-03-08T11:44:00Z">
              <w:r w:rsidRPr="003651D9">
                <w:rPr>
                  <w:b/>
                </w:rPr>
                <w:t>Actor(s):</w:t>
              </w:r>
            </w:ins>
          </w:p>
        </w:tc>
        <w:tc>
          <w:tcPr>
            <w:tcW w:w="7758" w:type="dxa"/>
            <w:shd w:val="clear" w:color="auto" w:fill="auto"/>
          </w:tcPr>
          <w:p w14:paraId="6F7A8DBB" w14:textId="77777777" w:rsidR="00D54BCF" w:rsidRPr="003651D9" w:rsidRDefault="00D54BCF" w:rsidP="008D54F8">
            <w:pPr>
              <w:pStyle w:val="BodyText"/>
              <w:rPr>
                <w:ins w:id="457" w:author="Cole, George" w:date="2016-03-08T11:44:00Z"/>
                <w:i/>
              </w:rPr>
            </w:pPr>
            <w:ins w:id="458" w:author="Cole, George" w:date="2016-03-08T11:44:00Z">
              <w:r w:rsidRPr="003651D9">
                <w:rPr>
                  <w:i/>
                </w:rPr>
                <w:t>&lt;e.g., The following actors may play the role of Manager:</w:t>
              </w:r>
            </w:ins>
          </w:p>
          <w:p w14:paraId="4B9C2270" w14:textId="77777777" w:rsidR="00D54BCF" w:rsidRPr="003651D9" w:rsidRDefault="00D54BCF" w:rsidP="008D54F8">
            <w:pPr>
              <w:pStyle w:val="BodyText"/>
              <w:ind w:left="720"/>
              <w:rPr>
                <w:ins w:id="459" w:author="Cole, George" w:date="2016-03-08T11:44:00Z"/>
                <w:i/>
              </w:rPr>
            </w:pPr>
            <w:ins w:id="460" w:author="Cole, George" w:date="2016-03-08T11:44:00Z">
              <w:r w:rsidRPr="003651D9">
                <w:rPr>
                  <w:i/>
                </w:rPr>
                <w:t>Workitem Manager: when receiving a new workitem for its worklist.&gt;</w:t>
              </w:r>
            </w:ins>
          </w:p>
        </w:tc>
      </w:tr>
    </w:tbl>
    <w:p w14:paraId="5CE38A3B" w14:textId="77777777" w:rsidR="00D54BCF" w:rsidRPr="003651D9" w:rsidRDefault="00D54BCF" w:rsidP="00D54BCF">
      <w:pPr>
        <w:pStyle w:val="BodyText"/>
        <w:rPr>
          <w:ins w:id="461" w:author="Cole, George" w:date="2016-03-08T11:44:00Z"/>
        </w:rPr>
      </w:pPr>
      <w:ins w:id="462" w:author="Cole, George" w:date="2016-03-08T11:44:00Z">
        <w:r w:rsidRPr="003651D9">
          <w:t>Transaction text specifies behavior for each Role. The behavior of specific Actors may also be specified when it goes beyond that of the general Role.</w:t>
        </w:r>
      </w:ins>
    </w:p>
    <w:p w14:paraId="203AD1A0" w14:textId="18434A10" w:rsidR="00D54BCF" w:rsidRPr="003651D9" w:rsidRDefault="00D54BCF" w:rsidP="00D54BCF">
      <w:pPr>
        <w:pStyle w:val="Heading3"/>
        <w:numPr>
          <w:ilvl w:val="0"/>
          <w:numId w:val="0"/>
        </w:numPr>
        <w:rPr>
          <w:ins w:id="463" w:author="Cole, George" w:date="2016-03-08T11:44:00Z"/>
          <w:noProof w:val="0"/>
        </w:rPr>
      </w:pPr>
      <w:ins w:id="464" w:author="Cole, George" w:date="2016-03-08T11:45:00Z">
        <w:r>
          <w:rPr>
            <w:noProof w:val="0"/>
          </w:rPr>
          <w:lastRenderedPageBreak/>
          <w:t>3.Y3</w:t>
        </w:r>
      </w:ins>
      <w:ins w:id="465" w:author="Cole, George" w:date="2016-03-08T11:44:00Z">
        <w:r w:rsidRPr="003651D9">
          <w:rPr>
            <w:noProof w:val="0"/>
          </w:rPr>
          <w:t>.3 Referenced Standards</w:t>
        </w:r>
      </w:ins>
    </w:p>
    <w:p w14:paraId="0B88B8F3" w14:textId="77777777" w:rsidR="00D54BCF" w:rsidRPr="003651D9" w:rsidRDefault="00D54BCF" w:rsidP="00D54BCF">
      <w:pPr>
        <w:pStyle w:val="AuthorInstructions"/>
        <w:rPr>
          <w:ins w:id="466" w:author="Cole, George" w:date="2016-03-08T11:44:00Z"/>
        </w:rPr>
      </w:pPr>
      <w:ins w:id="467" w:author="Cole, George" w:date="2016-03-08T11:44:00Z">
        <w:r w:rsidRPr="003651D9">
          <w:t>&lt;e.g., HL7 2.3.1 Chapters 2, 3&gt;</w:t>
        </w:r>
      </w:ins>
    </w:p>
    <w:p w14:paraId="172C033E" w14:textId="77777777" w:rsidR="00D54BCF" w:rsidRPr="003651D9" w:rsidRDefault="00D54BCF" w:rsidP="00D54BCF">
      <w:pPr>
        <w:pStyle w:val="AuthorInstructions"/>
        <w:rPr>
          <w:ins w:id="468" w:author="Cole, George" w:date="2016-03-08T11:44:00Z"/>
        </w:rPr>
      </w:pPr>
      <w:ins w:id="469" w:author="Cole, George" w:date="2016-03-08T11:44:00Z">
        <w:r w:rsidRPr="003651D9">
          <w:t>&lt;e.g., DICOM 2008 PS 3.3: A.35.8 X-Ray Radiation Dose SR IOD&gt;</w:t>
        </w:r>
      </w:ins>
    </w:p>
    <w:p w14:paraId="0E852783" w14:textId="72638860" w:rsidR="00D54BCF" w:rsidRPr="003651D9" w:rsidRDefault="00D54BCF" w:rsidP="00D54BCF">
      <w:pPr>
        <w:pStyle w:val="Heading3"/>
        <w:numPr>
          <w:ilvl w:val="0"/>
          <w:numId w:val="0"/>
        </w:numPr>
        <w:rPr>
          <w:ins w:id="470" w:author="Cole, George" w:date="2016-03-08T11:44:00Z"/>
          <w:noProof w:val="0"/>
        </w:rPr>
      </w:pPr>
      <w:ins w:id="471" w:author="Cole, George" w:date="2016-03-08T11:45:00Z">
        <w:r>
          <w:rPr>
            <w:noProof w:val="0"/>
          </w:rPr>
          <w:t>3.Y3</w:t>
        </w:r>
      </w:ins>
      <w:ins w:id="472" w:author="Cole, George" w:date="2016-03-08T11:44:00Z">
        <w:r w:rsidRPr="003651D9">
          <w:rPr>
            <w:noProof w:val="0"/>
          </w:rPr>
          <w:t>.4 Interaction Diagram</w:t>
        </w:r>
      </w:ins>
    </w:p>
    <w:p w14:paraId="254972BB" w14:textId="77777777" w:rsidR="00D54BCF" w:rsidRPr="003651D9" w:rsidRDefault="00D54BCF" w:rsidP="00D54BCF">
      <w:pPr>
        <w:pStyle w:val="AuthorInstructions"/>
        <w:rPr>
          <w:ins w:id="473" w:author="Cole, George" w:date="2016-03-08T11:44:00Z"/>
        </w:rPr>
      </w:pPr>
      <w:ins w:id="474" w:author="Cole, George" w:date="2016-03-08T11:44:00Z">
        <w:r w:rsidRPr="003651D9">
          <w:t>&lt;The interaction diagram shows the detailed standards-based message exchange that makes up the IHE transaction.&gt;</w:t>
        </w:r>
      </w:ins>
    </w:p>
    <w:p w14:paraId="0DC334DF" w14:textId="77777777" w:rsidR="00D54BCF" w:rsidRPr="003651D9" w:rsidRDefault="00D54BCF" w:rsidP="00D54BCF">
      <w:pPr>
        <w:pStyle w:val="BodyText"/>
        <w:rPr>
          <w:ins w:id="475" w:author="Cole, George" w:date="2016-03-08T11:44:00Z"/>
        </w:rPr>
      </w:pPr>
      <w:ins w:id="476" w:author="Cole, George" w:date="2016-03-08T11:44:00Z">
        <w:r w:rsidRPr="003651D9">
          <w:rPr>
            <w:noProof/>
          </w:rPr>
          <mc:AlternateContent>
            <mc:Choice Requires="wpc">
              <w:drawing>
                <wp:inline distT="0" distB="0" distL="0" distR="0" wp14:anchorId="6E058FCC" wp14:editId="666A7400">
                  <wp:extent cx="5943600" cy="2400300"/>
                  <wp:effectExtent l="0" t="0" r="0" b="1905"/>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3"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34245A" w14:textId="77777777" w:rsidR="00D54BCF" w:rsidRPr="007C1AAC" w:rsidRDefault="00D54BCF" w:rsidP="00D54BCF">
                                <w:pPr>
                                  <w:jc w:val="center"/>
                                  <w:rPr>
                                    <w:sz w:val="22"/>
                                    <w:szCs w:val="22"/>
                                  </w:rPr>
                                </w:pPr>
                                <w:r w:rsidRPr="007C1AAC">
                                  <w:rPr>
                                    <w:sz w:val="22"/>
                                    <w:szCs w:val="22"/>
                                  </w:rPr>
                                  <w:t>A</w:t>
                                </w:r>
                                <w:r>
                                  <w:rPr>
                                    <w:sz w:val="22"/>
                                    <w:szCs w:val="22"/>
                                  </w:rPr>
                                  <w:t>ctor A</w:t>
                                </w:r>
                              </w:p>
                              <w:p w14:paraId="35637241" w14:textId="77777777" w:rsidR="00D54BCF" w:rsidRDefault="00D54BCF" w:rsidP="00D54BCF"/>
                              <w:p w14:paraId="4322EE1F" w14:textId="77777777" w:rsidR="00D54BCF" w:rsidRPr="007C1AAC" w:rsidRDefault="00D54BCF" w:rsidP="00D54BCF">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54"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5"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F89D2A" w14:textId="77777777" w:rsidR="00D54BCF" w:rsidRPr="007C1AAC" w:rsidRDefault="00D54BCF" w:rsidP="00D54BCF">
                                <w:pPr>
                                  <w:rPr>
                                    <w:sz w:val="22"/>
                                    <w:szCs w:val="22"/>
                                  </w:rPr>
                                </w:pPr>
                                <w:r>
                                  <w:rPr>
                                    <w:sz w:val="22"/>
                                    <w:szCs w:val="22"/>
                                  </w:rPr>
                                  <w:t xml:space="preserve">Message </w:t>
                                </w:r>
                                <w:r w:rsidRPr="007C1AAC">
                                  <w:rPr>
                                    <w:sz w:val="22"/>
                                    <w:szCs w:val="22"/>
                                  </w:rPr>
                                  <w:t>1</w:t>
                                </w:r>
                              </w:p>
                              <w:p w14:paraId="4EB20E8D" w14:textId="77777777" w:rsidR="00D54BCF" w:rsidRDefault="00D54BCF" w:rsidP="00D54BCF"/>
                              <w:p w14:paraId="1FE51D34" w14:textId="77777777" w:rsidR="00D54BCF" w:rsidRPr="007C1AAC" w:rsidRDefault="00D54BCF" w:rsidP="00D54BCF">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32"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C6C4B9" w14:textId="77777777" w:rsidR="00D54BCF" w:rsidRPr="007C1AAC" w:rsidRDefault="00D54BCF" w:rsidP="00D54BCF">
                                <w:pPr>
                                  <w:jc w:val="center"/>
                                  <w:rPr>
                                    <w:sz w:val="22"/>
                                    <w:szCs w:val="22"/>
                                  </w:rPr>
                                </w:pPr>
                                <w:r w:rsidRPr="007C1AAC">
                                  <w:rPr>
                                    <w:sz w:val="22"/>
                                    <w:szCs w:val="22"/>
                                  </w:rPr>
                                  <w:t>A</w:t>
                                </w:r>
                                <w:r>
                                  <w:rPr>
                                    <w:sz w:val="22"/>
                                    <w:szCs w:val="22"/>
                                  </w:rPr>
                                  <w:t>ctor D</w:t>
                                </w:r>
                              </w:p>
                              <w:p w14:paraId="5175D1C3" w14:textId="77777777" w:rsidR="00D54BCF" w:rsidRDefault="00D54BCF" w:rsidP="00D54BCF"/>
                              <w:p w14:paraId="2FFCF68A" w14:textId="77777777" w:rsidR="00D54BCF" w:rsidRPr="007C1AAC" w:rsidRDefault="00D54BCF" w:rsidP="00D54BCF">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37" name="Line 168"/>
                          <wps:cNvCnPr>
                            <a:cxnSpLocks noChangeShapeType="1"/>
                          </wps:cNvCnPr>
                          <wps:spPr bwMode="auto">
                            <a:xfrm flipH="1">
                              <a:off x="1989455" y="1609725"/>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Text Box 169"/>
                          <wps:cNvSpPr txBox="1">
                            <a:spLocks noChangeArrowheads="1"/>
                          </wps:cNvSpPr>
                          <wps:spPr bwMode="auto">
                            <a:xfrm>
                              <a:off x="2408555" y="1338580"/>
                              <a:ext cx="126936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804BD4" w14:textId="77777777" w:rsidR="00D54BCF" w:rsidRPr="007C1AAC" w:rsidRDefault="00D54BCF" w:rsidP="00D54BCF">
                                <w:pPr>
                                  <w:rPr>
                                    <w:sz w:val="22"/>
                                    <w:szCs w:val="22"/>
                                  </w:rPr>
                                </w:pPr>
                                <w:r>
                                  <w:rPr>
                                    <w:sz w:val="22"/>
                                    <w:szCs w:val="22"/>
                                  </w:rPr>
                                  <w:t xml:space="preserve">Message </w:t>
                                </w:r>
                                <w:r w:rsidRPr="007C1AAC">
                                  <w:rPr>
                                    <w:sz w:val="22"/>
                                    <w:szCs w:val="22"/>
                                  </w:rPr>
                                  <w:t>2</w:t>
                                </w:r>
                              </w:p>
                              <w:p w14:paraId="3FE9F143" w14:textId="77777777" w:rsidR="00D54BCF" w:rsidRDefault="00D54BCF" w:rsidP="00D54BCF"/>
                              <w:p w14:paraId="0CD96ABD" w14:textId="77777777" w:rsidR="00D54BCF" w:rsidRPr="007C1AAC" w:rsidRDefault="00D54BCF" w:rsidP="00D54BCF">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w14:anchorId="6E058FCC" id="Canvas 40" o:spid="_x0000_s113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">
                  <v:shape id="_x0000_s1137" type="#_x0000_t75" style="position:absolute;width:59436;height:24003;visibility:visible;mso-wrap-style:square">
                    <v:fill o:detectmouseclick="t"/>
                    <v:path o:connecttype="none"/>
                  </v:shape>
                  <v:shape id="Text Box 160" o:spid="_x0000_s1138"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ifB8MA&#10;AADcAAAADwAAAGRycy9kb3ducmV2LnhtbESP0YrCMBRE3wX/IdyFfRFNddW6XaO4C4qvaj/g2lzb&#10;ss1NaaKtf28EwcdhZs4wy3VnKnGjxpWWFYxHEQjizOqScwXpaTtcgHAeWWNlmRTcycF61e8tMdG2&#10;5QPdjj4XAcIuQQWF93UipcsKMuhGtiYO3sU2Bn2QTS51g22Am0pOomguDZYcFgqs6a+g7P94NQou&#10;+3Yw+27PO5/Gh+n8F8v4bO9KfX50mx8Qnjr/Dr/ae61gMvuC55lw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ifB8MAAADcAAAADwAAAAAAAAAAAAAAAACYAgAAZHJzL2Rv&#10;d25yZXYueG1sUEsFBgAAAAAEAAQA9QAAAIgDAAAAAA==&#10;" stroked="f">
                    <v:textbox>
                      <w:txbxContent>
                        <w:p w14:paraId="5234245A" w14:textId="77777777" w:rsidR="00D54BCF" w:rsidRPr="007C1AAC" w:rsidRDefault="00D54BCF" w:rsidP="00D54BCF">
                          <w:pPr>
                            <w:jc w:val="center"/>
                            <w:rPr>
                              <w:sz w:val="22"/>
                              <w:szCs w:val="22"/>
                            </w:rPr>
                          </w:pPr>
                          <w:r w:rsidRPr="007C1AAC">
                            <w:rPr>
                              <w:sz w:val="22"/>
                              <w:szCs w:val="22"/>
                            </w:rPr>
                            <w:t>A</w:t>
                          </w:r>
                          <w:r>
                            <w:rPr>
                              <w:sz w:val="22"/>
                              <w:szCs w:val="22"/>
                            </w:rPr>
                            <w:t>ctor A</w:t>
                          </w:r>
                        </w:p>
                        <w:p w14:paraId="35637241" w14:textId="77777777" w:rsidR="00D54BCF" w:rsidRDefault="00D54BCF" w:rsidP="00D54BCF"/>
                        <w:p w14:paraId="4322EE1F" w14:textId="77777777" w:rsidR="00D54BCF" w:rsidRPr="007C1AAC" w:rsidRDefault="00D54BCF" w:rsidP="00D54BCF">
                          <w:pPr>
                            <w:jc w:val="center"/>
                            <w:rPr>
                              <w:sz w:val="22"/>
                              <w:szCs w:val="22"/>
                            </w:rPr>
                          </w:pPr>
                          <w:r w:rsidRPr="007C1AAC">
                            <w:rPr>
                              <w:sz w:val="22"/>
                              <w:szCs w:val="22"/>
                            </w:rPr>
                            <w:t>A</w:t>
                          </w:r>
                          <w:r>
                            <w:rPr>
                              <w:sz w:val="22"/>
                              <w:szCs w:val="22"/>
                            </w:rPr>
                            <w:t>ctor A</w:t>
                          </w:r>
                        </w:p>
                      </w:txbxContent>
                    </v:textbox>
                  </v:shape>
                  <v:line id="Line 161" o:spid="_x0000_s1139"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cYqMQAAADcAAAADwAAAGRycy9kb3ducmV2LnhtbESPS2sCMRSF94X+h3AL3WmmoqWOE6UI&#10;ggttUYvry+TOQyc3Y5KO4783BaHLw3l8nGzRm0Z05HxtWcHbMAFBnFtdc6ng57AafIDwAVljY5kU&#10;3MjDYv78lGGq7ZV31O1DKeII+xQVVCG0qZQ+r8igH9qWOHqFdQZDlK6U2uE1jptGjpLkXRqsORIq&#10;bGlZUX7e/5rIzcuNuxxP535dbDerC3fTr8O3Uq8v/ecMRKA+/Icf7bVWMJqM4e9MPAJ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hxioxAAAANwAAAAPAAAAAAAAAAAA&#10;AAAAAKECAABkcnMvZG93bnJldi54bWxQSwUGAAAAAAQABAD5AAAAkgMAAAAA&#10;">
                    <v:stroke dashstyle="dash"/>
                  </v:line>
                  <v:shape id="Text Box 162" o:spid="_x0000_s1140"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8FsUA&#10;AADcAAAADwAAAGRycy9kb3ducmV2LnhtbESPQWvCQBSE70L/w/IKvZlNBcWmbkRKCwVBjOmhx9fs&#10;M1mSfZtmtxr/vSsIPQ4z8w2zWo+2EycavHGs4DlJQRBXThuuFXyVH9MlCB+QNXaOScGFPKzzh8kK&#10;M+3OXNDpEGoRIewzVNCE0GdS+qohiz5xPXH0jm6wGKIcaqkHPEe47eQsTRfSouG40GBPbw1V7eHP&#10;Kth8c/Fufnc/++JYmLJ8SXm7aJV6ehw3ryACjeE/fG9/agWz+R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P7wWxQAAANwAAAAPAAAAAAAAAAAAAAAAAJgCAABkcnMv&#10;ZG93bnJldi54bWxQSwUGAAAAAAQABAD1AAAAigMAAAAA&#10;" filled="f" stroked="f">
                    <v:textbox inset="0,0,0,0">
                      <w:txbxContent>
                        <w:p w14:paraId="1AF89D2A" w14:textId="77777777" w:rsidR="00D54BCF" w:rsidRPr="007C1AAC" w:rsidRDefault="00D54BCF" w:rsidP="00D54BCF">
                          <w:pPr>
                            <w:rPr>
                              <w:sz w:val="22"/>
                              <w:szCs w:val="22"/>
                            </w:rPr>
                          </w:pPr>
                          <w:r>
                            <w:rPr>
                              <w:sz w:val="22"/>
                              <w:szCs w:val="22"/>
                            </w:rPr>
                            <w:t xml:space="preserve">Message </w:t>
                          </w:r>
                          <w:r w:rsidRPr="007C1AAC">
                            <w:rPr>
                              <w:sz w:val="22"/>
                              <w:szCs w:val="22"/>
                            </w:rPr>
                            <w:t>1</w:t>
                          </w:r>
                        </w:p>
                        <w:p w14:paraId="4EB20E8D" w14:textId="77777777" w:rsidR="00D54BCF" w:rsidRDefault="00D54BCF" w:rsidP="00D54BCF"/>
                        <w:p w14:paraId="1FE51D34" w14:textId="77777777" w:rsidR="00D54BCF" w:rsidRPr="007C1AAC" w:rsidRDefault="00D54BCF" w:rsidP="00D54BCF">
                          <w:pPr>
                            <w:rPr>
                              <w:sz w:val="22"/>
                              <w:szCs w:val="22"/>
                            </w:rPr>
                          </w:pPr>
                          <w:r>
                            <w:rPr>
                              <w:sz w:val="22"/>
                              <w:szCs w:val="22"/>
                            </w:rPr>
                            <w:t xml:space="preserve">Message </w:t>
                          </w:r>
                          <w:r w:rsidRPr="007C1AAC">
                            <w:rPr>
                              <w:sz w:val="22"/>
                              <w:szCs w:val="22"/>
                            </w:rPr>
                            <w:t>1</w:t>
                          </w:r>
                        </w:p>
                      </w:txbxContent>
                    </v:textbox>
                  </v:shape>
                  <v:line id="Line 163" o:spid="_x0000_s1141"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TjVcQAAADbAAAADwAAAGRycy9kb3ducmV2LnhtbESPX2vCMBTF34V9h3AHe9N0DkSrUcZA&#10;6EPnsI49X5prW21uapK13bdfBgMfD+fPj7PZjaYVPTnfWFbwPEtAEJdWN1wp+Dztp0sQPiBrbC2T&#10;gh/ysNs+TDaYajvwkfoiVCKOsE9RQR1Cl0rpy5oM+pntiKN3ts5giNJVUjsc4rhp5TxJFtJgw5FQ&#10;Y0dvNZXX4ttEblnl7vZ1uY7Z+T3f37hfHU4fSj09jq9rEIHGcA//tzOt4GUOf1/i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tONVxAAAANsAAAAPAAAAAAAAAAAA&#10;AAAAAKECAABkcnMvZG93bnJldi54bWxQSwUGAAAAAAQABAD5AAAAkgMAAAAA&#10;">
                    <v:stroke dashstyle="dash"/>
                  </v:line>
                  <v:rect id="Rectangle 164" o:spid="_x0000_s1142"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iPicMA&#10;AADbAAAADwAAAGRycy9kb3ducmV2LnhtbESPQYvCMBSE7wv+h/AEb2uqBdGuUURR9Kjtxdvb5m3b&#10;tXkpTdTqr98sCB6HmfmGmS87U4sbta6yrGA0jEAQ51ZXXCjI0u3nFITzyBpry6TgQQ6Wi97HHBNt&#10;73yk28kXIkDYJaig9L5JpHR5SQbd0DbEwfuxrUEfZFtI3eI9wE0tx1E0kQYrDgslNrQuKb+crkbB&#10;dzXO8HlMd5GZbWN/6NLf63mj1KDfrb5AeOr8O/xq77WCOIb/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iPicMAAADbAAAADwAAAAAAAAAAAAAAAACYAgAAZHJzL2Rv&#10;d25yZXYueG1sUEsFBgAAAAAEAAQA9QAAAIgDAAAAAA==&#10;"/>
                  <v:rect id="Rectangle 165" o:spid="_x0000_s1143"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X/cIA&#10;AADbAAAADwAAAGRycy9kb3ducmV2LnhtbESPQYvCMBSE74L/ITzBm6bqIm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IRf9wgAAANsAAAAPAAAAAAAAAAAAAAAAAJgCAABkcnMvZG93&#10;bnJldi54bWxQSwUGAAAAAAQABAD1AAAAhwMAAAAA&#10;"/>
                  <v:line id="Line 166" o:spid="_x0000_s1144"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v3xMQAAADbAAAADwAAAGRycy9kb3ducmV2LnhtbESPQWsCMRSE70L/Q3iF3jSrx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e/fExAAAANsAAAAPAAAAAAAAAAAA&#10;AAAAAKECAABkcnMvZG93bnJldi54bWxQSwUGAAAAAAQABAD5AAAAkgMAAAAA&#10;">
                    <v:stroke endarrow="block"/>
                  </v:line>
                  <v:shape id="Text Box 167" o:spid="_x0000_s1145"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Ga8sIA&#10;AADbAAAADwAAAGRycy9kb3ducmV2LnhtbESP3YrCMBSE7xd8h3AEbxZN/au7XaOooHjrzwMcm2Nb&#10;tjkpTbT17Y0geDnMzDfMfNmaUtypdoVlBcNBBII4tbrgTMH5tO3/gHAeWWNpmRQ8yMFy0fmaY6Jt&#10;wwe6H30mAoRdggpy76tESpfmZNANbEUcvKutDfog60zqGpsAN6UcRVEsDRYcFnKsaJNT+n+8GQXX&#10;ffM9/W0uO3+eHSbxGovZxT6U6nXb1R8IT63/hN/tvVYwjuH1Jfw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cZrywgAAANsAAAAPAAAAAAAAAAAAAAAAAJgCAABkcnMvZG93&#10;bnJldi54bWxQSwUGAAAAAAQABAD1AAAAhwMAAAAA&#10;" stroked="f">
                    <v:textbox>
                      <w:txbxContent>
                        <w:p w14:paraId="51C6C4B9" w14:textId="77777777" w:rsidR="00D54BCF" w:rsidRPr="007C1AAC" w:rsidRDefault="00D54BCF" w:rsidP="00D54BCF">
                          <w:pPr>
                            <w:jc w:val="center"/>
                            <w:rPr>
                              <w:sz w:val="22"/>
                              <w:szCs w:val="22"/>
                            </w:rPr>
                          </w:pPr>
                          <w:r w:rsidRPr="007C1AAC">
                            <w:rPr>
                              <w:sz w:val="22"/>
                              <w:szCs w:val="22"/>
                            </w:rPr>
                            <w:t>A</w:t>
                          </w:r>
                          <w:r>
                            <w:rPr>
                              <w:sz w:val="22"/>
                              <w:szCs w:val="22"/>
                            </w:rPr>
                            <w:t>ctor D</w:t>
                          </w:r>
                        </w:p>
                        <w:p w14:paraId="5175D1C3" w14:textId="77777777" w:rsidR="00D54BCF" w:rsidRDefault="00D54BCF" w:rsidP="00D54BCF"/>
                        <w:p w14:paraId="2FFCF68A" w14:textId="77777777" w:rsidR="00D54BCF" w:rsidRPr="007C1AAC" w:rsidRDefault="00D54BCF" w:rsidP="00D54BCF">
                          <w:pPr>
                            <w:jc w:val="center"/>
                            <w:rPr>
                              <w:sz w:val="22"/>
                              <w:szCs w:val="22"/>
                            </w:rPr>
                          </w:pPr>
                          <w:r w:rsidRPr="007C1AAC">
                            <w:rPr>
                              <w:sz w:val="22"/>
                              <w:szCs w:val="22"/>
                            </w:rPr>
                            <w:t>A</w:t>
                          </w:r>
                          <w:r>
                            <w:rPr>
                              <w:sz w:val="22"/>
                              <w:szCs w:val="22"/>
                            </w:rPr>
                            <w:t>ctor D</w:t>
                          </w:r>
                        </w:p>
                      </w:txbxContent>
                    </v:textbox>
                  </v:shape>
                  <v:line id="Line 168" o:spid="_x0000_s1146" style="position:absolute;flip:x;visibility:visible;mso-wrap-style:square" from="19894,16097" to="39973,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NMZsUAAADbAAAADwAAAGRycy9kb3ducmV2LnhtbESPT2vCQBDF7wW/wzJCL6FuaqDW6CrW&#10;PyCUHrQ9eByyYxLMzobsVNNv3xUKPT7evN+bN1/2rlFX6kLt2cDzKAVFXHhbc2ng63P39AoqCLLF&#10;xjMZ+KEAy8XgYY659Tc+0PUopYoQDjkaqETaXOtQVOQwjHxLHL2z7xxKlF2pbYe3CHeNHqfpi3ZY&#10;c2yosKV1RcXl+O3iG7sP3mRZ8uZ0kkxpe5L3VIsxj8N+NQMl1Mv/8V96bw1kE7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0NMZsUAAADbAAAADwAAAAAAAAAA&#10;AAAAAAChAgAAZHJzL2Rvd25yZXYueG1sUEsFBgAAAAAEAAQA+QAAAJMDAAAAAA==&#10;">
                    <v:stroke endarrow="block"/>
                  </v:line>
                  <v:shape id="Text Box 169" o:spid="_x0000_s1147" type="#_x0000_t202" style="position:absolute;left:24085;top:13385;width:12694;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y0cAA&#10;AADbAAAADwAAAGRycy9kb3ducmV2LnhtbERPTYvCMBC9L/gfwgje1tQV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Pry0cAAAADbAAAADwAAAAAAAAAAAAAAAACYAgAAZHJzL2Rvd25y&#10;ZXYueG1sUEsFBgAAAAAEAAQA9QAAAIUDAAAAAA==&#10;" filled="f" stroked="f">
                    <v:textbox inset="0,0,0,0">
                      <w:txbxContent>
                        <w:p w14:paraId="67804BD4" w14:textId="77777777" w:rsidR="00D54BCF" w:rsidRPr="007C1AAC" w:rsidRDefault="00D54BCF" w:rsidP="00D54BCF">
                          <w:pPr>
                            <w:rPr>
                              <w:sz w:val="22"/>
                              <w:szCs w:val="22"/>
                            </w:rPr>
                          </w:pPr>
                          <w:r>
                            <w:rPr>
                              <w:sz w:val="22"/>
                              <w:szCs w:val="22"/>
                            </w:rPr>
                            <w:t xml:space="preserve">Message </w:t>
                          </w:r>
                          <w:r w:rsidRPr="007C1AAC">
                            <w:rPr>
                              <w:sz w:val="22"/>
                              <w:szCs w:val="22"/>
                            </w:rPr>
                            <w:t>2</w:t>
                          </w:r>
                        </w:p>
                        <w:p w14:paraId="3FE9F143" w14:textId="77777777" w:rsidR="00D54BCF" w:rsidRDefault="00D54BCF" w:rsidP="00D54BCF"/>
                        <w:p w14:paraId="0CD96ABD" w14:textId="77777777" w:rsidR="00D54BCF" w:rsidRPr="007C1AAC" w:rsidRDefault="00D54BCF" w:rsidP="00D54BCF">
                          <w:pPr>
                            <w:rPr>
                              <w:sz w:val="22"/>
                              <w:szCs w:val="22"/>
                            </w:rPr>
                          </w:pPr>
                          <w:r>
                            <w:rPr>
                              <w:sz w:val="22"/>
                              <w:szCs w:val="22"/>
                            </w:rPr>
                            <w:t xml:space="preserve">Message </w:t>
                          </w:r>
                          <w:r w:rsidRPr="007C1AAC">
                            <w:rPr>
                              <w:sz w:val="22"/>
                              <w:szCs w:val="22"/>
                            </w:rPr>
                            <w:t>2</w:t>
                          </w:r>
                        </w:p>
                      </w:txbxContent>
                    </v:textbox>
                  </v:shape>
                  <w10:anchorlock/>
                </v:group>
              </w:pict>
            </mc:Fallback>
          </mc:AlternateContent>
        </w:r>
      </w:ins>
    </w:p>
    <w:p w14:paraId="14D006B0" w14:textId="39B9B99B" w:rsidR="00D54BCF" w:rsidRPr="003651D9" w:rsidRDefault="00D54BCF" w:rsidP="00D54BCF">
      <w:pPr>
        <w:pStyle w:val="Heading4"/>
        <w:numPr>
          <w:ilvl w:val="0"/>
          <w:numId w:val="0"/>
        </w:numPr>
        <w:rPr>
          <w:ins w:id="477" w:author="Cole, George" w:date="2016-03-08T11:44:00Z"/>
          <w:noProof w:val="0"/>
        </w:rPr>
      </w:pPr>
      <w:ins w:id="478" w:author="Cole, George" w:date="2016-03-08T11:45:00Z">
        <w:r>
          <w:rPr>
            <w:noProof w:val="0"/>
          </w:rPr>
          <w:t>3.Y3</w:t>
        </w:r>
      </w:ins>
      <w:ins w:id="479" w:author="Cole, George" w:date="2016-03-08T11:44:00Z">
        <w:r w:rsidRPr="003651D9">
          <w:rPr>
            <w:noProof w:val="0"/>
          </w:rPr>
          <w:t>.4.1 &lt;Message 1 Name&gt;</w:t>
        </w:r>
      </w:ins>
    </w:p>
    <w:p w14:paraId="0B9D3FD8" w14:textId="77777777" w:rsidR="00D54BCF" w:rsidRPr="003651D9" w:rsidRDefault="00D54BCF" w:rsidP="00D54BCF">
      <w:pPr>
        <w:pStyle w:val="AuthorInstructions"/>
        <w:rPr>
          <w:ins w:id="480" w:author="Cole, George" w:date="2016-03-08T11:44:00Z"/>
        </w:rPr>
      </w:pPr>
      <w:ins w:id="481" w:author="Cole, George" w:date="2016-03-08T11:44:00Z">
        <w:r w:rsidRPr="003651D9">
          <w:t>&lt;One or two sentence summary of what Message 1 accomplishes typically relating the message to the relevant standard. Avoid shall language in this upper level section. Do not duplicate the triggers, encoding, semantics, standards used, or expected actions. Those belong in the following sections.&gt;</w:t>
        </w:r>
      </w:ins>
    </w:p>
    <w:p w14:paraId="2AA6F3E6" w14:textId="77777777" w:rsidR="00D54BCF" w:rsidRPr="003651D9" w:rsidRDefault="00D54BCF" w:rsidP="00D54BCF">
      <w:pPr>
        <w:pStyle w:val="AuthorInstructions"/>
        <w:rPr>
          <w:ins w:id="482" w:author="Cole, George" w:date="2016-03-08T11:44:00Z"/>
        </w:rPr>
      </w:pPr>
      <w:ins w:id="483" w:author="Cole, George" w:date="2016-03-08T11:44:00Z">
        <w:r w:rsidRPr="003651D9">
          <w:t>&lt;Explicitly state if the multiplicity of an actor may be greater than one; i.e., if an actor (whether it is a client or server) can expect this message from a single source or multiple sources.&gt;</w:t>
        </w:r>
      </w:ins>
    </w:p>
    <w:p w14:paraId="61E77B65" w14:textId="4700FE21" w:rsidR="00D54BCF" w:rsidRPr="003651D9" w:rsidRDefault="00D54BCF" w:rsidP="00D54BCF">
      <w:pPr>
        <w:pStyle w:val="Heading5"/>
        <w:numPr>
          <w:ilvl w:val="0"/>
          <w:numId w:val="0"/>
        </w:numPr>
        <w:rPr>
          <w:ins w:id="484" w:author="Cole, George" w:date="2016-03-08T11:44:00Z"/>
          <w:noProof w:val="0"/>
        </w:rPr>
      </w:pPr>
      <w:ins w:id="485" w:author="Cole, George" w:date="2016-03-08T11:45:00Z">
        <w:r>
          <w:rPr>
            <w:noProof w:val="0"/>
          </w:rPr>
          <w:t>3.Y3</w:t>
        </w:r>
      </w:ins>
      <w:ins w:id="486" w:author="Cole, George" w:date="2016-03-08T11:44:00Z">
        <w:r w:rsidRPr="003651D9">
          <w:rPr>
            <w:noProof w:val="0"/>
          </w:rPr>
          <w:t>.4.1.1 Trigger Events</w:t>
        </w:r>
      </w:ins>
    </w:p>
    <w:p w14:paraId="0875BE6B" w14:textId="77777777" w:rsidR="00D54BCF" w:rsidRPr="003651D9" w:rsidRDefault="00D54BCF" w:rsidP="00D54BCF">
      <w:pPr>
        <w:pStyle w:val="AuthorInstructions"/>
        <w:rPr>
          <w:ins w:id="487" w:author="Cole, George" w:date="2016-03-08T11:44:00Z"/>
        </w:rPr>
      </w:pPr>
      <w:ins w:id="488" w:author="Cole, George" w:date="2016-03-08T11:44:00Z">
        <w:r w:rsidRPr="003651D9">
          <w:t>&lt;Description of the real world events that cause the sender (Actor A) to send Message 1 (e.g., an operator or an automated function determines that a new workitem is needed).&gt;</w:t>
        </w:r>
      </w:ins>
    </w:p>
    <w:p w14:paraId="2816B17D" w14:textId="11A2A8BC" w:rsidR="00D54BCF" w:rsidRPr="003651D9" w:rsidRDefault="00D54BCF" w:rsidP="00D54BCF">
      <w:pPr>
        <w:pStyle w:val="Heading5"/>
        <w:numPr>
          <w:ilvl w:val="0"/>
          <w:numId w:val="0"/>
        </w:numPr>
        <w:rPr>
          <w:ins w:id="489" w:author="Cole, George" w:date="2016-03-08T11:44:00Z"/>
          <w:noProof w:val="0"/>
        </w:rPr>
      </w:pPr>
      <w:ins w:id="490" w:author="Cole, George" w:date="2016-03-08T11:45:00Z">
        <w:r>
          <w:rPr>
            <w:noProof w:val="0"/>
          </w:rPr>
          <w:t>3.Y3</w:t>
        </w:r>
      </w:ins>
      <w:ins w:id="491" w:author="Cole, George" w:date="2016-03-08T11:44:00Z">
        <w:r w:rsidRPr="003651D9">
          <w:rPr>
            <w:noProof w:val="0"/>
          </w:rPr>
          <w:t>.4.1.2 Message Semantics</w:t>
        </w:r>
      </w:ins>
    </w:p>
    <w:p w14:paraId="09A3DF1B" w14:textId="77777777" w:rsidR="00D54BCF" w:rsidRPr="003651D9" w:rsidRDefault="00D54BCF" w:rsidP="00D54BCF">
      <w:pPr>
        <w:pStyle w:val="AuthorInstructions"/>
        <w:rPr>
          <w:ins w:id="492" w:author="Cole, George" w:date="2016-03-08T11:44:00Z"/>
        </w:rPr>
      </w:pPr>
      <w:ins w:id="493" w:author="Cole, George" w:date="2016-03-08T11:44:00Z">
        <w:r w:rsidRPr="003651D9">
          <w:t>&lt;Detailed description of the meaning, structure and contents of the message, including any IHE specific clarifications of the message format, attributes, etc.&gt;</w:t>
        </w:r>
      </w:ins>
    </w:p>
    <w:p w14:paraId="6EB2C85A" w14:textId="77777777" w:rsidR="00D54BCF" w:rsidRPr="003651D9" w:rsidRDefault="00D54BCF" w:rsidP="00D54BCF">
      <w:pPr>
        <w:pStyle w:val="AuthorInstructions"/>
        <w:rPr>
          <w:ins w:id="494" w:author="Cole, George" w:date="2016-03-08T11:44:00Z"/>
        </w:rPr>
      </w:pPr>
      <w:ins w:id="495" w:author="Cole, George" w:date="2016-03-08T11:44:00Z">
        <w:r w:rsidRPr="003651D9">
          <w:t>&lt;Start by describing the standard underlying the message and how the participating actors are mapped (e.g., “This message is a DICOM C-FIND Request. Actor A is the SCU. Actor D is the SCP.”).&gt;</w:t>
        </w:r>
      </w:ins>
    </w:p>
    <w:p w14:paraId="5BBD11B7" w14:textId="77777777" w:rsidR="00D54BCF" w:rsidRPr="003651D9" w:rsidRDefault="00D54BCF" w:rsidP="00D54BCF">
      <w:pPr>
        <w:pStyle w:val="AuthorInstructions"/>
        <w:rPr>
          <w:ins w:id="496" w:author="Cole, George" w:date="2016-03-08T11:44:00Z"/>
        </w:rPr>
      </w:pPr>
      <w:ins w:id="497" w:author="Cole, George" w:date="2016-03-08T11:44:00Z">
        <w:r w:rsidRPr="003651D9">
          <w:lastRenderedPageBreak/>
          <w:t>&lt;Continue profiling the message by providing guidance or constraints on how the message parameters are populated, how the payload is encoded, how the message is structured and what the contents mean. These message semantics should both help the sender to construct the message and the receiver to interpret the message.&gt;</w:t>
        </w:r>
      </w:ins>
    </w:p>
    <w:p w14:paraId="7F5D7E68" w14:textId="34F38FBF" w:rsidR="00D54BCF" w:rsidRPr="003651D9" w:rsidRDefault="00D54BCF" w:rsidP="00D54BCF">
      <w:pPr>
        <w:pStyle w:val="Heading5"/>
        <w:numPr>
          <w:ilvl w:val="0"/>
          <w:numId w:val="0"/>
        </w:numPr>
        <w:rPr>
          <w:ins w:id="498" w:author="Cole, George" w:date="2016-03-08T11:44:00Z"/>
          <w:noProof w:val="0"/>
        </w:rPr>
      </w:pPr>
      <w:ins w:id="499" w:author="Cole, George" w:date="2016-03-08T11:45:00Z">
        <w:r>
          <w:rPr>
            <w:noProof w:val="0"/>
          </w:rPr>
          <w:t>3.Y3</w:t>
        </w:r>
      </w:ins>
      <w:ins w:id="500" w:author="Cole, George" w:date="2016-03-08T11:44:00Z">
        <w:r w:rsidRPr="003651D9">
          <w:rPr>
            <w:noProof w:val="0"/>
          </w:rPr>
          <w:t>.4.1.3 Expected Actions</w:t>
        </w:r>
      </w:ins>
    </w:p>
    <w:p w14:paraId="40C74F52" w14:textId="77777777" w:rsidR="00D54BCF" w:rsidRPr="003651D9" w:rsidRDefault="00D54BCF" w:rsidP="00D54BCF">
      <w:pPr>
        <w:pStyle w:val="AuthorInstructions"/>
        <w:rPr>
          <w:ins w:id="501" w:author="Cole, George" w:date="2016-03-08T11:44:00Z"/>
        </w:rPr>
      </w:pPr>
      <w:ins w:id="502" w:author="Cole, George" w:date="2016-03-08T11:44:00Z">
        <w:r w:rsidRPr="003651D9">
          <w:t>&lt;Description of the actions expected to be taken as a result of sending or receiving this message.&gt;</w:t>
        </w:r>
      </w:ins>
    </w:p>
    <w:p w14:paraId="393ADA3A" w14:textId="77777777" w:rsidR="00D54BCF" w:rsidRPr="003651D9" w:rsidRDefault="00D54BCF" w:rsidP="00D54BCF">
      <w:pPr>
        <w:pStyle w:val="AuthorInstructions"/>
        <w:rPr>
          <w:ins w:id="503" w:author="Cole, George" w:date="2016-03-08T11:44:00Z"/>
        </w:rPr>
      </w:pPr>
      <w:ins w:id="504" w:author="Cole, George" w:date="2016-03-08T11:44:00Z">
        <w:r w:rsidRPr="003651D9">
          <w:t>&lt;Describe what the receiver is expected/required to do upon receiving this message. &gt;</w:t>
        </w:r>
      </w:ins>
    </w:p>
    <w:p w14:paraId="21D2A9F4" w14:textId="77777777" w:rsidR="00D54BCF" w:rsidRPr="003651D9" w:rsidRDefault="00D54BCF" w:rsidP="00D54BCF">
      <w:pPr>
        <w:pStyle w:val="AuthorInstructions"/>
        <w:rPr>
          <w:ins w:id="505" w:author="Cole, George" w:date="2016-03-08T11:44:00Z"/>
        </w:rPr>
      </w:pPr>
      <w:ins w:id="506" w:author="Cole, George" w:date="2016-03-08T11:44:00Z">
        <w:r w:rsidRPr="003651D9">
          <w:t>&lt;Avoid re-iterating the transaction sequencing specified in the Profile Process Flows as expected actions internal to the transaction. Doing so prevents this transaction being re-used in other contexts.&gt;</w:t>
        </w:r>
      </w:ins>
    </w:p>
    <w:p w14:paraId="29CEC90A" w14:textId="77777777" w:rsidR="00D54BCF" w:rsidRPr="003651D9" w:rsidRDefault="00D54BCF" w:rsidP="00D54BCF">
      <w:pPr>
        <w:pStyle w:val="AuthorInstructions"/>
        <w:rPr>
          <w:ins w:id="507" w:author="Cole, George" w:date="2016-03-08T11:44:00Z"/>
        </w:rPr>
      </w:pPr>
      <w:ins w:id="508" w:author="Cole, George" w:date="2016-03-08T11:44:00Z">
        <w:r w:rsidRPr="003651D9">
          <w:t>&lt;Explicitly define any expected action based on the multiplicity of an actor(s), if applicable.&gt;</w:t>
        </w:r>
      </w:ins>
    </w:p>
    <w:p w14:paraId="7D033E79" w14:textId="6598D398" w:rsidR="00D54BCF" w:rsidRPr="003651D9" w:rsidRDefault="00D54BCF" w:rsidP="00D54BCF">
      <w:pPr>
        <w:pStyle w:val="Heading4"/>
        <w:numPr>
          <w:ilvl w:val="0"/>
          <w:numId w:val="0"/>
        </w:numPr>
        <w:rPr>
          <w:ins w:id="509" w:author="Cole, George" w:date="2016-03-08T11:44:00Z"/>
          <w:noProof w:val="0"/>
        </w:rPr>
      </w:pPr>
      <w:ins w:id="510" w:author="Cole, George" w:date="2016-03-08T11:45:00Z">
        <w:r>
          <w:rPr>
            <w:noProof w:val="0"/>
          </w:rPr>
          <w:t>3.Y3</w:t>
        </w:r>
      </w:ins>
      <w:ins w:id="511" w:author="Cole, George" w:date="2016-03-08T11:44:00Z">
        <w:r w:rsidRPr="003651D9">
          <w:rPr>
            <w:noProof w:val="0"/>
          </w:rPr>
          <w:t>.4.2 &lt;Message 2 Name&gt;</w:t>
        </w:r>
      </w:ins>
    </w:p>
    <w:p w14:paraId="0080B0DB" w14:textId="77777777" w:rsidR="00D54BCF" w:rsidRPr="003651D9" w:rsidRDefault="00D54BCF" w:rsidP="00D54BCF">
      <w:pPr>
        <w:pStyle w:val="AuthorInstructions"/>
        <w:rPr>
          <w:ins w:id="512" w:author="Cole, George" w:date="2016-03-08T11:44:00Z"/>
        </w:rPr>
      </w:pPr>
      <w:ins w:id="513" w:author="Cole, George" w:date="2016-03-08T11:44:00Z">
        <w:r w:rsidRPr="003651D9">
          <w:t>&lt;One or two sentence summary of what Message 2 accomplishes typically relating the message to the relevant standard. Avoid shall language in this upper level section. Do not duplicate the triggers, encoding, semantics, standards used, or expected actions. Those belong in the following sections.&gt;</w:t>
        </w:r>
      </w:ins>
    </w:p>
    <w:p w14:paraId="640D6FA3" w14:textId="77777777" w:rsidR="00D54BCF" w:rsidRPr="003651D9" w:rsidRDefault="00D54BCF" w:rsidP="00D54BCF">
      <w:pPr>
        <w:pStyle w:val="AuthorInstructions"/>
        <w:rPr>
          <w:ins w:id="514" w:author="Cole, George" w:date="2016-03-08T11:44:00Z"/>
        </w:rPr>
      </w:pPr>
      <w:ins w:id="515" w:author="Cole, George" w:date="2016-03-08T11:44:00Z">
        <w:r w:rsidRPr="003651D9">
          <w:t>&lt;Explicitly state if the multiplicity of an actor may be greater than one; i.e., if an actor (whether it is a client or server) can expect this message from a single source or multiple sources.&gt;</w:t>
        </w:r>
      </w:ins>
    </w:p>
    <w:p w14:paraId="7280B540" w14:textId="77777777" w:rsidR="00D54BCF" w:rsidRPr="003651D9" w:rsidRDefault="00D54BCF" w:rsidP="00D54BCF">
      <w:pPr>
        <w:pStyle w:val="AuthorInstructions"/>
        <w:rPr>
          <w:ins w:id="516" w:author="Cole, George" w:date="2016-03-08T11:44:00Z"/>
        </w:rPr>
      </w:pPr>
      <w:ins w:id="517" w:author="Cole, George" w:date="2016-03-08T11:44:00Z">
        <w:r w:rsidRPr="003651D9">
          <w:t>&lt;Repeat this section as necessary based on the number of messages in the interaction diagram.&gt;</w:t>
        </w:r>
      </w:ins>
    </w:p>
    <w:p w14:paraId="4EB65947" w14:textId="49E2A006" w:rsidR="00D54BCF" w:rsidRPr="003651D9" w:rsidRDefault="00D54BCF" w:rsidP="00D54BCF">
      <w:pPr>
        <w:pStyle w:val="Heading5"/>
        <w:numPr>
          <w:ilvl w:val="0"/>
          <w:numId w:val="0"/>
        </w:numPr>
        <w:rPr>
          <w:ins w:id="518" w:author="Cole, George" w:date="2016-03-08T11:44:00Z"/>
          <w:noProof w:val="0"/>
        </w:rPr>
      </w:pPr>
      <w:ins w:id="519" w:author="Cole, George" w:date="2016-03-08T11:45:00Z">
        <w:r>
          <w:rPr>
            <w:noProof w:val="0"/>
          </w:rPr>
          <w:t>3.Y3</w:t>
        </w:r>
      </w:ins>
      <w:ins w:id="520" w:author="Cole, George" w:date="2016-03-08T11:44:00Z">
        <w:r w:rsidRPr="003651D9">
          <w:rPr>
            <w:noProof w:val="0"/>
          </w:rPr>
          <w:t>.4.2.1 Trigger Events</w:t>
        </w:r>
      </w:ins>
    </w:p>
    <w:p w14:paraId="448BCA8A" w14:textId="77777777" w:rsidR="00D54BCF" w:rsidRPr="003651D9" w:rsidRDefault="00D54BCF" w:rsidP="00D54BCF">
      <w:pPr>
        <w:pStyle w:val="AuthorInstructions"/>
        <w:rPr>
          <w:ins w:id="521" w:author="Cole, George" w:date="2016-03-08T11:44:00Z"/>
        </w:rPr>
      </w:pPr>
      <w:ins w:id="522" w:author="Cole, George" w:date="2016-03-08T11:44:00Z">
        <w:r w:rsidRPr="003651D9">
          <w:t>&lt;Description of the real world events that cause the sender (Actor A) to send Message 1(e.g., an operator or an automated function determines that a new workitem is needed).&gt;</w:t>
        </w:r>
      </w:ins>
    </w:p>
    <w:p w14:paraId="41E5F07E" w14:textId="176564F0" w:rsidR="00D54BCF" w:rsidRPr="003651D9" w:rsidRDefault="00D54BCF" w:rsidP="00D54BCF">
      <w:pPr>
        <w:pStyle w:val="Heading5"/>
        <w:numPr>
          <w:ilvl w:val="0"/>
          <w:numId w:val="0"/>
        </w:numPr>
        <w:rPr>
          <w:ins w:id="523" w:author="Cole, George" w:date="2016-03-08T11:44:00Z"/>
          <w:noProof w:val="0"/>
        </w:rPr>
      </w:pPr>
      <w:ins w:id="524" w:author="Cole, George" w:date="2016-03-08T11:45:00Z">
        <w:r>
          <w:rPr>
            <w:noProof w:val="0"/>
          </w:rPr>
          <w:t>3.Y3</w:t>
        </w:r>
      </w:ins>
      <w:ins w:id="525" w:author="Cole, George" w:date="2016-03-08T11:44:00Z">
        <w:r w:rsidRPr="003651D9">
          <w:rPr>
            <w:noProof w:val="0"/>
          </w:rPr>
          <w:t>.4.2.2 Message Semantics</w:t>
        </w:r>
      </w:ins>
    </w:p>
    <w:p w14:paraId="2D47DBE1" w14:textId="77777777" w:rsidR="00D54BCF" w:rsidRPr="003651D9" w:rsidRDefault="00D54BCF" w:rsidP="00D54BCF">
      <w:pPr>
        <w:pStyle w:val="AuthorInstructions"/>
        <w:rPr>
          <w:ins w:id="526" w:author="Cole, George" w:date="2016-03-08T11:44:00Z"/>
        </w:rPr>
      </w:pPr>
      <w:ins w:id="527" w:author="Cole, George" w:date="2016-03-08T11:44:00Z">
        <w:r w:rsidRPr="003651D9">
          <w:t>&lt;Detailed description of the meaning, structure and contents of the message, including any IHE specific clarifications of the message format, attributes, etc.&gt;</w:t>
        </w:r>
      </w:ins>
    </w:p>
    <w:p w14:paraId="38CB12DE" w14:textId="77777777" w:rsidR="00D54BCF" w:rsidRPr="003651D9" w:rsidRDefault="00D54BCF" w:rsidP="00D54BCF">
      <w:pPr>
        <w:pStyle w:val="AuthorInstructions"/>
        <w:rPr>
          <w:ins w:id="528" w:author="Cole, George" w:date="2016-03-08T11:44:00Z"/>
        </w:rPr>
      </w:pPr>
      <w:ins w:id="529" w:author="Cole, George" w:date="2016-03-08T11:44:00Z">
        <w:r w:rsidRPr="003651D9">
          <w:t>&lt;Start by describing the standard underlying the message and how the participating actors are mapped (e.g., “This message is a DICOM C-FIND Request. Actor A is the SCU. Actor D is the SCP.”).&gt;</w:t>
        </w:r>
      </w:ins>
    </w:p>
    <w:p w14:paraId="619F971A" w14:textId="77777777" w:rsidR="00D54BCF" w:rsidRPr="003651D9" w:rsidRDefault="00D54BCF" w:rsidP="00D54BCF">
      <w:pPr>
        <w:pStyle w:val="AuthorInstructions"/>
        <w:rPr>
          <w:ins w:id="530" w:author="Cole, George" w:date="2016-03-08T11:44:00Z"/>
        </w:rPr>
      </w:pPr>
      <w:ins w:id="531" w:author="Cole, George" w:date="2016-03-08T11:44:00Z">
        <w:r w:rsidRPr="003651D9">
          <w:t>&lt;Continue profiling the message by providing guidance or constraints on how the message parameters are populated, how the payload is encoded, how the message is structured and what the contents mean. These message semantics should both help the sender to construct the message and the receiver to interpret the message.&gt;</w:t>
        </w:r>
      </w:ins>
    </w:p>
    <w:p w14:paraId="4274B316" w14:textId="71668823" w:rsidR="00D54BCF" w:rsidRPr="003651D9" w:rsidRDefault="00D54BCF" w:rsidP="00D54BCF">
      <w:pPr>
        <w:pStyle w:val="Heading5"/>
        <w:numPr>
          <w:ilvl w:val="0"/>
          <w:numId w:val="0"/>
        </w:numPr>
        <w:rPr>
          <w:ins w:id="532" w:author="Cole, George" w:date="2016-03-08T11:44:00Z"/>
          <w:noProof w:val="0"/>
        </w:rPr>
      </w:pPr>
      <w:ins w:id="533" w:author="Cole, George" w:date="2016-03-08T11:45:00Z">
        <w:r>
          <w:rPr>
            <w:noProof w:val="0"/>
          </w:rPr>
          <w:lastRenderedPageBreak/>
          <w:t>3.Y3</w:t>
        </w:r>
      </w:ins>
      <w:ins w:id="534" w:author="Cole, George" w:date="2016-03-08T11:44:00Z">
        <w:r w:rsidRPr="003651D9">
          <w:rPr>
            <w:noProof w:val="0"/>
          </w:rPr>
          <w:t>.4.2.3 Expected Actions</w:t>
        </w:r>
      </w:ins>
    </w:p>
    <w:p w14:paraId="12072963" w14:textId="77777777" w:rsidR="00D54BCF" w:rsidRPr="003651D9" w:rsidRDefault="00D54BCF" w:rsidP="00D54BCF">
      <w:pPr>
        <w:pStyle w:val="AuthorInstructions"/>
        <w:rPr>
          <w:ins w:id="535" w:author="Cole, George" w:date="2016-03-08T11:44:00Z"/>
        </w:rPr>
      </w:pPr>
      <w:ins w:id="536" w:author="Cole, George" w:date="2016-03-08T11:44:00Z">
        <w:r w:rsidRPr="003651D9">
          <w:t>&lt;Description of the actions expected to be taken as a result of sending or receiving this message.&gt;</w:t>
        </w:r>
      </w:ins>
    </w:p>
    <w:p w14:paraId="37CB7F00" w14:textId="77777777" w:rsidR="00D54BCF" w:rsidRPr="003651D9" w:rsidRDefault="00D54BCF" w:rsidP="00D54BCF">
      <w:pPr>
        <w:pStyle w:val="AuthorInstructions"/>
        <w:rPr>
          <w:ins w:id="537" w:author="Cole, George" w:date="2016-03-08T11:44:00Z"/>
        </w:rPr>
      </w:pPr>
      <w:ins w:id="538" w:author="Cole, George" w:date="2016-03-08T11:44:00Z">
        <w:r w:rsidRPr="003651D9">
          <w:t>&lt;Describe what the receiver is expected/required to do upon receiving this message. &gt;</w:t>
        </w:r>
      </w:ins>
    </w:p>
    <w:p w14:paraId="14D3FA25" w14:textId="77777777" w:rsidR="00D54BCF" w:rsidRPr="003651D9" w:rsidRDefault="00D54BCF" w:rsidP="00D54BCF">
      <w:pPr>
        <w:pStyle w:val="AuthorInstructions"/>
        <w:rPr>
          <w:ins w:id="539" w:author="Cole, George" w:date="2016-03-08T11:44:00Z"/>
        </w:rPr>
      </w:pPr>
      <w:ins w:id="540" w:author="Cole, George" w:date="2016-03-08T11:44:00Z">
        <w:r w:rsidRPr="003651D9">
          <w:t>&lt;Avoid re-iterating the transaction sequencing specified in the Profile Process Flows as expected actions internal to the transaction. Doing so prevents this transaction being re-used in other contexts.&gt;</w:t>
        </w:r>
      </w:ins>
    </w:p>
    <w:p w14:paraId="23301A6F" w14:textId="77777777" w:rsidR="00D54BCF" w:rsidRPr="003651D9" w:rsidRDefault="00D54BCF" w:rsidP="00D54BCF">
      <w:pPr>
        <w:pStyle w:val="AuthorInstructions"/>
        <w:rPr>
          <w:ins w:id="541" w:author="Cole, George" w:date="2016-03-08T11:44:00Z"/>
        </w:rPr>
      </w:pPr>
      <w:ins w:id="542" w:author="Cole, George" w:date="2016-03-08T11:44:00Z">
        <w:r w:rsidRPr="003651D9">
          <w:t>&lt;Explicitly define any expected action based on the multiplicity of an actor(s), if applicable.&gt;</w:t>
        </w:r>
      </w:ins>
    </w:p>
    <w:p w14:paraId="0772E89F" w14:textId="5247CE79" w:rsidR="00D54BCF" w:rsidRPr="003651D9" w:rsidRDefault="00D54BCF" w:rsidP="00D54BCF">
      <w:pPr>
        <w:pStyle w:val="Heading3"/>
        <w:numPr>
          <w:ilvl w:val="0"/>
          <w:numId w:val="0"/>
        </w:numPr>
        <w:rPr>
          <w:ins w:id="543" w:author="Cole, George" w:date="2016-03-08T11:44:00Z"/>
          <w:noProof w:val="0"/>
        </w:rPr>
      </w:pPr>
      <w:ins w:id="544" w:author="Cole, George" w:date="2016-03-08T11:45:00Z">
        <w:r>
          <w:rPr>
            <w:noProof w:val="0"/>
          </w:rPr>
          <w:t>3.Y3</w:t>
        </w:r>
      </w:ins>
      <w:ins w:id="545" w:author="Cole, George" w:date="2016-03-08T11:44:00Z">
        <w:r w:rsidRPr="003651D9">
          <w:rPr>
            <w:noProof w:val="0"/>
          </w:rPr>
          <w:t>.5 Security Considerations</w:t>
        </w:r>
      </w:ins>
    </w:p>
    <w:p w14:paraId="5E52DC80" w14:textId="77777777" w:rsidR="00D54BCF" w:rsidRPr="003651D9" w:rsidRDefault="00D54BCF" w:rsidP="00D54BCF">
      <w:pPr>
        <w:pStyle w:val="AuthorInstructions"/>
        <w:rPr>
          <w:ins w:id="546" w:author="Cole, George" w:date="2016-03-08T11:44:00Z"/>
        </w:rPr>
      </w:pPr>
      <w:ins w:id="547" w:author="Cole, George" w:date="2016-03-08T11:44:00Z">
        <w:r w:rsidRPr="003651D9">
          <w:t>&lt;Description of the transaction specific security consideration; such as use of security profiles.&gt;</w:t>
        </w:r>
      </w:ins>
    </w:p>
    <w:p w14:paraId="2BE1F1F1" w14:textId="4E3CA1FA" w:rsidR="00D54BCF" w:rsidRPr="003651D9" w:rsidRDefault="00D54BCF" w:rsidP="00D54BCF">
      <w:pPr>
        <w:pStyle w:val="Heading4"/>
        <w:numPr>
          <w:ilvl w:val="0"/>
          <w:numId w:val="0"/>
        </w:numPr>
        <w:rPr>
          <w:ins w:id="548" w:author="Cole, George" w:date="2016-03-08T11:44:00Z"/>
          <w:noProof w:val="0"/>
        </w:rPr>
      </w:pPr>
      <w:ins w:id="549" w:author="Cole, George" w:date="2016-03-08T11:45:00Z">
        <w:r>
          <w:rPr>
            <w:noProof w:val="0"/>
          </w:rPr>
          <w:t>3.Y3</w:t>
        </w:r>
      </w:ins>
      <w:ins w:id="550" w:author="Cole, George" w:date="2016-03-08T11:44:00Z">
        <w:r w:rsidRPr="003651D9">
          <w:rPr>
            <w:noProof w:val="0"/>
          </w:rPr>
          <w:t>.5.1 Security Audit Considerations</w:t>
        </w:r>
      </w:ins>
    </w:p>
    <w:p w14:paraId="160B836B" w14:textId="77777777" w:rsidR="00D54BCF" w:rsidRPr="003651D9" w:rsidRDefault="00D54BCF" w:rsidP="00D54BCF">
      <w:pPr>
        <w:pStyle w:val="AuthorInstructions"/>
        <w:rPr>
          <w:ins w:id="551" w:author="Cole, George" w:date="2016-03-08T11:44:00Z"/>
        </w:rPr>
      </w:pPr>
      <w:ins w:id="552" w:author="Cole, George" w:date="2016-03-08T11:44:00Z">
        <w:r w:rsidRPr="003651D9">
          <w:t>&lt;This section should identify any specific ATNA security audit event that is associated with this transaction and requirements on the encoding of that audit event. &gt;</w:t>
        </w:r>
      </w:ins>
    </w:p>
    <w:p w14:paraId="52BD63AE" w14:textId="3411B033" w:rsidR="00D54BCF" w:rsidRPr="003651D9" w:rsidRDefault="00D54BCF" w:rsidP="00D54BCF">
      <w:pPr>
        <w:pStyle w:val="Heading5"/>
        <w:numPr>
          <w:ilvl w:val="0"/>
          <w:numId w:val="0"/>
        </w:numPr>
        <w:rPr>
          <w:ins w:id="553" w:author="Cole, George" w:date="2016-03-08T11:44:00Z"/>
          <w:noProof w:val="0"/>
        </w:rPr>
      </w:pPr>
      <w:ins w:id="554" w:author="Cole, George" w:date="2016-03-08T11:45:00Z">
        <w:r>
          <w:rPr>
            <w:noProof w:val="0"/>
          </w:rPr>
          <w:t>3.Y3</w:t>
        </w:r>
      </w:ins>
      <w:ins w:id="555" w:author="Cole, George" w:date="2016-03-08T11:44:00Z">
        <w:r w:rsidRPr="003651D9">
          <w:rPr>
            <w:noProof w:val="0"/>
          </w:rPr>
          <w:t>.5.1.(z) &lt;Actor&gt; Specific Security Considerations</w:t>
        </w:r>
      </w:ins>
    </w:p>
    <w:p w14:paraId="46A5F2D0" w14:textId="77777777" w:rsidR="00D54BCF" w:rsidRPr="003651D9" w:rsidRDefault="00D54BCF" w:rsidP="00D54BCF">
      <w:pPr>
        <w:pStyle w:val="AuthorInstructions"/>
        <w:rPr>
          <w:ins w:id="556" w:author="Cole, George" w:date="2016-03-08T11:44:00Z"/>
        </w:rPr>
      </w:pPr>
      <w:ins w:id="557" w:author="Cole, George" w:date="2016-03-08T11:44:00Z">
        <w:r w:rsidRPr="003651D9">
          <w:t>&lt;This section should specify any specific security considerations on an Actor by Actor basis.&gt;</w:t>
        </w:r>
      </w:ins>
    </w:p>
    <w:p w14:paraId="3C0D9118" w14:textId="77777777" w:rsidR="002623D3" w:rsidRDefault="002623D3" w:rsidP="002623D3">
      <w:pPr>
        <w:rPr>
          <w:ins w:id="558" w:author="Cole, George" w:date="2016-03-08T11:46:00Z"/>
        </w:rPr>
        <w:pPrChange w:id="559" w:author="Cole, George" w:date="2016-03-08T11:41:00Z">
          <w:pPr>
            <w:pStyle w:val="AuthorInstructions"/>
          </w:pPr>
        </w:pPrChange>
      </w:pPr>
    </w:p>
    <w:p w14:paraId="24C8D2CD" w14:textId="32B1A44D" w:rsidR="00C946C5" w:rsidRPr="003651D9" w:rsidRDefault="00C946C5" w:rsidP="00C946C5">
      <w:pPr>
        <w:pStyle w:val="Heading2"/>
        <w:numPr>
          <w:ilvl w:val="0"/>
          <w:numId w:val="0"/>
        </w:numPr>
        <w:rPr>
          <w:ins w:id="560" w:author="Cole, George" w:date="2016-03-08T11:46:00Z"/>
          <w:i/>
        </w:rPr>
      </w:pPr>
      <w:ins w:id="561" w:author="Cole, George" w:date="2016-03-08T11:46:00Z">
        <w:r>
          <w:rPr>
            <w:noProof w:val="0"/>
          </w:rPr>
          <w:t>3.Y4</w:t>
        </w:r>
        <w:r w:rsidRPr="003651D9">
          <w:rPr>
            <w:noProof w:val="0"/>
          </w:rPr>
          <w:t xml:space="preserve"> </w:t>
        </w:r>
      </w:ins>
      <w:ins w:id="562" w:author="Cole, George" w:date="2016-03-08T11:47:00Z">
        <w:r w:rsidR="00403EB2">
          <w:rPr>
            <w:noProof w:val="0"/>
          </w:rPr>
          <w:t>Provide</w:t>
        </w:r>
      </w:ins>
      <w:ins w:id="563" w:author="Cole, George" w:date="2016-03-08T11:46:00Z">
        <w:r>
          <w:rPr>
            <w:noProof w:val="0"/>
          </w:rPr>
          <w:t xml:space="preserve"> Care Plan Updates [PCC-Y</w:t>
        </w:r>
      </w:ins>
      <w:ins w:id="564" w:author="Cole, George" w:date="2016-03-08T11:47:00Z">
        <w:r w:rsidR="00403EB2">
          <w:rPr>
            <w:noProof w:val="0"/>
          </w:rPr>
          <w:t>4</w:t>
        </w:r>
      </w:ins>
      <w:ins w:id="565" w:author="Cole, George" w:date="2016-03-08T11:46:00Z">
        <w:r>
          <w:rPr>
            <w:noProof w:val="0"/>
          </w:rPr>
          <w:t>]</w:t>
        </w:r>
      </w:ins>
    </w:p>
    <w:p w14:paraId="474BBBDE" w14:textId="55A39D2D" w:rsidR="00C946C5" w:rsidRPr="003651D9" w:rsidRDefault="00C946C5" w:rsidP="00C946C5">
      <w:pPr>
        <w:pStyle w:val="Heading3"/>
        <w:numPr>
          <w:ilvl w:val="0"/>
          <w:numId w:val="0"/>
        </w:numPr>
        <w:rPr>
          <w:ins w:id="566" w:author="Cole, George" w:date="2016-03-08T11:46:00Z"/>
          <w:noProof w:val="0"/>
        </w:rPr>
      </w:pPr>
      <w:ins w:id="567" w:author="Cole, George" w:date="2016-03-08T11:46:00Z">
        <w:r>
          <w:rPr>
            <w:noProof w:val="0"/>
          </w:rPr>
          <w:t>3.Y4</w:t>
        </w:r>
        <w:r w:rsidRPr="003651D9">
          <w:rPr>
            <w:noProof w:val="0"/>
          </w:rPr>
          <w:t>.1 Scope</w:t>
        </w:r>
      </w:ins>
    </w:p>
    <w:p w14:paraId="3F7312BC" w14:textId="77777777" w:rsidR="00C946C5" w:rsidRPr="003651D9" w:rsidRDefault="00C946C5" w:rsidP="00C946C5">
      <w:pPr>
        <w:pStyle w:val="BodyText"/>
        <w:rPr>
          <w:ins w:id="568" w:author="Cole, George" w:date="2016-03-08T11:46:00Z"/>
        </w:rPr>
      </w:pPr>
      <w:ins w:id="569" w:author="Cole, George" w:date="2016-03-08T11:46:00Z">
        <w:r w:rsidRPr="003651D9">
          <w:t xml:space="preserve">This transaction is used to </w:t>
        </w:r>
        <w:r w:rsidRPr="003651D9">
          <w:rPr>
            <w:i/>
          </w:rPr>
          <w:t>&lt;…describe what is accomplished by using the transaction.</w:t>
        </w:r>
        <w:r>
          <w:rPr>
            <w:i/>
          </w:rPr>
          <w:t xml:space="preserve"> </w:t>
        </w:r>
        <w:r w:rsidRPr="003651D9">
          <w:rPr>
            <w:i/>
          </w:rPr>
          <w:t>Remember that by keeping transactions general/abstract, they can be re-used in a variety of profiles&gt;</w:t>
        </w:r>
      </w:ins>
    </w:p>
    <w:p w14:paraId="3CA27D08" w14:textId="22E70C2A" w:rsidR="00C946C5" w:rsidRPr="003651D9" w:rsidRDefault="00C946C5" w:rsidP="00C946C5">
      <w:pPr>
        <w:pStyle w:val="Heading3"/>
        <w:numPr>
          <w:ilvl w:val="0"/>
          <w:numId w:val="0"/>
        </w:numPr>
        <w:rPr>
          <w:ins w:id="570" w:author="Cole, George" w:date="2016-03-08T11:46:00Z"/>
          <w:noProof w:val="0"/>
        </w:rPr>
      </w:pPr>
      <w:ins w:id="571" w:author="Cole, George" w:date="2016-03-08T11:46:00Z">
        <w:r>
          <w:rPr>
            <w:noProof w:val="0"/>
          </w:rPr>
          <w:t>3.Y4</w:t>
        </w:r>
        <w:r w:rsidRPr="003651D9">
          <w:rPr>
            <w:noProof w:val="0"/>
          </w:rPr>
          <w:t>.2</w:t>
        </w:r>
        <w:r>
          <w:rPr>
            <w:noProof w:val="0"/>
          </w:rPr>
          <w:t xml:space="preserve"> </w:t>
        </w:r>
        <w:r w:rsidRPr="003651D9">
          <w:rPr>
            <w:noProof w:val="0"/>
          </w:rPr>
          <w:t>Actor Roles</w:t>
        </w:r>
      </w:ins>
    </w:p>
    <w:p w14:paraId="40A3615D" w14:textId="77777777" w:rsidR="00C946C5" w:rsidRPr="003651D9" w:rsidRDefault="00C946C5" w:rsidP="00C946C5">
      <w:pPr>
        <w:pStyle w:val="AuthorInstructions"/>
        <w:rPr>
          <w:ins w:id="572" w:author="Cole, George" w:date="2016-03-08T11:46:00Z"/>
        </w:rPr>
      </w:pPr>
      <w:ins w:id="573" w:author="Cole, George" w:date="2016-03-08T11:46:00Z">
        <w:r w:rsidRPr="003651D9">
          <w:t>&lt;Optional: if desired, in addition to the table, add a diagram as shown below to illustrate the actors included in this transaction, or delete the diagram altogether.&gt;</w:t>
        </w:r>
      </w:ins>
    </w:p>
    <w:p w14:paraId="56DB153C" w14:textId="77777777" w:rsidR="00C946C5" w:rsidRPr="003651D9" w:rsidRDefault="00C946C5" w:rsidP="00C946C5">
      <w:pPr>
        <w:pStyle w:val="BodyText"/>
        <w:jc w:val="center"/>
        <w:rPr>
          <w:ins w:id="574" w:author="Cole, George" w:date="2016-03-08T11:46:00Z"/>
        </w:rPr>
      </w:pPr>
      <w:ins w:id="575" w:author="Cole, George" w:date="2016-03-08T11:46:00Z">
        <w:r w:rsidRPr="003651D9">
          <w:rPr>
            <w:noProof/>
          </w:rPr>
          <mc:AlternateContent>
            <mc:Choice Requires="wpc">
              <w:drawing>
                <wp:inline distT="0" distB="0" distL="0" distR="0" wp14:anchorId="0CA82F6B" wp14:editId="2B2FDEB5">
                  <wp:extent cx="3726180" cy="1539240"/>
                  <wp:effectExtent l="0" t="0"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1"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71F9B3A0" w14:textId="77777777" w:rsidR="00C946C5" w:rsidRDefault="00C946C5" w:rsidP="00C946C5">
                                <w:pPr>
                                  <w:jc w:val="center"/>
                                  <w:rPr>
                                    <w:sz w:val="18"/>
                                  </w:rPr>
                                </w:pPr>
                                <w:r>
                                  <w:rPr>
                                    <w:sz w:val="18"/>
                                  </w:rPr>
                                  <w:t>Transaction Name [DOM-#]</w:t>
                                </w:r>
                              </w:p>
                              <w:p w14:paraId="136CECA6" w14:textId="77777777" w:rsidR="00C946C5" w:rsidRDefault="00C946C5" w:rsidP="00C946C5"/>
                              <w:p w14:paraId="54BF68F5" w14:textId="77777777" w:rsidR="00C946C5" w:rsidRDefault="00C946C5" w:rsidP="00C946C5">
                                <w:pPr>
                                  <w:jc w:val="center"/>
                                  <w:rPr>
                                    <w:sz w:val="18"/>
                                  </w:rPr>
                                </w:pPr>
                                <w:r>
                                  <w:rPr>
                                    <w:sz w:val="18"/>
                                  </w:rPr>
                                  <w:t>Transaction Name [DOM-#]</w:t>
                                </w:r>
                              </w:p>
                            </w:txbxContent>
                          </wps:txbx>
                          <wps:bodyPr rot="0" vert="horz" wrap="square" lIns="0" tIns="9144" rIns="0" bIns="9144" anchor="t" anchorCtr="0" upright="1">
                            <a:noAutofit/>
                          </wps:bodyPr>
                        </wps:wsp>
                        <wps:wsp>
                          <wps:cNvPr id="42"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4893D42B" w14:textId="77777777" w:rsidR="00C946C5" w:rsidRDefault="00C946C5" w:rsidP="00C946C5">
                                <w:pPr>
                                  <w:rPr>
                                    <w:sz w:val="18"/>
                                  </w:rPr>
                                </w:pPr>
                                <w:r>
                                  <w:rPr>
                                    <w:sz w:val="18"/>
                                  </w:rPr>
                                  <w:t>Actor ABC</w:t>
                                </w:r>
                              </w:p>
                              <w:p w14:paraId="6A3F4EA2" w14:textId="77777777" w:rsidR="00C946C5" w:rsidRDefault="00C946C5" w:rsidP="00C946C5"/>
                              <w:p w14:paraId="19B894F7" w14:textId="77777777" w:rsidR="00C946C5" w:rsidRDefault="00C946C5" w:rsidP="00C946C5">
                                <w:pPr>
                                  <w:rPr>
                                    <w:sz w:val="18"/>
                                  </w:rPr>
                                </w:pPr>
                                <w:r>
                                  <w:rPr>
                                    <w:sz w:val="18"/>
                                  </w:rPr>
                                  <w:t>Actor ABC</w:t>
                                </w:r>
                              </w:p>
                            </w:txbxContent>
                          </wps:txbx>
                          <wps:bodyPr rot="0" vert="horz" wrap="square" lIns="91440" tIns="45720" rIns="91440" bIns="45720" anchor="t" anchorCtr="0" upright="1">
                            <a:noAutofit/>
                          </wps:bodyPr>
                        </wps:wsp>
                        <wps:wsp>
                          <wps:cNvPr id="43"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417886AD" w14:textId="77777777" w:rsidR="00C946C5" w:rsidRDefault="00C946C5" w:rsidP="00C946C5">
                                <w:pPr>
                                  <w:rPr>
                                    <w:sz w:val="18"/>
                                  </w:rPr>
                                </w:pPr>
                                <w:r>
                                  <w:rPr>
                                    <w:sz w:val="18"/>
                                  </w:rPr>
                                  <w:t>Actor DEF</w:t>
                                </w:r>
                              </w:p>
                              <w:p w14:paraId="47D366FA" w14:textId="77777777" w:rsidR="00C946C5" w:rsidRDefault="00C946C5" w:rsidP="00C946C5"/>
                              <w:p w14:paraId="14224D47" w14:textId="77777777" w:rsidR="00C946C5" w:rsidRDefault="00C946C5" w:rsidP="00C946C5">
                                <w:pPr>
                                  <w:rPr>
                                    <w:sz w:val="18"/>
                                  </w:rPr>
                                </w:pPr>
                                <w:r>
                                  <w:rPr>
                                    <w:sz w:val="18"/>
                                  </w:rPr>
                                  <w:t>Actor DEF</w:t>
                                </w:r>
                              </w:p>
                            </w:txbxContent>
                          </wps:txbx>
                          <wps:bodyPr rot="0" vert="horz" wrap="square" lIns="91440" tIns="45720" rIns="91440" bIns="45720" anchor="t" anchorCtr="0" upright="1">
                            <a:noAutofit/>
                          </wps:bodyPr>
                        </wps:wsp>
                        <wps:wsp>
                          <wps:cNvPr id="45"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CA82F6B" id="Canvas 56" o:spid="_x0000_s1148"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">
                  <v:shape id="_x0000_s1149" type="#_x0000_t75" style="position:absolute;width:37261;height:15392;visibility:visible;mso-wrap-style:square">
                    <v:fill o:detectmouseclick="t"/>
                    <v:path o:connecttype="none"/>
                  </v:shape>
                  <v:oval id="Oval 153" o:spid="_x0000_s1150"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K/zMMA&#10;AADbAAAADwAAAGRycy9kb3ducmV2LnhtbESPW2sCMRSE3wv9D+EIvhTNrtQLq1GkIkj75AV8PWyO&#10;u8HNybKJGv+9KRT6OMx8M8xiFW0j7tR541hBPsxAEJdOG64UnI7bwQyED8gaG8ek4EkeVsv3twUW&#10;2j14T/dDqEQqYV+ggjqEtpDSlzVZ9EPXEifv4jqLIcmukrrDRyq3jRxl2URaNJwWamzpq6byerhZ&#10;BZ/tejKO+Y/5+L5spmN33m9HJirV78X1HESgGP7Df/ROJy6H3y/pB8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9K/zMMAAADbAAAADwAAAAAAAAAAAAAAAACYAgAAZHJzL2Rv&#10;d25yZXYueG1sUEsFBgAAAAAEAAQA9QAAAIgDAAAAAA==&#10;">
                    <v:textbox inset="0,.72pt,0,.72pt">
                      <w:txbxContent>
                        <w:p w14:paraId="71F9B3A0" w14:textId="77777777" w:rsidR="00C946C5" w:rsidRDefault="00C946C5" w:rsidP="00C946C5">
                          <w:pPr>
                            <w:jc w:val="center"/>
                            <w:rPr>
                              <w:sz w:val="18"/>
                            </w:rPr>
                          </w:pPr>
                          <w:r>
                            <w:rPr>
                              <w:sz w:val="18"/>
                            </w:rPr>
                            <w:t>Transaction Name [DOM-#]</w:t>
                          </w:r>
                        </w:p>
                        <w:p w14:paraId="136CECA6" w14:textId="77777777" w:rsidR="00C946C5" w:rsidRDefault="00C946C5" w:rsidP="00C946C5"/>
                        <w:p w14:paraId="54BF68F5" w14:textId="77777777" w:rsidR="00C946C5" w:rsidRDefault="00C946C5" w:rsidP="00C946C5">
                          <w:pPr>
                            <w:jc w:val="center"/>
                            <w:rPr>
                              <w:sz w:val="18"/>
                            </w:rPr>
                          </w:pPr>
                          <w:r>
                            <w:rPr>
                              <w:sz w:val="18"/>
                            </w:rPr>
                            <w:t>Transaction Name [DOM-#]</w:t>
                          </w:r>
                        </w:p>
                      </w:txbxContent>
                    </v:textbox>
                  </v:oval>
                  <v:shape id="Text Box 154" o:spid="_x0000_s1151" type="#_x0000_t202" style="position:absolute;left:1716;top:1683;width:914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qYJ8UA&#10;AADbAAAADwAAAGRycy9kb3ducmV2LnhtbESPT2vCQBTE74LfYXlCL1I3WrE2ZiOl0GJv/sNeH9ln&#10;Esy+jbvbmH77bqHgcZiZ3zDZujeN6Mj52rKC6SQBQVxYXXOp4Hh4f1yC8AFZY2OZFPyQh3U+HGSY&#10;anvjHXX7UIoIYZ+igiqENpXSFxUZ9BPbEkfvbJ3BEKUrpXZ4i3DTyFmSLKTBmuNChS29VVRc9t9G&#10;wXK+6b7859P2VCzOzUsYP3cfV6fUw6h/XYEI1Id7+L+90QrmM/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pgnxQAAANsAAAAPAAAAAAAAAAAAAAAAAJgCAABkcnMv&#10;ZG93bnJldi54bWxQSwUGAAAAAAQABAD1AAAAigMAAAAA&#10;">
                    <v:textbox>
                      <w:txbxContent>
                        <w:p w14:paraId="4893D42B" w14:textId="77777777" w:rsidR="00C946C5" w:rsidRDefault="00C946C5" w:rsidP="00C946C5">
                          <w:pPr>
                            <w:rPr>
                              <w:sz w:val="18"/>
                            </w:rPr>
                          </w:pPr>
                          <w:r>
                            <w:rPr>
                              <w:sz w:val="18"/>
                            </w:rPr>
                            <w:t>Actor ABC</w:t>
                          </w:r>
                        </w:p>
                        <w:p w14:paraId="6A3F4EA2" w14:textId="77777777" w:rsidR="00C946C5" w:rsidRDefault="00C946C5" w:rsidP="00C946C5"/>
                        <w:p w14:paraId="19B894F7" w14:textId="77777777" w:rsidR="00C946C5" w:rsidRDefault="00C946C5" w:rsidP="00C946C5">
                          <w:pPr>
                            <w:rPr>
                              <w:sz w:val="18"/>
                            </w:rPr>
                          </w:pPr>
                          <w:r>
                            <w:rPr>
                              <w:sz w:val="18"/>
                            </w:rPr>
                            <w:t>Actor ABC</w:t>
                          </w:r>
                        </w:p>
                      </w:txbxContent>
                    </v:textbox>
                  </v:shape>
                  <v:line id="Line 155" o:spid="_x0000_s1152"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shape id="Text Box 156" o:spid="_x0000_s1153"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14:paraId="417886AD" w14:textId="77777777" w:rsidR="00C946C5" w:rsidRDefault="00C946C5" w:rsidP="00C946C5">
                          <w:pPr>
                            <w:rPr>
                              <w:sz w:val="18"/>
                            </w:rPr>
                          </w:pPr>
                          <w:r>
                            <w:rPr>
                              <w:sz w:val="18"/>
                            </w:rPr>
                            <w:t>Actor DEF</w:t>
                          </w:r>
                        </w:p>
                        <w:p w14:paraId="47D366FA" w14:textId="77777777" w:rsidR="00C946C5" w:rsidRDefault="00C946C5" w:rsidP="00C946C5"/>
                        <w:p w14:paraId="14224D47" w14:textId="77777777" w:rsidR="00C946C5" w:rsidRDefault="00C946C5" w:rsidP="00C946C5">
                          <w:pPr>
                            <w:rPr>
                              <w:sz w:val="18"/>
                            </w:rPr>
                          </w:pPr>
                          <w:r>
                            <w:rPr>
                              <w:sz w:val="18"/>
                            </w:rPr>
                            <w:t>Actor DEF</w:t>
                          </w:r>
                        </w:p>
                      </w:txbxContent>
                    </v:textbox>
                  </v:shape>
                  <v:line id="Line 157" o:spid="_x0000_s1154"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eu5sUAAADbAAAADwAAAGRycy9kb3ducmV2LnhtbESPQWsCMRSE74L/IbxCL1KzFi26GkUK&#10;hR681JYVb8/N62bZzcs2SXX77xtB8DjMzDfMatPbVpzJh9qxgsk4A0FcOl1zpeDr8+1pDiJEZI2t&#10;Y1LwRwE26+Fghbl2F/6g8z5WIkE45KjAxNjlUobSkMUwdh1x8r6dtxiT9JXUHi8Jblv5nGUv0mLN&#10;acFgR6+Gymb/axXI+W7047enaVM0h8PCFGXRHXdKPT702yWISH28h2/td61gOoP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Ieu5sUAAADbAAAADwAAAAAAAAAA&#10;AAAAAAChAgAAZHJzL2Rvd25yZXYueG1sUEsFBgAAAAAEAAQA+QAAAJMDAAAAAA==&#10;"/>
                  <w10:anchorlock/>
                </v:group>
              </w:pict>
            </mc:Fallback>
          </mc:AlternateContent>
        </w:r>
      </w:ins>
    </w:p>
    <w:p w14:paraId="2DCA8094" w14:textId="5345F416" w:rsidR="00C946C5" w:rsidRPr="003651D9" w:rsidRDefault="00C946C5" w:rsidP="00C946C5">
      <w:pPr>
        <w:pStyle w:val="FigureTitle"/>
        <w:rPr>
          <w:ins w:id="576" w:author="Cole, George" w:date="2016-03-08T11:46:00Z"/>
        </w:rPr>
      </w:pPr>
      <w:ins w:id="577" w:author="Cole, George" w:date="2016-03-08T11:46:00Z">
        <w:r w:rsidRPr="003651D9">
          <w:lastRenderedPageBreak/>
          <w:t xml:space="preserve">Figure </w:t>
        </w:r>
        <w:r>
          <w:t>3.Y4</w:t>
        </w:r>
        <w:r w:rsidRPr="003651D9">
          <w:t>.2-1: Use Case Diagram</w:t>
        </w:r>
      </w:ins>
    </w:p>
    <w:p w14:paraId="4CB3892D" w14:textId="77777777" w:rsidR="00C946C5" w:rsidRPr="003651D9" w:rsidRDefault="00C946C5" w:rsidP="00C946C5">
      <w:pPr>
        <w:pStyle w:val="TableTitle"/>
        <w:rPr>
          <w:ins w:id="578" w:author="Cole, George" w:date="2016-03-08T11:46:00Z"/>
        </w:rPr>
      </w:pPr>
    </w:p>
    <w:p w14:paraId="1EA27444" w14:textId="2C55DA7A" w:rsidR="00C946C5" w:rsidRPr="003651D9" w:rsidRDefault="00C946C5" w:rsidP="00C946C5">
      <w:pPr>
        <w:pStyle w:val="TableTitle"/>
        <w:rPr>
          <w:ins w:id="579" w:author="Cole, George" w:date="2016-03-08T11:46:00Z"/>
        </w:rPr>
      </w:pPr>
      <w:ins w:id="580" w:author="Cole, George" w:date="2016-03-08T11:46:00Z">
        <w:r w:rsidRPr="003651D9">
          <w:t xml:space="preserve">Table </w:t>
        </w:r>
        <w:r>
          <w:t>3.Y4</w:t>
        </w:r>
        <w:r w:rsidRPr="003651D9">
          <w:t>.2-1: Actor Roles</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946C5" w:rsidRPr="003651D9" w14:paraId="4E870BFD" w14:textId="77777777" w:rsidTr="008D54F8">
        <w:trPr>
          <w:ins w:id="581" w:author="Cole, George" w:date="2016-03-08T11:46:00Z"/>
        </w:trPr>
        <w:tc>
          <w:tcPr>
            <w:tcW w:w="1008" w:type="dxa"/>
            <w:shd w:val="clear" w:color="auto" w:fill="auto"/>
          </w:tcPr>
          <w:p w14:paraId="59532447" w14:textId="77777777" w:rsidR="00C946C5" w:rsidRPr="003651D9" w:rsidRDefault="00C946C5" w:rsidP="008D54F8">
            <w:pPr>
              <w:pStyle w:val="BodyText"/>
              <w:rPr>
                <w:ins w:id="582" w:author="Cole, George" w:date="2016-03-08T11:46:00Z"/>
                <w:b/>
              </w:rPr>
            </w:pPr>
            <w:ins w:id="583" w:author="Cole, George" w:date="2016-03-08T11:46:00Z">
              <w:r w:rsidRPr="003651D9">
                <w:rPr>
                  <w:b/>
                </w:rPr>
                <w:t>Actor:</w:t>
              </w:r>
            </w:ins>
          </w:p>
        </w:tc>
        <w:tc>
          <w:tcPr>
            <w:tcW w:w="8568" w:type="dxa"/>
            <w:shd w:val="clear" w:color="auto" w:fill="auto"/>
          </w:tcPr>
          <w:p w14:paraId="65A38DE2" w14:textId="77777777" w:rsidR="00C946C5" w:rsidRPr="003651D9" w:rsidRDefault="00C946C5" w:rsidP="008D54F8">
            <w:pPr>
              <w:pStyle w:val="BodyText"/>
              <w:rPr>
                <w:ins w:id="584" w:author="Cole, George" w:date="2016-03-08T11:46:00Z"/>
              </w:rPr>
            </w:pPr>
            <w:ins w:id="585" w:author="Cole, George" w:date="2016-03-08T11:46:00Z">
              <w:r w:rsidRPr="003651D9">
                <w:t>&lt;Official actor name; list every actor in this transaction.&gt;</w:t>
              </w:r>
            </w:ins>
          </w:p>
        </w:tc>
      </w:tr>
      <w:tr w:rsidR="00C946C5" w:rsidRPr="003651D9" w14:paraId="544C5181" w14:textId="77777777" w:rsidTr="008D54F8">
        <w:trPr>
          <w:ins w:id="586" w:author="Cole, George" w:date="2016-03-08T11:46:00Z"/>
        </w:trPr>
        <w:tc>
          <w:tcPr>
            <w:tcW w:w="1008" w:type="dxa"/>
            <w:shd w:val="clear" w:color="auto" w:fill="auto"/>
          </w:tcPr>
          <w:p w14:paraId="2DE3D08A" w14:textId="77777777" w:rsidR="00C946C5" w:rsidRPr="003651D9" w:rsidRDefault="00C946C5" w:rsidP="008D54F8">
            <w:pPr>
              <w:pStyle w:val="BodyText"/>
              <w:rPr>
                <w:ins w:id="587" w:author="Cole, George" w:date="2016-03-08T11:46:00Z"/>
                <w:b/>
              </w:rPr>
            </w:pPr>
            <w:ins w:id="588" w:author="Cole, George" w:date="2016-03-08T11:46:00Z">
              <w:r w:rsidRPr="003651D9">
                <w:rPr>
                  <w:b/>
                </w:rPr>
                <w:t>Role:</w:t>
              </w:r>
            </w:ins>
          </w:p>
        </w:tc>
        <w:tc>
          <w:tcPr>
            <w:tcW w:w="8568" w:type="dxa"/>
            <w:shd w:val="clear" w:color="auto" w:fill="auto"/>
          </w:tcPr>
          <w:p w14:paraId="17C3F9A1" w14:textId="77777777" w:rsidR="00C946C5" w:rsidRPr="003651D9" w:rsidRDefault="00C946C5" w:rsidP="008D54F8">
            <w:pPr>
              <w:pStyle w:val="BodyText"/>
              <w:rPr>
                <w:ins w:id="589" w:author="Cole, George" w:date="2016-03-08T11:46:00Z"/>
              </w:rPr>
            </w:pPr>
            <w:ins w:id="590" w:author="Cole, George" w:date="2016-03-08T11:46:00Z">
              <w:r w:rsidRPr="003651D9">
                <w:t>&lt;Very brief, one phrase, description of the role that this actor plays in this transaction.&gt;</w:t>
              </w:r>
            </w:ins>
          </w:p>
        </w:tc>
      </w:tr>
      <w:tr w:rsidR="00C946C5" w:rsidRPr="003651D9" w14:paraId="443C578A" w14:textId="77777777" w:rsidTr="008D54F8">
        <w:trPr>
          <w:ins w:id="591" w:author="Cole, George" w:date="2016-03-08T11:46:00Z"/>
        </w:trPr>
        <w:tc>
          <w:tcPr>
            <w:tcW w:w="1008" w:type="dxa"/>
            <w:shd w:val="clear" w:color="auto" w:fill="auto"/>
          </w:tcPr>
          <w:p w14:paraId="0EDFAEAA" w14:textId="77777777" w:rsidR="00C946C5" w:rsidRPr="003651D9" w:rsidRDefault="00C946C5" w:rsidP="008D54F8">
            <w:pPr>
              <w:pStyle w:val="BodyText"/>
              <w:rPr>
                <w:ins w:id="592" w:author="Cole, George" w:date="2016-03-08T11:46:00Z"/>
                <w:b/>
              </w:rPr>
            </w:pPr>
            <w:ins w:id="593" w:author="Cole, George" w:date="2016-03-08T11:46:00Z">
              <w:r w:rsidRPr="003651D9">
                <w:rPr>
                  <w:b/>
                </w:rPr>
                <w:t>Actor:</w:t>
              </w:r>
            </w:ins>
          </w:p>
        </w:tc>
        <w:tc>
          <w:tcPr>
            <w:tcW w:w="8568" w:type="dxa"/>
            <w:shd w:val="clear" w:color="auto" w:fill="auto"/>
          </w:tcPr>
          <w:p w14:paraId="363C5958" w14:textId="77777777" w:rsidR="00C946C5" w:rsidRPr="003651D9" w:rsidRDefault="00C946C5" w:rsidP="008D54F8">
            <w:pPr>
              <w:pStyle w:val="BodyText"/>
              <w:rPr>
                <w:ins w:id="594" w:author="Cole, George" w:date="2016-03-08T11:46:00Z"/>
              </w:rPr>
            </w:pPr>
          </w:p>
        </w:tc>
      </w:tr>
      <w:tr w:rsidR="00C946C5" w:rsidRPr="003651D9" w14:paraId="6E1F69F9" w14:textId="77777777" w:rsidTr="008D54F8">
        <w:trPr>
          <w:ins w:id="595" w:author="Cole, George" w:date="2016-03-08T11:46:00Z"/>
        </w:trPr>
        <w:tc>
          <w:tcPr>
            <w:tcW w:w="1008" w:type="dxa"/>
            <w:shd w:val="clear" w:color="auto" w:fill="auto"/>
          </w:tcPr>
          <w:p w14:paraId="59F7296A" w14:textId="77777777" w:rsidR="00C946C5" w:rsidRPr="003651D9" w:rsidRDefault="00C946C5" w:rsidP="008D54F8">
            <w:pPr>
              <w:pStyle w:val="BodyText"/>
              <w:rPr>
                <w:ins w:id="596" w:author="Cole, George" w:date="2016-03-08T11:46:00Z"/>
                <w:b/>
              </w:rPr>
            </w:pPr>
            <w:ins w:id="597" w:author="Cole, George" w:date="2016-03-08T11:46:00Z">
              <w:r w:rsidRPr="003651D9">
                <w:rPr>
                  <w:b/>
                </w:rPr>
                <w:t>Role:</w:t>
              </w:r>
            </w:ins>
          </w:p>
        </w:tc>
        <w:tc>
          <w:tcPr>
            <w:tcW w:w="8568" w:type="dxa"/>
            <w:shd w:val="clear" w:color="auto" w:fill="auto"/>
          </w:tcPr>
          <w:p w14:paraId="79FCB101" w14:textId="77777777" w:rsidR="00C946C5" w:rsidRPr="003651D9" w:rsidRDefault="00C946C5" w:rsidP="008D54F8">
            <w:pPr>
              <w:pStyle w:val="BodyText"/>
              <w:rPr>
                <w:ins w:id="598" w:author="Cole, George" w:date="2016-03-08T11:46:00Z"/>
              </w:rPr>
            </w:pPr>
            <w:ins w:id="599" w:author="Cole, George" w:date="2016-03-08T11:46:00Z">
              <w:r>
                <w:t xml:space="preserve"> </w:t>
              </w:r>
            </w:ins>
          </w:p>
        </w:tc>
      </w:tr>
      <w:tr w:rsidR="00C946C5" w:rsidRPr="003651D9" w14:paraId="63B7F53D" w14:textId="77777777" w:rsidTr="008D54F8">
        <w:trPr>
          <w:ins w:id="600" w:author="Cole, George" w:date="2016-03-08T11:46:00Z"/>
        </w:trPr>
        <w:tc>
          <w:tcPr>
            <w:tcW w:w="1008" w:type="dxa"/>
            <w:shd w:val="clear" w:color="auto" w:fill="auto"/>
          </w:tcPr>
          <w:p w14:paraId="463163FA" w14:textId="77777777" w:rsidR="00C946C5" w:rsidRPr="003651D9" w:rsidRDefault="00C946C5" w:rsidP="008D54F8">
            <w:pPr>
              <w:pStyle w:val="BodyText"/>
              <w:rPr>
                <w:ins w:id="601" w:author="Cole, George" w:date="2016-03-08T11:46:00Z"/>
                <w:b/>
              </w:rPr>
            </w:pPr>
            <w:ins w:id="602" w:author="Cole, George" w:date="2016-03-08T11:46:00Z">
              <w:r w:rsidRPr="003651D9">
                <w:rPr>
                  <w:b/>
                </w:rPr>
                <w:t>Actor:</w:t>
              </w:r>
            </w:ins>
          </w:p>
        </w:tc>
        <w:tc>
          <w:tcPr>
            <w:tcW w:w="8568" w:type="dxa"/>
            <w:shd w:val="clear" w:color="auto" w:fill="auto"/>
          </w:tcPr>
          <w:p w14:paraId="6FD544A9" w14:textId="77777777" w:rsidR="00C946C5" w:rsidRPr="003651D9" w:rsidRDefault="00C946C5" w:rsidP="008D54F8">
            <w:pPr>
              <w:pStyle w:val="BodyText"/>
              <w:rPr>
                <w:ins w:id="603" w:author="Cole, George" w:date="2016-03-08T11:46:00Z"/>
              </w:rPr>
            </w:pPr>
            <w:ins w:id="604" w:author="Cole, George" w:date="2016-03-08T11:46:00Z">
              <w:r w:rsidRPr="003651D9">
                <w:t xml:space="preserve"> </w:t>
              </w:r>
            </w:ins>
          </w:p>
        </w:tc>
      </w:tr>
      <w:tr w:rsidR="00C946C5" w:rsidRPr="003651D9" w14:paraId="3253FBB1" w14:textId="77777777" w:rsidTr="008D54F8">
        <w:trPr>
          <w:ins w:id="605" w:author="Cole, George" w:date="2016-03-08T11:46:00Z"/>
        </w:trPr>
        <w:tc>
          <w:tcPr>
            <w:tcW w:w="1008" w:type="dxa"/>
            <w:shd w:val="clear" w:color="auto" w:fill="auto"/>
          </w:tcPr>
          <w:p w14:paraId="23480A17" w14:textId="77777777" w:rsidR="00C946C5" w:rsidRPr="003651D9" w:rsidRDefault="00C946C5" w:rsidP="008D54F8">
            <w:pPr>
              <w:pStyle w:val="BodyText"/>
              <w:rPr>
                <w:ins w:id="606" w:author="Cole, George" w:date="2016-03-08T11:46:00Z"/>
                <w:b/>
              </w:rPr>
            </w:pPr>
            <w:ins w:id="607" w:author="Cole, George" w:date="2016-03-08T11:46:00Z">
              <w:r w:rsidRPr="003651D9">
                <w:rPr>
                  <w:b/>
                </w:rPr>
                <w:t>Role:</w:t>
              </w:r>
            </w:ins>
          </w:p>
        </w:tc>
        <w:tc>
          <w:tcPr>
            <w:tcW w:w="8568" w:type="dxa"/>
            <w:shd w:val="clear" w:color="auto" w:fill="auto"/>
          </w:tcPr>
          <w:p w14:paraId="1DB7E189" w14:textId="77777777" w:rsidR="00C946C5" w:rsidRPr="003651D9" w:rsidRDefault="00C946C5" w:rsidP="008D54F8">
            <w:pPr>
              <w:pStyle w:val="BodyText"/>
              <w:rPr>
                <w:ins w:id="608" w:author="Cole, George" w:date="2016-03-08T11:46:00Z"/>
              </w:rPr>
            </w:pPr>
          </w:p>
        </w:tc>
      </w:tr>
    </w:tbl>
    <w:p w14:paraId="5AEB949C" w14:textId="77777777" w:rsidR="00C946C5" w:rsidRPr="003651D9" w:rsidRDefault="00C946C5" w:rsidP="00C946C5">
      <w:pPr>
        <w:pStyle w:val="BodyText"/>
        <w:rPr>
          <w:ins w:id="609" w:author="Cole, George" w:date="2016-03-08T11:46:00Z"/>
          <w:i/>
        </w:rPr>
      </w:pPr>
      <w:ins w:id="610" w:author="Cole, George" w:date="2016-03-08T11:46:00Z">
        <w:r w:rsidRPr="003651D9">
          <w:rPr>
            <w:i/>
          </w:rPr>
          <w:t>&lt;The assignment and use of Role Names in transaction specifications has proved to be very effective/efficient in Radiology, especially when existing transactions are re-used by additional actors. Following is an alternative example of the Role section. Delete which ever form of the role section you choose not to use.&gt;</w:t>
        </w:r>
      </w:ins>
    </w:p>
    <w:p w14:paraId="1AB10050" w14:textId="77777777" w:rsidR="00C946C5" w:rsidRPr="003651D9" w:rsidRDefault="00C946C5" w:rsidP="00C946C5">
      <w:pPr>
        <w:pStyle w:val="BodyText"/>
        <w:rPr>
          <w:ins w:id="611" w:author="Cole, George" w:date="2016-03-08T11:46:00Z"/>
          <w:i/>
        </w:rPr>
      </w:pPr>
    </w:p>
    <w:p w14:paraId="1365B629" w14:textId="77777777" w:rsidR="00C946C5" w:rsidRPr="003651D9" w:rsidRDefault="00C946C5" w:rsidP="00C946C5">
      <w:pPr>
        <w:pStyle w:val="BodyText"/>
        <w:rPr>
          <w:ins w:id="612" w:author="Cole, George" w:date="2016-03-08T11:46:00Z"/>
        </w:rPr>
      </w:pPr>
      <w:ins w:id="613" w:author="Cole, George" w:date="2016-03-08T11:46:00Z">
        <w:r w:rsidRPr="003651D9">
          <w:t>The Roles in this transaction are defined in the following table and may be played by the actors shown here:</w:t>
        </w:r>
      </w:ins>
    </w:p>
    <w:p w14:paraId="400A061B" w14:textId="04F867A1" w:rsidR="00C946C5" w:rsidRPr="003651D9" w:rsidRDefault="00C946C5" w:rsidP="00C946C5">
      <w:pPr>
        <w:pStyle w:val="TableTitle"/>
        <w:rPr>
          <w:ins w:id="614" w:author="Cole, George" w:date="2016-03-08T11:46:00Z"/>
        </w:rPr>
      </w:pPr>
      <w:ins w:id="615" w:author="Cole, George" w:date="2016-03-08T11:46:00Z">
        <w:r w:rsidRPr="003651D9">
          <w:t xml:space="preserve">Table </w:t>
        </w:r>
        <w:r>
          <w:t>3.Y4</w:t>
        </w:r>
        <w:r w:rsidRPr="003651D9">
          <w:t>.2-1 Actor Roles</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18"/>
        <w:gridCol w:w="7758"/>
      </w:tblGrid>
      <w:tr w:rsidR="00C946C5" w:rsidRPr="003651D9" w14:paraId="17C00E0A" w14:textId="77777777" w:rsidTr="008D54F8">
        <w:trPr>
          <w:ins w:id="616" w:author="Cole, George" w:date="2016-03-08T11:46:00Z"/>
        </w:trPr>
        <w:tc>
          <w:tcPr>
            <w:tcW w:w="1818" w:type="dxa"/>
            <w:shd w:val="clear" w:color="auto" w:fill="auto"/>
          </w:tcPr>
          <w:p w14:paraId="5B991106" w14:textId="77777777" w:rsidR="00C946C5" w:rsidRPr="003651D9" w:rsidRDefault="00C946C5" w:rsidP="008D54F8">
            <w:pPr>
              <w:pStyle w:val="BodyText"/>
              <w:rPr>
                <w:ins w:id="617" w:author="Cole, George" w:date="2016-03-08T11:46:00Z"/>
                <w:b/>
              </w:rPr>
            </w:pPr>
            <w:ins w:id="618" w:author="Cole, George" w:date="2016-03-08T11:46:00Z">
              <w:r w:rsidRPr="003651D9">
                <w:rPr>
                  <w:b/>
                  <w:iCs/>
                </w:rPr>
                <w:t>Role:</w:t>
              </w:r>
            </w:ins>
          </w:p>
        </w:tc>
        <w:tc>
          <w:tcPr>
            <w:tcW w:w="7758" w:type="dxa"/>
            <w:shd w:val="clear" w:color="auto" w:fill="auto"/>
          </w:tcPr>
          <w:p w14:paraId="1A2EFD81" w14:textId="77777777" w:rsidR="00C946C5" w:rsidRPr="003651D9" w:rsidRDefault="00C946C5" w:rsidP="008D54F8">
            <w:pPr>
              <w:pStyle w:val="BodyText"/>
              <w:rPr>
                <w:ins w:id="619" w:author="Cole, George" w:date="2016-03-08T11:46:00Z"/>
                <w:i/>
              </w:rPr>
            </w:pPr>
            <w:ins w:id="620" w:author="Cole, George" w:date="2016-03-08T11:46:00Z">
              <w:r w:rsidRPr="003651D9">
                <w:rPr>
                  <w:i/>
                  <w:iCs/>
                </w:rPr>
                <w:t>&lt;Role Name:&gt;&lt;Only unique within this transaction. Typically one word. The Role Name is analogous to SCU or SCP in DICOM Services.&gt;</w:t>
              </w:r>
            </w:ins>
          </w:p>
        </w:tc>
      </w:tr>
      <w:tr w:rsidR="00C946C5" w:rsidRPr="003651D9" w14:paraId="2F59E7F6" w14:textId="77777777" w:rsidTr="008D54F8">
        <w:trPr>
          <w:ins w:id="621" w:author="Cole, George" w:date="2016-03-08T11:46:00Z"/>
        </w:trPr>
        <w:tc>
          <w:tcPr>
            <w:tcW w:w="1818" w:type="dxa"/>
            <w:shd w:val="clear" w:color="auto" w:fill="auto"/>
          </w:tcPr>
          <w:p w14:paraId="3DE756BF" w14:textId="77777777" w:rsidR="00C946C5" w:rsidRPr="003651D9" w:rsidRDefault="00C946C5" w:rsidP="008D54F8">
            <w:pPr>
              <w:pStyle w:val="BodyText"/>
              <w:rPr>
                <w:ins w:id="622" w:author="Cole, George" w:date="2016-03-08T11:46:00Z"/>
                <w:b/>
              </w:rPr>
            </w:pPr>
            <w:ins w:id="623" w:author="Cole, George" w:date="2016-03-08T11:46:00Z">
              <w:r w:rsidRPr="003651D9">
                <w:rPr>
                  <w:b/>
                </w:rPr>
                <w:t>Actor(s):</w:t>
              </w:r>
            </w:ins>
          </w:p>
        </w:tc>
        <w:tc>
          <w:tcPr>
            <w:tcW w:w="7758" w:type="dxa"/>
            <w:shd w:val="clear" w:color="auto" w:fill="auto"/>
          </w:tcPr>
          <w:p w14:paraId="6EF7B14E" w14:textId="77777777" w:rsidR="00C946C5" w:rsidRPr="003651D9" w:rsidRDefault="00C946C5" w:rsidP="008D54F8">
            <w:pPr>
              <w:pStyle w:val="BodyText"/>
              <w:rPr>
                <w:ins w:id="624" w:author="Cole, George" w:date="2016-03-08T11:46:00Z"/>
                <w:i/>
              </w:rPr>
            </w:pPr>
            <w:ins w:id="625" w:author="Cole, George" w:date="2016-03-08T11:46:00Z">
              <w:r w:rsidRPr="003651D9">
                <w:t xml:space="preserve">The following actors may play the role of </w:t>
              </w:r>
              <w:r w:rsidRPr="003651D9">
                <w:rPr>
                  <w:i/>
                  <w:iCs/>
                </w:rPr>
                <w:t>&lt;Role Name&gt;</w:t>
              </w:r>
              <w:r w:rsidRPr="003651D9">
                <w:t>:</w:t>
              </w:r>
              <w:r w:rsidRPr="003651D9">
                <w:br/>
                <w:t xml:space="preserve">        </w:t>
              </w:r>
              <w:r w:rsidRPr="003651D9">
                <w:rPr>
                  <w:i/>
                  <w:iCs/>
                </w:rPr>
                <w:t>&lt;Actor Name&gt;: &lt;optionally, the situation where the Actor would play this Role if needed for clarity.&gt;</w:t>
              </w:r>
              <w:r w:rsidRPr="003651D9">
                <w:t>”</w:t>
              </w:r>
            </w:ins>
          </w:p>
        </w:tc>
      </w:tr>
      <w:tr w:rsidR="00C946C5" w:rsidRPr="003651D9" w14:paraId="7268D84B" w14:textId="77777777" w:rsidTr="008D54F8">
        <w:trPr>
          <w:ins w:id="626" w:author="Cole, George" w:date="2016-03-08T11:46:00Z"/>
        </w:trPr>
        <w:tc>
          <w:tcPr>
            <w:tcW w:w="1818" w:type="dxa"/>
            <w:shd w:val="clear" w:color="auto" w:fill="auto"/>
          </w:tcPr>
          <w:p w14:paraId="27248E21" w14:textId="77777777" w:rsidR="00C946C5" w:rsidRPr="003651D9" w:rsidRDefault="00C946C5" w:rsidP="008D54F8">
            <w:pPr>
              <w:pStyle w:val="BodyText"/>
              <w:rPr>
                <w:ins w:id="627" w:author="Cole, George" w:date="2016-03-08T11:46:00Z"/>
                <w:b/>
              </w:rPr>
            </w:pPr>
            <w:ins w:id="628" w:author="Cole, George" w:date="2016-03-08T11:46:00Z">
              <w:r w:rsidRPr="003651D9">
                <w:rPr>
                  <w:b/>
                </w:rPr>
                <w:t>Role:</w:t>
              </w:r>
            </w:ins>
          </w:p>
        </w:tc>
        <w:tc>
          <w:tcPr>
            <w:tcW w:w="7758" w:type="dxa"/>
            <w:shd w:val="clear" w:color="auto" w:fill="auto"/>
          </w:tcPr>
          <w:p w14:paraId="406D3F96" w14:textId="77777777" w:rsidR="00C946C5" w:rsidRPr="003651D9" w:rsidRDefault="00C946C5" w:rsidP="008D54F8">
            <w:pPr>
              <w:pStyle w:val="BodyText"/>
              <w:rPr>
                <w:ins w:id="629" w:author="Cole, George" w:date="2016-03-08T11:46:00Z"/>
                <w:i/>
              </w:rPr>
            </w:pPr>
            <w:ins w:id="630" w:author="Cole, George" w:date="2016-03-08T11:46:00Z">
              <w:r w:rsidRPr="003651D9">
                <w:rPr>
                  <w:i/>
                </w:rPr>
                <w:t>&lt;e.g., Requestor:</w:t>
              </w:r>
            </w:ins>
          </w:p>
          <w:p w14:paraId="3A2D2ECA" w14:textId="77777777" w:rsidR="00C946C5" w:rsidRPr="003651D9" w:rsidRDefault="00C946C5" w:rsidP="008D54F8">
            <w:pPr>
              <w:pStyle w:val="BodyText"/>
              <w:ind w:left="720"/>
              <w:rPr>
                <w:ins w:id="631" w:author="Cole, George" w:date="2016-03-08T11:46:00Z"/>
                <w:i/>
              </w:rPr>
            </w:pPr>
            <w:ins w:id="632" w:author="Cole, George" w:date="2016-03-08T11:46:00Z">
              <w:r w:rsidRPr="003651D9">
                <w:rPr>
                  <w:i/>
                </w:rPr>
                <w:t>Submits the relevant details and requests the creation of a new workitem.&gt;</w:t>
              </w:r>
            </w:ins>
          </w:p>
        </w:tc>
      </w:tr>
      <w:tr w:rsidR="00C946C5" w:rsidRPr="003651D9" w14:paraId="466FFDE2" w14:textId="77777777" w:rsidTr="008D54F8">
        <w:trPr>
          <w:ins w:id="633" w:author="Cole, George" w:date="2016-03-08T11:46:00Z"/>
        </w:trPr>
        <w:tc>
          <w:tcPr>
            <w:tcW w:w="1818" w:type="dxa"/>
            <w:shd w:val="clear" w:color="auto" w:fill="auto"/>
          </w:tcPr>
          <w:p w14:paraId="3B3E9814" w14:textId="77777777" w:rsidR="00C946C5" w:rsidRPr="003651D9" w:rsidRDefault="00C946C5" w:rsidP="008D54F8">
            <w:pPr>
              <w:pStyle w:val="BodyText"/>
              <w:rPr>
                <w:ins w:id="634" w:author="Cole, George" w:date="2016-03-08T11:46:00Z"/>
                <w:b/>
              </w:rPr>
            </w:pPr>
            <w:ins w:id="635" w:author="Cole, George" w:date="2016-03-08T11:46:00Z">
              <w:r w:rsidRPr="003651D9">
                <w:rPr>
                  <w:b/>
                </w:rPr>
                <w:t>Actor(s):</w:t>
              </w:r>
            </w:ins>
          </w:p>
        </w:tc>
        <w:tc>
          <w:tcPr>
            <w:tcW w:w="7758" w:type="dxa"/>
            <w:shd w:val="clear" w:color="auto" w:fill="auto"/>
          </w:tcPr>
          <w:p w14:paraId="6B5D0138" w14:textId="77777777" w:rsidR="00C946C5" w:rsidRPr="003651D9" w:rsidRDefault="00C946C5" w:rsidP="008D54F8">
            <w:pPr>
              <w:pStyle w:val="BodyText"/>
              <w:rPr>
                <w:ins w:id="636" w:author="Cole, George" w:date="2016-03-08T11:46:00Z"/>
                <w:i/>
              </w:rPr>
            </w:pPr>
            <w:ins w:id="637" w:author="Cole, George" w:date="2016-03-08T11:46:00Z">
              <w:r w:rsidRPr="003651D9">
                <w:rPr>
                  <w:i/>
                </w:rPr>
                <w:t>&lt;e.g., The following actors may play the role of Requestor:</w:t>
              </w:r>
            </w:ins>
          </w:p>
          <w:p w14:paraId="6A04A5E5" w14:textId="77777777" w:rsidR="00C946C5" w:rsidRPr="003651D9" w:rsidRDefault="00C946C5" w:rsidP="008D54F8">
            <w:pPr>
              <w:pStyle w:val="BodyText"/>
              <w:ind w:left="720"/>
              <w:rPr>
                <w:ins w:id="638" w:author="Cole, George" w:date="2016-03-08T11:46:00Z"/>
                <w:i/>
              </w:rPr>
            </w:pPr>
            <w:ins w:id="639" w:author="Cole, George" w:date="2016-03-08T11:46:00Z">
              <w:r w:rsidRPr="003651D9">
                <w:rPr>
                  <w:i/>
                </w:rPr>
                <w:t>Workitem Creator: when requesting workitems</w:t>
              </w:r>
            </w:ins>
          </w:p>
          <w:p w14:paraId="4F5D3967" w14:textId="77777777" w:rsidR="00C946C5" w:rsidRPr="003651D9" w:rsidRDefault="00C946C5" w:rsidP="008D54F8">
            <w:pPr>
              <w:pStyle w:val="BodyText"/>
              <w:ind w:left="720"/>
              <w:rPr>
                <w:ins w:id="640" w:author="Cole, George" w:date="2016-03-08T11:46:00Z"/>
                <w:i/>
              </w:rPr>
            </w:pPr>
            <w:ins w:id="641" w:author="Cole, George" w:date="2016-03-08T11:46:00Z">
              <w:r w:rsidRPr="003651D9">
                <w:rPr>
                  <w:i/>
                </w:rPr>
                <w:t>Workitem Performer: when performing unscheduled workitems&gt;</w:t>
              </w:r>
            </w:ins>
          </w:p>
        </w:tc>
      </w:tr>
      <w:tr w:rsidR="00C946C5" w:rsidRPr="003651D9" w14:paraId="7A9F8192" w14:textId="77777777" w:rsidTr="008D54F8">
        <w:trPr>
          <w:ins w:id="642" w:author="Cole, George" w:date="2016-03-08T11:46:00Z"/>
        </w:trPr>
        <w:tc>
          <w:tcPr>
            <w:tcW w:w="1818" w:type="dxa"/>
            <w:shd w:val="clear" w:color="auto" w:fill="auto"/>
          </w:tcPr>
          <w:p w14:paraId="516B9C4B" w14:textId="77777777" w:rsidR="00C946C5" w:rsidRPr="003651D9" w:rsidRDefault="00C946C5" w:rsidP="008D54F8">
            <w:pPr>
              <w:pStyle w:val="BodyText"/>
              <w:rPr>
                <w:ins w:id="643" w:author="Cole, George" w:date="2016-03-08T11:46:00Z"/>
                <w:b/>
              </w:rPr>
            </w:pPr>
            <w:ins w:id="644" w:author="Cole, George" w:date="2016-03-08T11:46:00Z">
              <w:r w:rsidRPr="003651D9">
                <w:rPr>
                  <w:b/>
                </w:rPr>
                <w:t>Role:</w:t>
              </w:r>
            </w:ins>
          </w:p>
        </w:tc>
        <w:tc>
          <w:tcPr>
            <w:tcW w:w="7758" w:type="dxa"/>
            <w:shd w:val="clear" w:color="auto" w:fill="auto"/>
          </w:tcPr>
          <w:p w14:paraId="2857D73E" w14:textId="77777777" w:rsidR="00C946C5" w:rsidRPr="003651D9" w:rsidRDefault="00C946C5" w:rsidP="008D54F8">
            <w:pPr>
              <w:pStyle w:val="BodyText"/>
              <w:rPr>
                <w:ins w:id="645" w:author="Cole, George" w:date="2016-03-08T11:46:00Z"/>
                <w:i/>
              </w:rPr>
            </w:pPr>
            <w:ins w:id="646" w:author="Cole, George" w:date="2016-03-08T11:46:00Z">
              <w:r w:rsidRPr="003651D9">
                <w:rPr>
                  <w:i/>
                </w:rPr>
                <w:t>&lt;e.g., Manager:</w:t>
              </w:r>
            </w:ins>
          </w:p>
          <w:p w14:paraId="4CE931E0" w14:textId="77777777" w:rsidR="00C946C5" w:rsidRPr="003651D9" w:rsidRDefault="00C946C5" w:rsidP="008D54F8">
            <w:pPr>
              <w:pStyle w:val="BodyText"/>
              <w:ind w:left="720"/>
              <w:rPr>
                <w:ins w:id="647" w:author="Cole, George" w:date="2016-03-08T11:46:00Z"/>
                <w:i/>
              </w:rPr>
            </w:pPr>
            <w:ins w:id="648" w:author="Cole, George" w:date="2016-03-08T11:46:00Z">
              <w:r w:rsidRPr="003651D9">
                <w:rPr>
                  <w:i/>
                </w:rPr>
                <w:t>Creates and manages a Unified Procedure Step instance for the requested</w:t>
              </w:r>
            </w:ins>
          </w:p>
          <w:p w14:paraId="292B3BBD" w14:textId="77777777" w:rsidR="00C946C5" w:rsidRPr="003651D9" w:rsidRDefault="00C946C5" w:rsidP="008D54F8">
            <w:pPr>
              <w:pStyle w:val="BodyText"/>
              <w:ind w:left="720"/>
              <w:rPr>
                <w:ins w:id="649" w:author="Cole, George" w:date="2016-03-08T11:46:00Z"/>
                <w:i/>
              </w:rPr>
            </w:pPr>
            <w:ins w:id="650" w:author="Cole, George" w:date="2016-03-08T11:46:00Z">
              <w:r w:rsidRPr="003651D9">
                <w:rPr>
                  <w:i/>
                </w:rPr>
                <w:t>workitem.&gt;</w:t>
              </w:r>
            </w:ins>
          </w:p>
        </w:tc>
      </w:tr>
      <w:tr w:rsidR="00C946C5" w:rsidRPr="003651D9" w14:paraId="2ECFACAD" w14:textId="77777777" w:rsidTr="008D54F8">
        <w:trPr>
          <w:ins w:id="651" w:author="Cole, George" w:date="2016-03-08T11:46:00Z"/>
        </w:trPr>
        <w:tc>
          <w:tcPr>
            <w:tcW w:w="1818" w:type="dxa"/>
            <w:shd w:val="clear" w:color="auto" w:fill="auto"/>
          </w:tcPr>
          <w:p w14:paraId="543ABBEB" w14:textId="77777777" w:rsidR="00C946C5" w:rsidRPr="003651D9" w:rsidRDefault="00C946C5" w:rsidP="008D54F8">
            <w:pPr>
              <w:pStyle w:val="BodyText"/>
              <w:rPr>
                <w:ins w:id="652" w:author="Cole, George" w:date="2016-03-08T11:46:00Z"/>
                <w:b/>
              </w:rPr>
            </w:pPr>
            <w:ins w:id="653" w:author="Cole, George" w:date="2016-03-08T11:46:00Z">
              <w:r w:rsidRPr="003651D9">
                <w:rPr>
                  <w:b/>
                </w:rPr>
                <w:t>Actor(s):</w:t>
              </w:r>
            </w:ins>
          </w:p>
        </w:tc>
        <w:tc>
          <w:tcPr>
            <w:tcW w:w="7758" w:type="dxa"/>
            <w:shd w:val="clear" w:color="auto" w:fill="auto"/>
          </w:tcPr>
          <w:p w14:paraId="6C480634" w14:textId="77777777" w:rsidR="00C946C5" w:rsidRPr="003651D9" w:rsidRDefault="00C946C5" w:rsidP="008D54F8">
            <w:pPr>
              <w:pStyle w:val="BodyText"/>
              <w:rPr>
                <w:ins w:id="654" w:author="Cole, George" w:date="2016-03-08T11:46:00Z"/>
                <w:i/>
              </w:rPr>
            </w:pPr>
            <w:ins w:id="655" w:author="Cole, George" w:date="2016-03-08T11:46:00Z">
              <w:r w:rsidRPr="003651D9">
                <w:rPr>
                  <w:i/>
                </w:rPr>
                <w:t>&lt;e.g., The following actors may play the role of Manager:</w:t>
              </w:r>
            </w:ins>
          </w:p>
          <w:p w14:paraId="2222DEF2" w14:textId="77777777" w:rsidR="00C946C5" w:rsidRPr="003651D9" w:rsidRDefault="00C946C5" w:rsidP="008D54F8">
            <w:pPr>
              <w:pStyle w:val="BodyText"/>
              <w:ind w:left="720"/>
              <w:rPr>
                <w:ins w:id="656" w:author="Cole, George" w:date="2016-03-08T11:46:00Z"/>
                <w:i/>
              </w:rPr>
            </w:pPr>
            <w:ins w:id="657" w:author="Cole, George" w:date="2016-03-08T11:46:00Z">
              <w:r w:rsidRPr="003651D9">
                <w:rPr>
                  <w:i/>
                </w:rPr>
                <w:lastRenderedPageBreak/>
                <w:t>Workitem Manager: when receiving a new workitem for its worklist.&gt;</w:t>
              </w:r>
            </w:ins>
          </w:p>
        </w:tc>
      </w:tr>
    </w:tbl>
    <w:p w14:paraId="70203C9D" w14:textId="77777777" w:rsidR="00C946C5" w:rsidRPr="003651D9" w:rsidRDefault="00C946C5" w:rsidP="00C946C5">
      <w:pPr>
        <w:pStyle w:val="BodyText"/>
        <w:rPr>
          <w:ins w:id="658" w:author="Cole, George" w:date="2016-03-08T11:46:00Z"/>
        </w:rPr>
      </w:pPr>
      <w:ins w:id="659" w:author="Cole, George" w:date="2016-03-08T11:46:00Z">
        <w:r w:rsidRPr="003651D9">
          <w:lastRenderedPageBreak/>
          <w:t>Transaction text specifies behavior for each Role. The behavior of specific Actors may also be specified when it goes beyond that of the general Role.</w:t>
        </w:r>
      </w:ins>
    </w:p>
    <w:p w14:paraId="1FC25616" w14:textId="6BEF9CA6" w:rsidR="00C946C5" w:rsidRPr="003651D9" w:rsidRDefault="00C946C5" w:rsidP="00C946C5">
      <w:pPr>
        <w:pStyle w:val="Heading3"/>
        <w:numPr>
          <w:ilvl w:val="0"/>
          <w:numId w:val="0"/>
        </w:numPr>
        <w:rPr>
          <w:ins w:id="660" w:author="Cole, George" w:date="2016-03-08T11:46:00Z"/>
          <w:noProof w:val="0"/>
        </w:rPr>
      </w:pPr>
      <w:ins w:id="661" w:author="Cole, George" w:date="2016-03-08T11:46:00Z">
        <w:r>
          <w:rPr>
            <w:noProof w:val="0"/>
          </w:rPr>
          <w:t>3.Y4</w:t>
        </w:r>
        <w:r w:rsidRPr="003651D9">
          <w:rPr>
            <w:noProof w:val="0"/>
          </w:rPr>
          <w:t>.3 Referenced Standards</w:t>
        </w:r>
      </w:ins>
    </w:p>
    <w:p w14:paraId="7D6D57FD" w14:textId="77777777" w:rsidR="00C946C5" w:rsidRPr="003651D9" w:rsidRDefault="00C946C5" w:rsidP="00C946C5">
      <w:pPr>
        <w:pStyle w:val="AuthorInstructions"/>
        <w:rPr>
          <w:ins w:id="662" w:author="Cole, George" w:date="2016-03-08T11:46:00Z"/>
        </w:rPr>
      </w:pPr>
      <w:ins w:id="663" w:author="Cole, George" w:date="2016-03-08T11:46:00Z">
        <w:r w:rsidRPr="003651D9">
          <w:t>&lt;e.g., HL7 2.3.1 Chapters 2, 3&gt;</w:t>
        </w:r>
      </w:ins>
    </w:p>
    <w:p w14:paraId="66D5887B" w14:textId="77777777" w:rsidR="00C946C5" w:rsidRPr="003651D9" w:rsidRDefault="00C946C5" w:rsidP="00C946C5">
      <w:pPr>
        <w:pStyle w:val="AuthorInstructions"/>
        <w:rPr>
          <w:ins w:id="664" w:author="Cole, George" w:date="2016-03-08T11:46:00Z"/>
        </w:rPr>
      </w:pPr>
      <w:ins w:id="665" w:author="Cole, George" w:date="2016-03-08T11:46:00Z">
        <w:r w:rsidRPr="003651D9">
          <w:t>&lt;e.g., DICOM 2008 PS 3.3: A.35.8 X-Ray Radiation Dose SR IOD&gt;</w:t>
        </w:r>
      </w:ins>
    </w:p>
    <w:p w14:paraId="28E1D564" w14:textId="2FE815D0" w:rsidR="00C946C5" w:rsidRPr="003651D9" w:rsidRDefault="00C946C5" w:rsidP="00C946C5">
      <w:pPr>
        <w:pStyle w:val="Heading3"/>
        <w:numPr>
          <w:ilvl w:val="0"/>
          <w:numId w:val="0"/>
        </w:numPr>
        <w:rPr>
          <w:ins w:id="666" w:author="Cole, George" w:date="2016-03-08T11:46:00Z"/>
          <w:noProof w:val="0"/>
        </w:rPr>
      </w:pPr>
      <w:ins w:id="667" w:author="Cole, George" w:date="2016-03-08T11:46:00Z">
        <w:r>
          <w:rPr>
            <w:noProof w:val="0"/>
          </w:rPr>
          <w:t>3.Y4</w:t>
        </w:r>
        <w:r w:rsidRPr="003651D9">
          <w:rPr>
            <w:noProof w:val="0"/>
          </w:rPr>
          <w:t>.4 Interaction Diagram</w:t>
        </w:r>
      </w:ins>
    </w:p>
    <w:p w14:paraId="7AC416B8" w14:textId="77777777" w:rsidR="00C946C5" w:rsidRPr="003651D9" w:rsidRDefault="00C946C5" w:rsidP="00C946C5">
      <w:pPr>
        <w:pStyle w:val="AuthorInstructions"/>
        <w:rPr>
          <w:ins w:id="668" w:author="Cole, George" w:date="2016-03-08T11:46:00Z"/>
        </w:rPr>
      </w:pPr>
      <w:ins w:id="669" w:author="Cole, George" w:date="2016-03-08T11:46:00Z">
        <w:r w:rsidRPr="003651D9">
          <w:t>&lt;The interaction diagram shows the detailed standards-based message exchange that makes up the IHE transaction.&gt;</w:t>
        </w:r>
      </w:ins>
    </w:p>
    <w:p w14:paraId="4FA8964A" w14:textId="77777777" w:rsidR="00C946C5" w:rsidRPr="003651D9" w:rsidRDefault="00C946C5" w:rsidP="00C946C5">
      <w:pPr>
        <w:pStyle w:val="BodyText"/>
        <w:rPr>
          <w:ins w:id="670" w:author="Cole, George" w:date="2016-03-08T11:46:00Z"/>
        </w:rPr>
      </w:pPr>
      <w:ins w:id="671" w:author="Cole, George" w:date="2016-03-08T11:46:00Z">
        <w:r w:rsidRPr="003651D9">
          <w:rPr>
            <w:noProof/>
          </w:rPr>
          <mc:AlternateContent>
            <mc:Choice Requires="wpc">
              <w:drawing>
                <wp:inline distT="0" distB="0" distL="0" distR="0" wp14:anchorId="667FA07D" wp14:editId="493CDA57">
                  <wp:extent cx="5943600" cy="2400300"/>
                  <wp:effectExtent l="0" t="0" r="0" b="1905"/>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FAADEF" w14:textId="77777777" w:rsidR="00C946C5" w:rsidRPr="007C1AAC" w:rsidRDefault="00C946C5" w:rsidP="00C946C5">
                                <w:pPr>
                                  <w:jc w:val="center"/>
                                  <w:rPr>
                                    <w:sz w:val="22"/>
                                    <w:szCs w:val="22"/>
                                  </w:rPr>
                                </w:pPr>
                                <w:r w:rsidRPr="007C1AAC">
                                  <w:rPr>
                                    <w:sz w:val="22"/>
                                    <w:szCs w:val="22"/>
                                  </w:rPr>
                                  <w:t>A</w:t>
                                </w:r>
                                <w:r>
                                  <w:rPr>
                                    <w:sz w:val="22"/>
                                    <w:szCs w:val="22"/>
                                  </w:rPr>
                                  <w:t>ctor A</w:t>
                                </w:r>
                              </w:p>
                              <w:p w14:paraId="08EF6DDD" w14:textId="77777777" w:rsidR="00C946C5" w:rsidRDefault="00C946C5" w:rsidP="00C946C5"/>
                              <w:p w14:paraId="64567F0F" w14:textId="77777777" w:rsidR="00C946C5" w:rsidRPr="007C1AAC" w:rsidRDefault="00C946C5" w:rsidP="00C946C5">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47"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8"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A336B5" w14:textId="77777777" w:rsidR="00C946C5" w:rsidRPr="007C1AAC" w:rsidRDefault="00C946C5" w:rsidP="00C946C5">
                                <w:pPr>
                                  <w:rPr>
                                    <w:sz w:val="22"/>
                                    <w:szCs w:val="22"/>
                                  </w:rPr>
                                </w:pPr>
                                <w:r>
                                  <w:rPr>
                                    <w:sz w:val="22"/>
                                    <w:szCs w:val="22"/>
                                  </w:rPr>
                                  <w:t xml:space="preserve">Message </w:t>
                                </w:r>
                                <w:r w:rsidRPr="007C1AAC">
                                  <w:rPr>
                                    <w:sz w:val="22"/>
                                    <w:szCs w:val="22"/>
                                  </w:rPr>
                                  <w:t>1</w:t>
                                </w:r>
                              </w:p>
                              <w:p w14:paraId="0E767A00" w14:textId="77777777" w:rsidR="00C946C5" w:rsidRDefault="00C946C5" w:rsidP="00C946C5"/>
                              <w:p w14:paraId="723306F9" w14:textId="77777777" w:rsidR="00C946C5" w:rsidRPr="007C1AAC" w:rsidRDefault="00C946C5" w:rsidP="00C946C5">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49"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0"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7531A0" w14:textId="77777777" w:rsidR="00C946C5" w:rsidRPr="007C1AAC" w:rsidRDefault="00C946C5" w:rsidP="00C946C5">
                                <w:pPr>
                                  <w:jc w:val="center"/>
                                  <w:rPr>
                                    <w:sz w:val="22"/>
                                    <w:szCs w:val="22"/>
                                  </w:rPr>
                                </w:pPr>
                                <w:r w:rsidRPr="007C1AAC">
                                  <w:rPr>
                                    <w:sz w:val="22"/>
                                    <w:szCs w:val="22"/>
                                  </w:rPr>
                                  <w:t>A</w:t>
                                </w:r>
                                <w:r>
                                  <w:rPr>
                                    <w:sz w:val="22"/>
                                    <w:szCs w:val="22"/>
                                  </w:rPr>
                                  <w:t>ctor D</w:t>
                                </w:r>
                              </w:p>
                              <w:p w14:paraId="6AFDAAC7" w14:textId="77777777" w:rsidR="00C946C5" w:rsidRDefault="00C946C5" w:rsidP="00C946C5"/>
                              <w:p w14:paraId="208D8476" w14:textId="77777777" w:rsidR="00C946C5" w:rsidRPr="007C1AAC" w:rsidRDefault="00C946C5" w:rsidP="00C946C5">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54" name="Line 168"/>
                          <wps:cNvCnPr>
                            <a:cxnSpLocks noChangeShapeType="1"/>
                          </wps:cNvCnPr>
                          <wps:spPr bwMode="auto">
                            <a:xfrm flipH="1">
                              <a:off x="1989455" y="1609725"/>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Text Box 169"/>
                          <wps:cNvSpPr txBox="1">
                            <a:spLocks noChangeArrowheads="1"/>
                          </wps:cNvSpPr>
                          <wps:spPr bwMode="auto">
                            <a:xfrm>
                              <a:off x="2408555" y="1338580"/>
                              <a:ext cx="126936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8742DD" w14:textId="77777777" w:rsidR="00C946C5" w:rsidRPr="007C1AAC" w:rsidRDefault="00C946C5" w:rsidP="00C946C5">
                                <w:pPr>
                                  <w:rPr>
                                    <w:sz w:val="22"/>
                                    <w:szCs w:val="22"/>
                                  </w:rPr>
                                </w:pPr>
                                <w:r>
                                  <w:rPr>
                                    <w:sz w:val="22"/>
                                    <w:szCs w:val="22"/>
                                  </w:rPr>
                                  <w:t xml:space="preserve">Message </w:t>
                                </w:r>
                                <w:r w:rsidRPr="007C1AAC">
                                  <w:rPr>
                                    <w:sz w:val="22"/>
                                    <w:szCs w:val="22"/>
                                  </w:rPr>
                                  <w:t>2</w:t>
                                </w:r>
                              </w:p>
                              <w:p w14:paraId="1A1CB895" w14:textId="77777777" w:rsidR="00C946C5" w:rsidRDefault="00C946C5" w:rsidP="00C946C5"/>
                              <w:p w14:paraId="5AE1EA9F" w14:textId="77777777" w:rsidR="00C946C5" w:rsidRPr="007C1AAC" w:rsidRDefault="00C946C5" w:rsidP="00C946C5">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w14:anchorId="667FA07D" id="Canvas 57" o:spid="_x0000_s1155"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">
                  <v:shape id="_x0000_s1156" type="#_x0000_t75" style="position:absolute;width:59436;height:24003;visibility:visible;mso-wrap-style:square">
                    <v:fill o:detectmouseclick="t"/>
                    <v:path o:connecttype="none"/>
                  </v:shape>
                  <v:shape id="Text Box 160" o:spid="_x0000_s1157"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pj8MA&#10;AADbAAAADwAAAGRycy9kb3ducmV2LnhtbESP3WrCQBSE74W+w3IKvRHdWNKo0U2wQktu/XmAY/aY&#10;BLNnQ3Zr4tu7hUIvh5n5htnmo2nFnXrXWFawmEcgiEurG64UnE9fsxUI55E1tpZJwYMc5NnLZIup&#10;tgMf6H70lQgQdikqqL3vUildWZNBN7cdcfCutjfog+wrqXscAty08j2KEmmw4bBQY0f7msrb8cco&#10;uBbD9GM9XL79eXmIk09slh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fpj8MAAADbAAAADwAAAAAAAAAAAAAAAACYAgAAZHJzL2Rv&#10;d25yZXYueG1sUEsFBgAAAAAEAAQA9QAAAIgDAAAAAA==&#10;" stroked="f">
                    <v:textbox>
                      <w:txbxContent>
                        <w:p w14:paraId="01FAADEF" w14:textId="77777777" w:rsidR="00C946C5" w:rsidRPr="007C1AAC" w:rsidRDefault="00C946C5" w:rsidP="00C946C5">
                          <w:pPr>
                            <w:jc w:val="center"/>
                            <w:rPr>
                              <w:sz w:val="22"/>
                              <w:szCs w:val="22"/>
                            </w:rPr>
                          </w:pPr>
                          <w:r w:rsidRPr="007C1AAC">
                            <w:rPr>
                              <w:sz w:val="22"/>
                              <w:szCs w:val="22"/>
                            </w:rPr>
                            <w:t>A</w:t>
                          </w:r>
                          <w:r>
                            <w:rPr>
                              <w:sz w:val="22"/>
                              <w:szCs w:val="22"/>
                            </w:rPr>
                            <w:t>ctor A</w:t>
                          </w:r>
                        </w:p>
                        <w:p w14:paraId="08EF6DDD" w14:textId="77777777" w:rsidR="00C946C5" w:rsidRDefault="00C946C5" w:rsidP="00C946C5"/>
                        <w:p w14:paraId="64567F0F" w14:textId="77777777" w:rsidR="00C946C5" w:rsidRPr="007C1AAC" w:rsidRDefault="00C946C5" w:rsidP="00C946C5">
                          <w:pPr>
                            <w:jc w:val="center"/>
                            <w:rPr>
                              <w:sz w:val="22"/>
                              <w:szCs w:val="22"/>
                            </w:rPr>
                          </w:pPr>
                          <w:r w:rsidRPr="007C1AAC">
                            <w:rPr>
                              <w:sz w:val="22"/>
                              <w:szCs w:val="22"/>
                            </w:rPr>
                            <w:t>A</w:t>
                          </w:r>
                          <w:r>
                            <w:rPr>
                              <w:sz w:val="22"/>
                              <w:szCs w:val="22"/>
                            </w:rPr>
                            <w:t>ctor A</w:t>
                          </w:r>
                        </w:p>
                      </w:txbxContent>
                    </v:textbox>
                  </v:shape>
                  <v:line id="Line 161" o:spid="_x0000_s1158"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UzsMQAAADbAAAADwAAAGRycy9kb3ducmV2LnhtbESPS2sCMRSF90L/Q7iF7mqmpagdJ0op&#10;CC584FhcXyZ3HnVyMybpOP33jVBweTiPj5MtB9OKnpxvLCt4GScgiAurG64UfB1XzzMQPiBrbC2T&#10;gl/ysFw8jDJMtb3ygfo8VCKOsE9RQR1Cl0rpi5oM+rHtiKNXWmcwROkqqR1e47hp5WuSTKTBhiOh&#10;xo4+ayrO+Y+J3KLauMvp+zysy+1mdeH+fXfcK/X0OHzMQQQawj38315rBW9TuH2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xTOwxAAAANsAAAAPAAAAAAAAAAAA&#10;AAAAAKECAABkcnMvZG93bnJldi54bWxQSwUGAAAAAAQABAD5AAAAkgMAAAAA&#10;">
                    <v:stroke dashstyle="dash"/>
                  </v:line>
                  <v:shape id="Text Box 162" o:spid="_x0000_s1159"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rMAA&#10;AADbAAAADwAAAGRycy9kb3ducmV2LnhtbERPTYvCMBC9L/gfwgje1tRF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BrMAAAADbAAAADwAAAAAAAAAAAAAAAACYAgAAZHJzL2Rvd25y&#10;ZXYueG1sUEsFBgAAAAAEAAQA9QAAAIUDAAAAAA==&#10;" filled="f" stroked="f">
                    <v:textbox inset="0,0,0,0">
                      <w:txbxContent>
                        <w:p w14:paraId="16A336B5" w14:textId="77777777" w:rsidR="00C946C5" w:rsidRPr="007C1AAC" w:rsidRDefault="00C946C5" w:rsidP="00C946C5">
                          <w:pPr>
                            <w:rPr>
                              <w:sz w:val="22"/>
                              <w:szCs w:val="22"/>
                            </w:rPr>
                          </w:pPr>
                          <w:r>
                            <w:rPr>
                              <w:sz w:val="22"/>
                              <w:szCs w:val="22"/>
                            </w:rPr>
                            <w:t xml:space="preserve">Message </w:t>
                          </w:r>
                          <w:r w:rsidRPr="007C1AAC">
                            <w:rPr>
                              <w:sz w:val="22"/>
                              <w:szCs w:val="22"/>
                            </w:rPr>
                            <w:t>1</w:t>
                          </w:r>
                        </w:p>
                        <w:p w14:paraId="0E767A00" w14:textId="77777777" w:rsidR="00C946C5" w:rsidRDefault="00C946C5" w:rsidP="00C946C5"/>
                        <w:p w14:paraId="723306F9" w14:textId="77777777" w:rsidR="00C946C5" w:rsidRPr="007C1AAC" w:rsidRDefault="00C946C5" w:rsidP="00C946C5">
                          <w:pPr>
                            <w:rPr>
                              <w:sz w:val="22"/>
                              <w:szCs w:val="22"/>
                            </w:rPr>
                          </w:pPr>
                          <w:r>
                            <w:rPr>
                              <w:sz w:val="22"/>
                              <w:szCs w:val="22"/>
                            </w:rPr>
                            <w:t xml:space="preserve">Message </w:t>
                          </w:r>
                          <w:r w:rsidRPr="007C1AAC">
                            <w:rPr>
                              <w:sz w:val="22"/>
                              <w:szCs w:val="22"/>
                            </w:rPr>
                            <w:t>1</w:t>
                          </w:r>
                        </w:p>
                      </w:txbxContent>
                    </v:textbox>
                  </v:shape>
                  <v:line id="Line 163" o:spid="_x0000_s1160"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YCWcIAAADbAAAADwAAAGRycy9kb3ducmV2LnhtbESPS4vCMBSF98L8h3AH3Gk6IqIdo8iA&#10;4MJRfDDrS3Ntq81NTWLt/HsjCC4P5/FxpvPWVKIh50vLCr76CQjizOqScwXHw7I3BuEDssbKMin4&#10;Jw/z2Udniqm2d95Rsw+5iCPsU1RQhFCnUvqsIIO+b2vi6J2sMxiidLnUDu9x3FRykCQjabDkSCiw&#10;pp+Cssv+ZiI3y9fu+ne+tKvT73p55WayOWyV6n62i28QgdrwDr/aK61gOIHnl/gD5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RYCWcIAAADbAAAADwAAAAAAAAAAAAAA&#10;AAChAgAAZHJzL2Rvd25yZXYueG1sUEsFBgAAAAAEAAQA+QAAAJADAAAAAA==&#10;">
                    <v:stroke dashstyle="dash"/>
                  </v:line>
                  <v:rect id="Rectangle 164" o:spid="_x0000_s1161"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rect id="Rectangle 165" o:spid="_x0000_s1162"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line id="Line 166" o:spid="_x0000_s1163"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2KEMQAAADbAAAADwAAAGRycy9kb3ducmV2LnhtbESPT2sCMRTE74V+h/AK3mpWw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TYoQxAAAANsAAAAPAAAAAAAAAAAA&#10;AAAAAKECAABkcnMvZG93bnJldi54bWxQSwUGAAAAAAQABAD5AAAAkgMAAAAA&#10;">
                    <v:stroke endarrow="block"/>
                  </v:line>
                  <v:shape id="Text Box 167" o:spid="_x0000_s1164"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ncysMA&#10;AADbAAAADwAAAGRycy9kb3ducmV2LnhtbESP3WrCQBSE7wu+w3IEb4purI22qatUocXbqA9wzB6T&#10;0OzZkF3z8/ZdQfBymJlvmPW2N5VoqXGlZQXzWQSCOLO65FzB+fQz/QDhPLLGyjIpGMjBdjN6WWOi&#10;bccptUefiwBhl6CCwvs6kdJlBRl0M1sTB+9qG4M+yCaXusEuwE0l36JoKQ2WHBYKrGlfUPZ3vBkF&#10;10P3Gn92l19/XqXvyx2Wq4sdlJqM++8vEJ56/ww/2getIF7A/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ncysMAAADbAAAADwAAAAAAAAAAAAAAAACYAgAAZHJzL2Rv&#10;d25yZXYueG1sUEsFBgAAAAAEAAQA9QAAAIgDAAAAAA==&#10;" stroked="f">
                    <v:textbox>
                      <w:txbxContent>
                        <w:p w14:paraId="407531A0" w14:textId="77777777" w:rsidR="00C946C5" w:rsidRPr="007C1AAC" w:rsidRDefault="00C946C5" w:rsidP="00C946C5">
                          <w:pPr>
                            <w:jc w:val="center"/>
                            <w:rPr>
                              <w:sz w:val="22"/>
                              <w:szCs w:val="22"/>
                            </w:rPr>
                          </w:pPr>
                          <w:r w:rsidRPr="007C1AAC">
                            <w:rPr>
                              <w:sz w:val="22"/>
                              <w:szCs w:val="22"/>
                            </w:rPr>
                            <w:t>A</w:t>
                          </w:r>
                          <w:r>
                            <w:rPr>
                              <w:sz w:val="22"/>
                              <w:szCs w:val="22"/>
                            </w:rPr>
                            <w:t>ctor D</w:t>
                          </w:r>
                        </w:p>
                        <w:p w14:paraId="6AFDAAC7" w14:textId="77777777" w:rsidR="00C946C5" w:rsidRDefault="00C946C5" w:rsidP="00C946C5"/>
                        <w:p w14:paraId="208D8476" w14:textId="77777777" w:rsidR="00C946C5" w:rsidRPr="007C1AAC" w:rsidRDefault="00C946C5" w:rsidP="00C946C5">
                          <w:pPr>
                            <w:jc w:val="center"/>
                            <w:rPr>
                              <w:sz w:val="22"/>
                              <w:szCs w:val="22"/>
                            </w:rPr>
                          </w:pPr>
                          <w:r w:rsidRPr="007C1AAC">
                            <w:rPr>
                              <w:sz w:val="22"/>
                              <w:szCs w:val="22"/>
                            </w:rPr>
                            <w:t>A</w:t>
                          </w:r>
                          <w:r>
                            <w:rPr>
                              <w:sz w:val="22"/>
                              <w:szCs w:val="22"/>
                            </w:rPr>
                            <w:t>ctor D</w:t>
                          </w:r>
                        </w:p>
                      </w:txbxContent>
                    </v:textbox>
                  </v:shape>
                  <v:line id="Line 168" o:spid="_x0000_s1165" style="position:absolute;flip:x;visibility:visible;mso-wrap-style:square" from="19894,16097" to="39973,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43scUAAADbAAAADwAAAGRycy9kb3ducmV2LnhtbESPT2vCQBDF74LfYRnBS6gbqy01uor9&#10;Iwilh9oeehyyYxLMzobsqOm3dwXB4+PN+715i1XnanWiNlSeDYxHKSji3NuKCwO/P5uHF1BBkC3W&#10;nsnAPwVYLfu9BWbWn/mbTjspVIRwyNBAKdJkWoe8JIdh5Bvi6O1961CibAttWzxHuKv1Y5o+a4cV&#10;x4YSG3orKT/sji6+sfni98kkeXU6SWb08SefqRZjhoNuPQcl1Mn9+JbeWgNPU7huiQDQy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k43scUAAADbAAAADwAAAAAAAAAA&#10;AAAAAAChAgAAZHJzL2Rvd25yZXYueG1sUEsFBgAAAAAEAAQA+QAAAJMDAAAAAA==&#10;">
                    <v:stroke endarrow="block"/>
                  </v:line>
                  <v:shape id="Text Box 169" o:spid="_x0000_s1166" type="#_x0000_t202" style="position:absolute;left:24085;top:13385;width:12694;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S478UA&#10;AADbAAAADwAAAGRycy9kb3ducmV2LnhtbESPQWvCQBSE7wX/w/KE3pqNBaV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JLjvxQAAANsAAAAPAAAAAAAAAAAAAAAAAJgCAABkcnMv&#10;ZG93bnJldi54bWxQSwUGAAAAAAQABAD1AAAAigMAAAAA&#10;" filled="f" stroked="f">
                    <v:textbox inset="0,0,0,0">
                      <w:txbxContent>
                        <w:p w14:paraId="028742DD" w14:textId="77777777" w:rsidR="00C946C5" w:rsidRPr="007C1AAC" w:rsidRDefault="00C946C5" w:rsidP="00C946C5">
                          <w:pPr>
                            <w:rPr>
                              <w:sz w:val="22"/>
                              <w:szCs w:val="22"/>
                            </w:rPr>
                          </w:pPr>
                          <w:r>
                            <w:rPr>
                              <w:sz w:val="22"/>
                              <w:szCs w:val="22"/>
                            </w:rPr>
                            <w:t xml:space="preserve">Message </w:t>
                          </w:r>
                          <w:r w:rsidRPr="007C1AAC">
                            <w:rPr>
                              <w:sz w:val="22"/>
                              <w:szCs w:val="22"/>
                            </w:rPr>
                            <w:t>2</w:t>
                          </w:r>
                        </w:p>
                        <w:p w14:paraId="1A1CB895" w14:textId="77777777" w:rsidR="00C946C5" w:rsidRDefault="00C946C5" w:rsidP="00C946C5"/>
                        <w:p w14:paraId="5AE1EA9F" w14:textId="77777777" w:rsidR="00C946C5" w:rsidRPr="007C1AAC" w:rsidRDefault="00C946C5" w:rsidP="00C946C5">
                          <w:pPr>
                            <w:rPr>
                              <w:sz w:val="22"/>
                              <w:szCs w:val="22"/>
                            </w:rPr>
                          </w:pPr>
                          <w:r>
                            <w:rPr>
                              <w:sz w:val="22"/>
                              <w:szCs w:val="22"/>
                            </w:rPr>
                            <w:t xml:space="preserve">Message </w:t>
                          </w:r>
                          <w:r w:rsidRPr="007C1AAC">
                            <w:rPr>
                              <w:sz w:val="22"/>
                              <w:szCs w:val="22"/>
                            </w:rPr>
                            <w:t>2</w:t>
                          </w:r>
                        </w:p>
                      </w:txbxContent>
                    </v:textbox>
                  </v:shape>
                  <w10:anchorlock/>
                </v:group>
              </w:pict>
            </mc:Fallback>
          </mc:AlternateContent>
        </w:r>
      </w:ins>
    </w:p>
    <w:p w14:paraId="119A820E" w14:textId="18D7A5F2" w:rsidR="00C946C5" w:rsidRPr="003651D9" w:rsidRDefault="00C946C5" w:rsidP="00C946C5">
      <w:pPr>
        <w:pStyle w:val="Heading4"/>
        <w:numPr>
          <w:ilvl w:val="0"/>
          <w:numId w:val="0"/>
        </w:numPr>
        <w:rPr>
          <w:ins w:id="672" w:author="Cole, George" w:date="2016-03-08T11:46:00Z"/>
          <w:noProof w:val="0"/>
        </w:rPr>
      </w:pPr>
      <w:ins w:id="673" w:author="Cole, George" w:date="2016-03-08T11:46:00Z">
        <w:r>
          <w:rPr>
            <w:noProof w:val="0"/>
          </w:rPr>
          <w:t>3.Y4</w:t>
        </w:r>
        <w:r w:rsidRPr="003651D9">
          <w:rPr>
            <w:noProof w:val="0"/>
          </w:rPr>
          <w:t>.4.1 &lt;Message 1 Name&gt;</w:t>
        </w:r>
      </w:ins>
    </w:p>
    <w:p w14:paraId="6F7C1F83" w14:textId="77777777" w:rsidR="00C946C5" w:rsidRPr="003651D9" w:rsidRDefault="00C946C5" w:rsidP="00C946C5">
      <w:pPr>
        <w:pStyle w:val="AuthorInstructions"/>
        <w:rPr>
          <w:ins w:id="674" w:author="Cole, George" w:date="2016-03-08T11:46:00Z"/>
        </w:rPr>
      </w:pPr>
      <w:ins w:id="675" w:author="Cole, George" w:date="2016-03-08T11:46:00Z">
        <w:r w:rsidRPr="003651D9">
          <w:t>&lt;One or two sentence summary of what Message 1 accomplishes typically relating the message to the relevant standard. Avoid shall language in this upper level section. Do not duplicate the triggers, encoding, semantics, standards used, or expected actions. Those belong in the following sections.&gt;</w:t>
        </w:r>
      </w:ins>
    </w:p>
    <w:p w14:paraId="07D1C8EC" w14:textId="77777777" w:rsidR="00C946C5" w:rsidRPr="003651D9" w:rsidRDefault="00C946C5" w:rsidP="00C946C5">
      <w:pPr>
        <w:pStyle w:val="AuthorInstructions"/>
        <w:rPr>
          <w:ins w:id="676" w:author="Cole, George" w:date="2016-03-08T11:46:00Z"/>
        </w:rPr>
      </w:pPr>
      <w:ins w:id="677" w:author="Cole, George" w:date="2016-03-08T11:46:00Z">
        <w:r w:rsidRPr="003651D9">
          <w:t>&lt;Explicitly state if the multiplicity of an actor may be greater than one; i.e., if an actor (whether it is a client or server) can expect this message from a single source or multiple sources.&gt;</w:t>
        </w:r>
      </w:ins>
    </w:p>
    <w:p w14:paraId="1615C19B" w14:textId="1A257070" w:rsidR="00C946C5" w:rsidRPr="003651D9" w:rsidRDefault="00C946C5" w:rsidP="00C946C5">
      <w:pPr>
        <w:pStyle w:val="Heading5"/>
        <w:numPr>
          <w:ilvl w:val="0"/>
          <w:numId w:val="0"/>
        </w:numPr>
        <w:rPr>
          <w:ins w:id="678" w:author="Cole, George" w:date="2016-03-08T11:46:00Z"/>
          <w:noProof w:val="0"/>
        </w:rPr>
      </w:pPr>
      <w:ins w:id="679" w:author="Cole, George" w:date="2016-03-08T11:46:00Z">
        <w:r>
          <w:rPr>
            <w:noProof w:val="0"/>
          </w:rPr>
          <w:t>3.Y4</w:t>
        </w:r>
        <w:r w:rsidRPr="003651D9">
          <w:rPr>
            <w:noProof w:val="0"/>
          </w:rPr>
          <w:t>.4.1.1 Trigger Events</w:t>
        </w:r>
      </w:ins>
    </w:p>
    <w:p w14:paraId="5BB10FCE" w14:textId="77777777" w:rsidR="00C946C5" w:rsidRPr="003651D9" w:rsidRDefault="00C946C5" w:rsidP="00C946C5">
      <w:pPr>
        <w:pStyle w:val="AuthorInstructions"/>
        <w:rPr>
          <w:ins w:id="680" w:author="Cole, George" w:date="2016-03-08T11:46:00Z"/>
        </w:rPr>
      </w:pPr>
      <w:ins w:id="681" w:author="Cole, George" w:date="2016-03-08T11:46:00Z">
        <w:r w:rsidRPr="003651D9">
          <w:t>&lt;Description of the real world events that cause the sender (Actor A) to send Message 1 (e.g., an operator or an automated function determines that a new workitem is needed).&gt;</w:t>
        </w:r>
      </w:ins>
    </w:p>
    <w:p w14:paraId="32B82A07" w14:textId="73698AC7" w:rsidR="00C946C5" w:rsidRPr="003651D9" w:rsidRDefault="00C946C5" w:rsidP="00C946C5">
      <w:pPr>
        <w:pStyle w:val="Heading5"/>
        <w:numPr>
          <w:ilvl w:val="0"/>
          <w:numId w:val="0"/>
        </w:numPr>
        <w:rPr>
          <w:ins w:id="682" w:author="Cole, George" w:date="2016-03-08T11:46:00Z"/>
          <w:noProof w:val="0"/>
        </w:rPr>
      </w:pPr>
      <w:ins w:id="683" w:author="Cole, George" w:date="2016-03-08T11:46:00Z">
        <w:r>
          <w:rPr>
            <w:noProof w:val="0"/>
          </w:rPr>
          <w:lastRenderedPageBreak/>
          <w:t>3.Y4</w:t>
        </w:r>
        <w:r w:rsidRPr="003651D9">
          <w:rPr>
            <w:noProof w:val="0"/>
          </w:rPr>
          <w:t>.4.1.2 Message Semantics</w:t>
        </w:r>
      </w:ins>
    </w:p>
    <w:p w14:paraId="5E31205D" w14:textId="77777777" w:rsidR="00C946C5" w:rsidRPr="003651D9" w:rsidRDefault="00C946C5" w:rsidP="00C946C5">
      <w:pPr>
        <w:pStyle w:val="AuthorInstructions"/>
        <w:rPr>
          <w:ins w:id="684" w:author="Cole, George" w:date="2016-03-08T11:46:00Z"/>
        </w:rPr>
      </w:pPr>
      <w:ins w:id="685" w:author="Cole, George" w:date="2016-03-08T11:46:00Z">
        <w:r w:rsidRPr="003651D9">
          <w:t>&lt;Detailed description of the meaning, structure and contents of the message, including any IHE specific clarifications of the message format, attributes, etc.&gt;</w:t>
        </w:r>
      </w:ins>
    </w:p>
    <w:p w14:paraId="1DB3771D" w14:textId="77777777" w:rsidR="00C946C5" w:rsidRPr="003651D9" w:rsidRDefault="00C946C5" w:rsidP="00C946C5">
      <w:pPr>
        <w:pStyle w:val="AuthorInstructions"/>
        <w:rPr>
          <w:ins w:id="686" w:author="Cole, George" w:date="2016-03-08T11:46:00Z"/>
        </w:rPr>
      </w:pPr>
      <w:ins w:id="687" w:author="Cole, George" w:date="2016-03-08T11:46:00Z">
        <w:r w:rsidRPr="003651D9">
          <w:t>&lt;Start by describing the standard underlying the message and how the participating actors are mapped (e.g., “This message is a DICOM C-FIND Request. Actor A is the SCU. Actor D is the SCP.”).&gt;</w:t>
        </w:r>
      </w:ins>
    </w:p>
    <w:p w14:paraId="08ED5986" w14:textId="77777777" w:rsidR="00C946C5" w:rsidRPr="003651D9" w:rsidRDefault="00C946C5" w:rsidP="00C946C5">
      <w:pPr>
        <w:pStyle w:val="AuthorInstructions"/>
        <w:rPr>
          <w:ins w:id="688" w:author="Cole, George" w:date="2016-03-08T11:46:00Z"/>
        </w:rPr>
      </w:pPr>
      <w:ins w:id="689" w:author="Cole, George" w:date="2016-03-08T11:46:00Z">
        <w:r w:rsidRPr="003651D9">
          <w:t>&lt;Continue profiling the message by providing guidance or constraints on how the message parameters are populated, how the payload is encoded, how the message is structured and what the contents mean. These message semantics should both help the sender to construct the message and the receiver to interpret the message.&gt;</w:t>
        </w:r>
      </w:ins>
    </w:p>
    <w:p w14:paraId="14900FD2" w14:textId="22C550BA" w:rsidR="00C946C5" w:rsidRPr="003651D9" w:rsidRDefault="00C946C5" w:rsidP="00C946C5">
      <w:pPr>
        <w:pStyle w:val="Heading5"/>
        <w:numPr>
          <w:ilvl w:val="0"/>
          <w:numId w:val="0"/>
        </w:numPr>
        <w:rPr>
          <w:ins w:id="690" w:author="Cole, George" w:date="2016-03-08T11:46:00Z"/>
          <w:noProof w:val="0"/>
        </w:rPr>
      </w:pPr>
      <w:ins w:id="691" w:author="Cole, George" w:date="2016-03-08T11:47:00Z">
        <w:r>
          <w:rPr>
            <w:noProof w:val="0"/>
          </w:rPr>
          <w:t>3.Y4</w:t>
        </w:r>
      </w:ins>
      <w:ins w:id="692" w:author="Cole, George" w:date="2016-03-08T11:46:00Z">
        <w:r w:rsidRPr="003651D9">
          <w:rPr>
            <w:noProof w:val="0"/>
          </w:rPr>
          <w:t>.4.1.3 Expected Actions</w:t>
        </w:r>
      </w:ins>
    </w:p>
    <w:p w14:paraId="75BBB038" w14:textId="77777777" w:rsidR="00C946C5" w:rsidRPr="003651D9" w:rsidRDefault="00C946C5" w:rsidP="00C946C5">
      <w:pPr>
        <w:pStyle w:val="AuthorInstructions"/>
        <w:rPr>
          <w:ins w:id="693" w:author="Cole, George" w:date="2016-03-08T11:46:00Z"/>
        </w:rPr>
      </w:pPr>
      <w:ins w:id="694" w:author="Cole, George" w:date="2016-03-08T11:46:00Z">
        <w:r w:rsidRPr="003651D9">
          <w:t>&lt;Description of the actions expected to be taken as a result of sending or receiving this message.&gt;</w:t>
        </w:r>
      </w:ins>
    </w:p>
    <w:p w14:paraId="3C6458BE" w14:textId="77777777" w:rsidR="00C946C5" w:rsidRPr="003651D9" w:rsidRDefault="00C946C5" w:rsidP="00C946C5">
      <w:pPr>
        <w:pStyle w:val="AuthorInstructions"/>
        <w:rPr>
          <w:ins w:id="695" w:author="Cole, George" w:date="2016-03-08T11:46:00Z"/>
        </w:rPr>
      </w:pPr>
      <w:ins w:id="696" w:author="Cole, George" w:date="2016-03-08T11:46:00Z">
        <w:r w:rsidRPr="003651D9">
          <w:t>&lt;Describe what the receiver is expected/required to do upon receiving this message. &gt;</w:t>
        </w:r>
      </w:ins>
    </w:p>
    <w:p w14:paraId="70AD495C" w14:textId="77777777" w:rsidR="00C946C5" w:rsidRPr="003651D9" w:rsidRDefault="00C946C5" w:rsidP="00C946C5">
      <w:pPr>
        <w:pStyle w:val="AuthorInstructions"/>
        <w:rPr>
          <w:ins w:id="697" w:author="Cole, George" w:date="2016-03-08T11:46:00Z"/>
        </w:rPr>
      </w:pPr>
      <w:ins w:id="698" w:author="Cole, George" w:date="2016-03-08T11:46:00Z">
        <w:r w:rsidRPr="003651D9">
          <w:t>&lt;Avoid re-iterating the transaction sequencing specified in the Profile Process Flows as expected actions internal to the transaction. Doing so prevents this transaction being re-used in other contexts.&gt;</w:t>
        </w:r>
      </w:ins>
    </w:p>
    <w:p w14:paraId="42E4548B" w14:textId="77777777" w:rsidR="00C946C5" w:rsidRPr="003651D9" w:rsidRDefault="00C946C5" w:rsidP="00C946C5">
      <w:pPr>
        <w:pStyle w:val="AuthorInstructions"/>
        <w:rPr>
          <w:ins w:id="699" w:author="Cole, George" w:date="2016-03-08T11:46:00Z"/>
        </w:rPr>
      </w:pPr>
      <w:ins w:id="700" w:author="Cole, George" w:date="2016-03-08T11:46:00Z">
        <w:r w:rsidRPr="003651D9">
          <w:t>&lt;Explicitly define any expected action based on the multiplicity of an actor(s), if applicable.&gt;</w:t>
        </w:r>
      </w:ins>
    </w:p>
    <w:p w14:paraId="4C8C37BB" w14:textId="45C456EF" w:rsidR="00C946C5" w:rsidRPr="003651D9" w:rsidRDefault="00C946C5" w:rsidP="00C946C5">
      <w:pPr>
        <w:pStyle w:val="Heading4"/>
        <w:numPr>
          <w:ilvl w:val="0"/>
          <w:numId w:val="0"/>
        </w:numPr>
        <w:rPr>
          <w:ins w:id="701" w:author="Cole, George" w:date="2016-03-08T11:46:00Z"/>
          <w:noProof w:val="0"/>
        </w:rPr>
      </w:pPr>
      <w:ins w:id="702" w:author="Cole, George" w:date="2016-03-08T11:47:00Z">
        <w:r>
          <w:rPr>
            <w:noProof w:val="0"/>
          </w:rPr>
          <w:t>3.Y4</w:t>
        </w:r>
      </w:ins>
      <w:ins w:id="703" w:author="Cole, George" w:date="2016-03-08T11:46:00Z">
        <w:r w:rsidRPr="003651D9">
          <w:rPr>
            <w:noProof w:val="0"/>
          </w:rPr>
          <w:t>.4.2 &lt;Message 2 Name&gt;</w:t>
        </w:r>
      </w:ins>
    </w:p>
    <w:p w14:paraId="3A42D59A" w14:textId="77777777" w:rsidR="00C946C5" w:rsidRPr="003651D9" w:rsidRDefault="00C946C5" w:rsidP="00C946C5">
      <w:pPr>
        <w:pStyle w:val="AuthorInstructions"/>
        <w:rPr>
          <w:ins w:id="704" w:author="Cole, George" w:date="2016-03-08T11:46:00Z"/>
        </w:rPr>
      </w:pPr>
      <w:ins w:id="705" w:author="Cole, George" w:date="2016-03-08T11:46:00Z">
        <w:r w:rsidRPr="003651D9">
          <w:t>&lt;One or two sentence summary of what Message 2 accomplishes typically relating the message to the relevant standard. Avoid shall language in this upper level section. Do not duplicate the triggers, encoding, semantics, standards used, or expected actions. Those belong in the following sections.&gt;</w:t>
        </w:r>
      </w:ins>
    </w:p>
    <w:p w14:paraId="31095887" w14:textId="77777777" w:rsidR="00C946C5" w:rsidRPr="003651D9" w:rsidRDefault="00C946C5" w:rsidP="00C946C5">
      <w:pPr>
        <w:pStyle w:val="AuthorInstructions"/>
        <w:rPr>
          <w:ins w:id="706" w:author="Cole, George" w:date="2016-03-08T11:46:00Z"/>
        </w:rPr>
      </w:pPr>
      <w:ins w:id="707" w:author="Cole, George" w:date="2016-03-08T11:46:00Z">
        <w:r w:rsidRPr="003651D9">
          <w:t>&lt;Explicitly state if the multiplicity of an actor may be greater than one; i.e., if an actor (whether it is a client or server) can expect this message from a single source or multiple sources.&gt;</w:t>
        </w:r>
      </w:ins>
    </w:p>
    <w:p w14:paraId="4E95F5E1" w14:textId="77777777" w:rsidR="00C946C5" w:rsidRPr="003651D9" w:rsidRDefault="00C946C5" w:rsidP="00C946C5">
      <w:pPr>
        <w:pStyle w:val="AuthorInstructions"/>
        <w:rPr>
          <w:ins w:id="708" w:author="Cole, George" w:date="2016-03-08T11:46:00Z"/>
        </w:rPr>
      </w:pPr>
      <w:ins w:id="709" w:author="Cole, George" w:date="2016-03-08T11:46:00Z">
        <w:r w:rsidRPr="003651D9">
          <w:t>&lt;Repeat this section as necessary based on the number of messages in the interaction diagram.&gt;</w:t>
        </w:r>
      </w:ins>
    </w:p>
    <w:p w14:paraId="6A069379" w14:textId="0A48FFE7" w:rsidR="00C946C5" w:rsidRPr="003651D9" w:rsidRDefault="00C946C5" w:rsidP="00C946C5">
      <w:pPr>
        <w:pStyle w:val="Heading5"/>
        <w:numPr>
          <w:ilvl w:val="0"/>
          <w:numId w:val="0"/>
        </w:numPr>
        <w:rPr>
          <w:ins w:id="710" w:author="Cole, George" w:date="2016-03-08T11:46:00Z"/>
          <w:noProof w:val="0"/>
        </w:rPr>
      </w:pPr>
      <w:ins w:id="711" w:author="Cole, George" w:date="2016-03-08T11:47:00Z">
        <w:r>
          <w:rPr>
            <w:noProof w:val="0"/>
          </w:rPr>
          <w:t>3.Y4</w:t>
        </w:r>
      </w:ins>
      <w:ins w:id="712" w:author="Cole, George" w:date="2016-03-08T11:46:00Z">
        <w:r w:rsidRPr="003651D9">
          <w:rPr>
            <w:noProof w:val="0"/>
          </w:rPr>
          <w:t>.4.2.1 Trigger Events</w:t>
        </w:r>
      </w:ins>
    </w:p>
    <w:p w14:paraId="195487E3" w14:textId="77777777" w:rsidR="00C946C5" w:rsidRPr="003651D9" w:rsidRDefault="00C946C5" w:rsidP="00C946C5">
      <w:pPr>
        <w:pStyle w:val="AuthorInstructions"/>
        <w:rPr>
          <w:ins w:id="713" w:author="Cole, George" w:date="2016-03-08T11:46:00Z"/>
        </w:rPr>
      </w:pPr>
      <w:ins w:id="714" w:author="Cole, George" w:date="2016-03-08T11:46:00Z">
        <w:r w:rsidRPr="003651D9">
          <w:t>&lt;Description of the real world events that cause the sender (Actor A) to send Message 1(e.g., an operator or an automated function determines that a new workitem is needed).&gt;</w:t>
        </w:r>
      </w:ins>
    </w:p>
    <w:p w14:paraId="5AEDDDC3" w14:textId="468B9B14" w:rsidR="00C946C5" w:rsidRPr="003651D9" w:rsidRDefault="00C946C5" w:rsidP="00C946C5">
      <w:pPr>
        <w:pStyle w:val="Heading5"/>
        <w:numPr>
          <w:ilvl w:val="0"/>
          <w:numId w:val="0"/>
        </w:numPr>
        <w:rPr>
          <w:ins w:id="715" w:author="Cole, George" w:date="2016-03-08T11:46:00Z"/>
          <w:noProof w:val="0"/>
        </w:rPr>
      </w:pPr>
      <w:ins w:id="716" w:author="Cole, George" w:date="2016-03-08T11:47:00Z">
        <w:r>
          <w:rPr>
            <w:noProof w:val="0"/>
          </w:rPr>
          <w:t>3.Y4</w:t>
        </w:r>
      </w:ins>
      <w:ins w:id="717" w:author="Cole, George" w:date="2016-03-08T11:46:00Z">
        <w:r w:rsidRPr="003651D9">
          <w:rPr>
            <w:noProof w:val="0"/>
          </w:rPr>
          <w:t>.4.2.2 Message Semantics</w:t>
        </w:r>
      </w:ins>
    </w:p>
    <w:p w14:paraId="72617AEC" w14:textId="77777777" w:rsidR="00C946C5" w:rsidRPr="003651D9" w:rsidRDefault="00C946C5" w:rsidP="00C946C5">
      <w:pPr>
        <w:pStyle w:val="AuthorInstructions"/>
        <w:rPr>
          <w:ins w:id="718" w:author="Cole, George" w:date="2016-03-08T11:46:00Z"/>
        </w:rPr>
      </w:pPr>
      <w:ins w:id="719" w:author="Cole, George" w:date="2016-03-08T11:46:00Z">
        <w:r w:rsidRPr="003651D9">
          <w:t>&lt;Detailed description of the meaning, structure and contents of the message, including any IHE specific clarifications of the message format, attributes, etc.&gt;</w:t>
        </w:r>
      </w:ins>
    </w:p>
    <w:p w14:paraId="20B59DF5" w14:textId="77777777" w:rsidR="00C946C5" w:rsidRPr="003651D9" w:rsidRDefault="00C946C5" w:rsidP="00C946C5">
      <w:pPr>
        <w:pStyle w:val="AuthorInstructions"/>
        <w:rPr>
          <w:ins w:id="720" w:author="Cole, George" w:date="2016-03-08T11:46:00Z"/>
        </w:rPr>
      </w:pPr>
      <w:ins w:id="721" w:author="Cole, George" w:date="2016-03-08T11:46:00Z">
        <w:r w:rsidRPr="003651D9">
          <w:lastRenderedPageBreak/>
          <w:t>&lt;Start by describing the standard underlying the message and how the participating actors are mapped (e.g., “This message is a DICOM C-FIND Request. Actor A is the SCU. Actor D is the SCP.”).&gt;</w:t>
        </w:r>
      </w:ins>
    </w:p>
    <w:p w14:paraId="72797AF8" w14:textId="77777777" w:rsidR="00C946C5" w:rsidRPr="003651D9" w:rsidRDefault="00C946C5" w:rsidP="00C946C5">
      <w:pPr>
        <w:pStyle w:val="AuthorInstructions"/>
        <w:rPr>
          <w:ins w:id="722" w:author="Cole, George" w:date="2016-03-08T11:46:00Z"/>
        </w:rPr>
      </w:pPr>
      <w:ins w:id="723" w:author="Cole, George" w:date="2016-03-08T11:46:00Z">
        <w:r w:rsidRPr="003651D9">
          <w:t>&lt;Continue profiling the message by providing guidance or constraints on how the message parameters are populated, how the payload is encoded, how the message is structured and what the contents mean. These message semantics should both help the sender to construct the message and the receiver to interpret the message.&gt;</w:t>
        </w:r>
      </w:ins>
    </w:p>
    <w:p w14:paraId="396F7A6C" w14:textId="78B0AB89" w:rsidR="00C946C5" w:rsidRPr="003651D9" w:rsidRDefault="00C946C5" w:rsidP="00C946C5">
      <w:pPr>
        <w:pStyle w:val="Heading5"/>
        <w:numPr>
          <w:ilvl w:val="0"/>
          <w:numId w:val="0"/>
        </w:numPr>
        <w:rPr>
          <w:ins w:id="724" w:author="Cole, George" w:date="2016-03-08T11:46:00Z"/>
          <w:noProof w:val="0"/>
        </w:rPr>
      </w:pPr>
      <w:ins w:id="725" w:author="Cole, George" w:date="2016-03-08T11:47:00Z">
        <w:r>
          <w:rPr>
            <w:noProof w:val="0"/>
          </w:rPr>
          <w:t>3.Y4</w:t>
        </w:r>
      </w:ins>
      <w:ins w:id="726" w:author="Cole, George" w:date="2016-03-08T11:46:00Z">
        <w:r w:rsidRPr="003651D9">
          <w:rPr>
            <w:noProof w:val="0"/>
          </w:rPr>
          <w:t>.4.2.3 Expected Actions</w:t>
        </w:r>
      </w:ins>
    </w:p>
    <w:p w14:paraId="04B864AB" w14:textId="77777777" w:rsidR="00C946C5" w:rsidRPr="003651D9" w:rsidRDefault="00C946C5" w:rsidP="00C946C5">
      <w:pPr>
        <w:pStyle w:val="AuthorInstructions"/>
        <w:rPr>
          <w:ins w:id="727" w:author="Cole, George" w:date="2016-03-08T11:46:00Z"/>
        </w:rPr>
      </w:pPr>
      <w:ins w:id="728" w:author="Cole, George" w:date="2016-03-08T11:46:00Z">
        <w:r w:rsidRPr="003651D9">
          <w:t>&lt;Description of the actions expected to be taken as a result of sending or receiving this message.&gt;</w:t>
        </w:r>
      </w:ins>
    </w:p>
    <w:p w14:paraId="30FAA906" w14:textId="77777777" w:rsidR="00C946C5" w:rsidRPr="003651D9" w:rsidRDefault="00C946C5" w:rsidP="00C946C5">
      <w:pPr>
        <w:pStyle w:val="AuthorInstructions"/>
        <w:rPr>
          <w:ins w:id="729" w:author="Cole, George" w:date="2016-03-08T11:46:00Z"/>
        </w:rPr>
      </w:pPr>
      <w:ins w:id="730" w:author="Cole, George" w:date="2016-03-08T11:46:00Z">
        <w:r w:rsidRPr="003651D9">
          <w:t>&lt;Describe what the receiver is expected/required to do upon receiving this message. &gt;</w:t>
        </w:r>
      </w:ins>
    </w:p>
    <w:p w14:paraId="1B3307CD" w14:textId="77777777" w:rsidR="00C946C5" w:rsidRPr="003651D9" w:rsidRDefault="00C946C5" w:rsidP="00C946C5">
      <w:pPr>
        <w:pStyle w:val="AuthorInstructions"/>
        <w:rPr>
          <w:ins w:id="731" w:author="Cole, George" w:date="2016-03-08T11:46:00Z"/>
        </w:rPr>
      </w:pPr>
      <w:ins w:id="732" w:author="Cole, George" w:date="2016-03-08T11:46:00Z">
        <w:r w:rsidRPr="003651D9">
          <w:t>&lt;Avoid re-iterating the transaction sequencing specified in the Profile Process Flows as expected actions internal to the transaction. Doing so prevents this transaction being re-used in other contexts.&gt;</w:t>
        </w:r>
      </w:ins>
    </w:p>
    <w:p w14:paraId="0FBEF4EE" w14:textId="77777777" w:rsidR="00C946C5" w:rsidRPr="003651D9" w:rsidRDefault="00C946C5" w:rsidP="00C946C5">
      <w:pPr>
        <w:pStyle w:val="AuthorInstructions"/>
        <w:rPr>
          <w:ins w:id="733" w:author="Cole, George" w:date="2016-03-08T11:46:00Z"/>
        </w:rPr>
      </w:pPr>
      <w:ins w:id="734" w:author="Cole, George" w:date="2016-03-08T11:46:00Z">
        <w:r w:rsidRPr="003651D9">
          <w:t>&lt;Explicitly define any expected action based on the multiplicity of an actor(s), if applicable.&gt;</w:t>
        </w:r>
      </w:ins>
    </w:p>
    <w:p w14:paraId="2BC6FD71" w14:textId="1613F031" w:rsidR="00C946C5" w:rsidRPr="003651D9" w:rsidRDefault="00C946C5" w:rsidP="00C946C5">
      <w:pPr>
        <w:pStyle w:val="Heading3"/>
        <w:numPr>
          <w:ilvl w:val="0"/>
          <w:numId w:val="0"/>
        </w:numPr>
        <w:rPr>
          <w:ins w:id="735" w:author="Cole, George" w:date="2016-03-08T11:46:00Z"/>
          <w:noProof w:val="0"/>
        </w:rPr>
      </w:pPr>
      <w:ins w:id="736" w:author="Cole, George" w:date="2016-03-08T11:47:00Z">
        <w:r>
          <w:rPr>
            <w:noProof w:val="0"/>
          </w:rPr>
          <w:t>3.Y4</w:t>
        </w:r>
      </w:ins>
      <w:ins w:id="737" w:author="Cole, George" w:date="2016-03-08T11:46:00Z">
        <w:r w:rsidRPr="003651D9">
          <w:rPr>
            <w:noProof w:val="0"/>
          </w:rPr>
          <w:t>.5 Security Considerations</w:t>
        </w:r>
      </w:ins>
    </w:p>
    <w:p w14:paraId="0BF5AD9F" w14:textId="77777777" w:rsidR="00C946C5" w:rsidRPr="003651D9" w:rsidRDefault="00C946C5" w:rsidP="00C946C5">
      <w:pPr>
        <w:pStyle w:val="AuthorInstructions"/>
        <w:rPr>
          <w:ins w:id="738" w:author="Cole, George" w:date="2016-03-08T11:46:00Z"/>
        </w:rPr>
      </w:pPr>
      <w:ins w:id="739" w:author="Cole, George" w:date="2016-03-08T11:46:00Z">
        <w:r w:rsidRPr="003651D9">
          <w:t>&lt;Description of the transaction specific security consideration; such as use of security profiles.&gt;</w:t>
        </w:r>
      </w:ins>
    </w:p>
    <w:p w14:paraId="6B1270DF" w14:textId="58DAF75E" w:rsidR="00C946C5" w:rsidRPr="003651D9" w:rsidRDefault="00C946C5" w:rsidP="00C946C5">
      <w:pPr>
        <w:pStyle w:val="Heading4"/>
        <w:numPr>
          <w:ilvl w:val="0"/>
          <w:numId w:val="0"/>
        </w:numPr>
        <w:rPr>
          <w:ins w:id="740" w:author="Cole, George" w:date="2016-03-08T11:46:00Z"/>
          <w:noProof w:val="0"/>
        </w:rPr>
      </w:pPr>
      <w:ins w:id="741" w:author="Cole, George" w:date="2016-03-08T11:47:00Z">
        <w:r>
          <w:rPr>
            <w:noProof w:val="0"/>
          </w:rPr>
          <w:t>3.Y4</w:t>
        </w:r>
      </w:ins>
      <w:ins w:id="742" w:author="Cole, George" w:date="2016-03-08T11:46:00Z">
        <w:r w:rsidRPr="003651D9">
          <w:rPr>
            <w:noProof w:val="0"/>
          </w:rPr>
          <w:t>.5.1 Security Audit Considerations</w:t>
        </w:r>
      </w:ins>
    </w:p>
    <w:p w14:paraId="3D80F91F" w14:textId="77777777" w:rsidR="00C946C5" w:rsidRPr="003651D9" w:rsidRDefault="00C946C5" w:rsidP="00C946C5">
      <w:pPr>
        <w:pStyle w:val="AuthorInstructions"/>
        <w:rPr>
          <w:ins w:id="743" w:author="Cole, George" w:date="2016-03-08T11:46:00Z"/>
        </w:rPr>
      </w:pPr>
      <w:ins w:id="744" w:author="Cole, George" w:date="2016-03-08T11:46:00Z">
        <w:r w:rsidRPr="003651D9">
          <w:t>&lt;This section should identify any specific ATNA security audit event that is associated with this transaction and requirements on the encoding of that audit event. &gt;</w:t>
        </w:r>
      </w:ins>
    </w:p>
    <w:p w14:paraId="17E1F980" w14:textId="3ACA8511" w:rsidR="00C946C5" w:rsidRPr="003651D9" w:rsidRDefault="00C946C5" w:rsidP="00C946C5">
      <w:pPr>
        <w:pStyle w:val="Heading5"/>
        <w:numPr>
          <w:ilvl w:val="0"/>
          <w:numId w:val="0"/>
        </w:numPr>
        <w:rPr>
          <w:ins w:id="745" w:author="Cole, George" w:date="2016-03-08T11:46:00Z"/>
          <w:noProof w:val="0"/>
        </w:rPr>
      </w:pPr>
      <w:ins w:id="746" w:author="Cole, George" w:date="2016-03-08T11:47:00Z">
        <w:r>
          <w:rPr>
            <w:noProof w:val="0"/>
          </w:rPr>
          <w:t>3.Y4</w:t>
        </w:r>
      </w:ins>
      <w:ins w:id="747" w:author="Cole, George" w:date="2016-03-08T11:46:00Z">
        <w:r w:rsidRPr="003651D9">
          <w:rPr>
            <w:noProof w:val="0"/>
          </w:rPr>
          <w:t>.5.1.(z) &lt;Actor&gt; Specific Security Considerations</w:t>
        </w:r>
      </w:ins>
    </w:p>
    <w:p w14:paraId="532D51CE" w14:textId="77777777" w:rsidR="00C946C5" w:rsidRPr="003651D9" w:rsidRDefault="00C946C5" w:rsidP="00C946C5">
      <w:pPr>
        <w:pStyle w:val="AuthorInstructions"/>
        <w:rPr>
          <w:ins w:id="748" w:author="Cole, George" w:date="2016-03-08T11:46:00Z"/>
        </w:rPr>
      </w:pPr>
      <w:ins w:id="749" w:author="Cole, George" w:date="2016-03-08T11:46:00Z">
        <w:r w:rsidRPr="003651D9">
          <w:t>&lt;This section should specify any specific security considerations on an Actor by Actor basis.&gt;</w:t>
        </w:r>
      </w:ins>
    </w:p>
    <w:p w14:paraId="296D9F8B" w14:textId="3EC19621" w:rsidR="001277AA" w:rsidRPr="003651D9" w:rsidRDefault="001277AA" w:rsidP="001277AA">
      <w:pPr>
        <w:pStyle w:val="Heading2"/>
        <w:numPr>
          <w:ilvl w:val="0"/>
          <w:numId w:val="0"/>
        </w:numPr>
        <w:rPr>
          <w:ins w:id="750" w:author="Cole, George" w:date="2016-03-08T11:57:00Z"/>
          <w:i/>
        </w:rPr>
      </w:pPr>
      <w:ins w:id="751" w:author="Cole, George" w:date="2016-03-08T11:58:00Z">
        <w:r>
          <w:rPr>
            <w:noProof w:val="0"/>
          </w:rPr>
          <w:t>3.Y5</w:t>
        </w:r>
      </w:ins>
      <w:ins w:id="752" w:author="Cole, George" w:date="2016-03-08T11:57:00Z">
        <w:r w:rsidRPr="003651D9">
          <w:rPr>
            <w:noProof w:val="0"/>
          </w:rPr>
          <w:t xml:space="preserve"> </w:t>
        </w:r>
      </w:ins>
      <w:ins w:id="753" w:author="Cole, George" w:date="2016-03-08T11:59:00Z">
        <w:r>
          <w:rPr>
            <w:noProof w:val="0"/>
          </w:rPr>
          <w:t>Search for</w:t>
        </w:r>
      </w:ins>
      <w:ins w:id="754" w:author="Cole, George" w:date="2016-03-08T11:57:00Z">
        <w:r>
          <w:rPr>
            <w:noProof w:val="0"/>
          </w:rPr>
          <w:t xml:space="preserve"> Care Plan Updates [PCC-Y</w:t>
        </w:r>
        <w:r>
          <w:rPr>
            <w:noProof w:val="0"/>
          </w:rPr>
          <w:t>5</w:t>
        </w:r>
        <w:bookmarkStart w:id="755" w:name="_GoBack"/>
        <w:bookmarkEnd w:id="755"/>
        <w:r>
          <w:rPr>
            <w:noProof w:val="0"/>
          </w:rPr>
          <w:t>]</w:t>
        </w:r>
      </w:ins>
    </w:p>
    <w:p w14:paraId="6D8E5263" w14:textId="233A7C74" w:rsidR="001277AA" w:rsidRPr="003651D9" w:rsidRDefault="001277AA" w:rsidP="001277AA">
      <w:pPr>
        <w:pStyle w:val="Heading3"/>
        <w:numPr>
          <w:ilvl w:val="0"/>
          <w:numId w:val="0"/>
        </w:numPr>
        <w:rPr>
          <w:ins w:id="756" w:author="Cole, George" w:date="2016-03-08T11:57:00Z"/>
          <w:noProof w:val="0"/>
        </w:rPr>
      </w:pPr>
      <w:ins w:id="757" w:author="Cole, George" w:date="2016-03-08T11:58:00Z">
        <w:r>
          <w:rPr>
            <w:noProof w:val="0"/>
          </w:rPr>
          <w:t>3.Y5</w:t>
        </w:r>
      </w:ins>
      <w:ins w:id="758" w:author="Cole, George" w:date="2016-03-08T11:57:00Z">
        <w:r w:rsidRPr="003651D9">
          <w:rPr>
            <w:noProof w:val="0"/>
          </w:rPr>
          <w:t>.1 Scope</w:t>
        </w:r>
      </w:ins>
    </w:p>
    <w:p w14:paraId="07FB9754" w14:textId="77777777" w:rsidR="001277AA" w:rsidRPr="003651D9" w:rsidRDefault="001277AA" w:rsidP="001277AA">
      <w:pPr>
        <w:pStyle w:val="BodyText"/>
        <w:rPr>
          <w:ins w:id="759" w:author="Cole, George" w:date="2016-03-08T11:57:00Z"/>
        </w:rPr>
      </w:pPr>
      <w:ins w:id="760" w:author="Cole, George" w:date="2016-03-08T11:57:00Z">
        <w:r w:rsidRPr="003651D9">
          <w:t xml:space="preserve">This transaction is used to </w:t>
        </w:r>
        <w:r w:rsidRPr="003651D9">
          <w:rPr>
            <w:i/>
          </w:rPr>
          <w:t>&lt;…describe what is accomplished by using the transaction.</w:t>
        </w:r>
        <w:r>
          <w:rPr>
            <w:i/>
          </w:rPr>
          <w:t xml:space="preserve"> </w:t>
        </w:r>
        <w:r w:rsidRPr="003651D9">
          <w:rPr>
            <w:i/>
          </w:rPr>
          <w:t>Remember that by keeping transactions general/abstract, they can be re-used in a variety of profiles&gt;</w:t>
        </w:r>
      </w:ins>
    </w:p>
    <w:p w14:paraId="59E932A1" w14:textId="70C94A27" w:rsidR="001277AA" w:rsidRPr="003651D9" w:rsidRDefault="001277AA" w:rsidP="001277AA">
      <w:pPr>
        <w:pStyle w:val="Heading3"/>
        <w:numPr>
          <w:ilvl w:val="0"/>
          <w:numId w:val="0"/>
        </w:numPr>
        <w:rPr>
          <w:ins w:id="761" w:author="Cole, George" w:date="2016-03-08T11:57:00Z"/>
          <w:noProof w:val="0"/>
        </w:rPr>
      </w:pPr>
      <w:ins w:id="762" w:author="Cole, George" w:date="2016-03-08T11:58:00Z">
        <w:r>
          <w:rPr>
            <w:noProof w:val="0"/>
          </w:rPr>
          <w:t>3.Y5</w:t>
        </w:r>
      </w:ins>
      <w:ins w:id="763" w:author="Cole, George" w:date="2016-03-08T11:57:00Z">
        <w:r w:rsidRPr="003651D9">
          <w:rPr>
            <w:noProof w:val="0"/>
          </w:rPr>
          <w:t>.2</w:t>
        </w:r>
        <w:r>
          <w:rPr>
            <w:noProof w:val="0"/>
          </w:rPr>
          <w:t xml:space="preserve"> </w:t>
        </w:r>
        <w:r w:rsidRPr="003651D9">
          <w:rPr>
            <w:noProof w:val="0"/>
          </w:rPr>
          <w:t>Actor Roles</w:t>
        </w:r>
      </w:ins>
    </w:p>
    <w:p w14:paraId="62481E68" w14:textId="77777777" w:rsidR="001277AA" w:rsidRPr="003651D9" w:rsidRDefault="001277AA" w:rsidP="001277AA">
      <w:pPr>
        <w:pStyle w:val="AuthorInstructions"/>
        <w:rPr>
          <w:ins w:id="764" w:author="Cole, George" w:date="2016-03-08T11:57:00Z"/>
        </w:rPr>
      </w:pPr>
      <w:ins w:id="765" w:author="Cole, George" w:date="2016-03-08T11:57:00Z">
        <w:r w:rsidRPr="003651D9">
          <w:t>&lt;Optional: if desired, in addition to the table, add a diagram as shown below to illustrate the actors included in this transaction, or delete the diagram altogether.&gt;</w:t>
        </w:r>
      </w:ins>
    </w:p>
    <w:p w14:paraId="03C36669" w14:textId="77777777" w:rsidR="001277AA" w:rsidRPr="003651D9" w:rsidRDefault="001277AA" w:rsidP="001277AA">
      <w:pPr>
        <w:pStyle w:val="BodyText"/>
        <w:jc w:val="center"/>
        <w:rPr>
          <w:ins w:id="766" w:author="Cole, George" w:date="2016-03-08T11:57:00Z"/>
        </w:rPr>
      </w:pPr>
      <w:ins w:id="767" w:author="Cole, George" w:date="2016-03-08T11:57:00Z">
        <w:r w:rsidRPr="003651D9">
          <w:rPr>
            <w:noProof/>
          </w:rPr>
          <w:lastRenderedPageBreak/>
          <mc:AlternateContent>
            <mc:Choice Requires="wpc">
              <w:drawing>
                <wp:inline distT="0" distB="0" distL="0" distR="0" wp14:anchorId="488158F7" wp14:editId="253EE289">
                  <wp:extent cx="3726180" cy="1539240"/>
                  <wp:effectExtent l="0" t="0" r="0" b="0"/>
                  <wp:docPr id="298" name="Canvas 2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8"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0988DC77" w14:textId="77777777" w:rsidR="001277AA" w:rsidRDefault="001277AA" w:rsidP="001277AA">
                                <w:pPr>
                                  <w:jc w:val="center"/>
                                  <w:rPr>
                                    <w:sz w:val="18"/>
                                  </w:rPr>
                                </w:pPr>
                                <w:r>
                                  <w:rPr>
                                    <w:sz w:val="18"/>
                                  </w:rPr>
                                  <w:t>Transaction Name [DOM-#]</w:t>
                                </w:r>
                              </w:p>
                              <w:p w14:paraId="627E6E1C" w14:textId="77777777" w:rsidR="001277AA" w:rsidRDefault="001277AA" w:rsidP="001277AA"/>
                              <w:p w14:paraId="275320CF" w14:textId="77777777" w:rsidR="001277AA" w:rsidRDefault="001277AA" w:rsidP="001277AA">
                                <w:pPr>
                                  <w:jc w:val="center"/>
                                  <w:rPr>
                                    <w:sz w:val="18"/>
                                  </w:rPr>
                                </w:pPr>
                                <w:r>
                                  <w:rPr>
                                    <w:sz w:val="18"/>
                                  </w:rPr>
                                  <w:t>Transaction Name [DOM-#]</w:t>
                                </w:r>
                              </w:p>
                            </w:txbxContent>
                          </wps:txbx>
                          <wps:bodyPr rot="0" vert="horz" wrap="square" lIns="0" tIns="9144" rIns="0" bIns="9144" anchor="t" anchorCtr="0" upright="1">
                            <a:noAutofit/>
                          </wps:bodyPr>
                        </wps:wsp>
                        <wps:wsp>
                          <wps:cNvPr id="59"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18C6594B" w14:textId="77777777" w:rsidR="001277AA" w:rsidRDefault="001277AA" w:rsidP="001277AA">
                                <w:pPr>
                                  <w:rPr>
                                    <w:sz w:val="18"/>
                                  </w:rPr>
                                </w:pPr>
                                <w:r>
                                  <w:rPr>
                                    <w:sz w:val="18"/>
                                  </w:rPr>
                                  <w:t>Actor ABC</w:t>
                                </w:r>
                              </w:p>
                              <w:p w14:paraId="0C5C6100" w14:textId="77777777" w:rsidR="001277AA" w:rsidRDefault="001277AA" w:rsidP="001277AA"/>
                              <w:p w14:paraId="4F01ECCE" w14:textId="77777777" w:rsidR="001277AA" w:rsidRDefault="001277AA" w:rsidP="001277AA">
                                <w:pPr>
                                  <w:rPr>
                                    <w:sz w:val="18"/>
                                  </w:rPr>
                                </w:pPr>
                                <w:r>
                                  <w:rPr>
                                    <w:sz w:val="18"/>
                                  </w:rPr>
                                  <w:t>Actor ABC</w:t>
                                </w:r>
                              </w:p>
                            </w:txbxContent>
                          </wps:txbx>
                          <wps:bodyPr rot="0" vert="horz" wrap="square" lIns="91440" tIns="45720" rIns="91440" bIns="45720" anchor="t" anchorCtr="0" upright="1">
                            <a:noAutofit/>
                          </wps:bodyPr>
                        </wps:wsp>
                        <wps:wsp>
                          <wps:cNvPr id="6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7E702A04" w14:textId="77777777" w:rsidR="001277AA" w:rsidRDefault="001277AA" w:rsidP="001277AA">
                                <w:pPr>
                                  <w:rPr>
                                    <w:sz w:val="18"/>
                                  </w:rPr>
                                </w:pPr>
                                <w:r>
                                  <w:rPr>
                                    <w:sz w:val="18"/>
                                  </w:rPr>
                                  <w:t>Actor DEF</w:t>
                                </w:r>
                              </w:p>
                              <w:p w14:paraId="3008E40C" w14:textId="77777777" w:rsidR="001277AA" w:rsidRDefault="001277AA" w:rsidP="001277AA"/>
                              <w:p w14:paraId="60217F4B" w14:textId="77777777" w:rsidR="001277AA" w:rsidRDefault="001277AA" w:rsidP="001277AA">
                                <w:pPr>
                                  <w:rPr>
                                    <w:sz w:val="18"/>
                                  </w:rPr>
                                </w:pPr>
                                <w:r>
                                  <w:rPr>
                                    <w:sz w:val="18"/>
                                  </w:rPr>
                                  <w:t>Actor DEF</w:t>
                                </w:r>
                              </w:p>
                            </w:txbxContent>
                          </wps:txbx>
                          <wps:bodyPr rot="0" vert="horz" wrap="square" lIns="91440" tIns="45720" rIns="91440" bIns="45720" anchor="t" anchorCtr="0" upright="1">
                            <a:noAutofit/>
                          </wps:bodyPr>
                        </wps:wsp>
                        <wps:wsp>
                          <wps:cNvPr id="6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88158F7" id="Canvas 298" o:spid="_x0000_s1167"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">
                  <v:shape id="_x0000_s1168" type="#_x0000_t75" style="position:absolute;width:37261;height:15392;visibility:visible;mso-wrap-style:square">
                    <v:fill o:detectmouseclick="t"/>
                    <v:path o:connecttype="none"/>
                  </v:shape>
                  <v:oval id="Oval 153" o:spid="_x0000_s1169"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AjMAA&#10;AADbAAAADwAAAGRycy9kb3ducmV2LnhtbERPy4rCMBTdC/MP4Q64kTFVrCPVKDIiiK58gNtLc22D&#10;zU1pMpr5+8lCcHk478Uq2kY8qPPGsYLRMANBXDptuFJwOW+/ZiB8QNbYOCYFf+RhtfzoLbDQ7slH&#10;epxCJVII+wIV1CG0hZS+rMmiH7qWOHE311kMCXaV1B0+U7ht5DjLptKi4dRQY0s/NZX3069VMGnX&#10;0zyODmawv22+c3c9bscmKtX/jOs5iEAxvMUv904ryNPY9CX9AL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zGAjMAAAADbAAAADwAAAAAAAAAAAAAAAACYAgAAZHJzL2Rvd25y&#10;ZXYueG1sUEsFBgAAAAAEAAQA9QAAAIUDAAAAAA==&#10;">
                    <v:textbox inset="0,.72pt,0,.72pt">
                      <w:txbxContent>
                        <w:p w14:paraId="0988DC77" w14:textId="77777777" w:rsidR="001277AA" w:rsidRDefault="001277AA" w:rsidP="001277AA">
                          <w:pPr>
                            <w:jc w:val="center"/>
                            <w:rPr>
                              <w:sz w:val="18"/>
                            </w:rPr>
                          </w:pPr>
                          <w:r>
                            <w:rPr>
                              <w:sz w:val="18"/>
                            </w:rPr>
                            <w:t>Transaction Name [DOM-#]</w:t>
                          </w:r>
                        </w:p>
                        <w:p w14:paraId="627E6E1C" w14:textId="77777777" w:rsidR="001277AA" w:rsidRDefault="001277AA" w:rsidP="001277AA"/>
                        <w:p w14:paraId="275320CF" w14:textId="77777777" w:rsidR="001277AA" w:rsidRDefault="001277AA" w:rsidP="001277AA">
                          <w:pPr>
                            <w:jc w:val="center"/>
                            <w:rPr>
                              <w:sz w:val="18"/>
                            </w:rPr>
                          </w:pPr>
                          <w:r>
                            <w:rPr>
                              <w:sz w:val="18"/>
                            </w:rPr>
                            <w:t>Transaction Name [DOM-#]</w:t>
                          </w:r>
                        </w:p>
                      </w:txbxContent>
                    </v:textbox>
                  </v:oval>
                  <v:shape id="Text Box 154" o:spid="_x0000_s1170" type="#_x0000_t202" style="position:absolute;left:1716;top:1683;width:914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eci8UA&#10;AADbAAAADwAAAGRycy9kb3ducmV2LnhtbESPQWvCQBSE70L/w/KEXkQ3rW3U6CqlUNGbVWmvj+wz&#10;Cc2+TXe3Mf57tyB4HGbmG2ax6kwtWnK+sqzgaZSAIM6trrhQcDx8DKcgfEDWWFsmBRfysFo+9BaY&#10;aXvmT2r3oRARwj5DBWUITSalz0sy6Ee2IY7eyTqDIUpXSO3wHOGmls9JkkqDFceFEht6Lyn/2f8Z&#10;BdOXTfvtt+PdV56e6lkYTNr1r1Pqsd+9zUEE6sI9fGtvtILXGfx/iT9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5yLxQAAANsAAAAPAAAAAAAAAAAAAAAAAJgCAABkcnMv&#10;ZG93bnJldi54bWxQSwUGAAAAAAQABAD1AAAAigMAAAAA&#10;">
                    <v:textbox>
                      <w:txbxContent>
                        <w:p w14:paraId="18C6594B" w14:textId="77777777" w:rsidR="001277AA" w:rsidRDefault="001277AA" w:rsidP="001277AA">
                          <w:pPr>
                            <w:rPr>
                              <w:sz w:val="18"/>
                            </w:rPr>
                          </w:pPr>
                          <w:r>
                            <w:rPr>
                              <w:sz w:val="18"/>
                            </w:rPr>
                            <w:t>Actor ABC</w:t>
                          </w:r>
                        </w:p>
                        <w:p w14:paraId="0C5C6100" w14:textId="77777777" w:rsidR="001277AA" w:rsidRDefault="001277AA" w:rsidP="001277AA"/>
                        <w:p w14:paraId="4F01ECCE" w14:textId="77777777" w:rsidR="001277AA" w:rsidRDefault="001277AA" w:rsidP="001277AA">
                          <w:pPr>
                            <w:rPr>
                              <w:sz w:val="18"/>
                            </w:rPr>
                          </w:pPr>
                          <w:r>
                            <w:rPr>
                              <w:sz w:val="18"/>
                            </w:rPr>
                            <w:t>Actor ABC</w:t>
                          </w:r>
                        </w:p>
                      </w:txbxContent>
                    </v:textbox>
                  </v:shape>
                  <v:line id="Line 155" o:spid="_x0000_s1171"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v:shape id="Text Box 156" o:spid="_x0000_s1172"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1aMMQA&#10;AADbAAAADwAAAGRycy9kb3ducmV2LnhtbESPQWvCQBSE70L/w/IEL1I3Wok2dRURWvRmtbTXR/aZ&#10;BLNv091tjP/eFYQeh5n5hlmsOlOLlpyvLCsYjxIQxLnVFRcKvo7vz3MQPiBrrC2Tgit5WC2fegvM&#10;tL3wJ7WHUIgIYZ+hgjKEJpPS5yUZ9CPbEEfvZJ3BEKUrpHZ4iXBTy0mSpNJgxXGhxIY2JeXnw59R&#10;MJ9u2x+/e9l/5+mpfg3DWfvx65Qa9Lv1G4hAXfgPP9pbrSAdw/1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9WjDEAAAA2wAAAA8AAAAAAAAAAAAAAAAAmAIAAGRycy9k&#10;b3ducmV2LnhtbFBLBQYAAAAABAAEAPUAAACJAwAAAAA=&#10;">
                    <v:textbox>
                      <w:txbxContent>
                        <w:p w14:paraId="7E702A04" w14:textId="77777777" w:rsidR="001277AA" w:rsidRDefault="001277AA" w:rsidP="001277AA">
                          <w:pPr>
                            <w:rPr>
                              <w:sz w:val="18"/>
                            </w:rPr>
                          </w:pPr>
                          <w:r>
                            <w:rPr>
                              <w:sz w:val="18"/>
                            </w:rPr>
                            <w:t>Actor DEF</w:t>
                          </w:r>
                        </w:p>
                        <w:p w14:paraId="3008E40C" w14:textId="77777777" w:rsidR="001277AA" w:rsidRDefault="001277AA" w:rsidP="001277AA"/>
                        <w:p w14:paraId="60217F4B" w14:textId="77777777" w:rsidR="001277AA" w:rsidRDefault="001277AA" w:rsidP="001277AA">
                          <w:pPr>
                            <w:rPr>
                              <w:sz w:val="18"/>
                            </w:rPr>
                          </w:pPr>
                          <w:r>
                            <w:rPr>
                              <w:sz w:val="18"/>
                            </w:rPr>
                            <w:t>Actor DEF</w:t>
                          </w:r>
                        </w:p>
                      </w:txbxContent>
                    </v:textbox>
                  </v:shape>
                  <v:line id="Line 157" o:spid="_x0000_s1173"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tq8sUAAADbAAAADwAAAGRycy9kb3ducmV2LnhtbESPQWsCMRSE74X+h/AKvRTNVoroahQR&#10;Cj14qZYVb8/Nc7Ps5mVNUt3+eyMIPQ4z8w0zX/a2FRfyoXas4H2YgSAuna65UvCz+xxMQISIrLF1&#10;TAr+KMBy8fw0x1y7K3/TZRsrkSAcclRgYuxyKUNpyGIYuo44eSfnLcYkfSW1x2uC21aOsmwsLdac&#10;Fgx2tDZUNttfq0BONm9nvzp+NEWz309NURbdYaPU60u/moGI1Mf/8KP9pRWMR3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Ntq8sUAAADbAAAADwAAAAAAAAAA&#10;AAAAAAChAgAAZHJzL2Rvd25yZXYueG1sUEsFBgAAAAAEAAQA+QAAAJMDAAAAAA==&#10;"/>
                  <w10:anchorlock/>
                </v:group>
              </w:pict>
            </mc:Fallback>
          </mc:AlternateContent>
        </w:r>
      </w:ins>
    </w:p>
    <w:p w14:paraId="7A3C6976" w14:textId="0FC8A16A" w:rsidR="001277AA" w:rsidRPr="003651D9" w:rsidRDefault="001277AA" w:rsidP="001277AA">
      <w:pPr>
        <w:pStyle w:val="FigureTitle"/>
        <w:rPr>
          <w:ins w:id="768" w:author="Cole, George" w:date="2016-03-08T11:57:00Z"/>
        </w:rPr>
      </w:pPr>
      <w:ins w:id="769" w:author="Cole, George" w:date="2016-03-08T11:57:00Z">
        <w:r w:rsidRPr="003651D9">
          <w:t xml:space="preserve">Figure </w:t>
        </w:r>
      </w:ins>
      <w:ins w:id="770" w:author="Cole, George" w:date="2016-03-08T11:58:00Z">
        <w:r>
          <w:t>3.Y5</w:t>
        </w:r>
      </w:ins>
      <w:ins w:id="771" w:author="Cole, George" w:date="2016-03-08T11:57:00Z">
        <w:r w:rsidRPr="003651D9">
          <w:t>.2-1: Use Case Diagram</w:t>
        </w:r>
      </w:ins>
    </w:p>
    <w:p w14:paraId="7AA6D138" w14:textId="77777777" w:rsidR="001277AA" w:rsidRPr="003651D9" w:rsidRDefault="001277AA" w:rsidP="001277AA">
      <w:pPr>
        <w:pStyle w:val="TableTitle"/>
        <w:rPr>
          <w:ins w:id="772" w:author="Cole, George" w:date="2016-03-08T11:57:00Z"/>
        </w:rPr>
      </w:pPr>
    </w:p>
    <w:p w14:paraId="6CB54D33" w14:textId="71C4CC4F" w:rsidR="001277AA" w:rsidRPr="003651D9" w:rsidRDefault="001277AA" w:rsidP="001277AA">
      <w:pPr>
        <w:pStyle w:val="TableTitle"/>
        <w:rPr>
          <w:ins w:id="773" w:author="Cole, George" w:date="2016-03-08T11:57:00Z"/>
        </w:rPr>
      </w:pPr>
      <w:ins w:id="774" w:author="Cole, George" w:date="2016-03-08T11:57:00Z">
        <w:r w:rsidRPr="003651D9">
          <w:t xml:space="preserve">Table </w:t>
        </w:r>
      </w:ins>
      <w:ins w:id="775" w:author="Cole, George" w:date="2016-03-08T11:58:00Z">
        <w:r>
          <w:t>3.Y5</w:t>
        </w:r>
      </w:ins>
      <w:ins w:id="776" w:author="Cole, George" w:date="2016-03-08T11:57:00Z">
        <w:r w:rsidRPr="003651D9">
          <w:t>.2-1: Actor Roles</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1277AA" w:rsidRPr="003651D9" w14:paraId="12D05157" w14:textId="77777777" w:rsidTr="008D54F8">
        <w:trPr>
          <w:ins w:id="777" w:author="Cole, George" w:date="2016-03-08T11:57:00Z"/>
        </w:trPr>
        <w:tc>
          <w:tcPr>
            <w:tcW w:w="1008" w:type="dxa"/>
            <w:shd w:val="clear" w:color="auto" w:fill="auto"/>
          </w:tcPr>
          <w:p w14:paraId="025F811C" w14:textId="77777777" w:rsidR="001277AA" w:rsidRPr="003651D9" w:rsidRDefault="001277AA" w:rsidP="008D54F8">
            <w:pPr>
              <w:pStyle w:val="BodyText"/>
              <w:rPr>
                <w:ins w:id="778" w:author="Cole, George" w:date="2016-03-08T11:57:00Z"/>
                <w:b/>
              </w:rPr>
            </w:pPr>
            <w:ins w:id="779" w:author="Cole, George" w:date="2016-03-08T11:57:00Z">
              <w:r w:rsidRPr="003651D9">
                <w:rPr>
                  <w:b/>
                </w:rPr>
                <w:t>Actor:</w:t>
              </w:r>
            </w:ins>
          </w:p>
        </w:tc>
        <w:tc>
          <w:tcPr>
            <w:tcW w:w="8568" w:type="dxa"/>
            <w:shd w:val="clear" w:color="auto" w:fill="auto"/>
          </w:tcPr>
          <w:p w14:paraId="24E8D216" w14:textId="77777777" w:rsidR="001277AA" w:rsidRPr="003651D9" w:rsidRDefault="001277AA" w:rsidP="008D54F8">
            <w:pPr>
              <w:pStyle w:val="BodyText"/>
              <w:rPr>
                <w:ins w:id="780" w:author="Cole, George" w:date="2016-03-08T11:57:00Z"/>
              </w:rPr>
            </w:pPr>
            <w:ins w:id="781" w:author="Cole, George" w:date="2016-03-08T11:57:00Z">
              <w:r w:rsidRPr="003651D9">
                <w:t>&lt;Official actor name; list every actor in this transaction.&gt;</w:t>
              </w:r>
            </w:ins>
          </w:p>
        </w:tc>
      </w:tr>
      <w:tr w:rsidR="001277AA" w:rsidRPr="003651D9" w14:paraId="344A4CAB" w14:textId="77777777" w:rsidTr="008D54F8">
        <w:trPr>
          <w:ins w:id="782" w:author="Cole, George" w:date="2016-03-08T11:57:00Z"/>
        </w:trPr>
        <w:tc>
          <w:tcPr>
            <w:tcW w:w="1008" w:type="dxa"/>
            <w:shd w:val="clear" w:color="auto" w:fill="auto"/>
          </w:tcPr>
          <w:p w14:paraId="5CCD3BB0" w14:textId="77777777" w:rsidR="001277AA" w:rsidRPr="003651D9" w:rsidRDefault="001277AA" w:rsidP="008D54F8">
            <w:pPr>
              <w:pStyle w:val="BodyText"/>
              <w:rPr>
                <w:ins w:id="783" w:author="Cole, George" w:date="2016-03-08T11:57:00Z"/>
                <w:b/>
              </w:rPr>
            </w:pPr>
            <w:ins w:id="784" w:author="Cole, George" w:date="2016-03-08T11:57:00Z">
              <w:r w:rsidRPr="003651D9">
                <w:rPr>
                  <w:b/>
                </w:rPr>
                <w:t>Role:</w:t>
              </w:r>
            </w:ins>
          </w:p>
        </w:tc>
        <w:tc>
          <w:tcPr>
            <w:tcW w:w="8568" w:type="dxa"/>
            <w:shd w:val="clear" w:color="auto" w:fill="auto"/>
          </w:tcPr>
          <w:p w14:paraId="4877BAE9" w14:textId="77777777" w:rsidR="001277AA" w:rsidRPr="003651D9" w:rsidRDefault="001277AA" w:rsidP="008D54F8">
            <w:pPr>
              <w:pStyle w:val="BodyText"/>
              <w:rPr>
                <w:ins w:id="785" w:author="Cole, George" w:date="2016-03-08T11:57:00Z"/>
              </w:rPr>
            </w:pPr>
            <w:ins w:id="786" w:author="Cole, George" w:date="2016-03-08T11:57:00Z">
              <w:r w:rsidRPr="003651D9">
                <w:t>&lt;Very brief, one phrase, description of the role that this actor plays in this transaction.&gt;</w:t>
              </w:r>
            </w:ins>
          </w:p>
        </w:tc>
      </w:tr>
      <w:tr w:rsidR="001277AA" w:rsidRPr="003651D9" w14:paraId="5758C175" w14:textId="77777777" w:rsidTr="008D54F8">
        <w:trPr>
          <w:ins w:id="787" w:author="Cole, George" w:date="2016-03-08T11:57:00Z"/>
        </w:trPr>
        <w:tc>
          <w:tcPr>
            <w:tcW w:w="1008" w:type="dxa"/>
            <w:shd w:val="clear" w:color="auto" w:fill="auto"/>
          </w:tcPr>
          <w:p w14:paraId="216C15AA" w14:textId="77777777" w:rsidR="001277AA" w:rsidRPr="003651D9" w:rsidRDefault="001277AA" w:rsidP="008D54F8">
            <w:pPr>
              <w:pStyle w:val="BodyText"/>
              <w:rPr>
                <w:ins w:id="788" w:author="Cole, George" w:date="2016-03-08T11:57:00Z"/>
                <w:b/>
              </w:rPr>
            </w:pPr>
            <w:ins w:id="789" w:author="Cole, George" w:date="2016-03-08T11:57:00Z">
              <w:r w:rsidRPr="003651D9">
                <w:rPr>
                  <w:b/>
                </w:rPr>
                <w:t>Actor:</w:t>
              </w:r>
            </w:ins>
          </w:p>
        </w:tc>
        <w:tc>
          <w:tcPr>
            <w:tcW w:w="8568" w:type="dxa"/>
            <w:shd w:val="clear" w:color="auto" w:fill="auto"/>
          </w:tcPr>
          <w:p w14:paraId="4A87D08E" w14:textId="77777777" w:rsidR="001277AA" w:rsidRPr="003651D9" w:rsidRDefault="001277AA" w:rsidP="008D54F8">
            <w:pPr>
              <w:pStyle w:val="BodyText"/>
              <w:rPr>
                <w:ins w:id="790" w:author="Cole, George" w:date="2016-03-08T11:57:00Z"/>
              </w:rPr>
            </w:pPr>
          </w:p>
        </w:tc>
      </w:tr>
      <w:tr w:rsidR="001277AA" w:rsidRPr="003651D9" w14:paraId="7027E61F" w14:textId="77777777" w:rsidTr="008D54F8">
        <w:trPr>
          <w:ins w:id="791" w:author="Cole, George" w:date="2016-03-08T11:57:00Z"/>
        </w:trPr>
        <w:tc>
          <w:tcPr>
            <w:tcW w:w="1008" w:type="dxa"/>
            <w:shd w:val="clear" w:color="auto" w:fill="auto"/>
          </w:tcPr>
          <w:p w14:paraId="03029899" w14:textId="77777777" w:rsidR="001277AA" w:rsidRPr="003651D9" w:rsidRDefault="001277AA" w:rsidP="008D54F8">
            <w:pPr>
              <w:pStyle w:val="BodyText"/>
              <w:rPr>
                <w:ins w:id="792" w:author="Cole, George" w:date="2016-03-08T11:57:00Z"/>
                <w:b/>
              </w:rPr>
            </w:pPr>
            <w:ins w:id="793" w:author="Cole, George" w:date="2016-03-08T11:57:00Z">
              <w:r w:rsidRPr="003651D9">
                <w:rPr>
                  <w:b/>
                </w:rPr>
                <w:t>Role:</w:t>
              </w:r>
            </w:ins>
          </w:p>
        </w:tc>
        <w:tc>
          <w:tcPr>
            <w:tcW w:w="8568" w:type="dxa"/>
            <w:shd w:val="clear" w:color="auto" w:fill="auto"/>
          </w:tcPr>
          <w:p w14:paraId="15A4D910" w14:textId="77777777" w:rsidR="001277AA" w:rsidRPr="003651D9" w:rsidRDefault="001277AA" w:rsidP="008D54F8">
            <w:pPr>
              <w:pStyle w:val="BodyText"/>
              <w:rPr>
                <w:ins w:id="794" w:author="Cole, George" w:date="2016-03-08T11:57:00Z"/>
              </w:rPr>
            </w:pPr>
            <w:ins w:id="795" w:author="Cole, George" w:date="2016-03-08T11:57:00Z">
              <w:r>
                <w:t xml:space="preserve"> </w:t>
              </w:r>
            </w:ins>
          </w:p>
        </w:tc>
      </w:tr>
      <w:tr w:rsidR="001277AA" w:rsidRPr="003651D9" w14:paraId="6F0F8960" w14:textId="77777777" w:rsidTr="008D54F8">
        <w:trPr>
          <w:ins w:id="796" w:author="Cole, George" w:date="2016-03-08T11:57:00Z"/>
        </w:trPr>
        <w:tc>
          <w:tcPr>
            <w:tcW w:w="1008" w:type="dxa"/>
            <w:shd w:val="clear" w:color="auto" w:fill="auto"/>
          </w:tcPr>
          <w:p w14:paraId="45B423A7" w14:textId="77777777" w:rsidR="001277AA" w:rsidRPr="003651D9" w:rsidRDefault="001277AA" w:rsidP="008D54F8">
            <w:pPr>
              <w:pStyle w:val="BodyText"/>
              <w:rPr>
                <w:ins w:id="797" w:author="Cole, George" w:date="2016-03-08T11:57:00Z"/>
                <w:b/>
              </w:rPr>
            </w:pPr>
            <w:ins w:id="798" w:author="Cole, George" w:date="2016-03-08T11:57:00Z">
              <w:r w:rsidRPr="003651D9">
                <w:rPr>
                  <w:b/>
                </w:rPr>
                <w:t>Actor:</w:t>
              </w:r>
            </w:ins>
          </w:p>
        </w:tc>
        <w:tc>
          <w:tcPr>
            <w:tcW w:w="8568" w:type="dxa"/>
            <w:shd w:val="clear" w:color="auto" w:fill="auto"/>
          </w:tcPr>
          <w:p w14:paraId="2AC8A931" w14:textId="77777777" w:rsidR="001277AA" w:rsidRPr="003651D9" w:rsidRDefault="001277AA" w:rsidP="008D54F8">
            <w:pPr>
              <w:pStyle w:val="BodyText"/>
              <w:rPr>
                <w:ins w:id="799" w:author="Cole, George" w:date="2016-03-08T11:57:00Z"/>
              </w:rPr>
            </w:pPr>
            <w:ins w:id="800" w:author="Cole, George" w:date="2016-03-08T11:57:00Z">
              <w:r w:rsidRPr="003651D9">
                <w:t xml:space="preserve"> </w:t>
              </w:r>
            </w:ins>
          </w:p>
        </w:tc>
      </w:tr>
      <w:tr w:rsidR="001277AA" w:rsidRPr="003651D9" w14:paraId="4096B8C9" w14:textId="77777777" w:rsidTr="008D54F8">
        <w:trPr>
          <w:ins w:id="801" w:author="Cole, George" w:date="2016-03-08T11:57:00Z"/>
        </w:trPr>
        <w:tc>
          <w:tcPr>
            <w:tcW w:w="1008" w:type="dxa"/>
            <w:shd w:val="clear" w:color="auto" w:fill="auto"/>
          </w:tcPr>
          <w:p w14:paraId="42161A24" w14:textId="77777777" w:rsidR="001277AA" w:rsidRPr="003651D9" w:rsidRDefault="001277AA" w:rsidP="008D54F8">
            <w:pPr>
              <w:pStyle w:val="BodyText"/>
              <w:rPr>
                <w:ins w:id="802" w:author="Cole, George" w:date="2016-03-08T11:57:00Z"/>
                <w:b/>
              </w:rPr>
            </w:pPr>
            <w:ins w:id="803" w:author="Cole, George" w:date="2016-03-08T11:57:00Z">
              <w:r w:rsidRPr="003651D9">
                <w:rPr>
                  <w:b/>
                </w:rPr>
                <w:t>Role:</w:t>
              </w:r>
            </w:ins>
          </w:p>
        </w:tc>
        <w:tc>
          <w:tcPr>
            <w:tcW w:w="8568" w:type="dxa"/>
            <w:shd w:val="clear" w:color="auto" w:fill="auto"/>
          </w:tcPr>
          <w:p w14:paraId="64F5B111" w14:textId="77777777" w:rsidR="001277AA" w:rsidRPr="003651D9" w:rsidRDefault="001277AA" w:rsidP="008D54F8">
            <w:pPr>
              <w:pStyle w:val="BodyText"/>
              <w:rPr>
                <w:ins w:id="804" w:author="Cole, George" w:date="2016-03-08T11:57:00Z"/>
              </w:rPr>
            </w:pPr>
          </w:p>
        </w:tc>
      </w:tr>
    </w:tbl>
    <w:p w14:paraId="713BC82A" w14:textId="77777777" w:rsidR="001277AA" w:rsidRPr="003651D9" w:rsidRDefault="001277AA" w:rsidP="001277AA">
      <w:pPr>
        <w:pStyle w:val="BodyText"/>
        <w:rPr>
          <w:ins w:id="805" w:author="Cole, George" w:date="2016-03-08T11:57:00Z"/>
          <w:i/>
        </w:rPr>
      </w:pPr>
      <w:ins w:id="806" w:author="Cole, George" w:date="2016-03-08T11:57:00Z">
        <w:r w:rsidRPr="003651D9">
          <w:rPr>
            <w:i/>
          </w:rPr>
          <w:t>&lt;The assignment and use of Role Names in transaction specifications has proved to be very effective/efficient in Radiology, especially when existing transactions are re-used by additional actors. Following is an alternative example of the Role section. Delete which ever form of the role section you choose not to use.&gt;</w:t>
        </w:r>
      </w:ins>
    </w:p>
    <w:p w14:paraId="1D7AE899" w14:textId="77777777" w:rsidR="001277AA" w:rsidRPr="003651D9" w:rsidRDefault="001277AA" w:rsidP="001277AA">
      <w:pPr>
        <w:pStyle w:val="BodyText"/>
        <w:rPr>
          <w:ins w:id="807" w:author="Cole, George" w:date="2016-03-08T11:57:00Z"/>
          <w:i/>
        </w:rPr>
      </w:pPr>
    </w:p>
    <w:p w14:paraId="0F39FA72" w14:textId="77777777" w:rsidR="001277AA" w:rsidRPr="003651D9" w:rsidRDefault="001277AA" w:rsidP="001277AA">
      <w:pPr>
        <w:pStyle w:val="BodyText"/>
        <w:rPr>
          <w:ins w:id="808" w:author="Cole, George" w:date="2016-03-08T11:57:00Z"/>
        </w:rPr>
      </w:pPr>
      <w:ins w:id="809" w:author="Cole, George" w:date="2016-03-08T11:57:00Z">
        <w:r w:rsidRPr="003651D9">
          <w:t>The Roles in this transaction are defined in the following table and may be played by the actors shown here:</w:t>
        </w:r>
      </w:ins>
    </w:p>
    <w:p w14:paraId="3E49981E" w14:textId="597C8B95" w:rsidR="001277AA" w:rsidRPr="003651D9" w:rsidRDefault="001277AA" w:rsidP="001277AA">
      <w:pPr>
        <w:pStyle w:val="TableTitle"/>
        <w:rPr>
          <w:ins w:id="810" w:author="Cole, George" w:date="2016-03-08T11:57:00Z"/>
        </w:rPr>
      </w:pPr>
      <w:ins w:id="811" w:author="Cole, George" w:date="2016-03-08T11:57:00Z">
        <w:r w:rsidRPr="003651D9">
          <w:t xml:space="preserve">Table </w:t>
        </w:r>
      </w:ins>
      <w:ins w:id="812" w:author="Cole, George" w:date="2016-03-08T11:58:00Z">
        <w:r>
          <w:t>3.Y5</w:t>
        </w:r>
      </w:ins>
      <w:ins w:id="813" w:author="Cole, George" w:date="2016-03-08T11:57:00Z">
        <w:r w:rsidRPr="003651D9">
          <w:t>.2-1 Actor Roles</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18"/>
        <w:gridCol w:w="7758"/>
      </w:tblGrid>
      <w:tr w:rsidR="001277AA" w:rsidRPr="003651D9" w14:paraId="6E83CA8C" w14:textId="77777777" w:rsidTr="008D54F8">
        <w:trPr>
          <w:ins w:id="814" w:author="Cole, George" w:date="2016-03-08T11:57:00Z"/>
        </w:trPr>
        <w:tc>
          <w:tcPr>
            <w:tcW w:w="1818" w:type="dxa"/>
            <w:shd w:val="clear" w:color="auto" w:fill="auto"/>
          </w:tcPr>
          <w:p w14:paraId="285D9349" w14:textId="77777777" w:rsidR="001277AA" w:rsidRPr="003651D9" w:rsidRDefault="001277AA" w:rsidP="008D54F8">
            <w:pPr>
              <w:pStyle w:val="BodyText"/>
              <w:rPr>
                <w:ins w:id="815" w:author="Cole, George" w:date="2016-03-08T11:57:00Z"/>
                <w:b/>
              </w:rPr>
            </w:pPr>
            <w:ins w:id="816" w:author="Cole, George" w:date="2016-03-08T11:57:00Z">
              <w:r w:rsidRPr="003651D9">
                <w:rPr>
                  <w:b/>
                  <w:iCs/>
                </w:rPr>
                <w:t>Role:</w:t>
              </w:r>
            </w:ins>
          </w:p>
        </w:tc>
        <w:tc>
          <w:tcPr>
            <w:tcW w:w="7758" w:type="dxa"/>
            <w:shd w:val="clear" w:color="auto" w:fill="auto"/>
          </w:tcPr>
          <w:p w14:paraId="28E82FF0" w14:textId="77777777" w:rsidR="001277AA" w:rsidRPr="003651D9" w:rsidRDefault="001277AA" w:rsidP="008D54F8">
            <w:pPr>
              <w:pStyle w:val="BodyText"/>
              <w:rPr>
                <w:ins w:id="817" w:author="Cole, George" w:date="2016-03-08T11:57:00Z"/>
                <w:i/>
              </w:rPr>
            </w:pPr>
            <w:ins w:id="818" w:author="Cole, George" w:date="2016-03-08T11:57:00Z">
              <w:r w:rsidRPr="003651D9">
                <w:rPr>
                  <w:i/>
                  <w:iCs/>
                </w:rPr>
                <w:t>&lt;Role Name:&gt;&lt;Only unique within this transaction. Typically one word. The Role Name is analogous to SCU or SCP in DICOM Services.&gt;</w:t>
              </w:r>
            </w:ins>
          </w:p>
        </w:tc>
      </w:tr>
      <w:tr w:rsidR="001277AA" w:rsidRPr="003651D9" w14:paraId="6D566289" w14:textId="77777777" w:rsidTr="008D54F8">
        <w:trPr>
          <w:ins w:id="819" w:author="Cole, George" w:date="2016-03-08T11:57:00Z"/>
        </w:trPr>
        <w:tc>
          <w:tcPr>
            <w:tcW w:w="1818" w:type="dxa"/>
            <w:shd w:val="clear" w:color="auto" w:fill="auto"/>
          </w:tcPr>
          <w:p w14:paraId="50FE5E2F" w14:textId="77777777" w:rsidR="001277AA" w:rsidRPr="003651D9" w:rsidRDefault="001277AA" w:rsidP="008D54F8">
            <w:pPr>
              <w:pStyle w:val="BodyText"/>
              <w:rPr>
                <w:ins w:id="820" w:author="Cole, George" w:date="2016-03-08T11:57:00Z"/>
                <w:b/>
              </w:rPr>
            </w:pPr>
            <w:ins w:id="821" w:author="Cole, George" w:date="2016-03-08T11:57:00Z">
              <w:r w:rsidRPr="003651D9">
                <w:rPr>
                  <w:b/>
                </w:rPr>
                <w:t>Actor(s):</w:t>
              </w:r>
            </w:ins>
          </w:p>
        </w:tc>
        <w:tc>
          <w:tcPr>
            <w:tcW w:w="7758" w:type="dxa"/>
            <w:shd w:val="clear" w:color="auto" w:fill="auto"/>
          </w:tcPr>
          <w:p w14:paraId="49701EB2" w14:textId="77777777" w:rsidR="001277AA" w:rsidRPr="003651D9" w:rsidRDefault="001277AA" w:rsidP="008D54F8">
            <w:pPr>
              <w:pStyle w:val="BodyText"/>
              <w:rPr>
                <w:ins w:id="822" w:author="Cole, George" w:date="2016-03-08T11:57:00Z"/>
                <w:i/>
              </w:rPr>
            </w:pPr>
            <w:ins w:id="823" w:author="Cole, George" w:date="2016-03-08T11:57:00Z">
              <w:r w:rsidRPr="003651D9">
                <w:t xml:space="preserve">The following actors may play the role of </w:t>
              </w:r>
              <w:r w:rsidRPr="003651D9">
                <w:rPr>
                  <w:i/>
                  <w:iCs/>
                </w:rPr>
                <w:t>&lt;Role Name&gt;</w:t>
              </w:r>
              <w:r w:rsidRPr="003651D9">
                <w:t>:</w:t>
              </w:r>
              <w:r w:rsidRPr="003651D9">
                <w:br/>
                <w:t xml:space="preserve">        </w:t>
              </w:r>
              <w:r w:rsidRPr="003651D9">
                <w:rPr>
                  <w:i/>
                  <w:iCs/>
                </w:rPr>
                <w:t>&lt;Actor Name&gt;: &lt;optionally, the situation where the Actor would play this Role if needed for clarity.&gt;</w:t>
              </w:r>
              <w:r w:rsidRPr="003651D9">
                <w:t>”</w:t>
              </w:r>
            </w:ins>
          </w:p>
        </w:tc>
      </w:tr>
      <w:tr w:rsidR="001277AA" w:rsidRPr="003651D9" w14:paraId="0EE150D5" w14:textId="77777777" w:rsidTr="008D54F8">
        <w:trPr>
          <w:ins w:id="824" w:author="Cole, George" w:date="2016-03-08T11:57:00Z"/>
        </w:trPr>
        <w:tc>
          <w:tcPr>
            <w:tcW w:w="1818" w:type="dxa"/>
            <w:shd w:val="clear" w:color="auto" w:fill="auto"/>
          </w:tcPr>
          <w:p w14:paraId="260F13BD" w14:textId="77777777" w:rsidR="001277AA" w:rsidRPr="003651D9" w:rsidRDefault="001277AA" w:rsidP="008D54F8">
            <w:pPr>
              <w:pStyle w:val="BodyText"/>
              <w:rPr>
                <w:ins w:id="825" w:author="Cole, George" w:date="2016-03-08T11:57:00Z"/>
                <w:b/>
              </w:rPr>
            </w:pPr>
            <w:ins w:id="826" w:author="Cole, George" w:date="2016-03-08T11:57:00Z">
              <w:r w:rsidRPr="003651D9">
                <w:rPr>
                  <w:b/>
                </w:rPr>
                <w:t>Role:</w:t>
              </w:r>
            </w:ins>
          </w:p>
        </w:tc>
        <w:tc>
          <w:tcPr>
            <w:tcW w:w="7758" w:type="dxa"/>
            <w:shd w:val="clear" w:color="auto" w:fill="auto"/>
          </w:tcPr>
          <w:p w14:paraId="2B74F7C7" w14:textId="77777777" w:rsidR="001277AA" w:rsidRPr="003651D9" w:rsidRDefault="001277AA" w:rsidP="008D54F8">
            <w:pPr>
              <w:pStyle w:val="BodyText"/>
              <w:rPr>
                <w:ins w:id="827" w:author="Cole, George" w:date="2016-03-08T11:57:00Z"/>
                <w:i/>
              </w:rPr>
            </w:pPr>
            <w:ins w:id="828" w:author="Cole, George" w:date="2016-03-08T11:57:00Z">
              <w:r w:rsidRPr="003651D9">
                <w:rPr>
                  <w:i/>
                </w:rPr>
                <w:t>&lt;e.g., Requestor:</w:t>
              </w:r>
            </w:ins>
          </w:p>
          <w:p w14:paraId="41525706" w14:textId="77777777" w:rsidR="001277AA" w:rsidRPr="003651D9" w:rsidRDefault="001277AA" w:rsidP="008D54F8">
            <w:pPr>
              <w:pStyle w:val="BodyText"/>
              <w:ind w:left="720"/>
              <w:rPr>
                <w:ins w:id="829" w:author="Cole, George" w:date="2016-03-08T11:57:00Z"/>
                <w:i/>
              </w:rPr>
            </w:pPr>
            <w:ins w:id="830" w:author="Cole, George" w:date="2016-03-08T11:57:00Z">
              <w:r w:rsidRPr="003651D9">
                <w:rPr>
                  <w:i/>
                </w:rPr>
                <w:t>Submits the relevant details and requests the creation of a new workitem.&gt;</w:t>
              </w:r>
            </w:ins>
          </w:p>
        </w:tc>
      </w:tr>
      <w:tr w:rsidR="001277AA" w:rsidRPr="003651D9" w14:paraId="3D2DC340" w14:textId="77777777" w:rsidTr="008D54F8">
        <w:trPr>
          <w:ins w:id="831" w:author="Cole, George" w:date="2016-03-08T11:57:00Z"/>
        </w:trPr>
        <w:tc>
          <w:tcPr>
            <w:tcW w:w="1818" w:type="dxa"/>
            <w:shd w:val="clear" w:color="auto" w:fill="auto"/>
          </w:tcPr>
          <w:p w14:paraId="74E6B213" w14:textId="77777777" w:rsidR="001277AA" w:rsidRPr="003651D9" w:rsidRDefault="001277AA" w:rsidP="008D54F8">
            <w:pPr>
              <w:pStyle w:val="BodyText"/>
              <w:rPr>
                <w:ins w:id="832" w:author="Cole, George" w:date="2016-03-08T11:57:00Z"/>
                <w:b/>
              </w:rPr>
            </w:pPr>
            <w:ins w:id="833" w:author="Cole, George" w:date="2016-03-08T11:57:00Z">
              <w:r w:rsidRPr="003651D9">
                <w:rPr>
                  <w:b/>
                </w:rPr>
                <w:t>Actor(s):</w:t>
              </w:r>
            </w:ins>
          </w:p>
        </w:tc>
        <w:tc>
          <w:tcPr>
            <w:tcW w:w="7758" w:type="dxa"/>
            <w:shd w:val="clear" w:color="auto" w:fill="auto"/>
          </w:tcPr>
          <w:p w14:paraId="514A73AB" w14:textId="77777777" w:rsidR="001277AA" w:rsidRPr="003651D9" w:rsidRDefault="001277AA" w:rsidP="008D54F8">
            <w:pPr>
              <w:pStyle w:val="BodyText"/>
              <w:rPr>
                <w:ins w:id="834" w:author="Cole, George" w:date="2016-03-08T11:57:00Z"/>
                <w:i/>
              </w:rPr>
            </w:pPr>
            <w:ins w:id="835" w:author="Cole, George" w:date="2016-03-08T11:57:00Z">
              <w:r w:rsidRPr="003651D9">
                <w:rPr>
                  <w:i/>
                </w:rPr>
                <w:t>&lt;e.g., The following actors may play the role of Requestor:</w:t>
              </w:r>
            </w:ins>
          </w:p>
          <w:p w14:paraId="30444F33" w14:textId="77777777" w:rsidR="001277AA" w:rsidRPr="003651D9" w:rsidRDefault="001277AA" w:rsidP="008D54F8">
            <w:pPr>
              <w:pStyle w:val="BodyText"/>
              <w:ind w:left="720"/>
              <w:rPr>
                <w:ins w:id="836" w:author="Cole, George" w:date="2016-03-08T11:57:00Z"/>
                <w:i/>
              </w:rPr>
            </w:pPr>
            <w:ins w:id="837" w:author="Cole, George" w:date="2016-03-08T11:57:00Z">
              <w:r w:rsidRPr="003651D9">
                <w:rPr>
                  <w:i/>
                </w:rPr>
                <w:lastRenderedPageBreak/>
                <w:t>Workitem Creator: when requesting workitems</w:t>
              </w:r>
            </w:ins>
          </w:p>
          <w:p w14:paraId="479F1678" w14:textId="77777777" w:rsidR="001277AA" w:rsidRPr="003651D9" w:rsidRDefault="001277AA" w:rsidP="008D54F8">
            <w:pPr>
              <w:pStyle w:val="BodyText"/>
              <w:ind w:left="720"/>
              <w:rPr>
                <w:ins w:id="838" w:author="Cole, George" w:date="2016-03-08T11:57:00Z"/>
                <w:i/>
              </w:rPr>
            </w:pPr>
            <w:ins w:id="839" w:author="Cole, George" w:date="2016-03-08T11:57:00Z">
              <w:r w:rsidRPr="003651D9">
                <w:rPr>
                  <w:i/>
                </w:rPr>
                <w:t>Workitem Performer: when performing unscheduled workitems&gt;</w:t>
              </w:r>
            </w:ins>
          </w:p>
        </w:tc>
      </w:tr>
      <w:tr w:rsidR="001277AA" w:rsidRPr="003651D9" w14:paraId="7637C2F9" w14:textId="77777777" w:rsidTr="008D54F8">
        <w:trPr>
          <w:ins w:id="840" w:author="Cole, George" w:date="2016-03-08T11:57:00Z"/>
        </w:trPr>
        <w:tc>
          <w:tcPr>
            <w:tcW w:w="1818" w:type="dxa"/>
            <w:shd w:val="clear" w:color="auto" w:fill="auto"/>
          </w:tcPr>
          <w:p w14:paraId="1FA836EF" w14:textId="77777777" w:rsidR="001277AA" w:rsidRPr="003651D9" w:rsidRDefault="001277AA" w:rsidP="008D54F8">
            <w:pPr>
              <w:pStyle w:val="BodyText"/>
              <w:rPr>
                <w:ins w:id="841" w:author="Cole, George" w:date="2016-03-08T11:57:00Z"/>
                <w:b/>
              </w:rPr>
            </w:pPr>
            <w:ins w:id="842" w:author="Cole, George" w:date="2016-03-08T11:57:00Z">
              <w:r w:rsidRPr="003651D9">
                <w:rPr>
                  <w:b/>
                </w:rPr>
                <w:lastRenderedPageBreak/>
                <w:t>Role:</w:t>
              </w:r>
            </w:ins>
          </w:p>
        </w:tc>
        <w:tc>
          <w:tcPr>
            <w:tcW w:w="7758" w:type="dxa"/>
            <w:shd w:val="clear" w:color="auto" w:fill="auto"/>
          </w:tcPr>
          <w:p w14:paraId="135029A5" w14:textId="77777777" w:rsidR="001277AA" w:rsidRPr="003651D9" w:rsidRDefault="001277AA" w:rsidP="008D54F8">
            <w:pPr>
              <w:pStyle w:val="BodyText"/>
              <w:rPr>
                <w:ins w:id="843" w:author="Cole, George" w:date="2016-03-08T11:57:00Z"/>
                <w:i/>
              </w:rPr>
            </w:pPr>
            <w:ins w:id="844" w:author="Cole, George" w:date="2016-03-08T11:57:00Z">
              <w:r w:rsidRPr="003651D9">
                <w:rPr>
                  <w:i/>
                </w:rPr>
                <w:t>&lt;e.g., Manager:</w:t>
              </w:r>
            </w:ins>
          </w:p>
          <w:p w14:paraId="055A68F9" w14:textId="77777777" w:rsidR="001277AA" w:rsidRPr="003651D9" w:rsidRDefault="001277AA" w:rsidP="008D54F8">
            <w:pPr>
              <w:pStyle w:val="BodyText"/>
              <w:ind w:left="720"/>
              <w:rPr>
                <w:ins w:id="845" w:author="Cole, George" w:date="2016-03-08T11:57:00Z"/>
                <w:i/>
              </w:rPr>
            </w:pPr>
            <w:ins w:id="846" w:author="Cole, George" w:date="2016-03-08T11:57:00Z">
              <w:r w:rsidRPr="003651D9">
                <w:rPr>
                  <w:i/>
                </w:rPr>
                <w:t>Creates and manages a Unified Procedure Step instance for the requested</w:t>
              </w:r>
            </w:ins>
          </w:p>
          <w:p w14:paraId="7879DD9D" w14:textId="77777777" w:rsidR="001277AA" w:rsidRPr="003651D9" w:rsidRDefault="001277AA" w:rsidP="008D54F8">
            <w:pPr>
              <w:pStyle w:val="BodyText"/>
              <w:ind w:left="720"/>
              <w:rPr>
                <w:ins w:id="847" w:author="Cole, George" w:date="2016-03-08T11:57:00Z"/>
                <w:i/>
              </w:rPr>
            </w:pPr>
            <w:ins w:id="848" w:author="Cole, George" w:date="2016-03-08T11:57:00Z">
              <w:r w:rsidRPr="003651D9">
                <w:rPr>
                  <w:i/>
                </w:rPr>
                <w:t>workitem.&gt;</w:t>
              </w:r>
            </w:ins>
          </w:p>
        </w:tc>
      </w:tr>
      <w:tr w:rsidR="001277AA" w:rsidRPr="003651D9" w14:paraId="5677FD7B" w14:textId="77777777" w:rsidTr="008D54F8">
        <w:trPr>
          <w:ins w:id="849" w:author="Cole, George" w:date="2016-03-08T11:57:00Z"/>
        </w:trPr>
        <w:tc>
          <w:tcPr>
            <w:tcW w:w="1818" w:type="dxa"/>
            <w:shd w:val="clear" w:color="auto" w:fill="auto"/>
          </w:tcPr>
          <w:p w14:paraId="543FBCDF" w14:textId="77777777" w:rsidR="001277AA" w:rsidRPr="003651D9" w:rsidRDefault="001277AA" w:rsidP="008D54F8">
            <w:pPr>
              <w:pStyle w:val="BodyText"/>
              <w:rPr>
                <w:ins w:id="850" w:author="Cole, George" w:date="2016-03-08T11:57:00Z"/>
                <w:b/>
              </w:rPr>
            </w:pPr>
            <w:ins w:id="851" w:author="Cole, George" w:date="2016-03-08T11:57:00Z">
              <w:r w:rsidRPr="003651D9">
                <w:rPr>
                  <w:b/>
                </w:rPr>
                <w:t>Actor(s):</w:t>
              </w:r>
            </w:ins>
          </w:p>
        </w:tc>
        <w:tc>
          <w:tcPr>
            <w:tcW w:w="7758" w:type="dxa"/>
            <w:shd w:val="clear" w:color="auto" w:fill="auto"/>
          </w:tcPr>
          <w:p w14:paraId="2C3D9EF0" w14:textId="77777777" w:rsidR="001277AA" w:rsidRPr="003651D9" w:rsidRDefault="001277AA" w:rsidP="008D54F8">
            <w:pPr>
              <w:pStyle w:val="BodyText"/>
              <w:rPr>
                <w:ins w:id="852" w:author="Cole, George" w:date="2016-03-08T11:57:00Z"/>
                <w:i/>
              </w:rPr>
            </w:pPr>
            <w:ins w:id="853" w:author="Cole, George" w:date="2016-03-08T11:57:00Z">
              <w:r w:rsidRPr="003651D9">
                <w:rPr>
                  <w:i/>
                </w:rPr>
                <w:t>&lt;e.g., The following actors may play the role of Manager:</w:t>
              </w:r>
            </w:ins>
          </w:p>
          <w:p w14:paraId="5307348E" w14:textId="77777777" w:rsidR="001277AA" w:rsidRPr="003651D9" w:rsidRDefault="001277AA" w:rsidP="008D54F8">
            <w:pPr>
              <w:pStyle w:val="BodyText"/>
              <w:ind w:left="720"/>
              <w:rPr>
                <w:ins w:id="854" w:author="Cole, George" w:date="2016-03-08T11:57:00Z"/>
                <w:i/>
              </w:rPr>
            </w:pPr>
            <w:ins w:id="855" w:author="Cole, George" w:date="2016-03-08T11:57:00Z">
              <w:r w:rsidRPr="003651D9">
                <w:rPr>
                  <w:i/>
                </w:rPr>
                <w:t>Workitem Manager: when receiving a new workitem for its worklist.&gt;</w:t>
              </w:r>
            </w:ins>
          </w:p>
        </w:tc>
      </w:tr>
    </w:tbl>
    <w:p w14:paraId="544445FA" w14:textId="77777777" w:rsidR="001277AA" w:rsidRPr="003651D9" w:rsidRDefault="001277AA" w:rsidP="001277AA">
      <w:pPr>
        <w:pStyle w:val="BodyText"/>
        <w:rPr>
          <w:ins w:id="856" w:author="Cole, George" w:date="2016-03-08T11:57:00Z"/>
        </w:rPr>
      </w:pPr>
      <w:ins w:id="857" w:author="Cole, George" w:date="2016-03-08T11:57:00Z">
        <w:r w:rsidRPr="003651D9">
          <w:t>Transaction text specifies behavior for each Role. The behavior of specific Actors may also be specified when it goes beyond that of the general Role.</w:t>
        </w:r>
      </w:ins>
    </w:p>
    <w:p w14:paraId="5A3D700B" w14:textId="22CED549" w:rsidR="001277AA" w:rsidRPr="003651D9" w:rsidRDefault="001277AA" w:rsidP="001277AA">
      <w:pPr>
        <w:pStyle w:val="Heading3"/>
        <w:numPr>
          <w:ilvl w:val="0"/>
          <w:numId w:val="0"/>
        </w:numPr>
        <w:rPr>
          <w:ins w:id="858" w:author="Cole, George" w:date="2016-03-08T11:57:00Z"/>
          <w:noProof w:val="0"/>
        </w:rPr>
      </w:pPr>
      <w:ins w:id="859" w:author="Cole, George" w:date="2016-03-08T11:58:00Z">
        <w:r>
          <w:rPr>
            <w:noProof w:val="0"/>
          </w:rPr>
          <w:t>3.Y5</w:t>
        </w:r>
      </w:ins>
      <w:ins w:id="860" w:author="Cole, George" w:date="2016-03-08T11:57:00Z">
        <w:r w:rsidRPr="003651D9">
          <w:rPr>
            <w:noProof w:val="0"/>
          </w:rPr>
          <w:t>.3 Referenced Standards</w:t>
        </w:r>
      </w:ins>
    </w:p>
    <w:p w14:paraId="0200493D" w14:textId="77777777" w:rsidR="001277AA" w:rsidRPr="003651D9" w:rsidRDefault="001277AA" w:rsidP="001277AA">
      <w:pPr>
        <w:pStyle w:val="AuthorInstructions"/>
        <w:rPr>
          <w:ins w:id="861" w:author="Cole, George" w:date="2016-03-08T11:57:00Z"/>
        </w:rPr>
      </w:pPr>
      <w:ins w:id="862" w:author="Cole, George" w:date="2016-03-08T11:57:00Z">
        <w:r w:rsidRPr="003651D9">
          <w:t>&lt;e.g., HL7 2.3.1 Chapters 2, 3&gt;</w:t>
        </w:r>
      </w:ins>
    </w:p>
    <w:p w14:paraId="60066A92" w14:textId="77777777" w:rsidR="001277AA" w:rsidRPr="003651D9" w:rsidRDefault="001277AA" w:rsidP="001277AA">
      <w:pPr>
        <w:pStyle w:val="AuthorInstructions"/>
        <w:rPr>
          <w:ins w:id="863" w:author="Cole, George" w:date="2016-03-08T11:57:00Z"/>
        </w:rPr>
      </w:pPr>
      <w:ins w:id="864" w:author="Cole, George" w:date="2016-03-08T11:57:00Z">
        <w:r w:rsidRPr="003651D9">
          <w:t>&lt;e.g., DICOM 2008 PS 3.3: A.35.8 X-Ray Radiation Dose SR IOD&gt;</w:t>
        </w:r>
      </w:ins>
    </w:p>
    <w:p w14:paraId="713352D5" w14:textId="591790A3" w:rsidR="001277AA" w:rsidRPr="003651D9" w:rsidRDefault="001277AA" w:rsidP="001277AA">
      <w:pPr>
        <w:pStyle w:val="Heading3"/>
        <w:numPr>
          <w:ilvl w:val="0"/>
          <w:numId w:val="0"/>
        </w:numPr>
        <w:rPr>
          <w:ins w:id="865" w:author="Cole, George" w:date="2016-03-08T11:57:00Z"/>
          <w:noProof w:val="0"/>
        </w:rPr>
      </w:pPr>
      <w:ins w:id="866" w:author="Cole, George" w:date="2016-03-08T11:58:00Z">
        <w:r>
          <w:rPr>
            <w:noProof w:val="0"/>
          </w:rPr>
          <w:t>3.Y5</w:t>
        </w:r>
      </w:ins>
      <w:ins w:id="867" w:author="Cole, George" w:date="2016-03-08T11:57:00Z">
        <w:r w:rsidRPr="003651D9">
          <w:rPr>
            <w:noProof w:val="0"/>
          </w:rPr>
          <w:t>.4 Interaction Diagram</w:t>
        </w:r>
      </w:ins>
    </w:p>
    <w:p w14:paraId="58FDA685" w14:textId="77777777" w:rsidR="001277AA" w:rsidRPr="003651D9" w:rsidRDefault="001277AA" w:rsidP="001277AA">
      <w:pPr>
        <w:pStyle w:val="AuthorInstructions"/>
        <w:rPr>
          <w:ins w:id="868" w:author="Cole, George" w:date="2016-03-08T11:57:00Z"/>
        </w:rPr>
      </w:pPr>
      <w:ins w:id="869" w:author="Cole, George" w:date="2016-03-08T11:57:00Z">
        <w:r w:rsidRPr="003651D9">
          <w:t>&lt;The interaction diagram shows the detailed standards-based message exchange that makes up the IHE transaction.&gt;</w:t>
        </w:r>
      </w:ins>
    </w:p>
    <w:p w14:paraId="15EA20F3" w14:textId="77777777" w:rsidR="001277AA" w:rsidRPr="003651D9" w:rsidRDefault="001277AA" w:rsidP="001277AA">
      <w:pPr>
        <w:pStyle w:val="BodyText"/>
        <w:rPr>
          <w:ins w:id="870" w:author="Cole, George" w:date="2016-03-08T11:57:00Z"/>
        </w:rPr>
      </w:pPr>
      <w:ins w:id="871" w:author="Cole, George" w:date="2016-03-08T11:57:00Z">
        <w:r w:rsidRPr="003651D9">
          <w:rPr>
            <w:noProof/>
          </w:rPr>
          <mc:AlternateContent>
            <mc:Choice Requires="wpc">
              <w:drawing>
                <wp:inline distT="0" distB="0" distL="0" distR="0" wp14:anchorId="78855D56" wp14:editId="2F5A9598">
                  <wp:extent cx="5943600" cy="2400300"/>
                  <wp:effectExtent l="0" t="0" r="0" b="1905"/>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8"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16467A" w14:textId="77777777" w:rsidR="001277AA" w:rsidRPr="007C1AAC" w:rsidRDefault="001277AA" w:rsidP="001277AA">
                                <w:pPr>
                                  <w:jc w:val="center"/>
                                  <w:rPr>
                                    <w:sz w:val="22"/>
                                    <w:szCs w:val="22"/>
                                  </w:rPr>
                                </w:pPr>
                                <w:r w:rsidRPr="007C1AAC">
                                  <w:rPr>
                                    <w:sz w:val="22"/>
                                    <w:szCs w:val="22"/>
                                  </w:rPr>
                                  <w:t>A</w:t>
                                </w:r>
                                <w:r>
                                  <w:rPr>
                                    <w:sz w:val="22"/>
                                    <w:szCs w:val="22"/>
                                  </w:rPr>
                                  <w:t>ctor A</w:t>
                                </w:r>
                              </w:p>
                              <w:p w14:paraId="5A9AC462" w14:textId="77777777" w:rsidR="001277AA" w:rsidRDefault="001277AA" w:rsidP="001277AA"/>
                              <w:p w14:paraId="7E6CDACF" w14:textId="77777777" w:rsidR="001277AA" w:rsidRPr="007C1AAC" w:rsidRDefault="001277AA" w:rsidP="001277AA">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89"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0"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2DCE3" w14:textId="77777777" w:rsidR="001277AA" w:rsidRPr="007C1AAC" w:rsidRDefault="001277AA" w:rsidP="001277AA">
                                <w:pPr>
                                  <w:rPr>
                                    <w:sz w:val="22"/>
                                    <w:szCs w:val="22"/>
                                  </w:rPr>
                                </w:pPr>
                                <w:r>
                                  <w:rPr>
                                    <w:sz w:val="22"/>
                                    <w:szCs w:val="22"/>
                                  </w:rPr>
                                  <w:t xml:space="preserve">Message </w:t>
                                </w:r>
                                <w:r w:rsidRPr="007C1AAC">
                                  <w:rPr>
                                    <w:sz w:val="22"/>
                                    <w:szCs w:val="22"/>
                                  </w:rPr>
                                  <w:t>1</w:t>
                                </w:r>
                              </w:p>
                              <w:p w14:paraId="3F50C609" w14:textId="77777777" w:rsidR="001277AA" w:rsidRDefault="001277AA" w:rsidP="001277AA"/>
                              <w:p w14:paraId="18CA0B62" w14:textId="77777777" w:rsidR="001277AA" w:rsidRPr="007C1AAC" w:rsidRDefault="001277AA" w:rsidP="001277AA">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291"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2"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4"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5"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1A4391" w14:textId="77777777" w:rsidR="001277AA" w:rsidRPr="007C1AAC" w:rsidRDefault="001277AA" w:rsidP="001277AA">
                                <w:pPr>
                                  <w:jc w:val="center"/>
                                  <w:rPr>
                                    <w:sz w:val="22"/>
                                    <w:szCs w:val="22"/>
                                  </w:rPr>
                                </w:pPr>
                                <w:r w:rsidRPr="007C1AAC">
                                  <w:rPr>
                                    <w:sz w:val="22"/>
                                    <w:szCs w:val="22"/>
                                  </w:rPr>
                                  <w:t>A</w:t>
                                </w:r>
                                <w:r>
                                  <w:rPr>
                                    <w:sz w:val="22"/>
                                    <w:szCs w:val="22"/>
                                  </w:rPr>
                                  <w:t>ctor D</w:t>
                                </w:r>
                              </w:p>
                              <w:p w14:paraId="199EE659" w14:textId="77777777" w:rsidR="001277AA" w:rsidRDefault="001277AA" w:rsidP="001277AA"/>
                              <w:p w14:paraId="7FF7A18B" w14:textId="77777777" w:rsidR="001277AA" w:rsidRPr="007C1AAC" w:rsidRDefault="001277AA" w:rsidP="001277AA">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296" name="Line 168"/>
                          <wps:cNvCnPr>
                            <a:cxnSpLocks noChangeShapeType="1"/>
                          </wps:cNvCnPr>
                          <wps:spPr bwMode="auto">
                            <a:xfrm flipH="1">
                              <a:off x="1989455" y="1609725"/>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7" name="Text Box 169"/>
                          <wps:cNvSpPr txBox="1">
                            <a:spLocks noChangeArrowheads="1"/>
                          </wps:cNvSpPr>
                          <wps:spPr bwMode="auto">
                            <a:xfrm>
                              <a:off x="2408555" y="1338580"/>
                              <a:ext cx="126936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1572F" w14:textId="77777777" w:rsidR="001277AA" w:rsidRPr="007C1AAC" w:rsidRDefault="001277AA" w:rsidP="001277AA">
                                <w:pPr>
                                  <w:rPr>
                                    <w:sz w:val="22"/>
                                    <w:szCs w:val="22"/>
                                  </w:rPr>
                                </w:pPr>
                                <w:r>
                                  <w:rPr>
                                    <w:sz w:val="22"/>
                                    <w:szCs w:val="22"/>
                                  </w:rPr>
                                  <w:t xml:space="preserve">Message </w:t>
                                </w:r>
                                <w:r w:rsidRPr="007C1AAC">
                                  <w:rPr>
                                    <w:sz w:val="22"/>
                                    <w:szCs w:val="22"/>
                                  </w:rPr>
                                  <w:t>2</w:t>
                                </w:r>
                              </w:p>
                              <w:p w14:paraId="44FAA501" w14:textId="77777777" w:rsidR="001277AA" w:rsidRDefault="001277AA" w:rsidP="001277AA"/>
                              <w:p w14:paraId="5E98E5A9" w14:textId="77777777" w:rsidR="001277AA" w:rsidRPr="007C1AAC" w:rsidRDefault="001277AA" w:rsidP="001277AA">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w14:anchorId="78855D56" id="Canvas 299" o:spid="_x0000_s1174"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">
                  <v:shape id="_x0000_s1175" type="#_x0000_t75" style="position:absolute;width:59436;height:24003;visibility:visible;mso-wrap-style:square">
                    <v:fill o:detectmouseclick="t"/>
                    <v:path o:connecttype="none"/>
                  </v:shape>
                  <v:shape id="Text Box 160" o:spid="_x0000_s1176"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whMb0A&#10;AADcAAAADwAAAGRycy9kb3ducmV2LnhtbERPSwrCMBDdC94hjOBGNFX8VqOooLj1c4CxGdtiMylN&#10;tPX2ZiG4fLz/atOYQrypcrllBcNBBII4sTrnVMHteujPQTiPrLGwTAo+5GCzbrdWGGtb85neF5+K&#10;EMIuRgWZ92UspUsyMugGtiQO3MNWBn2AVSp1hXUIN4UcRdFUGsw5NGRY0j6j5Hl5GQWPU92bLOr7&#10;0d9m5/F0h/nsbj9KdTvNdgnCU+P/4p/7pBWM5m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xwhMb0AAADcAAAADwAAAAAAAAAAAAAAAACYAgAAZHJzL2Rvd25yZXYu&#10;eG1sUEsFBgAAAAAEAAQA9QAAAIIDAAAAAA==&#10;" stroked="f">
                    <v:textbox>
                      <w:txbxContent>
                        <w:p w14:paraId="7D16467A" w14:textId="77777777" w:rsidR="001277AA" w:rsidRPr="007C1AAC" w:rsidRDefault="001277AA" w:rsidP="001277AA">
                          <w:pPr>
                            <w:jc w:val="center"/>
                            <w:rPr>
                              <w:sz w:val="22"/>
                              <w:szCs w:val="22"/>
                            </w:rPr>
                          </w:pPr>
                          <w:r w:rsidRPr="007C1AAC">
                            <w:rPr>
                              <w:sz w:val="22"/>
                              <w:szCs w:val="22"/>
                            </w:rPr>
                            <w:t>A</w:t>
                          </w:r>
                          <w:r>
                            <w:rPr>
                              <w:sz w:val="22"/>
                              <w:szCs w:val="22"/>
                            </w:rPr>
                            <w:t>ctor A</w:t>
                          </w:r>
                        </w:p>
                        <w:p w14:paraId="5A9AC462" w14:textId="77777777" w:rsidR="001277AA" w:rsidRDefault="001277AA" w:rsidP="001277AA"/>
                        <w:p w14:paraId="7E6CDACF" w14:textId="77777777" w:rsidR="001277AA" w:rsidRPr="007C1AAC" w:rsidRDefault="001277AA" w:rsidP="001277AA">
                          <w:pPr>
                            <w:jc w:val="center"/>
                            <w:rPr>
                              <w:sz w:val="22"/>
                              <w:szCs w:val="22"/>
                            </w:rPr>
                          </w:pPr>
                          <w:r w:rsidRPr="007C1AAC">
                            <w:rPr>
                              <w:sz w:val="22"/>
                              <w:szCs w:val="22"/>
                            </w:rPr>
                            <w:t>A</w:t>
                          </w:r>
                          <w:r>
                            <w:rPr>
                              <w:sz w:val="22"/>
                              <w:szCs w:val="22"/>
                            </w:rPr>
                            <w:t>ctor A</w:t>
                          </w:r>
                        </w:p>
                      </w:txbxContent>
                    </v:textbox>
                  </v:shape>
                  <v:line id="Line 161" o:spid="_x0000_s1177"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abccUAAADcAAAADwAAAGRycy9kb3ducmV2LnhtbESPzWrCQBSF90LfYbiF7nTSLEpMHaUU&#10;hCxspYl0fclck9TMnTgzjenbOwXB5eH8fJzVZjK9GMn5zrKC50UCgri2uuNGwaHazjMQPiBr7C2T&#10;gj/ysFk/zFaYa3vhLxrL0Ig4wj5HBW0IQy6lr1sy6Bd2II7e0TqDIUrXSO3wEsdNL9MkeZEGO46E&#10;Fgd6b6k+lb8mcutm587fP6epOH7stmcel5/VXqmnx+ntFUSgKdzDt3ahFaTZEv7PxCMg1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OabccUAAADcAAAADwAAAAAAAAAA&#10;AAAAAAChAgAAZHJzL2Rvd25yZXYueG1sUEsFBgAAAAAEAAQA+QAAAJMDAAAAAA==&#10;">
                    <v:stroke dashstyle="dash"/>
                  </v:line>
                  <v:shape id="Text Box 162" o:spid="_x0000_s1178"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GlFMAA&#10;AADcAAAADwAAAGRycy9kb3ducmV2LnhtbERPTYvCMBC9L/gfwgje1lQPotUoIgqCINbuYY9jM7bB&#10;ZlKbqN1/vzkIHh/ve7HqbC2e1HrjWMFomIAgLpw2XCr4yXffUxA+IGusHZOCP/KwWva+Fphq9+KM&#10;nudQihjCPkUFVQhNKqUvKrLoh64hjtzVtRZDhG0pdYuvGG5rOU6SibRoODZU2NCmouJ2flgF61/O&#10;tuZ+vJyya2byfJbwYXJTatDv1nMQgbrwEb/de61gPIvz45l4BO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vGlFMAAAADcAAAADwAAAAAAAAAAAAAAAACYAgAAZHJzL2Rvd25y&#10;ZXYueG1sUEsFBgAAAAAEAAQA9QAAAIUDAAAAAA==&#10;" filled="f" stroked="f">
                    <v:textbox inset="0,0,0,0">
                      <w:txbxContent>
                        <w:p w14:paraId="4932DCE3" w14:textId="77777777" w:rsidR="001277AA" w:rsidRPr="007C1AAC" w:rsidRDefault="001277AA" w:rsidP="001277AA">
                          <w:pPr>
                            <w:rPr>
                              <w:sz w:val="22"/>
                              <w:szCs w:val="22"/>
                            </w:rPr>
                          </w:pPr>
                          <w:r>
                            <w:rPr>
                              <w:sz w:val="22"/>
                              <w:szCs w:val="22"/>
                            </w:rPr>
                            <w:t xml:space="preserve">Message </w:t>
                          </w:r>
                          <w:r w:rsidRPr="007C1AAC">
                            <w:rPr>
                              <w:sz w:val="22"/>
                              <w:szCs w:val="22"/>
                            </w:rPr>
                            <w:t>1</w:t>
                          </w:r>
                        </w:p>
                        <w:p w14:paraId="3F50C609" w14:textId="77777777" w:rsidR="001277AA" w:rsidRDefault="001277AA" w:rsidP="001277AA"/>
                        <w:p w14:paraId="18CA0B62" w14:textId="77777777" w:rsidR="001277AA" w:rsidRPr="007C1AAC" w:rsidRDefault="001277AA" w:rsidP="001277AA">
                          <w:pPr>
                            <w:rPr>
                              <w:sz w:val="22"/>
                              <w:szCs w:val="22"/>
                            </w:rPr>
                          </w:pPr>
                          <w:r>
                            <w:rPr>
                              <w:sz w:val="22"/>
                              <w:szCs w:val="22"/>
                            </w:rPr>
                            <w:t xml:space="preserve">Message </w:t>
                          </w:r>
                          <w:r w:rsidRPr="007C1AAC">
                            <w:rPr>
                              <w:sz w:val="22"/>
                              <w:szCs w:val="22"/>
                            </w:rPr>
                            <w:t>1</w:t>
                          </w:r>
                        </w:p>
                      </w:txbxContent>
                    </v:textbox>
                  </v:shape>
                  <v:line id="Line 163" o:spid="_x0000_s1179"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kBqsMAAADcAAAADwAAAGRycy9kb3ducmV2LnhtbESPS4vCMBSF9wP+h3AFd2Oqi0GrUUQQ&#10;XDiKD1xfmmtbbW5qEmv990YYmOXhPD7OdN6aSjTkfGlZwaCfgCDOrC45V3A6rr5HIHxA1lhZJgUv&#10;8jCfdb6mmGr75D01h5CLOMI+RQVFCHUqpc8KMuj7tiaO3sU6gyFKl0vt8BnHTSWHSfIjDZYcCQXW&#10;tCwoux0eJnKzfOPu5+utXV9+N6s7N+PtcadUr9suJiACteE//NdeawXD8QA+Z+IRkLM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JAarDAAAA3AAAAA8AAAAAAAAAAAAA&#10;AAAAoQIAAGRycy9kb3ducmV2LnhtbFBLBQYAAAAABAAEAPkAAACRAwAAAAA=&#10;">
                    <v:stroke dashstyle="dash"/>
                  </v:line>
                  <v:rect id="Rectangle 164" o:spid="_x0000_s1180"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6whcUA&#10;AADcAAAADwAAAGRycy9kb3ducmV2LnhtbESPT2vCQBTE70K/w/IKvenGFEoTXUVaLO0xxou3Z/aZ&#10;RLNvQ3bzp/303ULB4zAzv2HW28k0YqDO1ZYVLBcRCOLC6ppLBcd8P38F4TyyxsYyKfgmB9vNw2yN&#10;qbYjZzQcfCkChF2KCirv21RKV1Rk0C1sSxy8i+0M+iC7UuoOxwA3jYyj6EUarDksVNjSW0XF7dAb&#10;Bec6PuJPln9EJtk/+68pv/and6WeHqfdCoSnyd/D/+1PrSBOYvg7E4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HrCFxQAAANwAAAAPAAAAAAAAAAAAAAAAAJgCAABkcnMv&#10;ZG93bnJldi54bWxQSwUGAAAAAAQABAD1AAAAigMAAAAA&#10;"/>
                  <v:rect id="Rectangle 165" o:spid="_x0000_s1181"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IVHsUA&#10;AADcAAAADwAAAGRycy9kb3ducmV2LnhtbESPQWvCQBSE7wX/w/IKvTWbJiA1ukqxWOpRk0tvz+wz&#10;ic2+DdnVRH+9KxR6HGbmG2axGk0rLtS7xrKCtygGQVxa3XCloMg3r+8gnEfW2FomBVdysFpOnhaY&#10;aTvwji57X4kAYZehgtr7LpPSlTUZdJHtiIN3tL1BH2RfSd3jEOCmlUkcT6XBhsNCjR2tayp/92ej&#10;4NAkBd52+VdsZpvUb8f8dP75VOrlefyYg/A0+v/wX/tbK0hmKTzOh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UhUexQAAANwAAAAPAAAAAAAAAAAAAAAAAJgCAABkcnMv&#10;ZG93bnJldi54bWxQSwUGAAAAAAQABAD1AAAAigMAAAAA&#10;"/>
                  <v:line id="Line 166" o:spid="_x0000_s1182"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UissUAAADcAAAADwAAAGRycy9kb3ducmV2LnhtbESPQWsCMRSE70L/Q3iF3jSrSO2uRild&#10;hB60oJaeXzfPzdLNy7JJ1/jvG6HgcZiZb5jVJtpWDNT7xrGC6SQDQVw53XCt4PO0Hb+A8AFZY+uY&#10;FFzJw2b9MFphod2FDzQcQy0ShH2BCkwIXSGlrwxZ9BPXESfv7HqLIcm+lrrHS4LbVs6y7FlabDgt&#10;GOzozVD1c/y1ChamPMiFLHenj3Jopnncx6/vXKmnx/i6BBEohnv4v/2uFczy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tUissUAAADcAAAADwAAAAAAAAAA&#10;AAAAAAChAgAAZHJzL2Rvd25yZXYueG1sUEsFBgAAAAAEAAQA+QAAAJMDAAAAAA==&#10;">
                    <v:stroke endarrow="block"/>
                  </v:line>
                  <v:shape id="Text Box 167" o:spid="_x0000_s1183"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QYcsMA&#10;AADcAAAADwAAAGRycy9kb3ducmV2LnhtbESP3YrCMBSE7wXfIZwFb8Smij9r1yiroHjrzwOcNse2&#10;bHNSmqytb28EwcthZr5hVpvOVOJOjSstKxhHMQjizOqScwXXy370DcJ5ZI2VZVLwIAebdb+3wkTb&#10;lk90P/tcBAi7BBUU3teJlC4ryKCLbE0cvJttDPogm1zqBtsAN5WcxPFcGiw5LBRY066g7O/8bxTc&#10;ju1wtmzTg78uTtP5FstFah9KDb663x8Qnjr/Cb/bR61gspzB60w4An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QYcsMAAADcAAAADwAAAAAAAAAAAAAAAACYAgAAZHJzL2Rv&#10;d25yZXYueG1sUEsFBgAAAAAEAAQA9QAAAIgDAAAAAA==&#10;" stroked="f">
                    <v:textbox>
                      <w:txbxContent>
                        <w:p w14:paraId="5B1A4391" w14:textId="77777777" w:rsidR="001277AA" w:rsidRPr="007C1AAC" w:rsidRDefault="001277AA" w:rsidP="001277AA">
                          <w:pPr>
                            <w:jc w:val="center"/>
                            <w:rPr>
                              <w:sz w:val="22"/>
                              <w:szCs w:val="22"/>
                            </w:rPr>
                          </w:pPr>
                          <w:r w:rsidRPr="007C1AAC">
                            <w:rPr>
                              <w:sz w:val="22"/>
                              <w:szCs w:val="22"/>
                            </w:rPr>
                            <w:t>A</w:t>
                          </w:r>
                          <w:r>
                            <w:rPr>
                              <w:sz w:val="22"/>
                              <w:szCs w:val="22"/>
                            </w:rPr>
                            <w:t>ctor D</w:t>
                          </w:r>
                        </w:p>
                        <w:p w14:paraId="199EE659" w14:textId="77777777" w:rsidR="001277AA" w:rsidRDefault="001277AA" w:rsidP="001277AA"/>
                        <w:p w14:paraId="7FF7A18B" w14:textId="77777777" w:rsidR="001277AA" w:rsidRPr="007C1AAC" w:rsidRDefault="001277AA" w:rsidP="001277AA">
                          <w:pPr>
                            <w:jc w:val="center"/>
                            <w:rPr>
                              <w:sz w:val="22"/>
                              <w:szCs w:val="22"/>
                            </w:rPr>
                          </w:pPr>
                          <w:r w:rsidRPr="007C1AAC">
                            <w:rPr>
                              <w:sz w:val="22"/>
                              <w:szCs w:val="22"/>
                            </w:rPr>
                            <w:t>A</w:t>
                          </w:r>
                          <w:r>
                            <w:rPr>
                              <w:sz w:val="22"/>
                              <w:szCs w:val="22"/>
                            </w:rPr>
                            <w:t>ctor D</w:t>
                          </w:r>
                        </w:p>
                      </w:txbxContent>
                    </v:textbox>
                  </v:shape>
                  <v:line id="Line 168" o:spid="_x0000_s1184" style="position:absolute;flip:x;visibility:visible;mso-wrap-style:square" from="19894,16097" to="39973,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RezcUAAADcAAAADwAAAGRycy9kb3ducmV2LnhtbESPQWvCQBCF74X+h2UKXoJuqiA1uhGt&#10;CkLpodaDxyE7TUKzsyE7xvTfd4VCj48373vzVuvBNaqnLtSeDTxPUlDEhbc1lwbOn4fxC6ggyBYb&#10;z2TghwKs88eHFWbW3/iD+pOUKkI4ZGigEmkzrUNRkcMw8S1x9L5851Ci7EptO7xFuGv0NE3n2mHN&#10;saHCll4rKr5PVxffOLzzbjZLtk4nyYL2F3lLtRgzeho2S1BCg/wf/6WP1sB0MYf7mEgAn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jRezcUAAADcAAAADwAAAAAAAAAA&#10;AAAAAAChAgAAZHJzL2Rvd25yZXYueG1sUEsFBgAAAAAEAAQA+QAAAJMDAAAAAA==&#10;">
                    <v:stroke endarrow="block"/>
                  </v:line>
                  <v:shape id="Text Box 169" o:spid="_x0000_s1185" type="#_x0000_t202" style="position:absolute;left:24085;top:13385;width:12694;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g9YMUA&#10;AADcAAAADwAAAGRycy9kb3ducmV2LnhtbESPQWvCQBSE7wX/w/KE3upGD9ZEVxFpQShIY3rw+Mw+&#10;k8Xs25hdNf77bkHocZiZb5jFqreNuFHnjWMF41ECgrh02nCl4Kf4fJuB8AFZY+OYFDzIw2o5eFlg&#10;pt2dc7rtQyUihH2GCuoQ2kxKX9Zk0Y9cSxy9k+sshii7SuoO7xFuGzlJkqm0aDgu1NjSpqbyvL9a&#10;BesD5x/msjt+56fcFEWa8Nf0rNTrsF/PQQTqw3/42d5qBZP0Hf7Ox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GD1gxQAAANwAAAAPAAAAAAAAAAAAAAAAAJgCAABkcnMv&#10;ZG93bnJldi54bWxQSwUGAAAAAAQABAD1AAAAigMAAAAA&#10;" filled="f" stroked="f">
                    <v:textbox inset="0,0,0,0">
                      <w:txbxContent>
                        <w:p w14:paraId="6881572F" w14:textId="77777777" w:rsidR="001277AA" w:rsidRPr="007C1AAC" w:rsidRDefault="001277AA" w:rsidP="001277AA">
                          <w:pPr>
                            <w:rPr>
                              <w:sz w:val="22"/>
                              <w:szCs w:val="22"/>
                            </w:rPr>
                          </w:pPr>
                          <w:r>
                            <w:rPr>
                              <w:sz w:val="22"/>
                              <w:szCs w:val="22"/>
                            </w:rPr>
                            <w:t xml:space="preserve">Message </w:t>
                          </w:r>
                          <w:r w:rsidRPr="007C1AAC">
                            <w:rPr>
                              <w:sz w:val="22"/>
                              <w:szCs w:val="22"/>
                            </w:rPr>
                            <w:t>2</w:t>
                          </w:r>
                        </w:p>
                        <w:p w14:paraId="44FAA501" w14:textId="77777777" w:rsidR="001277AA" w:rsidRDefault="001277AA" w:rsidP="001277AA"/>
                        <w:p w14:paraId="5E98E5A9" w14:textId="77777777" w:rsidR="001277AA" w:rsidRPr="007C1AAC" w:rsidRDefault="001277AA" w:rsidP="001277AA">
                          <w:pPr>
                            <w:rPr>
                              <w:sz w:val="22"/>
                              <w:szCs w:val="22"/>
                            </w:rPr>
                          </w:pPr>
                          <w:r>
                            <w:rPr>
                              <w:sz w:val="22"/>
                              <w:szCs w:val="22"/>
                            </w:rPr>
                            <w:t xml:space="preserve">Message </w:t>
                          </w:r>
                          <w:r w:rsidRPr="007C1AAC">
                            <w:rPr>
                              <w:sz w:val="22"/>
                              <w:szCs w:val="22"/>
                            </w:rPr>
                            <w:t>2</w:t>
                          </w:r>
                        </w:p>
                      </w:txbxContent>
                    </v:textbox>
                  </v:shape>
                  <w10:anchorlock/>
                </v:group>
              </w:pict>
            </mc:Fallback>
          </mc:AlternateContent>
        </w:r>
      </w:ins>
    </w:p>
    <w:p w14:paraId="51FEBB94" w14:textId="3D639AA2" w:rsidR="001277AA" w:rsidRPr="003651D9" w:rsidRDefault="001277AA" w:rsidP="001277AA">
      <w:pPr>
        <w:pStyle w:val="Heading4"/>
        <w:numPr>
          <w:ilvl w:val="0"/>
          <w:numId w:val="0"/>
        </w:numPr>
        <w:rPr>
          <w:ins w:id="872" w:author="Cole, George" w:date="2016-03-08T11:57:00Z"/>
          <w:noProof w:val="0"/>
        </w:rPr>
      </w:pPr>
      <w:ins w:id="873" w:author="Cole, George" w:date="2016-03-08T11:58:00Z">
        <w:r>
          <w:rPr>
            <w:noProof w:val="0"/>
          </w:rPr>
          <w:t>3.Y5</w:t>
        </w:r>
      </w:ins>
      <w:ins w:id="874" w:author="Cole, George" w:date="2016-03-08T11:57:00Z">
        <w:r w:rsidRPr="003651D9">
          <w:rPr>
            <w:noProof w:val="0"/>
          </w:rPr>
          <w:t>.4.1 &lt;Message 1 Name&gt;</w:t>
        </w:r>
      </w:ins>
    </w:p>
    <w:p w14:paraId="346F0A89" w14:textId="77777777" w:rsidR="001277AA" w:rsidRPr="003651D9" w:rsidRDefault="001277AA" w:rsidP="001277AA">
      <w:pPr>
        <w:pStyle w:val="AuthorInstructions"/>
        <w:rPr>
          <w:ins w:id="875" w:author="Cole, George" w:date="2016-03-08T11:57:00Z"/>
        </w:rPr>
      </w:pPr>
      <w:ins w:id="876" w:author="Cole, George" w:date="2016-03-08T11:57:00Z">
        <w:r w:rsidRPr="003651D9">
          <w:t>&lt;One or two sentence summary of what Message 1 accomplishes typically relating the message to the relevant standard. Avoid shall language in this upper level section. Do not duplicate the triggers, encoding, semantics, standards used, or expected actions. Those belong in the following sections.&gt;</w:t>
        </w:r>
      </w:ins>
    </w:p>
    <w:p w14:paraId="22F40795" w14:textId="77777777" w:rsidR="001277AA" w:rsidRPr="003651D9" w:rsidRDefault="001277AA" w:rsidP="001277AA">
      <w:pPr>
        <w:pStyle w:val="AuthorInstructions"/>
        <w:rPr>
          <w:ins w:id="877" w:author="Cole, George" w:date="2016-03-08T11:57:00Z"/>
        </w:rPr>
      </w:pPr>
      <w:ins w:id="878" w:author="Cole, George" w:date="2016-03-08T11:57:00Z">
        <w:r w:rsidRPr="003651D9">
          <w:lastRenderedPageBreak/>
          <w:t>&lt;Explicitly state if the multiplicity of an actor may be greater than one; i.e., if an actor (whether it is a client or server) can expect this message from a single source or multiple sources.&gt;</w:t>
        </w:r>
      </w:ins>
    </w:p>
    <w:p w14:paraId="06D3A27E" w14:textId="1ECC3A5C" w:rsidR="001277AA" w:rsidRPr="003651D9" w:rsidRDefault="001277AA" w:rsidP="001277AA">
      <w:pPr>
        <w:pStyle w:val="Heading5"/>
        <w:numPr>
          <w:ilvl w:val="0"/>
          <w:numId w:val="0"/>
        </w:numPr>
        <w:rPr>
          <w:ins w:id="879" w:author="Cole, George" w:date="2016-03-08T11:57:00Z"/>
          <w:noProof w:val="0"/>
        </w:rPr>
      </w:pPr>
      <w:ins w:id="880" w:author="Cole, George" w:date="2016-03-08T11:58:00Z">
        <w:r>
          <w:rPr>
            <w:noProof w:val="0"/>
          </w:rPr>
          <w:t>3.Y5</w:t>
        </w:r>
      </w:ins>
      <w:ins w:id="881" w:author="Cole, George" w:date="2016-03-08T11:57:00Z">
        <w:r w:rsidRPr="003651D9">
          <w:rPr>
            <w:noProof w:val="0"/>
          </w:rPr>
          <w:t>.4.1.1 Trigger Events</w:t>
        </w:r>
      </w:ins>
    </w:p>
    <w:p w14:paraId="000D7A91" w14:textId="77777777" w:rsidR="001277AA" w:rsidRPr="003651D9" w:rsidRDefault="001277AA" w:rsidP="001277AA">
      <w:pPr>
        <w:pStyle w:val="AuthorInstructions"/>
        <w:rPr>
          <w:ins w:id="882" w:author="Cole, George" w:date="2016-03-08T11:57:00Z"/>
        </w:rPr>
      </w:pPr>
      <w:ins w:id="883" w:author="Cole, George" w:date="2016-03-08T11:57:00Z">
        <w:r w:rsidRPr="003651D9">
          <w:t>&lt;Description of the real world events that cause the sender (Actor A) to send Message 1 (e.g., an operator or an automated function determines that a new workitem is needed).&gt;</w:t>
        </w:r>
      </w:ins>
    </w:p>
    <w:p w14:paraId="2023C865" w14:textId="5DBCDA3C" w:rsidR="001277AA" w:rsidRPr="003651D9" w:rsidRDefault="001277AA" w:rsidP="001277AA">
      <w:pPr>
        <w:pStyle w:val="Heading5"/>
        <w:numPr>
          <w:ilvl w:val="0"/>
          <w:numId w:val="0"/>
        </w:numPr>
        <w:rPr>
          <w:ins w:id="884" w:author="Cole, George" w:date="2016-03-08T11:57:00Z"/>
          <w:noProof w:val="0"/>
        </w:rPr>
      </w:pPr>
      <w:ins w:id="885" w:author="Cole, George" w:date="2016-03-08T11:58:00Z">
        <w:r>
          <w:rPr>
            <w:noProof w:val="0"/>
          </w:rPr>
          <w:t>3.Y5</w:t>
        </w:r>
      </w:ins>
      <w:ins w:id="886" w:author="Cole, George" w:date="2016-03-08T11:57:00Z">
        <w:r w:rsidRPr="003651D9">
          <w:rPr>
            <w:noProof w:val="0"/>
          </w:rPr>
          <w:t>.4.1.2 Message Semantics</w:t>
        </w:r>
      </w:ins>
    </w:p>
    <w:p w14:paraId="17CB9B9E" w14:textId="77777777" w:rsidR="001277AA" w:rsidRPr="003651D9" w:rsidRDefault="001277AA" w:rsidP="001277AA">
      <w:pPr>
        <w:pStyle w:val="AuthorInstructions"/>
        <w:rPr>
          <w:ins w:id="887" w:author="Cole, George" w:date="2016-03-08T11:57:00Z"/>
        </w:rPr>
      </w:pPr>
      <w:ins w:id="888" w:author="Cole, George" w:date="2016-03-08T11:57:00Z">
        <w:r w:rsidRPr="003651D9">
          <w:t>&lt;Detailed description of the meaning, structure and contents of the message, including any IHE specific clarifications of the message format, attributes, etc.&gt;</w:t>
        </w:r>
      </w:ins>
    </w:p>
    <w:p w14:paraId="791DC41A" w14:textId="77777777" w:rsidR="001277AA" w:rsidRPr="003651D9" w:rsidRDefault="001277AA" w:rsidP="001277AA">
      <w:pPr>
        <w:pStyle w:val="AuthorInstructions"/>
        <w:rPr>
          <w:ins w:id="889" w:author="Cole, George" w:date="2016-03-08T11:57:00Z"/>
        </w:rPr>
      </w:pPr>
      <w:ins w:id="890" w:author="Cole, George" w:date="2016-03-08T11:57:00Z">
        <w:r w:rsidRPr="003651D9">
          <w:t>&lt;Start by describing the standard underlying the message and how the participating actors are mapped (e.g., “This message is a DICOM C-FIND Request. Actor A is the SCU. Actor D is the SCP.”).&gt;</w:t>
        </w:r>
      </w:ins>
    </w:p>
    <w:p w14:paraId="05F91322" w14:textId="77777777" w:rsidR="001277AA" w:rsidRPr="003651D9" w:rsidRDefault="001277AA" w:rsidP="001277AA">
      <w:pPr>
        <w:pStyle w:val="AuthorInstructions"/>
        <w:rPr>
          <w:ins w:id="891" w:author="Cole, George" w:date="2016-03-08T11:57:00Z"/>
        </w:rPr>
      </w:pPr>
      <w:ins w:id="892" w:author="Cole, George" w:date="2016-03-08T11:57:00Z">
        <w:r w:rsidRPr="003651D9">
          <w:t>&lt;Continue profiling the message by providing guidance or constraints on how the message parameters are populated, how the payload is encoded, how the message is structured and what the contents mean. These message semantics should both help the sender to construct the message and the receiver to interpret the message.&gt;</w:t>
        </w:r>
      </w:ins>
    </w:p>
    <w:p w14:paraId="3F5FB23A" w14:textId="4A6DE68B" w:rsidR="001277AA" w:rsidRPr="003651D9" w:rsidRDefault="001277AA" w:rsidP="001277AA">
      <w:pPr>
        <w:pStyle w:val="Heading5"/>
        <w:numPr>
          <w:ilvl w:val="0"/>
          <w:numId w:val="0"/>
        </w:numPr>
        <w:rPr>
          <w:ins w:id="893" w:author="Cole, George" w:date="2016-03-08T11:57:00Z"/>
          <w:noProof w:val="0"/>
        </w:rPr>
      </w:pPr>
      <w:ins w:id="894" w:author="Cole, George" w:date="2016-03-08T11:58:00Z">
        <w:r>
          <w:rPr>
            <w:noProof w:val="0"/>
          </w:rPr>
          <w:t>3.Y5</w:t>
        </w:r>
      </w:ins>
      <w:ins w:id="895" w:author="Cole, George" w:date="2016-03-08T11:57:00Z">
        <w:r w:rsidRPr="003651D9">
          <w:rPr>
            <w:noProof w:val="0"/>
          </w:rPr>
          <w:t>.4.1.3 Expected Actions</w:t>
        </w:r>
      </w:ins>
    </w:p>
    <w:p w14:paraId="554541B9" w14:textId="77777777" w:rsidR="001277AA" w:rsidRPr="003651D9" w:rsidRDefault="001277AA" w:rsidP="001277AA">
      <w:pPr>
        <w:pStyle w:val="AuthorInstructions"/>
        <w:rPr>
          <w:ins w:id="896" w:author="Cole, George" w:date="2016-03-08T11:57:00Z"/>
        </w:rPr>
      </w:pPr>
      <w:ins w:id="897" w:author="Cole, George" w:date="2016-03-08T11:57:00Z">
        <w:r w:rsidRPr="003651D9">
          <w:t>&lt;Description of the actions expected to be taken as a result of sending or receiving this message.&gt;</w:t>
        </w:r>
      </w:ins>
    </w:p>
    <w:p w14:paraId="5CF72A33" w14:textId="77777777" w:rsidR="001277AA" w:rsidRPr="003651D9" w:rsidRDefault="001277AA" w:rsidP="001277AA">
      <w:pPr>
        <w:pStyle w:val="AuthorInstructions"/>
        <w:rPr>
          <w:ins w:id="898" w:author="Cole, George" w:date="2016-03-08T11:57:00Z"/>
        </w:rPr>
      </w:pPr>
      <w:ins w:id="899" w:author="Cole, George" w:date="2016-03-08T11:57:00Z">
        <w:r w:rsidRPr="003651D9">
          <w:t>&lt;Describe what the receiver is expected/required to do upon receiving this message. &gt;</w:t>
        </w:r>
      </w:ins>
    </w:p>
    <w:p w14:paraId="111AD81F" w14:textId="77777777" w:rsidR="001277AA" w:rsidRPr="003651D9" w:rsidRDefault="001277AA" w:rsidP="001277AA">
      <w:pPr>
        <w:pStyle w:val="AuthorInstructions"/>
        <w:rPr>
          <w:ins w:id="900" w:author="Cole, George" w:date="2016-03-08T11:57:00Z"/>
        </w:rPr>
      </w:pPr>
      <w:ins w:id="901" w:author="Cole, George" w:date="2016-03-08T11:57:00Z">
        <w:r w:rsidRPr="003651D9">
          <w:t>&lt;Avoid re-iterating the transaction sequencing specified in the Profile Process Flows as expected actions internal to the transaction. Doing so prevents this transaction being re-used in other contexts.&gt;</w:t>
        </w:r>
      </w:ins>
    </w:p>
    <w:p w14:paraId="4DE1DED3" w14:textId="77777777" w:rsidR="001277AA" w:rsidRPr="003651D9" w:rsidRDefault="001277AA" w:rsidP="001277AA">
      <w:pPr>
        <w:pStyle w:val="AuthorInstructions"/>
        <w:rPr>
          <w:ins w:id="902" w:author="Cole, George" w:date="2016-03-08T11:57:00Z"/>
        </w:rPr>
      </w:pPr>
      <w:ins w:id="903" w:author="Cole, George" w:date="2016-03-08T11:57:00Z">
        <w:r w:rsidRPr="003651D9">
          <w:t>&lt;Explicitly define any expected action based on the multiplicity of an actor(s), if applicable.&gt;</w:t>
        </w:r>
      </w:ins>
    </w:p>
    <w:p w14:paraId="6D2E1C04" w14:textId="70BB42E0" w:rsidR="001277AA" w:rsidRPr="003651D9" w:rsidRDefault="001277AA" w:rsidP="001277AA">
      <w:pPr>
        <w:pStyle w:val="Heading4"/>
        <w:numPr>
          <w:ilvl w:val="0"/>
          <w:numId w:val="0"/>
        </w:numPr>
        <w:rPr>
          <w:ins w:id="904" w:author="Cole, George" w:date="2016-03-08T11:57:00Z"/>
          <w:noProof w:val="0"/>
        </w:rPr>
      </w:pPr>
      <w:ins w:id="905" w:author="Cole, George" w:date="2016-03-08T11:58:00Z">
        <w:r>
          <w:rPr>
            <w:noProof w:val="0"/>
          </w:rPr>
          <w:t>3.Y5</w:t>
        </w:r>
      </w:ins>
      <w:ins w:id="906" w:author="Cole, George" w:date="2016-03-08T11:57:00Z">
        <w:r w:rsidRPr="003651D9">
          <w:rPr>
            <w:noProof w:val="0"/>
          </w:rPr>
          <w:t>.4.2 &lt;Message 2 Name&gt;</w:t>
        </w:r>
      </w:ins>
    </w:p>
    <w:p w14:paraId="1CF5BDB7" w14:textId="77777777" w:rsidR="001277AA" w:rsidRPr="003651D9" w:rsidRDefault="001277AA" w:rsidP="001277AA">
      <w:pPr>
        <w:pStyle w:val="AuthorInstructions"/>
        <w:rPr>
          <w:ins w:id="907" w:author="Cole, George" w:date="2016-03-08T11:57:00Z"/>
        </w:rPr>
      </w:pPr>
      <w:ins w:id="908" w:author="Cole, George" w:date="2016-03-08T11:57:00Z">
        <w:r w:rsidRPr="003651D9">
          <w:t>&lt;One or two sentence summary of what Message 2 accomplishes typically relating the message to the relevant standard. Avoid shall language in this upper level section. Do not duplicate the triggers, encoding, semantics, standards used, or expected actions. Those belong in the following sections.&gt;</w:t>
        </w:r>
      </w:ins>
    </w:p>
    <w:p w14:paraId="1A7BDD7D" w14:textId="77777777" w:rsidR="001277AA" w:rsidRPr="003651D9" w:rsidRDefault="001277AA" w:rsidP="001277AA">
      <w:pPr>
        <w:pStyle w:val="AuthorInstructions"/>
        <w:rPr>
          <w:ins w:id="909" w:author="Cole, George" w:date="2016-03-08T11:57:00Z"/>
        </w:rPr>
      </w:pPr>
      <w:ins w:id="910" w:author="Cole, George" w:date="2016-03-08T11:57:00Z">
        <w:r w:rsidRPr="003651D9">
          <w:t>&lt;Explicitly state if the multiplicity of an actor may be greater than one; i.e., if an actor (whether it is a client or server) can expect this message from a single source or multiple sources.&gt;</w:t>
        </w:r>
      </w:ins>
    </w:p>
    <w:p w14:paraId="1CECCD3E" w14:textId="77777777" w:rsidR="001277AA" w:rsidRPr="003651D9" w:rsidRDefault="001277AA" w:rsidP="001277AA">
      <w:pPr>
        <w:pStyle w:val="AuthorInstructions"/>
        <w:rPr>
          <w:ins w:id="911" w:author="Cole, George" w:date="2016-03-08T11:57:00Z"/>
        </w:rPr>
      </w:pPr>
      <w:ins w:id="912" w:author="Cole, George" w:date="2016-03-08T11:57:00Z">
        <w:r w:rsidRPr="003651D9">
          <w:t>&lt;Repeat this section as necessary based on the number of messages in the interaction diagram.&gt;</w:t>
        </w:r>
      </w:ins>
    </w:p>
    <w:p w14:paraId="438A8C47" w14:textId="45D7E1D3" w:rsidR="001277AA" w:rsidRPr="003651D9" w:rsidRDefault="001277AA" w:rsidP="001277AA">
      <w:pPr>
        <w:pStyle w:val="Heading5"/>
        <w:numPr>
          <w:ilvl w:val="0"/>
          <w:numId w:val="0"/>
        </w:numPr>
        <w:rPr>
          <w:ins w:id="913" w:author="Cole, George" w:date="2016-03-08T11:57:00Z"/>
          <w:noProof w:val="0"/>
        </w:rPr>
      </w:pPr>
      <w:ins w:id="914" w:author="Cole, George" w:date="2016-03-08T11:58:00Z">
        <w:r>
          <w:rPr>
            <w:noProof w:val="0"/>
          </w:rPr>
          <w:lastRenderedPageBreak/>
          <w:t>3.Y5</w:t>
        </w:r>
      </w:ins>
      <w:ins w:id="915" w:author="Cole, George" w:date="2016-03-08T11:57:00Z">
        <w:r w:rsidRPr="003651D9">
          <w:rPr>
            <w:noProof w:val="0"/>
          </w:rPr>
          <w:t>.4.2.1 Trigger Events</w:t>
        </w:r>
      </w:ins>
    </w:p>
    <w:p w14:paraId="353467F2" w14:textId="77777777" w:rsidR="001277AA" w:rsidRPr="003651D9" w:rsidRDefault="001277AA" w:rsidP="001277AA">
      <w:pPr>
        <w:pStyle w:val="AuthorInstructions"/>
        <w:rPr>
          <w:ins w:id="916" w:author="Cole, George" w:date="2016-03-08T11:57:00Z"/>
        </w:rPr>
      </w:pPr>
      <w:ins w:id="917" w:author="Cole, George" w:date="2016-03-08T11:57:00Z">
        <w:r w:rsidRPr="003651D9">
          <w:t>&lt;Description of the real world events that cause the sender (Actor A) to send Message 1(e.g., an operator or an automated function determines that a new workitem is needed).&gt;</w:t>
        </w:r>
      </w:ins>
    </w:p>
    <w:p w14:paraId="368474D3" w14:textId="640AD842" w:rsidR="001277AA" w:rsidRPr="003651D9" w:rsidRDefault="001277AA" w:rsidP="001277AA">
      <w:pPr>
        <w:pStyle w:val="Heading5"/>
        <w:numPr>
          <w:ilvl w:val="0"/>
          <w:numId w:val="0"/>
        </w:numPr>
        <w:rPr>
          <w:ins w:id="918" w:author="Cole, George" w:date="2016-03-08T11:57:00Z"/>
          <w:noProof w:val="0"/>
        </w:rPr>
      </w:pPr>
      <w:ins w:id="919" w:author="Cole, George" w:date="2016-03-08T11:58:00Z">
        <w:r>
          <w:rPr>
            <w:noProof w:val="0"/>
          </w:rPr>
          <w:t>3.Y5</w:t>
        </w:r>
      </w:ins>
      <w:ins w:id="920" w:author="Cole, George" w:date="2016-03-08T11:57:00Z">
        <w:r w:rsidRPr="003651D9">
          <w:rPr>
            <w:noProof w:val="0"/>
          </w:rPr>
          <w:t>.4.2.2 Message Semantics</w:t>
        </w:r>
      </w:ins>
    </w:p>
    <w:p w14:paraId="12828830" w14:textId="77777777" w:rsidR="001277AA" w:rsidRPr="003651D9" w:rsidRDefault="001277AA" w:rsidP="001277AA">
      <w:pPr>
        <w:pStyle w:val="AuthorInstructions"/>
        <w:rPr>
          <w:ins w:id="921" w:author="Cole, George" w:date="2016-03-08T11:57:00Z"/>
        </w:rPr>
      </w:pPr>
      <w:ins w:id="922" w:author="Cole, George" w:date="2016-03-08T11:57:00Z">
        <w:r w:rsidRPr="003651D9">
          <w:t>&lt;Detailed description of the meaning, structure and contents of the message, including any IHE specific clarifications of the message format, attributes, etc.&gt;</w:t>
        </w:r>
      </w:ins>
    </w:p>
    <w:p w14:paraId="34AF627E" w14:textId="77777777" w:rsidR="001277AA" w:rsidRPr="003651D9" w:rsidRDefault="001277AA" w:rsidP="001277AA">
      <w:pPr>
        <w:pStyle w:val="AuthorInstructions"/>
        <w:rPr>
          <w:ins w:id="923" w:author="Cole, George" w:date="2016-03-08T11:57:00Z"/>
        </w:rPr>
      </w:pPr>
      <w:ins w:id="924" w:author="Cole, George" w:date="2016-03-08T11:57:00Z">
        <w:r w:rsidRPr="003651D9">
          <w:t>&lt;Start by describing the standard underlying the message and how the participating actors are mapped (e.g., “This message is a DICOM C-FIND Request. Actor A is the SCU. Actor D is the SCP.”).&gt;</w:t>
        </w:r>
      </w:ins>
    </w:p>
    <w:p w14:paraId="4762596F" w14:textId="77777777" w:rsidR="001277AA" w:rsidRPr="003651D9" w:rsidRDefault="001277AA" w:rsidP="001277AA">
      <w:pPr>
        <w:pStyle w:val="AuthorInstructions"/>
        <w:rPr>
          <w:ins w:id="925" w:author="Cole, George" w:date="2016-03-08T11:57:00Z"/>
        </w:rPr>
      </w:pPr>
      <w:ins w:id="926" w:author="Cole, George" w:date="2016-03-08T11:57:00Z">
        <w:r w:rsidRPr="003651D9">
          <w:t>&lt;Continue profiling the message by providing guidance or constraints on how the message parameters are populated, how the payload is encoded, how the message is structured and what the contents mean. These message semantics should both help the sender to construct the message and the receiver to interpret the message.&gt;</w:t>
        </w:r>
      </w:ins>
    </w:p>
    <w:p w14:paraId="230DD31D" w14:textId="456E7846" w:rsidR="001277AA" w:rsidRPr="003651D9" w:rsidRDefault="001277AA" w:rsidP="001277AA">
      <w:pPr>
        <w:pStyle w:val="Heading5"/>
        <w:numPr>
          <w:ilvl w:val="0"/>
          <w:numId w:val="0"/>
        </w:numPr>
        <w:rPr>
          <w:ins w:id="927" w:author="Cole, George" w:date="2016-03-08T11:57:00Z"/>
          <w:noProof w:val="0"/>
        </w:rPr>
      </w:pPr>
      <w:ins w:id="928" w:author="Cole, George" w:date="2016-03-08T11:58:00Z">
        <w:r>
          <w:rPr>
            <w:noProof w:val="0"/>
          </w:rPr>
          <w:t>3.Y5</w:t>
        </w:r>
      </w:ins>
      <w:ins w:id="929" w:author="Cole, George" w:date="2016-03-08T11:57:00Z">
        <w:r w:rsidRPr="003651D9">
          <w:rPr>
            <w:noProof w:val="0"/>
          </w:rPr>
          <w:t>.4.2.3 Expected Actions</w:t>
        </w:r>
      </w:ins>
    </w:p>
    <w:p w14:paraId="6468C691" w14:textId="77777777" w:rsidR="001277AA" w:rsidRPr="003651D9" w:rsidRDefault="001277AA" w:rsidP="001277AA">
      <w:pPr>
        <w:pStyle w:val="AuthorInstructions"/>
        <w:rPr>
          <w:ins w:id="930" w:author="Cole, George" w:date="2016-03-08T11:57:00Z"/>
        </w:rPr>
      </w:pPr>
      <w:ins w:id="931" w:author="Cole, George" w:date="2016-03-08T11:57:00Z">
        <w:r w:rsidRPr="003651D9">
          <w:t>&lt;Description of the actions expected to be taken as a result of sending or receiving this message.&gt;</w:t>
        </w:r>
      </w:ins>
    </w:p>
    <w:p w14:paraId="22968A02" w14:textId="77777777" w:rsidR="001277AA" w:rsidRPr="003651D9" w:rsidRDefault="001277AA" w:rsidP="001277AA">
      <w:pPr>
        <w:pStyle w:val="AuthorInstructions"/>
        <w:rPr>
          <w:ins w:id="932" w:author="Cole, George" w:date="2016-03-08T11:57:00Z"/>
        </w:rPr>
      </w:pPr>
      <w:ins w:id="933" w:author="Cole, George" w:date="2016-03-08T11:57:00Z">
        <w:r w:rsidRPr="003651D9">
          <w:t>&lt;Describe what the receiver is expected/required to do upon receiving this message. &gt;</w:t>
        </w:r>
      </w:ins>
    </w:p>
    <w:p w14:paraId="043946B2" w14:textId="77777777" w:rsidR="001277AA" w:rsidRPr="003651D9" w:rsidRDefault="001277AA" w:rsidP="001277AA">
      <w:pPr>
        <w:pStyle w:val="AuthorInstructions"/>
        <w:rPr>
          <w:ins w:id="934" w:author="Cole, George" w:date="2016-03-08T11:57:00Z"/>
        </w:rPr>
      </w:pPr>
      <w:ins w:id="935" w:author="Cole, George" w:date="2016-03-08T11:57:00Z">
        <w:r w:rsidRPr="003651D9">
          <w:t>&lt;Avoid re-iterating the transaction sequencing specified in the Profile Process Flows as expected actions internal to the transaction. Doing so prevents this transaction being re-used in other contexts.&gt;</w:t>
        </w:r>
      </w:ins>
    </w:p>
    <w:p w14:paraId="2459D795" w14:textId="77777777" w:rsidR="001277AA" w:rsidRPr="003651D9" w:rsidRDefault="001277AA" w:rsidP="001277AA">
      <w:pPr>
        <w:pStyle w:val="AuthorInstructions"/>
        <w:rPr>
          <w:ins w:id="936" w:author="Cole, George" w:date="2016-03-08T11:57:00Z"/>
        </w:rPr>
      </w:pPr>
      <w:ins w:id="937" w:author="Cole, George" w:date="2016-03-08T11:57:00Z">
        <w:r w:rsidRPr="003651D9">
          <w:t>&lt;Explicitly define any expected action based on the multiplicity of an actor(s), if applicable.&gt;</w:t>
        </w:r>
      </w:ins>
    </w:p>
    <w:p w14:paraId="25B03C75" w14:textId="428EC8A4" w:rsidR="001277AA" w:rsidRPr="003651D9" w:rsidRDefault="001277AA" w:rsidP="001277AA">
      <w:pPr>
        <w:pStyle w:val="Heading3"/>
        <w:numPr>
          <w:ilvl w:val="0"/>
          <w:numId w:val="0"/>
        </w:numPr>
        <w:rPr>
          <w:ins w:id="938" w:author="Cole, George" w:date="2016-03-08T11:57:00Z"/>
          <w:noProof w:val="0"/>
        </w:rPr>
      </w:pPr>
      <w:ins w:id="939" w:author="Cole, George" w:date="2016-03-08T11:58:00Z">
        <w:r>
          <w:rPr>
            <w:noProof w:val="0"/>
          </w:rPr>
          <w:t>3.Y5</w:t>
        </w:r>
      </w:ins>
      <w:ins w:id="940" w:author="Cole, George" w:date="2016-03-08T11:57:00Z">
        <w:r w:rsidRPr="003651D9">
          <w:rPr>
            <w:noProof w:val="0"/>
          </w:rPr>
          <w:t>.5 Security Considerations</w:t>
        </w:r>
      </w:ins>
    </w:p>
    <w:p w14:paraId="750C195C" w14:textId="77777777" w:rsidR="001277AA" w:rsidRPr="003651D9" w:rsidRDefault="001277AA" w:rsidP="001277AA">
      <w:pPr>
        <w:pStyle w:val="AuthorInstructions"/>
        <w:rPr>
          <w:ins w:id="941" w:author="Cole, George" w:date="2016-03-08T11:57:00Z"/>
        </w:rPr>
      </w:pPr>
      <w:ins w:id="942" w:author="Cole, George" w:date="2016-03-08T11:57:00Z">
        <w:r w:rsidRPr="003651D9">
          <w:t>&lt;Description of the transaction specific security consideration; such as use of security profiles.&gt;</w:t>
        </w:r>
      </w:ins>
    </w:p>
    <w:p w14:paraId="6C35DBD9" w14:textId="76BB0EE5" w:rsidR="001277AA" w:rsidRPr="003651D9" w:rsidRDefault="001277AA" w:rsidP="001277AA">
      <w:pPr>
        <w:pStyle w:val="Heading4"/>
        <w:numPr>
          <w:ilvl w:val="0"/>
          <w:numId w:val="0"/>
        </w:numPr>
        <w:rPr>
          <w:ins w:id="943" w:author="Cole, George" w:date="2016-03-08T11:57:00Z"/>
          <w:noProof w:val="0"/>
        </w:rPr>
      </w:pPr>
      <w:ins w:id="944" w:author="Cole, George" w:date="2016-03-08T11:58:00Z">
        <w:r>
          <w:rPr>
            <w:noProof w:val="0"/>
          </w:rPr>
          <w:t>3.Y5</w:t>
        </w:r>
      </w:ins>
      <w:ins w:id="945" w:author="Cole, George" w:date="2016-03-08T11:57:00Z">
        <w:r w:rsidRPr="003651D9">
          <w:rPr>
            <w:noProof w:val="0"/>
          </w:rPr>
          <w:t>.5.1 Security Audit Considerations</w:t>
        </w:r>
      </w:ins>
    </w:p>
    <w:p w14:paraId="694016BB" w14:textId="77777777" w:rsidR="001277AA" w:rsidRPr="003651D9" w:rsidRDefault="001277AA" w:rsidP="001277AA">
      <w:pPr>
        <w:pStyle w:val="AuthorInstructions"/>
        <w:rPr>
          <w:ins w:id="946" w:author="Cole, George" w:date="2016-03-08T11:57:00Z"/>
        </w:rPr>
      </w:pPr>
      <w:ins w:id="947" w:author="Cole, George" w:date="2016-03-08T11:57:00Z">
        <w:r w:rsidRPr="003651D9">
          <w:t>&lt;This section should identify any specific ATNA security audit event that is associated with this transaction and requirements on the encoding of that audit event. &gt;</w:t>
        </w:r>
      </w:ins>
    </w:p>
    <w:p w14:paraId="5AB4EA5C" w14:textId="2F0C63A8" w:rsidR="001277AA" w:rsidRPr="003651D9" w:rsidRDefault="001277AA" w:rsidP="001277AA">
      <w:pPr>
        <w:pStyle w:val="Heading5"/>
        <w:numPr>
          <w:ilvl w:val="0"/>
          <w:numId w:val="0"/>
        </w:numPr>
        <w:rPr>
          <w:ins w:id="948" w:author="Cole, George" w:date="2016-03-08T11:57:00Z"/>
          <w:noProof w:val="0"/>
        </w:rPr>
      </w:pPr>
      <w:ins w:id="949" w:author="Cole, George" w:date="2016-03-08T11:58:00Z">
        <w:r>
          <w:rPr>
            <w:noProof w:val="0"/>
          </w:rPr>
          <w:t>3.Y5</w:t>
        </w:r>
      </w:ins>
      <w:ins w:id="950" w:author="Cole, George" w:date="2016-03-08T11:57:00Z">
        <w:r w:rsidRPr="003651D9">
          <w:rPr>
            <w:noProof w:val="0"/>
          </w:rPr>
          <w:t>.5.1.(z) &lt;Actor&gt; Specific Security Considerations</w:t>
        </w:r>
      </w:ins>
    </w:p>
    <w:p w14:paraId="698FB0DF" w14:textId="77777777" w:rsidR="001277AA" w:rsidRPr="003651D9" w:rsidRDefault="001277AA" w:rsidP="001277AA">
      <w:pPr>
        <w:pStyle w:val="AuthorInstructions"/>
        <w:rPr>
          <w:ins w:id="951" w:author="Cole, George" w:date="2016-03-08T11:57:00Z"/>
        </w:rPr>
      </w:pPr>
      <w:ins w:id="952" w:author="Cole, George" w:date="2016-03-08T11:57:00Z">
        <w:r w:rsidRPr="003651D9">
          <w:t>&lt;This section should specify any specific security considerations on an Actor by Actor basis.&gt;</w:t>
        </w:r>
      </w:ins>
    </w:p>
    <w:p w14:paraId="77805055" w14:textId="77777777" w:rsidR="00C946C5" w:rsidRPr="003651D9" w:rsidRDefault="00C946C5" w:rsidP="002623D3">
      <w:pPr>
        <w:pPrChange w:id="953" w:author="Cole, George" w:date="2016-03-08T11:41:00Z">
          <w:pPr>
            <w:pStyle w:val="AuthorInstructions"/>
          </w:pPr>
        </w:pPrChange>
      </w:pPr>
    </w:p>
    <w:p w14:paraId="0EA1DCAD" w14:textId="77777777" w:rsidR="00EA4EA1" w:rsidRPr="003651D9" w:rsidRDefault="00EA4EA1" w:rsidP="00EA4EA1">
      <w:pPr>
        <w:pStyle w:val="PartTitle"/>
        <w:rPr>
          <w:highlight w:val="yellow"/>
        </w:rPr>
      </w:pPr>
      <w:bookmarkStart w:id="954" w:name="_Toc445200567"/>
      <w:r w:rsidRPr="003651D9">
        <w:lastRenderedPageBreak/>
        <w:t>Appendices</w:t>
      </w:r>
      <w:bookmarkEnd w:id="954"/>
      <w:r w:rsidRPr="003651D9">
        <w:rPr>
          <w:highlight w:val="yellow"/>
        </w:rPr>
        <w:t xml:space="preserve"> </w:t>
      </w:r>
    </w:p>
    <w:p w14:paraId="729B93D1" w14:textId="77777777" w:rsidR="00EA4EA1" w:rsidRPr="003651D9" w:rsidRDefault="00EA4EA1" w:rsidP="00EA4EA1">
      <w:pPr>
        <w:pStyle w:val="AuthorInstructions"/>
      </w:pPr>
      <w:r w:rsidRPr="003651D9">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normative.&gt;</w:t>
      </w:r>
    </w:p>
    <w:p w14:paraId="5582A7E5" w14:textId="77777777" w:rsidR="00EA4EA1" w:rsidRPr="003651D9" w:rsidRDefault="00EA4EA1" w:rsidP="00EA4EA1"/>
    <w:p w14:paraId="106FD67C" w14:textId="77777777" w:rsidR="00EA4EA1" w:rsidRPr="003651D9" w:rsidRDefault="00EA4EA1" w:rsidP="00EA4EA1">
      <w:pPr>
        <w:pStyle w:val="AppendixHeading1"/>
        <w:rPr>
          <w:noProof w:val="0"/>
        </w:rPr>
      </w:pPr>
      <w:bookmarkStart w:id="955" w:name="_Toc445200568"/>
      <w:r w:rsidRPr="003651D9">
        <w:rPr>
          <w:noProof w:val="0"/>
        </w:rPr>
        <w:t>Appendix A – &lt;Appendix A Title&gt;</w:t>
      </w:r>
      <w:bookmarkEnd w:id="955"/>
    </w:p>
    <w:p w14:paraId="2D8401CE" w14:textId="77777777" w:rsidR="00EA4EA1" w:rsidRPr="003651D9" w:rsidRDefault="00EA4EA1" w:rsidP="00EA4EA1">
      <w:pPr>
        <w:pStyle w:val="BodyText"/>
      </w:pPr>
      <w:r w:rsidRPr="003651D9">
        <w:t>Appendix A text goes here.</w:t>
      </w:r>
    </w:p>
    <w:p w14:paraId="3C45FC80" w14:textId="77777777" w:rsidR="00EA4EA1" w:rsidRPr="003651D9" w:rsidRDefault="00EA4EA1" w:rsidP="00AA3771">
      <w:pPr>
        <w:pStyle w:val="AppendixHeading2"/>
        <w:numPr>
          <w:ilvl w:val="1"/>
          <w:numId w:val="19"/>
        </w:numPr>
        <w:rPr>
          <w:bCs/>
          <w:noProof w:val="0"/>
        </w:rPr>
      </w:pPr>
      <w:bookmarkStart w:id="956" w:name="_Toc445200569"/>
      <w:r w:rsidRPr="003651D9">
        <w:rPr>
          <w:bCs/>
          <w:noProof w:val="0"/>
        </w:rPr>
        <w:t>&lt;Add Title&gt;</w:t>
      </w:r>
      <w:bookmarkEnd w:id="956"/>
    </w:p>
    <w:p w14:paraId="63F48AF9" w14:textId="77777777" w:rsidR="00EA4EA1" w:rsidRPr="003651D9" w:rsidRDefault="00EA4EA1" w:rsidP="00EA4EA1">
      <w:pPr>
        <w:pStyle w:val="BodyText"/>
      </w:pPr>
      <w:r w:rsidRPr="003651D9">
        <w:t>Appendix A.1 text goes here</w:t>
      </w:r>
    </w:p>
    <w:p w14:paraId="37844F72" w14:textId="77777777" w:rsidR="00EA4EA1" w:rsidRPr="003651D9" w:rsidRDefault="00EA4EA1" w:rsidP="00EA4EA1">
      <w:pPr>
        <w:pStyle w:val="AppendixHeading1"/>
        <w:rPr>
          <w:noProof w:val="0"/>
        </w:rPr>
      </w:pPr>
      <w:bookmarkStart w:id="957" w:name="_Toc445200570"/>
      <w:r w:rsidRPr="003651D9">
        <w:rPr>
          <w:noProof w:val="0"/>
        </w:rPr>
        <w:t>Appendix B – &lt;Appendix B Title&gt;</w:t>
      </w:r>
      <w:bookmarkEnd w:id="957"/>
    </w:p>
    <w:p w14:paraId="69E88BD9" w14:textId="77777777" w:rsidR="00EA4EA1" w:rsidRPr="003651D9" w:rsidRDefault="00EA4EA1" w:rsidP="00EA4EA1">
      <w:pPr>
        <w:pStyle w:val="BodyText"/>
      </w:pPr>
      <w:r w:rsidRPr="003651D9">
        <w:t>Appendix B text goes here.</w:t>
      </w:r>
    </w:p>
    <w:p w14:paraId="1949EFF5" w14:textId="77777777" w:rsidR="00EA4EA1" w:rsidRPr="003651D9" w:rsidRDefault="00EA4EA1" w:rsidP="00AA3771">
      <w:pPr>
        <w:pStyle w:val="ListParagraph"/>
        <w:numPr>
          <w:ilvl w:val="0"/>
          <w:numId w:val="18"/>
        </w:numPr>
        <w:spacing w:before="240" w:after="60"/>
        <w:rPr>
          <w:rFonts w:ascii="Arial" w:hAnsi="Arial"/>
          <w:b/>
          <w:bCs/>
          <w:vanish/>
          <w:sz w:val="28"/>
        </w:rPr>
      </w:pPr>
    </w:p>
    <w:p w14:paraId="4487419A" w14:textId="77777777" w:rsidR="00EA4EA1" w:rsidRPr="003651D9" w:rsidRDefault="00EA4EA1" w:rsidP="00AA3771">
      <w:pPr>
        <w:pStyle w:val="ListParagraph"/>
        <w:numPr>
          <w:ilvl w:val="1"/>
          <w:numId w:val="18"/>
        </w:numPr>
        <w:spacing w:before="240" w:after="60"/>
        <w:rPr>
          <w:rFonts w:ascii="Arial" w:hAnsi="Arial"/>
          <w:b/>
          <w:bCs/>
          <w:vanish/>
          <w:sz w:val="28"/>
        </w:rPr>
      </w:pPr>
    </w:p>
    <w:p w14:paraId="13EC823F" w14:textId="77777777" w:rsidR="00EA4EA1" w:rsidRPr="003651D9" w:rsidRDefault="00EA4EA1" w:rsidP="00AA3771">
      <w:pPr>
        <w:pStyle w:val="AppendixHeading2"/>
        <w:numPr>
          <w:ilvl w:val="1"/>
          <w:numId w:val="18"/>
        </w:numPr>
        <w:rPr>
          <w:bCs/>
          <w:noProof w:val="0"/>
        </w:rPr>
      </w:pPr>
      <w:bookmarkStart w:id="958" w:name="_Toc445200571"/>
      <w:r w:rsidRPr="003651D9">
        <w:rPr>
          <w:bCs/>
          <w:noProof w:val="0"/>
        </w:rPr>
        <w:t>&lt;Add Title&gt;</w:t>
      </w:r>
      <w:bookmarkEnd w:id="958"/>
    </w:p>
    <w:p w14:paraId="734D616F" w14:textId="77777777" w:rsidR="00EA4EA1" w:rsidRPr="003651D9" w:rsidRDefault="00EA4EA1" w:rsidP="00EA4EA1">
      <w:pPr>
        <w:pStyle w:val="BodyText"/>
      </w:pPr>
      <w:r w:rsidRPr="003651D9">
        <w:t>Appendix B.1 text goes here.</w:t>
      </w:r>
    </w:p>
    <w:p w14:paraId="7A9FC227" w14:textId="77777777" w:rsidR="00447451" w:rsidRPr="003651D9" w:rsidRDefault="00447451" w:rsidP="00597DB2">
      <w:pPr>
        <w:pStyle w:val="BodyText"/>
      </w:pPr>
    </w:p>
    <w:p w14:paraId="5DE8427C" w14:textId="77777777" w:rsidR="00522F40" w:rsidRPr="003651D9" w:rsidRDefault="00F313A8" w:rsidP="00111CBC">
      <w:pPr>
        <w:pStyle w:val="AppendixHeading1"/>
        <w:rPr>
          <w:noProof w:val="0"/>
        </w:rPr>
      </w:pPr>
      <w:bookmarkStart w:id="959" w:name="_Toc445200572"/>
      <w:r w:rsidRPr="003651D9">
        <w:rPr>
          <w:noProof w:val="0"/>
        </w:rPr>
        <w:t xml:space="preserve">Volume 2 </w:t>
      </w:r>
      <w:r w:rsidR="004541CC" w:rsidRPr="003651D9">
        <w:rPr>
          <w:noProof w:val="0"/>
        </w:rPr>
        <w:t>Name</w:t>
      </w:r>
      <w:r w:rsidR="00522F40" w:rsidRPr="003651D9">
        <w:rPr>
          <w:noProof w:val="0"/>
        </w:rPr>
        <w:t>s</w:t>
      </w:r>
      <w:r w:rsidR="004541CC" w:rsidRPr="003651D9">
        <w:rPr>
          <w:noProof w:val="0"/>
        </w:rPr>
        <w:t>pace Additions</w:t>
      </w:r>
      <w:bookmarkEnd w:id="959"/>
    </w:p>
    <w:p w14:paraId="324B73AD" w14:textId="77777777" w:rsidR="00DD13DB" w:rsidRPr="003651D9" w:rsidRDefault="00DD13DB" w:rsidP="00DD13DB">
      <w:pPr>
        <w:pStyle w:val="EditorInstructions"/>
      </w:pPr>
      <w:r w:rsidRPr="003651D9">
        <w:t xml:space="preserve">Add the following terms </w:t>
      </w:r>
      <w:r w:rsidRPr="003651D9">
        <w:rPr>
          <w:iCs w:val="0"/>
        </w:rPr>
        <w:t xml:space="preserve">to the IHE </w:t>
      </w:r>
      <w:r w:rsidR="00CD4D46" w:rsidRPr="003651D9">
        <w:rPr>
          <w:iCs w:val="0"/>
        </w:rPr>
        <w:t>General Introduction Appendix G</w:t>
      </w:r>
      <w:r w:rsidRPr="003651D9">
        <w:t>:</w:t>
      </w:r>
    </w:p>
    <w:p w14:paraId="13A18B84" w14:textId="77777777" w:rsidR="00522F40" w:rsidRPr="003651D9" w:rsidRDefault="00167DB7" w:rsidP="00597DB2">
      <w:pPr>
        <w:pStyle w:val="AuthorInstructions"/>
      </w:pPr>
      <w:r w:rsidRPr="003651D9">
        <w:t>&lt;Please</w:t>
      </w:r>
      <w:r w:rsidR="004541CC" w:rsidRPr="003651D9">
        <w:t xml:space="preserve"> explicitly</w:t>
      </w:r>
      <w:r w:rsidRPr="003651D9">
        <w:t xml:space="preserve"> identify all </w:t>
      </w:r>
      <w:r w:rsidR="00543FFB" w:rsidRPr="003651D9">
        <w:t xml:space="preserve">new </w:t>
      </w:r>
      <w:r w:rsidRPr="003651D9">
        <w:t>OIDs, UIDs, URNs,</w:t>
      </w:r>
      <w:r w:rsidR="004541CC" w:rsidRPr="003651D9">
        <w:t xml:space="preserve"> etc., </w:t>
      </w:r>
      <w:r w:rsidR="00522F40" w:rsidRPr="003651D9">
        <w:t>defined specifically for this profile.</w:t>
      </w:r>
      <w:r w:rsidR="005F3FB5">
        <w:t xml:space="preserve"> </w:t>
      </w:r>
      <w:r w:rsidR="00522F40" w:rsidRPr="003651D9">
        <w:t>These will be added to the IHE TF General Introduction namespace</w:t>
      </w:r>
      <w:r w:rsidR="00594882" w:rsidRPr="003651D9">
        <w:t xml:space="preserve"> appendix when it becomes available</w:t>
      </w:r>
      <w:r w:rsidR="00522F40" w:rsidRPr="003651D9">
        <w:t xml:space="preserve">. </w:t>
      </w:r>
      <w:r w:rsidR="004541CC" w:rsidRPr="003651D9">
        <w:t xml:space="preserve">These items should be </w:t>
      </w:r>
      <w:r w:rsidR="00447451" w:rsidRPr="003651D9">
        <w:t xml:space="preserve">collected </w:t>
      </w:r>
      <w:r w:rsidR="004541CC" w:rsidRPr="003651D9">
        <w:t xml:space="preserve">from the </w:t>
      </w:r>
      <w:r w:rsidR="00447451" w:rsidRPr="003651D9">
        <w:t xml:space="preserve">sections </w:t>
      </w:r>
      <w:r w:rsidR="004541CC" w:rsidRPr="003651D9">
        <w:t>above</w:t>
      </w:r>
      <w:r w:rsidR="000125FF" w:rsidRPr="003651D9">
        <w:t>,</w:t>
      </w:r>
      <w:r w:rsidR="00447451" w:rsidRPr="003651D9">
        <w:t xml:space="preserve"> and </w:t>
      </w:r>
      <w:r w:rsidR="004541CC" w:rsidRPr="003651D9">
        <w:t>listed here as additions when this document is published for Trial Implementation</w:t>
      </w:r>
      <w:r w:rsidR="00F0665F" w:rsidRPr="003651D9">
        <w:t xml:space="preserve">. </w:t>
      </w:r>
      <w:r w:rsidR="004541CC" w:rsidRPr="003651D9">
        <w:t>This section will be deleted prior to inclusion into the Technical Framework as Final Text, but should be present for publication of Public Comment and Trial Implementation.</w:t>
      </w:r>
      <w:r w:rsidRPr="003651D9">
        <w:t>&gt;</w:t>
      </w:r>
    </w:p>
    <w:p w14:paraId="37720E5C" w14:textId="77777777" w:rsidR="00167DB7" w:rsidRPr="003651D9" w:rsidRDefault="00167DB7" w:rsidP="00461A12">
      <w:pPr>
        <w:pStyle w:val="BodyText"/>
      </w:pPr>
    </w:p>
    <w:p w14:paraId="2D9DBD3C" w14:textId="77777777" w:rsidR="00167DB7" w:rsidRPr="003651D9" w:rsidRDefault="00167DB7" w:rsidP="00461A12">
      <w:pPr>
        <w:pStyle w:val="BodyText"/>
      </w:pPr>
    </w:p>
    <w:p w14:paraId="17716A29" w14:textId="77777777" w:rsidR="00993FF5" w:rsidRPr="003651D9" w:rsidRDefault="00993FF5" w:rsidP="00461A12">
      <w:pPr>
        <w:pStyle w:val="BodyText"/>
      </w:pPr>
    </w:p>
    <w:p w14:paraId="750265AE" w14:textId="77777777" w:rsidR="00993FF5" w:rsidRPr="003651D9" w:rsidRDefault="00993FF5" w:rsidP="00993FF5">
      <w:pPr>
        <w:pStyle w:val="PartTitle"/>
      </w:pPr>
      <w:bookmarkStart w:id="960" w:name="_Toc445200573"/>
      <w:r w:rsidRPr="003651D9">
        <w:lastRenderedPageBreak/>
        <w:t>Volume 3 – Content Modules</w:t>
      </w:r>
      <w:bookmarkEnd w:id="960"/>
    </w:p>
    <w:p w14:paraId="7803CCA7" w14:textId="77777777" w:rsidR="00FD3F02" w:rsidRPr="003651D9" w:rsidRDefault="008D45BC" w:rsidP="00597DB2">
      <w:pPr>
        <w:pStyle w:val="AuthorInstructions"/>
      </w:pPr>
      <w:r w:rsidRPr="003651D9">
        <w:t>&lt;The current version of th</w:t>
      </w:r>
      <w:r w:rsidR="003F3E4A" w:rsidRPr="003651D9">
        <w:t>e s</w:t>
      </w:r>
      <w:r w:rsidRPr="003651D9">
        <w:t>upplement template only addresses HL7 v3 CDA Content Modules</w:t>
      </w:r>
      <w:r w:rsidR="00887E40" w:rsidRPr="003651D9">
        <w:t xml:space="preserve">. </w:t>
      </w:r>
      <w:r w:rsidRPr="003651D9">
        <w:t>All CDA Content Modules will go in Section 6 of Volume 3 of each domain’s Technical Framework d</w:t>
      </w:r>
      <w:r w:rsidR="00170ED0" w:rsidRPr="003651D9">
        <w:t>ocument</w:t>
      </w:r>
      <w:r w:rsidR="00887E40" w:rsidRPr="003651D9">
        <w:t xml:space="preserve">. </w:t>
      </w:r>
      <w:r w:rsidR="00170ED0" w:rsidRPr="003651D9">
        <w:t xml:space="preserve">In the future, this </w:t>
      </w:r>
      <w:r w:rsidR="003F3E4A" w:rsidRPr="003651D9">
        <w:t xml:space="preserve">supplement template </w:t>
      </w:r>
      <w:r w:rsidR="00170ED0" w:rsidRPr="003651D9">
        <w:t>may have additional sections</w:t>
      </w:r>
      <w:r w:rsidRPr="003651D9">
        <w:t xml:space="preserve"> for DICOM Content Modules (section 7 of Volume 3) and other types of Content Modules (section 8, </w:t>
      </w:r>
      <w:r w:rsidR="00701B3A" w:rsidRPr="003651D9">
        <w:t>etc.</w:t>
      </w:r>
      <w:r w:rsidRPr="003651D9">
        <w:t>, of Volume 3)</w:t>
      </w:r>
      <w:r w:rsidR="00FD3F02" w:rsidRPr="003651D9">
        <w:t xml:space="preserve">. </w:t>
      </w:r>
    </w:p>
    <w:p w14:paraId="44CF1A07" w14:textId="77777777" w:rsidR="003D5A68" w:rsidRPr="003651D9" w:rsidRDefault="00FD3F02" w:rsidP="00597DB2">
      <w:pPr>
        <w:pStyle w:val="AuthorInstructions"/>
      </w:pPr>
      <w:r w:rsidRPr="003651D9">
        <w:t>&lt;Please note that prior to the release of the new template set, some domains may have defined CDA Content Modules in Volume 2 (e.g., PCC); however, going forward CDA Content Modules will be defined in Volume 3</w:t>
      </w:r>
      <w:r w:rsidR="008D45BC" w:rsidRPr="003651D9">
        <w:t>.&gt;</w:t>
      </w:r>
    </w:p>
    <w:p w14:paraId="58266605" w14:textId="77777777" w:rsidR="00170ED0" w:rsidRPr="003651D9" w:rsidRDefault="00170ED0" w:rsidP="00170ED0">
      <w:pPr>
        <w:pStyle w:val="Heading1"/>
        <w:numPr>
          <w:ilvl w:val="0"/>
          <w:numId w:val="0"/>
        </w:numPr>
        <w:ind w:left="432" w:hanging="432"/>
        <w:rPr>
          <w:noProof w:val="0"/>
        </w:rPr>
      </w:pPr>
      <w:bookmarkStart w:id="961" w:name="_Toc445200574"/>
      <w:r w:rsidRPr="003651D9">
        <w:rPr>
          <w:noProof w:val="0"/>
        </w:rPr>
        <w:lastRenderedPageBreak/>
        <w:t>5.</w:t>
      </w:r>
      <w:r w:rsidR="00291725">
        <w:rPr>
          <w:noProof w:val="0"/>
        </w:rPr>
        <w:t xml:space="preserve"> </w:t>
      </w:r>
      <w:r w:rsidRPr="003651D9">
        <w:rPr>
          <w:noProof w:val="0"/>
        </w:rPr>
        <w:t>Namespaces and Vocabularies</w:t>
      </w:r>
      <w:bookmarkEnd w:id="961"/>
    </w:p>
    <w:p w14:paraId="5424A1BC" w14:textId="77777777" w:rsidR="00701B3A" w:rsidRPr="003651D9" w:rsidRDefault="00170ED0" w:rsidP="00170ED0">
      <w:pPr>
        <w:pStyle w:val="EditorInstructions"/>
      </w:pPr>
      <w:r w:rsidRPr="003651D9">
        <w:t>Add to section 5 Namespaces and Vocabularies</w:t>
      </w:r>
      <w:bookmarkStart w:id="962" w:name="_IHEActCode_Vocabulary"/>
      <w:bookmarkStart w:id="963" w:name="_IHERoleCode_Vocabulary"/>
      <w:bookmarkEnd w:id="962"/>
      <w:bookmarkEnd w:id="963"/>
    </w:p>
    <w:p w14:paraId="1C5D93EC" w14:textId="77777777" w:rsidR="00701B3A" w:rsidRPr="003651D9" w:rsidRDefault="00170ED0" w:rsidP="00597DB2">
      <w:pPr>
        <w:pStyle w:val="AuthorInstructions"/>
      </w:pPr>
      <w:r w:rsidRPr="003651D9">
        <w:t>&lt;Note that the code systems already defined in the Technical Framework of this domain may (but not required) be replicated here just to aid in the supplement review as a standalone document</w:t>
      </w:r>
      <w:r w:rsidR="00887E40" w:rsidRPr="003651D9">
        <w:t xml:space="preserve">. </w:t>
      </w:r>
      <w:r w:rsidRPr="003651D9">
        <w:t>Also note that the Section 5 table numbers and names are already defined in the TF Vol</w:t>
      </w:r>
      <w:r w:rsidR="003651D9">
        <w:t>ume</w:t>
      </w:r>
      <w:r w:rsidRPr="003651D9">
        <w:t xml:space="preserve"> 3.&gt;</w:t>
      </w:r>
    </w:p>
    <w:p w14:paraId="4D008A6B" w14:textId="77777777" w:rsidR="00170ED0" w:rsidRPr="003651D9" w:rsidRDefault="00170ED0" w:rsidP="00170ED0">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170ED0" w:rsidRPr="003651D9" w14:paraId="2A809B74" w14:textId="77777777" w:rsidTr="00730E16">
        <w:trPr>
          <w:tblHeader/>
          <w:jc w:val="center"/>
        </w:trPr>
        <w:tc>
          <w:tcPr>
            <w:tcW w:w="1853" w:type="dxa"/>
            <w:shd w:val="clear" w:color="auto" w:fill="D9D9D9"/>
          </w:tcPr>
          <w:p w14:paraId="28CB01DD" w14:textId="77777777" w:rsidR="00170ED0" w:rsidRPr="003651D9" w:rsidRDefault="00170ED0" w:rsidP="00B9303B">
            <w:pPr>
              <w:pStyle w:val="TableEntryHeader"/>
              <w:rPr>
                <w:rFonts w:eastAsia="Arial Unicode MS"/>
                <w:szCs w:val="24"/>
              </w:rPr>
            </w:pPr>
            <w:r w:rsidRPr="003651D9">
              <w:t xml:space="preserve">codeSystem </w:t>
            </w:r>
          </w:p>
        </w:tc>
        <w:tc>
          <w:tcPr>
            <w:tcW w:w="2210" w:type="dxa"/>
            <w:shd w:val="clear" w:color="auto" w:fill="D9D9D9"/>
          </w:tcPr>
          <w:p w14:paraId="0F1350B5" w14:textId="77777777" w:rsidR="00170ED0" w:rsidRPr="003651D9" w:rsidRDefault="00170ED0" w:rsidP="00B9303B">
            <w:pPr>
              <w:pStyle w:val="TableEntryHeader"/>
              <w:rPr>
                <w:rFonts w:eastAsia="Arial Unicode MS"/>
                <w:szCs w:val="24"/>
              </w:rPr>
            </w:pPr>
            <w:r w:rsidRPr="003651D9">
              <w:t xml:space="preserve">codeSystemName </w:t>
            </w:r>
          </w:p>
        </w:tc>
        <w:tc>
          <w:tcPr>
            <w:tcW w:w="4503" w:type="dxa"/>
            <w:shd w:val="clear" w:color="auto" w:fill="D9D9D9"/>
          </w:tcPr>
          <w:p w14:paraId="730BE5ED"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3C50AFAA" w14:textId="77777777" w:rsidTr="00730E16">
        <w:trPr>
          <w:jc w:val="center"/>
        </w:trPr>
        <w:tc>
          <w:tcPr>
            <w:tcW w:w="1853" w:type="dxa"/>
            <w:shd w:val="clear" w:color="auto" w:fill="auto"/>
          </w:tcPr>
          <w:p w14:paraId="22D8696A"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6350CACB"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2D80ABEF"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r w:rsidR="00170ED0" w:rsidRPr="003651D9" w14:paraId="5DAE2B2F" w14:textId="77777777" w:rsidTr="00730E16">
        <w:trPr>
          <w:jc w:val="center"/>
        </w:trPr>
        <w:tc>
          <w:tcPr>
            <w:tcW w:w="1853" w:type="dxa"/>
            <w:shd w:val="clear" w:color="auto" w:fill="auto"/>
          </w:tcPr>
          <w:p w14:paraId="7E6FDD4D"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2489DD4B"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57FB45B6"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r w:rsidR="00170ED0" w:rsidRPr="003651D9" w14:paraId="43FC124E" w14:textId="77777777" w:rsidTr="00730E16">
        <w:trPr>
          <w:jc w:val="center"/>
        </w:trPr>
        <w:tc>
          <w:tcPr>
            <w:tcW w:w="1853" w:type="dxa"/>
            <w:shd w:val="clear" w:color="auto" w:fill="auto"/>
          </w:tcPr>
          <w:p w14:paraId="7DBBA2A1"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225B04A8"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18CE78C6"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bl>
    <w:p w14:paraId="38571407" w14:textId="77777777" w:rsidR="00170ED0" w:rsidRPr="003651D9" w:rsidRDefault="00170ED0" w:rsidP="00170ED0">
      <w:pPr>
        <w:pStyle w:val="BodyText"/>
      </w:pPr>
    </w:p>
    <w:p w14:paraId="7FA81446" w14:textId="77777777" w:rsidR="00170ED0" w:rsidRPr="003651D9" w:rsidRDefault="00170ED0" w:rsidP="00170ED0">
      <w:pPr>
        <w:pStyle w:val="EditorInstructions"/>
      </w:pPr>
      <w:r w:rsidRPr="003651D9">
        <w:t>Add to section 5.1.1 IHE Format Codes</w:t>
      </w:r>
    </w:p>
    <w:p w14:paraId="6E1EC96C" w14:textId="77777777" w:rsidR="00170ED0" w:rsidRPr="003651D9" w:rsidRDefault="00170ED0" w:rsidP="00170ED0">
      <w:pPr>
        <w:pStyle w:val="BodyText"/>
        <w:rPr>
          <w:lang w:eastAsia="x-none"/>
        </w:rPr>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565"/>
        <w:gridCol w:w="2027"/>
        <w:gridCol w:w="1845"/>
        <w:gridCol w:w="1900"/>
      </w:tblGrid>
      <w:tr w:rsidR="00170ED0" w:rsidRPr="003651D9" w14:paraId="17A245A4" w14:textId="77777777" w:rsidTr="00BB76BC">
        <w:trPr>
          <w:tblHeader/>
          <w:jc w:val="center"/>
        </w:trPr>
        <w:tc>
          <w:tcPr>
            <w:tcW w:w="3655" w:type="dxa"/>
            <w:shd w:val="clear" w:color="auto" w:fill="D9D9D9"/>
          </w:tcPr>
          <w:p w14:paraId="2E222826" w14:textId="77777777" w:rsidR="00170ED0" w:rsidRPr="003651D9" w:rsidRDefault="00170ED0" w:rsidP="00B9303B">
            <w:pPr>
              <w:pStyle w:val="TableEntryHeader"/>
              <w:rPr>
                <w:rFonts w:eastAsia="Arial Unicode MS"/>
                <w:szCs w:val="24"/>
              </w:rPr>
            </w:pPr>
            <w:r w:rsidRPr="003651D9">
              <w:t xml:space="preserve">Profile </w:t>
            </w:r>
          </w:p>
        </w:tc>
        <w:tc>
          <w:tcPr>
            <w:tcW w:w="2075" w:type="dxa"/>
            <w:shd w:val="clear" w:color="auto" w:fill="D9D9D9"/>
          </w:tcPr>
          <w:p w14:paraId="6F6B13A4" w14:textId="77777777" w:rsidR="00170ED0" w:rsidRPr="003651D9" w:rsidRDefault="00170ED0" w:rsidP="00B9303B">
            <w:pPr>
              <w:pStyle w:val="TableEntryHeader"/>
              <w:rPr>
                <w:rFonts w:eastAsia="Arial Unicode MS"/>
                <w:szCs w:val="24"/>
              </w:rPr>
            </w:pPr>
            <w:r w:rsidRPr="003651D9">
              <w:t>Format Code</w:t>
            </w:r>
          </w:p>
        </w:tc>
        <w:tc>
          <w:tcPr>
            <w:tcW w:w="1888" w:type="dxa"/>
            <w:shd w:val="clear" w:color="auto" w:fill="D9D9D9"/>
          </w:tcPr>
          <w:p w14:paraId="79DD729C" w14:textId="77777777" w:rsidR="00170ED0" w:rsidRPr="003651D9" w:rsidRDefault="00170ED0" w:rsidP="00B9303B">
            <w:pPr>
              <w:pStyle w:val="TableEntryHeader"/>
              <w:rPr>
                <w:rFonts w:eastAsia="Arial Unicode MS"/>
                <w:szCs w:val="24"/>
              </w:rPr>
            </w:pPr>
            <w:r w:rsidRPr="003651D9">
              <w:t>Media Type</w:t>
            </w:r>
          </w:p>
        </w:tc>
        <w:tc>
          <w:tcPr>
            <w:tcW w:w="1945" w:type="dxa"/>
            <w:shd w:val="clear" w:color="auto" w:fill="D9D9D9"/>
          </w:tcPr>
          <w:p w14:paraId="3F82CA93" w14:textId="77777777" w:rsidR="00170ED0" w:rsidRPr="003651D9" w:rsidRDefault="00170ED0" w:rsidP="00B9303B">
            <w:pPr>
              <w:pStyle w:val="TableEntryHeader"/>
              <w:rPr>
                <w:rFonts w:eastAsia="Arial Unicode MS"/>
                <w:szCs w:val="24"/>
              </w:rPr>
            </w:pPr>
            <w:r w:rsidRPr="003651D9">
              <w:t xml:space="preserve">Template ID </w:t>
            </w:r>
          </w:p>
        </w:tc>
      </w:tr>
      <w:tr w:rsidR="00170ED0" w:rsidRPr="003651D9" w14:paraId="66E21A68" w14:textId="77777777" w:rsidTr="00BB76BC">
        <w:trPr>
          <w:jc w:val="center"/>
        </w:trPr>
        <w:tc>
          <w:tcPr>
            <w:tcW w:w="3655" w:type="dxa"/>
            <w:shd w:val="clear" w:color="auto" w:fill="auto"/>
          </w:tcPr>
          <w:p w14:paraId="47566F0F" w14:textId="77777777" w:rsidR="00170ED0" w:rsidRPr="003651D9" w:rsidRDefault="00170ED0" w:rsidP="00701B3A">
            <w:pPr>
              <w:pStyle w:val="TableEntry"/>
              <w:rPr>
                <w:rFonts w:eastAsia="Arial Unicode MS"/>
              </w:rPr>
            </w:pPr>
            <w:r w:rsidRPr="003651D9">
              <w:rPr>
                <w:rFonts w:eastAsia="Arial Unicode MS"/>
              </w:rPr>
              <w:t>&lt;Profile name (profile acronym)&gt;</w:t>
            </w:r>
          </w:p>
        </w:tc>
        <w:tc>
          <w:tcPr>
            <w:tcW w:w="2075" w:type="dxa"/>
            <w:shd w:val="clear" w:color="auto" w:fill="auto"/>
          </w:tcPr>
          <w:p w14:paraId="59EF5B0E" w14:textId="77777777" w:rsidR="00170ED0" w:rsidRPr="003651D9" w:rsidRDefault="00170ED0" w:rsidP="00701B3A">
            <w:pPr>
              <w:pStyle w:val="TableEntry"/>
              <w:rPr>
                <w:rFonts w:eastAsia="Arial Unicode MS"/>
              </w:rPr>
            </w:pPr>
            <w:r w:rsidRPr="003651D9">
              <w:rPr>
                <w:rFonts w:eastAsia="Arial Unicode MS"/>
              </w:rPr>
              <w:t>&lt;urn:ihe: &gt;</w:t>
            </w:r>
          </w:p>
        </w:tc>
        <w:tc>
          <w:tcPr>
            <w:tcW w:w="1888" w:type="dxa"/>
            <w:shd w:val="clear" w:color="auto" w:fill="auto"/>
          </w:tcPr>
          <w:p w14:paraId="4E85024D" w14:textId="77777777" w:rsidR="00170ED0" w:rsidRPr="003651D9" w:rsidRDefault="00170ED0" w:rsidP="00701B3A">
            <w:pPr>
              <w:pStyle w:val="TableEntry"/>
              <w:rPr>
                <w:rFonts w:eastAsia="Arial Unicode MS"/>
              </w:rPr>
            </w:pPr>
          </w:p>
        </w:tc>
        <w:tc>
          <w:tcPr>
            <w:tcW w:w="1945" w:type="dxa"/>
            <w:shd w:val="clear" w:color="auto" w:fill="auto"/>
          </w:tcPr>
          <w:p w14:paraId="5FB6121F" w14:textId="77777777" w:rsidR="00170ED0" w:rsidRPr="003651D9" w:rsidRDefault="00170ED0" w:rsidP="00701B3A">
            <w:pPr>
              <w:pStyle w:val="TableEntry"/>
              <w:rPr>
                <w:rFonts w:eastAsia="Arial Unicode MS"/>
              </w:rPr>
            </w:pPr>
            <w:r w:rsidRPr="003651D9">
              <w:rPr>
                <w:rFonts w:eastAsia="Arial Unicode MS"/>
              </w:rPr>
              <w:t>&lt;oids&gt;</w:t>
            </w:r>
          </w:p>
        </w:tc>
      </w:tr>
      <w:tr w:rsidR="00170ED0" w:rsidRPr="003651D9" w14:paraId="393FD977" w14:textId="77777777" w:rsidTr="00BB76BC">
        <w:trPr>
          <w:jc w:val="center"/>
        </w:trPr>
        <w:tc>
          <w:tcPr>
            <w:tcW w:w="3655" w:type="dxa"/>
            <w:shd w:val="clear" w:color="auto" w:fill="auto"/>
          </w:tcPr>
          <w:p w14:paraId="0B1BFE3F" w14:textId="77777777" w:rsidR="00170ED0" w:rsidRPr="003651D9" w:rsidRDefault="00170ED0" w:rsidP="00701B3A">
            <w:pPr>
              <w:pStyle w:val="TableEntry"/>
              <w:rPr>
                <w:rFonts w:eastAsia="Arial Unicode MS"/>
              </w:rPr>
            </w:pPr>
          </w:p>
        </w:tc>
        <w:tc>
          <w:tcPr>
            <w:tcW w:w="2075" w:type="dxa"/>
            <w:shd w:val="clear" w:color="auto" w:fill="auto"/>
          </w:tcPr>
          <w:p w14:paraId="4BF57108" w14:textId="77777777" w:rsidR="00170ED0" w:rsidRPr="003651D9" w:rsidRDefault="00170ED0" w:rsidP="00701B3A">
            <w:pPr>
              <w:pStyle w:val="TableEntry"/>
              <w:rPr>
                <w:rFonts w:eastAsia="Arial Unicode MS"/>
              </w:rPr>
            </w:pPr>
          </w:p>
        </w:tc>
        <w:tc>
          <w:tcPr>
            <w:tcW w:w="1888" w:type="dxa"/>
            <w:shd w:val="clear" w:color="auto" w:fill="auto"/>
          </w:tcPr>
          <w:p w14:paraId="21FE17F3" w14:textId="77777777" w:rsidR="00170ED0" w:rsidRPr="003651D9" w:rsidRDefault="00170ED0" w:rsidP="00701B3A">
            <w:pPr>
              <w:pStyle w:val="TableEntry"/>
              <w:rPr>
                <w:rFonts w:eastAsia="Arial Unicode MS"/>
              </w:rPr>
            </w:pPr>
          </w:p>
        </w:tc>
        <w:tc>
          <w:tcPr>
            <w:tcW w:w="1945" w:type="dxa"/>
            <w:shd w:val="clear" w:color="auto" w:fill="auto"/>
          </w:tcPr>
          <w:p w14:paraId="2BE9892A" w14:textId="77777777" w:rsidR="00170ED0" w:rsidRPr="003651D9" w:rsidRDefault="00170ED0" w:rsidP="00701B3A">
            <w:pPr>
              <w:pStyle w:val="TableEntry"/>
              <w:rPr>
                <w:rFonts w:eastAsia="Arial Unicode MS"/>
              </w:rPr>
            </w:pPr>
          </w:p>
        </w:tc>
      </w:tr>
      <w:tr w:rsidR="00170ED0" w:rsidRPr="003651D9" w14:paraId="7AC7C4A8" w14:textId="77777777" w:rsidTr="00BB76BC">
        <w:trPr>
          <w:jc w:val="center"/>
        </w:trPr>
        <w:tc>
          <w:tcPr>
            <w:tcW w:w="3655" w:type="dxa"/>
            <w:shd w:val="clear" w:color="auto" w:fill="auto"/>
          </w:tcPr>
          <w:p w14:paraId="61866F76" w14:textId="77777777" w:rsidR="00170ED0" w:rsidRPr="003651D9" w:rsidRDefault="00170ED0" w:rsidP="00701B3A">
            <w:pPr>
              <w:pStyle w:val="TableEntry"/>
              <w:rPr>
                <w:rFonts w:eastAsia="Arial Unicode MS"/>
              </w:rPr>
            </w:pPr>
          </w:p>
        </w:tc>
        <w:tc>
          <w:tcPr>
            <w:tcW w:w="2075" w:type="dxa"/>
            <w:shd w:val="clear" w:color="auto" w:fill="auto"/>
          </w:tcPr>
          <w:p w14:paraId="7D6EFBC6" w14:textId="77777777" w:rsidR="00170ED0" w:rsidRPr="003651D9" w:rsidRDefault="00170ED0" w:rsidP="00701B3A">
            <w:pPr>
              <w:pStyle w:val="TableEntry"/>
              <w:rPr>
                <w:rFonts w:eastAsia="Arial Unicode MS"/>
              </w:rPr>
            </w:pPr>
          </w:p>
        </w:tc>
        <w:tc>
          <w:tcPr>
            <w:tcW w:w="1888" w:type="dxa"/>
            <w:shd w:val="clear" w:color="auto" w:fill="auto"/>
          </w:tcPr>
          <w:p w14:paraId="25BDC914" w14:textId="77777777" w:rsidR="00170ED0" w:rsidRPr="003651D9" w:rsidRDefault="00170ED0" w:rsidP="00701B3A">
            <w:pPr>
              <w:pStyle w:val="TableEntry"/>
              <w:rPr>
                <w:rFonts w:eastAsia="Arial Unicode MS"/>
              </w:rPr>
            </w:pPr>
          </w:p>
        </w:tc>
        <w:tc>
          <w:tcPr>
            <w:tcW w:w="1945" w:type="dxa"/>
            <w:shd w:val="clear" w:color="auto" w:fill="auto"/>
          </w:tcPr>
          <w:p w14:paraId="7CD7B856" w14:textId="77777777" w:rsidR="00170ED0" w:rsidRPr="003651D9" w:rsidRDefault="00170ED0" w:rsidP="00701B3A">
            <w:pPr>
              <w:pStyle w:val="TableEntry"/>
              <w:rPr>
                <w:rFonts w:eastAsia="Arial Unicode MS"/>
              </w:rPr>
            </w:pPr>
          </w:p>
        </w:tc>
      </w:tr>
    </w:tbl>
    <w:p w14:paraId="5CD06654" w14:textId="77777777" w:rsidR="00170ED0" w:rsidRPr="003651D9" w:rsidRDefault="00170ED0" w:rsidP="00170ED0">
      <w:pPr>
        <w:pStyle w:val="BodyText"/>
      </w:pPr>
    </w:p>
    <w:p w14:paraId="41F283C0" w14:textId="77777777" w:rsidR="00170ED0" w:rsidRPr="003651D9" w:rsidRDefault="00170ED0" w:rsidP="00170ED0">
      <w:pPr>
        <w:pStyle w:val="EditorInstructions"/>
      </w:pPr>
      <w:r w:rsidRPr="003651D9">
        <w:t xml:space="preserve">Add to section </w:t>
      </w:r>
      <w:r w:rsidR="003F3E4A" w:rsidRPr="003651D9">
        <w:t>5.1.2 IHE</w:t>
      </w:r>
      <w:r w:rsidRPr="003651D9">
        <w:t xml:space="preserve"> ActCode Vocabulary</w:t>
      </w:r>
    </w:p>
    <w:p w14:paraId="0FB5316C" w14:textId="77777777" w:rsidR="00170ED0" w:rsidRPr="003651D9" w:rsidRDefault="00170ED0" w:rsidP="00170ED0">
      <w:pPr>
        <w:pStyle w:val="BodyText"/>
      </w:pPr>
    </w:p>
    <w:tbl>
      <w:tblPr>
        <w:tblW w:w="4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91"/>
        <w:gridCol w:w="6317"/>
      </w:tblGrid>
      <w:tr w:rsidR="00170ED0" w:rsidRPr="003651D9" w14:paraId="6640A68E" w14:textId="77777777" w:rsidTr="00BB76BC">
        <w:trPr>
          <w:jc w:val="center"/>
        </w:trPr>
        <w:tc>
          <w:tcPr>
            <w:tcW w:w="1420" w:type="dxa"/>
            <w:shd w:val="clear" w:color="auto" w:fill="D9D9D9"/>
          </w:tcPr>
          <w:p w14:paraId="3535B974" w14:textId="77777777" w:rsidR="00170ED0" w:rsidRPr="003651D9" w:rsidRDefault="00170ED0" w:rsidP="00B9303B">
            <w:pPr>
              <w:pStyle w:val="TableEntryHeader"/>
              <w:rPr>
                <w:rFonts w:eastAsia="Arial Unicode MS"/>
                <w:szCs w:val="24"/>
              </w:rPr>
            </w:pPr>
            <w:r w:rsidRPr="003651D9">
              <w:t xml:space="preserve">Code </w:t>
            </w:r>
          </w:p>
        </w:tc>
        <w:tc>
          <w:tcPr>
            <w:tcW w:w="6474" w:type="dxa"/>
            <w:shd w:val="clear" w:color="auto" w:fill="D9D9D9"/>
          </w:tcPr>
          <w:p w14:paraId="691859F9"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74BB4255" w14:textId="77777777" w:rsidTr="00BB76BC">
        <w:trPr>
          <w:jc w:val="center"/>
        </w:trPr>
        <w:tc>
          <w:tcPr>
            <w:tcW w:w="1420" w:type="dxa"/>
            <w:shd w:val="clear" w:color="auto" w:fill="auto"/>
          </w:tcPr>
          <w:p w14:paraId="59429483" w14:textId="77777777" w:rsidR="00170ED0" w:rsidRPr="003651D9" w:rsidRDefault="00170ED0" w:rsidP="00B9303B">
            <w:pPr>
              <w:pStyle w:val="TableEntry"/>
              <w:rPr>
                <w:rFonts w:ascii="Arial Unicode MS" w:eastAsia="Arial Unicode MS" w:hAnsi="Arial Unicode MS" w:cs="Arial Unicode MS"/>
                <w:sz w:val="24"/>
                <w:szCs w:val="24"/>
              </w:rPr>
            </w:pPr>
            <w:r w:rsidRPr="003651D9">
              <w:t>&lt;Code name&gt;</w:t>
            </w:r>
          </w:p>
        </w:tc>
        <w:tc>
          <w:tcPr>
            <w:tcW w:w="6474" w:type="dxa"/>
            <w:shd w:val="clear" w:color="auto" w:fill="auto"/>
          </w:tcPr>
          <w:p w14:paraId="6A485A40"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one sentence description or reference to longer description (not preferred)&gt; </w:t>
            </w:r>
          </w:p>
        </w:tc>
      </w:tr>
      <w:tr w:rsidR="00170ED0" w:rsidRPr="003651D9" w14:paraId="3085677A" w14:textId="77777777" w:rsidTr="00BB76BC">
        <w:trPr>
          <w:jc w:val="center"/>
        </w:trPr>
        <w:tc>
          <w:tcPr>
            <w:tcW w:w="1420" w:type="dxa"/>
            <w:shd w:val="clear" w:color="auto" w:fill="auto"/>
          </w:tcPr>
          <w:p w14:paraId="4EECA519" w14:textId="77777777" w:rsidR="00170ED0" w:rsidRPr="003651D9" w:rsidRDefault="00170ED0" w:rsidP="00B9303B">
            <w:pPr>
              <w:pStyle w:val="TableEntry"/>
              <w:rPr>
                <w:rFonts w:ascii="Arial Unicode MS" w:eastAsia="Arial Unicode MS" w:hAnsi="Arial Unicode MS" w:cs="Arial Unicode MS"/>
                <w:sz w:val="24"/>
                <w:szCs w:val="24"/>
              </w:rPr>
            </w:pPr>
            <w:r w:rsidRPr="003651D9">
              <w:t>&lt;Code name&gt;</w:t>
            </w:r>
          </w:p>
        </w:tc>
        <w:tc>
          <w:tcPr>
            <w:tcW w:w="6474" w:type="dxa"/>
            <w:shd w:val="clear" w:color="auto" w:fill="auto"/>
          </w:tcPr>
          <w:p w14:paraId="67869169"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one sentence description or reference to longer description (not preferred)&gt; </w:t>
            </w:r>
          </w:p>
        </w:tc>
      </w:tr>
      <w:tr w:rsidR="00170ED0" w:rsidRPr="003651D9" w14:paraId="30FCFD45" w14:textId="77777777" w:rsidTr="00BB76BC">
        <w:trPr>
          <w:jc w:val="center"/>
        </w:trPr>
        <w:tc>
          <w:tcPr>
            <w:tcW w:w="1420" w:type="dxa"/>
            <w:shd w:val="clear" w:color="auto" w:fill="auto"/>
          </w:tcPr>
          <w:p w14:paraId="08DF703E" w14:textId="77777777" w:rsidR="00170ED0" w:rsidRPr="003651D9" w:rsidRDefault="00170ED0" w:rsidP="00B9303B">
            <w:pPr>
              <w:pStyle w:val="TableEntry"/>
              <w:rPr>
                <w:rFonts w:ascii="Arial Unicode MS" w:eastAsia="Arial Unicode MS" w:hAnsi="Arial Unicode MS" w:cs="Arial Unicode MS"/>
                <w:sz w:val="24"/>
                <w:szCs w:val="24"/>
              </w:rPr>
            </w:pPr>
            <w:r w:rsidRPr="003651D9">
              <w:t>&lt;Code name&gt;</w:t>
            </w:r>
          </w:p>
        </w:tc>
        <w:tc>
          <w:tcPr>
            <w:tcW w:w="6474" w:type="dxa"/>
            <w:shd w:val="clear" w:color="auto" w:fill="auto"/>
          </w:tcPr>
          <w:p w14:paraId="7EE1A17C"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one sentence description or reference to longer description (not preferred)&gt; </w:t>
            </w:r>
          </w:p>
        </w:tc>
      </w:tr>
    </w:tbl>
    <w:p w14:paraId="748D1735" w14:textId="77777777" w:rsidR="00170ED0" w:rsidRPr="003651D9" w:rsidRDefault="00170ED0" w:rsidP="00170ED0">
      <w:pPr>
        <w:pStyle w:val="BodyText"/>
      </w:pPr>
    </w:p>
    <w:p w14:paraId="63C02F9B" w14:textId="77777777" w:rsidR="00170ED0" w:rsidRPr="003651D9" w:rsidRDefault="00170ED0" w:rsidP="00170ED0">
      <w:pPr>
        <w:pStyle w:val="EditorInstructions"/>
      </w:pPr>
      <w:r w:rsidRPr="003651D9">
        <w:t xml:space="preserve">Add to section </w:t>
      </w:r>
      <w:r w:rsidR="003F3E4A" w:rsidRPr="003651D9">
        <w:t>5.1.3 IHE</w:t>
      </w:r>
      <w:r w:rsidRPr="003651D9">
        <w:t xml:space="preserve"> RoleCode Vocabulary</w:t>
      </w:r>
    </w:p>
    <w:p w14:paraId="5EEF481D" w14:textId="77777777" w:rsidR="00170ED0" w:rsidRPr="003651D9" w:rsidRDefault="00170ED0" w:rsidP="00170ED0">
      <w:pPr>
        <w:pStyle w:val="BodyText"/>
      </w:pPr>
    </w:p>
    <w:tbl>
      <w:tblPr>
        <w:tblW w:w="407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78"/>
        <w:gridCol w:w="5933"/>
      </w:tblGrid>
      <w:tr w:rsidR="00170ED0" w:rsidRPr="003651D9" w14:paraId="3EEA888F" w14:textId="77777777" w:rsidTr="00BB76BC">
        <w:trPr>
          <w:tblHeader/>
          <w:jc w:val="center"/>
        </w:trPr>
        <w:tc>
          <w:tcPr>
            <w:tcW w:w="1715" w:type="dxa"/>
            <w:shd w:val="clear" w:color="auto" w:fill="D9D9D9"/>
          </w:tcPr>
          <w:p w14:paraId="1CAE7593" w14:textId="77777777" w:rsidR="00170ED0" w:rsidRPr="003651D9" w:rsidRDefault="00170ED0" w:rsidP="00B9303B">
            <w:pPr>
              <w:pStyle w:val="TableEntryHeader"/>
              <w:rPr>
                <w:rFonts w:eastAsia="Arial Unicode MS"/>
                <w:szCs w:val="24"/>
              </w:rPr>
            </w:pPr>
            <w:r w:rsidRPr="003651D9">
              <w:t xml:space="preserve">Code </w:t>
            </w:r>
          </w:p>
        </w:tc>
        <w:tc>
          <w:tcPr>
            <w:tcW w:w="6080" w:type="dxa"/>
            <w:shd w:val="clear" w:color="auto" w:fill="D9D9D9"/>
          </w:tcPr>
          <w:p w14:paraId="6BE15799"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6B64FEEA" w14:textId="77777777" w:rsidTr="00BB76BC">
        <w:trPr>
          <w:jc w:val="center"/>
        </w:trPr>
        <w:tc>
          <w:tcPr>
            <w:tcW w:w="1715" w:type="dxa"/>
            <w:shd w:val="clear" w:color="auto" w:fill="auto"/>
          </w:tcPr>
          <w:p w14:paraId="4685B914" w14:textId="77777777" w:rsidR="00170ED0" w:rsidRPr="003651D9" w:rsidRDefault="00170ED0" w:rsidP="00B9303B">
            <w:pPr>
              <w:pStyle w:val="TableEntry"/>
              <w:rPr>
                <w:rFonts w:ascii="Arial Unicode MS" w:eastAsia="Arial Unicode MS" w:hAnsi="Arial Unicode MS" w:cs="Arial Unicode MS"/>
                <w:sz w:val="24"/>
                <w:szCs w:val="24"/>
              </w:rPr>
            </w:pPr>
            <w:r w:rsidRPr="003651D9">
              <w:t>&lt;name of role&gt;</w:t>
            </w:r>
          </w:p>
        </w:tc>
        <w:tc>
          <w:tcPr>
            <w:tcW w:w="6080" w:type="dxa"/>
            <w:shd w:val="clear" w:color="auto" w:fill="auto"/>
          </w:tcPr>
          <w:p w14:paraId="131A1A05" w14:textId="77777777" w:rsidR="00170ED0" w:rsidRPr="003651D9" w:rsidRDefault="00170ED0" w:rsidP="00B9303B">
            <w:pPr>
              <w:pStyle w:val="TableEntry"/>
              <w:rPr>
                <w:rFonts w:ascii="Arial Unicode MS" w:eastAsia="Arial Unicode MS" w:hAnsi="Arial Unicode MS" w:cs="Arial Unicode MS"/>
                <w:sz w:val="24"/>
                <w:szCs w:val="24"/>
              </w:rPr>
            </w:pPr>
            <w:r w:rsidRPr="003651D9">
              <w:t>&lt;Short, one sentence description of role or reference to more info.&gt;</w:t>
            </w:r>
          </w:p>
        </w:tc>
      </w:tr>
      <w:tr w:rsidR="00170ED0" w:rsidRPr="003651D9" w14:paraId="2B0C736A" w14:textId="77777777" w:rsidTr="00BB76BC">
        <w:trPr>
          <w:jc w:val="center"/>
        </w:trPr>
        <w:tc>
          <w:tcPr>
            <w:tcW w:w="1715" w:type="dxa"/>
            <w:shd w:val="clear" w:color="auto" w:fill="auto"/>
          </w:tcPr>
          <w:p w14:paraId="1C9453B1" w14:textId="77777777" w:rsidR="00170ED0" w:rsidRPr="003651D9" w:rsidRDefault="00170ED0" w:rsidP="00B9303B">
            <w:pPr>
              <w:pStyle w:val="TableEntry"/>
              <w:rPr>
                <w:rFonts w:ascii="Arial Unicode MS" w:eastAsia="Arial Unicode MS" w:hAnsi="Arial Unicode MS" w:cs="Arial Unicode MS"/>
                <w:sz w:val="24"/>
                <w:szCs w:val="24"/>
              </w:rPr>
            </w:pPr>
            <w:r w:rsidRPr="003651D9">
              <w:t>&lt;name of role&gt;</w:t>
            </w:r>
          </w:p>
        </w:tc>
        <w:tc>
          <w:tcPr>
            <w:tcW w:w="6080" w:type="dxa"/>
            <w:shd w:val="clear" w:color="auto" w:fill="auto"/>
          </w:tcPr>
          <w:p w14:paraId="015B6A5F" w14:textId="77777777" w:rsidR="00170ED0" w:rsidRPr="003651D9" w:rsidRDefault="00170ED0" w:rsidP="00B9303B">
            <w:pPr>
              <w:pStyle w:val="TableEntry"/>
              <w:rPr>
                <w:rFonts w:ascii="Arial Unicode MS" w:eastAsia="Arial Unicode MS" w:hAnsi="Arial Unicode MS" w:cs="Arial Unicode MS"/>
                <w:sz w:val="24"/>
                <w:szCs w:val="24"/>
              </w:rPr>
            </w:pPr>
            <w:r w:rsidRPr="003651D9">
              <w:t>&lt;Short, one sentence description of role or reference to more info.&gt;</w:t>
            </w:r>
          </w:p>
        </w:tc>
      </w:tr>
      <w:tr w:rsidR="00170ED0" w:rsidRPr="003651D9" w14:paraId="76634D8A" w14:textId="77777777" w:rsidTr="00BB76BC">
        <w:trPr>
          <w:jc w:val="center"/>
        </w:trPr>
        <w:tc>
          <w:tcPr>
            <w:tcW w:w="1715" w:type="dxa"/>
            <w:shd w:val="clear" w:color="auto" w:fill="auto"/>
          </w:tcPr>
          <w:p w14:paraId="17B46621" w14:textId="77777777" w:rsidR="00170ED0" w:rsidRPr="003651D9" w:rsidRDefault="00170ED0" w:rsidP="00B9303B">
            <w:pPr>
              <w:pStyle w:val="TableEntry"/>
              <w:rPr>
                <w:rFonts w:ascii="Arial Unicode MS" w:eastAsia="Arial Unicode MS" w:hAnsi="Arial Unicode MS" w:cs="Arial Unicode MS"/>
                <w:sz w:val="24"/>
                <w:szCs w:val="24"/>
              </w:rPr>
            </w:pPr>
            <w:r w:rsidRPr="003651D9">
              <w:lastRenderedPageBreak/>
              <w:t>&lt;name of role&gt;</w:t>
            </w:r>
          </w:p>
        </w:tc>
        <w:tc>
          <w:tcPr>
            <w:tcW w:w="6080" w:type="dxa"/>
            <w:shd w:val="clear" w:color="auto" w:fill="auto"/>
          </w:tcPr>
          <w:p w14:paraId="7EBEBCF0" w14:textId="77777777" w:rsidR="00170ED0" w:rsidRPr="003651D9" w:rsidRDefault="00170ED0" w:rsidP="00B9303B">
            <w:pPr>
              <w:pStyle w:val="TableEntry"/>
              <w:rPr>
                <w:rFonts w:ascii="Arial Unicode MS" w:eastAsia="Arial Unicode MS" w:hAnsi="Arial Unicode MS" w:cs="Arial Unicode MS"/>
                <w:sz w:val="24"/>
                <w:szCs w:val="24"/>
              </w:rPr>
            </w:pPr>
            <w:r w:rsidRPr="003651D9">
              <w:t>&lt;Short, one sentence description of role or reference to more info.&gt;</w:t>
            </w:r>
          </w:p>
        </w:tc>
      </w:tr>
    </w:tbl>
    <w:p w14:paraId="5AA2A396" w14:textId="77777777" w:rsidR="008D45BC" w:rsidRPr="003651D9" w:rsidRDefault="00170ED0" w:rsidP="003D5A68">
      <w:pPr>
        <w:pStyle w:val="Heading1"/>
        <w:numPr>
          <w:ilvl w:val="0"/>
          <w:numId w:val="0"/>
        </w:numPr>
        <w:ind w:left="432" w:hanging="432"/>
        <w:rPr>
          <w:noProof w:val="0"/>
        </w:rPr>
      </w:pPr>
      <w:bookmarkStart w:id="964" w:name="_Toc445200575"/>
      <w:r w:rsidRPr="003651D9">
        <w:rPr>
          <w:noProof w:val="0"/>
        </w:rPr>
        <w:lastRenderedPageBreak/>
        <w:t>6</w:t>
      </w:r>
      <w:r w:rsidR="008D45BC" w:rsidRPr="003651D9">
        <w:rPr>
          <w:noProof w:val="0"/>
        </w:rPr>
        <w:t>.</w:t>
      </w:r>
      <w:r w:rsidR="00291725">
        <w:rPr>
          <w:noProof w:val="0"/>
        </w:rPr>
        <w:t xml:space="preserve"> </w:t>
      </w:r>
      <w:r w:rsidR="008D45BC" w:rsidRPr="003651D9">
        <w:rPr>
          <w:noProof w:val="0"/>
        </w:rPr>
        <w:t>Content Modules</w:t>
      </w:r>
      <w:bookmarkEnd w:id="964"/>
    </w:p>
    <w:p w14:paraId="2C6AA675" w14:textId="77777777" w:rsidR="004C10B4" w:rsidRPr="003651D9" w:rsidRDefault="003D5A68" w:rsidP="00597DB2">
      <w:pPr>
        <w:pStyle w:val="AuthorInstructions"/>
      </w:pPr>
      <w:r w:rsidRPr="003651D9">
        <w:t>&lt;</w:t>
      </w:r>
      <w:r w:rsidR="009D125C" w:rsidRPr="003651D9">
        <w:t>Author</w:t>
      </w:r>
      <w:r w:rsidRPr="003651D9">
        <w:t xml:space="preserve">s’ notes: This section of the </w:t>
      </w:r>
      <w:r w:rsidR="003F3E4A" w:rsidRPr="003651D9">
        <w:t>s</w:t>
      </w:r>
      <w:r w:rsidRPr="003651D9">
        <w:t>upplement template is only for HL7 v3 CDA Content Module definitions</w:t>
      </w:r>
      <w:r w:rsidR="00887E40" w:rsidRPr="003651D9">
        <w:t xml:space="preserve">. </w:t>
      </w:r>
      <w:r w:rsidRPr="003651D9">
        <w:t>Ple</w:t>
      </w:r>
      <w:r w:rsidR="00F847E4" w:rsidRPr="003651D9">
        <w:t>ase delete the</w:t>
      </w:r>
      <w:r w:rsidRPr="003651D9">
        <w:t xml:space="preserve"> entire section </w:t>
      </w:r>
      <w:r w:rsidR="00F847E4" w:rsidRPr="003651D9">
        <w:t xml:space="preserve">6.3.1 </w:t>
      </w:r>
      <w:r w:rsidRPr="003651D9">
        <w:t>if the Content Module is based on DICOM or another standard.</w:t>
      </w:r>
    </w:p>
    <w:p w14:paraId="12809EBD" w14:textId="77777777" w:rsidR="003D5A68" w:rsidRPr="003651D9" w:rsidRDefault="004C10B4" w:rsidP="00597DB2">
      <w:pPr>
        <w:pStyle w:val="AuthorInstructions"/>
      </w:pPr>
      <w:r w:rsidRPr="003651D9">
        <w:t>Please note that the template for DICOM or other types of content modules (other than CDA) has not yet been defined, although DICOM modules will eventually go into Volume 3 Section 7; yet another type of content module will go into Volume 3 Section 8, etc.</w:t>
      </w:r>
      <w:r w:rsidR="003D5A68" w:rsidRPr="003651D9">
        <w:t>&gt;</w:t>
      </w:r>
    </w:p>
    <w:p w14:paraId="6B567008" w14:textId="77777777" w:rsidR="00993FF5" w:rsidRPr="003651D9" w:rsidRDefault="008D45BC" w:rsidP="00993FF5">
      <w:pPr>
        <w:pStyle w:val="Heading2"/>
        <w:numPr>
          <w:ilvl w:val="0"/>
          <w:numId w:val="0"/>
        </w:numPr>
        <w:rPr>
          <w:noProof w:val="0"/>
        </w:rPr>
      </w:pPr>
      <w:bookmarkStart w:id="965" w:name="_Toc445200576"/>
      <w:r w:rsidRPr="003651D9">
        <w:rPr>
          <w:noProof w:val="0"/>
        </w:rPr>
        <w:t>6.3.</w:t>
      </w:r>
      <w:r w:rsidR="00F847E4" w:rsidRPr="003651D9">
        <w:rPr>
          <w:noProof w:val="0"/>
        </w:rPr>
        <w:t>1</w:t>
      </w:r>
      <w:r w:rsidR="003D5A68" w:rsidRPr="003651D9">
        <w:rPr>
          <w:noProof w:val="0"/>
        </w:rPr>
        <w:t xml:space="preserve"> CDA </w:t>
      </w:r>
      <w:r w:rsidR="004225C9" w:rsidRPr="003651D9">
        <w:rPr>
          <w:noProof w:val="0"/>
        </w:rPr>
        <w:t xml:space="preserve">Document </w:t>
      </w:r>
      <w:r w:rsidR="00147A61" w:rsidRPr="003651D9">
        <w:rPr>
          <w:noProof w:val="0"/>
        </w:rPr>
        <w:t>Content Module</w:t>
      </w:r>
      <w:r w:rsidR="00F847E4" w:rsidRPr="003651D9">
        <w:rPr>
          <w:noProof w:val="0"/>
        </w:rPr>
        <w:t>s</w:t>
      </w:r>
      <w:bookmarkEnd w:id="965"/>
    </w:p>
    <w:p w14:paraId="6E14C5A9" w14:textId="77777777" w:rsidR="007B64E0" w:rsidRPr="003651D9" w:rsidRDefault="007B64E0" w:rsidP="00597DB2">
      <w:pPr>
        <w:pStyle w:val="AuthorInstructions"/>
      </w:pPr>
      <w:r w:rsidRPr="003651D9">
        <w:t>&lt;</w:t>
      </w:r>
      <w:r w:rsidR="009D125C" w:rsidRPr="003651D9">
        <w:t>Author</w:t>
      </w:r>
      <w:r w:rsidR="00250A37" w:rsidRPr="003651D9">
        <w:t>s’ instructions:</w:t>
      </w:r>
      <w:r w:rsidR="005F3FB5">
        <w:t xml:space="preserve"> </w:t>
      </w:r>
      <w:r w:rsidRPr="003651D9">
        <w:t>The understanding of content module grouping, options, and bindings are critical to CDA content modules</w:t>
      </w:r>
      <w:r w:rsidR="00887E40" w:rsidRPr="003651D9">
        <w:t xml:space="preserve">. </w:t>
      </w:r>
      <w:r w:rsidRPr="003651D9">
        <w:t xml:space="preserve">It is strongly recommended that the </w:t>
      </w:r>
      <w:r w:rsidR="009D125C" w:rsidRPr="003651D9">
        <w:t>author</w:t>
      </w:r>
      <w:r w:rsidRPr="003651D9">
        <w:t xml:space="preserve"> review the IHE Technical Frameworks General Introduction section 10.3 and the Patient Care Coordination (PCC) Technical Framework Volume </w:t>
      </w:r>
      <w:r w:rsidR="005942AE" w:rsidRPr="003651D9">
        <w:t xml:space="preserve">2 </w:t>
      </w:r>
      <w:r w:rsidRPr="003651D9">
        <w:t>sections 3 and 4 (PCC TF-</w:t>
      </w:r>
      <w:r w:rsidR="005942AE" w:rsidRPr="003651D9">
        <w:t>2</w:t>
      </w:r>
      <w:r w:rsidRPr="003651D9">
        <w:t>:3 and 4) prior to continuing</w:t>
      </w:r>
      <w:r w:rsidR="00887E40" w:rsidRPr="003651D9">
        <w:t xml:space="preserve">. </w:t>
      </w:r>
      <w:r w:rsidRPr="003651D9">
        <w:t>A critical understanding of CDA definitions for cardinality, optionality,</w:t>
      </w:r>
      <w:r w:rsidR="005F3FB5">
        <w:t xml:space="preserve"> </w:t>
      </w:r>
      <w:r w:rsidRPr="003651D9">
        <w:t>coded terminology values, and CDA content module structure, as well as IHE CDA formatting conventions is also necessary</w:t>
      </w:r>
      <w:r w:rsidR="00887E40" w:rsidRPr="003651D9">
        <w:t xml:space="preserve">. </w:t>
      </w:r>
      <w:r w:rsidRPr="003651D9">
        <w:t xml:space="preserve">It is strongly recommended that the </w:t>
      </w:r>
      <w:r w:rsidR="009D125C" w:rsidRPr="003651D9">
        <w:t>author</w:t>
      </w:r>
      <w:r w:rsidRPr="003651D9">
        <w:t xml:space="preserve"> is also conversant with the IHE Technical Frameworks General Introduction Appendix E “Conventions”.&gt;</w:t>
      </w:r>
    </w:p>
    <w:p w14:paraId="2DEFCDD2" w14:textId="77777777" w:rsidR="003D5A68" w:rsidRPr="003651D9" w:rsidRDefault="003D5A68" w:rsidP="00597DB2">
      <w:pPr>
        <w:pStyle w:val="AuthorInstructions"/>
      </w:pPr>
      <w:r w:rsidRPr="003651D9">
        <w:t>&lt;This CDA Content Module template is divided into four parts:</w:t>
      </w:r>
      <w:r w:rsidR="005F3FB5">
        <w:t xml:space="preserve"> </w:t>
      </w:r>
    </w:p>
    <w:p w14:paraId="63B7BAA4" w14:textId="77777777" w:rsidR="003D5A68" w:rsidRPr="003651D9" w:rsidRDefault="003D5A68" w:rsidP="00597DB2">
      <w:pPr>
        <w:pStyle w:val="AuthorInstructions"/>
        <w:ind w:left="720"/>
      </w:pPr>
      <w:r w:rsidRPr="003651D9">
        <w:t>D – Document</w:t>
      </w:r>
      <w:r w:rsidR="00C75E6D" w:rsidRPr="003651D9">
        <w:t xml:space="preserve"> –“D” </w:t>
      </w:r>
      <w:r w:rsidR="00B9303B" w:rsidRPr="003651D9">
        <w:t>will be replaced with a sub-section number when added to the Technical Framework</w:t>
      </w:r>
    </w:p>
    <w:p w14:paraId="1A801F1D" w14:textId="77777777" w:rsidR="003D5A68" w:rsidRPr="003651D9" w:rsidRDefault="003D5A68" w:rsidP="00597DB2">
      <w:pPr>
        <w:pStyle w:val="AuthorInstructions"/>
        <w:ind w:left="720"/>
      </w:pPr>
      <w:r w:rsidRPr="003651D9">
        <w:t>H – Header</w:t>
      </w:r>
      <w:r w:rsidR="00B9303B" w:rsidRPr="003651D9">
        <w:t xml:space="preserve"> - “H” will be replaced with a sub-section number when added to the Technical Framework</w:t>
      </w:r>
    </w:p>
    <w:p w14:paraId="403666D7" w14:textId="77777777" w:rsidR="003D5A68" w:rsidRPr="003651D9" w:rsidRDefault="003D5A68" w:rsidP="00597DB2">
      <w:pPr>
        <w:pStyle w:val="AuthorInstructions"/>
        <w:ind w:left="720"/>
      </w:pPr>
      <w:r w:rsidRPr="003651D9">
        <w:t>S – Section</w:t>
      </w:r>
      <w:r w:rsidR="00B9303B" w:rsidRPr="003651D9">
        <w:t xml:space="preserve"> - “S” will be replaced with a sub-section number when added to the Technical Framework</w:t>
      </w:r>
    </w:p>
    <w:p w14:paraId="02140EA4" w14:textId="77777777" w:rsidR="003D5A68" w:rsidRPr="003651D9" w:rsidRDefault="003D5A68" w:rsidP="00597DB2">
      <w:pPr>
        <w:pStyle w:val="AuthorInstructions"/>
        <w:ind w:left="720"/>
      </w:pPr>
      <w:r w:rsidRPr="003651D9">
        <w:t>E – Entry</w:t>
      </w:r>
      <w:r w:rsidR="00B9303B" w:rsidRPr="003651D9">
        <w:t xml:space="preserve"> - “E” will be replaced with a sub-section number when added to the Technical Framework</w:t>
      </w:r>
    </w:p>
    <w:p w14:paraId="56825676" w14:textId="77777777" w:rsidR="00C3617A" w:rsidRPr="003651D9" w:rsidRDefault="003D5A68" w:rsidP="00597DB2">
      <w:pPr>
        <w:pStyle w:val="AuthorInstructions"/>
      </w:pPr>
      <w:r w:rsidRPr="003651D9">
        <w:t xml:space="preserve">It is expected that the </w:t>
      </w:r>
      <w:r w:rsidR="009D125C" w:rsidRPr="003651D9">
        <w:t>author</w:t>
      </w:r>
      <w:r w:rsidRPr="003651D9">
        <w:t xml:space="preserve"> will </w:t>
      </w:r>
      <w:r w:rsidRPr="003651D9">
        <w:rPr>
          <w:u w:val="single"/>
        </w:rPr>
        <w:t>replicate</w:t>
      </w:r>
      <w:r w:rsidRPr="003651D9">
        <w:t xml:space="preserve"> each of these four parts as necessary within a </w:t>
      </w:r>
      <w:r w:rsidR="0044310A" w:rsidRPr="003651D9">
        <w:t>su</w:t>
      </w:r>
      <w:r w:rsidRPr="003651D9">
        <w:t>pplement.&gt;</w:t>
      </w:r>
    </w:p>
    <w:p w14:paraId="613BBF24" w14:textId="77777777" w:rsidR="004F7C05" w:rsidRPr="003651D9" w:rsidRDefault="004F7C05" w:rsidP="00597DB2">
      <w:pPr>
        <w:pStyle w:val="AuthorInstructions"/>
      </w:pPr>
      <w:r w:rsidRPr="003651D9">
        <w:t>All example</w:t>
      </w:r>
      <w:r w:rsidR="001E206E" w:rsidRPr="003651D9">
        <w:t>s</w:t>
      </w:r>
      <w:r w:rsidRPr="003651D9">
        <w:t xml:space="preserve"> shou</w:t>
      </w:r>
      <w:r w:rsidR="001453CC" w:rsidRPr="003651D9">
        <w:t>ld be deleted after the example</w:t>
      </w:r>
      <w:r w:rsidRPr="003651D9">
        <w:t xml:space="preserve"> has been read and understood.&gt;</w:t>
      </w:r>
    </w:p>
    <w:p w14:paraId="4C20A37D" w14:textId="77777777" w:rsidR="00B9308F" w:rsidRPr="003651D9" w:rsidRDefault="00B9308F" w:rsidP="00993FF5">
      <w:pPr>
        <w:pStyle w:val="BodyText"/>
      </w:pPr>
    </w:p>
    <w:p w14:paraId="1B2CE354" w14:textId="77777777" w:rsidR="0022261E" w:rsidRPr="003651D9" w:rsidRDefault="0022261E" w:rsidP="0022261E">
      <w:pPr>
        <w:pStyle w:val="EditorInstructions"/>
      </w:pPr>
      <w:r w:rsidRPr="003651D9">
        <w:t>Add to section 6.3.1</w:t>
      </w:r>
      <w:r w:rsidR="00522F40" w:rsidRPr="003651D9">
        <w:t xml:space="preserve">.D </w:t>
      </w:r>
      <w:r w:rsidRPr="003651D9">
        <w:t>Document Content Modules</w:t>
      </w:r>
    </w:p>
    <w:p w14:paraId="2419DD17" w14:textId="77777777" w:rsidR="00B9303B" w:rsidRPr="003651D9" w:rsidRDefault="00B9303B" w:rsidP="00597DB2">
      <w:pPr>
        <w:pStyle w:val="AuthorInstructions"/>
      </w:pPr>
      <w:r w:rsidRPr="003651D9">
        <w:t>&lt;</w:t>
      </w:r>
      <w:r w:rsidR="009D125C" w:rsidRPr="003651D9">
        <w:t>Author</w:t>
      </w:r>
      <w:r w:rsidRPr="003651D9">
        <w:t>s’ note: replicate section 6.3.1.D for every CDA Document defined in this profile.&gt;</w:t>
      </w:r>
    </w:p>
    <w:p w14:paraId="0F439174" w14:textId="77777777" w:rsidR="0022261E" w:rsidRPr="003651D9" w:rsidRDefault="0022261E" w:rsidP="0022261E">
      <w:pPr>
        <w:pStyle w:val="BodyText"/>
        <w:rPr>
          <w:lang w:eastAsia="x-none"/>
        </w:rPr>
      </w:pPr>
    </w:p>
    <w:p w14:paraId="2E2FB74E" w14:textId="77777777" w:rsidR="0022261E" w:rsidRPr="003651D9" w:rsidRDefault="00774B6B" w:rsidP="000807AC">
      <w:pPr>
        <w:pStyle w:val="Heading4"/>
        <w:numPr>
          <w:ilvl w:val="0"/>
          <w:numId w:val="0"/>
        </w:numPr>
        <w:ind w:left="864" w:hanging="864"/>
        <w:rPr>
          <w:noProof w:val="0"/>
        </w:rPr>
      </w:pPr>
      <w:bookmarkStart w:id="966" w:name="_Toc445200577"/>
      <w:r w:rsidRPr="003651D9">
        <w:rPr>
          <w:noProof w:val="0"/>
        </w:rPr>
        <w:lastRenderedPageBreak/>
        <w:t>6.3.1.D</w:t>
      </w:r>
      <w:r w:rsidR="00291725">
        <w:rPr>
          <w:noProof w:val="0"/>
        </w:rPr>
        <w:t xml:space="preserve"> </w:t>
      </w:r>
      <w:r w:rsidR="00803E2D" w:rsidRPr="003651D9">
        <w:rPr>
          <w:noProof w:val="0"/>
        </w:rPr>
        <w:t>&lt;</w:t>
      </w:r>
      <w:r w:rsidR="0022261E" w:rsidRPr="003651D9">
        <w:rPr>
          <w:noProof w:val="0"/>
        </w:rPr>
        <w:t xml:space="preserve">Content Module Name </w:t>
      </w:r>
      <w:r w:rsidR="00BB65D8" w:rsidRPr="003651D9">
        <w:rPr>
          <w:noProof w:val="0"/>
        </w:rPr>
        <w:t>(Acronym)</w:t>
      </w:r>
      <w:r w:rsidR="00803E2D" w:rsidRPr="003651D9">
        <w:rPr>
          <w:noProof w:val="0"/>
        </w:rPr>
        <w:t>&gt;</w:t>
      </w:r>
      <w:r w:rsidR="00BB65D8" w:rsidRPr="003651D9">
        <w:rPr>
          <w:noProof w:val="0"/>
        </w:rPr>
        <w:t xml:space="preserve"> </w:t>
      </w:r>
      <w:r w:rsidR="00803E2D" w:rsidRPr="003651D9">
        <w:rPr>
          <w:noProof w:val="0"/>
        </w:rPr>
        <w:t>Document Content Module</w:t>
      </w:r>
      <w:bookmarkEnd w:id="966"/>
      <w:r w:rsidR="00803E2D" w:rsidRPr="003651D9">
        <w:rPr>
          <w:noProof w:val="0"/>
        </w:rPr>
        <w:t xml:space="preserve"> </w:t>
      </w:r>
    </w:p>
    <w:p w14:paraId="7797EC98" w14:textId="77777777" w:rsidR="0022261E" w:rsidRPr="003651D9" w:rsidRDefault="0022261E" w:rsidP="0097454A">
      <w:pPr>
        <w:pStyle w:val="Heading5"/>
        <w:numPr>
          <w:ilvl w:val="0"/>
          <w:numId w:val="0"/>
        </w:numPr>
        <w:rPr>
          <w:noProof w:val="0"/>
        </w:rPr>
      </w:pPr>
      <w:bookmarkStart w:id="967" w:name="_Toc445200578"/>
      <w:r w:rsidRPr="003651D9">
        <w:rPr>
          <w:noProof w:val="0"/>
        </w:rPr>
        <w:t>6.3.1.</w:t>
      </w:r>
      <w:r w:rsidR="008D45BC" w:rsidRPr="003651D9">
        <w:rPr>
          <w:noProof w:val="0"/>
        </w:rPr>
        <w:t>D</w:t>
      </w:r>
      <w:r w:rsidRPr="003651D9">
        <w:rPr>
          <w:noProof w:val="0"/>
        </w:rPr>
        <w:t>.1 Format Code</w:t>
      </w:r>
      <w:bookmarkEnd w:id="967"/>
    </w:p>
    <w:p w14:paraId="1A5C8B71" w14:textId="77777777" w:rsidR="00665D8F" w:rsidRPr="003651D9" w:rsidRDefault="00665D8F" w:rsidP="00665D8F">
      <w:pPr>
        <w:rPr>
          <w:bCs/>
        </w:rPr>
      </w:pPr>
      <w:r w:rsidRPr="003651D9">
        <w:t xml:space="preserve">The XDSDocumentEntry format code for this content is </w:t>
      </w:r>
      <w:r w:rsidRPr="003651D9">
        <w:rPr>
          <w:b/>
          <w:bCs/>
        </w:rPr>
        <w:t>urn:ihe:</w:t>
      </w:r>
      <w:r w:rsidR="006C242B" w:rsidRPr="003651D9">
        <w:rPr>
          <w:b/>
          <w:bCs/>
        </w:rPr>
        <w:t xml:space="preserve">xxx:xxx:year </w:t>
      </w:r>
      <w:r w:rsidR="006C242B" w:rsidRPr="003651D9">
        <w:rPr>
          <w:bCs/>
          <w:sz w:val="22"/>
        </w:rPr>
        <w:t>&lt;</w:t>
      </w:r>
      <w:r w:rsidR="003651D9" w:rsidRPr="003651D9">
        <w:rPr>
          <w:bCs/>
          <w:i/>
          <w:sz w:val="22"/>
        </w:rPr>
        <w:t>e.</w:t>
      </w:r>
      <w:r w:rsidR="003651D9" w:rsidRPr="003651D9">
        <w:rPr>
          <w:bCs/>
          <w:i/>
        </w:rPr>
        <w:t>g.</w:t>
      </w:r>
      <w:r w:rsidR="006C242B" w:rsidRPr="003651D9">
        <w:rPr>
          <w:bCs/>
          <w:i/>
        </w:rPr>
        <w:t>, urn:ihe:</w:t>
      </w:r>
      <w:r w:rsidRPr="003651D9">
        <w:rPr>
          <w:bCs/>
          <w:i/>
        </w:rPr>
        <w:t>card:imaging:201</w:t>
      </w:r>
      <w:r w:rsidR="006C242B" w:rsidRPr="003651D9">
        <w:rPr>
          <w:bCs/>
          <w:i/>
        </w:rPr>
        <w:t>1&gt;</w:t>
      </w:r>
    </w:p>
    <w:p w14:paraId="6B5E2A37" w14:textId="77777777" w:rsidR="00BB65D8" w:rsidRPr="003651D9" w:rsidRDefault="00BB65D8" w:rsidP="00BB65D8">
      <w:pPr>
        <w:pStyle w:val="Heading5"/>
        <w:numPr>
          <w:ilvl w:val="0"/>
          <w:numId w:val="0"/>
        </w:numPr>
        <w:rPr>
          <w:noProof w:val="0"/>
        </w:rPr>
      </w:pPr>
      <w:bookmarkStart w:id="968" w:name="_Toc445200579"/>
      <w:r w:rsidRPr="003651D9">
        <w:rPr>
          <w:noProof w:val="0"/>
        </w:rPr>
        <w:t>6.3.1.</w:t>
      </w:r>
      <w:r w:rsidR="008D45BC" w:rsidRPr="003651D9">
        <w:rPr>
          <w:noProof w:val="0"/>
        </w:rPr>
        <w:t>D</w:t>
      </w:r>
      <w:r w:rsidRPr="003651D9">
        <w:rPr>
          <w:noProof w:val="0"/>
        </w:rPr>
        <w:t>.2 Parent Template</w:t>
      </w:r>
      <w:bookmarkEnd w:id="968"/>
    </w:p>
    <w:p w14:paraId="16867AB7" w14:textId="77777777" w:rsidR="00250A37" w:rsidRPr="003651D9" w:rsidRDefault="00250A37" w:rsidP="00597DB2">
      <w:pPr>
        <w:pStyle w:val="AuthorInstructions"/>
      </w:pPr>
      <w:r w:rsidRPr="003651D9">
        <w:t>&lt;The following text is common, so it is left here for consistency</w:t>
      </w:r>
      <w:r w:rsidR="00887E40" w:rsidRPr="003651D9">
        <w:t xml:space="preserve">. </w:t>
      </w:r>
      <w:r w:rsidRPr="003651D9">
        <w:t>If it is not relevant, then change the text to the accurate information, but retain the formatting convention</w:t>
      </w:r>
      <w:r w:rsidR="00887E40" w:rsidRPr="003651D9">
        <w:t xml:space="preserve">. </w:t>
      </w:r>
      <w:r w:rsidR="0032060B" w:rsidRPr="003651D9">
        <w:t xml:space="preserve">Be sure to include </w:t>
      </w:r>
      <w:r w:rsidR="0032060B" w:rsidRPr="003651D9">
        <w:rPr>
          <w:u w:val="single"/>
        </w:rPr>
        <w:t>all</w:t>
      </w:r>
      <w:r w:rsidR="0032060B" w:rsidRPr="003651D9">
        <w:t xml:space="preserve"> parent templates.</w:t>
      </w:r>
      <w:r w:rsidRPr="003651D9">
        <w:t>&gt;</w:t>
      </w:r>
    </w:p>
    <w:p w14:paraId="401E8656" w14:textId="77777777" w:rsidR="00665D8F" w:rsidRPr="003651D9" w:rsidRDefault="006C242B" w:rsidP="00BB76BC">
      <w:pPr>
        <w:pStyle w:val="BodyText"/>
      </w:pPr>
      <w:r w:rsidRPr="003651D9">
        <w:t>&lt;</w:t>
      </w:r>
      <w:r w:rsidR="00940FC7">
        <w:t>e.g.,</w:t>
      </w:r>
      <w:r w:rsidR="003651D9" w:rsidRPr="003651D9">
        <w:t xml:space="preserve"> </w:t>
      </w:r>
      <w:r w:rsidR="00665D8F" w:rsidRPr="003651D9">
        <w:t>This document is a specialization of the IHE PCC Medical Document template (OID = 1.3.6.1.4.1.19376.1.5.3.1.1.1).</w:t>
      </w:r>
      <w:r w:rsidRPr="003651D9">
        <w:t>&gt;</w:t>
      </w:r>
      <w:r w:rsidR="00665D8F" w:rsidRPr="003651D9">
        <w:t xml:space="preserve"> </w:t>
      </w:r>
    </w:p>
    <w:p w14:paraId="6E14727F" w14:textId="77777777" w:rsidR="00665D8F" w:rsidRPr="003651D9" w:rsidRDefault="006C242B" w:rsidP="00BB76BC">
      <w:pPr>
        <w:pStyle w:val="BodyText"/>
        <w:ind w:left="720"/>
      </w:pPr>
      <w:r w:rsidRPr="003651D9">
        <w:t>&lt;</w:t>
      </w:r>
      <w:r w:rsidR="00940FC7">
        <w:t>e.g.,</w:t>
      </w:r>
      <w:r w:rsidRPr="003651D9">
        <w:t xml:space="preserve"> </w:t>
      </w:r>
      <w:r w:rsidR="00665D8F" w:rsidRPr="003651D9">
        <w:t>Note: The Medical Document includes requirements for various header elements; name, addr and telecom elements for identified persons and organizations; and basic participations record target, author, and legal authenticator</w:t>
      </w:r>
      <w:r w:rsidR="00887E40" w:rsidRPr="003651D9">
        <w:t>.</w:t>
      </w:r>
      <w:r w:rsidRPr="003651D9">
        <w:t>&gt;</w:t>
      </w:r>
    </w:p>
    <w:p w14:paraId="21796980" w14:textId="77777777" w:rsidR="00665D8F" w:rsidRPr="003651D9" w:rsidRDefault="006C242B" w:rsidP="00665D8F">
      <w:r w:rsidRPr="003651D9">
        <w:t>&lt;</w:t>
      </w:r>
      <w:r w:rsidR="00940FC7">
        <w:t>e.g.,</w:t>
      </w:r>
      <w:r w:rsidRPr="003651D9">
        <w:t xml:space="preserve"> </w:t>
      </w:r>
      <w:r w:rsidR="00665D8F" w:rsidRPr="003651D9">
        <w:t>This document is a specialization of the HL7 Procedure Note template (OID = 2.16.840.1.113883.10.20.18.1).</w:t>
      </w:r>
      <w:r w:rsidRPr="003651D9">
        <w:t>&gt;</w:t>
      </w:r>
      <w:r w:rsidR="00665D8F" w:rsidRPr="003651D9">
        <w:t xml:space="preserve"> </w:t>
      </w:r>
    </w:p>
    <w:p w14:paraId="49D1149D" w14:textId="77777777" w:rsidR="00665D8F" w:rsidRPr="003651D9" w:rsidRDefault="006C242B" w:rsidP="00BB76BC">
      <w:pPr>
        <w:pStyle w:val="BodyText"/>
        <w:ind w:left="720"/>
      </w:pPr>
      <w:r w:rsidRPr="003651D9">
        <w:t>&lt;</w:t>
      </w:r>
      <w:r w:rsidR="00940FC7">
        <w:t>e.g.,</w:t>
      </w:r>
      <w:r w:rsidRPr="003651D9">
        <w:t xml:space="preserve"> </w:t>
      </w:r>
      <w:r w:rsidR="00665D8F" w:rsidRPr="003651D9">
        <w:t>Note:</w:t>
      </w:r>
      <w:r w:rsidRPr="003651D9">
        <w:t xml:space="preserve"> </w:t>
      </w:r>
      <w:r w:rsidR="00665D8F" w:rsidRPr="003651D9">
        <w:t>This document is not a specialization of the HL7 Basic Diagnostic Imaging Report template due to conflicts with two Procedure Note requirements (format of serviceEvent/effectiveTime, and title on DICOM Catalogue section)</w:t>
      </w:r>
      <w:r w:rsidR="00887E40" w:rsidRPr="003651D9">
        <w:t xml:space="preserve">. </w:t>
      </w:r>
      <w:r w:rsidR="00665D8F" w:rsidRPr="003651D9">
        <w:t>When and if these are resolved, an instance may also comply to the Diagnostic Imaging Report.</w:t>
      </w:r>
      <w:r w:rsidRPr="003651D9">
        <w:t>&gt;</w:t>
      </w:r>
    </w:p>
    <w:p w14:paraId="75109EF4" w14:textId="77777777" w:rsidR="00BB65D8" w:rsidRPr="003651D9" w:rsidRDefault="00BB65D8" w:rsidP="00BB65D8">
      <w:pPr>
        <w:pStyle w:val="Heading5"/>
        <w:numPr>
          <w:ilvl w:val="0"/>
          <w:numId w:val="0"/>
        </w:numPr>
        <w:rPr>
          <w:noProof w:val="0"/>
        </w:rPr>
      </w:pPr>
      <w:bookmarkStart w:id="969" w:name="_Toc445200580"/>
      <w:r w:rsidRPr="003651D9">
        <w:rPr>
          <w:noProof w:val="0"/>
        </w:rPr>
        <w:t>6.3.1.</w:t>
      </w:r>
      <w:r w:rsidR="008D45BC" w:rsidRPr="003651D9">
        <w:rPr>
          <w:noProof w:val="0"/>
        </w:rPr>
        <w:t>D</w:t>
      </w:r>
      <w:r w:rsidRPr="003651D9">
        <w:rPr>
          <w:noProof w:val="0"/>
        </w:rPr>
        <w:t>.</w:t>
      </w:r>
      <w:r w:rsidR="00871613" w:rsidRPr="003651D9">
        <w:rPr>
          <w:noProof w:val="0"/>
        </w:rPr>
        <w:t>3</w:t>
      </w:r>
      <w:r w:rsidRPr="003651D9">
        <w:rPr>
          <w:noProof w:val="0"/>
        </w:rPr>
        <w:t xml:space="preserve"> </w:t>
      </w:r>
      <w:r w:rsidR="00665D8F" w:rsidRPr="003651D9">
        <w:rPr>
          <w:noProof w:val="0"/>
        </w:rPr>
        <w:t xml:space="preserve">Referenced </w:t>
      </w:r>
      <w:r w:rsidRPr="003651D9">
        <w:rPr>
          <w:noProof w:val="0"/>
        </w:rPr>
        <w:t>Standard</w:t>
      </w:r>
      <w:r w:rsidR="00665D8F" w:rsidRPr="003651D9">
        <w:rPr>
          <w:noProof w:val="0"/>
        </w:rPr>
        <w:t>s</w:t>
      </w:r>
      <w:bookmarkEnd w:id="969"/>
    </w:p>
    <w:p w14:paraId="19AEE144" w14:textId="77777777" w:rsidR="0032060B" w:rsidRPr="003651D9" w:rsidRDefault="0032060B" w:rsidP="00597DB2">
      <w:pPr>
        <w:pStyle w:val="AuthorInstructions"/>
      </w:pPr>
      <w:r w:rsidRPr="003651D9">
        <w:t>&lt;</w:t>
      </w:r>
      <w:r w:rsidR="001F68C9" w:rsidRPr="003651D9">
        <w:t>Identify ALL standards referenced by THIS content module.&gt;</w:t>
      </w:r>
    </w:p>
    <w:p w14:paraId="6504B376" w14:textId="77777777" w:rsidR="0032060B" w:rsidRPr="003651D9" w:rsidRDefault="001F68C9" w:rsidP="0032060B">
      <w:pPr>
        <w:pStyle w:val="BodyText"/>
      </w:pPr>
      <w:r w:rsidRPr="003651D9">
        <w:t>All standards which are reference in this document are listed below with their common abbreviation, full title, and link to the standard.</w:t>
      </w:r>
    </w:p>
    <w:p w14:paraId="006593D5" w14:textId="77777777" w:rsidR="001F68C9" w:rsidRPr="003651D9" w:rsidRDefault="001F68C9" w:rsidP="0032060B">
      <w:pPr>
        <w:pStyle w:val="BodyText"/>
        <w:rPr>
          <w:highlight w:val="yellow"/>
        </w:rPr>
      </w:pPr>
    </w:p>
    <w:p w14:paraId="53E4FD50" w14:textId="77777777" w:rsidR="001F68C9" w:rsidRPr="003651D9" w:rsidRDefault="001F68C9" w:rsidP="001F68C9">
      <w:pPr>
        <w:pStyle w:val="TableTitle"/>
      </w:pPr>
      <w:r w:rsidRPr="003651D9">
        <w:t>Table 6.3.1.D</w:t>
      </w:r>
      <w:r w:rsidR="000D6321" w:rsidRPr="003651D9">
        <w:t>.3</w:t>
      </w:r>
      <w:r w:rsidRPr="003651D9">
        <w:t>-1</w:t>
      </w:r>
      <w:r w:rsidR="00C250ED" w:rsidRPr="003651D9">
        <w:t>:</w:t>
      </w:r>
      <w:r w:rsidRPr="003651D9">
        <w:t xml:space="preserve"> &lt;Document Name&gt; - Referenced Standards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68"/>
        <w:gridCol w:w="4500"/>
        <w:gridCol w:w="3708"/>
      </w:tblGrid>
      <w:tr w:rsidR="00665D8F" w:rsidRPr="003651D9" w14:paraId="35B8B66F" w14:textId="77777777" w:rsidTr="00CF508D">
        <w:trPr>
          <w:cantSplit/>
          <w:tblHeader/>
        </w:trPr>
        <w:tc>
          <w:tcPr>
            <w:tcW w:w="1368" w:type="dxa"/>
            <w:shd w:val="clear" w:color="auto" w:fill="D9D9D9"/>
          </w:tcPr>
          <w:p w14:paraId="12D6C2FA" w14:textId="77777777" w:rsidR="00665D8F" w:rsidRPr="003651D9" w:rsidRDefault="00665D8F" w:rsidP="00730E16">
            <w:pPr>
              <w:pStyle w:val="TableEntryHeader"/>
            </w:pPr>
            <w:r w:rsidRPr="003651D9">
              <w:t>Abbreviation</w:t>
            </w:r>
          </w:p>
        </w:tc>
        <w:tc>
          <w:tcPr>
            <w:tcW w:w="4500" w:type="dxa"/>
            <w:shd w:val="clear" w:color="auto" w:fill="D9D9D9"/>
          </w:tcPr>
          <w:p w14:paraId="5402BBAC" w14:textId="77777777" w:rsidR="00665D8F" w:rsidRPr="003651D9" w:rsidRDefault="00665D8F" w:rsidP="001F68C9">
            <w:pPr>
              <w:pStyle w:val="TableEntryHeader"/>
            </w:pPr>
            <w:r w:rsidRPr="003651D9">
              <w:t>Title</w:t>
            </w:r>
          </w:p>
        </w:tc>
        <w:tc>
          <w:tcPr>
            <w:tcW w:w="3708" w:type="dxa"/>
            <w:shd w:val="clear" w:color="auto" w:fill="D9D9D9"/>
          </w:tcPr>
          <w:p w14:paraId="07E6A0EF" w14:textId="77777777" w:rsidR="00665D8F" w:rsidRPr="003651D9" w:rsidRDefault="00665D8F" w:rsidP="00CF508D">
            <w:pPr>
              <w:pStyle w:val="TableEntryHeader"/>
            </w:pPr>
            <w:r w:rsidRPr="003651D9">
              <w:t>URL</w:t>
            </w:r>
          </w:p>
        </w:tc>
      </w:tr>
      <w:tr w:rsidR="00665D8F" w:rsidRPr="003651D9" w14:paraId="725903DB" w14:textId="77777777" w:rsidTr="00CF508D">
        <w:trPr>
          <w:cantSplit/>
        </w:trPr>
        <w:tc>
          <w:tcPr>
            <w:tcW w:w="1368" w:type="dxa"/>
            <w:shd w:val="clear" w:color="auto" w:fill="auto"/>
          </w:tcPr>
          <w:p w14:paraId="0A3B905A" w14:textId="77777777" w:rsidR="00665D8F" w:rsidRPr="003651D9" w:rsidRDefault="0032060B" w:rsidP="00597DB2">
            <w:pPr>
              <w:pStyle w:val="TableEntry"/>
            </w:pPr>
            <w:r w:rsidRPr="003651D9">
              <w:t>&lt;abbreviated name of standard&gt;</w:t>
            </w:r>
          </w:p>
        </w:tc>
        <w:tc>
          <w:tcPr>
            <w:tcW w:w="4500" w:type="dxa"/>
            <w:shd w:val="clear" w:color="auto" w:fill="auto"/>
          </w:tcPr>
          <w:p w14:paraId="2A1D7FDF" w14:textId="77777777" w:rsidR="00665D8F" w:rsidRPr="003651D9" w:rsidRDefault="0032060B" w:rsidP="00597DB2">
            <w:pPr>
              <w:pStyle w:val="TableEntry"/>
            </w:pPr>
            <w:r w:rsidRPr="003651D9">
              <w:t>&lt;full name of standard&gt;</w:t>
            </w:r>
          </w:p>
        </w:tc>
        <w:tc>
          <w:tcPr>
            <w:tcW w:w="3708" w:type="dxa"/>
            <w:shd w:val="clear" w:color="auto" w:fill="auto"/>
          </w:tcPr>
          <w:p w14:paraId="48BF6A2C" w14:textId="77777777" w:rsidR="00665D8F" w:rsidRPr="003651D9" w:rsidRDefault="0032060B" w:rsidP="00597DB2">
            <w:pPr>
              <w:pStyle w:val="TableEntry"/>
              <w:rPr>
                <w:sz w:val="20"/>
              </w:rPr>
            </w:pPr>
            <w:r w:rsidRPr="003651D9">
              <w:rPr>
                <w:sz w:val="20"/>
              </w:rPr>
              <w:t>&lt;link to standard&gt;</w:t>
            </w:r>
          </w:p>
        </w:tc>
      </w:tr>
      <w:tr w:rsidR="0032060B" w:rsidRPr="003651D9" w14:paraId="7B614BEC" w14:textId="77777777" w:rsidTr="00CF508D">
        <w:trPr>
          <w:cantSplit/>
        </w:trPr>
        <w:tc>
          <w:tcPr>
            <w:tcW w:w="1368" w:type="dxa"/>
            <w:shd w:val="clear" w:color="auto" w:fill="auto"/>
          </w:tcPr>
          <w:p w14:paraId="5BF5DBA6" w14:textId="77777777" w:rsidR="0032060B" w:rsidRPr="003651D9" w:rsidRDefault="0032060B" w:rsidP="00597DB2">
            <w:pPr>
              <w:pStyle w:val="TableEntry"/>
            </w:pPr>
            <w:r w:rsidRPr="003651D9">
              <w:t>&lt;abbreviated name of standard&gt;</w:t>
            </w:r>
          </w:p>
        </w:tc>
        <w:tc>
          <w:tcPr>
            <w:tcW w:w="4500" w:type="dxa"/>
            <w:shd w:val="clear" w:color="auto" w:fill="auto"/>
          </w:tcPr>
          <w:p w14:paraId="01F84926" w14:textId="77777777" w:rsidR="0032060B" w:rsidRPr="003651D9" w:rsidRDefault="0032060B" w:rsidP="00597DB2">
            <w:pPr>
              <w:pStyle w:val="TableEntry"/>
            </w:pPr>
            <w:r w:rsidRPr="003651D9">
              <w:t>&lt;full name of standard&gt;</w:t>
            </w:r>
          </w:p>
        </w:tc>
        <w:tc>
          <w:tcPr>
            <w:tcW w:w="3708" w:type="dxa"/>
            <w:shd w:val="clear" w:color="auto" w:fill="auto"/>
          </w:tcPr>
          <w:p w14:paraId="2D1AE21D" w14:textId="77777777" w:rsidR="0032060B" w:rsidRPr="003651D9" w:rsidRDefault="0032060B" w:rsidP="00597DB2">
            <w:pPr>
              <w:pStyle w:val="TableEntry"/>
              <w:rPr>
                <w:sz w:val="20"/>
              </w:rPr>
            </w:pPr>
            <w:r w:rsidRPr="003651D9">
              <w:rPr>
                <w:sz w:val="20"/>
              </w:rPr>
              <w:t>&lt;link to standard&gt;</w:t>
            </w:r>
          </w:p>
        </w:tc>
      </w:tr>
      <w:tr w:rsidR="0032060B" w:rsidRPr="003651D9" w14:paraId="7783D4FF" w14:textId="77777777" w:rsidTr="00CF508D">
        <w:trPr>
          <w:cantSplit/>
        </w:trPr>
        <w:tc>
          <w:tcPr>
            <w:tcW w:w="1368" w:type="dxa"/>
            <w:shd w:val="clear" w:color="auto" w:fill="auto"/>
          </w:tcPr>
          <w:p w14:paraId="5EAAA853" w14:textId="77777777" w:rsidR="0032060B" w:rsidRPr="003651D9" w:rsidRDefault="00C250ED" w:rsidP="00EF1E77">
            <w:pPr>
              <w:pStyle w:val="TableEntry"/>
            </w:pPr>
            <w:r w:rsidRPr="003651D9">
              <w:t>&lt;</w:t>
            </w:r>
            <w:r w:rsidR="0032060B" w:rsidRPr="003651D9">
              <w:t>e.g., CDA-PN</w:t>
            </w:r>
            <w:r w:rsidRPr="003651D9">
              <w:t>&gt;</w:t>
            </w:r>
          </w:p>
        </w:tc>
        <w:tc>
          <w:tcPr>
            <w:tcW w:w="4500" w:type="dxa"/>
            <w:shd w:val="clear" w:color="auto" w:fill="auto"/>
          </w:tcPr>
          <w:p w14:paraId="54086147" w14:textId="77777777" w:rsidR="0032060B" w:rsidRPr="003651D9" w:rsidRDefault="00C250ED" w:rsidP="00EF1E77">
            <w:pPr>
              <w:pStyle w:val="TableEntry"/>
            </w:pPr>
            <w:r w:rsidRPr="003651D9">
              <w:t>&lt;</w:t>
            </w:r>
            <w:r w:rsidR="0032060B" w:rsidRPr="003651D9">
              <w:t>e.g., HL7 Implementation Guide for CDA Release 2: Procedure Note (Universal Realm) (DSTU)</w:t>
            </w:r>
            <w:r w:rsidRPr="003651D9">
              <w:t>&gt;</w:t>
            </w:r>
          </w:p>
        </w:tc>
        <w:tc>
          <w:tcPr>
            <w:tcW w:w="3708" w:type="dxa"/>
            <w:shd w:val="clear" w:color="auto" w:fill="auto"/>
          </w:tcPr>
          <w:p w14:paraId="6088B490" w14:textId="77777777" w:rsidR="0032060B" w:rsidRPr="003651D9" w:rsidRDefault="00C250ED" w:rsidP="005D6176">
            <w:pPr>
              <w:pStyle w:val="TableEntry"/>
            </w:pPr>
            <w:r w:rsidRPr="003651D9">
              <w:t>&lt;</w:t>
            </w:r>
            <w:r w:rsidR="0032060B" w:rsidRPr="003651D9">
              <w:t>e.g., http://www.hl7.org/documentcenter/public/standards/dstu/CDAR2_IG_PROCNOTE_DSTU_R1_2010JUL.zip</w:t>
            </w:r>
            <w:r w:rsidRPr="003651D9">
              <w:t>&gt;</w:t>
            </w:r>
          </w:p>
        </w:tc>
      </w:tr>
    </w:tbl>
    <w:p w14:paraId="178F2EEE" w14:textId="77777777" w:rsidR="00665D8F" w:rsidRPr="003651D9" w:rsidRDefault="00665D8F" w:rsidP="0032060B">
      <w:pPr>
        <w:pStyle w:val="BodyText"/>
        <w:rPr>
          <w:lang w:eastAsia="x-none"/>
        </w:rPr>
      </w:pPr>
    </w:p>
    <w:p w14:paraId="6B081056" w14:textId="77777777" w:rsidR="00BB65D8" w:rsidRPr="003651D9" w:rsidRDefault="00BB65D8" w:rsidP="00BB65D8">
      <w:pPr>
        <w:pStyle w:val="Heading5"/>
        <w:numPr>
          <w:ilvl w:val="0"/>
          <w:numId w:val="0"/>
        </w:numPr>
        <w:rPr>
          <w:noProof w:val="0"/>
        </w:rPr>
      </w:pPr>
      <w:bookmarkStart w:id="970" w:name="_Toc445200581"/>
      <w:r w:rsidRPr="003651D9">
        <w:rPr>
          <w:noProof w:val="0"/>
        </w:rPr>
        <w:t>6.3.1.</w:t>
      </w:r>
      <w:r w:rsidR="008D45BC" w:rsidRPr="003651D9">
        <w:rPr>
          <w:noProof w:val="0"/>
        </w:rPr>
        <w:t>D</w:t>
      </w:r>
      <w:r w:rsidRPr="003651D9">
        <w:rPr>
          <w:noProof w:val="0"/>
        </w:rPr>
        <w:t>.</w:t>
      </w:r>
      <w:r w:rsidR="00871613" w:rsidRPr="003651D9">
        <w:rPr>
          <w:noProof w:val="0"/>
        </w:rPr>
        <w:t>4</w:t>
      </w:r>
      <w:r w:rsidRPr="003651D9">
        <w:rPr>
          <w:noProof w:val="0"/>
        </w:rPr>
        <w:t xml:space="preserve"> Data Element Requirement</w:t>
      </w:r>
      <w:r w:rsidR="00BB62C0" w:rsidRPr="003651D9">
        <w:rPr>
          <w:noProof w:val="0"/>
        </w:rPr>
        <w:t xml:space="preserve"> </w:t>
      </w:r>
      <w:r w:rsidRPr="003651D9">
        <w:rPr>
          <w:noProof w:val="0"/>
        </w:rPr>
        <w:t>Mappings</w:t>
      </w:r>
      <w:r w:rsidR="00BB62C0" w:rsidRPr="003651D9">
        <w:rPr>
          <w:noProof w:val="0"/>
        </w:rPr>
        <w:t xml:space="preserve"> to CDA</w:t>
      </w:r>
      <w:bookmarkEnd w:id="970"/>
    </w:p>
    <w:p w14:paraId="2F67B611" w14:textId="77777777" w:rsidR="00CD4D46" w:rsidRPr="003651D9" w:rsidRDefault="00CD4D46" w:rsidP="00BB76BC">
      <w:pPr>
        <w:pStyle w:val="BodyText"/>
      </w:pPr>
      <w:r w:rsidRPr="003651D9">
        <w:t>This section identifies the mapping of data between referenced standards into the CDA implementation guide.</w:t>
      </w:r>
    </w:p>
    <w:p w14:paraId="38C089B6" w14:textId="77777777" w:rsidR="00CD4D46" w:rsidRPr="003651D9" w:rsidRDefault="00CD4D46" w:rsidP="00597DB2">
      <w:pPr>
        <w:pStyle w:val="AuthorInstructions"/>
      </w:pPr>
      <w:r w:rsidRPr="003651D9">
        <w:t xml:space="preserve">&lt;Any </w:t>
      </w:r>
      <w:r w:rsidR="001F68C9" w:rsidRPr="003651D9">
        <w:t xml:space="preserve">required data mappings should be listed </w:t>
      </w:r>
      <w:r w:rsidRPr="003651D9">
        <w:t>in this section (mark NA if not needed).</w:t>
      </w:r>
      <w:r w:rsidR="00875BFD" w:rsidRPr="003651D9">
        <w:t xml:space="preserve"> Delete SAMPLE table before publishing</w:t>
      </w:r>
      <w:r w:rsidR="005F3FB5">
        <w:t>.</w:t>
      </w:r>
      <w:r w:rsidRPr="003651D9">
        <w:t>&gt;</w:t>
      </w:r>
      <w:r w:rsidR="001F68C9" w:rsidRPr="003651D9">
        <w:t xml:space="preserve"> </w:t>
      </w:r>
    </w:p>
    <w:p w14:paraId="4D6FD54C" w14:textId="77777777" w:rsidR="00875BFD" w:rsidRPr="003651D9" w:rsidRDefault="00CD4D46" w:rsidP="003579DA">
      <w:pPr>
        <w:pStyle w:val="BodyText"/>
        <w:rPr>
          <w:i/>
        </w:rPr>
      </w:pPr>
      <w:r w:rsidRPr="003651D9">
        <w:rPr>
          <w:i/>
        </w:rPr>
        <w:t>&lt;To complete Table 6.3.1.D.4-1, t</w:t>
      </w:r>
      <w:r w:rsidR="001F68C9" w:rsidRPr="003651D9">
        <w:rPr>
          <w:i/>
        </w:rPr>
        <w:t xml:space="preserve">he </w:t>
      </w:r>
      <w:r w:rsidR="009D125C" w:rsidRPr="003651D9">
        <w:rPr>
          <w:i/>
        </w:rPr>
        <w:t>author</w:t>
      </w:r>
      <w:r w:rsidR="001F68C9" w:rsidRPr="003651D9">
        <w:rPr>
          <w:i/>
        </w:rPr>
        <w:t xml:space="preserve"> should add the referenced standards abbreviations in the first row/title bar</w:t>
      </w:r>
      <w:r w:rsidR="00887E40" w:rsidRPr="003651D9">
        <w:rPr>
          <w:i/>
        </w:rPr>
        <w:t xml:space="preserve">. </w:t>
      </w:r>
      <w:r w:rsidR="001F68C9" w:rsidRPr="003651D9">
        <w:rPr>
          <w:i/>
        </w:rPr>
        <w:t>Add or delete columns and sub-rows as necessary. If this table is more than 8 to 10 rows long, consider putting this table into</w:t>
      </w:r>
      <w:r w:rsidR="003F3E4A" w:rsidRPr="003651D9">
        <w:rPr>
          <w:i/>
        </w:rPr>
        <w:t xml:space="preserve"> </w:t>
      </w:r>
      <w:r w:rsidR="001F68C9" w:rsidRPr="003651D9">
        <w:rPr>
          <w:i/>
        </w:rPr>
        <w:t xml:space="preserve">an </w:t>
      </w:r>
      <w:r w:rsidR="001606A7" w:rsidRPr="003651D9">
        <w:rPr>
          <w:i/>
        </w:rPr>
        <w:t>a</w:t>
      </w:r>
      <w:r w:rsidR="001F68C9" w:rsidRPr="003651D9">
        <w:rPr>
          <w:i/>
        </w:rPr>
        <w:t>ppendix of this supplement.</w:t>
      </w:r>
      <w:r w:rsidRPr="003651D9">
        <w:rPr>
          <w:i/>
        </w:rPr>
        <w:t xml:space="preserve"> A brief sample follows.</w:t>
      </w:r>
      <w:r w:rsidR="00C250ED" w:rsidRPr="003651D9">
        <w:rPr>
          <w:i/>
        </w:rPr>
        <w:t>&gt;</w:t>
      </w:r>
    </w:p>
    <w:p w14:paraId="565697B4" w14:textId="77777777" w:rsidR="00AD069D" w:rsidRPr="003651D9" w:rsidRDefault="00AD069D" w:rsidP="003579DA">
      <w:pPr>
        <w:pStyle w:val="BodyText"/>
        <w:rPr>
          <w:i/>
        </w:rPr>
      </w:pPr>
    </w:p>
    <w:p w14:paraId="5306BF16" w14:textId="77777777" w:rsidR="000D6321" w:rsidRPr="003651D9" w:rsidRDefault="00CD4D46" w:rsidP="00EF1E77">
      <w:pPr>
        <w:pStyle w:val="TableTitle"/>
      </w:pPr>
      <w:r w:rsidRPr="003651D9">
        <w:t>SAMPLE</w:t>
      </w:r>
    </w:p>
    <w:tbl>
      <w:tblPr>
        <w:tblW w:w="7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4537"/>
        <w:gridCol w:w="3111"/>
      </w:tblGrid>
      <w:tr w:rsidR="004F7C05" w:rsidRPr="003651D9" w14:paraId="7220385F" w14:textId="77777777" w:rsidTr="00BB76BC">
        <w:trPr>
          <w:cantSplit/>
          <w:tblHeader/>
          <w:jc w:val="center"/>
        </w:trPr>
        <w:tc>
          <w:tcPr>
            <w:tcW w:w="4537" w:type="dxa"/>
            <w:tcBorders>
              <w:bottom w:val="single" w:sz="4" w:space="0" w:color="000000"/>
            </w:tcBorders>
            <w:shd w:val="clear" w:color="auto" w:fill="D9D9D9"/>
          </w:tcPr>
          <w:p w14:paraId="44DDA202" w14:textId="77777777" w:rsidR="004F7C05" w:rsidRPr="003651D9" w:rsidRDefault="004F7C05" w:rsidP="005D6176">
            <w:pPr>
              <w:pStyle w:val="TableEntryHeader"/>
            </w:pPr>
            <w:r w:rsidRPr="003651D9">
              <w:t>ACC Key Data Element (KDECI)</w:t>
            </w:r>
          </w:p>
        </w:tc>
        <w:tc>
          <w:tcPr>
            <w:tcW w:w="3111" w:type="dxa"/>
            <w:tcBorders>
              <w:bottom w:val="single" w:sz="4" w:space="0" w:color="000000"/>
            </w:tcBorders>
            <w:shd w:val="clear" w:color="auto" w:fill="D9D9D9"/>
          </w:tcPr>
          <w:p w14:paraId="059CF99A" w14:textId="77777777" w:rsidR="004F7C05" w:rsidRPr="003651D9" w:rsidRDefault="004F7C05" w:rsidP="0032600B">
            <w:pPr>
              <w:pStyle w:val="TableEntryHeader"/>
            </w:pPr>
            <w:r w:rsidRPr="003651D9">
              <w:t>CDA-DIR</w:t>
            </w:r>
          </w:p>
        </w:tc>
      </w:tr>
      <w:tr w:rsidR="004F7C05" w:rsidRPr="003651D9" w14:paraId="6AEDDEC2" w14:textId="77777777" w:rsidTr="00BB76BC">
        <w:trPr>
          <w:cantSplit/>
          <w:jc w:val="center"/>
        </w:trPr>
        <w:tc>
          <w:tcPr>
            <w:tcW w:w="4537" w:type="dxa"/>
            <w:shd w:val="clear" w:color="auto" w:fill="auto"/>
          </w:tcPr>
          <w:p w14:paraId="591F93E3" w14:textId="77777777" w:rsidR="004F7C05" w:rsidRPr="003651D9" w:rsidRDefault="004F7C05" w:rsidP="00EF1E77">
            <w:pPr>
              <w:pStyle w:val="TableEntry"/>
            </w:pPr>
          </w:p>
        </w:tc>
        <w:tc>
          <w:tcPr>
            <w:tcW w:w="3111" w:type="dxa"/>
            <w:shd w:val="clear" w:color="auto" w:fill="auto"/>
          </w:tcPr>
          <w:p w14:paraId="2B796394" w14:textId="77777777" w:rsidR="004F7C05" w:rsidRPr="003651D9" w:rsidRDefault="004F7C05" w:rsidP="00EF1E77">
            <w:pPr>
              <w:pStyle w:val="TableEntry"/>
            </w:pPr>
            <w:r w:rsidRPr="003651D9">
              <w:t>DICOM Object Catalog (5)</w:t>
            </w:r>
          </w:p>
        </w:tc>
      </w:tr>
      <w:tr w:rsidR="004F7C05" w:rsidRPr="003651D9" w14:paraId="09A9FB12" w14:textId="77777777" w:rsidTr="00BB76BC">
        <w:trPr>
          <w:cantSplit/>
          <w:jc w:val="center"/>
        </w:trPr>
        <w:tc>
          <w:tcPr>
            <w:tcW w:w="4537" w:type="dxa"/>
          </w:tcPr>
          <w:p w14:paraId="4287A8F2" w14:textId="77777777" w:rsidR="004F7C05" w:rsidRPr="003651D9" w:rsidRDefault="004F7C05" w:rsidP="00EF1E77">
            <w:pPr>
              <w:pStyle w:val="TableEntry"/>
            </w:pPr>
            <w:r w:rsidRPr="003651D9">
              <w:t>Administrative</w:t>
            </w:r>
          </w:p>
          <w:p w14:paraId="6969181D" w14:textId="77777777" w:rsidR="004F7C05" w:rsidRPr="003651D9" w:rsidRDefault="004F7C05" w:rsidP="00BB76BC">
            <w:pPr>
              <w:pStyle w:val="TableEntry"/>
            </w:pPr>
            <w:r w:rsidRPr="003651D9">
              <w:t>Facility (5)</w:t>
            </w:r>
          </w:p>
          <w:p w14:paraId="7FCF0652" w14:textId="77777777" w:rsidR="004F7C05" w:rsidRPr="003651D9" w:rsidRDefault="004F7C05" w:rsidP="00BB76BC">
            <w:pPr>
              <w:pStyle w:val="TableEntry"/>
            </w:pPr>
            <w:r w:rsidRPr="003651D9">
              <w:t>Data Source (1)</w:t>
            </w:r>
          </w:p>
          <w:p w14:paraId="4432664F" w14:textId="77777777" w:rsidR="004F7C05" w:rsidRPr="003651D9" w:rsidRDefault="004F7C05" w:rsidP="00BB76BC">
            <w:pPr>
              <w:pStyle w:val="TableEntry"/>
            </w:pPr>
            <w:r w:rsidRPr="003651D9">
              <w:t>Priority (1)</w:t>
            </w:r>
          </w:p>
          <w:p w14:paraId="5C8BBB8A" w14:textId="77777777" w:rsidR="004F7C05" w:rsidRPr="003651D9" w:rsidRDefault="004F7C05" w:rsidP="00BB76BC">
            <w:pPr>
              <w:pStyle w:val="TableEntry"/>
            </w:pPr>
            <w:r w:rsidRPr="003651D9">
              <w:t>Accreditation (2)</w:t>
            </w:r>
          </w:p>
          <w:p w14:paraId="77A68AFA" w14:textId="77777777" w:rsidR="004F7C05" w:rsidRPr="003651D9" w:rsidRDefault="004F7C05" w:rsidP="00BB76BC">
            <w:pPr>
              <w:pStyle w:val="TableEntry"/>
            </w:pPr>
            <w:r w:rsidRPr="003651D9">
              <w:t>Insurance (1)</w:t>
            </w:r>
          </w:p>
        </w:tc>
        <w:tc>
          <w:tcPr>
            <w:tcW w:w="3111" w:type="dxa"/>
          </w:tcPr>
          <w:p w14:paraId="4B2E7D99" w14:textId="77777777" w:rsidR="004F7C05" w:rsidRPr="003651D9" w:rsidRDefault="004F7C05" w:rsidP="00EF1E77">
            <w:pPr>
              <w:pStyle w:val="TableEntry"/>
            </w:pPr>
            <w:r w:rsidRPr="003651D9">
              <w:t>CDA Header</w:t>
            </w:r>
          </w:p>
          <w:p w14:paraId="51953C42" w14:textId="77777777" w:rsidR="004F7C05" w:rsidRPr="003651D9" w:rsidRDefault="004F7C05" w:rsidP="00EF1E77">
            <w:pPr>
              <w:pStyle w:val="TableEntry"/>
            </w:pPr>
            <w:r w:rsidRPr="003651D9">
              <w:t>General (10)</w:t>
            </w:r>
          </w:p>
          <w:p w14:paraId="65359C79" w14:textId="77777777" w:rsidR="004F7C05" w:rsidRPr="003651D9" w:rsidRDefault="004F7C05" w:rsidP="005D6176">
            <w:pPr>
              <w:pStyle w:val="TableEntry"/>
            </w:pPr>
            <w:r w:rsidRPr="003651D9">
              <w:t>Document (19)</w:t>
            </w:r>
          </w:p>
          <w:p w14:paraId="54C0A865" w14:textId="77777777" w:rsidR="004F7C05" w:rsidRPr="003651D9" w:rsidRDefault="004F7C05" w:rsidP="0032600B">
            <w:pPr>
              <w:pStyle w:val="TableEntry"/>
            </w:pPr>
            <w:r w:rsidRPr="003651D9">
              <w:t>Participants (20)</w:t>
            </w:r>
          </w:p>
          <w:p w14:paraId="7E090DBE" w14:textId="77777777" w:rsidR="004F7C05" w:rsidRPr="003651D9" w:rsidRDefault="004F7C05" w:rsidP="00BB76BC">
            <w:pPr>
              <w:pStyle w:val="TableEntry"/>
            </w:pPr>
            <w:r w:rsidRPr="003651D9">
              <w:t>Order (1)</w:t>
            </w:r>
          </w:p>
          <w:p w14:paraId="3C61372C" w14:textId="77777777" w:rsidR="004F7C05" w:rsidRPr="003651D9" w:rsidRDefault="004F7C05" w:rsidP="00BB76BC">
            <w:pPr>
              <w:pStyle w:val="TableEntry"/>
            </w:pPr>
            <w:r w:rsidRPr="003651D9">
              <w:t>Service Event (12)</w:t>
            </w:r>
          </w:p>
          <w:p w14:paraId="788E6447" w14:textId="77777777" w:rsidR="004F7C05" w:rsidRPr="003651D9" w:rsidRDefault="004F7C05" w:rsidP="00BB76BC">
            <w:pPr>
              <w:pStyle w:val="TableEntry"/>
            </w:pPr>
            <w:r w:rsidRPr="003651D9">
              <w:t>Encounter (10)</w:t>
            </w:r>
          </w:p>
        </w:tc>
      </w:tr>
      <w:tr w:rsidR="004F7C05" w:rsidRPr="003651D9" w14:paraId="32A423E5" w14:textId="77777777" w:rsidTr="00BB76BC">
        <w:trPr>
          <w:cantSplit/>
          <w:jc w:val="center"/>
        </w:trPr>
        <w:tc>
          <w:tcPr>
            <w:tcW w:w="4537" w:type="dxa"/>
          </w:tcPr>
          <w:p w14:paraId="59119E01" w14:textId="77777777" w:rsidR="004F7C05" w:rsidRPr="003651D9" w:rsidRDefault="004F7C05" w:rsidP="00EF1E77">
            <w:pPr>
              <w:pStyle w:val="TableEntry"/>
            </w:pPr>
            <w:r w:rsidRPr="003651D9">
              <w:t>Study Referral Data (2)</w:t>
            </w:r>
          </w:p>
        </w:tc>
        <w:tc>
          <w:tcPr>
            <w:tcW w:w="3111" w:type="dxa"/>
          </w:tcPr>
          <w:p w14:paraId="13E77C9C" w14:textId="77777777" w:rsidR="004F7C05" w:rsidRPr="003651D9" w:rsidRDefault="004F7C05" w:rsidP="005D6176">
            <w:pPr>
              <w:pStyle w:val="TableEntry"/>
            </w:pPr>
            <w:r w:rsidRPr="003651D9">
              <w:t>Request</w:t>
            </w:r>
          </w:p>
        </w:tc>
      </w:tr>
      <w:tr w:rsidR="004F7C05" w:rsidRPr="003651D9" w14:paraId="22C14FC5" w14:textId="77777777" w:rsidTr="00BB76BC">
        <w:trPr>
          <w:cantSplit/>
          <w:jc w:val="center"/>
        </w:trPr>
        <w:tc>
          <w:tcPr>
            <w:tcW w:w="4537" w:type="dxa"/>
          </w:tcPr>
          <w:p w14:paraId="5E01DD02" w14:textId="77777777" w:rsidR="004F7C05" w:rsidRPr="003651D9" w:rsidRDefault="004F7C05" w:rsidP="00EF1E77">
            <w:pPr>
              <w:pStyle w:val="TableEntry"/>
            </w:pPr>
            <w:r w:rsidRPr="003651D9">
              <w:t>History and Risk Factors</w:t>
            </w:r>
          </w:p>
          <w:p w14:paraId="0888873F" w14:textId="77777777" w:rsidR="004F7C05" w:rsidRPr="003651D9" w:rsidRDefault="004F7C05" w:rsidP="00BB76BC">
            <w:pPr>
              <w:pStyle w:val="TableEntry"/>
            </w:pPr>
            <w:r w:rsidRPr="003651D9">
              <w:t>Vital Signs (4)</w:t>
            </w:r>
          </w:p>
          <w:p w14:paraId="78B9367A" w14:textId="77777777" w:rsidR="004F7C05" w:rsidRPr="003651D9" w:rsidRDefault="004F7C05" w:rsidP="00BB76BC">
            <w:pPr>
              <w:pStyle w:val="TableEntry"/>
            </w:pPr>
            <w:r w:rsidRPr="003651D9">
              <w:t>Labs (2)</w:t>
            </w:r>
          </w:p>
          <w:p w14:paraId="746BE82B" w14:textId="77777777" w:rsidR="004F7C05" w:rsidRPr="003651D9" w:rsidRDefault="004F7C05" w:rsidP="00BB76BC">
            <w:pPr>
              <w:pStyle w:val="TableEntry"/>
            </w:pPr>
            <w:r w:rsidRPr="003651D9">
              <w:t>Problems (14)</w:t>
            </w:r>
          </w:p>
          <w:p w14:paraId="6AB6B194" w14:textId="77777777" w:rsidR="004F7C05" w:rsidRPr="003651D9" w:rsidRDefault="004F7C05" w:rsidP="00BB76BC">
            <w:pPr>
              <w:pStyle w:val="TableEntry"/>
            </w:pPr>
            <w:r w:rsidRPr="003651D9">
              <w:t>Chest Pain (5)</w:t>
            </w:r>
          </w:p>
          <w:p w14:paraId="7DC7739F" w14:textId="77777777" w:rsidR="004F7C05" w:rsidRPr="003651D9" w:rsidRDefault="004F7C05" w:rsidP="00BB76BC">
            <w:pPr>
              <w:pStyle w:val="TableEntry"/>
            </w:pPr>
            <w:r w:rsidRPr="003651D9">
              <w:t>Family History (1)</w:t>
            </w:r>
          </w:p>
          <w:p w14:paraId="67AB9A70" w14:textId="77777777" w:rsidR="004F7C05" w:rsidRPr="003651D9" w:rsidRDefault="004F7C05" w:rsidP="00BB76BC">
            <w:pPr>
              <w:pStyle w:val="TableEntry"/>
            </w:pPr>
            <w:r w:rsidRPr="003651D9">
              <w:t>Tobacco Use (1)</w:t>
            </w:r>
          </w:p>
          <w:p w14:paraId="3D50A84F" w14:textId="77777777" w:rsidR="004F7C05" w:rsidRPr="003651D9" w:rsidRDefault="004F7C05" w:rsidP="00BB76BC">
            <w:pPr>
              <w:pStyle w:val="TableEntry"/>
            </w:pPr>
            <w:r w:rsidRPr="003651D9">
              <w:t>Risk Estimates (6)</w:t>
            </w:r>
          </w:p>
          <w:p w14:paraId="5A55AE92" w14:textId="77777777" w:rsidR="004F7C05" w:rsidRPr="003651D9" w:rsidRDefault="004F7C05" w:rsidP="00BB76BC">
            <w:pPr>
              <w:pStyle w:val="TableEntry"/>
            </w:pPr>
          </w:p>
        </w:tc>
        <w:tc>
          <w:tcPr>
            <w:tcW w:w="3111" w:type="dxa"/>
          </w:tcPr>
          <w:p w14:paraId="24170902" w14:textId="77777777" w:rsidR="004F7C05" w:rsidRPr="003651D9" w:rsidRDefault="004F7C05" w:rsidP="00EF1E77">
            <w:pPr>
              <w:pStyle w:val="TableEntry"/>
            </w:pPr>
            <w:r w:rsidRPr="003651D9">
              <w:t>History</w:t>
            </w:r>
          </w:p>
        </w:tc>
      </w:tr>
    </w:tbl>
    <w:p w14:paraId="6D1DFB53" w14:textId="77777777" w:rsidR="000D6321" w:rsidRPr="003651D9" w:rsidRDefault="00CD4D46" w:rsidP="0032060B">
      <w:pPr>
        <w:pStyle w:val="BodyText"/>
        <w:rPr>
          <w:i/>
        </w:rPr>
      </w:pPr>
      <w:r w:rsidRPr="003651D9">
        <w:rPr>
          <w:i/>
        </w:rPr>
        <w:t>&gt;</w:t>
      </w:r>
    </w:p>
    <w:p w14:paraId="323F9949" w14:textId="77777777" w:rsidR="000D6321" w:rsidRPr="003651D9" w:rsidRDefault="000D6321" w:rsidP="0032060B">
      <w:pPr>
        <w:pStyle w:val="BodyText"/>
        <w:rPr>
          <w:i/>
        </w:rPr>
      </w:pPr>
    </w:p>
    <w:p w14:paraId="4CE8625B" w14:textId="77777777" w:rsidR="0032060B" w:rsidRPr="003651D9" w:rsidRDefault="000D6321" w:rsidP="000807AC">
      <w:pPr>
        <w:pStyle w:val="TableTitle"/>
      </w:pPr>
      <w:r w:rsidRPr="003651D9">
        <w:t>Table 6.3.1.D.4-1</w:t>
      </w:r>
      <w:r w:rsidR="001606A7" w:rsidRPr="003651D9">
        <w:t>:</w:t>
      </w:r>
      <w:r w:rsidRPr="003651D9">
        <w:t xml:space="preserve"> &lt; Document Name</w:t>
      </w:r>
      <w:r w:rsidR="0097454A" w:rsidRPr="003651D9">
        <w:t xml:space="preserve"> Acronym</w:t>
      </w:r>
      <w:r w:rsidRPr="003651D9">
        <w:t xml:space="preserve">&gt; - </w:t>
      </w:r>
      <w:r w:rsidR="00BB62C0" w:rsidRPr="003651D9">
        <w:t xml:space="preserve">Data Element Requirement </w:t>
      </w:r>
      <w:r w:rsidRPr="003651D9">
        <w:t>Mappings</w:t>
      </w:r>
      <w:r w:rsidR="00BB62C0" w:rsidRPr="003651D9">
        <w:t xml:space="preserve"> to CDA</w:t>
      </w:r>
    </w:p>
    <w:tbl>
      <w:tblPr>
        <w:tblW w:w="81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378"/>
        <w:gridCol w:w="4818"/>
      </w:tblGrid>
      <w:tr w:rsidR="00B82D84" w:rsidRPr="003651D9" w14:paraId="4DF78082" w14:textId="77777777" w:rsidTr="00BB76BC">
        <w:trPr>
          <w:cantSplit/>
          <w:tblHeader/>
          <w:jc w:val="center"/>
        </w:trPr>
        <w:tc>
          <w:tcPr>
            <w:tcW w:w="3378" w:type="dxa"/>
            <w:tcBorders>
              <w:bottom w:val="single" w:sz="4" w:space="0" w:color="000000"/>
            </w:tcBorders>
            <w:shd w:val="clear" w:color="auto" w:fill="D9D9D9"/>
          </w:tcPr>
          <w:p w14:paraId="0A1218ED" w14:textId="77777777" w:rsidR="00B82D84" w:rsidRPr="003651D9" w:rsidRDefault="00B82D84" w:rsidP="00CF508D">
            <w:pPr>
              <w:pStyle w:val="TableEntryHeader"/>
            </w:pPr>
            <w:r w:rsidRPr="003651D9">
              <w:t>Clinical Data Element &lt;source&gt;</w:t>
            </w:r>
          </w:p>
        </w:tc>
        <w:tc>
          <w:tcPr>
            <w:tcW w:w="4818" w:type="dxa"/>
            <w:tcBorders>
              <w:bottom w:val="single" w:sz="4" w:space="0" w:color="000000"/>
            </w:tcBorders>
            <w:shd w:val="clear" w:color="auto" w:fill="D9D9D9"/>
          </w:tcPr>
          <w:p w14:paraId="7352E3BB" w14:textId="77777777" w:rsidR="00B82D84" w:rsidRPr="003651D9" w:rsidRDefault="00B82D84" w:rsidP="003651D9">
            <w:pPr>
              <w:pStyle w:val="TableEntryHeader"/>
            </w:pPr>
            <w:r w:rsidRPr="003651D9">
              <w:t>&lt; this document acronym&gt;</w:t>
            </w:r>
            <w:r w:rsidR="00C250ED" w:rsidRPr="003651D9">
              <w:t xml:space="preserve"> </w:t>
            </w:r>
          </w:p>
        </w:tc>
      </w:tr>
      <w:tr w:rsidR="00B82D84" w:rsidRPr="003651D9" w14:paraId="12091E69" w14:textId="77777777" w:rsidTr="00BB76BC">
        <w:trPr>
          <w:cantSplit/>
          <w:jc w:val="center"/>
        </w:trPr>
        <w:tc>
          <w:tcPr>
            <w:tcW w:w="3378" w:type="dxa"/>
            <w:shd w:val="clear" w:color="auto" w:fill="auto"/>
          </w:tcPr>
          <w:p w14:paraId="2B09D392" w14:textId="77777777" w:rsidR="00B82D84" w:rsidRPr="003651D9" w:rsidRDefault="00B82D84" w:rsidP="00AD069D">
            <w:pPr>
              <w:pStyle w:val="TableEntry"/>
            </w:pPr>
          </w:p>
        </w:tc>
        <w:tc>
          <w:tcPr>
            <w:tcW w:w="4818" w:type="dxa"/>
            <w:shd w:val="clear" w:color="auto" w:fill="auto"/>
          </w:tcPr>
          <w:p w14:paraId="3306416F" w14:textId="77777777" w:rsidR="00B82D84" w:rsidRPr="003651D9" w:rsidRDefault="00B82D84" w:rsidP="003579DA">
            <w:pPr>
              <w:pStyle w:val="TableEntry"/>
            </w:pPr>
          </w:p>
        </w:tc>
      </w:tr>
      <w:tr w:rsidR="00B82D84" w:rsidRPr="003651D9" w14:paraId="687F779D" w14:textId="77777777" w:rsidTr="00BB76BC">
        <w:trPr>
          <w:cantSplit/>
          <w:jc w:val="center"/>
        </w:trPr>
        <w:tc>
          <w:tcPr>
            <w:tcW w:w="3378" w:type="dxa"/>
          </w:tcPr>
          <w:p w14:paraId="02E068E2" w14:textId="77777777" w:rsidR="00B82D84" w:rsidRPr="003651D9" w:rsidRDefault="00B82D84" w:rsidP="00BB76BC">
            <w:pPr>
              <w:pStyle w:val="TableEntry"/>
            </w:pPr>
          </w:p>
        </w:tc>
        <w:tc>
          <w:tcPr>
            <w:tcW w:w="4818" w:type="dxa"/>
          </w:tcPr>
          <w:p w14:paraId="76244532" w14:textId="77777777" w:rsidR="00B82D84" w:rsidRPr="003651D9" w:rsidRDefault="00B82D84" w:rsidP="00AD069D">
            <w:pPr>
              <w:pStyle w:val="TableEntry"/>
            </w:pPr>
          </w:p>
        </w:tc>
      </w:tr>
      <w:tr w:rsidR="00B82D84" w:rsidRPr="003651D9" w14:paraId="325E8E7C" w14:textId="77777777" w:rsidTr="00BB76BC">
        <w:trPr>
          <w:cantSplit/>
          <w:jc w:val="center"/>
        </w:trPr>
        <w:tc>
          <w:tcPr>
            <w:tcW w:w="3378" w:type="dxa"/>
          </w:tcPr>
          <w:p w14:paraId="7D1CBAE4" w14:textId="77777777" w:rsidR="00B82D84" w:rsidRPr="003651D9" w:rsidRDefault="00B82D84" w:rsidP="00AD069D">
            <w:pPr>
              <w:pStyle w:val="TableEntry"/>
            </w:pPr>
          </w:p>
        </w:tc>
        <w:tc>
          <w:tcPr>
            <w:tcW w:w="4818" w:type="dxa"/>
          </w:tcPr>
          <w:p w14:paraId="523ABC81" w14:textId="77777777" w:rsidR="00B82D84" w:rsidRPr="003651D9" w:rsidRDefault="00B82D84" w:rsidP="003579DA">
            <w:pPr>
              <w:pStyle w:val="TableEntry"/>
            </w:pPr>
          </w:p>
        </w:tc>
      </w:tr>
      <w:tr w:rsidR="00B82D84" w:rsidRPr="003651D9" w14:paraId="1AF0F6B9" w14:textId="77777777" w:rsidTr="00BB76BC">
        <w:trPr>
          <w:cantSplit/>
          <w:jc w:val="center"/>
        </w:trPr>
        <w:tc>
          <w:tcPr>
            <w:tcW w:w="3378" w:type="dxa"/>
          </w:tcPr>
          <w:p w14:paraId="708CFAEB" w14:textId="77777777" w:rsidR="00B82D84" w:rsidRPr="003651D9" w:rsidRDefault="00B82D84" w:rsidP="00BB76BC">
            <w:pPr>
              <w:pStyle w:val="TableEntry"/>
            </w:pPr>
          </w:p>
        </w:tc>
        <w:tc>
          <w:tcPr>
            <w:tcW w:w="4818" w:type="dxa"/>
          </w:tcPr>
          <w:p w14:paraId="6B82FB56" w14:textId="77777777" w:rsidR="00B82D84" w:rsidRPr="003651D9" w:rsidRDefault="00B82D84" w:rsidP="00AD069D">
            <w:pPr>
              <w:pStyle w:val="TableEntry"/>
            </w:pPr>
          </w:p>
        </w:tc>
      </w:tr>
      <w:tr w:rsidR="00B82D84" w:rsidRPr="003651D9" w14:paraId="693C26B1" w14:textId="77777777" w:rsidTr="00BB76BC">
        <w:trPr>
          <w:cantSplit/>
          <w:jc w:val="center"/>
        </w:trPr>
        <w:tc>
          <w:tcPr>
            <w:tcW w:w="3378" w:type="dxa"/>
          </w:tcPr>
          <w:p w14:paraId="2935E103" w14:textId="77777777" w:rsidR="00B82D84" w:rsidRPr="003651D9" w:rsidRDefault="00B82D84" w:rsidP="00AD069D">
            <w:pPr>
              <w:pStyle w:val="TableEntry"/>
            </w:pPr>
          </w:p>
        </w:tc>
        <w:tc>
          <w:tcPr>
            <w:tcW w:w="4818" w:type="dxa"/>
          </w:tcPr>
          <w:p w14:paraId="130606B6" w14:textId="77777777" w:rsidR="00B82D84" w:rsidRPr="003651D9" w:rsidRDefault="00B82D84" w:rsidP="003579DA">
            <w:pPr>
              <w:pStyle w:val="TableEntry"/>
            </w:pPr>
          </w:p>
        </w:tc>
      </w:tr>
      <w:tr w:rsidR="00B82D84" w:rsidRPr="003651D9" w14:paraId="7DFCFF22" w14:textId="77777777" w:rsidTr="00BB76BC">
        <w:trPr>
          <w:cantSplit/>
          <w:jc w:val="center"/>
        </w:trPr>
        <w:tc>
          <w:tcPr>
            <w:tcW w:w="3378" w:type="dxa"/>
          </w:tcPr>
          <w:p w14:paraId="43A54571" w14:textId="77777777" w:rsidR="00B82D84" w:rsidRPr="003651D9" w:rsidRDefault="00B82D84" w:rsidP="00BB76BC">
            <w:pPr>
              <w:pStyle w:val="TableEntry"/>
            </w:pPr>
          </w:p>
        </w:tc>
        <w:tc>
          <w:tcPr>
            <w:tcW w:w="4818" w:type="dxa"/>
          </w:tcPr>
          <w:p w14:paraId="3665E488" w14:textId="77777777" w:rsidR="00B82D84" w:rsidRPr="003651D9" w:rsidRDefault="00B82D84" w:rsidP="00AD069D">
            <w:pPr>
              <w:pStyle w:val="TableEntry"/>
            </w:pPr>
          </w:p>
        </w:tc>
      </w:tr>
    </w:tbl>
    <w:p w14:paraId="6DD4B15C" w14:textId="77777777" w:rsidR="00665D8F" w:rsidRPr="003651D9" w:rsidRDefault="00665D8F" w:rsidP="000D6321">
      <w:pPr>
        <w:pStyle w:val="BodyText"/>
        <w:rPr>
          <w:lang w:eastAsia="x-none"/>
        </w:rPr>
      </w:pPr>
    </w:p>
    <w:p w14:paraId="13A519ED" w14:textId="77777777" w:rsidR="00DF683C" w:rsidRPr="003651D9" w:rsidRDefault="00E90AC0" w:rsidP="00597DB2">
      <w:pPr>
        <w:pStyle w:val="AuthorInstructions"/>
      </w:pPr>
      <w:r w:rsidRPr="003651D9">
        <w:t>&lt;</w:t>
      </w:r>
      <w:r w:rsidRPr="003651D9">
        <w:rPr>
          <w:b/>
        </w:rPr>
        <w:t>Very important note:</w:t>
      </w:r>
      <w:r w:rsidR="005F3FB5">
        <w:t xml:space="preserve"> </w:t>
      </w:r>
      <w:r w:rsidRPr="003651D9">
        <w:t xml:space="preserve">From this point forward, the </w:t>
      </w:r>
      <w:r w:rsidR="009D125C" w:rsidRPr="003651D9">
        <w:t>author</w:t>
      </w:r>
      <w:r w:rsidRPr="003651D9">
        <w:t xml:space="preserve"> may select one of two formats to represent the same data</w:t>
      </w:r>
      <w:r w:rsidR="00887E40" w:rsidRPr="003651D9">
        <w:t xml:space="preserve">. </w:t>
      </w:r>
      <w:r w:rsidRPr="003651D9">
        <w:t>The first format is a tabular format as was implemented in the Cardiology CIRC profile</w:t>
      </w:r>
      <w:r w:rsidR="00887E40" w:rsidRPr="003651D9">
        <w:t xml:space="preserve">. </w:t>
      </w:r>
      <w:r w:rsidRPr="003651D9">
        <w:t>The advantages to this format include that large amounts of data may be represented more concisely and that it is sometimes visually easier to determine if any information is missing</w:t>
      </w:r>
      <w:r w:rsidR="00887E40" w:rsidRPr="003651D9">
        <w:t xml:space="preserve">. </w:t>
      </w:r>
      <w:r w:rsidRPr="003651D9">
        <w:t>The second format is more similar to the</w:t>
      </w:r>
      <w:r w:rsidR="00B82D84" w:rsidRPr="003651D9">
        <w:t xml:space="preserve"> current </w:t>
      </w:r>
      <w:r w:rsidRPr="003651D9">
        <w:t>Consolidated CDA (C-CDA format)</w:t>
      </w:r>
      <w:r w:rsidR="00887E40" w:rsidRPr="003651D9">
        <w:t xml:space="preserve">. </w:t>
      </w:r>
      <w:r w:rsidRPr="003651D9">
        <w:t>This format may be more verbose but may also be more recognizable to implementers familiar with other HL7 CDA Implementation Guides</w:t>
      </w:r>
      <w:r w:rsidR="00DF683C" w:rsidRPr="003651D9">
        <w:t xml:space="preserve"> and may be easier for implementers to design and test with discrete conformance assertions</w:t>
      </w:r>
      <w:r w:rsidR="00887E40" w:rsidRPr="003651D9">
        <w:t xml:space="preserve">. </w:t>
      </w:r>
    </w:p>
    <w:p w14:paraId="3FE0442F" w14:textId="77777777" w:rsidR="00E90AC0" w:rsidRPr="003651D9" w:rsidRDefault="00E90AC0" w:rsidP="00597DB2">
      <w:pPr>
        <w:pStyle w:val="AuthorInstructions"/>
      </w:pPr>
      <w:r w:rsidRPr="003651D9">
        <w:t>The format that you select must be consistent through this supplement (do not mix and match formats)</w:t>
      </w:r>
      <w:r w:rsidR="00887E40" w:rsidRPr="003651D9">
        <w:t xml:space="preserve">. </w:t>
      </w:r>
      <w:r w:rsidRPr="003651D9">
        <w:t>The format changes are identified by ###Begin Tabular format</w:t>
      </w:r>
      <w:r w:rsidR="005F3FB5">
        <w:t xml:space="preserve"> </w:t>
      </w:r>
      <w:r w:rsidRPr="003651D9">
        <w:t xml:space="preserve">###End CDA Tabular format and </w:t>
      </w:r>
      <w:r w:rsidR="004F7C05" w:rsidRPr="003651D9">
        <w:t>###Begin Discrete Conformance format ###End Discrete Conformance</w:t>
      </w:r>
      <w:r w:rsidRPr="003651D9">
        <w:t xml:space="preserve"> format</w:t>
      </w:r>
      <w:r w:rsidR="00887E40" w:rsidRPr="003651D9">
        <w:t xml:space="preserve">. </w:t>
      </w:r>
      <w:r w:rsidR="002322FF" w:rsidRPr="003651D9">
        <w:t>Delete all references to the format which was not selected between the hash marks</w:t>
      </w:r>
      <w:r w:rsidR="00887E40" w:rsidRPr="003651D9">
        <w:t xml:space="preserve">. </w:t>
      </w:r>
      <w:r w:rsidRPr="003651D9">
        <w:t>Also, a domain may decide on a single format for all new supplements within that domain.&gt;</w:t>
      </w:r>
    </w:p>
    <w:p w14:paraId="19A48390" w14:textId="77777777" w:rsidR="00E90AC0" w:rsidRPr="003651D9" w:rsidRDefault="00E90AC0" w:rsidP="000D6321">
      <w:pPr>
        <w:pStyle w:val="BodyText"/>
        <w:rPr>
          <w:lang w:eastAsia="x-none"/>
        </w:rPr>
      </w:pPr>
    </w:p>
    <w:p w14:paraId="5757DF89" w14:textId="77777777" w:rsidR="00BB65D8" w:rsidRPr="003651D9" w:rsidRDefault="00774B6B" w:rsidP="00BB65D8">
      <w:pPr>
        <w:pStyle w:val="Heading5"/>
        <w:numPr>
          <w:ilvl w:val="0"/>
          <w:numId w:val="0"/>
        </w:numPr>
        <w:rPr>
          <w:noProof w:val="0"/>
        </w:rPr>
      </w:pPr>
      <w:bookmarkStart w:id="971" w:name="_Toc445200582"/>
      <w:r w:rsidRPr="003651D9">
        <w:rPr>
          <w:noProof w:val="0"/>
        </w:rPr>
        <w:t>6.3.1.</w:t>
      </w:r>
      <w:r w:rsidR="008D45BC" w:rsidRPr="003651D9">
        <w:rPr>
          <w:noProof w:val="0"/>
        </w:rPr>
        <w:t>D</w:t>
      </w:r>
      <w:r w:rsidR="000D6321" w:rsidRPr="003651D9">
        <w:rPr>
          <w:noProof w:val="0"/>
        </w:rPr>
        <w:t>.5</w:t>
      </w:r>
      <w:r w:rsidR="00BB65D8" w:rsidRPr="003651D9">
        <w:rPr>
          <w:noProof w:val="0"/>
        </w:rPr>
        <w:t xml:space="preserve"> &lt;</w:t>
      </w:r>
      <w:r w:rsidR="00C3617A" w:rsidRPr="003651D9">
        <w:rPr>
          <w:noProof w:val="0"/>
        </w:rPr>
        <w:t>Content Module Name (</w:t>
      </w:r>
      <w:r w:rsidR="00BB65D8" w:rsidRPr="003651D9">
        <w:rPr>
          <w:noProof w:val="0"/>
        </w:rPr>
        <w:t>Acronym</w:t>
      </w:r>
      <w:r w:rsidR="00C3617A" w:rsidRPr="003651D9">
        <w:rPr>
          <w:noProof w:val="0"/>
        </w:rPr>
        <w:t>, if appl</w:t>
      </w:r>
      <w:r w:rsidR="005F3FB5">
        <w:rPr>
          <w:noProof w:val="0"/>
        </w:rPr>
        <w:t>icable</w:t>
      </w:r>
      <w:r w:rsidR="00C3617A" w:rsidRPr="003651D9">
        <w:rPr>
          <w:noProof w:val="0"/>
        </w:rPr>
        <w:t>)</w:t>
      </w:r>
      <w:r w:rsidR="00BB65D8" w:rsidRPr="003651D9">
        <w:rPr>
          <w:noProof w:val="0"/>
        </w:rPr>
        <w:t xml:space="preserve">&gt; </w:t>
      </w:r>
      <w:r w:rsidR="00665D8F" w:rsidRPr="003651D9">
        <w:rPr>
          <w:noProof w:val="0"/>
        </w:rPr>
        <w:t xml:space="preserve">Document </w:t>
      </w:r>
      <w:r w:rsidR="00C05CCE" w:rsidRPr="003651D9">
        <w:rPr>
          <w:noProof w:val="0"/>
        </w:rPr>
        <w:t xml:space="preserve">Content Module </w:t>
      </w:r>
      <w:r w:rsidR="000D6321" w:rsidRPr="003651D9">
        <w:rPr>
          <w:noProof w:val="0"/>
        </w:rPr>
        <w:t>Specification</w:t>
      </w:r>
      <w:bookmarkEnd w:id="971"/>
    </w:p>
    <w:p w14:paraId="61277BC2" w14:textId="77777777" w:rsidR="00871613" w:rsidRPr="003651D9" w:rsidRDefault="00871613" w:rsidP="00871613">
      <w:pPr>
        <w:pStyle w:val="BodyText"/>
      </w:pPr>
      <w:r w:rsidRPr="003651D9">
        <w:t xml:space="preserve">This section specifies </w:t>
      </w:r>
      <w:r w:rsidR="002322FF" w:rsidRPr="003651D9">
        <w:t>the header, section, and entr</w:t>
      </w:r>
      <w:r w:rsidR="00AA69C0" w:rsidRPr="003651D9">
        <w:t>y</w:t>
      </w:r>
      <w:r w:rsidRPr="003651D9">
        <w:t xml:space="preserve"> content modules </w:t>
      </w:r>
      <w:r w:rsidR="002322FF" w:rsidRPr="003651D9">
        <w:t>which comprise</w:t>
      </w:r>
      <w:r w:rsidRPr="003651D9">
        <w:t xml:space="preserve"> the &lt;Content Module Name (Acronym)&gt;</w:t>
      </w:r>
      <w:r w:rsidR="002322FF" w:rsidRPr="003651D9">
        <w:t xml:space="preserve"> Document Content Module</w:t>
      </w:r>
      <w:r w:rsidRPr="003651D9">
        <w:t xml:space="preserve">, using the Template ID as the key identifier. </w:t>
      </w:r>
    </w:p>
    <w:p w14:paraId="42C3BE62" w14:textId="77777777" w:rsidR="00871613" w:rsidRPr="003651D9" w:rsidRDefault="00871613" w:rsidP="00871613">
      <w:pPr>
        <w:pStyle w:val="BodyText"/>
      </w:pPr>
      <w:r w:rsidRPr="003651D9">
        <w:t>Sections that are used according to the definitions in other specifications are identified with the relevant specification document. Additional constraints on vocabulary value sets, not specifically constrained within the section template, are also identified.</w:t>
      </w:r>
    </w:p>
    <w:p w14:paraId="6A6B8792" w14:textId="77777777" w:rsidR="007F7801" w:rsidRPr="003651D9" w:rsidRDefault="007F7801" w:rsidP="00871613">
      <w:pPr>
        <w:pStyle w:val="BodyText"/>
        <w:rPr>
          <w:i/>
        </w:rPr>
      </w:pPr>
    </w:p>
    <w:p w14:paraId="3A3CE14D" w14:textId="77777777" w:rsidR="007F7801" w:rsidRPr="003651D9" w:rsidRDefault="007F7801" w:rsidP="00597DB2">
      <w:pPr>
        <w:pStyle w:val="AuthorInstructions"/>
      </w:pPr>
      <w:r w:rsidRPr="003651D9">
        <w:t>&lt;</w:t>
      </w:r>
      <w:r w:rsidR="009D125C" w:rsidRPr="003651D9">
        <w:t>Author</w:t>
      </w:r>
      <w:r w:rsidRPr="003651D9">
        <w:t>s’ note: A critical understanding of CDA definitions for cardinality, optionality,</w:t>
      </w:r>
      <w:r w:rsidR="005F3FB5">
        <w:t xml:space="preserve"> </w:t>
      </w:r>
      <w:r w:rsidRPr="003651D9">
        <w:t>coded terminology values, and CDA content module structure, as well as IHE CDA</w:t>
      </w:r>
      <w:r w:rsidR="006C2C14" w:rsidRPr="003651D9">
        <w:t xml:space="preserve"> formatting conventions is </w:t>
      </w:r>
      <w:r w:rsidRPr="003651D9">
        <w:t>necessary</w:t>
      </w:r>
      <w:r w:rsidR="00887E40" w:rsidRPr="003651D9">
        <w:t xml:space="preserve">. </w:t>
      </w:r>
      <w:r w:rsidRPr="003651D9">
        <w:t xml:space="preserve">It is strongly recommended that the </w:t>
      </w:r>
      <w:r w:rsidR="009D125C" w:rsidRPr="003651D9">
        <w:t>author</w:t>
      </w:r>
      <w:r w:rsidRPr="003651D9">
        <w:t xml:space="preserve"> is also conversant with the IHE Technical Frameworks General Introduction Appendix E “Conventions”. &gt;</w:t>
      </w:r>
    </w:p>
    <w:p w14:paraId="4C9C2B14" w14:textId="77777777" w:rsidR="00871613" w:rsidRPr="003651D9" w:rsidRDefault="00871613" w:rsidP="00597DB2">
      <w:pPr>
        <w:pStyle w:val="BodyText"/>
      </w:pPr>
    </w:p>
    <w:p w14:paraId="1E2D6B85" w14:textId="77777777" w:rsidR="002322FF" w:rsidRPr="003651D9" w:rsidRDefault="002322FF" w:rsidP="00597DB2">
      <w:pPr>
        <w:pStyle w:val="AuthorInstructions"/>
      </w:pPr>
      <w:r w:rsidRPr="003651D9">
        <w:t>###Begin Tabular format</w:t>
      </w:r>
      <w:r w:rsidR="00D35F24" w:rsidRPr="003651D9">
        <w:t xml:space="preserve"> - Document</w:t>
      </w:r>
    </w:p>
    <w:p w14:paraId="4F828B35" w14:textId="77777777" w:rsidR="002322FF" w:rsidRPr="003651D9" w:rsidRDefault="002322FF" w:rsidP="00597DB2">
      <w:pPr>
        <w:pStyle w:val="BodyText"/>
      </w:pPr>
    </w:p>
    <w:p w14:paraId="5E234B71" w14:textId="77777777" w:rsidR="00871613" w:rsidRPr="003651D9" w:rsidRDefault="00871613" w:rsidP="00871613">
      <w:pPr>
        <w:keepNext/>
        <w:spacing w:before="60" w:after="60"/>
        <w:jc w:val="center"/>
        <w:rPr>
          <w:rFonts w:ascii="Arial" w:hAnsi="Arial"/>
          <w:b/>
          <w:sz w:val="22"/>
        </w:rPr>
      </w:pPr>
      <w:r w:rsidRPr="003651D9">
        <w:rPr>
          <w:rFonts w:ascii="Arial" w:hAnsi="Arial"/>
          <w:b/>
          <w:sz w:val="22"/>
        </w:rPr>
        <w:t>Table 6.</w:t>
      </w:r>
      <w:r w:rsidR="000F13F5" w:rsidRPr="003651D9">
        <w:rPr>
          <w:rFonts w:ascii="Arial" w:hAnsi="Arial"/>
          <w:b/>
          <w:sz w:val="22"/>
        </w:rPr>
        <w:t>3</w:t>
      </w:r>
      <w:r w:rsidRPr="003651D9">
        <w:rPr>
          <w:rFonts w:ascii="Arial" w:hAnsi="Arial"/>
          <w:b/>
          <w:sz w:val="22"/>
        </w:rPr>
        <w:t>.1.</w:t>
      </w:r>
      <w:r w:rsidR="00774B6B" w:rsidRPr="003651D9">
        <w:rPr>
          <w:rFonts w:ascii="Arial" w:hAnsi="Arial"/>
          <w:b/>
          <w:sz w:val="22"/>
        </w:rPr>
        <w:t>D</w:t>
      </w:r>
      <w:r w:rsidR="000F13F5" w:rsidRPr="003651D9">
        <w:rPr>
          <w:rFonts w:ascii="Arial" w:hAnsi="Arial"/>
          <w:b/>
          <w:sz w:val="22"/>
        </w:rPr>
        <w:t>.5</w:t>
      </w:r>
      <w:r w:rsidRPr="003651D9">
        <w:rPr>
          <w:rFonts w:ascii="Arial" w:hAnsi="Arial"/>
          <w:b/>
          <w:sz w:val="22"/>
        </w:rPr>
        <w:t xml:space="preserve">-1 &lt;Content Module Name (Acronym)&gt; </w:t>
      </w:r>
      <w:r w:rsidR="00665D8F" w:rsidRPr="003651D9">
        <w:rPr>
          <w:rFonts w:ascii="Arial" w:hAnsi="Arial"/>
          <w:b/>
          <w:sz w:val="22"/>
        </w:rPr>
        <w:t xml:space="preserve">Document </w:t>
      </w:r>
      <w:r w:rsidRPr="003651D9">
        <w:rPr>
          <w:rFonts w:ascii="Arial" w:hAnsi="Arial"/>
          <w:b/>
          <w:sz w:val="22"/>
        </w:rPr>
        <w:t xml:space="preserve">Content </w:t>
      </w:r>
      <w:r w:rsidR="00C3617A" w:rsidRPr="003651D9">
        <w:rPr>
          <w:rFonts w:ascii="Arial" w:hAnsi="Arial"/>
          <w:b/>
          <w:sz w:val="22"/>
        </w:rPr>
        <w:t>Module</w:t>
      </w:r>
      <w:r w:rsidR="00712AE6" w:rsidRPr="003651D9">
        <w:rPr>
          <w:rFonts w:ascii="Arial" w:hAnsi="Arial"/>
          <w:b/>
          <w:sz w:val="22"/>
        </w:rPr>
        <w:t xml:space="preserve"> Specification</w:t>
      </w:r>
      <w:r w:rsidR="00C3617A" w:rsidRPr="003651D9">
        <w:rPr>
          <w:rFonts w:ascii="Arial" w:hAnsi="Arial"/>
          <w:b/>
          <w:sz w:val="22"/>
        </w:rPr>
        <w:t xml:space="preserve"> </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585"/>
        <w:gridCol w:w="1313"/>
        <w:gridCol w:w="2332"/>
        <w:gridCol w:w="2459"/>
        <w:gridCol w:w="1414"/>
        <w:gridCol w:w="1247"/>
      </w:tblGrid>
      <w:tr w:rsidR="008E3F6C" w:rsidRPr="003651D9" w14:paraId="2BE611B8"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B120A11" w14:textId="77777777" w:rsidR="008E3F6C" w:rsidRPr="003651D9" w:rsidRDefault="008E3F6C" w:rsidP="00597DB2">
            <w:pPr>
              <w:pStyle w:val="TableEntryHeader"/>
              <w:rPr>
                <w:sz w:val="18"/>
              </w:rPr>
            </w:pPr>
            <w:r w:rsidRPr="003651D9">
              <w:t>Template Name</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14:paraId="4E18E3C0" w14:textId="77777777" w:rsidR="008E3F6C" w:rsidRPr="003651D9" w:rsidRDefault="008E3F6C" w:rsidP="00597DB2">
            <w:pPr>
              <w:pStyle w:val="TableEntry"/>
            </w:pPr>
            <w:r w:rsidRPr="003651D9">
              <w:t>&lt;Template Name (Acronym, if applicable)&gt;</w:t>
            </w:r>
          </w:p>
        </w:tc>
      </w:tr>
      <w:tr w:rsidR="008E3F6C" w:rsidRPr="003651D9" w14:paraId="4F66475E"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44298EF" w14:textId="77777777" w:rsidR="008E3F6C" w:rsidRPr="003651D9" w:rsidRDefault="008E3F6C" w:rsidP="00597DB2">
            <w:pPr>
              <w:pStyle w:val="TableEntryHeader"/>
              <w:rPr>
                <w:sz w:val="18"/>
              </w:rPr>
            </w:pPr>
            <w:r w:rsidRPr="003651D9">
              <w:lastRenderedPageBreak/>
              <w:t xml:space="preserve">Template ID </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14:paraId="79F1E189" w14:textId="77777777" w:rsidR="008E3F6C" w:rsidRPr="003651D9" w:rsidRDefault="008E3F6C" w:rsidP="00597DB2">
            <w:pPr>
              <w:pStyle w:val="TableEntry"/>
            </w:pPr>
            <w:r w:rsidRPr="003651D9">
              <w:t>&lt;oid/uid&gt;</w:t>
            </w:r>
          </w:p>
        </w:tc>
      </w:tr>
      <w:tr w:rsidR="008E3F6C" w:rsidRPr="003651D9" w14:paraId="639A08FE"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1CCD211" w14:textId="77777777" w:rsidR="008E3F6C" w:rsidRPr="003651D9" w:rsidRDefault="008E3F6C" w:rsidP="00597DB2">
            <w:pPr>
              <w:pStyle w:val="TableEntryHeader"/>
              <w:rPr>
                <w:sz w:val="18"/>
              </w:rPr>
            </w:pPr>
            <w:r w:rsidRPr="003651D9">
              <w:t xml:space="preserve">Parent Template </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14:paraId="49A3A5C0" w14:textId="77777777" w:rsidR="008E3F6C" w:rsidRPr="003651D9" w:rsidRDefault="008E3F6C" w:rsidP="00597DB2">
            <w:pPr>
              <w:pStyle w:val="TableEntry"/>
            </w:pPr>
            <w:r w:rsidRPr="003651D9">
              <w:t>&lt;Parent Template Name</w:t>
            </w:r>
            <w:r w:rsidR="005F3FB5">
              <w:t xml:space="preserve"> </w:t>
            </w:r>
            <w:r w:rsidRPr="003651D9">
              <w:t>oid/uid [Domain Reference]&gt;</w:t>
            </w:r>
          </w:p>
          <w:p w14:paraId="261A8CD8" w14:textId="77777777" w:rsidR="008E3F6C" w:rsidRPr="003651D9" w:rsidRDefault="008E3F6C" w:rsidP="00597DB2">
            <w:pPr>
              <w:pStyle w:val="TableEntry"/>
            </w:pPr>
            <w:r w:rsidRPr="003651D9">
              <w:t>&lt;Parent Template Name</w:t>
            </w:r>
            <w:r w:rsidR="005F3FB5">
              <w:t xml:space="preserve"> </w:t>
            </w:r>
            <w:r w:rsidRPr="003651D9">
              <w:t>oid/uid [Domain Reference]&gt;</w:t>
            </w:r>
            <w:r w:rsidR="005F3FB5">
              <w:t xml:space="preserve"> </w:t>
            </w:r>
            <w:r w:rsidRPr="003651D9">
              <w:t>&lt;delete 2</w:t>
            </w:r>
            <w:r w:rsidRPr="003651D9">
              <w:rPr>
                <w:vertAlign w:val="superscript"/>
              </w:rPr>
              <w:t>nd</w:t>
            </w:r>
            <w:r w:rsidRPr="003651D9">
              <w:t>/additional parent templates if not applicable&gt;</w:t>
            </w:r>
          </w:p>
        </w:tc>
      </w:tr>
      <w:tr w:rsidR="008E3F6C" w:rsidRPr="003651D9" w14:paraId="27270A87"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757DFE7" w14:textId="77777777" w:rsidR="008E3F6C" w:rsidRPr="003651D9" w:rsidRDefault="008E3F6C" w:rsidP="00597DB2">
            <w:pPr>
              <w:pStyle w:val="TableEntryHeader"/>
              <w:rPr>
                <w:sz w:val="18"/>
              </w:rPr>
            </w:pPr>
            <w:r w:rsidRPr="003651D9">
              <w:t xml:space="preserve">General Description </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71355C69" w14:textId="77777777" w:rsidR="008E3F6C" w:rsidRPr="003651D9" w:rsidRDefault="008E3F6C" w:rsidP="00597DB2">
            <w:pPr>
              <w:pStyle w:val="TableEntry"/>
            </w:pPr>
            <w:r w:rsidRPr="003651D9">
              <w:t>&lt;short textual description&gt;</w:t>
            </w:r>
          </w:p>
        </w:tc>
      </w:tr>
      <w:tr w:rsidR="008E3F6C" w:rsidRPr="003651D9" w14:paraId="6C734687"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FCBA38E" w14:textId="77777777" w:rsidR="008E3F6C" w:rsidRPr="003651D9" w:rsidRDefault="008E3F6C" w:rsidP="00597DB2">
            <w:pPr>
              <w:pStyle w:val="TableEntryHeader"/>
              <w:rPr>
                <w:sz w:val="18"/>
              </w:rPr>
            </w:pPr>
            <w:r w:rsidRPr="003651D9">
              <w:t>Document Code</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624E2F23" w14:textId="77777777" w:rsidR="008E3F6C" w:rsidRPr="003651D9" w:rsidRDefault="008E3F6C" w:rsidP="00597DB2">
            <w:pPr>
              <w:pStyle w:val="TableEntry"/>
            </w:pPr>
            <w:r w:rsidRPr="003651D9">
              <w:t>&lt;MAY or SHALL&gt; be &lt; code/oid/uid, Code System, “Value Set name”&gt;</w:t>
            </w:r>
          </w:p>
        </w:tc>
      </w:tr>
      <w:tr w:rsidR="008E3F6C" w:rsidRPr="003651D9" w14:paraId="6DAB442F"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shd w:val="clear" w:color="auto" w:fill="E6E6E6"/>
            <w:vAlign w:val="center"/>
          </w:tcPr>
          <w:p w14:paraId="1D6589B4" w14:textId="77777777" w:rsidR="008E3F6C" w:rsidRPr="003651D9" w:rsidRDefault="008E3F6C" w:rsidP="00597DB2">
            <w:pPr>
              <w:pStyle w:val="TableEntryHeader"/>
            </w:pPr>
            <w:r w:rsidRPr="003651D9">
              <w:t>Opt</w:t>
            </w:r>
            <w:r w:rsidR="00AD069D" w:rsidRPr="003651D9">
              <w:t xml:space="preserve"> and Card</w:t>
            </w:r>
          </w:p>
        </w:tc>
        <w:tc>
          <w:tcPr>
            <w:tcW w:w="702" w:type="pct"/>
            <w:tcBorders>
              <w:top w:val="single" w:sz="4" w:space="0" w:color="auto"/>
              <w:left w:val="single" w:sz="4" w:space="0" w:color="auto"/>
              <w:bottom w:val="single" w:sz="4" w:space="0" w:color="auto"/>
              <w:right w:val="single" w:sz="4" w:space="0" w:color="auto"/>
            </w:tcBorders>
            <w:shd w:val="clear" w:color="auto" w:fill="E6E6E6"/>
            <w:vAlign w:val="center"/>
          </w:tcPr>
          <w:p w14:paraId="5B607E27" w14:textId="77777777" w:rsidR="008E3F6C" w:rsidRPr="003651D9" w:rsidRDefault="00B84D95" w:rsidP="00597DB2">
            <w:pPr>
              <w:pStyle w:val="TableEntryHeader"/>
            </w:pPr>
            <w:r w:rsidRPr="003651D9">
              <w:t>Condition</w:t>
            </w:r>
          </w:p>
        </w:tc>
        <w:tc>
          <w:tcPr>
            <w:tcW w:w="1247" w:type="pct"/>
            <w:tcBorders>
              <w:top w:val="single" w:sz="4" w:space="0" w:color="auto"/>
              <w:left w:val="single" w:sz="4" w:space="0" w:color="auto"/>
              <w:bottom w:val="single" w:sz="4" w:space="0" w:color="auto"/>
              <w:right w:val="single" w:sz="4" w:space="0" w:color="auto"/>
            </w:tcBorders>
            <w:shd w:val="clear" w:color="auto" w:fill="E6E6E6"/>
          </w:tcPr>
          <w:p w14:paraId="1FD48E1D" w14:textId="77777777" w:rsidR="008E3F6C" w:rsidRPr="003651D9" w:rsidRDefault="008E3F6C" w:rsidP="00597DB2">
            <w:pPr>
              <w:pStyle w:val="TableEntryHeader"/>
            </w:pPr>
            <w:r w:rsidRPr="003651D9">
              <w:t>Header Element or Section Name</w:t>
            </w:r>
          </w:p>
        </w:tc>
        <w:tc>
          <w:tcPr>
            <w:tcW w:w="1315" w:type="pct"/>
            <w:tcBorders>
              <w:top w:val="single" w:sz="4" w:space="0" w:color="auto"/>
              <w:left w:val="single" w:sz="4" w:space="0" w:color="auto"/>
              <w:bottom w:val="single" w:sz="4" w:space="0" w:color="auto"/>
              <w:right w:val="single" w:sz="4" w:space="0" w:color="auto"/>
            </w:tcBorders>
            <w:shd w:val="clear" w:color="auto" w:fill="E6E6E6"/>
            <w:vAlign w:val="center"/>
          </w:tcPr>
          <w:p w14:paraId="385CB040" w14:textId="77777777" w:rsidR="008E3F6C" w:rsidRPr="003651D9" w:rsidRDefault="008E3F6C" w:rsidP="00597DB2">
            <w:pPr>
              <w:pStyle w:val="TableEntryHeader"/>
            </w:pPr>
            <w:r w:rsidRPr="003651D9">
              <w:t xml:space="preserve">Template ID </w:t>
            </w:r>
          </w:p>
        </w:tc>
        <w:tc>
          <w:tcPr>
            <w:tcW w:w="756" w:type="pct"/>
            <w:tcBorders>
              <w:top w:val="single" w:sz="4" w:space="0" w:color="auto"/>
              <w:left w:val="single" w:sz="4" w:space="0" w:color="auto"/>
              <w:bottom w:val="single" w:sz="4" w:space="0" w:color="auto"/>
              <w:right w:val="single" w:sz="4" w:space="0" w:color="auto"/>
            </w:tcBorders>
            <w:shd w:val="clear" w:color="auto" w:fill="E6E6E6"/>
            <w:vAlign w:val="center"/>
          </w:tcPr>
          <w:p w14:paraId="56E24630" w14:textId="77777777" w:rsidR="008E3F6C" w:rsidRPr="003651D9" w:rsidRDefault="008E3F6C" w:rsidP="00597DB2">
            <w:pPr>
              <w:pStyle w:val="TableEntryHeader"/>
            </w:pPr>
            <w:r w:rsidRPr="003651D9">
              <w:t>Specification Document</w:t>
            </w:r>
          </w:p>
        </w:tc>
        <w:tc>
          <w:tcPr>
            <w:tcW w:w="667" w:type="pct"/>
            <w:tcBorders>
              <w:top w:val="single" w:sz="4" w:space="0" w:color="auto"/>
              <w:left w:val="single" w:sz="4" w:space="0" w:color="auto"/>
              <w:bottom w:val="single" w:sz="4" w:space="0" w:color="auto"/>
              <w:right w:val="single" w:sz="4" w:space="0" w:color="auto"/>
            </w:tcBorders>
            <w:shd w:val="clear" w:color="auto" w:fill="E6E6E6"/>
            <w:vAlign w:val="center"/>
          </w:tcPr>
          <w:p w14:paraId="41AB8F75" w14:textId="77777777" w:rsidR="008E3F6C" w:rsidRPr="003651D9" w:rsidRDefault="008E3F6C" w:rsidP="00597DB2">
            <w:pPr>
              <w:pStyle w:val="TableEntryHeader"/>
            </w:pPr>
            <w:r w:rsidRPr="003651D9">
              <w:t>Vocabulary Constraint</w:t>
            </w:r>
          </w:p>
        </w:tc>
      </w:tr>
      <w:tr w:rsidR="00B84D95" w:rsidRPr="003651D9" w14:paraId="2F07CE15"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5E63A041" w14:textId="77777777" w:rsidR="00B84D95" w:rsidRPr="003651D9" w:rsidRDefault="00B84D95" w:rsidP="00CF508D">
            <w:pPr>
              <w:spacing w:before="40" w:after="40"/>
              <w:ind w:left="72" w:right="72"/>
              <w:jc w:val="center"/>
              <w:rPr>
                <w:rFonts w:ascii="Arial" w:hAnsi="Arial"/>
                <w:b/>
                <w:sz w:val="20"/>
              </w:rPr>
            </w:pPr>
            <w:r w:rsidRPr="003651D9">
              <w:rPr>
                <w:rFonts w:ascii="Arial" w:hAnsi="Arial"/>
                <w:b/>
                <w:sz w:val="20"/>
              </w:rPr>
              <w:t>Header Elements</w:t>
            </w:r>
          </w:p>
        </w:tc>
      </w:tr>
      <w:tr w:rsidR="008E3F6C" w:rsidRPr="003651D9" w14:paraId="71AD04B2"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5979C7C1" w14:textId="77777777" w:rsidR="008E3F6C" w:rsidRPr="003651D9" w:rsidRDefault="008E3F6C" w:rsidP="00EF1E77">
            <w:pPr>
              <w:pStyle w:val="TableEntry"/>
            </w:pPr>
            <w:r w:rsidRPr="003651D9">
              <w:t>x [?..?]</w:t>
            </w:r>
          </w:p>
        </w:tc>
        <w:tc>
          <w:tcPr>
            <w:tcW w:w="702" w:type="pct"/>
            <w:tcBorders>
              <w:top w:val="single" w:sz="4" w:space="0" w:color="auto"/>
              <w:left w:val="single" w:sz="4" w:space="0" w:color="auto"/>
              <w:bottom w:val="single" w:sz="4" w:space="0" w:color="auto"/>
              <w:right w:val="single" w:sz="4" w:space="0" w:color="auto"/>
            </w:tcBorders>
            <w:vAlign w:val="center"/>
          </w:tcPr>
          <w:p w14:paraId="2FF125EF" w14:textId="77777777" w:rsidR="008E3F6C" w:rsidRPr="003651D9" w:rsidRDefault="008E3F6C"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51490E1A" w14:textId="77777777" w:rsidR="008E3F6C" w:rsidRPr="003651D9" w:rsidRDefault="008E3F6C" w:rsidP="0032600B">
            <w:pPr>
              <w:pStyle w:val="TableEntry"/>
            </w:pPr>
            <w:r w:rsidRPr="003651D9">
              <w:t>&lt;Header Element name&gt;</w:t>
            </w:r>
          </w:p>
        </w:tc>
        <w:tc>
          <w:tcPr>
            <w:tcW w:w="1315" w:type="pct"/>
            <w:tcBorders>
              <w:top w:val="single" w:sz="4" w:space="0" w:color="auto"/>
              <w:left w:val="single" w:sz="4" w:space="0" w:color="auto"/>
              <w:bottom w:val="single" w:sz="4" w:space="0" w:color="auto"/>
              <w:right w:val="single" w:sz="4" w:space="0" w:color="auto"/>
            </w:tcBorders>
            <w:vAlign w:val="center"/>
          </w:tcPr>
          <w:p w14:paraId="7AAED1D6" w14:textId="77777777" w:rsidR="008E3F6C" w:rsidRPr="003651D9" w:rsidRDefault="008E3F6C" w:rsidP="00BB76BC">
            <w:pPr>
              <w:pStyle w:val="TableEntry"/>
            </w:pPr>
            <w:r w:rsidRPr="003651D9">
              <w:t>&lt;oid&gt;</w:t>
            </w:r>
          </w:p>
        </w:tc>
        <w:tc>
          <w:tcPr>
            <w:tcW w:w="756" w:type="pct"/>
            <w:tcBorders>
              <w:top w:val="single" w:sz="4" w:space="0" w:color="auto"/>
              <w:left w:val="single" w:sz="4" w:space="0" w:color="auto"/>
              <w:bottom w:val="single" w:sz="4" w:space="0" w:color="auto"/>
              <w:right w:val="single" w:sz="4" w:space="0" w:color="auto"/>
            </w:tcBorders>
          </w:tcPr>
          <w:p w14:paraId="1FB4E925" w14:textId="77777777" w:rsidR="008E3F6C" w:rsidRPr="003651D9" w:rsidRDefault="008E3F6C" w:rsidP="00BB76BC">
            <w:pPr>
              <w:pStyle w:val="TableEntry"/>
            </w:pPr>
            <w:r w:rsidRPr="003651D9">
              <w:t>&lt;reference to section of TF or supple</w:t>
            </w:r>
            <w:r w:rsidR="002322FF" w:rsidRPr="003651D9">
              <w:t>ment document for details</w:t>
            </w:r>
            <w:r w:rsidRPr="003651D9">
              <w:t>&gt;</w:t>
            </w:r>
          </w:p>
        </w:tc>
        <w:tc>
          <w:tcPr>
            <w:tcW w:w="667" w:type="pct"/>
            <w:tcBorders>
              <w:top w:val="single" w:sz="4" w:space="0" w:color="auto"/>
              <w:left w:val="single" w:sz="4" w:space="0" w:color="auto"/>
              <w:bottom w:val="single" w:sz="4" w:space="0" w:color="auto"/>
              <w:right w:val="single" w:sz="4" w:space="0" w:color="auto"/>
            </w:tcBorders>
          </w:tcPr>
          <w:p w14:paraId="7A60E137" w14:textId="77777777" w:rsidR="008E3F6C" w:rsidRPr="003651D9" w:rsidRDefault="008E3F6C" w:rsidP="00BB76BC">
            <w:pPr>
              <w:pStyle w:val="TableEntry"/>
            </w:pPr>
            <w:r w:rsidRPr="003651D9">
              <w:t>&lt;reference to section of TF or supplement document for explanation, if applicable&gt;</w:t>
            </w:r>
          </w:p>
        </w:tc>
      </w:tr>
      <w:tr w:rsidR="008E3F6C" w:rsidRPr="003651D9" w14:paraId="16C13F9B"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159A1B79" w14:textId="77777777" w:rsidR="008E3F6C" w:rsidRPr="003651D9" w:rsidRDefault="00C250ED" w:rsidP="00EF1E77">
            <w:pPr>
              <w:pStyle w:val="TableEntry"/>
            </w:pPr>
            <w:r w:rsidRPr="003651D9">
              <w:t>&lt;</w:t>
            </w:r>
            <w:r w:rsidR="008E3F6C" w:rsidRPr="003651D9">
              <w:t>e.g., R [0..1]</w:t>
            </w:r>
          </w:p>
        </w:tc>
        <w:tc>
          <w:tcPr>
            <w:tcW w:w="702" w:type="pct"/>
            <w:tcBorders>
              <w:top w:val="single" w:sz="4" w:space="0" w:color="auto"/>
              <w:left w:val="single" w:sz="4" w:space="0" w:color="auto"/>
              <w:bottom w:val="single" w:sz="4" w:space="0" w:color="auto"/>
              <w:right w:val="single" w:sz="4" w:space="0" w:color="auto"/>
            </w:tcBorders>
            <w:vAlign w:val="center"/>
          </w:tcPr>
          <w:p w14:paraId="541CBFB5" w14:textId="77777777" w:rsidR="008E3F6C" w:rsidRPr="003651D9" w:rsidRDefault="008E3F6C"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6DF358EB" w14:textId="77777777" w:rsidR="008E3F6C" w:rsidRPr="003651D9" w:rsidRDefault="008E3F6C" w:rsidP="0032600B">
            <w:pPr>
              <w:pStyle w:val="TableEntry"/>
            </w:pPr>
            <w:r w:rsidRPr="003651D9">
              <w:t>Order</w:t>
            </w:r>
          </w:p>
        </w:tc>
        <w:tc>
          <w:tcPr>
            <w:tcW w:w="1315" w:type="pct"/>
            <w:tcBorders>
              <w:top w:val="single" w:sz="4" w:space="0" w:color="auto"/>
              <w:left w:val="single" w:sz="4" w:space="0" w:color="auto"/>
              <w:bottom w:val="single" w:sz="4" w:space="0" w:color="auto"/>
              <w:right w:val="single" w:sz="4" w:space="0" w:color="auto"/>
            </w:tcBorders>
            <w:vAlign w:val="center"/>
          </w:tcPr>
          <w:p w14:paraId="2BA72B3B" w14:textId="77777777" w:rsidR="008E3F6C" w:rsidRPr="003651D9" w:rsidRDefault="008E3F6C" w:rsidP="00BB76BC">
            <w:pPr>
              <w:pStyle w:val="TableEntry"/>
            </w:pPr>
            <w:r w:rsidRPr="003651D9">
              <w:t>1.3.6.1.4.1.19376.1.4.1.3.2</w:t>
            </w:r>
          </w:p>
        </w:tc>
        <w:tc>
          <w:tcPr>
            <w:tcW w:w="756" w:type="pct"/>
            <w:tcBorders>
              <w:top w:val="single" w:sz="4" w:space="0" w:color="auto"/>
              <w:left w:val="single" w:sz="4" w:space="0" w:color="auto"/>
              <w:bottom w:val="single" w:sz="4" w:space="0" w:color="auto"/>
              <w:right w:val="single" w:sz="4" w:space="0" w:color="auto"/>
            </w:tcBorders>
          </w:tcPr>
          <w:p w14:paraId="473233A6" w14:textId="77777777" w:rsidR="008E3F6C" w:rsidRPr="003651D9" w:rsidRDefault="00AA69C0" w:rsidP="00BB76BC">
            <w:pPr>
              <w:pStyle w:val="TableEntry"/>
            </w:pPr>
            <w:r w:rsidRPr="003651D9">
              <w:t>CARD TF-3 6.3.2.H</w:t>
            </w:r>
            <w:r w:rsidR="003F252B" w:rsidRPr="003651D9">
              <w:t>&gt;</w:t>
            </w:r>
          </w:p>
        </w:tc>
        <w:tc>
          <w:tcPr>
            <w:tcW w:w="667" w:type="pct"/>
            <w:tcBorders>
              <w:top w:val="single" w:sz="4" w:space="0" w:color="auto"/>
              <w:left w:val="single" w:sz="4" w:space="0" w:color="auto"/>
              <w:bottom w:val="single" w:sz="4" w:space="0" w:color="auto"/>
              <w:right w:val="single" w:sz="4" w:space="0" w:color="auto"/>
            </w:tcBorders>
          </w:tcPr>
          <w:p w14:paraId="6BF45080" w14:textId="77777777" w:rsidR="008E3F6C" w:rsidRPr="003651D9" w:rsidRDefault="008E3F6C" w:rsidP="00BB76BC">
            <w:pPr>
              <w:pStyle w:val="TableEntry"/>
            </w:pPr>
          </w:p>
        </w:tc>
      </w:tr>
      <w:tr w:rsidR="008E3F6C" w:rsidRPr="003651D9" w14:paraId="07F4B968"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0EB1CF97" w14:textId="77777777" w:rsidR="008E3F6C" w:rsidRPr="003651D9" w:rsidRDefault="003F252B" w:rsidP="00EF1E77">
            <w:pPr>
              <w:pStyle w:val="TableEntry"/>
            </w:pPr>
            <w:r w:rsidRPr="003651D9">
              <w:t>&lt;</w:t>
            </w:r>
            <w:r w:rsidR="008E3F6C" w:rsidRPr="003651D9">
              <w:t>e.g., M [1..1]</w:t>
            </w:r>
          </w:p>
        </w:tc>
        <w:tc>
          <w:tcPr>
            <w:tcW w:w="702" w:type="pct"/>
            <w:tcBorders>
              <w:top w:val="single" w:sz="4" w:space="0" w:color="auto"/>
              <w:left w:val="single" w:sz="4" w:space="0" w:color="auto"/>
              <w:bottom w:val="single" w:sz="4" w:space="0" w:color="auto"/>
              <w:right w:val="single" w:sz="4" w:space="0" w:color="auto"/>
            </w:tcBorders>
            <w:vAlign w:val="center"/>
          </w:tcPr>
          <w:p w14:paraId="567582C2" w14:textId="77777777" w:rsidR="008E3F6C" w:rsidRPr="003651D9" w:rsidRDefault="008E3F6C"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75264170" w14:textId="77777777" w:rsidR="008E3F6C" w:rsidRPr="003651D9" w:rsidRDefault="008E3F6C" w:rsidP="0032600B">
            <w:pPr>
              <w:pStyle w:val="TableEntry"/>
            </w:pPr>
            <w:r w:rsidRPr="003651D9">
              <w:t>Patient Demographics</w:t>
            </w:r>
          </w:p>
        </w:tc>
        <w:tc>
          <w:tcPr>
            <w:tcW w:w="1315" w:type="pct"/>
            <w:tcBorders>
              <w:top w:val="single" w:sz="4" w:space="0" w:color="auto"/>
              <w:left w:val="single" w:sz="4" w:space="0" w:color="auto"/>
              <w:bottom w:val="single" w:sz="4" w:space="0" w:color="auto"/>
              <w:right w:val="single" w:sz="4" w:space="0" w:color="auto"/>
            </w:tcBorders>
            <w:vAlign w:val="center"/>
          </w:tcPr>
          <w:p w14:paraId="57A95448" w14:textId="77777777" w:rsidR="008E3F6C" w:rsidRPr="003651D9" w:rsidRDefault="008E3F6C" w:rsidP="00BB76BC">
            <w:pPr>
              <w:pStyle w:val="TableEntry"/>
            </w:pPr>
            <w:r w:rsidRPr="003651D9">
              <w:t>1.3.6.1.4.1.19376.1.4.1.3.3</w:t>
            </w:r>
          </w:p>
        </w:tc>
        <w:tc>
          <w:tcPr>
            <w:tcW w:w="756" w:type="pct"/>
            <w:tcBorders>
              <w:top w:val="single" w:sz="4" w:space="0" w:color="auto"/>
              <w:left w:val="single" w:sz="4" w:space="0" w:color="auto"/>
              <w:bottom w:val="single" w:sz="4" w:space="0" w:color="auto"/>
              <w:right w:val="single" w:sz="4" w:space="0" w:color="auto"/>
            </w:tcBorders>
          </w:tcPr>
          <w:p w14:paraId="16132BE5" w14:textId="77777777" w:rsidR="008E3F6C" w:rsidRPr="003651D9" w:rsidRDefault="00AA69C0" w:rsidP="00BB76BC">
            <w:pPr>
              <w:pStyle w:val="TableEntry"/>
            </w:pPr>
            <w:r w:rsidRPr="003651D9">
              <w:t>CARD TF-3 6.3.2.H</w:t>
            </w:r>
          </w:p>
        </w:tc>
        <w:tc>
          <w:tcPr>
            <w:tcW w:w="667" w:type="pct"/>
            <w:tcBorders>
              <w:top w:val="single" w:sz="4" w:space="0" w:color="auto"/>
              <w:left w:val="single" w:sz="4" w:space="0" w:color="auto"/>
              <w:bottom w:val="single" w:sz="4" w:space="0" w:color="auto"/>
              <w:right w:val="single" w:sz="4" w:space="0" w:color="auto"/>
            </w:tcBorders>
          </w:tcPr>
          <w:p w14:paraId="7887AC95" w14:textId="77777777" w:rsidR="008E3F6C" w:rsidRPr="003651D9" w:rsidRDefault="00AA69C0" w:rsidP="00BB76BC">
            <w:pPr>
              <w:pStyle w:val="TableEntry"/>
            </w:pPr>
            <w:r w:rsidRPr="003651D9">
              <w:t>CARD TF-3 6.3.1.D.5.1</w:t>
            </w:r>
            <w:r w:rsidR="00C250ED" w:rsidRPr="003651D9">
              <w:t>&gt;</w:t>
            </w:r>
          </w:p>
        </w:tc>
      </w:tr>
      <w:tr w:rsidR="00B84D95" w:rsidRPr="003651D9" w14:paraId="1B1E2DF1"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52798633" w14:textId="77777777" w:rsidR="00B84D95" w:rsidRPr="003651D9" w:rsidRDefault="00B84D95" w:rsidP="00597DB2">
            <w:pPr>
              <w:pStyle w:val="TableEntryHeader"/>
            </w:pPr>
            <w:r w:rsidRPr="003651D9">
              <w:t>Sections</w:t>
            </w:r>
          </w:p>
        </w:tc>
      </w:tr>
      <w:tr w:rsidR="00B84D95" w:rsidRPr="003651D9" w14:paraId="55A8912F"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6FD5411A" w14:textId="77777777" w:rsidR="00B84D95" w:rsidRPr="003651D9" w:rsidRDefault="00B84D95" w:rsidP="00EF1E77">
            <w:pPr>
              <w:pStyle w:val="TableEntry"/>
            </w:pPr>
            <w:r w:rsidRPr="003651D9">
              <w:t>x [?..?]</w:t>
            </w:r>
          </w:p>
        </w:tc>
        <w:tc>
          <w:tcPr>
            <w:tcW w:w="702" w:type="pct"/>
            <w:tcBorders>
              <w:top w:val="single" w:sz="4" w:space="0" w:color="auto"/>
              <w:left w:val="single" w:sz="4" w:space="0" w:color="auto"/>
              <w:bottom w:val="single" w:sz="4" w:space="0" w:color="auto"/>
              <w:right w:val="single" w:sz="4" w:space="0" w:color="auto"/>
            </w:tcBorders>
            <w:vAlign w:val="center"/>
          </w:tcPr>
          <w:p w14:paraId="632F7861" w14:textId="77777777" w:rsidR="00B84D95" w:rsidRPr="003651D9"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2F2A1DD8" w14:textId="77777777" w:rsidR="00B84D95" w:rsidRPr="003651D9" w:rsidRDefault="00B84D95" w:rsidP="0032600B">
            <w:pPr>
              <w:pStyle w:val="TableEntry"/>
            </w:pPr>
            <w:r w:rsidRPr="003651D9">
              <w:t>&lt;Section name&gt;</w:t>
            </w:r>
          </w:p>
        </w:tc>
        <w:tc>
          <w:tcPr>
            <w:tcW w:w="1315" w:type="pct"/>
            <w:tcBorders>
              <w:top w:val="single" w:sz="4" w:space="0" w:color="auto"/>
              <w:left w:val="single" w:sz="4" w:space="0" w:color="auto"/>
              <w:bottom w:val="single" w:sz="4" w:space="0" w:color="auto"/>
              <w:right w:val="single" w:sz="4" w:space="0" w:color="auto"/>
            </w:tcBorders>
            <w:vAlign w:val="center"/>
          </w:tcPr>
          <w:p w14:paraId="7DC7C3ED" w14:textId="77777777" w:rsidR="00B84D95" w:rsidRPr="003651D9" w:rsidRDefault="00B84D95" w:rsidP="00BB76BC">
            <w:pPr>
              <w:pStyle w:val="TableEntry"/>
            </w:pPr>
            <w:r w:rsidRPr="003651D9">
              <w:t>&lt;oid&gt;</w:t>
            </w:r>
          </w:p>
        </w:tc>
        <w:tc>
          <w:tcPr>
            <w:tcW w:w="756" w:type="pct"/>
            <w:tcBorders>
              <w:top w:val="single" w:sz="4" w:space="0" w:color="auto"/>
              <w:left w:val="single" w:sz="4" w:space="0" w:color="auto"/>
              <w:bottom w:val="single" w:sz="4" w:space="0" w:color="auto"/>
              <w:right w:val="single" w:sz="4" w:space="0" w:color="auto"/>
            </w:tcBorders>
          </w:tcPr>
          <w:p w14:paraId="73B460D8" w14:textId="77777777" w:rsidR="00B84D95" w:rsidRPr="003651D9" w:rsidRDefault="002322FF" w:rsidP="00BB76BC">
            <w:pPr>
              <w:pStyle w:val="TableEntry"/>
            </w:pPr>
            <w:r w:rsidRPr="003651D9">
              <w:t>&lt;reference to section of TF or supplement document for details&gt;</w:t>
            </w:r>
          </w:p>
        </w:tc>
        <w:tc>
          <w:tcPr>
            <w:tcW w:w="667" w:type="pct"/>
            <w:tcBorders>
              <w:top w:val="single" w:sz="4" w:space="0" w:color="auto"/>
              <w:left w:val="single" w:sz="4" w:space="0" w:color="auto"/>
              <w:bottom w:val="single" w:sz="4" w:space="0" w:color="auto"/>
              <w:right w:val="single" w:sz="4" w:space="0" w:color="auto"/>
            </w:tcBorders>
          </w:tcPr>
          <w:p w14:paraId="69F42126" w14:textId="77777777" w:rsidR="00B84D95" w:rsidRPr="003651D9" w:rsidRDefault="00B84D95" w:rsidP="00BB76BC">
            <w:pPr>
              <w:pStyle w:val="TableEntry"/>
            </w:pPr>
            <w:r w:rsidRPr="003651D9">
              <w:t>&lt;reference to section of TF or supplement document for explanation, if applicable&gt;</w:t>
            </w:r>
          </w:p>
        </w:tc>
      </w:tr>
      <w:tr w:rsidR="00B84D95" w:rsidRPr="003651D9" w14:paraId="11228B70"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3ED6A4DF" w14:textId="77777777" w:rsidR="00B84D95" w:rsidRPr="003651D9" w:rsidRDefault="00C250ED" w:rsidP="00EF1E77">
            <w:pPr>
              <w:pStyle w:val="TableEntry"/>
            </w:pPr>
            <w:r w:rsidRPr="003651D9">
              <w:t>&lt;</w:t>
            </w:r>
            <w:r w:rsidR="00B84D95" w:rsidRPr="003651D9">
              <w:t>e.g., M [1..1]</w:t>
            </w:r>
          </w:p>
        </w:tc>
        <w:tc>
          <w:tcPr>
            <w:tcW w:w="702" w:type="pct"/>
            <w:tcBorders>
              <w:top w:val="single" w:sz="4" w:space="0" w:color="auto"/>
              <w:left w:val="single" w:sz="4" w:space="0" w:color="auto"/>
              <w:bottom w:val="single" w:sz="4" w:space="0" w:color="auto"/>
              <w:right w:val="single" w:sz="4" w:space="0" w:color="auto"/>
            </w:tcBorders>
            <w:vAlign w:val="center"/>
          </w:tcPr>
          <w:p w14:paraId="4B7FCEF6" w14:textId="77777777" w:rsidR="00B84D95" w:rsidRPr="003651D9"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013385F1" w14:textId="77777777" w:rsidR="00B84D95" w:rsidRPr="003651D9" w:rsidRDefault="00B84D95" w:rsidP="0032600B">
            <w:pPr>
              <w:pStyle w:val="TableEntry"/>
            </w:pPr>
            <w:r w:rsidRPr="003651D9">
              <w:t xml:space="preserve">Medications </w:t>
            </w:r>
          </w:p>
        </w:tc>
        <w:tc>
          <w:tcPr>
            <w:tcW w:w="1315" w:type="pct"/>
            <w:tcBorders>
              <w:top w:val="single" w:sz="4" w:space="0" w:color="auto"/>
              <w:left w:val="single" w:sz="4" w:space="0" w:color="auto"/>
              <w:bottom w:val="single" w:sz="4" w:space="0" w:color="auto"/>
              <w:right w:val="single" w:sz="4" w:space="0" w:color="auto"/>
            </w:tcBorders>
            <w:vAlign w:val="center"/>
          </w:tcPr>
          <w:p w14:paraId="30A62879" w14:textId="77777777" w:rsidR="00B84D95" w:rsidRPr="003651D9" w:rsidRDefault="00B84D95" w:rsidP="00BB76BC">
            <w:pPr>
              <w:pStyle w:val="TableEntry"/>
            </w:pPr>
            <w:r w:rsidRPr="003651D9">
              <w:t xml:space="preserve"> 1.3.6.1.4.1.19376.1.5.3.1.3.19</w:t>
            </w:r>
          </w:p>
        </w:tc>
        <w:tc>
          <w:tcPr>
            <w:tcW w:w="756" w:type="pct"/>
            <w:tcBorders>
              <w:top w:val="single" w:sz="4" w:space="0" w:color="auto"/>
              <w:left w:val="single" w:sz="4" w:space="0" w:color="auto"/>
              <w:bottom w:val="single" w:sz="4" w:space="0" w:color="auto"/>
              <w:right w:val="single" w:sz="4" w:space="0" w:color="auto"/>
            </w:tcBorders>
          </w:tcPr>
          <w:p w14:paraId="716B6D17" w14:textId="77777777" w:rsidR="00B84D95" w:rsidRPr="003651D9" w:rsidRDefault="00B84D95" w:rsidP="00BB76BC">
            <w:pPr>
              <w:pStyle w:val="TableEntry"/>
            </w:pPr>
            <w:r w:rsidRPr="003651D9">
              <w:t>PCC TF-2</w:t>
            </w:r>
          </w:p>
        </w:tc>
        <w:tc>
          <w:tcPr>
            <w:tcW w:w="667" w:type="pct"/>
            <w:tcBorders>
              <w:top w:val="single" w:sz="4" w:space="0" w:color="auto"/>
              <w:left w:val="single" w:sz="4" w:space="0" w:color="auto"/>
              <w:bottom w:val="single" w:sz="4" w:space="0" w:color="auto"/>
              <w:right w:val="single" w:sz="4" w:space="0" w:color="auto"/>
            </w:tcBorders>
          </w:tcPr>
          <w:p w14:paraId="41450D78" w14:textId="77777777" w:rsidR="00B84D95" w:rsidRPr="003651D9" w:rsidDel="007A1B70" w:rsidRDefault="00AA69C0" w:rsidP="00BB76BC">
            <w:pPr>
              <w:pStyle w:val="TableEntry"/>
            </w:pPr>
            <w:r w:rsidRPr="003651D9">
              <w:t>CARD TF-3 6.3.1.D.5.2</w:t>
            </w:r>
            <w:r w:rsidR="003F252B" w:rsidRPr="003651D9">
              <w:t>&gt;</w:t>
            </w:r>
          </w:p>
        </w:tc>
      </w:tr>
      <w:tr w:rsidR="00B84D95" w:rsidRPr="003651D9" w14:paraId="74D8EC63"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754C0F2B" w14:textId="77777777" w:rsidR="00B84D95" w:rsidRPr="003651D9" w:rsidRDefault="003F252B" w:rsidP="00EF1E77">
            <w:pPr>
              <w:pStyle w:val="TableEntry"/>
            </w:pPr>
            <w:r w:rsidRPr="003651D9">
              <w:t>&lt;</w:t>
            </w:r>
            <w:r w:rsidR="00B84D95" w:rsidRPr="003651D9">
              <w:t>e.g., R [1..1]</w:t>
            </w:r>
          </w:p>
        </w:tc>
        <w:tc>
          <w:tcPr>
            <w:tcW w:w="702" w:type="pct"/>
            <w:tcBorders>
              <w:top w:val="single" w:sz="4" w:space="0" w:color="auto"/>
              <w:left w:val="single" w:sz="4" w:space="0" w:color="auto"/>
              <w:bottom w:val="single" w:sz="4" w:space="0" w:color="auto"/>
              <w:right w:val="single" w:sz="4" w:space="0" w:color="auto"/>
            </w:tcBorders>
            <w:vAlign w:val="center"/>
          </w:tcPr>
          <w:p w14:paraId="01EEC967" w14:textId="77777777" w:rsidR="00B84D95" w:rsidRPr="003651D9"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40B133BC" w14:textId="77777777" w:rsidR="00B84D95" w:rsidRPr="003651D9" w:rsidRDefault="00B84D95" w:rsidP="0032600B">
            <w:pPr>
              <w:pStyle w:val="TableEntry"/>
            </w:pPr>
            <w:r w:rsidRPr="003651D9">
              <w:t>Coded Social History</w:t>
            </w:r>
          </w:p>
        </w:tc>
        <w:tc>
          <w:tcPr>
            <w:tcW w:w="1315" w:type="pct"/>
            <w:tcBorders>
              <w:top w:val="single" w:sz="4" w:space="0" w:color="auto"/>
              <w:left w:val="single" w:sz="4" w:space="0" w:color="auto"/>
              <w:bottom w:val="single" w:sz="4" w:space="0" w:color="auto"/>
              <w:right w:val="single" w:sz="4" w:space="0" w:color="auto"/>
            </w:tcBorders>
            <w:vAlign w:val="center"/>
          </w:tcPr>
          <w:p w14:paraId="691A796E" w14:textId="77777777" w:rsidR="00B84D95" w:rsidRPr="003651D9" w:rsidRDefault="00B84D95" w:rsidP="00BB76BC">
            <w:pPr>
              <w:pStyle w:val="TableEntry"/>
            </w:pPr>
            <w:r w:rsidRPr="003651D9">
              <w:t xml:space="preserve"> 1.3.6.1.4.1.19376.1.5.3.1.3.16.1</w:t>
            </w:r>
          </w:p>
        </w:tc>
        <w:tc>
          <w:tcPr>
            <w:tcW w:w="756" w:type="pct"/>
            <w:tcBorders>
              <w:top w:val="single" w:sz="4" w:space="0" w:color="auto"/>
              <w:left w:val="single" w:sz="4" w:space="0" w:color="auto"/>
              <w:bottom w:val="single" w:sz="4" w:space="0" w:color="auto"/>
              <w:right w:val="single" w:sz="4" w:space="0" w:color="auto"/>
            </w:tcBorders>
          </w:tcPr>
          <w:p w14:paraId="37B16267" w14:textId="77777777" w:rsidR="00B84D95" w:rsidRPr="003651D9" w:rsidRDefault="00AA69C0" w:rsidP="00BB76BC">
            <w:pPr>
              <w:pStyle w:val="TableEntry"/>
            </w:pPr>
            <w:r w:rsidRPr="003651D9">
              <w:t>CARD TF-3 6.3.3.S</w:t>
            </w:r>
          </w:p>
        </w:tc>
        <w:tc>
          <w:tcPr>
            <w:tcW w:w="667" w:type="pct"/>
            <w:tcBorders>
              <w:top w:val="single" w:sz="4" w:space="0" w:color="auto"/>
              <w:left w:val="single" w:sz="4" w:space="0" w:color="auto"/>
              <w:bottom w:val="single" w:sz="4" w:space="0" w:color="auto"/>
              <w:right w:val="single" w:sz="4" w:space="0" w:color="auto"/>
            </w:tcBorders>
          </w:tcPr>
          <w:p w14:paraId="2B18E369" w14:textId="77777777" w:rsidR="00B84D95" w:rsidRPr="003651D9" w:rsidRDefault="00AA69C0" w:rsidP="00BB76BC">
            <w:pPr>
              <w:pStyle w:val="TableEntry"/>
            </w:pPr>
            <w:r w:rsidRPr="003651D9">
              <w:t>CARD TF-3 6.3.1.D.5.3</w:t>
            </w:r>
            <w:r w:rsidR="003F252B" w:rsidRPr="003651D9">
              <w:t>&gt;</w:t>
            </w:r>
          </w:p>
        </w:tc>
      </w:tr>
      <w:tr w:rsidR="00B84D95" w:rsidRPr="003651D9" w14:paraId="01836F70"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40F1897A" w14:textId="77777777" w:rsidR="00B84D95" w:rsidRPr="003651D9" w:rsidRDefault="003F252B" w:rsidP="00EF1E77">
            <w:pPr>
              <w:pStyle w:val="TableEntry"/>
            </w:pPr>
            <w:r w:rsidRPr="003651D9">
              <w:t>&lt;</w:t>
            </w:r>
            <w:r w:rsidR="00B84D95" w:rsidRPr="003651D9">
              <w:t>e.g., O [0..1]</w:t>
            </w:r>
          </w:p>
        </w:tc>
        <w:tc>
          <w:tcPr>
            <w:tcW w:w="702" w:type="pct"/>
            <w:tcBorders>
              <w:top w:val="single" w:sz="4" w:space="0" w:color="auto"/>
              <w:left w:val="single" w:sz="4" w:space="0" w:color="auto"/>
              <w:bottom w:val="single" w:sz="4" w:space="0" w:color="auto"/>
              <w:right w:val="single" w:sz="4" w:space="0" w:color="auto"/>
            </w:tcBorders>
            <w:vAlign w:val="center"/>
          </w:tcPr>
          <w:p w14:paraId="0D33DC60" w14:textId="77777777" w:rsidR="00B84D95" w:rsidRPr="003651D9"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1999F431" w14:textId="77777777" w:rsidR="00B84D95" w:rsidRPr="003651D9" w:rsidRDefault="00B84D95" w:rsidP="0032600B">
            <w:pPr>
              <w:pStyle w:val="TableEntry"/>
            </w:pPr>
            <w:r w:rsidRPr="003651D9">
              <w:t>Physical Examination</w:t>
            </w:r>
          </w:p>
        </w:tc>
        <w:tc>
          <w:tcPr>
            <w:tcW w:w="1315" w:type="pct"/>
            <w:tcBorders>
              <w:top w:val="single" w:sz="4" w:space="0" w:color="auto"/>
              <w:left w:val="single" w:sz="4" w:space="0" w:color="auto"/>
              <w:bottom w:val="single" w:sz="4" w:space="0" w:color="auto"/>
              <w:right w:val="single" w:sz="4" w:space="0" w:color="auto"/>
            </w:tcBorders>
            <w:vAlign w:val="center"/>
          </w:tcPr>
          <w:p w14:paraId="4239C0CF" w14:textId="77777777" w:rsidR="00B84D95" w:rsidRPr="003651D9" w:rsidRDefault="00B84D95" w:rsidP="00BB76BC">
            <w:pPr>
              <w:pStyle w:val="TableEntry"/>
            </w:pPr>
            <w:r w:rsidRPr="003651D9">
              <w:t>2.16.840.1.113883.10.20.2.10</w:t>
            </w:r>
          </w:p>
        </w:tc>
        <w:tc>
          <w:tcPr>
            <w:tcW w:w="756" w:type="pct"/>
            <w:tcBorders>
              <w:top w:val="single" w:sz="4" w:space="0" w:color="auto"/>
              <w:left w:val="single" w:sz="4" w:space="0" w:color="auto"/>
              <w:bottom w:val="single" w:sz="4" w:space="0" w:color="auto"/>
              <w:right w:val="single" w:sz="4" w:space="0" w:color="auto"/>
            </w:tcBorders>
          </w:tcPr>
          <w:p w14:paraId="3CA6AA34" w14:textId="77777777" w:rsidR="00B84D95" w:rsidRPr="003651D9" w:rsidRDefault="00B84D95" w:rsidP="00BB76BC">
            <w:pPr>
              <w:pStyle w:val="TableEntry"/>
            </w:pPr>
            <w:r w:rsidRPr="003651D9">
              <w:t>CDA-PN</w:t>
            </w:r>
            <w:r w:rsidR="003F252B" w:rsidRPr="003651D9">
              <w:t>&gt;</w:t>
            </w:r>
          </w:p>
        </w:tc>
        <w:tc>
          <w:tcPr>
            <w:tcW w:w="667" w:type="pct"/>
            <w:tcBorders>
              <w:top w:val="single" w:sz="4" w:space="0" w:color="auto"/>
              <w:left w:val="single" w:sz="4" w:space="0" w:color="auto"/>
              <w:bottom w:val="single" w:sz="4" w:space="0" w:color="auto"/>
              <w:right w:val="single" w:sz="4" w:space="0" w:color="auto"/>
            </w:tcBorders>
          </w:tcPr>
          <w:p w14:paraId="60DC6109" w14:textId="77777777" w:rsidR="00B84D95" w:rsidRPr="003651D9" w:rsidRDefault="00B84D95" w:rsidP="00BB76BC">
            <w:pPr>
              <w:pStyle w:val="TableEntry"/>
            </w:pPr>
          </w:p>
        </w:tc>
      </w:tr>
      <w:tr w:rsidR="00B84D95" w:rsidRPr="003651D9" w14:paraId="2ADB3AA3" w14:textId="77777777" w:rsidTr="00BB76BC">
        <w:trPr>
          <w:cantSplit/>
          <w:trHeight w:val="195"/>
          <w:jc w:val="center"/>
        </w:trPr>
        <w:tc>
          <w:tcPr>
            <w:tcW w:w="313" w:type="pct"/>
            <w:tcBorders>
              <w:top w:val="single" w:sz="4" w:space="0" w:color="auto"/>
              <w:left w:val="single" w:sz="4" w:space="0" w:color="auto"/>
              <w:bottom w:val="single" w:sz="4" w:space="0" w:color="auto"/>
              <w:right w:val="single" w:sz="4" w:space="0" w:color="auto"/>
            </w:tcBorders>
            <w:vAlign w:val="center"/>
          </w:tcPr>
          <w:p w14:paraId="2A56D502" w14:textId="77777777" w:rsidR="00B84D95" w:rsidRPr="003651D9" w:rsidRDefault="003F252B" w:rsidP="00EF1E77">
            <w:pPr>
              <w:pStyle w:val="TableEntry"/>
            </w:pPr>
            <w:r w:rsidRPr="003651D9">
              <w:t>&lt;</w:t>
            </w:r>
            <w:r w:rsidR="00B84D95" w:rsidRPr="003651D9">
              <w:t>e.g., C [1..1]</w:t>
            </w:r>
          </w:p>
        </w:tc>
        <w:tc>
          <w:tcPr>
            <w:tcW w:w="702" w:type="pct"/>
            <w:tcBorders>
              <w:top w:val="single" w:sz="4" w:space="0" w:color="auto"/>
              <w:left w:val="single" w:sz="4" w:space="0" w:color="auto"/>
              <w:bottom w:val="single" w:sz="4" w:space="0" w:color="auto"/>
              <w:right w:val="single" w:sz="4" w:space="0" w:color="auto"/>
            </w:tcBorders>
            <w:vAlign w:val="center"/>
          </w:tcPr>
          <w:p w14:paraId="603685D7" w14:textId="77777777" w:rsidR="00B84D95" w:rsidRPr="003651D9" w:rsidRDefault="00AA69C0" w:rsidP="005D6176">
            <w:pPr>
              <w:pStyle w:val="TableEntry"/>
            </w:pPr>
            <w:r w:rsidRPr="003651D9">
              <w:t>CARD TF-3 6.3.1.D.5.4</w:t>
            </w:r>
          </w:p>
        </w:tc>
        <w:tc>
          <w:tcPr>
            <w:tcW w:w="1247" w:type="pct"/>
            <w:tcBorders>
              <w:top w:val="single" w:sz="4" w:space="0" w:color="auto"/>
              <w:left w:val="single" w:sz="4" w:space="0" w:color="auto"/>
              <w:bottom w:val="single" w:sz="4" w:space="0" w:color="auto"/>
              <w:right w:val="single" w:sz="4" w:space="0" w:color="auto"/>
            </w:tcBorders>
            <w:vAlign w:val="center"/>
          </w:tcPr>
          <w:p w14:paraId="26B985D3" w14:textId="77777777" w:rsidR="00B84D95" w:rsidRPr="003651D9" w:rsidRDefault="00B84D95" w:rsidP="0032600B">
            <w:pPr>
              <w:pStyle w:val="TableEntry"/>
            </w:pPr>
            <w:r w:rsidRPr="003651D9">
              <w:t xml:space="preserve">DICOM Object Catalog </w:t>
            </w:r>
          </w:p>
        </w:tc>
        <w:tc>
          <w:tcPr>
            <w:tcW w:w="1315" w:type="pct"/>
            <w:tcBorders>
              <w:top w:val="single" w:sz="4" w:space="0" w:color="auto"/>
              <w:left w:val="single" w:sz="4" w:space="0" w:color="auto"/>
              <w:bottom w:val="single" w:sz="4" w:space="0" w:color="auto"/>
              <w:right w:val="single" w:sz="4" w:space="0" w:color="auto"/>
            </w:tcBorders>
            <w:vAlign w:val="center"/>
          </w:tcPr>
          <w:p w14:paraId="364FC36C" w14:textId="77777777" w:rsidR="00B84D95" w:rsidRPr="003651D9" w:rsidRDefault="00B84D95" w:rsidP="00BB76BC">
            <w:pPr>
              <w:pStyle w:val="TableEntry"/>
            </w:pPr>
            <w:r w:rsidRPr="003651D9">
              <w:t>1.3.6.1.4.1.19376.1.4.1.2.15</w:t>
            </w:r>
          </w:p>
        </w:tc>
        <w:tc>
          <w:tcPr>
            <w:tcW w:w="756" w:type="pct"/>
            <w:tcBorders>
              <w:top w:val="single" w:sz="4" w:space="0" w:color="auto"/>
              <w:left w:val="single" w:sz="4" w:space="0" w:color="auto"/>
              <w:bottom w:val="single" w:sz="4" w:space="0" w:color="auto"/>
              <w:right w:val="single" w:sz="4" w:space="0" w:color="auto"/>
            </w:tcBorders>
          </w:tcPr>
          <w:p w14:paraId="2D08E2EC" w14:textId="77777777" w:rsidR="00B84D95" w:rsidRPr="003651D9" w:rsidRDefault="00B84D95" w:rsidP="00BB76BC">
            <w:pPr>
              <w:pStyle w:val="TableEntry"/>
            </w:pPr>
            <w:r w:rsidRPr="003651D9">
              <w:t>CDA-PN</w:t>
            </w:r>
            <w:r w:rsidR="00C250ED" w:rsidRPr="003651D9">
              <w:t>&gt;</w:t>
            </w:r>
          </w:p>
        </w:tc>
        <w:tc>
          <w:tcPr>
            <w:tcW w:w="667" w:type="pct"/>
            <w:tcBorders>
              <w:top w:val="single" w:sz="4" w:space="0" w:color="auto"/>
              <w:left w:val="single" w:sz="4" w:space="0" w:color="auto"/>
              <w:bottom w:val="single" w:sz="4" w:space="0" w:color="auto"/>
              <w:right w:val="single" w:sz="4" w:space="0" w:color="auto"/>
            </w:tcBorders>
          </w:tcPr>
          <w:p w14:paraId="48F645A9" w14:textId="77777777" w:rsidR="00B84D95" w:rsidRPr="003651D9" w:rsidRDefault="00B84D95" w:rsidP="00BB76BC">
            <w:pPr>
              <w:pStyle w:val="TableEntry"/>
            </w:pPr>
          </w:p>
        </w:tc>
      </w:tr>
    </w:tbl>
    <w:p w14:paraId="37655BAD" w14:textId="77777777" w:rsidR="00871613" w:rsidRPr="003651D9" w:rsidRDefault="00871613" w:rsidP="00871613">
      <w:pPr>
        <w:spacing w:before="0" w:after="200" w:line="276" w:lineRule="auto"/>
        <w:rPr>
          <w:rFonts w:ascii="Calibri" w:eastAsia="Calibri" w:hAnsi="Calibri"/>
          <w:kern w:val="28"/>
          <w:sz w:val="22"/>
          <w:szCs w:val="22"/>
        </w:rPr>
      </w:pPr>
    </w:p>
    <w:p w14:paraId="467ADB3B" w14:textId="77777777" w:rsidR="00B84D95" w:rsidRPr="003651D9" w:rsidRDefault="00B84D95" w:rsidP="00597DB2">
      <w:pPr>
        <w:pStyle w:val="AuthorInstructions"/>
      </w:pPr>
      <w:r w:rsidRPr="003651D9">
        <w:lastRenderedPageBreak/>
        <w:t xml:space="preserve">&lt;For each </w:t>
      </w:r>
      <w:r w:rsidR="002322FF" w:rsidRPr="003651D9">
        <w:t xml:space="preserve">(1:1 correspondence) </w:t>
      </w:r>
      <w:r w:rsidRPr="003651D9">
        <w:t>Vocabulary Constraint or Condition listed in the table above, create an additional section/reference below</w:t>
      </w:r>
      <w:r w:rsidR="00887E40" w:rsidRPr="003651D9">
        <w:t xml:space="preserve">. </w:t>
      </w:r>
      <w:r w:rsidRPr="003651D9">
        <w:t>Add the Header Element or Section Name and then select either “Vocabulary Constraint” or “Condition” and delete the other word.&gt;</w:t>
      </w:r>
    </w:p>
    <w:p w14:paraId="72394909" w14:textId="77777777" w:rsidR="00BC3E9F" w:rsidRPr="003651D9" w:rsidRDefault="00BC3E9F" w:rsidP="00597DB2">
      <w:pPr>
        <w:pStyle w:val="AuthorInstructions"/>
      </w:pPr>
      <w:r w:rsidRPr="003651D9">
        <w:t>&lt;Note that every Conditional element MUST have an explanatory paragraph referenced below.&gt;</w:t>
      </w:r>
    </w:p>
    <w:p w14:paraId="1AB3DFF9" w14:textId="77777777" w:rsidR="00B84D95" w:rsidRPr="003651D9" w:rsidRDefault="00B84D95" w:rsidP="00597DB2">
      <w:pPr>
        <w:pStyle w:val="AuthorInstructions"/>
      </w:pPr>
      <w:r w:rsidRPr="003651D9">
        <w:t>&lt;It is required to use SHALL, SHOULD, or MAY in each definition as defined in Appendix E of the Technical Frameworks General Introduction.&gt;</w:t>
      </w:r>
    </w:p>
    <w:p w14:paraId="01A4171F" w14:textId="77777777" w:rsidR="00871613" w:rsidRPr="003651D9" w:rsidRDefault="000F13F5" w:rsidP="004046B6">
      <w:pPr>
        <w:pStyle w:val="Heading6"/>
        <w:numPr>
          <w:ilvl w:val="0"/>
          <w:numId w:val="0"/>
        </w:numPr>
        <w:rPr>
          <w:noProof w:val="0"/>
        </w:rPr>
      </w:pPr>
      <w:bookmarkStart w:id="972" w:name="_6.2.1.1.6.1_Service_Event"/>
      <w:bookmarkStart w:id="973" w:name="_Toc296340347"/>
      <w:bookmarkStart w:id="974" w:name="_Toc445200583"/>
      <w:bookmarkEnd w:id="972"/>
      <w:r w:rsidRPr="003651D9">
        <w:rPr>
          <w:noProof w:val="0"/>
        </w:rPr>
        <w:t>6.3.1.</w:t>
      </w:r>
      <w:r w:rsidR="008D45BC" w:rsidRPr="003651D9">
        <w:rPr>
          <w:noProof w:val="0"/>
        </w:rPr>
        <w:t>D</w:t>
      </w:r>
      <w:r w:rsidR="00871613" w:rsidRPr="003651D9">
        <w:rPr>
          <w:noProof w:val="0"/>
        </w:rPr>
        <w:t>.</w:t>
      </w:r>
      <w:r w:rsidR="00570B52" w:rsidRPr="003651D9">
        <w:rPr>
          <w:noProof w:val="0"/>
        </w:rPr>
        <w:t>5</w:t>
      </w:r>
      <w:r w:rsidR="00871613" w:rsidRPr="003651D9">
        <w:rPr>
          <w:noProof w:val="0"/>
        </w:rPr>
        <w:t xml:space="preserve">.1 </w:t>
      </w:r>
      <w:r w:rsidR="00570B52" w:rsidRPr="003651D9">
        <w:rPr>
          <w:noProof w:val="0"/>
        </w:rPr>
        <w:t>&lt;Header Element or Section Name&gt;</w:t>
      </w:r>
      <w:r w:rsidR="00871613" w:rsidRPr="003651D9">
        <w:rPr>
          <w:noProof w:val="0"/>
        </w:rPr>
        <w:t xml:space="preserve"> </w:t>
      </w:r>
      <w:r w:rsidR="00B84D95" w:rsidRPr="003651D9">
        <w:rPr>
          <w:noProof w:val="0"/>
        </w:rPr>
        <w:t>&lt;</w:t>
      </w:r>
      <w:r w:rsidR="007F7801" w:rsidRPr="003651D9">
        <w:rPr>
          <w:noProof w:val="0"/>
        </w:rPr>
        <w:t xml:space="preserve">Vocabulary </w:t>
      </w:r>
      <w:r w:rsidR="00871613" w:rsidRPr="003651D9">
        <w:rPr>
          <w:noProof w:val="0"/>
        </w:rPr>
        <w:t>Constraint</w:t>
      </w:r>
      <w:bookmarkEnd w:id="973"/>
      <w:r w:rsidR="00B84D95" w:rsidRPr="003651D9">
        <w:rPr>
          <w:noProof w:val="0"/>
        </w:rPr>
        <w:t xml:space="preserve"> or Condition&gt;</w:t>
      </w:r>
      <w:bookmarkEnd w:id="974"/>
    </w:p>
    <w:p w14:paraId="0F17B491" w14:textId="77777777" w:rsidR="00570B52" w:rsidRPr="003651D9" w:rsidRDefault="00570B52" w:rsidP="00597DB2">
      <w:pPr>
        <w:pStyle w:val="AuthorInstructions"/>
        <w:rPr>
          <w:lang w:eastAsia="x-none"/>
        </w:rPr>
      </w:pPr>
      <w:r w:rsidRPr="003651D9">
        <w:rPr>
          <w:lang w:eastAsia="x-none"/>
        </w:rPr>
        <w:t>&lt;</w:t>
      </w:r>
      <w:r w:rsidRPr="003651D9">
        <w:t xml:space="preserve">add vocabulary constraint </w:t>
      </w:r>
      <w:r w:rsidR="00B84D95" w:rsidRPr="003651D9">
        <w:t xml:space="preserve">or condition </w:t>
      </w:r>
      <w:r w:rsidRPr="003651D9">
        <w:t>definition&gt;</w:t>
      </w:r>
    </w:p>
    <w:p w14:paraId="1B76C9EA" w14:textId="77777777" w:rsidR="00570B52" w:rsidRPr="003651D9" w:rsidRDefault="00570B52" w:rsidP="00597DB2">
      <w:pPr>
        <w:pStyle w:val="AuthorInstructions"/>
        <w:rPr>
          <w:lang w:eastAsia="x-none"/>
        </w:rPr>
      </w:pPr>
      <w:r w:rsidRPr="003651D9">
        <w:rPr>
          <w:lang w:eastAsia="x-none"/>
        </w:rPr>
        <w:t>&lt;remove example below prior to public comment:&gt;</w:t>
      </w:r>
    </w:p>
    <w:p w14:paraId="372CCD91" w14:textId="77777777" w:rsidR="00871613" w:rsidRPr="003651D9" w:rsidRDefault="00340176" w:rsidP="00EF1E77">
      <w:pPr>
        <w:pStyle w:val="BodyText"/>
        <w:rPr>
          <w:rFonts w:eastAsia="Calibri"/>
        </w:rPr>
      </w:pPr>
      <w:r w:rsidRPr="003651D9">
        <w:t>&lt;</w:t>
      </w:r>
      <w:r w:rsidR="00570B52" w:rsidRPr="003651D9">
        <w:t xml:space="preserve">e.g., </w:t>
      </w:r>
      <w:r w:rsidR="00871613" w:rsidRPr="003651D9">
        <w:t xml:space="preserve">The value for serviceEvent / code SHOULD be drawn from value set </w:t>
      </w:r>
      <w:r w:rsidR="00AA69C0" w:rsidRPr="003651D9">
        <w:rPr>
          <w:rFonts w:eastAsia="Calibri"/>
        </w:rPr>
        <w:t>1.3.6.1.4.1.19376.1.4.1.5.2 Cardiac Imaging Procedures</w:t>
      </w:r>
      <w:r w:rsidR="00871613" w:rsidRPr="003651D9">
        <w:rPr>
          <w:rFonts w:eastAsia="Calibri"/>
        </w:rPr>
        <w:t>.</w:t>
      </w:r>
      <w:r w:rsidRPr="003651D9">
        <w:rPr>
          <w:rFonts w:eastAsia="Calibri"/>
        </w:rPr>
        <w:t>&gt;</w:t>
      </w:r>
    </w:p>
    <w:p w14:paraId="4CD714AC" w14:textId="77777777" w:rsidR="00570B52" w:rsidRPr="003651D9" w:rsidRDefault="00570B52" w:rsidP="00871613">
      <w:pPr>
        <w:pStyle w:val="BodyText"/>
        <w:rPr>
          <w:rFonts w:eastAsia="Calibri"/>
        </w:rPr>
      </w:pPr>
    </w:p>
    <w:p w14:paraId="7240D64F" w14:textId="77777777" w:rsidR="00871613" w:rsidRPr="003651D9" w:rsidRDefault="000F13F5" w:rsidP="004046B6">
      <w:pPr>
        <w:pStyle w:val="Heading6"/>
        <w:numPr>
          <w:ilvl w:val="0"/>
          <w:numId w:val="0"/>
        </w:numPr>
        <w:ind w:left="1152" w:hanging="1152"/>
        <w:rPr>
          <w:noProof w:val="0"/>
        </w:rPr>
      </w:pPr>
      <w:bookmarkStart w:id="975" w:name="_6.2.1.1.6.2_Medications_Section"/>
      <w:bookmarkStart w:id="976" w:name="_Toc296340348"/>
      <w:bookmarkStart w:id="977" w:name="_Toc445200584"/>
      <w:bookmarkEnd w:id="975"/>
      <w:r w:rsidRPr="003651D9">
        <w:rPr>
          <w:noProof w:val="0"/>
        </w:rPr>
        <w:t>6.3.1.</w:t>
      </w:r>
      <w:r w:rsidR="008D45BC" w:rsidRPr="003651D9">
        <w:rPr>
          <w:noProof w:val="0"/>
        </w:rPr>
        <w:t>D</w:t>
      </w:r>
      <w:r w:rsidR="00570B52" w:rsidRPr="003651D9">
        <w:rPr>
          <w:noProof w:val="0"/>
        </w:rPr>
        <w:t>.5</w:t>
      </w:r>
      <w:r w:rsidR="00871613" w:rsidRPr="003651D9">
        <w:rPr>
          <w:noProof w:val="0"/>
        </w:rPr>
        <w:t xml:space="preserve">.2 </w:t>
      </w:r>
      <w:r w:rsidR="00570B52" w:rsidRPr="003651D9">
        <w:rPr>
          <w:noProof w:val="0"/>
        </w:rPr>
        <w:t xml:space="preserve">&lt;Header Element or Section Name&gt; </w:t>
      </w:r>
      <w:r w:rsidR="00B84D95" w:rsidRPr="003651D9">
        <w:rPr>
          <w:noProof w:val="0"/>
        </w:rPr>
        <w:t>&lt;</w:t>
      </w:r>
      <w:r w:rsidR="00570B52" w:rsidRPr="003651D9">
        <w:rPr>
          <w:noProof w:val="0"/>
        </w:rPr>
        <w:t xml:space="preserve">Vocabulary </w:t>
      </w:r>
      <w:r w:rsidR="00871613" w:rsidRPr="003651D9">
        <w:rPr>
          <w:noProof w:val="0"/>
        </w:rPr>
        <w:t>Constraint</w:t>
      </w:r>
      <w:bookmarkEnd w:id="976"/>
      <w:r w:rsidR="00B84D95" w:rsidRPr="003651D9">
        <w:rPr>
          <w:noProof w:val="0"/>
        </w:rPr>
        <w:t xml:space="preserve"> or Condition&gt;</w:t>
      </w:r>
      <w:bookmarkEnd w:id="977"/>
    </w:p>
    <w:p w14:paraId="3C6A8E02" w14:textId="77777777" w:rsidR="00B84D95" w:rsidRPr="003651D9" w:rsidRDefault="00B84D95" w:rsidP="00597DB2">
      <w:pPr>
        <w:pStyle w:val="AuthorInstructions"/>
      </w:pPr>
      <w:r w:rsidRPr="003651D9">
        <w:rPr>
          <w:lang w:eastAsia="x-none"/>
        </w:rPr>
        <w:t>&lt;</w:t>
      </w:r>
      <w:r w:rsidRPr="003651D9">
        <w:t>add vocabulary constraint or condition definition&gt;</w:t>
      </w:r>
    </w:p>
    <w:p w14:paraId="5ED6BF90" w14:textId="77777777" w:rsidR="00570B52" w:rsidRPr="003651D9" w:rsidRDefault="00570B52" w:rsidP="00597DB2">
      <w:pPr>
        <w:pStyle w:val="AuthorInstructions"/>
      </w:pPr>
      <w:r w:rsidRPr="003651D9">
        <w:t>&lt;remove example below prior to public comment:&gt;</w:t>
      </w:r>
    </w:p>
    <w:p w14:paraId="6F7FD32C" w14:textId="77777777" w:rsidR="00871613" w:rsidRPr="003651D9" w:rsidRDefault="00340176" w:rsidP="00EF1E77">
      <w:pPr>
        <w:pStyle w:val="BodyText"/>
        <w:rPr>
          <w:rFonts w:eastAsia="Calibri"/>
        </w:rPr>
      </w:pPr>
      <w:r w:rsidRPr="003651D9">
        <w:t>&lt;</w:t>
      </w:r>
      <w:r w:rsidR="00570B52" w:rsidRPr="003651D9">
        <w:t xml:space="preserve">e.g., </w:t>
      </w:r>
      <w:r w:rsidR="00871613" w:rsidRPr="003651D9">
        <w:t xml:space="preserve">Within the Medications section the Content Creator SHALL be able to create a Medications entry (templateID 1.3.6.1.4.1.19376.1.5.3.1.4.7 [PCC TF-2]) for each of the cardiac relevant medications identified in Value Set </w:t>
      </w:r>
      <w:r w:rsidR="00AA69C0" w:rsidRPr="003651D9">
        <w:rPr>
          <w:rFonts w:eastAsia="Calibri"/>
        </w:rPr>
        <w:t>1.3.6.1.4.1.19376.1.4.1.5.14 Cardiac Drug Classes</w:t>
      </w:r>
      <w:r w:rsidR="00871613" w:rsidRPr="003651D9">
        <w:rPr>
          <w:rFonts w:eastAsia="Calibri"/>
        </w:rPr>
        <w:t>, encoding the value in substanceAdministration/consumable/ManufacturedProduct/Material/code.</w:t>
      </w:r>
      <w:r w:rsidRPr="003651D9">
        <w:rPr>
          <w:rFonts w:eastAsia="Calibri"/>
        </w:rPr>
        <w:t>&gt;</w:t>
      </w:r>
    </w:p>
    <w:p w14:paraId="15D5335A" w14:textId="77777777" w:rsidR="00871613" w:rsidRPr="003651D9" w:rsidRDefault="000F13F5" w:rsidP="004046B6">
      <w:pPr>
        <w:pStyle w:val="Heading6"/>
        <w:numPr>
          <w:ilvl w:val="0"/>
          <w:numId w:val="0"/>
        </w:numPr>
        <w:ind w:left="1152" w:hanging="1152"/>
        <w:rPr>
          <w:noProof w:val="0"/>
        </w:rPr>
      </w:pPr>
      <w:bookmarkStart w:id="978" w:name="_6.2.1.1.6.3_Allergies_and"/>
      <w:bookmarkStart w:id="979" w:name="_Toc296340349"/>
      <w:bookmarkStart w:id="980" w:name="_Toc445200585"/>
      <w:bookmarkEnd w:id="978"/>
      <w:r w:rsidRPr="003651D9">
        <w:rPr>
          <w:noProof w:val="0"/>
        </w:rPr>
        <w:t>6.3.1.</w:t>
      </w:r>
      <w:r w:rsidR="008D45BC" w:rsidRPr="003651D9">
        <w:rPr>
          <w:noProof w:val="0"/>
        </w:rPr>
        <w:t>D</w:t>
      </w:r>
      <w:r w:rsidR="00871613" w:rsidRPr="003651D9">
        <w:rPr>
          <w:noProof w:val="0"/>
        </w:rPr>
        <w:t>.</w:t>
      </w:r>
      <w:r w:rsidR="00570B52" w:rsidRPr="003651D9">
        <w:rPr>
          <w:noProof w:val="0"/>
        </w:rPr>
        <w:t>5</w:t>
      </w:r>
      <w:r w:rsidR="00871613" w:rsidRPr="003651D9">
        <w:rPr>
          <w:noProof w:val="0"/>
        </w:rPr>
        <w:t xml:space="preserve">.3 </w:t>
      </w:r>
      <w:bookmarkEnd w:id="979"/>
      <w:r w:rsidR="00570B52" w:rsidRPr="003651D9">
        <w:rPr>
          <w:noProof w:val="0"/>
        </w:rPr>
        <w:t xml:space="preserve">&lt;Header Element or Section Name&gt; </w:t>
      </w:r>
      <w:r w:rsidR="00B84D95" w:rsidRPr="003651D9">
        <w:rPr>
          <w:noProof w:val="0"/>
        </w:rPr>
        <w:t>&lt;</w:t>
      </w:r>
      <w:r w:rsidR="00570B52" w:rsidRPr="003651D9">
        <w:rPr>
          <w:noProof w:val="0"/>
        </w:rPr>
        <w:t>Vocabulary Constraint</w:t>
      </w:r>
      <w:r w:rsidR="00B84D95" w:rsidRPr="003651D9">
        <w:rPr>
          <w:noProof w:val="0"/>
        </w:rPr>
        <w:t xml:space="preserve"> or Condition&gt;</w:t>
      </w:r>
      <w:bookmarkEnd w:id="980"/>
    </w:p>
    <w:p w14:paraId="2F1FBA9E" w14:textId="77777777" w:rsidR="00B84D95" w:rsidRPr="003651D9" w:rsidRDefault="00B84D95" w:rsidP="00597DB2">
      <w:pPr>
        <w:pStyle w:val="AuthorInstructions"/>
      </w:pPr>
      <w:r w:rsidRPr="003651D9">
        <w:t>&lt;add vocabulary constraint or condition definition&gt;</w:t>
      </w:r>
    </w:p>
    <w:p w14:paraId="6F471EB4" w14:textId="77777777" w:rsidR="00570B52" w:rsidRPr="003651D9" w:rsidRDefault="00570B52" w:rsidP="00597DB2">
      <w:pPr>
        <w:pStyle w:val="AuthorInstructions"/>
      </w:pPr>
      <w:r w:rsidRPr="003651D9">
        <w:t>&lt;remove example below prior to public comment:&gt;</w:t>
      </w:r>
    </w:p>
    <w:p w14:paraId="1671E165" w14:textId="77777777" w:rsidR="00871613" w:rsidRPr="003651D9" w:rsidRDefault="00340176" w:rsidP="00EF1E77">
      <w:pPr>
        <w:pStyle w:val="BodyText"/>
        <w:rPr>
          <w:rFonts w:eastAsia="Calibri"/>
        </w:rPr>
      </w:pPr>
      <w:r w:rsidRPr="003651D9">
        <w:t>&lt;</w:t>
      </w:r>
      <w:r w:rsidR="00570B52" w:rsidRPr="003651D9">
        <w:t xml:space="preserve">e.g., </w:t>
      </w:r>
      <w:r w:rsidR="00871613" w:rsidRPr="003651D9">
        <w:t xml:space="preserve">Within the Allergies and Other Adverse Reactions section the Content Creator SHALL be able to create an Allergies and Intolerances Concern Entry (templateID 1.3.6.1.4.1.19376.1.5.3.1.4.5.3 [PCC TF-2]) for each of the cardiac imaging agent classes identified in Value Set </w:t>
      </w:r>
      <w:r w:rsidR="00AA69C0" w:rsidRPr="003651D9">
        <w:rPr>
          <w:rFonts w:eastAsia="Calibri"/>
        </w:rPr>
        <w:t>1.3.6.1.4.1.19376.1.4.1.5.10 Contrast Agents Classes for Adverse Reactions</w:t>
      </w:r>
      <w:r w:rsidR="00871613" w:rsidRPr="003651D9">
        <w:rPr>
          <w:rFonts w:eastAsia="Calibri"/>
        </w:rPr>
        <w:t>, encoding the value in observation/participant/participantRole/playingEntity/code.</w:t>
      </w:r>
      <w:r w:rsidRPr="003651D9">
        <w:rPr>
          <w:rFonts w:eastAsia="Calibri"/>
        </w:rPr>
        <w:t>&gt;</w:t>
      </w:r>
    </w:p>
    <w:p w14:paraId="29E098DD" w14:textId="77777777" w:rsidR="00B84D95" w:rsidRPr="003651D9" w:rsidRDefault="00B84D95" w:rsidP="00B84D95">
      <w:pPr>
        <w:pStyle w:val="BodyText"/>
        <w:rPr>
          <w:rFonts w:eastAsia="Calibri"/>
        </w:rPr>
      </w:pPr>
    </w:p>
    <w:p w14:paraId="28552077" w14:textId="77777777" w:rsidR="00B84D95" w:rsidRPr="003651D9" w:rsidRDefault="00B84D95" w:rsidP="00B84D95">
      <w:pPr>
        <w:pStyle w:val="Heading6"/>
        <w:numPr>
          <w:ilvl w:val="0"/>
          <w:numId w:val="0"/>
        </w:numPr>
        <w:ind w:left="1152" w:hanging="1152"/>
        <w:rPr>
          <w:noProof w:val="0"/>
        </w:rPr>
      </w:pPr>
      <w:bookmarkStart w:id="981" w:name="_Toc445200586"/>
      <w:r w:rsidRPr="003651D9">
        <w:rPr>
          <w:noProof w:val="0"/>
        </w:rPr>
        <w:lastRenderedPageBreak/>
        <w:t>6.3.1.D.5.4 &lt;Header Element or Section Name&gt; &lt;Vocabulary Constraint or Condition&gt;</w:t>
      </w:r>
      <w:bookmarkEnd w:id="981"/>
    </w:p>
    <w:p w14:paraId="64CB4853" w14:textId="77777777" w:rsidR="00B84D95" w:rsidRPr="003651D9" w:rsidRDefault="00B84D95" w:rsidP="00597DB2">
      <w:pPr>
        <w:pStyle w:val="AuthorInstructions"/>
      </w:pPr>
      <w:r w:rsidRPr="003651D9">
        <w:t>&lt;add vocabulary constraint or condition definition&gt;</w:t>
      </w:r>
    </w:p>
    <w:p w14:paraId="65A282D9" w14:textId="77777777" w:rsidR="00B84D95" w:rsidRPr="003651D9" w:rsidRDefault="00B84D95" w:rsidP="00597DB2">
      <w:pPr>
        <w:pStyle w:val="AuthorInstructions"/>
      </w:pPr>
      <w:r w:rsidRPr="003651D9">
        <w:t>&lt;remove example below prior to public comment:&gt;</w:t>
      </w:r>
    </w:p>
    <w:p w14:paraId="2682B1D9" w14:textId="77777777" w:rsidR="00B84D95" w:rsidRPr="003651D9" w:rsidRDefault="00340176" w:rsidP="00BB76BC">
      <w:pPr>
        <w:pStyle w:val="BodyText"/>
        <w:rPr>
          <w:lang w:eastAsia="x-none"/>
        </w:rPr>
      </w:pPr>
      <w:r w:rsidRPr="003651D9">
        <w:t>&lt;</w:t>
      </w:r>
      <w:r w:rsidR="00B84D95" w:rsidRPr="003651D9">
        <w:t>e.g., A DICOM Object Catalog Section SHALL be present if other document sections contain references to DICOM SOP Instances (images, structured report measurements, or other information objects), and MAY be present otherwise.</w:t>
      </w:r>
      <w:r w:rsidRPr="003651D9">
        <w:t>&gt;</w:t>
      </w:r>
    </w:p>
    <w:p w14:paraId="7EEDA4B3" w14:textId="77777777" w:rsidR="0095594C" w:rsidRPr="003651D9" w:rsidRDefault="0095594C" w:rsidP="00B84D95">
      <w:pPr>
        <w:pStyle w:val="BodyText"/>
        <w:rPr>
          <w:rFonts w:eastAsia="Calibri"/>
        </w:rPr>
      </w:pPr>
    </w:p>
    <w:p w14:paraId="7DD4632E" w14:textId="77777777" w:rsidR="0095594C" w:rsidRPr="003651D9" w:rsidRDefault="0095594C" w:rsidP="00597DB2">
      <w:pPr>
        <w:pStyle w:val="AuthorInstructions"/>
        <w:rPr>
          <w:rFonts w:eastAsia="Calibri"/>
        </w:rPr>
      </w:pPr>
      <w:r w:rsidRPr="003651D9">
        <w:rPr>
          <w:rFonts w:eastAsia="Calibri"/>
        </w:rPr>
        <w:t>###End Tabular Format</w:t>
      </w:r>
      <w:r w:rsidR="00D35F24" w:rsidRPr="003651D9">
        <w:rPr>
          <w:rFonts w:eastAsia="Calibri"/>
        </w:rPr>
        <w:t xml:space="preserve"> - Document</w:t>
      </w:r>
    </w:p>
    <w:p w14:paraId="57EDDB2A" w14:textId="77777777" w:rsidR="0095594C" w:rsidRPr="003651D9" w:rsidRDefault="0095594C" w:rsidP="00597DB2">
      <w:pPr>
        <w:pStyle w:val="AuthorInstructions"/>
        <w:rPr>
          <w:rFonts w:eastAsia="Calibri"/>
        </w:rPr>
      </w:pPr>
    </w:p>
    <w:p w14:paraId="5AFDB30C" w14:textId="77777777" w:rsidR="0095594C" w:rsidRPr="003651D9" w:rsidRDefault="0095594C" w:rsidP="00597DB2">
      <w:pPr>
        <w:pStyle w:val="AuthorInstructions"/>
        <w:rPr>
          <w:rFonts w:eastAsia="Calibri"/>
        </w:rPr>
      </w:pPr>
      <w:r w:rsidRPr="003651D9">
        <w:rPr>
          <w:rFonts w:eastAsia="Calibri"/>
        </w:rPr>
        <w:t xml:space="preserve">###Begin </w:t>
      </w:r>
      <w:r w:rsidR="00DF683C" w:rsidRPr="003651D9">
        <w:rPr>
          <w:rFonts w:eastAsia="Calibri"/>
        </w:rPr>
        <w:t>Discrete Conformance</w:t>
      </w:r>
      <w:r w:rsidRPr="003651D9">
        <w:rPr>
          <w:rFonts w:eastAsia="Calibri"/>
        </w:rPr>
        <w:t xml:space="preserve"> Format</w:t>
      </w:r>
      <w:r w:rsidR="00D35F24" w:rsidRPr="003651D9">
        <w:rPr>
          <w:rFonts w:eastAsia="Calibri"/>
        </w:rPr>
        <w:t xml:space="preserve"> - Document</w:t>
      </w:r>
    </w:p>
    <w:p w14:paraId="51CAB690" w14:textId="77777777" w:rsidR="0095594C" w:rsidRPr="003651D9" w:rsidRDefault="00BC3E9F" w:rsidP="00B84D95">
      <w:pPr>
        <w:pStyle w:val="BodyText"/>
        <w:rPr>
          <w:rFonts w:eastAsia="Calibri"/>
          <w:i/>
        </w:rPr>
      </w:pPr>
      <w:r w:rsidRPr="003651D9">
        <w:rPr>
          <w:rFonts w:eastAsia="Calibri"/>
          <w:i/>
        </w:rPr>
        <w:t>&lt;</w:t>
      </w:r>
      <w:r w:rsidR="00340176" w:rsidRPr="003651D9">
        <w:rPr>
          <w:rFonts w:eastAsia="Calibri"/>
          <w:i/>
        </w:rPr>
        <w:t>D</w:t>
      </w:r>
      <w:r w:rsidRPr="003651D9">
        <w:rPr>
          <w:rFonts w:eastAsia="Calibri"/>
          <w:i/>
        </w:rPr>
        <w:t xml:space="preserve">elete the </w:t>
      </w:r>
      <w:r w:rsidR="00C250ED" w:rsidRPr="003651D9">
        <w:rPr>
          <w:rFonts w:eastAsia="Calibri"/>
          <w:i/>
        </w:rPr>
        <w:t xml:space="preserve">example </w:t>
      </w:r>
      <w:r w:rsidRPr="003651D9">
        <w:rPr>
          <w:rFonts w:eastAsia="Calibri"/>
          <w:i/>
        </w:rPr>
        <w:t>information contained in the material below (from Cardiology CRC)&gt;</w:t>
      </w:r>
    </w:p>
    <w:p w14:paraId="68CA9F08" w14:textId="77777777" w:rsidR="00BC3E9F" w:rsidRPr="003651D9" w:rsidRDefault="00BC3E9F" w:rsidP="00B84D95">
      <w:pPr>
        <w:pStyle w:val="BodyText"/>
        <w:rPr>
          <w:rFonts w:eastAsia="Calibri"/>
        </w:rPr>
      </w:pPr>
    </w:p>
    <w:p w14:paraId="4043E540" w14:textId="77777777" w:rsidR="00BC3E9F" w:rsidRPr="003651D9" w:rsidRDefault="00C250ED" w:rsidP="00BC3E9F">
      <w:r w:rsidRPr="003651D9">
        <w:t>&lt;</w:t>
      </w:r>
      <w:r w:rsidR="00940FC7">
        <w:t>e.g.,</w:t>
      </w:r>
      <w:r w:rsidRPr="003651D9">
        <w:t xml:space="preserve"> </w:t>
      </w:r>
      <w:r w:rsidR="00BC3E9F" w:rsidRPr="003651D9">
        <w:t>The complete set of body constraints, including those from C-CDA section/entry definitions are:</w:t>
      </w:r>
    </w:p>
    <w:p w14:paraId="07BE9EF2" w14:textId="77777777" w:rsidR="00BC3E9F" w:rsidRPr="003651D9" w:rsidRDefault="00BC3E9F" w:rsidP="00AA3771">
      <w:pPr>
        <w:numPr>
          <w:ilvl w:val="0"/>
          <w:numId w:val="13"/>
        </w:numPr>
        <w:spacing w:before="0" w:after="40" w:line="260" w:lineRule="exact"/>
      </w:pPr>
      <w:r w:rsidRPr="003651D9">
        <w:rPr>
          <w:b/>
          <w:bCs/>
          <w:sz w:val="16"/>
          <w:szCs w:val="16"/>
        </w:rPr>
        <w:t>SHALL</w:t>
      </w:r>
      <w:r w:rsidRPr="003651D9">
        <w:t xml:space="preserve"> contain exactly one [1..1] </w:t>
      </w:r>
      <w:r w:rsidRPr="003651D9">
        <w:rPr>
          <w:rFonts w:ascii="Courier New" w:hAnsi="Courier New"/>
          <w:b/>
          <w:bCs/>
        </w:rPr>
        <w:t>component</w:t>
      </w:r>
      <w:r w:rsidRPr="003651D9">
        <w:t xml:space="preserve"> (CONF:9588). </w:t>
      </w:r>
    </w:p>
    <w:p w14:paraId="36E46376" w14:textId="77777777" w:rsidR="00BC3E9F" w:rsidRPr="003651D9" w:rsidRDefault="00BC3E9F" w:rsidP="00AA3771">
      <w:pPr>
        <w:numPr>
          <w:ilvl w:val="1"/>
          <w:numId w:val="13"/>
        </w:numPr>
        <w:spacing w:before="0" w:after="40" w:line="260" w:lineRule="exact"/>
      </w:pPr>
      <w:r w:rsidRPr="003651D9">
        <w:t>A Cath Report Content SHALL have a structuredBody (CONF:9589-CRC).</w:t>
      </w:r>
    </w:p>
    <w:p w14:paraId="72C86C86" w14:textId="77777777" w:rsidR="00BC3E9F" w:rsidRPr="003651D9" w:rsidRDefault="00BC3E9F" w:rsidP="00AA3771">
      <w:pPr>
        <w:numPr>
          <w:ilvl w:val="2"/>
          <w:numId w:val="13"/>
        </w:numPr>
        <w:spacing w:before="0" w:after="40" w:line="260" w:lineRule="exact"/>
      </w:pPr>
      <w:r w:rsidRPr="003651D9">
        <w:t>A Cath Report Content SHALL conform to CDA Level 3 (structuredBody containing sections that contain a narrative block and coded entries). In this template (templateId 2.16.840.1.113883.10.20.22.1.6), coded entries are optional. (CONF:9590-CRC).</w:t>
      </w:r>
    </w:p>
    <w:p w14:paraId="0DF83589" w14:textId="77777777" w:rsidR="00BC3E9F" w:rsidRPr="003651D9" w:rsidRDefault="00BC3E9F" w:rsidP="00AA3771">
      <w:pPr>
        <w:numPr>
          <w:ilvl w:val="1"/>
          <w:numId w:val="13"/>
        </w:numPr>
        <w:spacing w:before="0" w:after="40" w:line="260" w:lineRule="exact"/>
      </w:pPr>
      <w:r w:rsidRPr="003651D9">
        <w:t xml:space="preserve">The component/structuredBody </w:t>
      </w:r>
      <w:r w:rsidRPr="003651D9">
        <w:rPr>
          <w:rStyle w:val="keyword"/>
        </w:rPr>
        <w:t>SHALL</w:t>
      </w:r>
      <w:r w:rsidRPr="003651D9">
        <w:t xml:space="preserve"> conform to the section constraints below (CONF:9595-CRC).</w:t>
      </w:r>
    </w:p>
    <w:p w14:paraId="062A8F22" w14:textId="77777777" w:rsidR="00BC3E9F" w:rsidRPr="003651D9" w:rsidRDefault="00BC3E9F" w:rsidP="00AA3771">
      <w:pPr>
        <w:numPr>
          <w:ilvl w:val="2"/>
          <w:numId w:val="13"/>
        </w:numPr>
        <w:spacing w:before="0" w:after="40" w:line="260" w:lineRule="exact"/>
        <w:rPr>
          <w:rStyle w:val="keyword"/>
          <w:rFonts w:eastAsia="?l?r ??’c"/>
          <w:b w:val="0"/>
          <w:i/>
          <w:iCs/>
          <w:caps w:val="0"/>
          <w:szCs w:val="18"/>
          <w:lang w:eastAsia="zh-CN"/>
        </w:rPr>
      </w:pPr>
      <w:r w:rsidRPr="003651D9">
        <w:rPr>
          <w:rStyle w:val="keyword"/>
        </w:rPr>
        <w:t xml:space="preserve">Each </w:t>
      </w:r>
      <w:r w:rsidRPr="003651D9">
        <w:rPr>
          <w:rFonts w:ascii="Courier New" w:hAnsi="Courier New"/>
          <w:b/>
          <w:bCs/>
        </w:rPr>
        <w:t>section</w:t>
      </w:r>
      <w:r w:rsidRPr="003651D9">
        <w:t xml:space="preserve"> </w:t>
      </w:r>
      <w:r w:rsidRPr="003651D9">
        <w:rPr>
          <w:rStyle w:val="keyword"/>
        </w:rPr>
        <w:t>SHALL</w:t>
      </w:r>
      <w:r w:rsidRPr="003651D9">
        <w:t xml:space="preserve"> </w:t>
      </w:r>
      <w:r w:rsidRPr="003651D9">
        <w:rPr>
          <w:rStyle w:val="keyword"/>
        </w:rPr>
        <w:t xml:space="preserve">have a </w:t>
      </w:r>
      <w:r w:rsidRPr="003651D9">
        <w:rPr>
          <w:rFonts w:ascii="Courier New" w:hAnsi="Courier New"/>
          <w:b/>
          <w:bCs/>
        </w:rPr>
        <w:t>title</w:t>
      </w:r>
      <w:r w:rsidRPr="003651D9">
        <w:t xml:space="preserve"> </w:t>
      </w:r>
      <w:r w:rsidRPr="003651D9">
        <w:rPr>
          <w:rStyle w:val="keyword"/>
        </w:rPr>
        <w:t xml:space="preserve">and the </w:t>
      </w:r>
      <w:r w:rsidRPr="003651D9">
        <w:rPr>
          <w:rFonts w:ascii="Courier New" w:hAnsi="Courier New"/>
          <w:b/>
          <w:bCs/>
        </w:rPr>
        <w:t>title</w:t>
      </w:r>
      <w:r w:rsidRPr="003651D9">
        <w:t xml:space="preserve"> </w:t>
      </w:r>
      <w:r w:rsidRPr="003651D9">
        <w:rPr>
          <w:rStyle w:val="keyword"/>
        </w:rPr>
        <w:t>SHALL not</w:t>
      </w:r>
      <w:r w:rsidRPr="003651D9">
        <w:t xml:space="preserve"> </w:t>
      </w:r>
      <w:r w:rsidRPr="003651D9">
        <w:rPr>
          <w:rStyle w:val="keyword"/>
        </w:rPr>
        <w:t xml:space="preserve">be empty </w:t>
      </w:r>
      <w:r w:rsidRPr="003651D9">
        <w:t>(CONF:9937)</w:t>
      </w:r>
      <w:r w:rsidRPr="003651D9">
        <w:rPr>
          <w:rStyle w:val="keyword"/>
        </w:rPr>
        <w:t>.</w:t>
      </w:r>
      <w:r w:rsidR="003F252B" w:rsidRPr="003651D9">
        <w:rPr>
          <w:rStyle w:val="BodyTextChar"/>
        </w:rPr>
        <w:t>&gt;</w:t>
      </w:r>
    </w:p>
    <w:p w14:paraId="29C1ADF8" w14:textId="77777777" w:rsidR="00BC3E9F" w:rsidRPr="003651D9" w:rsidRDefault="003F252B" w:rsidP="00597DB2">
      <w:pPr>
        <w:pStyle w:val="BodyText"/>
      </w:pPr>
      <w:r w:rsidRPr="003651D9">
        <w:t>&lt;</w:t>
      </w:r>
      <w:r w:rsidR="00BC3E9F" w:rsidRPr="003651D9">
        <w:t>The following table shows relationships among the templates in the body of a Cath Report Content document</w:t>
      </w:r>
      <w:r w:rsidR="00887E40" w:rsidRPr="003651D9">
        <w:t>.</w:t>
      </w:r>
      <w:r w:rsidR="00C250ED" w:rsidRPr="003651D9">
        <w:t>&gt;</w:t>
      </w:r>
      <w:r w:rsidR="00887E40" w:rsidRPr="003651D9">
        <w:t xml:space="preserve"> </w:t>
      </w:r>
    </w:p>
    <w:p w14:paraId="063BD9CA" w14:textId="77777777" w:rsidR="00BC3E9F" w:rsidRPr="003651D9" w:rsidRDefault="00BC3E9F" w:rsidP="00BC3E9F">
      <w:pPr>
        <w:pStyle w:val="BodyText"/>
        <w:rPr>
          <w:lang w:eastAsia="x-none"/>
        </w:rPr>
      </w:pPr>
    </w:p>
    <w:p w14:paraId="411ED3EE" w14:textId="77777777" w:rsidR="00BC3E9F" w:rsidRPr="003651D9" w:rsidRDefault="00BC3E9F" w:rsidP="00BB76BC">
      <w:pPr>
        <w:pStyle w:val="TableTitle"/>
      </w:pPr>
      <w:r w:rsidRPr="003651D9">
        <w:t xml:space="preserve">Table 6.3.1.D.5-1 &lt;Content Module Name (Acronym)&gt; Document Content Module Specification </w:t>
      </w:r>
    </w:p>
    <w:tbl>
      <w:tblPr>
        <w:tblW w:w="5451" w:type="pct"/>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23"/>
        <w:gridCol w:w="1409"/>
        <w:gridCol w:w="1140"/>
        <w:gridCol w:w="1144"/>
        <w:gridCol w:w="1757"/>
        <w:gridCol w:w="2020"/>
      </w:tblGrid>
      <w:tr w:rsidR="00270EBB" w:rsidRPr="003651D9" w14:paraId="51A048A6" w14:textId="77777777" w:rsidTr="00983131">
        <w:trPr>
          <w:cantSplit/>
          <w:tblHeader/>
        </w:trPr>
        <w:tc>
          <w:tcPr>
            <w:tcW w:w="1336" w:type="pct"/>
            <w:shd w:val="clear" w:color="auto" w:fill="E6E6E6"/>
          </w:tcPr>
          <w:p w14:paraId="56B5181E" w14:textId="77777777" w:rsidR="001263B9" w:rsidRPr="003651D9" w:rsidRDefault="001263B9" w:rsidP="00EF1E77">
            <w:pPr>
              <w:pStyle w:val="TableEntryHeader"/>
            </w:pPr>
            <w:r w:rsidRPr="003651D9">
              <w:t>Template Title</w:t>
            </w:r>
          </w:p>
        </w:tc>
        <w:tc>
          <w:tcPr>
            <w:tcW w:w="691" w:type="pct"/>
            <w:shd w:val="clear" w:color="auto" w:fill="E6E6E6"/>
          </w:tcPr>
          <w:p w14:paraId="7C6B1BC0" w14:textId="77777777" w:rsidR="001263B9" w:rsidRPr="003651D9" w:rsidRDefault="001263B9" w:rsidP="00EF1E77">
            <w:pPr>
              <w:pStyle w:val="TableEntryHeader"/>
            </w:pPr>
            <w:r w:rsidRPr="003651D9">
              <w:t>Opt</w:t>
            </w:r>
            <w:r w:rsidR="00AD069D" w:rsidRPr="003651D9">
              <w:t xml:space="preserve"> and </w:t>
            </w:r>
            <w:r w:rsidRPr="003651D9">
              <w:t>Card</w:t>
            </w:r>
          </w:p>
        </w:tc>
        <w:tc>
          <w:tcPr>
            <w:tcW w:w="559" w:type="pct"/>
            <w:shd w:val="clear" w:color="auto" w:fill="E6E6E6"/>
          </w:tcPr>
          <w:p w14:paraId="34148152" w14:textId="77777777" w:rsidR="001263B9" w:rsidRPr="003651D9" w:rsidRDefault="001263B9" w:rsidP="00730E16">
            <w:pPr>
              <w:pStyle w:val="TableEntryHeader"/>
            </w:pPr>
            <w:r w:rsidRPr="003651D9">
              <w:t>Condition</w:t>
            </w:r>
          </w:p>
        </w:tc>
        <w:tc>
          <w:tcPr>
            <w:tcW w:w="561" w:type="pct"/>
            <w:shd w:val="clear" w:color="auto" w:fill="E6E6E6"/>
          </w:tcPr>
          <w:p w14:paraId="11B20846" w14:textId="77777777" w:rsidR="001263B9" w:rsidRPr="003651D9" w:rsidRDefault="001263B9" w:rsidP="0032600B">
            <w:pPr>
              <w:pStyle w:val="TableEntryHeader"/>
            </w:pPr>
            <w:r w:rsidRPr="003651D9">
              <w:t>Template Type</w:t>
            </w:r>
          </w:p>
        </w:tc>
        <w:tc>
          <w:tcPr>
            <w:tcW w:w="862" w:type="pct"/>
            <w:shd w:val="clear" w:color="auto" w:fill="E6E6E6"/>
          </w:tcPr>
          <w:p w14:paraId="75F424F7" w14:textId="77777777" w:rsidR="001263B9" w:rsidRPr="003651D9" w:rsidRDefault="001263B9" w:rsidP="00BB76BC">
            <w:pPr>
              <w:pStyle w:val="TableEntryHeader"/>
            </w:pPr>
            <w:r w:rsidRPr="003651D9">
              <w:t>templateId</w:t>
            </w:r>
          </w:p>
        </w:tc>
        <w:tc>
          <w:tcPr>
            <w:tcW w:w="991" w:type="pct"/>
            <w:shd w:val="clear" w:color="auto" w:fill="E6E6E6"/>
          </w:tcPr>
          <w:p w14:paraId="323B1922" w14:textId="77777777" w:rsidR="00270EBB" w:rsidRPr="003651D9" w:rsidRDefault="001263B9" w:rsidP="00BB76BC">
            <w:pPr>
              <w:pStyle w:val="TableEntryHeader"/>
            </w:pPr>
            <w:r w:rsidRPr="003651D9">
              <w:t xml:space="preserve">Vocabulary </w:t>
            </w:r>
          </w:p>
          <w:p w14:paraId="203FFB81" w14:textId="77777777" w:rsidR="001263B9" w:rsidRPr="003651D9" w:rsidRDefault="001263B9" w:rsidP="00BB76BC">
            <w:pPr>
              <w:pStyle w:val="TableEntryHeader"/>
            </w:pPr>
            <w:r w:rsidRPr="003651D9">
              <w:t>Constraints</w:t>
            </w:r>
          </w:p>
        </w:tc>
      </w:tr>
      <w:tr w:rsidR="00340176" w:rsidRPr="003651D9" w14:paraId="52D079A6" w14:textId="77777777" w:rsidTr="00983131">
        <w:trPr>
          <w:cantSplit/>
        </w:trPr>
        <w:tc>
          <w:tcPr>
            <w:tcW w:w="1336" w:type="pct"/>
          </w:tcPr>
          <w:p w14:paraId="0D0FD868" w14:textId="77777777" w:rsidR="00340176" w:rsidRPr="003651D9" w:rsidRDefault="00340176" w:rsidP="00340176">
            <w:pPr>
              <w:pStyle w:val="TableEntry"/>
              <w:rPr>
                <w:rStyle w:val="HyperlinkText9pt"/>
                <w:rFonts w:ascii="Times New Roman" w:hAnsi="Times New Roman"/>
                <w:color w:val="0070C0"/>
                <w:szCs w:val="18"/>
                <w:u w:val="none"/>
              </w:rPr>
            </w:pPr>
          </w:p>
        </w:tc>
        <w:tc>
          <w:tcPr>
            <w:tcW w:w="691" w:type="pct"/>
          </w:tcPr>
          <w:p w14:paraId="33EDC7ED" w14:textId="77777777" w:rsidR="00340176" w:rsidRPr="003651D9" w:rsidRDefault="00340176" w:rsidP="003579DA">
            <w:pPr>
              <w:pStyle w:val="TableEntry"/>
              <w:rPr>
                <w:color w:val="0070C0"/>
              </w:rPr>
            </w:pPr>
          </w:p>
        </w:tc>
        <w:tc>
          <w:tcPr>
            <w:tcW w:w="559" w:type="pct"/>
          </w:tcPr>
          <w:p w14:paraId="441BA723" w14:textId="77777777" w:rsidR="00340176" w:rsidRPr="003651D9" w:rsidRDefault="00340176" w:rsidP="00017E09">
            <w:pPr>
              <w:pStyle w:val="TableEntry"/>
              <w:rPr>
                <w:color w:val="0070C0"/>
              </w:rPr>
            </w:pPr>
          </w:p>
        </w:tc>
        <w:tc>
          <w:tcPr>
            <w:tcW w:w="561" w:type="pct"/>
          </w:tcPr>
          <w:p w14:paraId="73E7D3F6" w14:textId="77777777" w:rsidR="00340176" w:rsidRPr="003651D9" w:rsidRDefault="00340176" w:rsidP="003B70A2">
            <w:pPr>
              <w:pStyle w:val="TableEntry"/>
              <w:rPr>
                <w:color w:val="0070C0"/>
              </w:rPr>
            </w:pPr>
          </w:p>
        </w:tc>
        <w:tc>
          <w:tcPr>
            <w:tcW w:w="862" w:type="pct"/>
          </w:tcPr>
          <w:p w14:paraId="1FBB73F0" w14:textId="77777777" w:rsidR="00340176" w:rsidRPr="003651D9" w:rsidRDefault="00340176" w:rsidP="00234BE4">
            <w:pPr>
              <w:pStyle w:val="TableEntry"/>
              <w:rPr>
                <w:color w:val="0070C0"/>
              </w:rPr>
            </w:pPr>
          </w:p>
        </w:tc>
        <w:tc>
          <w:tcPr>
            <w:tcW w:w="991" w:type="pct"/>
          </w:tcPr>
          <w:p w14:paraId="755B837E" w14:textId="77777777" w:rsidR="00340176" w:rsidRPr="003651D9" w:rsidRDefault="00340176" w:rsidP="00234BE4">
            <w:pPr>
              <w:pStyle w:val="TableEntry"/>
              <w:rPr>
                <w:color w:val="0070C0"/>
              </w:rPr>
            </w:pPr>
          </w:p>
        </w:tc>
      </w:tr>
      <w:tr w:rsidR="00340176" w:rsidRPr="003651D9" w14:paraId="49D3D42E" w14:textId="77777777" w:rsidTr="00340176">
        <w:trPr>
          <w:cantSplit/>
        </w:trPr>
        <w:tc>
          <w:tcPr>
            <w:tcW w:w="5000" w:type="pct"/>
            <w:gridSpan w:val="6"/>
          </w:tcPr>
          <w:p w14:paraId="22D7BF55" w14:textId="77777777" w:rsidR="00340176" w:rsidRPr="003651D9" w:rsidRDefault="00340176" w:rsidP="00EF1E77">
            <w:pPr>
              <w:pStyle w:val="TableEntry"/>
            </w:pPr>
            <w:r w:rsidRPr="003651D9">
              <w:t>Delete this row and the example information in the rows below.</w:t>
            </w:r>
          </w:p>
        </w:tc>
      </w:tr>
      <w:tr w:rsidR="00270EBB" w:rsidRPr="003651D9" w14:paraId="40B60706" w14:textId="77777777" w:rsidTr="00983131">
        <w:trPr>
          <w:cantSplit/>
        </w:trPr>
        <w:tc>
          <w:tcPr>
            <w:tcW w:w="1336" w:type="pct"/>
          </w:tcPr>
          <w:p w14:paraId="5E7FBA4E" w14:textId="77777777" w:rsidR="001263B9" w:rsidRPr="003651D9" w:rsidRDefault="00340176" w:rsidP="00EF1E77">
            <w:pPr>
              <w:pStyle w:val="TableEntry"/>
            </w:pPr>
            <w:r w:rsidRPr="003651D9">
              <w:rPr>
                <w:rStyle w:val="HyperlinkText9pt"/>
                <w:rFonts w:ascii="Times New Roman" w:hAnsi="Times New Roman" w:cs="Times New Roman"/>
                <w:color w:val="auto"/>
                <w:szCs w:val="20"/>
                <w:u w:val="none"/>
                <w:lang w:eastAsia="en-US"/>
              </w:rPr>
              <w:t>&lt;</w:t>
            </w:r>
            <w:r w:rsidR="00940FC7">
              <w:rPr>
                <w:rStyle w:val="HyperlinkText9pt"/>
                <w:rFonts w:ascii="Times New Roman" w:hAnsi="Times New Roman" w:cs="Times New Roman"/>
                <w:color w:val="auto"/>
                <w:szCs w:val="20"/>
                <w:u w:val="none"/>
                <w:lang w:eastAsia="en-US"/>
              </w:rPr>
              <w:t>e.g.,</w:t>
            </w:r>
            <w:r w:rsidRPr="003651D9">
              <w:rPr>
                <w:rStyle w:val="HyperlinkText9pt"/>
                <w:rFonts w:ascii="Times New Roman" w:hAnsi="Times New Roman" w:cs="Times New Roman"/>
                <w:color w:val="auto"/>
                <w:szCs w:val="20"/>
                <w:u w:val="none"/>
                <w:lang w:eastAsia="en-US"/>
              </w:rPr>
              <w:t xml:space="preserve"> </w:t>
            </w:r>
            <w:r w:rsidR="00AA69C0" w:rsidRPr="003651D9">
              <w:rPr>
                <w:rStyle w:val="HyperlinkText9pt"/>
                <w:rFonts w:ascii="Times New Roman" w:hAnsi="Times New Roman" w:cs="Times New Roman"/>
                <w:color w:val="auto"/>
                <w:szCs w:val="20"/>
                <w:u w:val="none"/>
                <w:lang w:eastAsia="en-US"/>
              </w:rPr>
              <w:t>Cath Report Content</w:t>
            </w:r>
          </w:p>
        </w:tc>
        <w:tc>
          <w:tcPr>
            <w:tcW w:w="691" w:type="pct"/>
          </w:tcPr>
          <w:p w14:paraId="651B3B1E" w14:textId="77777777" w:rsidR="001263B9" w:rsidRPr="003651D9" w:rsidRDefault="001263B9" w:rsidP="005D6176">
            <w:pPr>
              <w:pStyle w:val="TableEntry"/>
            </w:pPr>
            <w:r w:rsidRPr="003651D9">
              <w:t>R[1..1]</w:t>
            </w:r>
          </w:p>
        </w:tc>
        <w:tc>
          <w:tcPr>
            <w:tcW w:w="559" w:type="pct"/>
          </w:tcPr>
          <w:p w14:paraId="60B7E69B" w14:textId="77777777" w:rsidR="001263B9" w:rsidRPr="003651D9" w:rsidRDefault="001263B9" w:rsidP="0032600B">
            <w:pPr>
              <w:pStyle w:val="TableEntry"/>
            </w:pPr>
          </w:p>
        </w:tc>
        <w:tc>
          <w:tcPr>
            <w:tcW w:w="561" w:type="pct"/>
          </w:tcPr>
          <w:p w14:paraId="0A16BA0E" w14:textId="77777777" w:rsidR="001263B9" w:rsidRPr="003651D9" w:rsidRDefault="001263B9" w:rsidP="00BB76BC">
            <w:pPr>
              <w:pStyle w:val="TableEntry"/>
            </w:pPr>
            <w:r w:rsidRPr="003651D9">
              <w:t>document</w:t>
            </w:r>
          </w:p>
        </w:tc>
        <w:tc>
          <w:tcPr>
            <w:tcW w:w="862" w:type="pct"/>
          </w:tcPr>
          <w:p w14:paraId="24EC5439" w14:textId="77777777" w:rsidR="001263B9" w:rsidRPr="003651D9" w:rsidRDefault="001263B9" w:rsidP="00BB76BC">
            <w:pPr>
              <w:pStyle w:val="TableEntry"/>
            </w:pPr>
            <w:r w:rsidRPr="003651D9">
              <w:t>1.3.6.1.4.1.19376.1.4.1.1.2</w:t>
            </w:r>
          </w:p>
        </w:tc>
        <w:tc>
          <w:tcPr>
            <w:tcW w:w="991" w:type="pct"/>
          </w:tcPr>
          <w:p w14:paraId="1967DDD6" w14:textId="77777777" w:rsidR="001263B9" w:rsidRPr="003651D9" w:rsidRDefault="00983131" w:rsidP="00BB76BC">
            <w:pPr>
              <w:pStyle w:val="TableEntry"/>
              <w:rPr>
                <w:highlight w:val="yellow"/>
              </w:rPr>
            </w:pPr>
            <w:r w:rsidRPr="003651D9">
              <w:t>6.3.1.D.5.1</w:t>
            </w:r>
          </w:p>
        </w:tc>
      </w:tr>
      <w:tr w:rsidR="00270EBB" w:rsidRPr="003651D9" w14:paraId="33A83146" w14:textId="77777777" w:rsidTr="00983131">
        <w:trPr>
          <w:cantSplit/>
        </w:trPr>
        <w:tc>
          <w:tcPr>
            <w:tcW w:w="1336" w:type="pct"/>
          </w:tcPr>
          <w:p w14:paraId="2238586F" w14:textId="77777777" w:rsidR="001263B9" w:rsidRPr="003651D9" w:rsidRDefault="001263B9" w:rsidP="00EF1E77">
            <w:pPr>
              <w:pStyle w:val="TableEntry"/>
            </w:pPr>
            <w:r w:rsidRPr="003651D9">
              <w:lastRenderedPageBreak/>
              <w:t xml:space="preserve">   </w:t>
            </w:r>
            <w:r w:rsidR="00AA69C0" w:rsidRPr="003651D9">
              <w:t>Document Summary-Cardiac Section</w:t>
            </w:r>
          </w:p>
        </w:tc>
        <w:tc>
          <w:tcPr>
            <w:tcW w:w="691" w:type="pct"/>
          </w:tcPr>
          <w:p w14:paraId="66A55956" w14:textId="77777777" w:rsidR="001263B9" w:rsidRPr="003651D9" w:rsidRDefault="001263B9" w:rsidP="005D6176">
            <w:pPr>
              <w:pStyle w:val="TableEntry"/>
            </w:pPr>
            <w:r w:rsidRPr="003651D9">
              <w:t>O[0..1]</w:t>
            </w:r>
          </w:p>
        </w:tc>
        <w:tc>
          <w:tcPr>
            <w:tcW w:w="559" w:type="pct"/>
          </w:tcPr>
          <w:p w14:paraId="70612F3A" w14:textId="77777777" w:rsidR="001263B9" w:rsidRPr="003651D9" w:rsidRDefault="001263B9" w:rsidP="0032600B">
            <w:pPr>
              <w:pStyle w:val="TableEntry"/>
            </w:pPr>
          </w:p>
        </w:tc>
        <w:tc>
          <w:tcPr>
            <w:tcW w:w="561" w:type="pct"/>
          </w:tcPr>
          <w:p w14:paraId="5B5DAEFE" w14:textId="77777777" w:rsidR="001263B9" w:rsidRPr="003651D9" w:rsidRDefault="001263B9" w:rsidP="00BB76BC">
            <w:pPr>
              <w:pStyle w:val="TableEntry"/>
            </w:pPr>
            <w:r w:rsidRPr="003651D9">
              <w:t>section</w:t>
            </w:r>
          </w:p>
        </w:tc>
        <w:tc>
          <w:tcPr>
            <w:tcW w:w="862" w:type="pct"/>
          </w:tcPr>
          <w:p w14:paraId="340F27E8" w14:textId="77777777" w:rsidR="001263B9" w:rsidRPr="003651D9" w:rsidRDefault="001263B9" w:rsidP="00BB76BC">
            <w:pPr>
              <w:pStyle w:val="TableEntry"/>
            </w:pPr>
            <w:r w:rsidRPr="003651D9">
              <w:t>1.3.6.1.4.1.19376.1.4.1.2.16</w:t>
            </w:r>
          </w:p>
        </w:tc>
        <w:tc>
          <w:tcPr>
            <w:tcW w:w="991" w:type="pct"/>
          </w:tcPr>
          <w:p w14:paraId="447ABCC2" w14:textId="77777777" w:rsidR="001263B9" w:rsidRPr="003651D9" w:rsidRDefault="001263B9" w:rsidP="00BB76BC">
            <w:pPr>
              <w:pStyle w:val="TableEntry"/>
            </w:pPr>
          </w:p>
        </w:tc>
      </w:tr>
      <w:tr w:rsidR="00270EBB" w:rsidRPr="003651D9" w14:paraId="11DC4C5B" w14:textId="77777777" w:rsidTr="00983131">
        <w:trPr>
          <w:cantSplit/>
        </w:trPr>
        <w:tc>
          <w:tcPr>
            <w:tcW w:w="1336" w:type="pct"/>
          </w:tcPr>
          <w:p w14:paraId="56771941" w14:textId="77777777" w:rsidR="001263B9" w:rsidRPr="003651D9" w:rsidRDefault="001263B9" w:rsidP="00EF1E77">
            <w:pPr>
              <w:pStyle w:val="TableEntry"/>
            </w:pPr>
            <w:r w:rsidRPr="003651D9">
              <w:t xml:space="preserve">   </w:t>
            </w:r>
            <w:r w:rsidR="00AA69C0" w:rsidRPr="003651D9">
              <w:t>Medical History - Cardiac Section</w:t>
            </w:r>
          </w:p>
        </w:tc>
        <w:tc>
          <w:tcPr>
            <w:tcW w:w="691" w:type="pct"/>
          </w:tcPr>
          <w:p w14:paraId="3210AFC0" w14:textId="77777777" w:rsidR="001263B9" w:rsidRPr="003651D9" w:rsidRDefault="001263B9" w:rsidP="005D6176">
            <w:pPr>
              <w:pStyle w:val="TableEntry"/>
            </w:pPr>
            <w:r w:rsidRPr="003651D9">
              <w:t>R[1..1]</w:t>
            </w:r>
          </w:p>
        </w:tc>
        <w:tc>
          <w:tcPr>
            <w:tcW w:w="559" w:type="pct"/>
          </w:tcPr>
          <w:p w14:paraId="45332A1F" w14:textId="77777777" w:rsidR="001263B9" w:rsidRPr="003651D9" w:rsidRDefault="001263B9" w:rsidP="0032600B">
            <w:pPr>
              <w:pStyle w:val="TableEntry"/>
            </w:pPr>
          </w:p>
        </w:tc>
        <w:tc>
          <w:tcPr>
            <w:tcW w:w="561" w:type="pct"/>
          </w:tcPr>
          <w:p w14:paraId="56E3CB24" w14:textId="77777777" w:rsidR="001263B9" w:rsidRPr="003651D9" w:rsidRDefault="001263B9" w:rsidP="00BB76BC">
            <w:pPr>
              <w:pStyle w:val="TableEntry"/>
            </w:pPr>
            <w:r w:rsidRPr="003651D9">
              <w:t>section</w:t>
            </w:r>
          </w:p>
        </w:tc>
        <w:tc>
          <w:tcPr>
            <w:tcW w:w="862" w:type="pct"/>
          </w:tcPr>
          <w:p w14:paraId="7BF502C9" w14:textId="77777777" w:rsidR="001263B9" w:rsidRPr="003651D9" w:rsidRDefault="001263B9" w:rsidP="00BB76BC">
            <w:pPr>
              <w:pStyle w:val="TableEntry"/>
            </w:pPr>
            <w:r w:rsidRPr="003651D9">
              <w:t>1.3.6.1.4.1.19376.1.4.1.2.17</w:t>
            </w:r>
          </w:p>
        </w:tc>
        <w:tc>
          <w:tcPr>
            <w:tcW w:w="991" w:type="pct"/>
          </w:tcPr>
          <w:p w14:paraId="0178C9A4" w14:textId="77777777" w:rsidR="001263B9" w:rsidRPr="003651D9" w:rsidRDefault="001263B9" w:rsidP="00BB76BC">
            <w:pPr>
              <w:pStyle w:val="TableEntry"/>
            </w:pPr>
          </w:p>
        </w:tc>
      </w:tr>
      <w:tr w:rsidR="00270EBB" w:rsidRPr="003651D9" w14:paraId="2A5AFA13" w14:textId="77777777" w:rsidTr="00983131">
        <w:trPr>
          <w:cantSplit/>
        </w:trPr>
        <w:tc>
          <w:tcPr>
            <w:tcW w:w="1336" w:type="pct"/>
          </w:tcPr>
          <w:p w14:paraId="4B6A063E" w14:textId="77777777" w:rsidR="001263B9" w:rsidRPr="003651D9" w:rsidRDefault="001263B9" w:rsidP="00EF1E77">
            <w:pPr>
              <w:pStyle w:val="TableEntry"/>
            </w:pPr>
            <w:r w:rsidRPr="003651D9">
              <w:t xml:space="preserve">     </w:t>
            </w:r>
            <w:r w:rsidR="00AA69C0" w:rsidRPr="003651D9">
              <w:t>Procedure Activity Observation</w:t>
            </w:r>
          </w:p>
        </w:tc>
        <w:tc>
          <w:tcPr>
            <w:tcW w:w="691" w:type="pct"/>
          </w:tcPr>
          <w:p w14:paraId="3D7E4CEE" w14:textId="77777777" w:rsidR="001263B9" w:rsidRPr="003651D9" w:rsidRDefault="001263B9" w:rsidP="005D6176">
            <w:pPr>
              <w:pStyle w:val="TableEntry"/>
            </w:pPr>
            <w:r w:rsidRPr="003651D9">
              <w:t>O[0..*]</w:t>
            </w:r>
          </w:p>
        </w:tc>
        <w:tc>
          <w:tcPr>
            <w:tcW w:w="559" w:type="pct"/>
          </w:tcPr>
          <w:p w14:paraId="315A24DF" w14:textId="77777777" w:rsidR="001263B9" w:rsidRPr="003651D9" w:rsidRDefault="001263B9" w:rsidP="0032600B">
            <w:pPr>
              <w:pStyle w:val="TableEntry"/>
            </w:pPr>
          </w:p>
        </w:tc>
        <w:tc>
          <w:tcPr>
            <w:tcW w:w="561" w:type="pct"/>
          </w:tcPr>
          <w:p w14:paraId="6A4553C1" w14:textId="77777777" w:rsidR="001263B9" w:rsidRPr="003651D9" w:rsidRDefault="001263B9" w:rsidP="00BB76BC">
            <w:pPr>
              <w:pStyle w:val="TableEntry"/>
            </w:pPr>
            <w:r w:rsidRPr="003651D9">
              <w:t>entry</w:t>
            </w:r>
          </w:p>
        </w:tc>
        <w:tc>
          <w:tcPr>
            <w:tcW w:w="862" w:type="pct"/>
          </w:tcPr>
          <w:p w14:paraId="00AAFDAA" w14:textId="77777777" w:rsidR="001263B9" w:rsidRPr="003651D9" w:rsidRDefault="001263B9" w:rsidP="00BB76BC">
            <w:pPr>
              <w:pStyle w:val="TableEntry"/>
            </w:pPr>
            <w:r w:rsidRPr="003651D9">
              <w:t>2.16.840.1.113883.10.20.22.4.13</w:t>
            </w:r>
          </w:p>
        </w:tc>
        <w:tc>
          <w:tcPr>
            <w:tcW w:w="991" w:type="pct"/>
          </w:tcPr>
          <w:p w14:paraId="3AD22179" w14:textId="77777777" w:rsidR="001263B9" w:rsidRPr="003651D9" w:rsidRDefault="001263B9" w:rsidP="00BB76BC">
            <w:pPr>
              <w:pStyle w:val="TableEntry"/>
            </w:pPr>
          </w:p>
        </w:tc>
      </w:tr>
      <w:tr w:rsidR="00270EBB" w:rsidRPr="003651D9" w14:paraId="66CC88C3" w14:textId="77777777" w:rsidTr="00983131">
        <w:trPr>
          <w:cantSplit/>
        </w:trPr>
        <w:tc>
          <w:tcPr>
            <w:tcW w:w="1336" w:type="pct"/>
          </w:tcPr>
          <w:p w14:paraId="7F38650B" w14:textId="77777777" w:rsidR="001263B9" w:rsidRPr="003651D9" w:rsidRDefault="001263B9" w:rsidP="00EF1E77">
            <w:pPr>
              <w:pStyle w:val="TableEntry"/>
            </w:pPr>
            <w:r w:rsidRPr="003651D9">
              <w:t xml:space="preserve">     </w:t>
            </w:r>
            <w:r w:rsidR="00AA69C0" w:rsidRPr="003651D9">
              <w:t>Procedure Activity Procedure</w:t>
            </w:r>
          </w:p>
        </w:tc>
        <w:tc>
          <w:tcPr>
            <w:tcW w:w="691" w:type="pct"/>
          </w:tcPr>
          <w:p w14:paraId="31895567" w14:textId="77777777" w:rsidR="001263B9" w:rsidRPr="003651D9" w:rsidRDefault="001263B9" w:rsidP="005D6176">
            <w:pPr>
              <w:pStyle w:val="TableEntry"/>
            </w:pPr>
            <w:r w:rsidRPr="003651D9">
              <w:t>O[0..*]</w:t>
            </w:r>
          </w:p>
        </w:tc>
        <w:tc>
          <w:tcPr>
            <w:tcW w:w="559" w:type="pct"/>
          </w:tcPr>
          <w:p w14:paraId="7C9E1460" w14:textId="77777777" w:rsidR="001263B9" w:rsidRPr="003651D9" w:rsidRDefault="001263B9" w:rsidP="0032600B">
            <w:pPr>
              <w:pStyle w:val="TableEntry"/>
            </w:pPr>
          </w:p>
        </w:tc>
        <w:tc>
          <w:tcPr>
            <w:tcW w:w="561" w:type="pct"/>
          </w:tcPr>
          <w:p w14:paraId="57809D69" w14:textId="77777777" w:rsidR="001263B9" w:rsidRPr="003651D9" w:rsidRDefault="001263B9" w:rsidP="00BB76BC">
            <w:pPr>
              <w:pStyle w:val="TableEntry"/>
            </w:pPr>
            <w:r w:rsidRPr="003651D9">
              <w:t>entry</w:t>
            </w:r>
          </w:p>
        </w:tc>
        <w:tc>
          <w:tcPr>
            <w:tcW w:w="862" w:type="pct"/>
          </w:tcPr>
          <w:p w14:paraId="7C23ACC4" w14:textId="77777777" w:rsidR="001263B9" w:rsidRPr="003651D9" w:rsidRDefault="001263B9" w:rsidP="00BB76BC">
            <w:pPr>
              <w:pStyle w:val="TableEntry"/>
            </w:pPr>
            <w:r w:rsidRPr="003651D9">
              <w:t>2.16.840.1.113883.10.20.22.4.14</w:t>
            </w:r>
          </w:p>
        </w:tc>
        <w:tc>
          <w:tcPr>
            <w:tcW w:w="991" w:type="pct"/>
          </w:tcPr>
          <w:p w14:paraId="7FA7E36B" w14:textId="77777777" w:rsidR="001263B9" w:rsidRPr="003651D9" w:rsidRDefault="001263B9" w:rsidP="00BB76BC">
            <w:pPr>
              <w:pStyle w:val="TableEntry"/>
            </w:pPr>
          </w:p>
        </w:tc>
      </w:tr>
      <w:tr w:rsidR="00270EBB" w:rsidRPr="003651D9" w14:paraId="687E614A" w14:textId="77777777" w:rsidTr="00983131">
        <w:trPr>
          <w:cantSplit/>
        </w:trPr>
        <w:tc>
          <w:tcPr>
            <w:tcW w:w="1336" w:type="pct"/>
          </w:tcPr>
          <w:p w14:paraId="4FA79BA6" w14:textId="77777777" w:rsidR="001263B9" w:rsidRPr="003651D9" w:rsidRDefault="001263B9" w:rsidP="00EF1E77">
            <w:pPr>
              <w:pStyle w:val="TableEntry"/>
            </w:pPr>
            <w:r w:rsidRPr="003651D9">
              <w:t xml:space="preserve">     </w:t>
            </w:r>
            <w:r w:rsidR="00AA69C0" w:rsidRPr="003651D9">
              <w:t>Problem Observation - Cardiac</w:t>
            </w:r>
          </w:p>
        </w:tc>
        <w:tc>
          <w:tcPr>
            <w:tcW w:w="691" w:type="pct"/>
          </w:tcPr>
          <w:p w14:paraId="6C0AFDFA" w14:textId="77777777" w:rsidR="001263B9" w:rsidRPr="003651D9" w:rsidRDefault="001263B9" w:rsidP="005D6176">
            <w:pPr>
              <w:pStyle w:val="TableEntry"/>
            </w:pPr>
            <w:r w:rsidRPr="003651D9">
              <w:t>O[0..*]</w:t>
            </w:r>
          </w:p>
        </w:tc>
        <w:tc>
          <w:tcPr>
            <w:tcW w:w="559" w:type="pct"/>
          </w:tcPr>
          <w:p w14:paraId="7CBE5561" w14:textId="77777777" w:rsidR="001263B9" w:rsidRPr="003651D9" w:rsidRDefault="001263B9" w:rsidP="0032600B">
            <w:pPr>
              <w:pStyle w:val="TableEntry"/>
            </w:pPr>
          </w:p>
        </w:tc>
        <w:tc>
          <w:tcPr>
            <w:tcW w:w="561" w:type="pct"/>
          </w:tcPr>
          <w:p w14:paraId="2CDE6A4B" w14:textId="77777777" w:rsidR="001263B9" w:rsidRPr="003651D9" w:rsidRDefault="001263B9" w:rsidP="00BB76BC">
            <w:pPr>
              <w:pStyle w:val="TableEntry"/>
            </w:pPr>
            <w:r w:rsidRPr="003651D9">
              <w:t>entry</w:t>
            </w:r>
          </w:p>
        </w:tc>
        <w:tc>
          <w:tcPr>
            <w:tcW w:w="862" w:type="pct"/>
          </w:tcPr>
          <w:p w14:paraId="6BA0830E" w14:textId="77777777" w:rsidR="001263B9" w:rsidRPr="003651D9" w:rsidRDefault="001263B9" w:rsidP="00BB76BC">
            <w:pPr>
              <w:pStyle w:val="TableEntry"/>
            </w:pPr>
            <w:r w:rsidRPr="003651D9">
              <w:t>2.16.840.1.113883.10.20.22.4.4</w:t>
            </w:r>
          </w:p>
        </w:tc>
        <w:tc>
          <w:tcPr>
            <w:tcW w:w="991" w:type="pct"/>
          </w:tcPr>
          <w:p w14:paraId="07D098B1" w14:textId="77777777" w:rsidR="001263B9" w:rsidRPr="003651D9" w:rsidRDefault="001263B9" w:rsidP="00BB76BC">
            <w:pPr>
              <w:pStyle w:val="TableEntry"/>
            </w:pPr>
          </w:p>
        </w:tc>
      </w:tr>
      <w:tr w:rsidR="00270EBB" w:rsidRPr="003651D9" w14:paraId="20B9BA8A" w14:textId="77777777" w:rsidTr="00983131">
        <w:trPr>
          <w:cantSplit/>
        </w:trPr>
        <w:tc>
          <w:tcPr>
            <w:tcW w:w="1336" w:type="pct"/>
          </w:tcPr>
          <w:p w14:paraId="53674D6A" w14:textId="77777777" w:rsidR="001263B9" w:rsidRPr="003651D9" w:rsidRDefault="001263B9" w:rsidP="00EF1E77">
            <w:pPr>
              <w:pStyle w:val="TableEntry"/>
            </w:pPr>
            <w:r w:rsidRPr="003651D9">
              <w:t xml:space="preserve">        </w:t>
            </w:r>
            <w:r w:rsidR="00115A0F" w:rsidRPr="003651D9">
              <w:t>Age Observation</w:t>
            </w:r>
          </w:p>
        </w:tc>
        <w:tc>
          <w:tcPr>
            <w:tcW w:w="691" w:type="pct"/>
          </w:tcPr>
          <w:p w14:paraId="3D11CD2D" w14:textId="77777777" w:rsidR="001263B9" w:rsidRPr="003651D9" w:rsidRDefault="001263B9" w:rsidP="00EF1E77">
            <w:pPr>
              <w:pStyle w:val="TableEntry"/>
            </w:pPr>
            <w:r w:rsidRPr="003651D9">
              <w:t>O[0..1]</w:t>
            </w:r>
          </w:p>
        </w:tc>
        <w:tc>
          <w:tcPr>
            <w:tcW w:w="559" w:type="pct"/>
          </w:tcPr>
          <w:p w14:paraId="6EF8FFE0" w14:textId="77777777" w:rsidR="001263B9" w:rsidRPr="003651D9" w:rsidRDefault="001263B9" w:rsidP="005D6176">
            <w:pPr>
              <w:pStyle w:val="TableEntry"/>
            </w:pPr>
          </w:p>
        </w:tc>
        <w:tc>
          <w:tcPr>
            <w:tcW w:w="561" w:type="pct"/>
          </w:tcPr>
          <w:p w14:paraId="617D2DFB" w14:textId="77777777" w:rsidR="001263B9" w:rsidRPr="003651D9" w:rsidRDefault="001263B9" w:rsidP="005D6176">
            <w:pPr>
              <w:pStyle w:val="TableEntry"/>
            </w:pPr>
            <w:r w:rsidRPr="003651D9">
              <w:t>entry</w:t>
            </w:r>
          </w:p>
        </w:tc>
        <w:tc>
          <w:tcPr>
            <w:tcW w:w="862" w:type="pct"/>
          </w:tcPr>
          <w:p w14:paraId="1A59EEE5" w14:textId="77777777" w:rsidR="001263B9" w:rsidRPr="003651D9" w:rsidRDefault="001263B9" w:rsidP="0032600B">
            <w:pPr>
              <w:pStyle w:val="TableEntry"/>
            </w:pPr>
            <w:r w:rsidRPr="003651D9">
              <w:t>2.16.840.1.113883.10.20.22.4.31</w:t>
            </w:r>
          </w:p>
        </w:tc>
        <w:tc>
          <w:tcPr>
            <w:tcW w:w="991" w:type="pct"/>
          </w:tcPr>
          <w:p w14:paraId="072E9293" w14:textId="77777777" w:rsidR="001263B9" w:rsidRPr="003651D9" w:rsidRDefault="001263B9" w:rsidP="00BB76BC">
            <w:pPr>
              <w:pStyle w:val="TableEntry"/>
            </w:pPr>
          </w:p>
        </w:tc>
      </w:tr>
      <w:tr w:rsidR="00270EBB" w:rsidRPr="003651D9" w14:paraId="5FFB8B79" w14:textId="77777777" w:rsidTr="00983131">
        <w:trPr>
          <w:cantSplit/>
        </w:trPr>
        <w:tc>
          <w:tcPr>
            <w:tcW w:w="1336" w:type="pct"/>
          </w:tcPr>
          <w:p w14:paraId="10360F43" w14:textId="77777777" w:rsidR="001263B9" w:rsidRPr="003651D9" w:rsidRDefault="001263B9" w:rsidP="00EF1E77">
            <w:pPr>
              <w:pStyle w:val="TableEntry"/>
            </w:pPr>
            <w:r w:rsidRPr="003651D9">
              <w:t xml:space="preserve">        </w:t>
            </w:r>
            <w:r w:rsidR="00115A0F" w:rsidRPr="003651D9">
              <w:t>Health Status Observation</w:t>
            </w:r>
          </w:p>
        </w:tc>
        <w:tc>
          <w:tcPr>
            <w:tcW w:w="691" w:type="pct"/>
          </w:tcPr>
          <w:p w14:paraId="04F429A0" w14:textId="77777777" w:rsidR="001263B9" w:rsidRPr="003651D9" w:rsidRDefault="001263B9" w:rsidP="00EF1E77">
            <w:pPr>
              <w:pStyle w:val="TableEntry"/>
            </w:pPr>
            <w:r w:rsidRPr="003651D9">
              <w:t>O[0..1]</w:t>
            </w:r>
          </w:p>
        </w:tc>
        <w:tc>
          <w:tcPr>
            <w:tcW w:w="559" w:type="pct"/>
          </w:tcPr>
          <w:p w14:paraId="25EDA004" w14:textId="77777777" w:rsidR="001263B9" w:rsidRPr="003651D9" w:rsidRDefault="00270EBB" w:rsidP="00BB76BC">
            <w:pPr>
              <w:pStyle w:val="TableEntry"/>
            </w:pPr>
            <w:r w:rsidRPr="003651D9">
              <w:t>6.3.1.D.5.</w:t>
            </w:r>
            <w:r w:rsidR="00983131" w:rsidRPr="003651D9">
              <w:t>2</w:t>
            </w:r>
          </w:p>
        </w:tc>
        <w:tc>
          <w:tcPr>
            <w:tcW w:w="561" w:type="pct"/>
          </w:tcPr>
          <w:p w14:paraId="28207878" w14:textId="77777777" w:rsidR="001263B9" w:rsidRPr="003651D9" w:rsidRDefault="001263B9" w:rsidP="00EF1E77">
            <w:pPr>
              <w:pStyle w:val="TableEntry"/>
            </w:pPr>
            <w:r w:rsidRPr="003651D9">
              <w:t>entry</w:t>
            </w:r>
          </w:p>
        </w:tc>
        <w:tc>
          <w:tcPr>
            <w:tcW w:w="862" w:type="pct"/>
          </w:tcPr>
          <w:p w14:paraId="00BA6439" w14:textId="77777777" w:rsidR="001263B9" w:rsidRPr="003651D9" w:rsidRDefault="001263B9" w:rsidP="00EF1E77">
            <w:pPr>
              <w:pStyle w:val="TableEntry"/>
            </w:pPr>
            <w:r w:rsidRPr="003651D9">
              <w:t>2.16.840.1.113883.10.20.22.4.5</w:t>
            </w:r>
          </w:p>
        </w:tc>
        <w:tc>
          <w:tcPr>
            <w:tcW w:w="991" w:type="pct"/>
          </w:tcPr>
          <w:p w14:paraId="09A37CE8" w14:textId="77777777" w:rsidR="001263B9" w:rsidRPr="003651D9" w:rsidRDefault="001263B9" w:rsidP="005D6176">
            <w:pPr>
              <w:pStyle w:val="TableEntry"/>
            </w:pPr>
          </w:p>
        </w:tc>
      </w:tr>
      <w:tr w:rsidR="00270EBB" w:rsidRPr="003651D9" w14:paraId="6EADC68F" w14:textId="77777777" w:rsidTr="00983131">
        <w:trPr>
          <w:cantSplit/>
        </w:trPr>
        <w:tc>
          <w:tcPr>
            <w:tcW w:w="1336" w:type="pct"/>
          </w:tcPr>
          <w:p w14:paraId="50229954" w14:textId="77777777" w:rsidR="001263B9" w:rsidRPr="003651D9" w:rsidRDefault="001263B9" w:rsidP="00EF1E77">
            <w:pPr>
              <w:pStyle w:val="TableEntry"/>
            </w:pPr>
            <w:r w:rsidRPr="003651D9">
              <w:t xml:space="preserve">        </w:t>
            </w:r>
            <w:r w:rsidR="00115A0F" w:rsidRPr="003651D9">
              <w:t>Problem Status</w:t>
            </w:r>
            <w:r w:rsidRPr="003651D9" w:rsidDel="00CC2128">
              <w:t xml:space="preserve"> </w:t>
            </w:r>
          </w:p>
        </w:tc>
        <w:tc>
          <w:tcPr>
            <w:tcW w:w="691" w:type="pct"/>
          </w:tcPr>
          <w:p w14:paraId="5A61111E" w14:textId="77777777" w:rsidR="001263B9" w:rsidRPr="003651D9" w:rsidRDefault="001263B9" w:rsidP="00EF1E77">
            <w:pPr>
              <w:pStyle w:val="TableEntry"/>
            </w:pPr>
            <w:r w:rsidRPr="003651D9">
              <w:t>O[0..1]</w:t>
            </w:r>
          </w:p>
        </w:tc>
        <w:tc>
          <w:tcPr>
            <w:tcW w:w="559" w:type="pct"/>
          </w:tcPr>
          <w:p w14:paraId="58DA916D" w14:textId="77777777" w:rsidR="001263B9" w:rsidRPr="003651D9" w:rsidRDefault="001263B9" w:rsidP="005D6176">
            <w:pPr>
              <w:pStyle w:val="TableEntry"/>
            </w:pPr>
          </w:p>
        </w:tc>
        <w:tc>
          <w:tcPr>
            <w:tcW w:w="561" w:type="pct"/>
          </w:tcPr>
          <w:p w14:paraId="5409E128" w14:textId="77777777" w:rsidR="001263B9" w:rsidRPr="003651D9" w:rsidRDefault="001263B9" w:rsidP="005D6176">
            <w:pPr>
              <w:pStyle w:val="TableEntry"/>
            </w:pPr>
            <w:r w:rsidRPr="003651D9">
              <w:t>entry</w:t>
            </w:r>
          </w:p>
        </w:tc>
        <w:tc>
          <w:tcPr>
            <w:tcW w:w="862" w:type="pct"/>
          </w:tcPr>
          <w:p w14:paraId="1A0F9E37" w14:textId="77777777" w:rsidR="001263B9" w:rsidRPr="003651D9" w:rsidRDefault="001263B9" w:rsidP="0032600B">
            <w:pPr>
              <w:pStyle w:val="TableEntry"/>
            </w:pPr>
            <w:r w:rsidRPr="003651D9">
              <w:t>2.16.840.1.113883.10.20.22.4.6</w:t>
            </w:r>
          </w:p>
        </w:tc>
        <w:tc>
          <w:tcPr>
            <w:tcW w:w="991" w:type="pct"/>
          </w:tcPr>
          <w:p w14:paraId="64355FEC" w14:textId="77777777" w:rsidR="001263B9" w:rsidRPr="003651D9" w:rsidRDefault="001263B9" w:rsidP="00BB76BC">
            <w:pPr>
              <w:pStyle w:val="TableEntry"/>
            </w:pPr>
          </w:p>
        </w:tc>
      </w:tr>
      <w:tr w:rsidR="00270EBB" w:rsidRPr="003651D9" w14:paraId="4EBB7C45" w14:textId="77777777" w:rsidTr="00983131">
        <w:trPr>
          <w:cantSplit/>
        </w:trPr>
        <w:tc>
          <w:tcPr>
            <w:tcW w:w="1336" w:type="pct"/>
          </w:tcPr>
          <w:p w14:paraId="1BA75662" w14:textId="77777777" w:rsidR="001263B9" w:rsidRPr="003651D9" w:rsidRDefault="001263B9" w:rsidP="00EF1E77">
            <w:pPr>
              <w:pStyle w:val="TableEntry"/>
            </w:pPr>
            <w:r w:rsidRPr="003651D9">
              <w:t xml:space="preserve">      </w:t>
            </w:r>
            <w:r w:rsidR="00115A0F" w:rsidRPr="003651D9">
              <w:t>Severity Observation</w:t>
            </w:r>
          </w:p>
        </w:tc>
        <w:tc>
          <w:tcPr>
            <w:tcW w:w="691" w:type="pct"/>
          </w:tcPr>
          <w:p w14:paraId="7DA9BFF2" w14:textId="77777777" w:rsidR="001263B9" w:rsidRPr="003651D9" w:rsidRDefault="001263B9" w:rsidP="00EF1E77">
            <w:pPr>
              <w:pStyle w:val="TableEntry"/>
            </w:pPr>
            <w:r w:rsidRPr="003651D9">
              <w:t>O[0..1]</w:t>
            </w:r>
          </w:p>
        </w:tc>
        <w:tc>
          <w:tcPr>
            <w:tcW w:w="559" w:type="pct"/>
          </w:tcPr>
          <w:p w14:paraId="743598A7" w14:textId="77777777" w:rsidR="001263B9" w:rsidRPr="003651D9" w:rsidRDefault="001263B9" w:rsidP="005D6176">
            <w:pPr>
              <w:pStyle w:val="TableEntry"/>
            </w:pPr>
          </w:p>
        </w:tc>
        <w:tc>
          <w:tcPr>
            <w:tcW w:w="561" w:type="pct"/>
          </w:tcPr>
          <w:p w14:paraId="472E34AE" w14:textId="77777777" w:rsidR="001263B9" w:rsidRPr="003651D9" w:rsidRDefault="001263B9" w:rsidP="005D6176">
            <w:pPr>
              <w:pStyle w:val="TableEntry"/>
            </w:pPr>
            <w:r w:rsidRPr="003651D9">
              <w:t>entry</w:t>
            </w:r>
          </w:p>
        </w:tc>
        <w:tc>
          <w:tcPr>
            <w:tcW w:w="862" w:type="pct"/>
          </w:tcPr>
          <w:p w14:paraId="52A7D459" w14:textId="77777777" w:rsidR="001263B9" w:rsidRPr="003651D9" w:rsidRDefault="001263B9" w:rsidP="0032600B">
            <w:pPr>
              <w:pStyle w:val="TableEntry"/>
            </w:pPr>
            <w:r w:rsidRPr="003651D9">
              <w:t>2.16.840.1.113883.10.20.22.4.8</w:t>
            </w:r>
          </w:p>
        </w:tc>
        <w:tc>
          <w:tcPr>
            <w:tcW w:w="991" w:type="pct"/>
          </w:tcPr>
          <w:p w14:paraId="0B8A2BB5" w14:textId="77777777" w:rsidR="001263B9" w:rsidRPr="003651D9" w:rsidRDefault="001263B9" w:rsidP="00BB76BC">
            <w:pPr>
              <w:pStyle w:val="TableEntry"/>
            </w:pPr>
          </w:p>
        </w:tc>
      </w:tr>
      <w:tr w:rsidR="00270EBB" w:rsidRPr="003651D9" w14:paraId="708BAED4" w14:textId="77777777" w:rsidTr="00983131">
        <w:trPr>
          <w:cantSplit/>
        </w:trPr>
        <w:tc>
          <w:tcPr>
            <w:tcW w:w="1336" w:type="pct"/>
          </w:tcPr>
          <w:p w14:paraId="099B41C8"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Allergies Section</w:t>
            </w:r>
          </w:p>
        </w:tc>
        <w:tc>
          <w:tcPr>
            <w:tcW w:w="691" w:type="pct"/>
          </w:tcPr>
          <w:p w14:paraId="2437398D" w14:textId="77777777" w:rsidR="001263B9" w:rsidRPr="003651D9" w:rsidRDefault="001263B9" w:rsidP="00EF1E77">
            <w:pPr>
              <w:pStyle w:val="TableEntry"/>
            </w:pPr>
            <w:r w:rsidRPr="003651D9">
              <w:t>R[1..1]</w:t>
            </w:r>
          </w:p>
        </w:tc>
        <w:tc>
          <w:tcPr>
            <w:tcW w:w="559" w:type="pct"/>
          </w:tcPr>
          <w:p w14:paraId="75A789EC" w14:textId="77777777" w:rsidR="001263B9" w:rsidRPr="003651D9" w:rsidRDefault="001263B9" w:rsidP="005D6176">
            <w:pPr>
              <w:pStyle w:val="TableEntry"/>
            </w:pPr>
          </w:p>
        </w:tc>
        <w:tc>
          <w:tcPr>
            <w:tcW w:w="561" w:type="pct"/>
          </w:tcPr>
          <w:p w14:paraId="37630950" w14:textId="77777777" w:rsidR="001263B9" w:rsidRPr="003651D9" w:rsidRDefault="001263B9" w:rsidP="0032600B">
            <w:pPr>
              <w:pStyle w:val="TableEntry"/>
            </w:pPr>
            <w:r w:rsidRPr="003651D9">
              <w:t>section</w:t>
            </w:r>
          </w:p>
        </w:tc>
        <w:tc>
          <w:tcPr>
            <w:tcW w:w="862" w:type="pct"/>
          </w:tcPr>
          <w:p w14:paraId="6D690F29" w14:textId="77777777" w:rsidR="001263B9" w:rsidRPr="003651D9" w:rsidRDefault="001263B9" w:rsidP="00BB76BC">
            <w:pPr>
              <w:pStyle w:val="TableEntry"/>
            </w:pPr>
            <w:r w:rsidRPr="003651D9">
              <w:t>2.16.840.1.113883.10.20.22.2.6</w:t>
            </w:r>
          </w:p>
        </w:tc>
        <w:tc>
          <w:tcPr>
            <w:tcW w:w="991" w:type="pct"/>
          </w:tcPr>
          <w:p w14:paraId="72779493" w14:textId="77777777" w:rsidR="001263B9" w:rsidRPr="003651D9" w:rsidRDefault="001263B9" w:rsidP="00BB76BC">
            <w:pPr>
              <w:pStyle w:val="TableEntry"/>
              <w:rPr>
                <w:sz w:val="16"/>
              </w:rPr>
            </w:pPr>
          </w:p>
        </w:tc>
      </w:tr>
      <w:tr w:rsidR="00270EBB" w:rsidRPr="003651D9" w14:paraId="0C4CF71E" w14:textId="77777777" w:rsidTr="00983131">
        <w:trPr>
          <w:cantSplit/>
        </w:trPr>
        <w:tc>
          <w:tcPr>
            <w:tcW w:w="1336" w:type="pct"/>
          </w:tcPr>
          <w:p w14:paraId="39BEFCB8"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Allergy Problem Act</w:t>
            </w:r>
          </w:p>
        </w:tc>
        <w:tc>
          <w:tcPr>
            <w:tcW w:w="691" w:type="pct"/>
          </w:tcPr>
          <w:p w14:paraId="6EF1E280" w14:textId="77777777" w:rsidR="001263B9" w:rsidRPr="003651D9" w:rsidRDefault="001263B9" w:rsidP="00EF1E77">
            <w:pPr>
              <w:pStyle w:val="TableEntry"/>
            </w:pPr>
            <w:r w:rsidRPr="003651D9">
              <w:t>O[0..*]</w:t>
            </w:r>
          </w:p>
        </w:tc>
        <w:tc>
          <w:tcPr>
            <w:tcW w:w="559" w:type="pct"/>
          </w:tcPr>
          <w:p w14:paraId="508B4987" w14:textId="77777777" w:rsidR="001263B9" w:rsidRPr="003651D9" w:rsidRDefault="001263B9" w:rsidP="005D6176">
            <w:pPr>
              <w:pStyle w:val="TableEntry"/>
            </w:pPr>
          </w:p>
        </w:tc>
        <w:tc>
          <w:tcPr>
            <w:tcW w:w="561" w:type="pct"/>
          </w:tcPr>
          <w:p w14:paraId="0A9091CB" w14:textId="77777777" w:rsidR="001263B9" w:rsidRPr="003651D9" w:rsidRDefault="001263B9" w:rsidP="0032600B">
            <w:pPr>
              <w:pStyle w:val="TableEntry"/>
            </w:pPr>
            <w:r w:rsidRPr="003651D9">
              <w:t>entry</w:t>
            </w:r>
          </w:p>
        </w:tc>
        <w:tc>
          <w:tcPr>
            <w:tcW w:w="862" w:type="pct"/>
          </w:tcPr>
          <w:p w14:paraId="6735D2BD" w14:textId="77777777" w:rsidR="001263B9" w:rsidRPr="003651D9" w:rsidRDefault="001263B9" w:rsidP="00BB76BC">
            <w:pPr>
              <w:pStyle w:val="TableEntry"/>
            </w:pPr>
            <w:r w:rsidRPr="003651D9">
              <w:t>2.16.840.1.113883.10.20.22.4.30</w:t>
            </w:r>
          </w:p>
        </w:tc>
        <w:tc>
          <w:tcPr>
            <w:tcW w:w="991" w:type="pct"/>
          </w:tcPr>
          <w:p w14:paraId="16E28D21" w14:textId="77777777" w:rsidR="001263B9" w:rsidRPr="003651D9" w:rsidRDefault="001263B9" w:rsidP="00BB76BC">
            <w:pPr>
              <w:pStyle w:val="TableEntry"/>
              <w:rPr>
                <w:sz w:val="16"/>
              </w:rPr>
            </w:pPr>
          </w:p>
        </w:tc>
      </w:tr>
      <w:tr w:rsidR="00270EBB" w:rsidRPr="003651D9" w14:paraId="63CC109B" w14:textId="77777777" w:rsidTr="00983131">
        <w:trPr>
          <w:cantSplit/>
        </w:trPr>
        <w:tc>
          <w:tcPr>
            <w:tcW w:w="1336" w:type="pct"/>
          </w:tcPr>
          <w:p w14:paraId="7FB1025A"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Allergy Observation</w:t>
            </w:r>
          </w:p>
        </w:tc>
        <w:tc>
          <w:tcPr>
            <w:tcW w:w="691" w:type="pct"/>
          </w:tcPr>
          <w:p w14:paraId="44B42956" w14:textId="77777777" w:rsidR="001263B9" w:rsidRPr="003651D9" w:rsidRDefault="001263B9" w:rsidP="00EF1E77">
            <w:pPr>
              <w:pStyle w:val="TableEntry"/>
            </w:pPr>
            <w:r w:rsidRPr="003651D9">
              <w:t>R[1..*]</w:t>
            </w:r>
          </w:p>
        </w:tc>
        <w:tc>
          <w:tcPr>
            <w:tcW w:w="559" w:type="pct"/>
          </w:tcPr>
          <w:p w14:paraId="4EA29EC9" w14:textId="77777777" w:rsidR="001263B9" w:rsidRPr="003651D9" w:rsidRDefault="001263B9" w:rsidP="005D6176">
            <w:pPr>
              <w:pStyle w:val="TableEntry"/>
            </w:pPr>
          </w:p>
        </w:tc>
        <w:tc>
          <w:tcPr>
            <w:tcW w:w="561" w:type="pct"/>
          </w:tcPr>
          <w:p w14:paraId="4FB256FE" w14:textId="77777777" w:rsidR="001263B9" w:rsidRPr="003651D9" w:rsidRDefault="001263B9" w:rsidP="0032600B">
            <w:pPr>
              <w:pStyle w:val="TableEntry"/>
            </w:pPr>
            <w:r w:rsidRPr="003651D9">
              <w:t>entry</w:t>
            </w:r>
          </w:p>
        </w:tc>
        <w:tc>
          <w:tcPr>
            <w:tcW w:w="862" w:type="pct"/>
          </w:tcPr>
          <w:p w14:paraId="07C01D2D" w14:textId="77777777" w:rsidR="001263B9" w:rsidRPr="003651D9" w:rsidRDefault="001263B9" w:rsidP="00BB76BC">
            <w:pPr>
              <w:pStyle w:val="TableEntry"/>
            </w:pPr>
            <w:r w:rsidRPr="003651D9">
              <w:t>2.16.840.1.113883.10.20.22.4.7</w:t>
            </w:r>
          </w:p>
        </w:tc>
        <w:tc>
          <w:tcPr>
            <w:tcW w:w="991" w:type="pct"/>
          </w:tcPr>
          <w:p w14:paraId="702C0516" w14:textId="77777777" w:rsidR="001263B9" w:rsidRPr="003651D9" w:rsidRDefault="001263B9" w:rsidP="00BB76BC">
            <w:pPr>
              <w:pStyle w:val="TableEntry"/>
              <w:rPr>
                <w:sz w:val="16"/>
              </w:rPr>
            </w:pPr>
          </w:p>
        </w:tc>
      </w:tr>
      <w:tr w:rsidR="00270EBB" w:rsidRPr="003651D9" w14:paraId="5A7C4594" w14:textId="77777777" w:rsidTr="00983131">
        <w:trPr>
          <w:cantSplit/>
        </w:trPr>
        <w:tc>
          <w:tcPr>
            <w:tcW w:w="1336" w:type="pct"/>
          </w:tcPr>
          <w:p w14:paraId="26A5EEA4"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Allergy Status Observation</w:t>
            </w:r>
          </w:p>
        </w:tc>
        <w:tc>
          <w:tcPr>
            <w:tcW w:w="691" w:type="pct"/>
          </w:tcPr>
          <w:p w14:paraId="46C0C55F" w14:textId="77777777" w:rsidR="001263B9" w:rsidRPr="003651D9" w:rsidRDefault="001263B9" w:rsidP="00EF1E77">
            <w:pPr>
              <w:pStyle w:val="TableEntry"/>
            </w:pPr>
            <w:r w:rsidRPr="003651D9">
              <w:t>O[0..1]</w:t>
            </w:r>
          </w:p>
        </w:tc>
        <w:tc>
          <w:tcPr>
            <w:tcW w:w="559" w:type="pct"/>
          </w:tcPr>
          <w:p w14:paraId="6C60A566" w14:textId="77777777" w:rsidR="001263B9" w:rsidRPr="003651D9" w:rsidRDefault="001263B9" w:rsidP="005D6176">
            <w:pPr>
              <w:pStyle w:val="TableEntry"/>
            </w:pPr>
          </w:p>
        </w:tc>
        <w:tc>
          <w:tcPr>
            <w:tcW w:w="561" w:type="pct"/>
          </w:tcPr>
          <w:p w14:paraId="52B63CBB" w14:textId="77777777" w:rsidR="001263B9" w:rsidRPr="003651D9" w:rsidRDefault="001263B9" w:rsidP="0032600B">
            <w:pPr>
              <w:pStyle w:val="TableEntry"/>
            </w:pPr>
            <w:r w:rsidRPr="003651D9">
              <w:t>entry</w:t>
            </w:r>
          </w:p>
        </w:tc>
        <w:tc>
          <w:tcPr>
            <w:tcW w:w="862" w:type="pct"/>
          </w:tcPr>
          <w:p w14:paraId="3444A362" w14:textId="77777777" w:rsidR="001263B9" w:rsidRPr="003651D9" w:rsidRDefault="001263B9" w:rsidP="00BB76BC">
            <w:pPr>
              <w:pStyle w:val="TableEntry"/>
            </w:pPr>
            <w:r w:rsidRPr="003651D9">
              <w:t>2.16.840.1.113883.10.20.22.4.28</w:t>
            </w:r>
          </w:p>
        </w:tc>
        <w:tc>
          <w:tcPr>
            <w:tcW w:w="991" w:type="pct"/>
          </w:tcPr>
          <w:p w14:paraId="483CAB16" w14:textId="77777777" w:rsidR="001263B9" w:rsidRPr="003651D9" w:rsidRDefault="001263B9" w:rsidP="00BB76BC">
            <w:pPr>
              <w:pStyle w:val="TableEntry"/>
              <w:rPr>
                <w:sz w:val="16"/>
              </w:rPr>
            </w:pPr>
          </w:p>
        </w:tc>
      </w:tr>
      <w:tr w:rsidR="00270EBB" w:rsidRPr="003651D9" w14:paraId="1F6976AF" w14:textId="77777777" w:rsidTr="00983131">
        <w:trPr>
          <w:cantSplit/>
        </w:trPr>
        <w:tc>
          <w:tcPr>
            <w:tcW w:w="1336" w:type="pct"/>
            <w:tcBorders>
              <w:bottom w:val="single" w:sz="4" w:space="0" w:color="auto"/>
            </w:tcBorders>
          </w:tcPr>
          <w:p w14:paraId="6C862FC1"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Reaction Observation</w:t>
            </w:r>
          </w:p>
        </w:tc>
        <w:tc>
          <w:tcPr>
            <w:tcW w:w="691" w:type="pct"/>
          </w:tcPr>
          <w:p w14:paraId="72E2FC04" w14:textId="77777777" w:rsidR="001263B9" w:rsidRPr="003651D9" w:rsidRDefault="001263B9" w:rsidP="00EF1E77">
            <w:pPr>
              <w:pStyle w:val="TableEntry"/>
            </w:pPr>
            <w:r w:rsidRPr="003651D9">
              <w:t>O[0..1]</w:t>
            </w:r>
          </w:p>
        </w:tc>
        <w:tc>
          <w:tcPr>
            <w:tcW w:w="559" w:type="pct"/>
          </w:tcPr>
          <w:p w14:paraId="08EB1DDE" w14:textId="77777777" w:rsidR="001263B9" w:rsidRPr="003651D9" w:rsidRDefault="001263B9" w:rsidP="005D6176">
            <w:pPr>
              <w:pStyle w:val="TableEntry"/>
            </w:pPr>
          </w:p>
        </w:tc>
        <w:tc>
          <w:tcPr>
            <w:tcW w:w="561" w:type="pct"/>
          </w:tcPr>
          <w:p w14:paraId="3EE57D3A" w14:textId="77777777" w:rsidR="001263B9" w:rsidRPr="003651D9" w:rsidRDefault="001263B9" w:rsidP="0032600B">
            <w:pPr>
              <w:pStyle w:val="TableEntry"/>
            </w:pPr>
            <w:r w:rsidRPr="003651D9">
              <w:t>entry</w:t>
            </w:r>
          </w:p>
        </w:tc>
        <w:tc>
          <w:tcPr>
            <w:tcW w:w="862" w:type="pct"/>
          </w:tcPr>
          <w:p w14:paraId="05020107" w14:textId="77777777" w:rsidR="001263B9" w:rsidRPr="003651D9" w:rsidRDefault="001263B9" w:rsidP="00BB76BC">
            <w:pPr>
              <w:pStyle w:val="TableEntry"/>
            </w:pPr>
            <w:r w:rsidRPr="003651D9">
              <w:t>2.16.840.1.113883.10.20.22.4.9</w:t>
            </w:r>
          </w:p>
        </w:tc>
        <w:tc>
          <w:tcPr>
            <w:tcW w:w="991" w:type="pct"/>
          </w:tcPr>
          <w:p w14:paraId="38EE0CAF" w14:textId="77777777" w:rsidR="001263B9" w:rsidRPr="003651D9" w:rsidRDefault="001263B9" w:rsidP="00BB76BC">
            <w:pPr>
              <w:pStyle w:val="TableEntry"/>
              <w:rPr>
                <w:sz w:val="16"/>
              </w:rPr>
            </w:pPr>
          </w:p>
        </w:tc>
      </w:tr>
      <w:tr w:rsidR="00270EBB" w:rsidRPr="003651D9" w14:paraId="16E88CCB" w14:textId="77777777" w:rsidTr="00983131">
        <w:trPr>
          <w:cantSplit/>
        </w:trPr>
        <w:tc>
          <w:tcPr>
            <w:tcW w:w="1336" w:type="pct"/>
            <w:tcBorders>
              <w:bottom w:val="single" w:sz="4" w:space="0" w:color="auto"/>
            </w:tcBorders>
          </w:tcPr>
          <w:p w14:paraId="2BFADAA3"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Severity Observation</w:t>
            </w:r>
          </w:p>
        </w:tc>
        <w:tc>
          <w:tcPr>
            <w:tcW w:w="691" w:type="pct"/>
          </w:tcPr>
          <w:p w14:paraId="51A2687E" w14:textId="77777777" w:rsidR="001263B9" w:rsidRPr="003651D9" w:rsidRDefault="001263B9" w:rsidP="00EF1E77">
            <w:pPr>
              <w:pStyle w:val="TableEntry"/>
            </w:pPr>
            <w:r w:rsidRPr="003651D9">
              <w:t>O[0..1]</w:t>
            </w:r>
          </w:p>
        </w:tc>
        <w:tc>
          <w:tcPr>
            <w:tcW w:w="559" w:type="pct"/>
          </w:tcPr>
          <w:p w14:paraId="5E8F9C56" w14:textId="77777777" w:rsidR="001263B9" w:rsidRPr="003651D9" w:rsidRDefault="001263B9" w:rsidP="005D6176">
            <w:pPr>
              <w:pStyle w:val="TableEntry"/>
            </w:pPr>
          </w:p>
        </w:tc>
        <w:tc>
          <w:tcPr>
            <w:tcW w:w="561" w:type="pct"/>
          </w:tcPr>
          <w:p w14:paraId="466D8508" w14:textId="77777777" w:rsidR="001263B9" w:rsidRPr="003651D9" w:rsidRDefault="001263B9" w:rsidP="0032600B">
            <w:pPr>
              <w:pStyle w:val="TableEntry"/>
            </w:pPr>
            <w:r w:rsidRPr="003651D9">
              <w:t>entry</w:t>
            </w:r>
          </w:p>
        </w:tc>
        <w:tc>
          <w:tcPr>
            <w:tcW w:w="862" w:type="pct"/>
          </w:tcPr>
          <w:p w14:paraId="72954C0F" w14:textId="77777777" w:rsidR="001263B9" w:rsidRPr="003651D9" w:rsidRDefault="001263B9" w:rsidP="00BB76BC">
            <w:pPr>
              <w:pStyle w:val="TableEntry"/>
            </w:pPr>
            <w:r w:rsidRPr="003651D9">
              <w:t>2.16.840.1.113883.10.20.22.4.8</w:t>
            </w:r>
          </w:p>
        </w:tc>
        <w:tc>
          <w:tcPr>
            <w:tcW w:w="991" w:type="pct"/>
          </w:tcPr>
          <w:p w14:paraId="6493D894" w14:textId="77777777" w:rsidR="001263B9" w:rsidRPr="003651D9" w:rsidRDefault="001263B9" w:rsidP="00BB76BC">
            <w:pPr>
              <w:pStyle w:val="TableEntry"/>
              <w:rPr>
                <w:sz w:val="16"/>
              </w:rPr>
            </w:pPr>
          </w:p>
        </w:tc>
      </w:tr>
      <w:tr w:rsidR="00270EBB" w:rsidRPr="003651D9" w14:paraId="3C4B33F5" w14:textId="77777777" w:rsidTr="00983131">
        <w:trPr>
          <w:cantSplit/>
          <w:trHeight w:val="332"/>
        </w:trPr>
        <w:tc>
          <w:tcPr>
            <w:tcW w:w="1336" w:type="pct"/>
            <w:shd w:val="clear" w:color="auto" w:fill="auto"/>
          </w:tcPr>
          <w:p w14:paraId="726E1837"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Family History – Cardiac Section</w:t>
            </w:r>
          </w:p>
        </w:tc>
        <w:tc>
          <w:tcPr>
            <w:tcW w:w="691" w:type="pct"/>
          </w:tcPr>
          <w:p w14:paraId="04A3F955" w14:textId="77777777" w:rsidR="001263B9" w:rsidRPr="003651D9" w:rsidRDefault="001263B9" w:rsidP="00EF1E77">
            <w:pPr>
              <w:pStyle w:val="TableEntry"/>
            </w:pPr>
            <w:r w:rsidRPr="003651D9">
              <w:t>O[0..1]</w:t>
            </w:r>
          </w:p>
        </w:tc>
        <w:tc>
          <w:tcPr>
            <w:tcW w:w="559" w:type="pct"/>
          </w:tcPr>
          <w:p w14:paraId="21A0F564" w14:textId="77777777" w:rsidR="001263B9" w:rsidRPr="003651D9" w:rsidRDefault="001263B9" w:rsidP="005D6176">
            <w:pPr>
              <w:pStyle w:val="TableEntry"/>
            </w:pPr>
          </w:p>
        </w:tc>
        <w:tc>
          <w:tcPr>
            <w:tcW w:w="561" w:type="pct"/>
          </w:tcPr>
          <w:p w14:paraId="36F2CA0E" w14:textId="77777777" w:rsidR="001263B9" w:rsidRPr="003651D9" w:rsidRDefault="001263B9" w:rsidP="0032600B">
            <w:pPr>
              <w:pStyle w:val="TableEntry"/>
            </w:pPr>
            <w:r w:rsidRPr="003651D9">
              <w:t>section</w:t>
            </w:r>
          </w:p>
        </w:tc>
        <w:tc>
          <w:tcPr>
            <w:tcW w:w="862" w:type="pct"/>
          </w:tcPr>
          <w:p w14:paraId="1B3E54ED" w14:textId="77777777" w:rsidR="001263B9" w:rsidRPr="003651D9" w:rsidRDefault="001263B9" w:rsidP="00BB76BC">
            <w:pPr>
              <w:pStyle w:val="TableEntry"/>
            </w:pPr>
            <w:r w:rsidRPr="003651D9">
              <w:t>1.3.6.1.4.1.19376.1.4.1.2.18</w:t>
            </w:r>
          </w:p>
        </w:tc>
        <w:tc>
          <w:tcPr>
            <w:tcW w:w="991" w:type="pct"/>
          </w:tcPr>
          <w:p w14:paraId="414CD9C5" w14:textId="77777777" w:rsidR="001263B9" w:rsidRPr="003651D9" w:rsidRDefault="001263B9" w:rsidP="00BB76BC">
            <w:pPr>
              <w:pStyle w:val="TableEntry"/>
              <w:rPr>
                <w:sz w:val="16"/>
                <w:highlight w:val="yellow"/>
              </w:rPr>
            </w:pPr>
          </w:p>
        </w:tc>
      </w:tr>
      <w:tr w:rsidR="00270EBB" w:rsidRPr="003651D9" w14:paraId="1AE98467" w14:textId="77777777" w:rsidTr="00983131">
        <w:trPr>
          <w:cantSplit/>
        </w:trPr>
        <w:tc>
          <w:tcPr>
            <w:tcW w:w="1336" w:type="pct"/>
          </w:tcPr>
          <w:p w14:paraId="2C150C3B" w14:textId="77777777" w:rsidR="001263B9" w:rsidRPr="003651D9" w:rsidRDefault="001263B9" w:rsidP="00EF1E77">
            <w:pPr>
              <w:pStyle w:val="TableEntry"/>
            </w:pPr>
            <w:r w:rsidRPr="003651D9">
              <w:t xml:space="preserve">     </w:t>
            </w:r>
            <w:r w:rsidR="00115A0F" w:rsidRPr="003651D9">
              <w:t>Problem Observation - Cardiac</w:t>
            </w:r>
          </w:p>
        </w:tc>
        <w:tc>
          <w:tcPr>
            <w:tcW w:w="691" w:type="pct"/>
          </w:tcPr>
          <w:p w14:paraId="3E82FF30" w14:textId="77777777" w:rsidR="001263B9" w:rsidRPr="003651D9" w:rsidRDefault="001263B9" w:rsidP="00EF1E77">
            <w:pPr>
              <w:pStyle w:val="TableEntry"/>
            </w:pPr>
            <w:r w:rsidRPr="003651D9">
              <w:t>O[0..*]</w:t>
            </w:r>
          </w:p>
        </w:tc>
        <w:tc>
          <w:tcPr>
            <w:tcW w:w="559" w:type="pct"/>
          </w:tcPr>
          <w:p w14:paraId="4284A06A" w14:textId="77777777" w:rsidR="001263B9" w:rsidRPr="003651D9" w:rsidRDefault="001263B9" w:rsidP="005D6176">
            <w:pPr>
              <w:pStyle w:val="TableEntry"/>
            </w:pPr>
          </w:p>
        </w:tc>
        <w:tc>
          <w:tcPr>
            <w:tcW w:w="561" w:type="pct"/>
          </w:tcPr>
          <w:p w14:paraId="750AE363" w14:textId="77777777" w:rsidR="001263B9" w:rsidRPr="003651D9" w:rsidRDefault="001263B9" w:rsidP="0032600B">
            <w:pPr>
              <w:pStyle w:val="TableEntry"/>
            </w:pPr>
            <w:r w:rsidRPr="003651D9">
              <w:t>entry</w:t>
            </w:r>
          </w:p>
        </w:tc>
        <w:tc>
          <w:tcPr>
            <w:tcW w:w="862" w:type="pct"/>
          </w:tcPr>
          <w:p w14:paraId="3DC247D9" w14:textId="77777777" w:rsidR="001263B9" w:rsidRPr="003651D9" w:rsidRDefault="001263B9" w:rsidP="00BB76BC">
            <w:pPr>
              <w:pStyle w:val="TableEntry"/>
            </w:pPr>
            <w:r w:rsidRPr="003651D9">
              <w:t>2.16.840.1.113883.10.20.22.4.4</w:t>
            </w:r>
          </w:p>
        </w:tc>
        <w:tc>
          <w:tcPr>
            <w:tcW w:w="991" w:type="pct"/>
          </w:tcPr>
          <w:p w14:paraId="614B2579" w14:textId="77777777" w:rsidR="001263B9" w:rsidRPr="003651D9" w:rsidRDefault="001263B9" w:rsidP="00BB76BC">
            <w:pPr>
              <w:pStyle w:val="TableEntry"/>
              <w:rPr>
                <w:sz w:val="16"/>
              </w:rPr>
            </w:pPr>
          </w:p>
        </w:tc>
      </w:tr>
      <w:tr w:rsidR="00270EBB" w:rsidRPr="003651D9" w14:paraId="05F2D4EC" w14:textId="77777777" w:rsidTr="00983131">
        <w:trPr>
          <w:cantSplit/>
        </w:trPr>
        <w:tc>
          <w:tcPr>
            <w:tcW w:w="1336" w:type="pct"/>
            <w:tcBorders>
              <w:bottom w:val="single" w:sz="4" w:space="0" w:color="auto"/>
            </w:tcBorders>
          </w:tcPr>
          <w:p w14:paraId="0B89170C"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Social History Section</w:t>
            </w:r>
          </w:p>
        </w:tc>
        <w:tc>
          <w:tcPr>
            <w:tcW w:w="691" w:type="pct"/>
            <w:tcBorders>
              <w:bottom w:val="single" w:sz="4" w:space="0" w:color="auto"/>
            </w:tcBorders>
          </w:tcPr>
          <w:p w14:paraId="2545E09B" w14:textId="77777777" w:rsidR="001263B9" w:rsidRPr="003651D9" w:rsidRDefault="001263B9" w:rsidP="00EF1E77">
            <w:pPr>
              <w:pStyle w:val="TableEntry"/>
            </w:pPr>
            <w:r w:rsidRPr="003651D9">
              <w:t>O[0..1]</w:t>
            </w:r>
          </w:p>
        </w:tc>
        <w:tc>
          <w:tcPr>
            <w:tcW w:w="559" w:type="pct"/>
          </w:tcPr>
          <w:p w14:paraId="04C66B76" w14:textId="77777777" w:rsidR="001263B9" w:rsidRPr="003651D9" w:rsidRDefault="001263B9" w:rsidP="005D6176">
            <w:pPr>
              <w:pStyle w:val="TableEntry"/>
            </w:pPr>
          </w:p>
        </w:tc>
        <w:tc>
          <w:tcPr>
            <w:tcW w:w="561" w:type="pct"/>
          </w:tcPr>
          <w:p w14:paraId="4B15367A" w14:textId="77777777" w:rsidR="001263B9" w:rsidRPr="003651D9" w:rsidRDefault="001263B9" w:rsidP="0032600B">
            <w:pPr>
              <w:pStyle w:val="TableEntry"/>
            </w:pPr>
            <w:r w:rsidRPr="003651D9">
              <w:t>section</w:t>
            </w:r>
          </w:p>
        </w:tc>
        <w:tc>
          <w:tcPr>
            <w:tcW w:w="862" w:type="pct"/>
          </w:tcPr>
          <w:p w14:paraId="07D7D166" w14:textId="77777777" w:rsidR="001263B9" w:rsidRPr="003651D9" w:rsidRDefault="001263B9" w:rsidP="00BB76BC">
            <w:pPr>
              <w:pStyle w:val="TableEntry"/>
            </w:pPr>
            <w:r w:rsidRPr="003651D9">
              <w:t>2.16.840.1.113883.10.20.22.2.17</w:t>
            </w:r>
          </w:p>
        </w:tc>
        <w:tc>
          <w:tcPr>
            <w:tcW w:w="991" w:type="pct"/>
          </w:tcPr>
          <w:p w14:paraId="7D88D8D1" w14:textId="77777777" w:rsidR="001263B9" w:rsidRPr="003651D9" w:rsidRDefault="001263B9" w:rsidP="00BB76BC">
            <w:pPr>
              <w:pStyle w:val="TableEntry"/>
              <w:rPr>
                <w:sz w:val="16"/>
              </w:rPr>
            </w:pPr>
          </w:p>
        </w:tc>
      </w:tr>
      <w:tr w:rsidR="00270EBB" w:rsidRPr="003651D9" w14:paraId="50A0F632" w14:textId="77777777" w:rsidTr="00983131">
        <w:trPr>
          <w:cantSplit/>
        </w:trPr>
        <w:tc>
          <w:tcPr>
            <w:tcW w:w="1336" w:type="pct"/>
            <w:tcBorders>
              <w:bottom w:val="single" w:sz="4" w:space="0" w:color="auto"/>
            </w:tcBorders>
          </w:tcPr>
          <w:p w14:paraId="4FDF131D"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Physical Exam Section</w:t>
            </w:r>
          </w:p>
        </w:tc>
        <w:tc>
          <w:tcPr>
            <w:tcW w:w="691" w:type="pct"/>
            <w:tcBorders>
              <w:bottom w:val="single" w:sz="4" w:space="0" w:color="auto"/>
            </w:tcBorders>
          </w:tcPr>
          <w:p w14:paraId="3BED0DE9" w14:textId="77777777" w:rsidR="001263B9" w:rsidRPr="003651D9" w:rsidRDefault="001263B9" w:rsidP="00EF1E77">
            <w:pPr>
              <w:pStyle w:val="TableEntry"/>
            </w:pPr>
            <w:r w:rsidRPr="003651D9">
              <w:t>R[1..1]</w:t>
            </w:r>
          </w:p>
        </w:tc>
        <w:tc>
          <w:tcPr>
            <w:tcW w:w="559" w:type="pct"/>
          </w:tcPr>
          <w:p w14:paraId="103B7D56" w14:textId="77777777" w:rsidR="001263B9" w:rsidRPr="003651D9" w:rsidRDefault="001263B9" w:rsidP="005D6176">
            <w:pPr>
              <w:pStyle w:val="TableEntry"/>
            </w:pPr>
          </w:p>
        </w:tc>
        <w:tc>
          <w:tcPr>
            <w:tcW w:w="561" w:type="pct"/>
          </w:tcPr>
          <w:p w14:paraId="55440FFA" w14:textId="77777777" w:rsidR="001263B9" w:rsidRPr="003651D9" w:rsidRDefault="001263B9" w:rsidP="0032600B">
            <w:pPr>
              <w:pStyle w:val="TableEntry"/>
            </w:pPr>
            <w:r w:rsidRPr="003651D9">
              <w:t>section</w:t>
            </w:r>
          </w:p>
        </w:tc>
        <w:tc>
          <w:tcPr>
            <w:tcW w:w="862" w:type="pct"/>
          </w:tcPr>
          <w:p w14:paraId="2F25CB74" w14:textId="77777777" w:rsidR="001263B9" w:rsidRPr="003651D9" w:rsidRDefault="001263B9" w:rsidP="00BB76BC">
            <w:pPr>
              <w:pStyle w:val="TableEntry"/>
            </w:pPr>
            <w:r w:rsidRPr="003651D9">
              <w:t>2.16.840.1.113883.10.20.2.10</w:t>
            </w:r>
          </w:p>
        </w:tc>
        <w:tc>
          <w:tcPr>
            <w:tcW w:w="991" w:type="pct"/>
          </w:tcPr>
          <w:p w14:paraId="57FAEE9E" w14:textId="77777777" w:rsidR="001263B9" w:rsidRPr="003651D9" w:rsidRDefault="001263B9" w:rsidP="00BB76BC">
            <w:pPr>
              <w:pStyle w:val="TableEntry"/>
              <w:rPr>
                <w:sz w:val="16"/>
              </w:rPr>
            </w:pPr>
          </w:p>
        </w:tc>
      </w:tr>
      <w:tr w:rsidR="00270EBB" w:rsidRPr="003651D9" w14:paraId="790947A3" w14:textId="77777777" w:rsidTr="00983131">
        <w:trPr>
          <w:cantSplit/>
        </w:trPr>
        <w:tc>
          <w:tcPr>
            <w:tcW w:w="1336" w:type="pct"/>
            <w:shd w:val="clear" w:color="auto" w:fill="auto"/>
          </w:tcPr>
          <w:p w14:paraId="4A11AAFD" w14:textId="77777777" w:rsidR="001263B9" w:rsidRPr="003651D9" w:rsidRDefault="001263B9" w:rsidP="00EF1E77">
            <w:pPr>
              <w:pStyle w:val="TableEntry"/>
              <w:rPr>
                <w:szCs w:val="18"/>
              </w:rPr>
            </w:pPr>
            <w:r w:rsidRPr="003651D9">
              <w:rPr>
                <w:szCs w:val="18"/>
              </w:rPr>
              <w:t xml:space="preserve">   </w:t>
            </w:r>
            <w:r w:rsidR="00115A0F" w:rsidRPr="003651D9">
              <w:rPr>
                <w:szCs w:val="18"/>
              </w:rPr>
              <w:t>Vital Signs</w:t>
            </w:r>
          </w:p>
        </w:tc>
        <w:tc>
          <w:tcPr>
            <w:tcW w:w="691" w:type="pct"/>
          </w:tcPr>
          <w:p w14:paraId="22D9890C" w14:textId="77777777" w:rsidR="001263B9" w:rsidRPr="003651D9" w:rsidRDefault="001263B9" w:rsidP="00EF1E77">
            <w:pPr>
              <w:pStyle w:val="TableEntry"/>
            </w:pPr>
            <w:r w:rsidRPr="003651D9">
              <w:t>R[1..1]</w:t>
            </w:r>
          </w:p>
        </w:tc>
        <w:tc>
          <w:tcPr>
            <w:tcW w:w="559" w:type="pct"/>
          </w:tcPr>
          <w:p w14:paraId="0E6B62BC" w14:textId="77777777" w:rsidR="001263B9" w:rsidRPr="003651D9" w:rsidRDefault="001263B9" w:rsidP="005D6176">
            <w:pPr>
              <w:pStyle w:val="TableEntry"/>
            </w:pPr>
          </w:p>
        </w:tc>
        <w:tc>
          <w:tcPr>
            <w:tcW w:w="561" w:type="pct"/>
          </w:tcPr>
          <w:p w14:paraId="48B783D0" w14:textId="77777777" w:rsidR="001263B9" w:rsidRPr="003651D9" w:rsidRDefault="001263B9" w:rsidP="0032600B">
            <w:pPr>
              <w:pStyle w:val="TableEntry"/>
            </w:pPr>
            <w:r w:rsidRPr="003651D9">
              <w:t>section</w:t>
            </w:r>
          </w:p>
        </w:tc>
        <w:tc>
          <w:tcPr>
            <w:tcW w:w="862" w:type="pct"/>
          </w:tcPr>
          <w:p w14:paraId="4348A146" w14:textId="77777777" w:rsidR="001263B9" w:rsidRPr="003651D9" w:rsidRDefault="001263B9" w:rsidP="00BB76BC">
            <w:pPr>
              <w:pStyle w:val="TableEntry"/>
            </w:pPr>
            <w:r w:rsidRPr="003651D9">
              <w:t>2.16.840.1.113883.10.20.22.2.4.1</w:t>
            </w:r>
          </w:p>
        </w:tc>
        <w:tc>
          <w:tcPr>
            <w:tcW w:w="991" w:type="pct"/>
          </w:tcPr>
          <w:p w14:paraId="545FC4AF" w14:textId="77777777" w:rsidR="001263B9" w:rsidRPr="003651D9" w:rsidRDefault="001263B9" w:rsidP="00BB76BC">
            <w:pPr>
              <w:pStyle w:val="TableEntry"/>
              <w:rPr>
                <w:sz w:val="16"/>
              </w:rPr>
            </w:pPr>
          </w:p>
        </w:tc>
      </w:tr>
      <w:tr w:rsidR="00270EBB" w:rsidRPr="003651D9" w14:paraId="03F2E04D" w14:textId="77777777" w:rsidTr="00983131">
        <w:trPr>
          <w:cantSplit/>
        </w:trPr>
        <w:tc>
          <w:tcPr>
            <w:tcW w:w="1336" w:type="pct"/>
            <w:shd w:val="clear" w:color="auto" w:fill="auto"/>
          </w:tcPr>
          <w:p w14:paraId="740E1ECA" w14:textId="77777777" w:rsidR="001263B9" w:rsidRPr="003651D9" w:rsidRDefault="001263B9" w:rsidP="00EF1E77">
            <w:pPr>
              <w:pStyle w:val="TableEntry"/>
              <w:rPr>
                <w:szCs w:val="18"/>
              </w:rPr>
            </w:pPr>
            <w:r w:rsidRPr="003651D9">
              <w:rPr>
                <w:szCs w:val="18"/>
              </w:rPr>
              <w:t xml:space="preserve">      </w:t>
            </w:r>
            <w:r w:rsidR="00115A0F" w:rsidRPr="003651D9">
              <w:rPr>
                <w:szCs w:val="18"/>
              </w:rPr>
              <w:t>Vital Signs Organizer</w:t>
            </w:r>
          </w:p>
        </w:tc>
        <w:tc>
          <w:tcPr>
            <w:tcW w:w="691" w:type="pct"/>
          </w:tcPr>
          <w:p w14:paraId="5CC01ED9" w14:textId="77777777" w:rsidR="001263B9" w:rsidRPr="003651D9" w:rsidRDefault="001263B9" w:rsidP="00EF1E77">
            <w:pPr>
              <w:pStyle w:val="TableEntry"/>
            </w:pPr>
            <w:r w:rsidRPr="003651D9">
              <w:t>R[1..*]</w:t>
            </w:r>
          </w:p>
        </w:tc>
        <w:tc>
          <w:tcPr>
            <w:tcW w:w="559" w:type="pct"/>
          </w:tcPr>
          <w:p w14:paraId="516C4139" w14:textId="77777777" w:rsidR="001263B9" w:rsidRPr="003651D9" w:rsidRDefault="001263B9" w:rsidP="005D6176">
            <w:pPr>
              <w:pStyle w:val="TableEntry"/>
            </w:pPr>
          </w:p>
        </w:tc>
        <w:tc>
          <w:tcPr>
            <w:tcW w:w="561" w:type="pct"/>
          </w:tcPr>
          <w:p w14:paraId="410F121B" w14:textId="77777777" w:rsidR="001263B9" w:rsidRPr="003651D9" w:rsidRDefault="001263B9" w:rsidP="0032600B">
            <w:pPr>
              <w:pStyle w:val="TableEntry"/>
            </w:pPr>
            <w:r w:rsidRPr="003651D9">
              <w:t>entry</w:t>
            </w:r>
          </w:p>
        </w:tc>
        <w:tc>
          <w:tcPr>
            <w:tcW w:w="862" w:type="pct"/>
          </w:tcPr>
          <w:p w14:paraId="7A366CF2" w14:textId="77777777" w:rsidR="001263B9" w:rsidRPr="003651D9" w:rsidRDefault="001263B9" w:rsidP="00BB76BC">
            <w:pPr>
              <w:pStyle w:val="TableEntry"/>
            </w:pPr>
            <w:r w:rsidRPr="003651D9">
              <w:t>2.16.840.1.113883.10.20.22.4.26</w:t>
            </w:r>
          </w:p>
        </w:tc>
        <w:tc>
          <w:tcPr>
            <w:tcW w:w="991" w:type="pct"/>
          </w:tcPr>
          <w:p w14:paraId="14FE89A3" w14:textId="77777777" w:rsidR="001263B9" w:rsidRPr="003651D9" w:rsidRDefault="001263B9" w:rsidP="00BB76BC">
            <w:pPr>
              <w:pStyle w:val="TableEntry"/>
              <w:rPr>
                <w:sz w:val="16"/>
              </w:rPr>
            </w:pPr>
          </w:p>
        </w:tc>
      </w:tr>
      <w:tr w:rsidR="00270EBB" w:rsidRPr="003651D9" w14:paraId="36D60176" w14:textId="77777777" w:rsidTr="00983131">
        <w:trPr>
          <w:cantSplit/>
        </w:trPr>
        <w:tc>
          <w:tcPr>
            <w:tcW w:w="1336" w:type="pct"/>
            <w:shd w:val="clear" w:color="auto" w:fill="auto"/>
          </w:tcPr>
          <w:p w14:paraId="17939249" w14:textId="77777777" w:rsidR="001263B9" w:rsidRPr="003651D9" w:rsidRDefault="001263B9" w:rsidP="00EF1E77">
            <w:pPr>
              <w:pStyle w:val="TableEntry"/>
              <w:rPr>
                <w:szCs w:val="18"/>
              </w:rPr>
            </w:pPr>
            <w:r w:rsidRPr="003651D9">
              <w:rPr>
                <w:szCs w:val="18"/>
              </w:rPr>
              <w:t xml:space="preserve">          </w:t>
            </w:r>
            <w:r w:rsidR="00115A0F" w:rsidRPr="003651D9">
              <w:rPr>
                <w:szCs w:val="18"/>
              </w:rPr>
              <w:t>Vital Sign Observation</w:t>
            </w:r>
          </w:p>
        </w:tc>
        <w:tc>
          <w:tcPr>
            <w:tcW w:w="691" w:type="pct"/>
          </w:tcPr>
          <w:p w14:paraId="135FC9B9" w14:textId="77777777" w:rsidR="001263B9" w:rsidRPr="003651D9" w:rsidRDefault="001263B9" w:rsidP="00EF1E77">
            <w:pPr>
              <w:pStyle w:val="TableEntry"/>
            </w:pPr>
            <w:r w:rsidRPr="003651D9">
              <w:t>R[2..*]</w:t>
            </w:r>
          </w:p>
        </w:tc>
        <w:tc>
          <w:tcPr>
            <w:tcW w:w="559" w:type="pct"/>
          </w:tcPr>
          <w:p w14:paraId="5CCA7175" w14:textId="77777777" w:rsidR="001263B9" w:rsidRPr="003651D9" w:rsidRDefault="001263B9" w:rsidP="005D6176">
            <w:pPr>
              <w:pStyle w:val="TableEntry"/>
            </w:pPr>
          </w:p>
        </w:tc>
        <w:tc>
          <w:tcPr>
            <w:tcW w:w="561" w:type="pct"/>
          </w:tcPr>
          <w:p w14:paraId="5D6F78A2" w14:textId="77777777" w:rsidR="001263B9" w:rsidRPr="003651D9" w:rsidRDefault="001263B9" w:rsidP="0032600B">
            <w:pPr>
              <w:pStyle w:val="TableEntry"/>
            </w:pPr>
            <w:r w:rsidRPr="003651D9">
              <w:t>entry</w:t>
            </w:r>
          </w:p>
        </w:tc>
        <w:tc>
          <w:tcPr>
            <w:tcW w:w="862" w:type="pct"/>
          </w:tcPr>
          <w:p w14:paraId="1873C49B" w14:textId="77777777" w:rsidR="001263B9" w:rsidRPr="003651D9" w:rsidRDefault="001263B9" w:rsidP="00BB76BC">
            <w:pPr>
              <w:pStyle w:val="TableEntry"/>
            </w:pPr>
            <w:r w:rsidRPr="003651D9">
              <w:t>2.16.840.1.113883.10.20.22.4.27</w:t>
            </w:r>
            <w:r w:rsidR="00340176" w:rsidRPr="003651D9">
              <w:t>&gt;</w:t>
            </w:r>
          </w:p>
        </w:tc>
        <w:tc>
          <w:tcPr>
            <w:tcW w:w="991" w:type="pct"/>
          </w:tcPr>
          <w:p w14:paraId="2C4A3B69" w14:textId="77777777" w:rsidR="001263B9" w:rsidRPr="003651D9" w:rsidRDefault="001263B9" w:rsidP="00BB76BC">
            <w:pPr>
              <w:pStyle w:val="TableEntry"/>
              <w:rPr>
                <w:sz w:val="16"/>
              </w:rPr>
            </w:pPr>
          </w:p>
        </w:tc>
      </w:tr>
    </w:tbl>
    <w:p w14:paraId="4B02EF4C" w14:textId="77777777" w:rsidR="00BC3E9F" w:rsidRPr="003651D9" w:rsidRDefault="00BC3E9F" w:rsidP="00BC3E9F">
      <w:pPr>
        <w:rPr>
          <w:lang w:eastAsia="x-none"/>
        </w:rPr>
      </w:pPr>
    </w:p>
    <w:p w14:paraId="4AA311DF" w14:textId="77777777" w:rsidR="001E206E" w:rsidRPr="003651D9" w:rsidRDefault="001E206E" w:rsidP="00597DB2">
      <w:pPr>
        <w:pStyle w:val="AuthorInstructions"/>
      </w:pPr>
      <w:r w:rsidRPr="003651D9">
        <w:lastRenderedPageBreak/>
        <w:t>&lt;For each (1:1 correspondence) Vocabulary Constraint or Condition listed in the table above, create an additional section/reference below</w:t>
      </w:r>
      <w:r w:rsidR="00887E40" w:rsidRPr="003651D9">
        <w:t xml:space="preserve">. </w:t>
      </w:r>
      <w:r w:rsidRPr="003651D9">
        <w:t>Add the Header Element or Section Name and then select either “Vocabulary Constraint” or “Condition” and delete the other word.&gt;</w:t>
      </w:r>
    </w:p>
    <w:p w14:paraId="6CF17AFD" w14:textId="77777777" w:rsidR="001E206E" w:rsidRPr="003651D9" w:rsidRDefault="001E206E" w:rsidP="00597DB2">
      <w:pPr>
        <w:pStyle w:val="AuthorInstructions"/>
      </w:pPr>
      <w:r w:rsidRPr="003651D9">
        <w:t>&lt;Note that every Conditional element MUST have an explanatory paragraph referenced below.&gt;</w:t>
      </w:r>
    </w:p>
    <w:p w14:paraId="07083A18" w14:textId="77777777" w:rsidR="00270EBB" w:rsidRPr="003651D9" w:rsidRDefault="00270EBB" w:rsidP="00597DB2">
      <w:pPr>
        <w:pStyle w:val="AuthorInstructions"/>
      </w:pPr>
      <w:r w:rsidRPr="003651D9">
        <w:t>&lt;It is required to use SHALL, SHOULD, or MAY in each definition as defined in Appendix E of the Technical Frameworks General Introduction.&gt;</w:t>
      </w:r>
    </w:p>
    <w:p w14:paraId="61A959B2" w14:textId="77777777" w:rsidR="00270EBB" w:rsidRPr="003651D9" w:rsidRDefault="00270EBB" w:rsidP="00270EBB">
      <w:pPr>
        <w:pStyle w:val="Heading6"/>
        <w:numPr>
          <w:ilvl w:val="0"/>
          <w:numId w:val="0"/>
        </w:numPr>
        <w:rPr>
          <w:noProof w:val="0"/>
        </w:rPr>
      </w:pPr>
      <w:bookmarkStart w:id="982" w:name="_Toc445200587"/>
      <w:r w:rsidRPr="003651D9">
        <w:rPr>
          <w:noProof w:val="0"/>
        </w:rPr>
        <w:t>6.3.1.D.5.1 &lt;</w:t>
      </w:r>
      <w:r w:rsidR="00983131" w:rsidRPr="003651D9">
        <w:rPr>
          <w:noProof w:val="0"/>
        </w:rPr>
        <w:t>Template Title name</w:t>
      </w:r>
      <w:r w:rsidRPr="003651D9">
        <w:rPr>
          <w:noProof w:val="0"/>
        </w:rPr>
        <w:t>&gt; &lt;Vocabulary Constraint or Condition&gt;</w:t>
      </w:r>
      <w:bookmarkEnd w:id="982"/>
    </w:p>
    <w:p w14:paraId="38E2FD99" w14:textId="77777777" w:rsidR="00270EBB" w:rsidRPr="003651D9" w:rsidRDefault="00270EBB" w:rsidP="00597DB2">
      <w:pPr>
        <w:pStyle w:val="AuthorInstructions"/>
      </w:pPr>
      <w:r w:rsidRPr="003651D9">
        <w:t>&lt;add vocabulary constraint or condition definition&gt;</w:t>
      </w:r>
    </w:p>
    <w:p w14:paraId="77279AB0" w14:textId="77777777" w:rsidR="00270EBB" w:rsidRPr="003651D9" w:rsidRDefault="00270EBB" w:rsidP="00597DB2">
      <w:pPr>
        <w:pStyle w:val="AuthorInstructions"/>
      </w:pPr>
      <w:r w:rsidRPr="003651D9">
        <w:t>&lt;remove example below prior to public comment:&gt;</w:t>
      </w:r>
    </w:p>
    <w:p w14:paraId="45665669" w14:textId="77777777" w:rsidR="00270EBB" w:rsidRPr="003651D9" w:rsidRDefault="003F252B" w:rsidP="00EF1E77">
      <w:pPr>
        <w:pStyle w:val="BodyText"/>
        <w:rPr>
          <w:rFonts w:eastAsia="Calibri"/>
        </w:rPr>
      </w:pPr>
      <w:r w:rsidRPr="003651D9">
        <w:t>&lt;</w:t>
      </w:r>
      <w:r w:rsidR="00270EBB" w:rsidRPr="003651D9">
        <w:t xml:space="preserve">e.g., The value for serviceEvent / code SHOULD be drawn from value set </w:t>
      </w:r>
      <w:r w:rsidR="00115A0F" w:rsidRPr="003651D9">
        <w:rPr>
          <w:rFonts w:eastAsia="Calibri"/>
        </w:rPr>
        <w:t>1.3.6.1.4.1.19376.1.4.1.5.2</w:t>
      </w:r>
      <w:r w:rsidR="00115A0F" w:rsidRPr="003651D9">
        <w:rPr>
          <w:rFonts w:eastAsia="Calibri"/>
        </w:rPr>
        <w:tab/>
        <w:t xml:space="preserve"> Cardiac Imaging Procedures</w:t>
      </w:r>
      <w:r w:rsidR="00270EBB" w:rsidRPr="003651D9">
        <w:rPr>
          <w:rFonts w:eastAsia="Calibri"/>
        </w:rPr>
        <w:t>.</w:t>
      </w:r>
      <w:r w:rsidRPr="003651D9">
        <w:rPr>
          <w:rFonts w:eastAsia="Calibri"/>
        </w:rPr>
        <w:t>&gt;</w:t>
      </w:r>
    </w:p>
    <w:p w14:paraId="020DD962" w14:textId="77777777" w:rsidR="00270EBB" w:rsidRPr="003651D9" w:rsidRDefault="00270EBB" w:rsidP="00270EBB">
      <w:pPr>
        <w:pStyle w:val="Heading6"/>
        <w:numPr>
          <w:ilvl w:val="0"/>
          <w:numId w:val="0"/>
        </w:numPr>
        <w:ind w:left="1152" w:hanging="1152"/>
        <w:rPr>
          <w:noProof w:val="0"/>
        </w:rPr>
      </w:pPr>
      <w:bookmarkStart w:id="983" w:name="_Toc445200588"/>
      <w:r w:rsidRPr="003651D9">
        <w:rPr>
          <w:noProof w:val="0"/>
        </w:rPr>
        <w:t>6.3.1.D.5.2 &lt;</w:t>
      </w:r>
      <w:r w:rsidR="00983131" w:rsidRPr="003651D9">
        <w:rPr>
          <w:noProof w:val="0"/>
        </w:rPr>
        <w:t>Template Title name</w:t>
      </w:r>
      <w:r w:rsidRPr="003651D9">
        <w:rPr>
          <w:noProof w:val="0"/>
        </w:rPr>
        <w:t>&gt; &lt;Vocabulary Constraint or Condition&gt;</w:t>
      </w:r>
      <w:bookmarkEnd w:id="983"/>
    </w:p>
    <w:p w14:paraId="685932E8" w14:textId="77777777" w:rsidR="00270EBB" w:rsidRPr="003651D9" w:rsidRDefault="00270EBB" w:rsidP="00597DB2">
      <w:pPr>
        <w:pStyle w:val="AuthorInstructions"/>
      </w:pPr>
      <w:r w:rsidRPr="003651D9">
        <w:t>&lt;add vocabulary constraint or condition definition&gt;</w:t>
      </w:r>
    </w:p>
    <w:p w14:paraId="4102D1DD" w14:textId="77777777" w:rsidR="00270EBB" w:rsidRPr="003651D9" w:rsidRDefault="00270EBB" w:rsidP="00597DB2">
      <w:pPr>
        <w:pStyle w:val="AuthorInstructions"/>
      </w:pPr>
      <w:r w:rsidRPr="003651D9">
        <w:t>&lt;remove example below prior to public comment:&gt;</w:t>
      </w:r>
    </w:p>
    <w:p w14:paraId="2439E520" w14:textId="77777777" w:rsidR="00270EBB" w:rsidRPr="003651D9" w:rsidRDefault="003F252B" w:rsidP="00EF1E77">
      <w:pPr>
        <w:pStyle w:val="BodyText"/>
        <w:rPr>
          <w:rFonts w:eastAsia="Calibri"/>
        </w:rPr>
      </w:pPr>
      <w:r w:rsidRPr="003651D9">
        <w:t>&lt;</w:t>
      </w:r>
      <w:r w:rsidR="00270EBB" w:rsidRPr="003651D9">
        <w:t xml:space="preserve">e.g., Within the Medications section the Content Creator SHALL be able to create a Medications entry (templateID 1.3.6.1.4.1.19376.1.5.3.1.4.7 [PCC TF-2]) for each of the cardiac relevant medications identified in Value Set </w:t>
      </w:r>
      <w:r w:rsidR="00115A0F" w:rsidRPr="003651D9">
        <w:rPr>
          <w:rFonts w:eastAsia="Calibri"/>
        </w:rPr>
        <w:t>1.3.6.1.4.1.19376.1.4.1.5.14 Cardiac Drug Classes</w:t>
      </w:r>
      <w:r w:rsidR="00270EBB" w:rsidRPr="003651D9">
        <w:rPr>
          <w:rFonts w:eastAsia="Calibri"/>
        </w:rPr>
        <w:t>, encoding the value in substanceAdministration/consumable/ManufacturedProduct/Material/code.</w:t>
      </w:r>
      <w:r w:rsidRPr="003651D9">
        <w:rPr>
          <w:rFonts w:eastAsia="Calibri"/>
        </w:rPr>
        <w:t>&gt;</w:t>
      </w:r>
    </w:p>
    <w:p w14:paraId="5C17CE4C" w14:textId="77777777" w:rsidR="00BC3E9F" w:rsidRPr="003651D9" w:rsidRDefault="00270EBB" w:rsidP="00BC3E9F">
      <w:pPr>
        <w:pStyle w:val="BodyText"/>
        <w:rPr>
          <w:rFonts w:eastAsia="Calibri"/>
        </w:rPr>
      </w:pPr>
      <w:r w:rsidRPr="003651D9">
        <w:rPr>
          <w:rFonts w:eastAsia="Calibri"/>
        </w:rPr>
        <w:t>###End Discrete Conformance</w:t>
      </w:r>
      <w:r w:rsidR="00BC3E9F" w:rsidRPr="003651D9">
        <w:rPr>
          <w:rFonts w:eastAsia="Calibri"/>
        </w:rPr>
        <w:t xml:space="preserve"> Format</w:t>
      </w:r>
      <w:r w:rsidR="00D35F24" w:rsidRPr="003651D9">
        <w:rPr>
          <w:rFonts w:eastAsia="Calibri"/>
        </w:rPr>
        <w:t xml:space="preserve"> - Document</w:t>
      </w:r>
    </w:p>
    <w:p w14:paraId="18521300" w14:textId="77777777" w:rsidR="00570B52" w:rsidRPr="003651D9" w:rsidRDefault="00570B52" w:rsidP="004046B6">
      <w:pPr>
        <w:pStyle w:val="BodyText"/>
        <w:rPr>
          <w:lang w:eastAsia="x-none"/>
        </w:rPr>
      </w:pPr>
    </w:p>
    <w:p w14:paraId="1FAFB53A" w14:textId="77777777" w:rsidR="005D6104" w:rsidRPr="003651D9" w:rsidRDefault="005D6104" w:rsidP="004046B6">
      <w:pPr>
        <w:pStyle w:val="Heading5"/>
        <w:numPr>
          <w:ilvl w:val="0"/>
          <w:numId w:val="0"/>
        </w:numPr>
        <w:rPr>
          <w:noProof w:val="0"/>
        </w:rPr>
      </w:pPr>
      <w:bookmarkStart w:id="984" w:name="_Toc445200589"/>
      <w:r w:rsidRPr="003651D9">
        <w:rPr>
          <w:noProof w:val="0"/>
        </w:rPr>
        <w:t>6.3.1.</w:t>
      </w:r>
      <w:r w:rsidR="008D45BC" w:rsidRPr="003651D9">
        <w:rPr>
          <w:noProof w:val="0"/>
        </w:rPr>
        <w:t>D</w:t>
      </w:r>
      <w:r w:rsidRPr="003651D9">
        <w:rPr>
          <w:noProof w:val="0"/>
        </w:rPr>
        <w:t>.</w:t>
      </w:r>
      <w:r w:rsidR="00570B52" w:rsidRPr="003651D9">
        <w:rPr>
          <w:noProof w:val="0"/>
        </w:rPr>
        <w:t>6</w:t>
      </w:r>
      <w:r w:rsidRPr="003651D9">
        <w:rPr>
          <w:noProof w:val="0"/>
        </w:rPr>
        <w:t xml:space="preserve"> &lt;</w:t>
      </w:r>
      <w:r w:rsidR="0095298A" w:rsidRPr="003651D9">
        <w:rPr>
          <w:noProof w:val="0"/>
        </w:rPr>
        <w:t xml:space="preserve">Document and </w:t>
      </w:r>
      <w:r w:rsidRPr="003651D9">
        <w:rPr>
          <w:noProof w:val="0"/>
        </w:rPr>
        <w:t xml:space="preserve">Acronym Name&gt; Conformance </w:t>
      </w:r>
      <w:r w:rsidR="0095298A" w:rsidRPr="003651D9">
        <w:rPr>
          <w:noProof w:val="0"/>
        </w:rPr>
        <w:t>and Example</w:t>
      </w:r>
      <w:bookmarkEnd w:id="984"/>
    </w:p>
    <w:p w14:paraId="32C83DD3" w14:textId="77777777" w:rsidR="00270EBB" w:rsidRPr="003651D9" w:rsidRDefault="00BC3E9F" w:rsidP="00597DB2">
      <w:pPr>
        <w:pStyle w:val="AuthorInstructions"/>
      </w:pPr>
      <w:r w:rsidRPr="003651D9">
        <w:t xml:space="preserve">&lt;This section is the same, independent of whether the tabular </w:t>
      </w:r>
      <w:r w:rsidR="00270EBB" w:rsidRPr="003651D9">
        <w:t>or discrete conformance</w:t>
      </w:r>
      <w:r w:rsidRPr="003651D9">
        <w:t xml:space="preserve"> formats were chosen.&gt;</w:t>
      </w:r>
    </w:p>
    <w:p w14:paraId="46F893A1" w14:textId="77777777" w:rsidR="0095298A" w:rsidRPr="003651D9" w:rsidRDefault="0095298A" w:rsidP="00597DB2">
      <w:pPr>
        <w:pStyle w:val="AuthorInstructions"/>
      </w:pPr>
      <w:r w:rsidRPr="003651D9">
        <w:t>&lt;Describe the conformance of this Document in terms of inheritance from other template(s)</w:t>
      </w:r>
      <w:r w:rsidR="00887E40" w:rsidRPr="003651D9">
        <w:t xml:space="preserve">. </w:t>
      </w:r>
      <w:r w:rsidRPr="003651D9">
        <w:t xml:space="preserve">Use the </w:t>
      </w:r>
      <w:r w:rsidR="00115A0F" w:rsidRPr="003651D9">
        <w:t xml:space="preserve">OIDs </w:t>
      </w:r>
      <w:r w:rsidRPr="003651D9">
        <w:t>of those templates for clarity</w:t>
      </w:r>
      <w:r w:rsidR="00887E40" w:rsidRPr="003651D9">
        <w:t xml:space="preserve">. </w:t>
      </w:r>
      <w:r w:rsidRPr="003651D9">
        <w:t xml:space="preserve">A </w:t>
      </w:r>
      <w:r w:rsidR="00115A0F" w:rsidRPr="003651D9">
        <w:t xml:space="preserve">complete </w:t>
      </w:r>
      <w:r w:rsidRPr="003651D9">
        <w:t xml:space="preserve">example of this document MUST be placed on the </w:t>
      </w:r>
      <w:r w:rsidR="00115A0F" w:rsidRPr="003651D9">
        <w:t>IHE</w:t>
      </w:r>
      <w:r w:rsidRPr="003651D9">
        <w:t xml:space="preserve"> ftp server as part of the Public Comment process of a Content Module supplement</w:t>
      </w:r>
      <w:r w:rsidR="00887E40" w:rsidRPr="003651D9">
        <w:t xml:space="preserve">. </w:t>
      </w:r>
      <w:r w:rsidR="00270EBB" w:rsidRPr="00207571">
        <w:rPr>
          <w:highlight w:val="yellow"/>
        </w:rPr>
        <w:t>WHERE ON THE FTP SERVER?</w:t>
      </w:r>
      <w:r w:rsidR="005F3FB5" w:rsidRPr="00207571">
        <w:rPr>
          <w:highlight w:val="yellow"/>
        </w:rPr>
        <w:t xml:space="preserve"> </w:t>
      </w:r>
      <w:r w:rsidR="00270EBB" w:rsidRPr="00207571">
        <w:rPr>
          <w:highlight w:val="yellow"/>
        </w:rPr>
        <w:t xml:space="preserve">The file naming convention for these files should be </w:t>
      </w:r>
      <w:r w:rsidR="00662BE5">
        <w:rPr>
          <w:highlight w:val="yellow"/>
        </w:rPr>
        <w:t>PCC</w:t>
      </w:r>
      <w:r w:rsidR="00115A0F" w:rsidRPr="00207571">
        <w:rPr>
          <w:highlight w:val="yellow"/>
        </w:rPr>
        <w:t>_</w:t>
      </w:r>
      <w:r w:rsidR="00E60F58">
        <w:rPr>
          <w:highlight w:val="yellow"/>
        </w:rPr>
        <w:t>DCP</w:t>
      </w:r>
      <w:r w:rsidR="00115A0F" w:rsidRPr="00207571">
        <w:rPr>
          <w:highlight w:val="yellow"/>
        </w:rPr>
        <w:t>_</w:t>
      </w:r>
      <w:r w:rsidR="00270EBB" w:rsidRPr="00207571">
        <w:rPr>
          <w:highlight w:val="yellow"/>
        </w:rPr>
        <w:t>CDA-sample</w:t>
      </w:r>
      <w:r w:rsidR="00115A0F" w:rsidRPr="00207571">
        <w:rPr>
          <w:highlight w:val="yellow"/>
        </w:rPr>
        <w:t>_</w:t>
      </w:r>
      <w:r w:rsidR="00270EBB" w:rsidRPr="00207571">
        <w:rPr>
          <w:highlight w:val="yellow"/>
        </w:rPr>
        <w:t>&lt;version</w:t>
      </w:r>
      <w:r w:rsidR="00115A0F" w:rsidRPr="00207571">
        <w:rPr>
          <w:highlight w:val="yellow"/>
        </w:rPr>
        <w:t xml:space="preserve"> </w:t>
      </w:r>
      <w:r w:rsidR="00270EBB" w:rsidRPr="00207571">
        <w:rPr>
          <w:highlight w:val="yellow"/>
        </w:rPr>
        <w:t>number&gt;.</w:t>
      </w:r>
      <w:r w:rsidR="00115A0F" w:rsidRPr="00207571">
        <w:rPr>
          <w:highlight w:val="yellow"/>
        </w:rPr>
        <w:t>xml&gt;.</w:t>
      </w:r>
    </w:p>
    <w:p w14:paraId="4944685F" w14:textId="77777777" w:rsidR="00A81A7C" w:rsidRPr="003651D9" w:rsidRDefault="00A81A7C" w:rsidP="00A81A7C">
      <w:pPr>
        <w:pStyle w:val="BodyText"/>
      </w:pPr>
      <w:r w:rsidRPr="003651D9">
        <w:t>CDA Release 2.0 documents that conform to the requirements of this document content module shall indicate their conformance by the inclusion of the &lt;templateId&gt; XML elements in the header of the document</w:t>
      </w:r>
      <w:r w:rsidR="00887E40" w:rsidRPr="003651D9">
        <w:t xml:space="preserve">. </w:t>
      </w:r>
    </w:p>
    <w:p w14:paraId="6064D907" w14:textId="77777777" w:rsidR="0095298A" w:rsidRPr="003651D9" w:rsidRDefault="00A81A7C" w:rsidP="004046B6">
      <w:pPr>
        <w:pStyle w:val="BodyText"/>
        <w:rPr>
          <w:lang w:eastAsia="x-none"/>
        </w:rPr>
      </w:pPr>
      <w:r w:rsidRPr="003651D9">
        <w:lastRenderedPageBreak/>
        <w:t xml:space="preserve">A CDA Document may conform to more than one template. This content module inherits from the </w:t>
      </w:r>
      <w:r w:rsidRPr="003651D9">
        <w:rPr>
          <w:i/>
        </w:rPr>
        <w:t>&lt;template name(s) and template ID(s)&gt;</w:t>
      </w:r>
      <w:r w:rsidR="005F3FB5">
        <w:t xml:space="preserve"> </w:t>
      </w:r>
      <w:r w:rsidRPr="003651D9">
        <w:t>&lt;</w:t>
      </w:r>
      <w:r w:rsidR="00115A0F" w:rsidRPr="003651D9">
        <w:t>e.g.</w:t>
      </w:r>
      <w:r w:rsidRPr="003651D9">
        <w:t>, CDA-PN, 2.16.840.1.113883.10.20.18.1, and the PCC TF Medical Document, 1.3.6.1.4.1.19376.1.5.3.1.1.1,</w:t>
      </w:r>
      <w:r w:rsidR="005F3FB5">
        <w:t xml:space="preserve"> </w:t>
      </w:r>
      <w:r w:rsidRPr="003651D9">
        <w:t>content modules&gt;</w:t>
      </w:r>
      <w:r w:rsidR="005F3FB5">
        <w:t xml:space="preserve"> </w:t>
      </w:r>
      <w:r w:rsidRPr="003651D9">
        <w:t xml:space="preserve">and so must conform to the requirements of those templates as well this document specification, </w:t>
      </w:r>
      <w:r w:rsidRPr="003651D9">
        <w:rPr>
          <w:i/>
        </w:rPr>
        <w:t>&lt;templateName and templateID&gt;</w:t>
      </w:r>
      <w:r w:rsidRPr="003651D9">
        <w:t xml:space="preserve"> &lt;e.g., Cardiac Imaging Report template, </w:t>
      </w:r>
      <w:r w:rsidRPr="003651D9">
        <w:rPr>
          <w:szCs w:val="24"/>
        </w:rPr>
        <w:t>1.3.6.1.4.1.19376.1.4.1.1.1</w:t>
      </w:r>
      <w:r w:rsidRPr="003651D9">
        <w:t xml:space="preserve">&gt;. </w:t>
      </w:r>
    </w:p>
    <w:p w14:paraId="17E6DD8D" w14:textId="77777777" w:rsidR="00B84D95" w:rsidRPr="003651D9" w:rsidRDefault="00A81A7C" w:rsidP="005D6104">
      <w:pPr>
        <w:pStyle w:val="BodyText"/>
        <w:rPr>
          <w:lang w:eastAsia="x-none"/>
        </w:rPr>
      </w:pPr>
      <w:r w:rsidRPr="003651D9">
        <w:t>A complete example</w:t>
      </w:r>
      <w:r w:rsidRPr="003651D9">
        <w:rPr>
          <w:lang w:eastAsia="x-none"/>
        </w:rPr>
        <w:t xml:space="preserve"> of the &lt;Content Module Name and Acronym&gt; Document Content Module is available on the IHE ftp server at: </w:t>
      </w:r>
      <w:r w:rsidR="003651D9" w:rsidRPr="003651D9">
        <w:rPr>
          <w:lang w:eastAsia="x-none"/>
        </w:rPr>
        <w:t>&lt;indicate location here&gt;.</w:t>
      </w:r>
    </w:p>
    <w:p w14:paraId="0ECE354E" w14:textId="77777777" w:rsidR="00A81A7C" w:rsidRPr="003651D9" w:rsidRDefault="00A81A7C" w:rsidP="005D6104">
      <w:pPr>
        <w:pStyle w:val="BodyText"/>
      </w:pPr>
      <w:r w:rsidRPr="003651D9">
        <w:t>Note th</w:t>
      </w:r>
      <w:r w:rsidR="008E3F6C" w:rsidRPr="003651D9">
        <w:t>at this is an example and is meant to be informative and not normative</w:t>
      </w:r>
      <w:r w:rsidR="00887E40" w:rsidRPr="003651D9">
        <w:t xml:space="preserve">. </w:t>
      </w:r>
      <w:r w:rsidRPr="003651D9">
        <w:t xml:space="preserve">This </w:t>
      </w:r>
      <w:r w:rsidR="008E3F6C" w:rsidRPr="003651D9">
        <w:t xml:space="preserve">example shows the </w:t>
      </w:r>
      <w:r w:rsidRPr="003651D9">
        <w:t>&lt;templateId</w:t>
      </w:r>
      <w:r w:rsidR="008E3F6C" w:rsidRPr="003651D9">
        <w:t xml:space="preserve"> (OIDs)</w:t>
      </w:r>
      <w:r w:rsidRPr="003651D9">
        <w:t>&gt;</w:t>
      </w:r>
      <w:r w:rsidR="008E3F6C" w:rsidRPr="003651D9">
        <w:t xml:space="preserve"> elements for all of the specified</w:t>
      </w:r>
      <w:r w:rsidRPr="003651D9">
        <w:t xml:space="preserve"> templates.</w:t>
      </w:r>
    </w:p>
    <w:p w14:paraId="17DFA4F7" w14:textId="77777777" w:rsidR="005D6104" w:rsidRPr="003651D9" w:rsidRDefault="005D6104" w:rsidP="00870306">
      <w:pPr>
        <w:pStyle w:val="BodyText"/>
      </w:pPr>
    </w:p>
    <w:p w14:paraId="79C850F9" w14:textId="77777777" w:rsidR="00951F63" w:rsidRPr="003651D9" w:rsidRDefault="00951F63" w:rsidP="00951F63">
      <w:pPr>
        <w:pStyle w:val="EditorInstructions"/>
      </w:pPr>
      <w:r w:rsidRPr="003651D9">
        <w:t>Add to section 6.3.2 Header Content Modules</w:t>
      </w:r>
    </w:p>
    <w:p w14:paraId="14D757F8" w14:textId="77777777" w:rsidR="00B9303B" w:rsidRPr="003651D9" w:rsidRDefault="00B9303B" w:rsidP="00B9303B">
      <w:pPr>
        <w:pStyle w:val="Heading2"/>
        <w:numPr>
          <w:ilvl w:val="0"/>
          <w:numId w:val="0"/>
        </w:numPr>
        <w:rPr>
          <w:noProof w:val="0"/>
        </w:rPr>
      </w:pPr>
      <w:bookmarkStart w:id="985" w:name="_Toc445200590"/>
      <w:r w:rsidRPr="003651D9">
        <w:rPr>
          <w:noProof w:val="0"/>
        </w:rPr>
        <w:t>6.3.2</w:t>
      </w:r>
      <w:r w:rsidR="00291725">
        <w:rPr>
          <w:noProof w:val="0"/>
        </w:rPr>
        <w:t xml:space="preserve"> </w:t>
      </w:r>
      <w:r w:rsidRPr="003651D9">
        <w:rPr>
          <w:noProof w:val="0"/>
        </w:rPr>
        <w:t>CDA Header Content Modules</w:t>
      </w:r>
      <w:bookmarkEnd w:id="985"/>
    </w:p>
    <w:p w14:paraId="24569425" w14:textId="77777777" w:rsidR="00951F63" w:rsidRPr="003651D9" w:rsidRDefault="00951F63" w:rsidP="00951F63">
      <w:pPr>
        <w:pStyle w:val="Heading4"/>
        <w:numPr>
          <w:ilvl w:val="0"/>
          <w:numId w:val="0"/>
        </w:numPr>
        <w:ind w:left="864" w:hanging="864"/>
        <w:rPr>
          <w:noProof w:val="0"/>
        </w:rPr>
      </w:pPr>
      <w:bookmarkStart w:id="986" w:name="_Toc445200591"/>
      <w:r w:rsidRPr="003651D9">
        <w:rPr>
          <w:noProof w:val="0"/>
        </w:rPr>
        <w:t>6.3.2</w:t>
      </w:r>
      <w:r w:rsidR="00EA7E83" w:rsidRPr="003651D9">
        <w:rPr>
          <w:noProof w:val="0"/>
        </w:rPr>
        <w:t>.</w:t>
      </w:r>
      <w:r w:rsidR="00774B6B" w:rsidRPr="003651D9">
        <w:rPr>
          <w:noProof w:val="0"/>
        </w:rPr>
        <w:t>H</w:t>
      </w:r>
      <w:r w:rsidR="00291725">
        <w:rPr>
          <w:noProof w:val="0"/>
        </w:rPr>
        <w:t xml:space="preserve"> </w:t>
      </w:r>
      <w:r w:rsidRPr="003651D9">
        <w:rPr>
          <w:noProof w:val="0"/>
        </w:rPr>
        <w:t xml:space="preserve">&lt;Header Element </w:t>
      </w:r>
      <w:r w:rsidR="00774B6B" w:rsidRPr="003651D9">
        <w:rPr>
          <w:noProof w:val="0"/>
        </w:rPr>
        <w:t>Module Name</w:t>
      </w:r>
      <w:r w:rsidRPr="003651D9">
        <w:rPr>
          <w:noProof w:val="0"/>
        </w:rPr>
        <w:t xml:space="preserve">&gt; Header </w:t>
      </w:r>
      <w:r w:rsidR="00774B6B" w:rsidRPr="003651D9">
        <w:rPr>
          <w:noProof w:val="0"/>
        </w:rPr>
        <w:t xml:space="preserve">Content </w:t>
      </w:r>
      <w:r w:rsidR="00EA7E83" w:rsidRPr="003651D9">
        <w:rPr>
          <w:noProof w:val="0"/>
        </w:rPr>
        <w:t>Module</w:t>
      </w:r>
      <w:bookmarkEnd w:id="986"/>
      <w:r w:rsidR="00EA7E83" w:rsidRPr="003651D9">
        <w:rPr>
          <w:noProof w:val="0"/>
        </w:rPr>
        <w:t xml:space="preserve"> </w:t>
      </w:r>
    </w:p>
    <w:p w14:paraId="287E1B1F" w14:textId="77777777" w:rsidR="00D34E63" w:rsidRPr="003651D9" w:rsidRDefault="00D34E63" w:rsidP="00597DB2">
      <w:pPr>
        <w:pStyle w:val="AuthorInstructions"/>
      </w:pPr>
      <w:r w:rsidRPr="003651D9">
        <w:t>&lt;Replicate this section/table for as many new Header Elements are added in this supplement.&gt;</w:t>
      </w:r>
    </w:p>
    <w:p w14:paraId="08E33946" w14:textId="77777777" w:rsidR="00D35F24" w:rsidRPr="003651D9" w:rsidRDefault="00D35F24" w:rsidP="00597DB2">
      <w:pPr>
        <w:pStyle w:val="AuthorInstructions"/>
      </w:pPr>
      <w:r w:rsidRPr="003651D9">
        <w:t>###Begin Tabular Format - Header</w:t>
      </w:r>
    </w:p>
    <w:p w14:paraId="1018F113" w14:textId="77777777" w:rsidR="00E25761" w:rsidRPr="003651D9" w:rsidRDefault="008A3FD2" w:rsidP="00597DB2">
      <w:pPr>
        <w:pStyle w:val="AuthorInstructions"/>
      </w:pPr>
      <w:r w:rsidRPr="003651D9">
        <w:t xml:space="preserve">&lt;Either the </w:t>
      </w:r>
      <w:r w:rsidR="00E25761" w:rsidRPr="003651D9">
        <w:t xml:space="preserve">Parent Template </w:t>
      </w:r>
      <w:r w:rsidRPr="003651D9">
        <w:t xml:space="preserve">OR </w:t>
      </w:r>
      <w:r w:rsidR="001055CB" w:rsidRPr="003651D9">
        <w:t>the Header</w:t>
      </w:r>
      <w:r w:rsidRPr="003651D9">
        <w:t xml:space="preserve"> Element may constrain this</w:t>
      </w:r>
      <w:r w:rsidR="00E25761" w:rsidRPr="003651D9">
        <w:t xml:space="preserve"> Header Element</w:t>
      </w:r>
      <w:r w:rsidRPr="003651D9">
        <w:t>, not both</w:t>
      </w:r>
      <w:r w:rsidR="00887E40" w:rsidRPr="003651D9">
        <w:t xml:space="preserve">. </w:t>
      </w:r>
      <w:r w:rsidRPr="003651D9">
        <w:t>One should be “N/A”.</w:t>
      </w:r>
      <w:r w:rsidR="00E25761" w:rsidRPr="003651D9">
        <w:t>&gt;</w:t>
      </w:r>
    </w:p>
    <w:p w14:paraId="27E513AF" w14:textId="77777777" w:rsidR="00E25761" w:rsidRPr="003651D9" w:rsidRDefault="00E25761" w:rsidP="00597DB2">
      <w:pPr>
        <w:pStyle w:val="AuthorInstructions"/>
      </w:pPr>
      <w:r w:rsidRPr="003651D9">
        <w:t>&lt;</w:t>
      </w:r>
      <w:r w:rsidR="008341AE" w:rsidRPr="003651D9">
        <w:t xml:space="preserve">The values in the </w:t>
      </w:r>
      <w:r w:rsidR="001055CB" w:rsidRPr="003651D9">
        <w:t>column “</w:t>
      </w:r>
      <w:r w:rsidR="008341AE" w:rsidRPr="003651D9">
        <w:t xml:space="preserve">Participations and Act Relationships” </w:t>
      </w:r>
      <w:r w:rsidRPr="003651D9">
        <w:t>must come from the defined terms in the CDA schema.</w:t>
      </w:r>
      <w:r w:rsidR="008A3FD2" w:rsidRPr="003651D9">
        <w:t xml:space="preserve"> See the IHE Technical Frameworks General Introduction, Appendix E, CDA Conventions.</w:t>
      </w:r>
      <w:r w:rsidRPr="003651D9">
        <w:t>&gt;</w:t>
      </w:r>
    </w:p>
    <w:p w14:paraId="1A30F9BE" w14:textId="77777777" w:rsidR="008A3FD2" w:rsidRPr="003651D9" w:rsidRDefault="008A3FD2" w:rsidP="008A3FD2">
      <w:pPr>
        <w:pStyle w:val="BodyText"/>
        <w:rPr>
          <w:i/>
          <w:lang w:eastAsia="x-none"/>
        </w:rPr>
      </w:pPr>
    </w:p>
    <w:p w14:paraId="63E9A757" w14:textId="77777777" w:rsidR="00951F63" w:rsidRPr="003651D9" w:rsidRDefault="00712AE6" w:rsidP="00712AE6">
      <w:pPr>
        <w:keepNext/>
        <w:spacing w:before="60" w:after="60"/>
        <w:jc w:val="center"/>
        <w:rPr>
          <w:rFonts w:ascii="Arial" w:hAnsi="Arial"/>
          <w:b/>
          <w:sz w:val="22"/>
        </w:rPr>
      </w:pPr>
      <w:r w:rsidRPr="003651D9">
        <w:rPr>
          <w:rFonts w:ascii="Arial" w:hAnsi="Arial"/>
          <w:b/>
          <w:sz w:val="22"/>
        </w:rPr>
        <w:t>Table 6.3.2.H-1 &lt;Content Module Name (Acronym)&gt; Header</w:t>
      </w:r>
      <w:r w:rsidR="005F3FB5">
        <w:rPr>
          <w:rFonts w:ascii="Arial" w:hAnsi="Arial"/>
          <w:b/>
          <w:sz w:val="22"/>
        </w:rPr>
        <w:t xml:space="preserve"> </w:t>
      </w:r>
    </w:p>
    <w:tbl>
      <w:tblPr>
        <w:tblW w:w="5001" w:type="pct"/>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820"/>
        <w:gridCol w:w="1526"/>
        <w:gridCol w:w="2420"/>
        <w:gridCol w:w="2420"/>
        <w:gridCol w:w="1165"/>
        <w:gridCol w:w="986"/>
        <w:gridCol w:w="15"/>
      </w:tblGrid>
      <w:tr w:rsidR="00774B6B" w:rsidRPr="003651D9" w14:paraId="6DA9D2EA"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5C5B316" w14:textId="77777777" w:rsidR="00774B6B" w:rsidRPr="003651D9" w:rsidRDefault="00774B6B" w:rsidP="00CF508D">
            <w:pPr>
              <w:pStyle w:val="TableEntryHeader"/>
            </w:pPr>
            <w:r w:rsidRPr="003651D9">
              <w:t>Template Name</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5C741DD8" w14:textId="77777777" w:rsidR="00774B6B" w:rsidRPr="003651D9" w:rsidRDefault="00774B6B" w:rsidP="00AD069D">
            <w:pPr>
              <w:pStyle w:val="TableEntry"/>
            </w:pPr>
            <w:r w:rsidRPr="003651D9">
              <w:t>&lt;Template Name&gt;</w:t>
            </w:r>
          </w:p>
        </w:tc>
      </w:tr>
      <w:tr w:rsidR="00951F63" w:rsidRPr="003651D9" w14:paraId="28B139AA"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70D46FB" w14:textId="77777777" w:rsidR="00951F63" w:rsidRPr="003651D9" w:rsidRDefault="00951F63" w:rsidP="00CF508D">
            <w:pPr>
              <w:pStyle w:val="TableEntryHeader"/>
            </w:pPr>
            <w:r w:rsidRPr="003651D9">
              <w:t xml:space="preserve">Template ID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4368DB48" w14:textId="77777777" w:rsidR="00951F63" w:rsidRPr="003651D9" w:rsidRDefault="00774B6B" w:rsidP="00AD069D">
            <w:pPr>
              <w:pStyle w:val="TableEntry"/>
            </w:pPr>
            <w:r w:rsidRPr="003651D9">
              <w:t>&lt;oid&gt;</w:t>
            </w:r>
          </w:p>
        </w:tc>
      </w:tr>
      <w:tr w:rsidR="00951F63" w:rsidRPr="003651D9" w14:paraId="332F54A1"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1FE06CD" w14:textId="77777777" w:rsidR="00951F63" w:rsidRPr="003651D9" w:rsidRDefault="00951F63" w:rsidP="00CF508D">
            <w:pPr>
              <w:pStyle w:val="TableEntryHeader"/>
            </w:pPr>
            <w:r w:rsidRPr="003651D9">
              <w:t xml:space="preserve">Parent Template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7957AA5B" w14:textId="77777777" w:rsidR="00951F63" w:rsidRPr="003651D9" w:rsidRDefault="00774B6B" w:rsidP="00AD069D">
            <w:pPr>
              <w:pStyle w:val="TableEntry"/>
            </w:pPr>
            <w:r w:rsidRPr="003651D9">
              <w:t>&lt;Name and oid of parent template</w:t>
            </w:r>
            <w:r w:rsidR="005F3FB5">
              <w:t xml:space="preserve"> </w:t>
            </w:r>
            <w:r w:rsidR="008A3FD2" w:rsidRPr="003651D9">
              <w:t>or N/A&gt;</w:t>
            </w:r>
            <w:r w:rsidR="00291725">
              <w:t xml:space="preserve"> </w:t>
            </w:r>
          </w:p>
        </w:tc>
      </w:tr>
      <w:tr w:rsidR="00E25761" w:rsidRPr="003651D9" w14:paraId="51757BAF"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9CE69CC" w14:textId="77777777" w:rsidR="00E25761" w:rsidRPr="003651D9" w:rsidRDefault="00E25761" w:rsidP="00CF508D">
            <w:pPr>
              <w:pStyle w:val="TableEntryHeader"/>
            </w:pPr>
            <w:r w:rsidRPr="003651D9">
              <w:t>Header Element</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3EBD91A0" w14:textId="77777777" w:rsidR="00E25761" w:rsidRPr="003651D9" w:rsidRDefault="00E25761" w:rsidP="00AD069D">
            <w:pPr>
              <w:pStyle w:val="TableEntry"/>
            </w:pPr>
            <w:r w:rsidRPr="003651D9">
              <w:t>&lt;CDA Header Elements participant or componentOf</w:t>
            </w:r>
            <w:r w:rsidR="008A3FD2" w:rsidRPr="003651D9">
              <w:t xml:space="preserve"> or N/A</w:t>
            </w:r>
            <w:r w:rsidRPr="003651D9">
              <w:t>&gt;</w:t>
            </w:r>
          </w:p>
          <w:p w14:paraId="09886ACA" w14:textId="77777777" w:rsidR="00E25761" w:rsidRPr="003651D9" w:rsidRDefault="00E25761" w:rsidP="003579DA">
            <w:pPr>
              <w:pStyle w:val="TableEntry"/>
            </w:pPr>
            <w:r w:rsidRPr="003651D9">
              <w:t>e.g., componentOf / encompassingEncounter</w:t>
            </w:r>
            <w:r w:rsidR="005F3FB5">
              <w:t xml:space="preserve"> </w:t>
            </w:r>
          </w:p>
        </w:tc>
      </w:tr>
      <w:tr w:rsidR="00E25761" w:rsidRPr="003651D9" w14:paraId="6D0FF420"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316BA2C" w14:textId="77777777" w:rsidR="00E25761" w:rsidRPr="003651D9" w:rsidRDefault="00E25761" w:rsidP="00CF508D">
            <w:pPr>
              <w:pStyle w:val="TableEntryHeader"/>
            </w:pPr>
            <w:r w:rsidRPr="003651D9">
              <w:t xml:space="preserve">General Description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39F0FC68" w14:textId="77777777" w:rsidR="00E25761" w:rsidRPr="003651D9" w:rsidRDefault="008A3FD2" w:rsidP="00AD069D">
            <w:pPr>
              <w:pStyle w:val="TableEntry"/>
            </w:pPr>
            <w:r w:rsidRPr="003651D9">
              <w:t>&lt;short textual description</w:t>
            </w:r>
            <w:r w:rsidR="00887E40" w:rsidRPr="003651D9">
              <w:t xml:space="preserve">. </w:t>
            </w:r>
            <w:r w:rsidRPr="003651D9">
              <w:t>Short paragraph at most.&gt;</w:t>
            </w:r>
          </w:p>
        </w:tc>
      </w:tr>
      <w:tr w:rsidR="00E25761" w:rsidRPr="003651D9" w14:paraId="4384F83D" w14:textId="77777777"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E6E6E6"/>
            <w:vAlign w:val="center"/>
          </w:tcPr>
          <w:p w14:paraId="1815615E" w14:textId="77777777" w:rsidR="00E25761" w:rsidRPr="003651D9" w:rsidRDefault="00E25761" w:rsidP="00CF508D">
            <w:pPr>
              <w:pStyle w:val="TableEntryHeader"/>
            </w:pPr>
            <w:r w:rsidRPr="003651D9">
              <w:t xml:space="preserve">Opt </w:t>
            </w:r>
            <w:r w:rsidR="00FD3F02" w:rsidRPr="003651D9">
              <w:t>and Card</w:t>
            </w:r>
          </w:p>
        </w:tc>
        <w:tc>
          <w:tcPr>
            <w:tcW w:w="816" w:type="pct"/>
            <w:tcBorders>
              <w:top w:val="single" w:sz="4" w:space="0" w:color="auto"/>
              <w:left w:val="single" w:sz="4" w:space="0" w:color="auto"/>
              <w:bottom w:val="single" w:sz="4" w:space="0" w:color="auto"/>
              <w:right w:val="single" w:sz="4" w:space="0" w:color="auto"/>
            </w:tcBorders>
            <w:shd w:val="clear" w:color="auto" w:fill="E6E6E6"/>
            <w:vAlign w:val="center"/>
          </w:tcPr>
          <w:p w14:paraId="074522CD" w14:textId="77777777" w:rsidR="00E25761" w:rsidRPr="003651D9" w:rsidRDefault="00E25761" w:rsidP="00CF508D">
            <w:pPr>
              <w:pStyle w:val="TableEntryHeader"/>
            </w:pPr>
            <w:r w:rsidRPr="003651D9">
              <w:t>Participation</w:t>
            </w:r>
            <w:r w:rsidR="008341AE" w:rsidRPr="003651D9">
              <w:t>/ Act Relationship</w:t>
            </w:r>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0254C92D" w14:textId="77777777" w:rsidR="00E25761" w:rsidRPr="003651D9" w:rsidRDefault="00E25761" w:rsidP="00CF508D">
            <w:pPr>
              <w:pStyle w:val="TableEntryHeader"/>
            </w:pPr>
            <w:r w:rsidRPr="003651D9">
              <w:t xml:space="preserve">Description </w:t>
            </w:r>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09B66764" w14:textId="77777777" w:rsidR="00E25761" w:rsidRPr="003651D9" w:rsidRDefault="00E25761" w:rsidP="00CF508D">
            <w:pPr>
              <w:pStyle w:val="TableEntryHeader"/>
            </w:pPr>
            <w:r w:rsidRPr="003651D9">
              <w:t xml:space="preserve">Template </w:t>
            </w:r>
          </w:p>
        </w:tc>
        <w:tc>
          <w:tcPr>
            <w:tcW w:w="623" w:type="pct"/>
            <w:tcBorders>
              <w:top w:val="single" w:sz="4" w:space="0" w:color="auto"/>
              <w:left w:val="single" w:sz="4" w:space="0" w:color="auto"/>
              <w:bottom w:val="single" w:sz="4" w:space="0" w:color="auto"/>
              <w:right w:val="single" w:sz="4" w:space="0" w:color="auto"/>
            </w:tcBorders>
            <w:shd w:val="clear" w:color="auto" w:fill="E6E6E6"/>
            <w:vAlign w:val="center"/>
          </w:tcPr>
          <w:p w14:paraId="35A928F8" w14:textId="77777777" w:rsidR="00E25761" w:rsidRPr="003651D9" w:rsidRDefault="00E25761" w:rsidP="00CF508D">
            <w:pPr>
              <w:pStyle w:val="TableEntryHeader"/>
            </w:pPr>
            <w:r w:rsidRPr="003651D9">
              <w:t>Spec</w:t>
            </w:r>
            <w:r w:rsidR="00363069" w:rsidRPr="003651D9">
              <w:t>ification</w:t>
            </w:r>
            <w:r w:rsidRPr="003651D9">
              <w:t xml:space="preserve"> Document</w:t>
            </w:r>
          </w:p>
        </w:tc>
        <w:tc>
          <w:tcPr>
            <w:tcW w:w="527" w:type="pct"/>
            <w:tcBorders>
              <w:top w:val="single" w:sz="4" w:space="0" w:color="auto"/>
              <w:left w:val="single" w:sz="4" w:space="0" w:color="auto"/>
              <w:bottom w:val="single" w:sz="4" w:space="0" w:color="auto"/>
              <w:right w:val="single" w:sz="4" w:space="0" w:color="auto"/>
            </w:tcBorders>
            <w:shd w:val="clear" w:color="auto" w:fill="E4E4E4"/>
            <w:vAlign w:val="center"/>
          </w:tcPr>
          <w:p w14:paraId="3595810F" w14:textId="77777777" w:rsidR="00E25761" w:rsidRPr="003651D9" w:rsidRDefault="003601D3" w:rsidP="00CF508D">
            <w:pPr>
              <w:pStyle w:val="TableEntryHeader"/>
            </w:pPr>
            <w:r w:rsidRPr="003651D9">
              <w:t xml:space="preserve">Vocabulary </w:t>
            </w:r>
            <w:r w:rsidR="00E25761" w:rsidRPr="003651D9">
              <w:t>Con-straint</w:t>
            </w:r>
          </w:p>
        </w:tc>
      </w:tr>
      <w:tr w:rsidR="00E25761" w:rsidRPr="003651D9" w14:paraId="0A70C77B" w14:textId="77777777"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5F340331" w14:textId="77777777" w:rsidR="00E25761" w:rsidRPr="003651D9" w:rsidRDefault="00286433" w:rsidP="00AD069D">
            <w:pPr>
              <w:pStyle w:val="TableEntry"/>
            </w:pPr>
            <w:r w:rsidRPr="003651D9">
              <w:t>x [?..?]</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696B5021" w14:textId="77777777" w:rsidR="00E25761" w:rsidRPr="003651D9" w:rsidRDefault="00286433" w:rsidP="003579DA">
            <w:pPr>
              <w:pStyle w:val="TableEntry"/>
            </w:pPr>
            <w:r w:rsidRPr="003651D9">
              <w:t>&lt;select from defined part /act relationship terms; App E&gt;</w:t>
            </w:r>
          </w:p>
        </w:tc>
        <w:tc>
          <w:tcPr>
            <w:tcW w:w="1294" w:type="pct"/>
            <w:tcBorders>
              <w:top w:val="single" w:sz="4" w:space="0" w:color="auto"/>
              <w:left w:val="single" w:sz="4" w:space="0" w:color="auto"/>
              <w:bottom w:val="single" w:sz="4" w:space="0" w:color="auto"/>
              <w:right w:val="single" w:sz="4" w:space="0" w:color="auto"/>
            </w:tcBorders>
            <w:vAlign w:val="center"/>
          </w:tcPr>
          <w:p w14:paraId="54EE0051" w14:textId="77777777" w:rsidR="00E25761" w:rsidRPr="003651D9" w:rsidRDefault="00286433" w:rsidP="00017E09">
            <w:pPr>
              <w:pStyle w:val="TableEntry"/>
            </w:pPr>
            <w:r w:rsidRPr="003651D9">
              <w:t>&lt;Header Content description name&gt;</w:t>
            </w:r>
          </w:p>
        </w:tc>
        <w:tc>
          <w:tcPr>
            <w:tcW w:w="1294" w:type="pct"/>
            <w:tcBorders>
              <w:top w:val="single" w:sz="4" w:space="0" w:color="auto"/>
              <w:left w:val="single" w:sz="4" w:space="0" w:color="auto"/>
              <w:bottom w:val="single" w:sz="4" w:space="0" w:color="auto"/>
              <w:right w:val="single" w:sz="4" w:space="0" w:color="auto"/>
            </w:tcBorders>
            <w:vAlign w:val="center"/>
          </w:tcPr>
          <w:p w14:paraId="498F06B5" w14:textId="77777777" w:rsidR="00E25761" w:rsidRPr="003651D9" w:rsidRDefault="00286433" w:rsidP="003B70A2">
            <w:pPr>
              <w:pStyle w:val="TableEntry"/>
            </w:pPr>
            <w:r w:rsidRPr="003651D9">
              <w:t>&lt;oid&gt;</w:t>
            </w:r>
          </w:p>
        </w:tc>
        <w:tc>
          <w:tcPr>
            <w:tcW w:w="623" w:type="pct"/>
            <w:tcBorders>
              <w:top w:val="single" w:sz="4" w:space="0" w:color="auto"/>
              <w:left w:val="single" w:sz="4" w:space="0" w:color="auto"/>
              <w:bottom w:val="single" w:sz="4" w:space="0" w:color="auto"/>
              <w:right w:val="single" w:sz="4" w:space="0" w:color="auto"/>
            </w:tcBorders>
            <w:vAlign w:val="center"/>
          </w:tcPr>
          <w:p w14:paraId="0F011B15" w14:textId="77777777" w:rsidR="00E25761" w:rsidRPr="003651D9" w:rsidRDefault="00286433" w:rsidP="00EF1E77">
            <w:pPr>
              <w:pStyle w:val="TableEntry"/>
            </w:pPr>
            <w:r w:rsidRPr="003651D9">
              <w:t>&lt;document reference, if applicable&gt;</w:t>
            </w:r>
          </w:p>
        </w:tc>
        <w:tc>
          <w:tcPr>
            <w:tcW w:w="527" w:type="pct"/>
            <w:tcBorders>
              <w:top w:val="single" w:sz="4" w:space="0" w:color="auto"/>
              <w:left w:val="single" w:sz="4" w:space="0" w:color="auto"/>
              <w:bottom w:val="single" w:sz="4" w:space="0" w:color="auto"/>
              <w:right w:val="single" w:sz="4" w:space="0" w:color="auto"/>
            </w:tcBorders>
            <w:vAlign w:val="center"/>
          </w:tcPr>
          <w:p w14:paraId="3878B97D" w14:textId="77777777" w:rsidR="00E25761" w:rsidRPr="003651D9" w:rsidRDefault="00286433" w:rsidP="00BB76BC">
            <w:pPr>
              <w:pStyle w:val="TableEntry"/>
            </w:pPr>
            <w:r w:rsidRPr="003651D9">
              <w:t>&lt;Vocab constraint, if applicable&gt;</w:t>
            </w:r>
          </w:p>
        </w:tc>
      </w:tr>
      <w:tr w:rsidR="003F252B" w:rsidRPr="003651D9" w14:paraId="48C782EF" w14:textId="77777777"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23A16FB5" w14:textId="77777777" w:rsidR="003F252B" w:rsidRPr="003651D9" w:rsidRDefault="003F252B" w:rsidP="003F252B">
            <w:pPr>
              <w:pStyle w:val="TableEntry"/>
            </w:pP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03474B2C" w14:textId="77777777" w:rsidR="003F252B" w:rsidRPr="003651D9" w:rsidRDefault="003F252B" w:rsidP="003F252B">
            <w:pPr>
              <w:pStyle w:val="TableEntry"/>
            </w:pPr>
          </w:p>
        </w:tc>
        <w:tc>
          <w:tcPr>
            <w:tcW w:w="1294" w:type="pct"/>
            <w:tcBorders>
              <w:top w:val="single" w:sz="4" w:space="0" w:color="auto"/>
              <w:left w:val="single" w:sz="4" w:space="0" w:color="auto"/>
              <w:bottom w:val="single" w:sz="4" w:space="0" w:color="auto"/>
              <w:right w:val="single" w:sz="4" w:space="0" w:color="auto"/>
            </w:tcBorders>
            <w:vAlign w:val="center"/>
          </w:tcPr>
          <w:p w14:paraId="611B9759" w14:textId="77777777" w:rsidR="003F252B" w:rsidRPr="003651D9" w:rsidRDefault="003F252B" w:rsidP="003F252B">
            <w:pPr>
              <w:pStyle w:val="TableEntry"/>
            </w:pPr>
          </w:p>
        </w:tc>
        <w:tc>
          <w:tcPr>
            <w:tcW w:w="1294" w:type="pct"/>
            <w:tcBorders>
              <w:top w:val="single" w:sz="4" w:space="0" w:color="auto"/>
              <w:left w:val="single" w:sz="4" w:space="0" w:color="auto"/>
              <w:bottom w:val="single" w:sz="4" w:space="0" w:color="auto"/>
              <w:right w:val="single" w:sz="4" w:space="0" w:color="auto"/>
            </w:tcBorders>
            <w:vAlign w:val="center"/>
          </w:tcPr>
          <w:p w14:paraId="7A8A0C4B" w14:textId="77777777" w:rsidR="003F252B" w:rsidRPr="003651D9" w:rsidRDefault="003F252B" w:rsidP="003F252B">
            <w:pPr>
              <w:pStyle w:val="TableEntry"/>
            </w:pPr>
          </w:p>
        </w:tc>
        <w:tc>
          <w:tcPr>
            <w:tcW w:w="623" w:type="pct"/>
            <w:tcBorders>
              <w:top w:val="single" w:sz="4" w:space="0" w:color="auto"/>
              <w:left w:val="single" w:sz="4" w:space="0" w:color="auto"/>
              <w:bottom w:val="single" w:sz="4" w:space="0" w:color="auto"/>
              <w:right w:val="single" w:sz="4" w:space="0" w:color="auto"/>
            </w:tcBorders>
            <w:vAlign w:val="center"/>
          </w:tcPr>
          <w:p w14:paraId="1D069DB9" w14:textId="77777777" w:rsidR="003F252B" w:rsidRPr="003651D9" w:rsidRDefault="003F252B" w:rsidP="003F252B">
            <w:pPr>
              <w:pStyle w:val="TableEntry"/>
            </w:pPr>
          </w:p>
        </w:tc>
        <w:tc>
          <w:tcPr>
            <w:tcW w:w="527" w:type="pct"/>
            <w:tcBorders>
              <w:top w:val="single" w:sz="4" w:space="0" w:color="auto"/>
              <w:left w:val="single" w:sz="4" w:space="0" w:color="auto"/>
              <w:bottom w:val="single" w:sz="4" w:space="0" w:color="auto"/>
              <w:right w:val="single" w:sz="4" w:space="0" w:color="auto"/>
            </w:tcBorders>
            <w:vAlign w:val="center"/>
          </w:tcPr>
          <w:p w14:paraId="21DD7B14" w14:textId="77777777" w:rsidR="003F252B" w:rsidRPr="003651D9" w:rsidRDefault="003F252B" w:rsidP="003F252B">
            <w:pPr>
              <w:pStyle w:val="TableEntry"/>
            </w:pPr>
          </w:p>
        </w:tc>
      </w:tr>
      <w:tr w:rsidR="00286433" w:rsidRPr="003651D9" w14:paraId="0A9510EE" w14:textId="77777777"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28F6EE68" w14:textId="77777777" w:rsidR="00286433" w:rsidRPr="003651D9" w:rsidRDefault="003F252B" w:rsidP="00EF1E77">
            <w:pPr>
              <w:pStyle w:val="TableEntry"/>
            </w:pPr>
            <w:r w:rsidRPr="003651D9">
              <w:t>&lt;</w:t>
            </w:r>
            <w:r w:rsidR="00286433" w:rsidRPr="003651D9">
              <w:t>e.g., R [1..1]</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2424CE9F" w14:textId="77777777" w:rsidR="00286433" w:rsidRPr="003651D9" w:rsidRDefault="00286433" w:rsidP="005D6176">
            <w:pPr>
              <w:pStyle w:val="TableEntry"/>
            </w:pPr>
            <w:r w:rsidRPr="003651D9">
              <w:t>RESP</w:t>
            </w:r>
          </w:p>
        </w:tc>
        <w:tc>
          <w:tcPr>
            <w:tcW w:w="1294" w:type="pct"/>
            <w:tcBorders>
              <w:top w:val="single" w:sz="4" w:space="0" w:color="auto"/>
              <w:left w:val="single" w:sz="4" w:space="0" w:color="auto"/>
              <w:bottom w:val="single" w:sz="4" w:space="0" w:color="auto"/>
              <w:right w:val="single" w:sz="4" w:space="0" w:color="auto"/>
            </w:tcBorders>
            <w:vAlign w:val="center"/>
          </w:tcPr>
          <w:p w14:paraId="33175E23" w14:textId="77777777" w:rsidR="00286433" w:rsidRPr="003651D9" w:rsidRDefault="00286433" w:rsidP="0032600B">
            <w:pPr>
              <w:pStyle w:val="TableEntry"/>
            </w:pPr>
            <w:r w:rsidRPr="003651D9">
              <w:t>Responsible Party</w:t>
            </w:r>
          </w:p>
        </w:tc>
        <w:tc>
          <w:tcPr>
            <w:tcW w:w="1294" w:type="pct"/>
            <w:tcBorders>
              <w:top w:val="single" w:sz="4" w:space="0" w:color="auto"/>
              <w:left w:val="single" w:sz="4" w:space="0" w:color="auto"/>
              <w:bottom w:val="single" w:sz="4" w:space="0" w:color="auto"/>
              <w:right w:val="single" w:sz="4" w:space="0" w:color="auto"/>
            </w:tcBorders>
            <w:vAlign w:val="center"/>
          </w:tcPr>
          <w:p w14:paraId="22833D48" w14:textId="77777777" w:rsidR="00286433" w:rsidRPr="003651D9" w:rsidRDefault="00286433" w:rsidP="00BB76BC">
            <w:pPr>
              <w:pStyle w:val="TableEntry"/>
            </w:pPr>
          </w:p>
        </w:tc>
        <w:tc>
          <w:tcPr>
            <w:tcW w:w="623" w:type="pct"/>
            <w:tcBorders>
              <w:top w:val="single" w:sz="4" w:space="0" w:color="auto"/>
              <w:left w:val="single" w:sz="4" w:space="0" w:color="auto"/>
              <w:bottom w:val="single" w:sz="4" w:space="0" w:color="auto"/>
              <w:right w:val="single" w:sz="4" w:space="0" w:color="auto"/>
            </w:tcBorders>
            <w:vAlign w:val="center"/>
          </w:tcPr>
          <w:p w14:paraId="1FD2C175" w14:textId="77777777" w:rsidR="00286433" w:rsidRPr="003651D9" w:rsidRDefault="00115A0F" w:rsidP="00BB76BC">
            <w:pPr>
              <w:pStyle w:val="TableEntry"/>
            </w:pPr>
            <w:r w:rsidRPr="003651D9">
              <w:t>CARD TF-3: 6.3.2.H.1</w:t>
            </w:r>
            <w:r w:rsidR="003F252B" w:rsidRPr="003651D9">
              <w:t>&gt;</w:t>
            </w:r>
          </w:p>
        </w:tc>
        <w:tc>
          <w:tcPr>
            <w:tcW w:w="527" w:type="pct"/>
            <w:tcBorders>
              <w:top w:val="single" w:sz="4" w:space="0" w:color="auto"/>
              <w:left w:val="single" w:sz="4" w:space="0" w:color="auto"/>
              <w:bottom w:val="single" w:sz="4" w:space="0" w:color="auto"/>
              <w:right w:val="single" w:sz="4" w:space="0" w:color="auto"/>
            </w:tcBorders>
            <w:vAlign w:val="center"/>
          </w:tcPr>
          <w:p w14:paraId="73547839" w14:textId="77777777" w:rsidR="00286433" w:rsidRPr="003651D9" w:rsidRDefault="00286433" w:rsidP="00BB76BC">
            <w:pPr>
              <w:pStyle w:val="TableEntry"/>
            </w:pPr>
          </w:p>
        </w:tc>
      </w:tr>
      <w:tr w:rsidR="00286433" w:rsidRPr="003651D9" w14:paraId="2320E455" w14:textId="77777777" w:rsidTr="00597DB2">
        <w:trPr>
          <w:gridAfter w:val="1"/>
          <w:wAfter w:w="8" w:type="pct"/>
        </w:trPr>
        <w:tc>
          <w:tcPr>
            <w:tcW w:w="438" w:type="pct"/>
            <w:tcBorders>
              <w:top w:val="single" w:sz="4" w:space="0" w:color="auto"/>
              <w:left w:val="single" w:sz="6" w:space="0" w:color="000000"/>
              <w:bottom w:val="single" w:sz="6" w:space="0" w:color="000000"/>
              <w:right w:val="single" w:sz="6" w:space="0" w:color="000000"/>
            </w:tcBorders>
            <w:shd w:val="clear" w:color="auto" w:fill="auto"/>
            <w:vAlign w:val="center"/>
          </w:tcPr>
          <w:p w14:paraId="13B7356F" w14:textId="77777777" w:rsidR="00286433" w:rsidRPr="003651D9" w:rsidRDefault="003F252B" w:rsidP="00EF1E77">
            <w:pPr>
              <w:pStyle w:val="TableEntry"/>
            </w:pPr>
            <w:r w:rsidRPr="003651D9">
              <w:t>&lt;</w:t>
            </w:r>
            <w:r w:rsidR="00286433" w:rsidRPr="003651D9">
              <w:t>e.g., R [1..1]</w:t>
            </w:r>
          </w:p>
        </w:tc>
        <w:tc>
          <w:tcPr>
            <w:tcW w:w="816" w:type="pct"/>
            <w:tcBorders>
              <w:top w:val="single" w:sz="4" w:space="0" w:color="auto"/>
              <w:left w:val="single" w:sz="6" w:space="0" w:color="000000"/>
              <w:bottom w:val="single" w:sz="6" w:space="0" w:color="000000"/>
              <w:right w:val="single" w:sz="6" w:space="0" w:color="000000"/>
            </w:tcBorders>
            <w:shd w:val="clear" w:color="auto" w:fill="auto"/>
            <w:vAlign w:val="center"/>
          </w:tcPr>
          <w:p w14:paraId="768994EC" w14:textId="77777777" w:rsidR="00286433" w:rsidRPr="003651D9" w:rsidRDefault="00286433" w:rsidP="005D6176">
            <w:pPr>
              <w:pStyle w:val="TableEntry"/>
            </w:pPr>
            <w:r w:rsidRPr="003651D9">
              <w:t>LOC</w:t>
            </w:r>
          </w:p>
        </w:tc>
        <w:tc>
          <w:tcPr>
            <w:tcW w:w="1294" w:type="pct"/>
            <w:tcBorders>
              <w:top w:val="single" w:sz="4" w:space="0" w:color="auto"/>
              <w:left w:val="single" w:sz="6" w:space="0" w:color="000000"/>
              <w:bottom w:val="single" w:sz="6" w:space="0" w:color="000000"/>
              <w:right w:val="single" w:sz="6" w:space="0" w:color="000000"/>
            </w:tcBorders>
            <w:vAlign w:val="center"/>
          </w:tcPr>
          <w:p w14:paraId="17232B61" w14:textId="77777777" w:rsidR="00286433" w:rsidRPr="003651D9" w:rsidRDefault="00286433" w:rsidP="0032600B">
            <w:pPr>
              <w:pStyle w:val="TableEntry"/>
            </w:pPr>
            <w:r w:rsidRPr="003651D9">
              <w:t xml:space="preserve"> Health Care Facility</w:t>
            </w:r>
          </w:p>
        </w:tc>
        <w:tc>
          <w:tcPr>
            <w:tcW w:w="1294" w:type="pct"/>
            <w:tcBorders>
              <w:top w:val="single" w:sz="4" w:space="0" w:color="auto"/>
              <w:left w:val="single" w:sz="6" w:space="0" w:color="000000"/>
              <w:bottom w:val="single" w:sz="6" w:space="0" w:color="000000"/>
              <w:right w:val="single" w:sz="6" w:space="0" w:color="000000"/>
            </w:tcBorders>
            <w:vAlign w:val="center"/>
          </w:tcPr>
          <w:p w14:paraId="3B43F5A4" w14:textId="77777777" w:rsidR="00286433" w:rsidRPr="003651D9" w:rsidRDefault="00286433" w:rsidP="00BB76BC">
            <w:pPr>
              <w:pStyle w:val="TableEntry"/>
            </w:pPr>
          </w:p>
        </w:tc>
        <w:tc>
          <w:tcPr>
            <w:tcW w:w="623" w:type="pct"/>
            <w:tcBorders>
              <w:top w:val="single" w:sz="4" w:space="0" w:color="auto"/>
              <w:left w:val="single" w:sz="6" w:space="0" w:color="000000"/>
              <w:bottom w:val="single" w:sz="6" w:space="0" w:color="000000"/>
              <w:right w:val="single" w:sz="6" w:space="0" w:color="000000"/>
            </w:tcBorders>
            <w:vAlign w:val="center"/>
          </w:tcPr>
          <w:p w14:paraId="39336068" w14:textId="77777777" w:rsidR="00286433" w:rsidRPr="003651D9" w:rsidRDefault="00115A0F" w:rsidP="00BB76BC">
            <w:pPr>
              <w:pStyle w:val="TableEntry"/>
            </w:pPr>
            <w:r w:rsidRPr="003651D9">
              <w:t>CARD TF-3: 6.3.2.H.2</w:t>
            </w:r>
            <w:r w:rsidR="003F252B" w:rsidRPr="003651D9">
              <w:t>&gt;</w:t>
            </w:r>
          </w:p>
        </w:tc>
        <w:tc>
          <w:tcPr>
            <w:tcW w:w="527" w:type="pct"/>
            <w:tcBorders>
              <w:top w:val="single" w:sz="4" w:space="0" w:color="auto"/>
              <w:left w:val="single" w:sz="6" w:space="0" w:color="000000"/>
              <w:bottom w:val="single" w:sz="6" w:space="0" w:color="000000"/>
              <w:right w:val="single" w:sz="6" w:space="0" w:color="000000"/>
            </w:tcBorders>
            <w:vAlign w:val="center"/>
          </w:tcPr>
          <w:p w14:paraId="030648BB" w14:textId="77777777" w:rsidR="00286433" w:rsidRPr="003651D9" w:rsidRDefault="00286433" w:rsidP="00BB76BC">
            <w:pPr>
              <w:pStyle w:val="TableEntry"/>
            </w:pPr>
          </w:p>
        </w:tc>
      </w:tr>
      <w:tr w:rsidR="00286433" w:rsidRPr="003651D9" w14:paraId="16FE1031" w14:textId="77777777" w:rsidTr="00363069">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3FE465C6" w14:textId="77777777" w:rsidR="00286433" w:rsidRPr="003651D9" w:rsidRDefault="003F252B" w:rsidP="00EF1E77">
            <w:pPr>
              <w:pStyle w:val="TableEntry"/>
            </w:pPr>
            <w:r w:rsidRPr="003651D9">
              <w:t>&lt;</w:t>
            </w:r>
            <w:r w:rsidR="00286433" w:rsidRPr="003651D9">
              <w:t>e.g., O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3821460E" w14:textId="77777777" w:rsidR="00286433" w:rsidRPr="003651D9" w:rsidRDefault="00286433" w:rsidP="005D6176">
            <w:pPr>
              <w:pStyle w:val="TableEntry"/>
            </w:pPr>
            <w:r w:rsidRPr="003651D9">
              <w:t>REF</w:t>
            </w:r>
          </w:p>
        </w:tc>
        <w:tc>
          <w:tcPr>
            <w:tcW w:w="1294" w:type="pct"/>
            <w:tcBorders>
              <w:top w:val="single" w:sz="6" w:space="0" w:color="000000"/>
              <w:left w:val="single" w:sz="6" w:space="0" w:color="000000"/>
              <w:bottom w:val="single" w:sz="6" w:space="0" w:color="000000"/>
              <w:right w:val="single" w:sz="6" w:space="0" w:color="000000"/>
            </w:tcBorders>
            <w:vAlign w:val="center"/>
          </w:tcPr>
          <w:p w14:paraId="6F895ADA" w14:textId="77777777" w:rsidR="00286433" w:rsidRPr="003651D9" w:rsidRDefault="00286433" w:rsidP="0032600B">
            <w:pPr>
              <w:pStyle w:val="TableEntry"/>
            </w:pPr>
            <w:r w:rsidRPr="003651D9">
              <w:t>Referring Provider</w:t>
            </w:r>
          </w:p>
        </w:tc>
        <w:tc>
          <w:tcPr>
            <w:tcW w:w="1294" w:type="pct"/>
            <w:tcBorders>
              <w:top w:val="single" w:sz="6" w:space="0" w:color="000000"/>
              <w:left w:val="single" w:sz="6" w:space="0" w:color="000000"/>
              <w:bottom w:val="single" w:sz="6" w:space="0" w:color="000000"/>
              <w:right w:val="single" w:sz="6" w:space="0" w:color="000000"/>
            </w:tcBorders>
            <w:vAlign w:val="center"/>
          </w:tcPr>
          <w:p w14:paraId="036F6040" w14:textId="77777777" w:rsidR="00286433" w:rsidRPr="003651D9" w:rsidRDefault="00286433" w:rsidP="00BB76BC">
            <w:pPr>
              <w:pStyle w:val="TableEntry"/>
            </w:pPr>
          </w:p>
        </w:tc>
        <w:tc>
          <w:tcPr>
            <w:tcW w:w="623" w:type="pct"/>
            <w:tcBorders>
              <w:top w:val="single" w:sz="6" w:space="0" w:color="000000"/>
              <w:left w:val="single" w:sz="6" w:space="0" w:color="000000"/>
              <w:bottom w:val="single" w:sz="6" w:space="0" w:color="000000"/>
              <w:right w:val="single" w:sz="6" w:space="0" w:color="000000"/>
            </w:tcBorders>
            <w:vAlign w:val="center"/>
          </w:tcPr>
          <w:p w14:paraId="62CC1EE3" w14:textId="77777777" w:rsidR="00286433" w:rsidRPr="003651D9" w:rsidRDefault="00115A0F" w:rsidP="00BB76BC">
            <w:pPr>
              <w:pStyle w:val="TableEntry"/>
            </w:pPr>
            <w:r w:rsidRPr="003651D9">
              <w:t>CARD TF-3: 6.3.2.H.3</w:t>
            </w:r>
            <w:r w:rsidR="003F252B" w:rsidRPr="003651D9">
              <w:t>&gt;</w:t>
            </w:r>
          </w:p>
        </w:tc>
        <w:tc>
          <w:tcPr>
            <w:tcW w:w="527" w:type="pct"/>
            <w:tcBorders>
              <w:top w:val="single" w:sz="6" w:space="0" w:color="000000"/>
              <w:left w:val="single" w:sz="6" w:space="0" w:color="000000"/>
              <w:bottom w:val="single" w:sz="6" w:space="0" w:color="000000"/>
              <w:right w:val="single" w:sz="6" w:space="0" w:color="000000"/>
            </w:tcBorders>
            <w:vAlign w:val="center"/>
          </w:tcPr>
          <w:p w14:paraId="4BC9C7AD" w14:textId="77777777" w:rsidR="00286433" w:rsidRPr="003651D9" w:rsidRDefault="00286433" w:rsidP="00BB76BC">
            <w:pPr>
              <w:pStyle w:val="TableEntry"/>
            </w:pPr>
          </w:p>
        </w:tc>
      </w:tr>
      <w:tr w:rsidR="00286433" w:rsidRPr="003651D9" w14:paraId="4F036E61" w14:textId="77777777" w:rsidTr="00363069">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BBFE133" w14:textId="77777777" w:rsidR="00286433" w:rsidRPr="003651D9" w:rsidRDefault="003F252B" w:rsidP="00EF1E77">
            <w:pPr>
              <w:pStyle w:val="TableEntry"/>
            </w:pPr>
            <w:r w:rsidRPr="003651D9">
              <w:t>&lt;</w:t>
            </w:r>
            <w:r w:rsidR="00286433" w:rsidRPr="003651D9">
              <w:t>e.g., C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7B2F1A3F" w14:textId="77777777" w:rsidR="00286433" w:rsidRPr="003651D9" w:rsidRDefault="00286433" w:rsidP="005D6176">
            <w:pPr>
              <w:pStyle w:val="TableEntry"/>
            </w:pPr>
            <w:r w:rsidRPr="003651D9">
              <w:t>ATND</w:t>
            </w:r>
          </w:p>
        </w:tc>
        <w:tc>
          <w:tcPr>
            <w:tcW w:w="1294" w:type="pct"/>
            <w:tcBorders>
              <w:top w:val="single" w:sz="6" w:space="0" w:color="000000"/>
              <w:left w:val="single" w:sz="6" w:space="0" w:color="000000"/>
              <w:bottom w:val="single" w:sz="6" w:space="0" w:color="000000"/>
              <w:right w:val="single" w:sz="6" w:space="0" w:color="000000"/>
            </w:tcBorders>
            <w:vAlign w:val="center"/>
          </w:tcPr>
          <w:p w14:paraId="590ECFFB" w14:textId="77777777" w:rsidR="00286433" w:rsidRPr="003651D9" w:rsidRDefault="00286433" w:rsidP="0032600B">
            <w:pPr>
              <w:pStyle w:val="TableEntry"/>
            </w:pPr>
            <w:r w:rsidRPr="003651D9">
              <w:t>Physician of Record</w:t>
            </w:r>
          </w:p>
        </w:tc>
        <w:tc>
          <w:tcPr>
            <w:tcW w:w="1294" w:type="pct"/>
            <w:tcBorders>
              <w:top w:val="single" w:sz="6" w:space="0" w:color="000000"/>
              <w:left w:val="single" w:sz="6" w:space="0" w:color="000000"/>
              <w:bottom w:val="single" w:sz="6" w:space="0" w:color="000000"/>
              <w:right w:val="single" w:sz="6" w:space="0" w:color="000000"/>
            </w:tcBorders>
            <w:vAlign w:val="center"/>
          </w:tcPr>
          <w:p w14:paraId="284DBC02" w14:textId="77777777" w:rsidR="00286433" w:rsidRPr="003651D9" w:rsidRDefault="00286433" w:rsidP="00BB76BC">
            <w:pPr>
              <w:pStyle w:val="TableEntry"/>
            </w:pPr>
            <w:r w:rsidRPr="003651D9">
              <w:t>2.16.840.1.113883.10.20.6.2.2</w:t>
            </w:r>
          </w:p>
        </w:tc>
        <w:tc>
          <w:tcPr>
            <w:tcW w:w="623" w:type="pct"/>
            <w:tcBorders>
              <w:top w:val="single" w:sz="6" w:space="0" w:color="000000"/>
              <w:left w:val="single" w:sz="6" w:space="0" w:color="000000"/>
              <w:bottom w:val="single" w:sz="6" w:space="0" w:color="000000"/>
              <w:right w:val="single" w:sz="6" w:space="0" w:color="000000"/>
            </w:tcBorders>
            <w:vAlign w:val="center"/>
          </w:tcPr>
          <w:p w14:paraId="49325AD0" w14:textId="77777777" w:rsidR="00286433" w:rsidRPr="003651D9" w:rsidRDefault="00286433" w:rsidP="00BB76BC">
            <w:pPr>
              <w:pStyle w:val="TableEntry"/>
            </w:pPr>
            <w:r w:rsidRPr="003651D9">
              <w:t>CDA-DIR</w:t>
            </w:r>
          </w:p>
        </w:tc>
        <w:tc>
          <w:tcPr>
            <w:tcW w:w="527" w:type="pct"/>
            <w:tcBorders>
              <w:top w:val="single" w:sz="6" w:space="0" w:color="000000"/>
              <w:left w:val="single" w:sz="6" w:space="0" w:color="000000"/>
              <w:bottom w:val="single" w:sz="6" w:space="0" w:color="000000"/>
              <w:right w:val="single" w:sz="6" w:space="0" w:color="000000"/>
            </w:tcBorders>
            <w:vAlign w:val="center"/>
          </w:tcPr>
          <w:p w14:paraId="2BD2BF58" w14:textId="77777777" w:rsidR="00286433" w:rsidRPr="003651D9" w:rsidRDefault="00115A0F" w:rsidP="00BB76BC">
            <w:pPr>
              <w:pStyle w:val="TableEntry"/>
            </w:pPr>
            <w:r w:rsidRPr="003651D9">
              <w:t>CARD TF-3: 6.3.2.H.4</w:t>
            </w:r>
            <w:r w:rsidR="003F252B" w:rsidRPr="003651D9">
              <w:t>&gt;</w:t>
            </w:r>
          </w:p>
        </w:tc>
      </w:tr>
    </w:tbl>
    <w:p w14:paraId="51AE7028" w14:textId="77777777" w:rsidR="003602DC" w:rsidRPr="003651D9" w:rsidRDefault="003602DC" w:rsidP="00597DB2">
      <w:pPr>
        <w:pStyle w:val="BodyText"/>
      </w:pPr>
      <w:bookmarkStart w:id="987" w:name="_Toc291167520"/>
      <w:bookmarkStart w:id="988" w:name="_Toc291231459"/>
      <w:bookmarkStart w:id="989" w:name="_Toc296340389"/>
    </w:p>
    <w:p w14:paraId="2C117E1B" w14:textId="77777777" w:rsidR="00C20EFF" w:rsidRPr="003651D9" w:rsidRDefault="00C20EFF" w:rsidP="00C20EFF">
      <w:pPr>
        <w:pStyle w:val="BodyText"/>
        <w:rPr>
          <w:i/>
          <w:lang w:eastAsia="x-none"/>
        </w:rPr>
      </w:pPr>
      <w:r w:rsidRPr="003651D9">
        <w:rPr>
          <w:i/>
          <w:lang w:eastAsia="x-none"/>
        </w:rPr>
        <w:t>&lt;For each Vocabulary Constraint or Spec</w:t>
      </w:r>
      <w:r w:rsidR="00363069" w:rsidRPr="003651D9">
        <w:rPr>
          <w:i/>
          <w:lang w:eastAsia="x-none"/>
        </w:rPr>
        <w:t>ification</w:t>
      </w:r>
      <w:r w:rsidRPr="003651D9">
        <w:rPr>
          <w:i/>
          <w:lang w:eastAsia="x-none"/>
        </w:rPr>
        <w:t xml:space="preserve"> Document listed in the table above, create an additional section/reference below</w:t>
      </w:r>
      <w:r w:rsidR="00887E40" w:rsidRPr="003651D9">
        <w:rPr>
          <w:i/>
          <w:lang w:eastAsia="x-none"/>
        </w:rPr>
        <w:t xml:space="preserve">. </w:t>
      </w:r>
      <w:r w:rsidRPr="003651D9">
        <w:rPr>
          <w:i/>
          <w:lang w:eastAsia="x-none"/>
        </w:rPr>
        <w:t>Add the Description Name and then select either “Vocabulary Constraint” or “Spec Document” and delete the other word.&gt;</w:t>
      </w:r>
    </w:p>
    <w:p w14:paraId="361FA7E7" w14:textId="77777777" w:rsidR="00C20EFF" w:rsidRPr="003651D9" w:rsidRDefault="00C20EFF" w:rsidP="00C20EFF">
      <w:pPr>
        <w:pStyle w:val="BodyText"/>
        <w:rPr>
          <w:i/>
          <w:lang w:eastAsia="x-none"/>
        </w:rPr>
      </w:pPr>
      <w:r w:rsidRPr="003651D9">
        <w:rPr>
          <w:i/>
          <w:lang w:eastAsia="x-none"/>
        </w:rPr>
        <w:t>&lt;It is required to use SHALL, SHOULD, or MAY in each definition as defined in Appendix E of the Technical Frameworks General Introduction.&gt;</w:t>
      </w:r>
    </w:p>
    <w:p w14:paraId="77791771" w14:textId="77777777" w:rsidR="00C20EFF" w:rsidRPr="003651D9" w:rsidRDefault="00C20EFF" w:rsidP="00C20EFF">
      <w:pPr>
        <w:pStyle w:val="BodyText"/>
        <w:rPr>
          <w:i/>
          <w:lang w:eastAsia="x-none"/>
        </w:rPr>
      </w:pPr>
      <w:r w:rsidRPr="003651D9">
        <w:rPr>
          <w:i/>
          <w:lang w:eastAsia="x-none"/>
        </w:rPr>
        <w:t>&lt;Also note that the Spec Document link can be a link to an outside document/reference</w:t>
      </w:r>
      <w:r w:rsidR="00887E40" w:rsidRPr="003651D9">
        <w:rPr>
          <w:i/>
          <w:lang w:eastAsia="x-none"/>
        </w:rPr>
        <w:t xml:space="preserve">. </w:t>
      </w:r>
      <w:r w:rsidRPr="003651D9">
        <w:rPr>
          <w:i/>
          <w:lang w:eastAsia="x-none"/>
        </w:rPr>
        <w:t>Do not replicate (cut and paste) sections of other documents into this document since they could become out of sync.&gt;</w:t>
      </w:r>
    </w:p>
    <w:p w14:paraId="7B8531AC" w14:textId="77777777" w:rsidR="00951F63" w:rsidRPr="003651D9" w:rsidRDefault="00951F63" w:rsidP="008A3FD2">
      <w:pPr>
        <w:pStyle w:val="Heading5"/>
        <w:numPr>
          <w:ilvl w:val="0"/>
          <w:numId w:val="0"/>
        </w:numPr>
        <w:rPr>
          <w:noProof w:val="0"/>
        </w:rPr>
      </w:pPr>
      <w:bookmarkStart w:id="990" w:name="_Toc445200592"/>
      <w:r w:rsidRPr="003651D9">
        <w:rPr>
          <w:noProof w:val="0"/>
        </w:rPr>
        <w:t>6.3.2.</w:t>
      </w:r>
      <w:r w:rsidR="008A3FD2" w:rsidRPr="003651D9">
        <w:rPr>
          <w:noProof w:val="0"/>
        </w:rPr>
        <w:t>H</w:t>
      </w:r>
      <w:r w:rsidRPr="003651D9">
        <w:rPr>
          <w:noProof w:val="0"/>
        </w:rPr>
        <w:t xml:space="preserve">.1 </w:t>
      </w:r>
      <w:r w:rsidR="00C20EFF" w:rsidRPr="003651D9">
        <w:rPr>
          <w:noProof w:val="0"/>
        </w:rPr>
        <w:t xml:space="preserve">&lt;Description Name&gt; &lt;e.g., </w:t>
      </w:r>
      <w:r w:rsidRPr="003651D9">
        <w:rPr>
          <w:rFonts w:eastAsia="Calibri"/>
          <w:noProof w:val="0"/>
        </w:rPr>
        <w:t>Responsible Party</w:t>
      </w:r>
      <w:bookmarkEnd w:id="987"/>
      <w:bookmarkEnd w:id="988"/>
      <w:bookmarkEnd w:id="989"/>
      <w:r w:rsidR="00C20EFF" w:rsidRPr="003651D9">
        <w:rPr>
          <w:rFonts w:eastAsia="Calibri"/>
          <w:noProof w:val="0"/>
        </w:rPr>
        <w:t>&gt; &lt;Spec</w:t>
      </w:r>
      <w:r w:rsidR="00363069" w:rsidRPr="003651D9">
        <w:rPr>
          <w:rFonts w:eastAsia="Calibri"/>
          <w:noProof w:val="0"/>
        </w:rPr>
        <w:t>ification</w:t>
      </w:r>
      <w:r w:rsidR="00C20EFF" w:rsidRPr="003651D9">
        <w:rPr>
          <w:rFonts w:eastAsia="Calibri"/>
          <w:noProof w:val="0"/>
        </w:rPr>
        <w:t xml:space="preserve"> Document </w:t>
      </w:r>
      <w:r w:rsidR="00154B7B" w:rsidRPr="003651D9">
        <w:rPr>
          <w:rFonts w:eastAsia="Calibri"/>
          <w:i/>
          <w:noProof w:val="0"/>
        </w:rPr>
        <w:t>or</w:t>
      </w:r>
      <w:r w:rsidR="00154B7B" w:rsidRPr="003651D9">
        <w:rPr>
          <w:rFonts w:eastAsia="Calibri"/>
          <w:noProof w:val="0"/>
        </w:rPr>
        <w:t xml:space="preserve"> </w:t>
      </w:r>
      <w:r w:rsidR="00C20EFF" w:rsidRPr="003651D9">
        <w:rPr>
          <w:rFonts w:eastAsia="Calibri"/>
          <w:noProof w:val="0"/>
        </w:rPr>
        <w:t>Vocabulary Constraint&gt;</w:t>
      </w:r>
      <w:bookmarkEnd w:id="990"/>
    </w:p>
    <w:p w14:paraId="3FCF9BC7" w14:textId="77777777" w:rsidR="00C20EFF" w:rsidRPr="003651D9" w:rsidRDefault="00C20EFF" w:rsidP="00597DB2">
      <w:pPr>
        <w:pStyle w:val="AuthorInstructions"/>
        <w:rPr>
          <w:rFonts w:eastAsia="Calibri"/>
        </w:rPr>
      </w:pPr>
      <w:r w:rsidRPr="003651D9">
        <w:rPr>
          <w:rFonts w:eastAsia="Calibri"/>
        </w:rPr>
        <w:t>&lt;</w:t>
      </w:r>
      <w:r w:rsidR="00154B7B" w:rsidRPr="003651D9">
        <w:rPr>
          <w:rFonts w:eastAsia="Calibri"/>
        </w:rPr>
        <w:t>D</w:t>
      </w:r>
      <w:r w:rsidRPr="003651D9">
        <w:rPr>
          <w:rFonts w:eastAsia="Calibri"/>
        </w:rPr>
        <w:t>escribe constraints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1A980AB8" w14:textId="77777777" w:rsidR="00C20EFF" w:rsidRPr="003651D9" w:rsidRDefault="00C20EFF" w:rsidP="00597DB2">
      <w:pPr>
        <w:pStyle w:val="AuthorInstructions"/>
        <w:rPr>
          <w:rFonts w:eastAsia="Calibri"/>
        </w:rPr>
      </w:pPr>
      <w:r w:rsidRPr="003651D9">
        <w:rPr>
          <w:rFonts w:eastAsia="Calibri"/>
        </w:rPr>
        <w:t>&lt;</w:t>
      </w:r>
      <w:r w:rsidR="00154B7B" w:rsidRPr="003651D9">
        <w:rPr>
          <w:rFonts w:eastAsia="Calibri"/>
        </w:rPr>
        <w:t>D</w:t>
      </w:r>
      <w:r w:rsidRPr="003651D9">
        <w:rPr>
          <w:rFonts w:eastAsia="Calibri"/>
        </w:rPr>
        <w:t>elete the example below prior to publishing for Public Comment.&gt;</w:t>
      </w:r>
    </w:p>
    <w:p w14:paraId="55DFFE1F" w14:textId="77777777" w:rsidR="00951F63" w:rsidRPr="003651D9" w:rsidRDefault="003F252B" w:rsidP="00951F63">
      <w:pPr>
        <w:rPr>
          <w:rFonts w:eastAsia="Calibri"/>
        </w:rPr>
      </w:pPr>
      <w:r w:rsidRPr="003651D9">
        <w:rPr>
          <w:rFonts w:eastAsia="Calibri"/>
        </w:rPr>
        <w:t>&lt;</w:t>
      </w:r>
      <w:r w:rsidR="00C20EFF" w:rsidRPr="003651D9">
        <w:rPr>
          <w:rFonts w:eastAsia="Calibri"/>
        </w:rPr>
        <w:t xml:space="preserve">e.g., </w:t>
      </w:r>
      <w:r w:rsidR="00951F63" w:rsidRPr="003651D9">
        <w:rPr>
          <w:rFonts w:eastAsia="Calibri"/>
        </w:rPr>
        <w:t>The responsible party element represents only the party responsible for the encounter, not necessarily the entire episode of care</w:t>
      </w:r>
      <w:r w:rsidR="00887E40" w:rsidRPr="003651D9">
        <w:rPr>
          <w:rFonts w:eastAsia="Calibri"/>
        </w:rPr>
        <w:t>.</w:t>
      </w:r>
      <w:r w:rsidRPr="003651D9">
        <w:rPr>
          <w:rFonts w:eastAsia="Calibri"/>
        </w:rPr>
        <w:t>&gt;</w:t>
      </w:r>
      <w:r w:rsidR="00887E40" w:rsidRPr="003651D9">
        <w:rPr>
          <w:rFonts w:eastAsia="Calibri"/>
        </w:rPr>
        <w:t xml:space="preserve"> </w:t>
      </w:r>
    </w:p>
    <w:p w14:paraId="0D24DDD5" w14:textId="77777777" w:rsidR="00951F63" w:rsidRPr="003651D9" w:rsidRDefault="003F252B" w:rsidP="00951F63">
      <w:pPr>
        <w:rPr>
          <w:rFonts w:eastAsia="Calibri"/>
        </w:rPr>
      </w:pPr>
      <w:r w:rsidRPr="003651D9">
        <w:rPr>
          <w:rFonts w:eastAsia="Calibri"/>
        </w:rPr>
        <w:t>&lt;</w:t>
      </w:r>
      <w:r w:rsidR="00940FC7">
        <w:rPr>
          <w:rFonts w:eastAsia="Calibri"/>
        </w:rPr>
        <w:t>e.g.,</w:t>
      </w:r>
      <w:r w:rsidRPr="003651D9">
        <w:rPr>
          <w:rFonts w:eastAsia="Calibri"/>
        </w:rPr>
        <w:t xml:space="preserve"> </w:t>
      </w:r>
      <w:r w:rsidR="00951F63" w:rsidRPr="003651D9">
        <w:rPr>
          <w:rFonts w:eastAsia="Calibri"/>
        </w:rPr>
        <w:t xml:space="preserve">The </w:t>
      </w:r>
      <w:r w:rsidR="00951F63" w:rsidRPr="003651D9">
        <w:rPr>
          <w:rFonts w:ascii="Courier New" w:eastAsia="Calibri" w:hAnsi="Courier New" w:cs="Courier New"/>
          <w:sz w:val="22"/>
        </w:rPr>
        <w:t>responsibleParty</w:t>
      </w:r>
      <w:r w:rsidR="00951F63" w:rsidRPr="003651D9">
        <w:rPr>
          <w:rFonts w:eastAsia="Calibri"/>
        </w:rPr>
        <w:t xml:space="preserve"> element MAY be present. If present, </w:t>
      </w:r>
      <w:r w:rsidR="00951F63" w:rsidRPr="003651D9">
        <w:rPr>
          <w:rFonts w:ascii="Courier New" w:eastAsia="Calibri" w:hAnsi="Courier New" w:cs="Courier New"/>
          <w:sz w:val="22"/>
        </w:rPr>
        <w:t>responsibleParty/ assignedEntity</w:t>
      </w:r>
      <w:r w:rsidR="00951F63" w:rsidRPr="003651D9">
        <w:rPr>
          <w:rFonts w:eastAsia="Calibri"/>
        </w:rPr>
        <w:t xml:space="preserve"> SHALL have at least one </w:t>
      </w:r>
      <w:r w:rsidR="00951F63" w:rsidRPr="003651D9">
        <w:rPr>
          <w:rFonts w:ascii="Courier New" w:eastAsia="Calibri" w:hAnsi="Courier New" w:cs="Courier New"/>
          <w:sz w:val="22"/>
        </w:rPr>
        <w:t>assignedPerson</w:t>
      </w:r>
      <w:r w:rsidR="00951F63" w:rsidRPr="003651D9">
        <w:rPr>
          <w:rFonts w:eastAsia="Calibri"/>
        </w:rPr>
        <w:t xml:space="preserve"> or </w:t>
      </w:r>
      <w:r w:rsidR="00951F63" w:rsidRPr="003651D9">
        <w:rPr>
          <w:rFonts w:ascii="Courier New" w:eastAsia="Calibri" w:hAnsi="Courier New" w:cs="Courier New"/>
          <w:sz w:val="22"/>
        </w:rPr>
        <w:t>representedOrganization</w:t>
      </w:r>
      <w:r w:rsidR="00951F63" w:rsidRPr="003651D9">
        <w:rPr>
          <w:rFonts w:eastAsia="Calibri"/>
        </w:rPr>
        <w:t xml:space="preserve"> element present.</w:t>
      </w:r>
      <w:r w:rsidRPr="003651D9">
        <w:rPr>
          <w:rFonts w:eastAsia="Calibri"/>
        </w:rPr>
        <w:t>&gt;</w:t>
      </w:r>
    </w:p>
    <w:p w14:paraId="5A5EDD70" w14:textId="77777777" w:rsidR="00951F63" w:rsidRPr="003651D9" w:rsidRDefault="003F252B" w:rsidP="00951F63">
      <w:pPr>
        <w:pStyle w:val="BodyTextFirstIndent"/>
        <w:rPr>
          <w:rFonts w:eastAsia="Calibri"/>
        </w:rPr>
      </w:pPr>
      <w:r w:rsidRPr="003651D9">
        <w:rPr>
          <w:rFonts w:eastAsia="Calibri"/>
        </w:rPr>
        <w:t>&lt;</w:t>
      </w:r>
      <w:r w:rsidR="00940FC7">
        <w:rPr>
          <w:rFonts w:eastAsia="Calibri"/>
        </w:rPr>
        <w:t>e.g.,</w:t>
      </w:r>
      <w:r w:rsidRPr="003651D9">
        <w:rPr>
          <w:rFonts w:eastAsia="Calibri"/>
        </w:rPr>
        <w:t xml:space="preserve"> </w:t>
      </w:r>
      <w:r w:rsidR="00951F63" w:rsidRPr="003651D9">
        <w:rPr>
          <w:rFonts w:eastAsia="Calibri"/>
        </w:rPr>
        <w:t xml:space="preserve">Note: </w:t>
      </w:r>
      <w:r w:rsidR="00951F63" w:rsidRPr="003651D9">
        <w:rPr>
          <w:rFonts w:eastAsia="Calibri"/>
        </w:rPr>
        <w:tab/>
        <w:t>This is identical to CDA-DIR CONF-DIR-67</w:t>
      </w:r>
      <w:r w:rsidRPr="003651D9">
        <w:rPr>
          <w:rFonts w:eastAsia="Calibri"/>
        </w:rPr>
        <w:t>&gt;</w:t>
      </w:r>
    </w:p>
    <w:p w14:paraId="04620036" w14:textId="77777777" w:rsidR="00951F63" w:rsidRPr="003651D9" w:rsidRDefault="003F252B" w:rsidP="00951F63">
      <w:pPr>
        <w:rPr>
          <w:rFonts w:eastAsia="Calibri"/>
        </w:rPr>
      </w:pPr>
      <w:r w:rsidRPr="003651D9">
        <w:rPr>
          <w:rFonts w:ascii="Courier New" w:eastAsia="Calibri" w:hAnsi="Courier New" w:cs="Courier New"/>
          <w:sz w:val="22"/>
        </w:rPr>
        <w:t>&lt;</w:t>
      </w:r>
      <w:r w:rsidR="00940FC7">
        <w:rPr>
          <w:rFonts w:ascii="Courier New" w:eastAsia="Calibri" w:hAnsi="Courier New" w:cs="Courier New"/>
          <w:sz w:val="22"/>
        </w:rPr>
        <w:t>e.g.,</w:t>
      </w:r>
      <w:r w:rsidRPr="003651D9">
        <w:rPr>
          <w:rFonts w:ascii="Courier New" w:eastAsia="Calibri" w:hAnsi="Courier New" w:cs="Courier New"/>
          <w:sz w:val="22"/>
        </w:rPr>
        <w:t xml:space="preserve"> </w:t>
      </w:r>
      <w:r w:rsidR="00951F63" w:rsidRPr="003651D9">
        <w:rPr>
          <w:rFonts w:ascii="Courier New" w:eastAsia="Calibri" w:hAnsi="Courier New" w:cs="Courier New"/>
          <w:sz w:val="22"/>
        </w:rPr>
        <w:t>responsibleParty assignedEntity</w:t>
      </w:r>
      <w:r w:rsidR="00951F63" w:rsidRPr="003651D9">
        <w:rPr>
          <w:rFonts w:eastAsia="Calibri"/>
        </w:rPr>
        <w:t xml:space="preserve"> </w:t>
      </w:r>
      <w:r w:rsidR="00951F63" w:rsidRPr="003651D9">
        <w:rPr>
          <w:rFonts w:ascii="Courier New" w:eastAsia="Calibri" w:hAnsi="Courier New" w:cs="Courier New"/>
          <w:sz w:val="22"/>
        </w:rPr>
        <w:t>id</w:t>
      </w:r>
      <w:r w:rsidR="00951F63" w:rsidRPr="003651D9">
        <w:rPr>
          <w:rFonts w:eastAsia="Calibri"/>
        </w:rPr>
        <w:t xml:space="preserve"> SHALL be present with the responsible physician’s identifier.</w:t>
      </w:r>
      <w:r w:rsidRPr="003651D9">
        <w:rPr>
          <w:rFonts w:eastAsia="Calibri"/>
        </w:rPr>
        <w:t>&gt;</w:t>
      </w:r>
      <w:r w:rsidR="00951F63" w:rsidRPr="003651D9">
        <w:rPr>
          <w:rFonts w:eastAsia="Calibri"/>
        </w:rPr>
        <w:t xml:space="preserve"> </w:t>
      </w:r>
    </w:p>
    <w:p w14:paraId="3EAEC805" w14:textId="77777777" w:rsidR="00951F63" w:rsidRPr="003651D9" w:rsidRDefault="003F252B" w:rsidP="00951F63">
      <w:pPr>
        <w:rPr>
          <w:rFonts w:eastAsia="Calibri"/>
        </w:rPr>
      </w:pPr>
      <w:r w:rsidRPr="003651D9">
        <w:rPr>
          <w:rFonts w:ascii="Courier New" w:eastAsia="Calibri" w:hAnsi="Courier New" w:cs="Courier New"/>
          <w:sz w:val="22"/>
        </w:rPr>
        <w:t>&lt;</w:t>
      </w:r>
      <w:r w:rsidR="00940FC7">
        <w:rPr>
          <w:rFonts w:ascii="Courier New" w:eastAsia="Calibri" w:hAnsi="Courier New" w:cs="Courier New"/>
          <w:sz w:val="22"/>
        </w:rPr>
        <w:t>e.g.,</w:t>
      </w:r>
      <w:r w:rsidRPr="003651D9">
        <w:rPr>
          <w:rFonts w:ascii="Courier New" w:eastAsia="Calibri" w:hAnsi="Courier New" w:cs="Courier New"/>
          <w:sz w:val="22"/>
        </w:rPr>
        <w:t xml:space="preserve"> </w:t>
      </w:r>
      <w:r w:rsidR="00951F63" w:rsidRPr="003651D9">
        <w:rPr>
          <w:rFonts w:ascii="Courier New" w:eastAsia="Calibri" w:hAnsi="Courier New" w:cs="Courier New"/>
          <w:sz w:val="22"/>
        </w:rPr>
        <w:t>assignedEntity</w:t>
      </w:r>
      <w:r w:rsidR="00951F63" w:rsidRPr="003651D9">
        <w:rPr>
          <w:rFonts w:eastAsia="Calibri"/>
        </w:rPr>
        <w:t xml:space="preserve"> </w:t>
      </w:r>
      <w:r w:rsidR="00951F63" w:rsidRPr="003651D9">
        <w:rPr>
          <w:rFonts w:ascii="Courier New" w:eastAsia="Calibri" w:hAnsi="Courier New" w:cs="Courier New"/>
          <w:sz w:val="22"/>
        </w:rPr>
        <w:t>code</w:t>
      </w:r>
      <w:r w:rsidR="00951F63" w:rsidRPr="003651D9">
        <w:rPr>
          <w:rFonts w:eastAsia="Calibri"/>
        </w:rPr>
        <w:t xml:space="preserve"> SHOULD be present with the responsible physician’s specialty.</w:t>
      </w:r>
      <w:r w:rsidRPr="003651D9">
        <w:rPr>
          <w:rFonts w:eastAsia="Calibri"/>
        </w:rPr>
        <w:t>&gt;</w:t>
      </w:r>
    </w:p>
    <w:p w14:paraId="523C4EB1" w14:textId="77777777" w:rsidR="00951F63" w:rsidRPr="003651D9" w:rsidRDefault="003F252B" w:rsidP="00951F63">
      <w:pPr>
        <w:rPr>
          <w:rFonts w:eastAsia="Calibri"/>
        </w:rPr>
      </w:pPr>
      <w:r w:rsidRPr="003651D9">
        <w:rPr>
          <w:rFonts w:ascii="Courier New" w:eastAsia="Calibri" w:hAnsi="Courier New" w:cs="Courier New"/>
          <w:sz w:val="22"/>
        </w:rPr>
        <w:t>&lt;</w:t>
      </w:r>
      <w:r w:rsidR="00940FC7">
        <w:rPr>
          <w:rFonts w:ascii="Courier New" w:eastAsia="Calibri" w:hAnsi="Courier New" w:cs="Courier New"/>
          <w:sz w:val="22"/>
        </w:rPr>
        <w:t xml:space="preserve">e.g., </w:t>
      </w:r>
      <w:r w:rsidR="00951F63" w:rsidRPr="003651D9">
        <w:rPr>
          <w:rFonts w:ascii="Courier New" w:eastAsia="Calibri" w:hAnsi="Courier New" w:cs="Courier New"/>
          <w:sz w:val="22"/>
        </w:rPr>
        <w:t>assignedEntity</w:t>
      </w:r>
      <w:r w:rsidR="00951F63" w:rsidRPr="003651D9">
        <w:rPr>
          <w:rFonts w:eastAsia="Calibri"/>
        </w:rPr>
        <w:t xml:space="preserve"> MAY include an </w:t>
      </w:r>
      <w:r w:rsidR="00951F63" w:rsidRPr="003651D9">
        <w:rPr>
          <w:rFonts w:ascii="Courier New" w:eastAsia="Calibri" w:hAnsi="Courier New" w:cs="Courier New"/>
          <w:sz w:val="22"/>
        </w:rPr>
        <w:t xml:space="preserve">accreditation </w:t>
      </w:r>
      <w:r w:rsidR="00951F63" w:rsidRPr="003651D9">
        <w:rPr>
          <w:rFonts w:eastAsia="Calibri"/>
        </w:rPr>
        <w:t xml:space="preserve">element from the </w:t>
      </w:r>
      <w:r w:rsidR="00951F63" w:rsidRPr="003651D9">
        <w:rPr>
          <w:b/>
          <w:bCs/>
        </w:rPr>
        <w:t>urn:ihe:card</w:t>
      </w:r>
      <w:r w:rsidR="00951F63" w:rsidRPr="003651D9">
        <w:rPr>
          <w:rFonts w:eastAsia="Calibri"/>
        </w:rPr>
        <w:t xml:space="preserve"> namespace to provide physician accreditation status.</w:t>
      </w:r>
      <w:r w:rsidRPr="003651D9">
        <w:rPr>
          <w:rFonts w:eastAsia="Calibri"/>
        </w:rPr>
        <w:t>&gt;</w:t>
      </w:r>
    </w:p>
    <w:p w14:paraId="6EA3C533" w14:textId="77777777" w:rsidR="00951F63" w:rsidRPr="003651D9" w:rsidRDefault="003F252B" w:rsidP="00951F63">
      <w:pPr>
        <w:rPr>
          <w:rFonts w:eastAsia="Calibri"/>
        </w:rPr>
      </w:pPr>
      <w:r w:rsidRPr="003651D9">
        <w:rPr>
          <w:rFonts w:eastAsia="Calibri"/>
        </w:rPr>
        <w:lastRenderedPageBreak/>
        <w:t>&lt;</w:t>
      </w:r>
      <w:r w:rsidR="00940FC7">
        <w:rPr>
          <w:rFonts w:eastAsia="Calibri"/>
        </w:rPr>
        <w:t>e.g.,</w:t>
      </w:r>
      <w:r w:rsidR="003651D9" w:rsidRPr="003651D9">
        <w:rPr>
          <w:rFonts w:eastAsia="Calibri"/>
        </w:rPr>
        <w:t xml:space="preserve"> The</w:t>
      </w:r>
      <w:r w:rsidR="00951F63" w:rsidRPr="003651D9">
        <w:rPr>
          <w:rFonts w:eastAsia="Calibri"/>
        </w:rPr>
        <w:t xml:space="preserve"> </w:t>
      </w:r>
      <w:r w:rsidR="00951F63" w:rsidRPr="003651D9">
        <w:rPr>
          <w:rFonts w:ascii="Courier New" w:eastAsia="Calibri" w:hAnsi="Courier New" w:cs="Courier New"/>
          <w:sz w:val="22"/>
        </w:rPr>
        <w:t xml:space="preserve">accreditation </w:t>
      </w:r>
      <w:r w:rsidR="00951F63" w:rsidRPr="003651D9">
        <w:rPr>
          <w:rFonts w:eastAsia="Calibri"/>
        </w:rPr>
        <w:t>element SHALL use the</w:t>
      </w:r>
      <w:r w:rsidR="00951F63" w:rsidRPr="003651D9">
        <w:t xml:space="preserve"> character string </w:t>
      </w:r>
      <w:r w:rsidR="00951F63" w:rsidRPr="003651D9">
        <w:rPr>
          <w:rFonts w:eastAsia="Calibri"/>
        </w:rPr>
        <w:t>(ST) data type.</w:t>
      </w:r>
    </w:p>
    <w:p w14:paraId="1BD11AC2" w14:textId="77777777" w:rsidR="00951F63" w:rsidRPr="003651D9" w:rsidRDefault="00951F63" w:rsidP="00951F63">
      <w:pPr>
        <w:rPr>
          <w:rFonts w:eastAsia="Calibri"/>
        </w:rPr>
      </w:pPr>
      <w:r w:rsidRPr="003651D9">
        <w:rPr>
          <w:rFonts w:eastAsia="Calibri"/>
        </w:rPr>
        <w:t xml:space="preserve">The </w:t>
      </w:r>
      <w:r w:rsidRPr="003651D9">
        <w:rPr>
          <w:rFonts w:ascii="Courier New" w:eastAsia="Calibri" w:hAnsi="Courier New" w:cs="Courier New"/>
          <w:sz w:val="22"/>
        </w:rPr>
        <w:t xml:space="preserve">accreditation </w:t>
      </w:r>
      <w:r w:rsidRPr="003651D9">
        <w:rPr>
          <w:rFonts w:eastAsia="Calibri"/>
        </w:rPr>
        <w:t>element SHALL appear after the defined elements of the Role class, and before any scoper or player entity elements.</w:t>
      </w:r>
      <w:r w:rsidR="003F252B" w:rsidRPr="003651D9">
        <w:rPr>
          <w:rFonts w:eastAsia="Calibri"/>
        </w:rPr>
        <w:t>&gt;</w:t>
      </w:r>
    </w:p>
    <w:p w14:paraId="3FFC473D" w14:textId="77777777" w:rsidR="00951F63" w:rsidRPr="003651D9" w:rsidRDefault="003F252B" w:rsidP="00951F63">
      <w:pPr>
        <w:rPr>
          <w:rFonts w:eastAsia="Calibri"/>
        </w:rPr>
      </w:pPr>
      <w:r w:rsidRPr="003651D9">
        <w:rPr>
          <w:rFonts w:ascii="Courier New" w:eastAsia="Calibri" w:hAnsi="Courier New" w:cs="Courier New"/>
          <w:sz w:val="22"/>
        </w:rPr>
        <w:t>&lt;</w:t>
      </w:r>
      <w:r w:rsidR="00940FC7">
        <w:rPr>
          <w:rFonts w:ascii="Courier New" w:eastAsia="Calibri" w:hAnsi="Courier New" w:cs="Courier New"/>
          <w:sz w:val="22"/>
        </w:rPr>
        <w:t>e.g.,</w:t>
      </w:r>
      <w:r w:rsidR="00CC0A62">
        <w:rPr>
          <w:rFonts w:ascii="Courier New" w:eastAsia="Calibri" w:hAnsi="Courier New" w:cs="Courier New"/>
          <w:sz w:val="22"/>
        </w:rPr>
        <w:t xml:space="preserve"> </w:t>
      </w:r>
      <w:r w:rsidR="00951F63" w:rsidRPr="003651D9">
        <w:rPr>
          <w:rFonts w:ascii="Courier New" w:eastAsia="Calibri" w:hAnsi="Courier New" w:cs="Courier New"/>
          <w:sz w:val="22"/>
        </w:rPr>
        <w:t>assignedEntity</w:t>
      </w:r>
      <w:r w:rsidR="00951F63" w:rsidRPr="003651D9">
        <w:rPr>
          <w:rFonts w:eastAsia="Calibri"/>
        </w:rPr>
        <w:t xml:space="preserve"> </w:t>
      </w:r>
      <w:r w:rsidR="00951F63" w:rsidRPr="003651D9">
        <w:rPr>
          <w:rFonts w:ascii="Courier New" w:eastAsia="Calibri" w:hAnsi="Courier New" w:cs="Courier New"/>
          <w:sz w:val="22"/>
        </w:rPr>
        <w:t>assignedPerson name</w:t>
      </w:r>
      <w:r w:rsidR="00951F63" w:rsidRPr="003651D9">
        <w:rPr>
          <w:rFonts w:eastAsia="Calibri"/>
        </w:rPr>
        <w:t xml:space="preserve"> SHALL be present with the responsible physician’s name.</w:t>
      </w:r>
      <w:r w:rsidRPr="003651D9">
        <w:rPr>
          <w:rFonts w:eastAsia="Calibri"/>
        </w:rPr>
        <w:t>&gt;</w:t>
      </w:r>
    </w:p>
    <w:p w14:paraId="4C45C2EE" w14:textId="77777777" w:rsidR="00363069" w:rsidRPr="003651D9" w:rsidRDefault="00951F63" w:rsidP="00363069">
      <w:pPr>
        <w:pStyle w:val="Heading5"/>
        <w:numPr>
          <w:ilvl w:val="0"/>
          <w:numId w:val="0"/>
        </w:numPr>
        <w:rPr>
          <w:noProof w:val="0"/>
        </w:rPr>
      </w:pPr>
      <w:bookmarkStart w:id="991" w:name="_Toc291167521"/>
      <w:bookmarkStart w:id="992" w:name="_Toc291231460"/>
      <w:bookmarkStart w:id="993" w:name="_Toc296340390"/>
      <w:bookmarkStart w:id="994" w:name="_Toc445200593"/>
      <w:r w:rsidRPr="003651D9">
        <w:rPr>
          <w:noProof w:val="0"/>
        </w:rPr>
        <w:t>6.</w:t>
      </w:r>
      <w:r w:rsidR="00C20EFF" w:rsidRPr="003651D9">
        <w:rPr>
          <w:noProof w:val="0"/>
        </w:rPr>
        <w:t>3.</w:t>
      </w:r>
      <w:r w:rsidRPr="003651D9">
        <w:rPr>
          <w:noProof w:val="0"/>
        </w:rPr>
        <w:t>2.</w:t>
      </w:r>
      <w:r w:rsidR="00C20EFF" w:rsidRPr="003651D9">
        <w:rPr>
          <w:noProof w:val="0"/>
        </w:rPr>
        <w:t>H</w:t>
      </w:r>
      <w:r w:rsidRPr="003651D9">
        <w:rPr>
          <w:noProof w:val="0"/>
        </w:rPr>
        <w:t xml:space="preserve">.2 </w:t>
      </w:r>
      <w:bookmarkEnd w:id="991"/>
      <w:bookmarkEnd w:id="992"/>
      <w:bookmarkEnd w:id="993"/>
      <w:r w:rsidR="00C20EFF" w:rsidRPr="003651D9">
        <w:rPr>
          <w:noProof w:val="0"/>
        </w:rPr>
        <w:t xml:space="preserve">&lt;Description Name&gt; </w:t>
      </w:r>
      <w:r w:rsidR="00363069" w:rsidRPr="003651D9">
        <w:rPr>
          <w:noProof w:val="0"/>
        </w:rPr>
        <w:t>&lt;</w:t>
      </w:r>
      <w:r w:rsidR="00363069" w:rsidRPr="003651D9">
        <w:rPr>
          <w:rFonts w:eastAsia="Calibri"/>
          <w:noProof w:val="0"/>
        </w:rPr>
        <w:t>Specification Document OR Vocabulary Constraint&gt;</w:t>
      </w:r>
      <w:bookmarkEnd w:id="994"/>
    </w:p>
    <w:p w14:paraId="2B540126" w14:textId="77777777" w:rsidR="00363069" w:rsidRPr="003651D9" w:rsidRDefault="00C20EFF" w:rsidP="00363069">
      <w:pPr>
        <w:pStyle w:val="Heading5"/>
        <w:numPr>
          <w:ilvl w:val="0"/>
          <w:numId w:val="0"/>
        </w:numPr>
        <w:rPr>
          <w:noProof w:val="0"/>
        </w:rPr>
      </w:pPr>
      <w:bookmarkStart w:id="995" w:name="_Toc445200594"/>
      <w:r w:rsidRPr="003651D9">
        <w:rPr>
          <w:noProof w:val="0"/>
        </w:rPr>
        <w:t xml:space="preserve">6.3.2.H.3 &lt;Description Name&gt; </w:t>
      </w:r>
      <w:r w:rsidR="00363069" w:rsidRPr="003651D9">
        <w:rPr>
          <w:noProof w:val="0"/>
        </w:rPr>
        <w:t>&lt;</w:t>
      </w:r>
      <w:r w:rsidR="00363069" w:rsidRPr="003651D9">
        <w:rPr>
          <w:rFonts w:eastAsia="Calibri"/>
          <w:noProof w:val="0"/>
        </w:rPr>
        <w:t>Specification Document OR Vocabulary Constraint&gt;</w:t>
      </w:r>
      <w:bookmarkEnd w:id="995"/>
    </w:p>
    <w:p w14:paraId="50BCDCBB" w14:textId="77777777" w:rsidR="00D35F24" w:rsidRPr="003651D9" w:rsidRDefault="00D35F24" w:rsidP="00597DB2">
      <w:pPr>
        <w:pStyle w:val="AuthorInstructions"/>
      </w:pPr>
      <w:r w:rsidRPr="003651D9">
        <w:t>###End Tabular Format – Header</w:t>
      </w:r>
    </w:p>
    <w:p w14:paraId="786CC82C" w14:textId="77777777" w:rsidR="00983131" w:rsidRPr="003651D9" w:rsidRDefault="00983131" w:rsidP="00597DB2">
      <w:pPr>
        <w:pStyle w:val="AuthorInstructions"/>
      </w:pPr>
    </w:p>
    <w:p w14:paraId="004842D0" w14:textId="77777777" w:rsidR="00D35F24" w:rsidRPr="003651D9" w:rsidRDefault="00270EBB" w:rsidP="00597DB2">
      <w:pPr>
        <w:pStyle w:val="AuthorInstructions"/>
      </w:pPr>
      <w:r w:rsidRPr="003651D9">
        <w:t>###Begin Discrete Conformance</w:t>
      </w:r>
      <w:r w:rsidR="00D35F24" w:rsidRPr="003651D9">
        <w:t xml:space="preserve"> Format – Header </w:t>
      </w:r>
    </w:p>
    <w:p w14:paraId="6F37DEBB" w14:textId="77777777" w:rsidR="001E206E" w:rsidRPr="003651D9" w:rsidRDefault="001E206E" w:rsidP="00D35F24">
      <w:pPr>
        <w:pStyle w:val="BodyText"/>
        <w:rPr>
          <w:lang w:eastAsia="x-none"/>
        </w:rPr>
      </w:pPr>
    </w:p>
    <w:p w14:paraId="4D689C7A" w14:textId="77777777" w:rsidR="001E206E" w:rsidRPr="003651D9" w:rsidRDefault="001E206E" w:rsidP="001E206E">
      <w:r w:rsidRPr="003651D9">
        <w:t>The header for the &lt;</w:t>
      </w:r>
      <w:r w:rsidRPr="003651D9">
        <w:rPr>
          <w:i/>
        </w:rPr>
        <w:t>Document Name</w:t>
      </w:r>
      <w:r w:rsidRPr="003651D9">
        <w:t>&gt; document shall support the following header constraints as noted in this section</w:t>
      </w:r>
      <w:r w:rsidR="00887E40" w:rsidRPr="003651D9">
        <w:t xml:space="preserve">. </w:t>
      </w:r>
      <w:r w:rsidRPr="003651D9">
        <w:t>Note that this content profile is realm agnostic. These header constraints are based on the C-CDA header constraints but all references to US Realm specific types have been removed.</w:t>
      </w:r>
    </w:p>
    <w:p w14:paraId="4147D5CD" w14:textId="77777777" w:rsidR="001E206E" w:rsidRPr="003651D9" w:rsidRDefault="001E206E" w:rsidP="00597DB2">
      <w:pPr>
        <w:pStyle w:val="AuthorInstructions"/>
      </w:pPr>
      <w:r w:rsidRPr="003651D9">
        <w:t>&lt;An example is provided to demonstrate the desired consistent use and format</w:t>
      </w:r>
      <w:r w:rsidR="00887E40" w:rsidRPr="003651D9">
        <w:t xml:space="preserve">. </w:t>
      </w:r>
      <w:r w:rsidRPr="003651D9">
        <w:t>Delete this example prior to publication for Public Comment</w:t>
      </w:r>
      <w:r w:rsidR="00887E40" w:rsidRPr="003651D9">
        <w:t xml:space="preserve">. </w:t>
      </w:r>
      <w:r w:rsidR="00D609FE" w:rsidRPr="003651D9">
        <w:t>The statement must be numbered, begin with SHALL/SHOULD/MAY</w:t>
      </w:r>
      <w:r w:rsidR="00AD069D" w:rsidRPr="003651D9">
        <w:t>,</w:t>
      </w:r>
      <w:r w:rsidR="00D609FE" w:rsidRPr="003651D9">
        <w:t xml:space="preserve"> identify the cardinality using [n..n], the name of the element, and a subitem which describe</w:t>
      </w:r>
      <w:r w:rsidR="00AD069D" w:rsidRPr="003651D9">
        <w:t>s</w:t>
      </w:r>
      <w:r w:rsidR="00D609FE" w:rsidRPr="003651D9">
        <w:t xml:space="preserve"> the value or source of the information.</w:t>
      </w:r>
      <w:r w:rsidRPr="003651D9">
        <w:t>&gt;</w:t>
      </w:r>
    </w:p>
    <w:p w14:paraId="7BE1FF5F" w14:textId="77777777" w:rsidR="001E206E" w:rsidRPr="003651D9" w:rsidRDefault="000121FB" w:rsidP="001E206E">
      <w:r w:rsidRPr="003651D9">
        <w:t>&lt;</w:t>
      </w:r>
      <w:r w:rsidR="003651D9" w:rsidRPr="003651D9">
        <w:t>e.g.</w:t>
      </w:r>
      <w:r w:rsidRPr="003651D9">
        <w:t>,</w:t>
      </w:r>
    </w:p>
    <w:p w14:paraId="280EE0EA" w14:textId="77777777" w:rsidR="001E206E" w:rsidRPr="003651D9" w:rsidRDefault="001E206E" w:rsidP="00AA3771">
      <w:pPr>
        <w:numPr>
          <w:ilvl w:val="0"/>
          <w:numId w:val="14"/>
        </w:numPr>
        <w:spacing w:before="0" w:after="40" w:line="260" w:lineRule="exact"/>
      </w:pPr>
      <w:r w:rsidRPr="003651D9">
        <w:rPr>
          <w:b/>
          <w:sz w:val="16"/>
          <w:szCs w:val="16"/>
        </w:rPr>
        <w:t>SHALL</w:t>
      </w:r>
      <w:r w:rsidRPr="003651D9">
        <w:t xml:space="preserve"> contain exactly one [1..1] </w:t>
      </w:r>
      <w:r w:rsidRPr="003651D9">
        <w:rPr>
          <w:rFonts w:ascii="Courier New" w:hAnsi="Courier New"/>
          <w:b/>
        </w:rPr>
        <w:t>typeId</w:t>
      </w:r>
      <w:r w:rsidRPr="003651D9">
        <w:t xml:space="preserve"> (CONF:5361). </w:t>
      </w:r>
    </w:p>
    <w:p w14:paraId="5DD73F28" w14:textId="77777777" w:rsidR="001E206E" w:rsidRPr="003651D9" w:rsidRDefault="001E206E" w:rsidP="00AA3771">
      <w:pPr>
        <w:numPr>
          <w:ilvl w:val="1"/>
          <w:numId w:val="14"/>
        </w:numPr>
        <w:spacing w:before="0" w:after="40" w:line="260" w:lineRule="exact"/>
      </w:pPr>
      <w:r w:rsidRPr="003651D9">
        <w:t xml:space="preserve">This typeId </w:t>
      </w:r>
      <w:r w:rsidRPr="003651D9">
        <w:rPr>
          <w:b/>
          <w:sz w:val="16"/>
          <w:szCs w:val="16"/>
        </w:rPr>
        <w:t>SHALL</w:t>
      </w:r>
      <w:r w:rsidRPr="003651D9">
        <w:t xml:space="preserve"> contain exactly one [1..1] </w:t>
      </w:r>
      <w:r w:rsidRPr="003651D9">
        <w:rPr>
          <w:rFonts w:ascii="Courier New" w:hAnsi="Courier New"/>
          <w:b/>
        </w:rPr>
        <w:t>@root</w:t>
      </w:r>
      <w:r w:rsidRPr="003651D9">
        <w:t>="</w:t>
      </w:r>
      <w:r w:rsidRPr="003651D9">
        <w:rPr>
          <w:rFonts w:ascii="Courier New" w:hAnsi="Courier New"/>
        </w:rPr>
        <w:t>2.16.840.1.113883.1.3</w:t>
      </w:r>
      <w:r w:rsidRPr="003651D9">
        <w:t xml:space="preserve">" (CONF:5250). </w:t>
      </w:r>
    </w:p>
    <w:p w14:paraId="259ECCAE" w14:textId="77777777" w:rsidR="001E206E" w:rsidRPr="003651D9" w:rsidRDefault="001E206E" w:rsidP="00AA3771">
      <w:pPr>
        <w:numPr>
          <w:ilvl w:val="1"/>
          <w:numId w:val="14"/>
        </w:numPr>
        <w:spacing w:before="0" w:after="40" w:line="260" w:lineRule="exact"/>
      </w:pPr>
      <w:r w:rsidRPr="003651D9">
        <w:t xml:space="preserve">This typeId </w:t>
      </w:r>
      <w:r w:rsidRPr="003651D9">
        <w:rPr>
          <w:b/>
          <w:sz w:val="16"/>
          <w:szCs w:val="16"/>
        </w:rPr>
        <w:t>SHALL</w:t>
      </w:r>
      <w:r w:rsidRPr="003651D9">
        <w:t xml:space="preserve"> contain exactly one [1..1] </w:t>
      </w:r>
      <w:r w:rsidRPr="003651D9">
        <w:rPr>
          <w:rFonts w:ascii="Courier New" w:hAnsi="Courier New"/>
          <w:b/>
        </w:rPr>
        <w:t>@extension</w:t>
      </w:r>
      <w:r w:rsidRPr="003651D9">
        <w:t>="</w:t>
      </w:r>
      <w:r w:rsidRPr="003651D9">
        <w:rPr>
          <w:rFonts w:ascii="Courier New" w:hAnsi="Courier New"/>
        </w:rPr>
        <w:t>POCD_HD000040</w:t>
      </w:r>
      <w:r w:rsidRPr="003651D9">
        <w:t xml:space="preserve">" (CONF:5251). </w:t>
      </w:r>
    </w:p>
    <w:p w14:paraId="581EFF4F" w14:textId="77777777" w:rsidR="001E206E" w:rsidRPr="003651D9" w:rsidRDefault="001E206E" w:rsidP="00AA3771">
      <w:pPr>
        <w:numPr>
          <w:ilvl w:val="0"/>
          <w:numId w:val="14"/>
        </w:numPr>
        <w:spacing w:before="0" w:after="40" w:line="260" w:lineRule="exact"/>
      </w:pPr>
      <w:r w:rsidRPr="003651D9">
        <w:rPr>
          <w:b/>
          <w:bCs/>
          <w:sz w:val="16"/>
          <w:szCs w:val="16"/>
        </w:rPr>
        <w:t>SHALL</w:t>
      </w:r>
      <w:r w:rsidRPr="003651D9">
        <w:t xml:space="preserve"> contain exactly one [1..1] </w:t>
      </w:r>
      <w:r w:rsidRPr="003651D9">
        <w:rPr>
          <w:rFonts w:ascii="Courier New" w:hAnsi="Courier New"/>
          <w:b/>
          <w:bCs/>
        </w:rPr>
        <w:t>templateId</w:t>
      </w:r>
      <w:r w:rsidRPr="003651D9">
        <w:t xml:space="preserve"> (CONF:5252) such that it </w:t>
      </w:r>
    </w:p>
    <w:p w14:paraId="38355A35" w14:textId="77777777" w:rsidR="001E206E" w:rsidRPr="003651D9" w:rsidRDefault="001E206E" w:rsidP="00AA3771">
      <w:pPr>
        <w:numPr>
          <w:ilvl w:val="1"/>
          <w:numId w:val="14"/>
        </w:numPr>
        <w:spacing w:before="0" w:after="120" w:line="260" w:lineRule="exact"/>
      </w:pPr>
      <w:r w:rsidRPr="003651D9">
        <w:rPr>
          <w:b/>
          <w:bCs/>
          <w:sz w:val="16"/>
          <w:szCs w:val="16"/>
        </w:rPr>
        <w:t>SHALL</w:t>
      </w:r>
      <w:r w:rsidRPr="003651D9">
        <w:t xml:space="preserve"> contain exactly one [1..1] </w:t>
      </w:r>
      <w:r w:rsidRPr="003651D9">
        <w:rPr>
          <w:rFonts w:ascii="Courier New" w:hAnsi="Courier New"/>
          <w:b/>
          <w:bCs/>
        </w:rPr>
        <w:t>@root</w:t>
      </w:r>
      <w:r w:rsidRPr="003651D9">
        <w:t xml:space="preserve">="1.3.6.1.4.1.19376.1.4.1.1.2" for the Cath Report Content document template (CONF:CRC-xxx). </w:t>
      </w:r>
    </w:p>
    <w:p w14:paraId="71D27B4B" w14:textId="77777777" w:rsidR="001E206E" w:rsidRPr="003651D9" w:rsidRDefault="001E206E" w:rsidP="00AA3771">
      <w:pPr>
        <w:numPr>
          <w:ilvl w:val="0"/>
          <w:numId w:val="14"/>
        </w:numPr>
        <w:spacing w:before="0" w:after="40" w:line="260" w:lineRule="exact"/>
      </w:pPr>
      <w:r w:rsidRPr="003651D9">
        <w:rPr>
          <w:b/>
          <w:sz w:val="16"/>
          <w:szCs w:val="16"/>
        </w:rPr>
        <w:t>SHALL</w:t>
      </w:r>
      <w:r w:rsidRPr="003651D9">
        <w:t xml:space="preserve"> contain exactly one [1..1] </w:t>
      </w:r>
      <w:r w:rsidRPr="003651D9">
        <w:rPr>
          <w:rFonts w:ascii="Courier New" w:hAnsi="Courier New"/>
          <w:b/>
        </w:rPr>
        <w:t>id</w:t>
      </w:r>
      <w:r w:rsidRPr="003651D9">
        <w:t xml:space="preserve"> (CONF:5363). </w:t>
      </w:r>
    </w:p>
    <w:p w14:paraId="32D0D67F" w14:textId="77777777" w:rsidR="001E206E" w:rsidRPr="003651D9" w:rsidRDefault="001E206E" w:rsidP="00AA3771">
      <w:pPr>
        <w:numPr>
          <w:ilvl w:val="1"/>
          <w:numId w:val="14"/>
        </w:numPr>
        <w:spacing w:before="0" w:after="40" w:line="260" w:lineRule="exact"/>
      </w:pPr>
      <w:r w:rsidRPr="003651D9">
        <w:t>This id SHALL be a globally unique identifier for the document (CONF:9991).</w:t>
      </w:r>
    </w:p>
    <w:p w14:paraId="10C18F7F" w14:textId="77777777" w:rsidR="001E206E" w:rsidRPr="003651D9" w:rsidRDefault="001E206E" w:rsidP="00AA3771">
      <w:pPr>
        <w:numPr>
          <w:ilvl w:val="0"/>
          <w:numId w:val="14"/>
        </w:numPr>
        <w:spacing w:before="0" w:after="40" w:line="260" w:lineRule="exact"/>
      </w:pPr>
      <w:r w:rsidRPr="003651D9">
        <w:rPr>
          <w:b/>
          <w:sz w:val="16"/>
          <w:szCs w:val="16"/>
        </w:rPr>
        <w:t>SHALL</w:t>
      </w:r>
      <w:r w:rsidRPr="003651D9">
        <w:t xml:space="preserve"> contain exactly one or two [1..2] </w:t>
      </w:r>
      <w:r w:rsidRPr="003651D9">
        <w:rPr>
          <w:rFonts w:ascii="Courier New" w:hAnsi="Courier New"/>
          <w:b/>
        </w:rPr>
        <w:t>code</w:t>
      </w:r>
      <w:r w:rsidRPr="003651D9">
        <w:t xml:space="preserve"> (CONF:5253-CRC). </w:t>
      </w:r>
    </w:p>
    <w:p w14:paraId="6CAAA7F1" w14:textId="77777777" w:rsidR="001E206E" w:rsidRPr="003651D9" w:rsidRDefault="001E206E" w:rsidP="00AA3771">
      <w:pPr>
        <w:numPr>
          <w:ilvl w:val="1"/>
          <w:numId w:val="14"/>
        </w:numPr>
        <w:spacing w:before="0" w:after="40" w:line="260" w:lineRule="exact"/>
      </w:pPr>
      <w:r w:rsidRPr="003651D9">
        <w:rPr>
          <w:b/>
          <w:bCs/>
          <w:sz w:val="16"/>
          <w:szCs w:val="16"/>
        </w:rPr>
        <w:t>SHALL</w:t>
      </w:r>
      <w:r w:rsidRPr="003651D9">
        <w:t xml:space="preserve"> be selected from ValueSet </w:t>
      </w:r>
      <w:r w:rsidRPr="003651D9">
        <w:rPr>
          <w:rStyle w:val="XMLname"/>
        </w:rPr>
        <w:t>ProcedureNoteDocumentTypeCodes 2.16.840.1.113883.11.20.6.1</w:t>
      </w:r>
      <w:r w:rsidRPr="003651D9">
        <w:t xml:space="preserve"> </w:t>
      </w:r>
      <w:r w:rsidRPr="003651D9">
        <w:rPr>
          <w:rStyle w:val="keyword"/>
        </w:rPr>
        <w:t>DYNAMIC</w:t>
      </w:r>
      <w:r w:rsidR="005F3FB5">
        <w:t xml:space="preserve"> </w:t>
      </w:r>
      <w:r w:rsidRPr="003651D9">
        <w:t>(CONF:8497)</w:t>
      </w:r>
      <w:r w:rsidR="00887E40" w:rsidRPr="003651D9">
        <w:t xml:space="preserve">. </w:t>
      </w:r>
      <w:r w:rsidRPr="003651D9">
        <w:t>Either or both of the following codes should be included:</w:t>
      </w:r>
    </w:p>
    <w:p w14:paraId="69F9BA37" w14:textId="77777777" w:rsidR="001E206E" w:rsidRPr="003651D9" w:rsidRDefault="001E206E" w:rsidP="001E206E"/>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161"/>
        <w:gridCol w:w="2074"/>
        <w:gridCol w:w="1418"/>
        <w:gridCol w:w="3987"/>
      </w:tblGrid>
      <w:tr w:rsidR="001E206E" w:rsidRPr="003651D9" w14:paraId="7E6991EC" w14:textId="77777777" w:rsidTr="00BB76BC">
        <w:trPr>
          <w:cantSplit/>
          <w:trHeight w:val="611"/>
        </w:trPr>
        <w:tc>
          <w:tcPr>
            <w:tcW w:w="8640" w:type="dxa"/>
            <w:gridSpan w:val="4"/>
            <w:tcBorders>
              <w:bottom w:val="single" w:sz="4" w:space="0" w:color="auto"/>
            </w:tcBorders>
            <w:shd w:val="clear" w:color="auto" w:fill="auto"/>
          </w:tcPr>
          <w:p w14:paraId="2C69BEF3" w14:textId="77777777" w:rsidR="001E206E" w:rsidRPr="003651D9" w:rsidRDefault="001E206E" w:rsidP="00FA1B42">
            <w:pPr>
              <w:pStyle w:val="TableText"/>
              <w:ind w:left="72"/>
              <w:rPr>
                <w:noProof w:val="0"/>
                <w:lang w:val="en-US"/>
              </w:rPr>
            </w:pPr>
            <w:r w:rsidRPr="003651D9">
              <w:rPr>
                <w:noProof w:val="0"/>
                <w:lang w:val="en-US"/>
              </w:rPr>
              <w:t xml:space="preserve">Value Set: ProcedureNoteDocumentTypeCodes 2.16.840.1.113883.11.20.6.1 </w:t>
            </w:r>
            <w:r w:rsidRPr="003651D9">
              <w:rPr>
                <w:rFonts w:cs="Courier New"/>
                <w:noProof w:val="0"/>
                <w:lang w:val="en-US"/>
              </w:rPr>
              <w:t>DYNAMIC</w:t>
            </w:r>
          </w:p>
          <w:p w14:paraId="6FCF4A7D" w14:textId="77777777" w:rsidR="001E206E" w:rsidRPr="003651D9" w:rsidRDefault="001E206E" w:rsidP="00FA1B42">
            <w:pPr>
              <w:pStyle w:val="TableText"/>
              <w:ind w:left="72"/>
              <w:rPr>
                <w:noProof w:val="0"/>
                <w:lang w:val="en-US"/>
              </w:rPr>
            </w:pPr>
            <w:r w:rsidRPr="003651D9">
              <w:rPr>
                <w:noProof w:val="0"/>
                <w:lang w:val="en-US"/>
              </w:rPr>
              <w:t>Code System: LOINC 2.16.840.1.113883.6.1</w:t>
            </w:r>
          </w:p>
        </w:tc>
      </w:tr>
      <w:tr w:rsidR="001E206E" w:rsidRPr="003651D9" w14:paraId="5E348D85" w14:textId="77777777" w:rsidTr="00BB76BC">
        <w:trPr>
          <w:cantSplit/>
          <w:trHeight w:val="611"/>
        </w:trPr>
        <w:tc>
          <w:tcPr>
            <w:tcW w:w="1161" w:type="dxa"/>
            <w:shd w:val="clear" w:color="auto" w:fill="E6E6E6"/>
          </w:tcPr>
          <w:p w14:paraId="330FF5F5" w14:textId="77777777" w:rsidR="001E206E" w:rsidRPr="003651D9" w:rsidRDefault="001E206E" w:rsidP="00FA1B42">
            <w:pPr>
              <w:pStyle w:val="TableEntryHeader"/>
            </w:pPr>
            <w:r w:rsidRPr="003651D9">
              <w:t>LOINC Code</w:t>
            </w:r>
          </w:p>
        </w:tc>
        <w:tc>
          <w:tcPr>
            <w:tcW w:w="2074" w:type="dxa"/>
            <w:shd w:val="clear" w:color="auto" w:fill="E6E6E6"/>
          </w:tcPr>
          <w:p w14:paraId="065B8F26" w14:textId="77777777" w:rsidR="001E206E" w:rsidRPr="003651D9" w:rsidRDefault="001E206E" w:rsidP="00FA1B42">
            <w:pPr>
              <w:pStyle w:val="TableEntryHeader"/>
            </w:pPr>
            <w:r w:rsidRPr="003651D9">
              <w:t>Type of Service ‘Component’</w:t>
            </w:r>
          </w:p>
        </w:tc>
        <w:tc>
          <w:tcPr>
            <w:tcW w:w="1418" w:type="dxa"/>
            <w:shd w:val="clear" w:color="auto" w:fill="E6E6E6"/>
          </w:tcPr>
          <w:p w14:paraId="018F61CD" w14:textId="77777777" w:rsidR="001E206E" w:rsidRPr="003651D9" w:rsidRDefault="001E206E" w:rsidP="00FA1B42">
            <w:pPr>
              <w:pStyle w:val="TableEntryHeader"/>
            </w:pPr>
            <w:r w:rsidRPr="003651D9">
              <w:t>Setting ‘System’</w:t>
            </w:r>
          </w:p>
        </w:tc>
        <w:tc>
          <w:tcPr>
            <w:tcW w:w="3987" w:type="dxa"/>
            <w:shd w:val="clear" w:color="auto" w:fill="E6E6E6"/>
          </w:tcPr>
          <w:p w14:paraId="74A7A367" w14:textId="77777777" w:rsidR="001E206E" w:rsidRPr="003651D9" w:rsidRDefault="001E206E" w:rsidP="00FA1B42">
            <w:pPr>
              <w:pStyle w:val="TableEntryHeader"/>
            </w:pPr>
            <w:r w:rsidRPr="003651D9">
              <w:t>Specialty/Training/Professional Level ‘Method_Type’</w:t>
            </w:r>
          </w:p>
        </w:tc>
      </w:tr>
      <w:tr w:rsidR="001E206E" w:rsidRPr="003651D9" w:rsidDel="004763E0" w14:paraId="1C78FB60" w14:textId="77777777" w:rsidTr="00BB76BC">
        <w:trPr>
          <w:cantSplit/>
        </w:trPr>
        <w:tc>
          <w:tcPr>
            <w:tcW w:w="1161" w:type="dxa"/>
            <w:vAlign w:val="bottom"/>
          </w:tcPr>
          <w:p w14:paraId="21260A4D" w14:textId="77777777" w:rsidR="001E206E" w:rsidRPr="003651D9" w:rsidDel="004763E0" w:rsidRDefault="001E206E" w:rsidP="00AD069D">
            <w:pPr>
              <w:pStyle w:val="TableEntry"/>
            </w:pPr>
            <w:r w:rsidRPr="003651D9">
              <w:t>18745-0</w:t>
            </w:r>
          </w:p>
        </w:tc>
        <w:tc>
          <w:tcPr>
            <w:tcW w:w="2074" w:type="dxa"/>
            <w:vAlign w:val="bottom"/>
          </w:tcPr>
          <w:p w14:paraId="4B65DD6D" w14:textId="77777777" w:rsidR="001E206E" w:rsidRPr="003651D9" w:rsidDel="004763E0" w:rsidRDefault="001E206E" w:rsidP="00AD069D">
            <w:pPr>
              <w:pStyle w:val="TableEntry"/>
            </w:pPr>
            <w:r w:rsidRPr="003651D9">
              <w:t>Study report</w:t>
            </w:r>
          </w:p>
        </w:tc>
        <w:tc>
          <w:tcPr>
            <w:tcW w:w="1418" w:type="dxa"/>
            <w:vAlign w:val="bottom"/>
          </w:tcPr>
          <w:p w14:paraId="1DEC73F2" w14:textId="77777777" w:rsidR="001E206E" w:rsidRPr="003651D9" w:rsidDel="004763E0" w:rsidRDefault="001E206E" w:rsidP="003579DA">
            <w:pPr>
              <w:pStyle w:val="TableEntry"/>
            </w:pPr>
            <w:r w:rsidRPr="003651D9">
              <w:t>Heart</w:t>
            </w:r>
          </w:p>
        </w:tc>
        <w:tc>
          <w:tcPr>
            <w:tcW w:w="3987" w:type="dxa"/>
            <w:vAlign w:val="bottom"/>
          </w:tcPr>
          <w:p w14:paraId="1328BA1F" w14:textId="77777777" w:rsidR="001E206E" w:rsidRPr="003651D9" w:rsidDel="004763E0" w:rsidRDefault="001E206E" w:rsidP="003579DA">
            <w:pPr>
              <w:pStyle w:val="TableEntry"/>
            </w:pPr>
            <w:r w:rsidRPr="003651D9">
              <w:t>Cardiac catheterization</w:t>
            </w:r>
          </w:p>
        </w:tc>
      </w:tr>
      <w:tr w:rsidR="001E206E" w:rsidRPr="003651D9" w:rsidDel="004763E0" w14:paraId="57D9D6F3" w14:textId="77777777" w:rsidTr="00BB76BC">
        <w:trPr>
          <w:cantSplit/>
        </w:trPr>
        <w:tc>
          <w:tcPr>
            <w:tcW w:w="1161" w:type="dxa"/>
            <w:vAlign w:val="bottom"/>
          </w:tcPr>
          <w:p w14:paraId="6850499F" w14:textId="77777777" w:rsidR="001E206E" w:rsidRPr="003651D9" w:rsidDel="004763E0" w:rsidRDefault="001E206E" w:rsidP="00AD069D">
            <w:pPr>
              <w:pStyle w:val="TableEntry"/>
            </w:pPr>
            <w:r w:rsidRPr="003651D9">
              <w:t>34896-1</w:t>
            </w:r>
          </w:p>
        </w:tc>
        <w:tc>
          <w:tcPr>
            <w:tcW w:w="2074" w:type="dxa"/>
            <w:vAlign w:val="bottom"/>
          </w:tcPr>
          <w:p w14:paraId="6B2537FE" w14:textId="77777777" w:rsidR="001E206E" w:rsidRPr="003651D9" w:rsidDel="004763E0" w:rsidRDefault="001E206E" w:rsidP="00AD069D">
            <w:pPr>
              <w:pStyle w:val="TableEntry"/>
            </w:pPr>
            <w:r w:rsidRPr="003651D9">
              <w:t>Interventional procedure note</w:t>
            </w:r>
          </w:p>
        </w:tc>
        <w:tc>
          <w:tcPr>
            <w:tcW w:w="1418" w:type="dxa"/>
            <w:vAlign w:val="bottom"/>
          </w:tcPr>
          <w:p w14:paraId="0DE2064F" w14:textId="77777777" w:rsidR="001E206E" w:rsidRPr="003651D9" w:rsidDel="004763E0" w:rsidRDefault="001E206E" w:rsidP="003579DA">
            <w:pPr>
              <w:pStyle w:val="TableEntry"/>
            </w:pPr>
            <w:r w:rsidRPr="003651D9">
              <w:t>{Setting}</w:t>
            </w:r>
          </w:p>
        </w:tc>
        <w:tc>
          <w:tcPr>
            <w:tcW w:w="3987" w:type="dxa"/>
            <w:vAlign w:val="bottom"/>
          </w:tcPr>
          <w:p w14:paraId="3318C211" w14:textId="77777777" w:rsidR="001E206E" w:rsidRPr="003651D9" w:rsidDel="004763E0" w:rsidRDefault="001E206E" w:rsidP="003579DA">
            <w:pPr>
              <w:pStyle w:val="TableEntry"/>
            </w:pPr>
            <w:r w:rsidRPr="003651D9">
              <w:t>Cardiology</w:t>
            </w:r>
          </w:p>
        </w:tc>
      </w:tr>
    </w:tbl>
    <w:p w14:paraId="5B17FAC6" w14:textId="77777777" w:rsidR="001E206E" w:rsidRPr="003651D9" w:rsidRDefault="001E206E" w:rsidP="001E206E"/>
    <w:p w14:paraId="41FC573F" w14:textId="77777777" w:rsidR="001E206E" w:rsidRPr="003651D9" w:rsidRDefault="001E206E" w:rsidP="00AA3771">
      <w:pPr>
        <w:numPr>
          <w:ilvl w:val="0"/>
          <w:numId w:val="14"/>
        </w:numPr>
        <w:spacing w:before="0" w:after="40" w:line="260" w:lineRule="exact"/>
      </w:pPr>
      <w:r w:rsidRPr="003651D9">
        <w:rPr>
          <w:b/>
          <w:sz w:val="16"/>
          <w:szCs w:val="16"/>
        </w:rPr>
        <w:t>SHALL</w:t>
      </w:r>
      <w:r w:rsidRPr="003651D9">
        <w:t xml:space="preserve"> contain exactly one [1..1] </w:t>
      </w:r>
      <w:r w:rsidRPr="003651D9">
        <w:rPr>
          <w:rFonts w:ascii="Courier New" w:hAnsi="Courier New"/>
          <w:b/>
        </w:rPr>
        <w:t>title</w:t>
      </w:r>
      <w:r w:rsidRPr="003651D9">
        <w:t xml:space="preserve"> (CONF:5254). </w:t>
      </w:r>
    </w:p>
    <w:p w14:paraId="08ABD326" w14:textId="77777777" w:rsidR="001E206E" w:rsidRPr="003651D9" w:rsidRDefault="001E206E" w:rsidP="00AA3771">
      <w:pPr>
        <w:numPr>
          <w:ilvl w:val="1"/>
          <w:numId w:val="14"/>
        </w:numPr>
        <w:spacing w:before="0" w:after="40" w:line="260" w:lineRule="exact"/>
      </w:pPr>
      <w:r w:rsidRPr="003651D9">
        <w:t>Can either be a locally defined name or the display name corresponding to clinicalDocument/code (CONF:5255).</w:t>
      </w:r>
      <w:r w:rsidR="000121FB" w:rsidRPr="003651D9">
        <w:t>&gt;</w:t>
      </w:r>
    </w:p>
    <w:p w14:paraId="42D00251" w14:textId="77777777" w:rsidR="00983131" w:rsidRPr="003651D9" w:rsidRDefault="00983131" w:rsidP="00D35F24">
      <w:pPr>
        <w:pStyle w:val="BodyText"/>
        <w:rPr>
          <w:lang w:eastAsia="x-none"/>
        </w:rPr>
      </w:pPr>
    </w:p>
    <w:p w14:paraId="40F5A907" w14:textId="77777777" w:rsidR="00983131" w:rsidRPr="003651D9" w:rsidRDefault="00983131" w:rsidP="00597DB2">
      <w:pPr>
        <w:pStyle w:val="AuthorInstructions"/>
      </w:pPr>
      <w:r w:rsidRPr="003651D9">
        <w:t xml:space="preserve">###End Discrete Conformance Format – Header </w:t>
      </w:r>
    </w:p>
    <w:p w14:paraId="2B6255F3" w14:textId="77777777" w:rsidR="00B9303B" w:rsidRPr="003651D9" w:rsidRDefault="00B9303B" w:rsidP="00B9303B">
      <w:pPr>
        <w:pStyle w:val="Heading2"/>
        <w:numPr>
          <w:ilvl w:val="0"/>
          <w:numId w:val="0"/>
        </w:numPr>
        <w:rPr>
          <w:noProof w:val="0"/>
        </w:rPr>
      </w:pPr>
      <w:bookmarkStart w:id="996" w:name="_Toc445200595"/>
      <w:r w:rsidRPr="003651D9">
        <w:rPr>
          <w:noProof w:val="0"/>
        </w:rPr>
        <w:t>6.3.3</w:t>
      </w:r>
      <w:r w:rsidR="00291725">
        <w:rPr>
          <w:noProof w:val="0"/>
        </w:rPr>
        <w:t xml:space="preserve"> </w:t>
      </w:r>
      <w:r w:rsidRPr="003651D9">
        <w:rPr>
          <w:noProof w:val="0"/>
        </w:rPr>
        <w:t>CDA Section Content Modules</w:t>
      </w:r>
      <w:bookmarkEnd w:id="996"/>
    </w:p>
    <w:p w14:paraId="76880E09" w14:textId="77777777" w:rsidR="00870306" w:rsidRPr="003651D9" w:rsidRDefault="00870306" w:rsidP="00870306">
      <w:pPr>
        <w:pStyle w:val="EditorInstructions"/>
      </w:pPr>
      <w:r w:rsidRPr="003651D9">
        <w:t>Add to section 6.3.</w:t>
      </w:r>
      <w:r w:rsidR="00951F63" w:rsidRPr="003651D9">
        <w:t>3</w:t>
      </w:r>
      <w:r w:rsidR="00983131" w:rsidRPr="003651D9">
        <w:t>.10</w:t>
      </w:r>
      <w:r w:rsidRPr="003651D9">
        <w:t xml:space="preserve"> </w:t>
      </w:r>
      <w:r w:rsidR="006A2A74" w:rsidRPr="003651D9">
        <w:t>Section</w:t>
      </w:r>
      <w:r w:rsidRPr="003651D9">
        <w:t xml:space="preserve"> Content Modules</w:t>
      </w:r>
    </w:p>
    <w:p w14:paraId="5C8F6967" w14:textId="77777777" w:rsidR="00AE4AED" w:rsidRPr="003651D9" w:rsidRDefault="00AE4AED" w:rsidP="00870306">
      <w:pPr>
        <w:pStyle w:val="BodyText"/>
        <w:rPr>
          <w:lang w:eastAsia="x-none"/>
        </w:rPr>
      </w:pPr>
    </w:p>
    <w:p w14:paraId="04CB7142" w14:textId="77777777" w:rsidR="00A23689" w:rsidRPr="003651D9" w:rsidRDefault="00A23689" w:rsidP="00597DB2">
      <w:pPr>
        <w:pStyle w:val="AuthorInstructions"/>
      </w:pPr>
      <w:r w:rsidRPr="003651D9">
        <w:t>&lt;Replicate this section/table for as many new Section</w:t>
      </w:r>
      <w:r w:rsidR="000121FB" w:rsidRPr="003651D9">
        <w:t>s as</w:t>
      </w:r>
      <w:r w:rsidR="005F3FB5">
        <w:t xml:space="preserve"> </w:t>
      </w:r>
      <w:r w:rsidRPr="003651D9">
        <w:t>are added in this supplement.&gt;</w:t>
      </w:r>
    </w:p>
    <w:p w14:paraId="0BC4A67B" w14:textId="77777777" w:rsidR="00363069" w:rsidRPr="003651D9" w:rsidRDefault="00363069" w:rsidP="00597DB2">
      <w:pPr>
        <w:pStyle w:val="AuthorInstructions"/>
      </w:pPr>
      <w:r w:rsidRPr="003651D9">
        <w:t>&lt;</w:t>
      </w:r>
      <w:r w:rsidR="009D125C" w:rsidRPr="003651D9">
        <w:t>Author</w:t>
      </w:r>
      <w:r w:rsidRPr="003651D9">
        <w:t>s’ notes:</w:t>
      </w:r>
      <w:r w:rsidR="005F3FB5">
        <w:t xml:space="preserve"> </w:t>
      </w:r>
      <w:r w:rsidRPr="003651D9">
        <w:t>Section naming instructions:</w:t>
      </w:r>
      <w:r w:rsidR="005F3FB5">
        <w:t xml:space="preserve"> </w:t>
      </w:r>
      <w:r w:rsidRPr="003651D9">
        <w:t>If a Section is a specialization of an existing Section, begin the name with the original section name</w:t>
      </w:r>
      <w:r w:rsidR="00887E40" w:rsidRPr="003651D9">
        <w:t xml:space="preserve">. </w:t>
      </w:r>
      <w:r w:rsidRPr="003651D9">
        <w:t>For example, if Cardiology is creating a specialization of the “Medical History Section”, the new section should be named “Medical History Section – Cardiac” and not “Cardiac Medical History Section”.&gt;</w:t>
      </w:r>
    </w:p>
    <w:p w14:paraId="12336453" w14:textId="77777777" w:rsidR="00D35F24" w:rsidRPr="003651D9" w:rsidRDefault="00D35F24" w:rsidP="00597DB2">
      <w:pPr>
        <w:pStyle w:val="AuthorInstructions"/>
      </w:pPr>
    </w:p>
    <w:p w14:paraId="589C7B00" w14:textId="77777777" w:rsidR="00D35F24" w:rsidRPr="003651D9" w:rsidRDefault="00D35F24" w:rsidP="00597DB2">
      <w:pPr>
        <w:pStyle w:val="AuthorInstructions"/>
      </w:pPr>
      <w:r w:rsidRPr="003651D9">
        <w:t>###Begin Tabular Format - Section</w:t>
      </w:r>
    </w:p>
    <w:p w14:paraId="06278758" w14:textId="77777777" w:rsidR="00286433" w:rsidRPr="003651D9" w:rsidRDefault="00286433" w:rsidP="00597DB2">
      <w:pPr>
        <w:pStyle w:val="AuthorInstructions"/>
      </w:pPr>
      <w:r w:rsidRPr="003651D9">
        <w:t xml:space="preserve">&lt;Delete </w:t>
      </w:r>
      <w:r w:rsidR="000121FB" w:rsidRPr="003651D9">
        <w:t>examples in</w:t>
      </w:r>
      <w:r w:rsidRPr="003651D9">
        <w:t xml:space="preserve"> rows of table below prior to Public Comment.&gt;</w:t>
      </w:r>
    </w:p>
    <w:p w14:paraId="357FF45D" w14:textId="77777777" w:rsidR="00D07411" w:rsidRPr="003651D9" w:rsidRDefault="00870306" w:rsidP="00B84D95">
      <w:pPr>
        <w:pStyle w:val="Heading4"/>
        <w:numPr>
          <w:ilvl w:val="0"/>
          <w:numId w:val="0"/>
        </w:numPr>
        <w:ind w:left="864" w:hanging="864"/>
        <w:rPr>
          <w:noProof w:val="0"/>
        </w:rPr>
      </w:pPr>
      <w:bookmarkStart w:id="997" w:name="_Toc445200596"/>
      <w:r w:rsidRPr="003651D9">
        <w:rPr>
          <w:noProof w:val="0"/>
        </w:rPr>
        <w:t>6.3.</w:t>
      </w:r>
      <w:r w:rsidR="00951F63" w:rsidRPr="003651D9">
        <w:rPr>
          <w:noProof w:val="0"/>
        </w:rPr>
        <w:t>3</w:t>
      </w:r>
      <w:r w:rsidR="00BA437B" w:rsidRPr="003651D9">
        <w:rPr>
          <w:noProof w:val="0"/>
        </w:rPr>
        <w:t>.</w:t>
      </w:r>
      <w:r w:rsidR="00B9303B" w:rsidRPr="003651D9">
        <w:rPr>
          <w:noProof w:val="0"/>
        </w:rPr>
        <w:t>10</w:t>
      </w:r>
      <w:r w:rsidR="00363069" w:rsidRPr="003651D9">
        <w:rPr>
          <w:noProof w:val="0"/>
        </w:rPr>
        <w:t>.</w:t>
      </w:r>
      <w:r w:rsidR="00774B6B" w:rsidRPr="003651D9">
        <w:rPr>
          <w:noProof w:val="0"/>
        </w:rPr>
        <w:t>S</w:t>
      </w:r>
      <w:r w:rsidR="00291725">
        <w:rPr>
          <w:noProof w:val="0"/>
        </w:rPr>
        <w:t xml:space="preserve"> </w:t>
      </w:r>
      <w:r w:rsidR="006A2A74" w:rsidRPr="003651D9">
        <w:rPr>
          <w:noProof w:val="0"/>
        </w:rPr>
        <w:t>&lt;Section</w:t>
      </w:r>
      <w:r w:rsidR="00D07411" w:rsidRPr="003651D9">
        <w:rPr>
          <w:noProof w:val="0"/>
        </w:rPr>
        <w:t xml:space="preserve"> Module Name</w:t>
      </w:r>
      <w:r w:rsidR="006A2A74" w:rsidRPr="003651D9">
        <w:rPr>
          <w:noProof w:val="0"/>
        </w:rPr>
        <w:t>&gt;</w:t>
      </w:r>
      <w:r w:rsidR="00316247" w:rsidRPr="003651D9">
        <w:rPr>
          <w:noProof w:val="0"/>
        </w:rPr>
        <w:t xml:space="preserve"> - </w:t>
      </w:r>
      <w:r w:rsidR="006A2A74" w:rsidRPr="003651D9">
        <w:rPr>
          <w:noProof w:val="0"/>
        </w:rPr>
        <w:t>Section</w:t>
      </w:r>
      <w:r w:rsidRPr="003651D9">
        <w:rPr>
          <w:noProof w:val="0"/>
        </w:rPr>
        <w:t xml:space="preserve"> </w:t>
      </w:r>
      <w:r w:rsidR="00D07411" w:rsidRPr="003651D9">
        <w:rPr>
          <w:noProof w:val="0"/>
        </w:rPr>
        <w:t xml:space="preserve">Content </w:t>
      </w:r>
      <w:r w:rsidRPr="003651D9">
        <w:rPr>
          <w:noProof w:val="0"/>
        </w:rPr>
        <w:t>Module</w:t>
      </w:r>
      <w:bookmarkEnd w:id="997"/>
      <w:r w:rsidRPr="003651D9">
        <w:rPr>
          <w:noProof w:val="0"/>
        </w:rPr>
        <w:t xml:space="preserve"> </w:t>
      </w:r>
      <w:bookmarkStart w:id="998" w:name="_Toc291167503"/>
      <w:bookmarkStart w:id="999" w:name="_Toc291231442"/>
      <w:bookmarkStart w:id="1000" w:name="_Toc296340356"/>
    </w:p>
    <w:p w14:paraId="08CE72DF" w14:textId="77777777" w:rsidR="005D6104" w:rsidRPr="003651D9" w:rsidRDefault="00D07411" w:rsidP="00712AE6">
      <w:pPr>
        <w:pStyle w:val="TableTitle"/>
      </w:pPr>
      <w:r w:rsidRPr="003651D9">
        <w:t xml:space="preserve">Table </w:t>
      </w:r>
      <w:r w:rsidR="005D6104" w:rsidRPr="003651D9">
        <w:t>6.3.</w:t>
      </w:r>
      <w:r w:rsidR="00951F63" w:rsidRPr="003651D9">
        <w:t>3</w:t>
      </w:r>
      <w:r w:rsidR="004225C9" w:rsidRPr="003651D9">
        <w:t>.</w:t>
      </w:r>
      <w:r w:rsidR="00B9303B" w:rsidRPr="003651D9">
        <w:t>10</w:t>
      </w:r>
      <w:r w:rsidR="00A23689" w:rsidRPr="003651D9">
        <w:t>.</w:t>
      </w:r>
      <w:r w:rsidR="00774B6B" w:rsidRPr="003651D9">
        <w:t>S</w:t>
      </w:r>
      <w:r w:rsidR="00AE4AED" w:rsidRPr="003651D9">
        <w:t>-1</w:t>
      </w:r>
      <w:r w:rsidR="005D6104" w:rsidRPr="003651D9">
        <w:t xml:space="preserve"> </w:t>
      </w:r>
      <w:r w:rsidR="00AE4AED" w:rsidRPr="003651D9">
        <w:t>&lt;Section</w:t>
      </w:r>
      <w:r w:rsidRPr="003651D9">
        <w:t xml:space="preserve"> Module Name</w:t>
      </w:r>
      <w:r w:rsidR="00665D8F" w:rsidRPr="003651D9">
        <w:t>&gt;</w:t>
      </w:r>
      <w:r w:rsidR="00AE4AED" w:rsidRPr="003651D9">
        <w:t xml:space="preserve"> </w:t>
      </w:r>
      <w:r w:rsidR="005D6104" w:rsidRPr="003651D9">
        <w:t>Section</w:t>
      </w:r>
      <w:bookmarkEnd w:id="998"/>
      <w:bookmarkEnd w:id="999"/>
      <w:bookmarkEnd w:id="1000"/>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363069" w:rsidRPr="003651D9" w14:paraId="09984DFF"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3199BBE" w14:textId="77777777" w:rsidR="00363069" w:rsidRPr="003651D9" w:rsidRDefault="00363069" w:rsidP="00597DB2">
            <w:pPr>
              <w:pStyle w:val="TableEntryHeader"/>
            </w:pPr>
            <w:r w:rsidRPr="003651D9">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878B3D9" w14:textId="77777777" w:rsidR="00363069" w:rsidRPr="003651D9" w:rsidRDefault="00363069" w:rsidP="003579DA">
            <w:pPr>
              <w:pStyle w:val="TableEntry"/>
            </w:pPr>
            <w:r w:rsidRPr="003651D9">
              <w:t>&lt;exact same Section Module name listed above&gt;</w:t>
            </w:r>
          </w:p>
        </w:tc>
      </w:tr>
      <w:tr w:rsidR="00D34E63" w:rsidRPr="003651D9" w14:paraId="602697E2"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2F4F206" w14:textId="77777777" w:rsidR="00D34E63" w:rsidRPr="003651D9" w:rsidRDefault="00D34E63" w:rsidP="00597DB2">
            <w:pPr>
              <w:pStyle w:val="TableEntryHeader"/>
            </w:pPr>
            <w:r w:rsidRPr="003651D9">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9F5A778" w14:textId="77777777" w:rsidR="00D34E63" w:rsidRPr="003651D9" w:rsidRDefault="00D34E63" w:rsidP="003579DA">
            <w:pPr>
              <w:pStyle w:val="TableEntry"/>
            </w:pPr>
            <w:r w:rsidRPr="003651D9">
              <w:t>&lt;oid&gt;</w:t>
            </w:r>
          </w:p>
        </w:tc>
      </w:tr>
      <w:tr w:rsidR="00D34E63" w:rsidRPr="003651D9" w14:paraId="657724D0"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39DAB84" w14:textId="77777777" w:rsidR="00D34E63" w:rsidRPr="003651D9" w:rsidRDefault="00D34E63" w:rsidP="00597DB2">
            <w:pPr>
              <w:pStyle w:val="TableEntryHeader"/>
            </w:pPr>
            <w:r w:rsidRPr="003651D9">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2C9CECF" w14:textId="77777777" w:rsidR="00D34E63" w:rsidRPr="003651D9" w:rsidRDefault="00D34E63" w:rsidP="003579DA">
            <w:pPr>
              <w:pStyle w:val="TableEntry"/>
            </w:pPr>
            <w:r w:rsidRPr="003651D9">
              <w:t>&lt;Parent Template Name</w:t>
            </w:r>
            <w:r w:rsidR="005F3FB5">
              <w:t xml:space="preserve"> </w:t>
            </w:r>
            <w:r w:rsidRPr="003651D9">
              <w:t>oid/uid [Domain - Reference]&gt;</w:t>
            </w:r>
          </w:p>
          <w:p w14:paraId="630F853B" w14:textId="77777777" w:rsidR="00D34E63" w:rsidRPr="003651D9" w:rsidRDefault="00D34E63" w:rsidP="00017E09">
            <w:pPr>
              <w:pStyle w:val="TableEntry"/>
            </w:pPr>
          </w:p>
        </w:tc>
      </w:tr>
      <w:tr w:rsidR="00D34E63" w:rsidRPr="003651D9" w14:paraId="63656471"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6CC2D7C" w14:textId="77777777" w:rsidR="00D34E63" w:rsidRPr="003651D9" w:rsidRDefault="00D34E63" w:rsidP="00597DB2">
            <w:pPr>
              <w:pStyle w:val="TableEntryHeader"/>
            </w:pPr>
            <w:r w:rsidRPr="003651D9">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1F9B36F" w14:textId="77777777" w:rsidR="00D34E63" w:rsidRPr="003651D9" w:rsidRDefault="00D34E63" w:rsidP="003579DA">
            <w:pPr>
              <w:pStyle w:val="TableEntry"/>
            </w:pPr>
            <w:r w:rsidRPr="003651D9">
              <w:t>&lt;brief textual description, one paragraph&gt;</w:t>
            </w:r>
          </w:p>
        </w:tc>
      </w:tr>
      <w:tr w:rsidR="00D34E63" w:rsidRPr="003651D9" w14:paraId="6479A095"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3CB28F5" w14:textId="77777777" w:rsidR="00D34E63" w:rsidRPr="003651D9" w:rsidRDefault="00D34E63" w:rsidP="00597DB2">
            <w:pPr>
              <w:pStyle w:val="TableEntryHeader"/>
            </w:pPr>
            <w:r w:rsidRPr="003651D9">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63EF0AAE" w14:textId="77777777" w:rsidR="00D34E63" w:rsidRPr="003651D9" w:rsidRDefault="00D34E63" w:rsidP="003579DA">
            <w:pPr>
              <w:pStyle w:val="TableEntry"/>
            </w:pPr>
            <w:r w:rsidRPr="003651D9">
              <w:t>&lt;Code, Code Scheme, “Section Code Name”&gt;</w:t>
            </w:r>
          </w:p>
        </w:tc>
      </w:tr>
      <w:tr w:rsidR="00D34E63" w:rsidRPr="003651D9" w14:paraId="4BC77E4D"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9125922" w14:textId="77777777" w:rsidR="00D34E63" w:rsidRPr="003651D9" w:rsidRDefault="00D34E63" w:rsidP="00597DB2">
            <w:pPr>
              <w:pStyle w:val="TableEntryHeader"/>
            </w:pPr>
            <w:r w:rsidRPr="003651D9">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FF2417F" w14:textId="77777777" w:rsidR="00D34E63" w:rsidRPr="003651D9" w:rsidRDefault="00D34E63" w:rsidP="003579DA">
            <w:pPr>
              <w:pStyle w:val="TableEntry"/>
            </w:pPr>
            <w:r w:rsidRPr="003651D9">
              <w:t>&lt;If inherited from encompassing content module use “current recordTarget”, unless otherwise specified</w:t>
            </w:r>
            <w:r w:rsidR="00887E40" w:rsidRPr="003651D9">
              <w:t xml:space="preserve">. </w:t>
            </w:r>
            <w:r w:rsidRPr="003651D9">
              <w:t>Role and entity must be specified if not inherited. &gt;</w:t>
            </w:r>
          </w:p>
        </w:tc>
      </w:tr>
      <w:tr w:rsidR="00D34E63" w:rsidRPr="003651D9" w14:paraId="6EA534A8"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F452FA8" w14:textId="77777777" w:rsidR="00D34E63" w:rsidRPr="003651D9" w:rsidRDefault="00D34E63" w:rsidP="00597DB2">
            <w:pPr>
              <w:pStyle w:val="TableEntryHeader"/>
            </w:pPr>
            <w:r w:rsidRPr="003651D9">
              <w:lastRenderedPageBreak/>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C421825" w14:textId="77777777" w:rsidR="00D34E63" w:rsidRPr="003651D9" w:rsidRDefault="00D34E63" w:rsidP="003579DA">
            <w:pPr>
              <w:pStyle w:val="TableEntry"/>
            </w:pPr>
            <w:r w:rsidRPr="003651D9">
              <w:t>&lt;If inherited from encompassing content module use “current recordTarget”, unless otherwise specified.&gt;</w:t>
            </w:r>
          </w:p>
        </w:tc>
      </w:tr>
      <w:tr w:rsidR="00D34E63" w:rsidRPr="003651D9" w14:paraId="05A68D04"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2E1FC7A" w14:textId="77777777" w:rsidR="00D34E63" w:rsidRPr="003651D9" w:rsidRDefault="00D34E63" w:rsidP="00597DB2">
            <w:pPr>
              <w:pStyle w:val="TableEntryHeader"/>
            </w:pPr>
            <w:r w:rsidRPr="003651D9">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29FC071" w14:textId="77777777" w:rsidR="00D34E63" w:rsidRPr="003651D9" w:rsidRDefault="00D34E63" w:rsidP="003579DA">
            <w:pPr>
              <w:pStyle w:val="TableEntry"/>
            </w:pPr>
            <w:r w:rsidRPr="003651D9">
              <w:t>&lt;If inherited from encompassing content module use “current recordTarget”, unless otherwise specified.&gt;</w:t>
            </w:r>
          </w:p>
        </w:tc>
      </w:tr>
      <w:tr w:rsidR="00A23689" w:rsidRPr="003651D9" w14:paraId="75217210" w14:textId="77777777" w:rsidTr="00BB76BC">
        <w:tc>
          <w:tcPr>
            <w:tcW w:w="492" w:type="pct"/>
            <w:tcBorders>
              <w:top w:val="single" w:sz="4" w:space="0" w:color="auto"/>
            </w:tcBorders>
            <w:shd w:val="clear" w:color="auto" w:fill="E6E6E6"/>
            <w:vAlign w:val="center"/>
          </w:tcPr>
          <w:p w14:paraId="617C7D63" w14:textId="77777777" w:rsidR="00363069" w:rsidRPr="003651D9" w:rsidRDefault="00363069" w:rsidP="008358E5">
            <w:pPr>
              <w:pStyle w:val="TableEntryHeader"/>
            </w:pPr>
            <w:r w:rsidRPr="003651D9">
              <w:t>Opt</w:t>
            </w:r>
            <w:r w:rsidR="00AD069D" w:rsidRPr="003651D9">
              <w:t xml:space="preserve"> and Card</w:t>
            </w:r>
            <w:r w:rsidRPr="003651D9">
              <w:t xml:space="preserve"> </w:t>
            </w:r>
          </w:p>
        </w:tc>
        <w:tc>
          <w:tcPr>
            <w:tcW w:w="626" w:type="pct"/>
            <w:tcBorders>
              <w:top w:val="single" w:sz="4" w:space="0" w:color="auto"/>
            </w:tcBorders>
            <w:shd w:val="clear" w:color="auto" w:fill="E6E6E6"/>
            <w:vAlign w:val="center"/>
          </w:tcPr>
          <w:p w14:paraId="7FE31BDF" w14:textId="77777777" w:rsidR="00363069" w:rsidRPr="003651D9" w:rsidRDefault="00D34E63" w:rsidP="00597DB2">
            <w:pPr>
              <w:pStyle w:val="TableEntryHeader"/>
            </w:pPr>
            <w:r w:rsidRPr="003651D9">
              <w:t>Condition</w:t>
            </w:r>
          </w:p>
        </w:tc>
        <w:tc>
          <w:tcPr>
            <w:tcW w:w="1115" w:type="pct"/>
            <w:tcBorders>
              <w:top w:val="single" w:sz="4" w:space="0" w:color="auto"/>
            </w:tcBorders>
            <w:shd w:val="clear" w:color="auto" w:fill="E4E4E4"/>
          </w:tcPr>
          <w:p w14:paraId="46B14335" w14:textId="77777777" w:rsidR="00363069" w:rsidRPr="003651D9" w:rsidRDefault="00D34E63" w:rsidP="008358E5">
            <w:pPr>
              <w:pStyle w:val="TableEntryHeader"/>
            </w:pPr>
            <w:r w:rsidRPr="003651D9">
              <w:t xml:space="preserve">Data Element or </w:t>
            </w:r>
            <w:r w:rsidRPr="003651D9">
              <w:br/>
              <w:t>Section Name</w:t>
            </w:r>
          </w:p>
        </w:tc>
        <w:tc>
          <w:tcPr>
            <w:tcW w:w="1302" w:type="pct"/>
            <w:tcBorders>
              <w:top w:val="single" w:sz="4" w:space="0" w:color="auto"/>
            </w:tcBorders>
            <w:shd w:val="clear" w:color="auto" w:fill="E4E4E4"/>
            <w:vAlign w:val="center"/>
          </w:tcPr>
          <w:p w14:paraId="196C1236" w14:textId="77777777" w:rsidR="00363069" w:rsidRPr="003651D9" w:rsidRDefault="00363069" w:rsidP="00B92EA1">
            <w:pPr>
              <w:pStyle w:val="TableEntryHeader"/>
            </w:pPr>
            <w:r w:rsidRPr="003651D9">
              <w:t>Template ID</w:t>
            </w:r>
          </w:p>
        </w:tc>
        <w:tc>
          <w:tcPr>
            <w:tcW w:w="773" w:type="pct"/>
            <w:tcBorders>
              <w:top w:val="single" w:sz="4" w:space="0" w:color="auto"/>
            </w:tcBorders>
            <w:shd w:val="clear" w:color="auto" w:fill="E4E4E4"/>
            <w:vAlign w:val="center"/>
          </w:tcPr>
          <w:p w14:paraId="62035FCE" w14:textId="77777777" w:rsidR="00363069" w:rsidRPr="003651D9" w:rsidRDefault="00363069" w:rsidP="0071309E">
            <w:pPr>
              <w:pStyle w:val="TableEntryHeader"/>
            </w:pPr>
            <w:r w:rsidRPr="003651D9">
              <w:t>Specification Document</w:t>
            </w:r>
          </w:p>
        </w:tc>
        <w:tc>
          <w:tcPr>
            <w:tcW w:w="692" w:type="pct"/>
            <w:tcBorders>
              <w:top w:val="single" w:sz="4" w:space="0" w:color="auto"/>
            </w:tcBorders>
            <w:shd w:val="clear" w:color="auto" w:fill="E4E4E4"/>
            <w:vAlign w:val="center"/>
          </w:tcPr>
          <w:p w14:paraId="367F58E6" w14:textId="77777777" w:rsidR="00363069" w:rsidRPr="003651D9" w:rsidRDefault="00363069" w:rsidP="004070FB">
            <w:pPr>
              <w:pStyle w:val="TableEntryHeader"/>
            </w:pPr>
            <w:r w:rsidRPr="003651D9">
              <w:t>Vocabulary</w:t>
            </w:r>
          </w:p>
          <w:p w14:paraId="4E823B15" w14:textId="77777777" w:rsidR="00363069" w:rsidRPr="003651D9" w:rsidRDefault="00363069" w:rsidP="0070762D">
            <w:pPr>
              <w:pStyle w:val="TableEntryHeader"/>
            </w:pPr>
            <w:r w:rsidRPr="003651D9">
              <w:t>Constraint</w:t>
            </w:r>
          </w:p>
        </w:tc>
      </w:tr>
      <w:tr w:rsidR="00D34E63" w:rsidRPr="003651D9" w14:paraId="6C5EBBFE" w14:textId="77777777" w:rsidTr="00D34E63">
        <w:tc>
          <w:tcPr>
            <w:tcW w:w="5000" w:type="pct"/>
            <w:gridSpan w:val="6"/>
          </w:tcPr>
          <w:p w14:paraId="1F21BD0F" w14:textId="77777777" w:rsidR="00D34E63" w:rsidRPr="003651D9" w:rsidRDefault="00D34E63" w:rsidP="008358E5">
            <w:pPr>
              <w:pStyle w:val="TableEntryHeader"/>
            </w:pPr>
            <w:r w:rsidRPr="003651D9">
              <w:t>Subsections</w:t>
            </w:r>
          </w:p>
        </w:tc>
      </w:tr>
      <w:tr w:rsidR="00A23689" w:rsidRPr="003651D9" w14:paraId="6DC5340B" w14:textId="77777777" w:rsidTr="00BB76BC">
        <w:tc>
          <w:tcPr>
            <w:tcW w:w="492" w:type="pct"/>
            <w:vAlign w:val="center"/>
          </w:tcPr>
          <w:p w14:paraId="095EED6C" w14:textId="77777777" w:rsidR="00A23689" w:rsidRPr="003651D9" w:rsidRDefault="00286433" w:rsidP="00AD069D">
            <w:pPr>
              <w:pStyle w:val="TableEntry"/>
            </w:pPr>
            <w:r w:rsidRPr="003651D9">
              <w:t>x [?..?]</w:t>
            </w:r>
          </w:p>
        </w:tc>
        <w:tc>
          <w:tcPr>
            <w:tcW w:w="626" w:type="pct"/>
            <w:vAlign w:val="center"/>
          </w:tcPr>
          <w:p w14:paraId="19C6FC50" w14:textId="77777777" w:rsidR="00A23689" w:rsidRPr="003651D9" w:rsidRDefault="00286433" w:rsidP="003579DA">
            <w:pPr>
              <w:pStyle w:val="TableEntry"/>
            </w:pPr>
            <w:r w:rsidRPr="003651D9">
              <w:t>&lt;ref or link to cond section below, if applicable&gt;</w:t>
            </w:r>
          </w:p>
        </w:tc>
        <w:tc>
          <w:tcPr>
            <w:tcW w:w="1115" w:type="pct"/>
            <w:vAlign w:val="center"/>
          </w:tcPr>
          <w:p w14:paraId="01CA45C2" w14:textId="77777777" w:rsidR="00A23689" w:rsidRPr="003651D9" w:rsidRDefault="00286433" w:rsidP="00017E09">
            <w:pPr>
              <w:pStyle w:val="TableEntry"/>
            </w:pPr>
            <w:r w:rsidRPr="003651D9">
              <w:t>&lt;name of subsection&gt;</w:t>
            </w:r>
          </w:p>
        </w:tc>
        <w:tc>
          <w:tcPr>
            <w:tcW w:w="1302" w:type="pct"/>
            <w:vAlign w:val="center"/>
          </w:tcPr>
          <w:p w14:paraId="47E2DBE6" w14:textId="77777777" w:rsidR="00A23689" w:rsidRPr="003651D9" w:rsidRDefault="00286433" w:rsidP="003B70A2">
            <w:pPr>
              <w:pStyle w:val="TableEntry"/>
            </w:pPr>
            <w:r w:rsidRPr="003651D9">
              <w:t>&lt;oid&gt;</w:t>
            </w:r>
          </w:p>
        </w:tc>
        <w:tc>
          <w:tcPr>
            <w:tcW w:w="773" w:type="pct"/>
            <w:vAlign w:val="center"/>
          </w:tcPr>
          <w:p w14:paraId="651AD7C7" w14:textId="77777777" w:rsidR="00A23689" w:rsidRPr="003651D9" w:rsidRDefault="00286433" w:rsidP="00EF1E77">
            <w:pPr>
              <w:pStyle w:val="TableEntry"/>
            </w:pPr>
            <w:r w:rsidRPr="003651D9">
              <w:t>&lt;reference or link to specification document location,</w:t>
            </w:r>
            <w:r w:rsidR="005F3FB5">
              <w:t xml:space="preserve"> </w:t>
            </w:r>
            <w:r w:rsidRPr="003651D9">
              <w:t>if applicable&gt;</w:t>
            </w:r>
          </w:p>
        </w:tc>
        <w:tc>
          <w:tcPr>
            <w:tcW w:w="692" w:type="pct"/>
            <w:vAlign w:val="center"/>
          </w:tcPr>
          <w:p w14:paraId="51D4DA3D" w14:textId="77777777" w:rsidR="00A23689" w:rsidRPr="003651D9" w:rsidRDefault="00286433" w:rsidP="005D6176">
            <w:pPr>
              <w:pStyle w:val="TableEntry"/>
            </w:pPr>
            <w:r w:rsidRPr="003651D9">
              <w:t>&lt;reference or link to vocab constraint,</w:t>
            </w:r>
            <w:r w:rsidR="005F3FB5">
              <w:t xml:space="preserve"> </w:t>
            </w:r>
            <w:r w:rsidRPr="003651D9">
              <w:t>if applicable&gt;</w:t>
            </w:r>
          </w:p>
        </w:tc>
      </w:tr>
      <w:tr w:rsidR="00A23689" w:rsidRPr="003651D9" w14:paraId="0A3B9742" w14:textId="77777777" w:rsidTr="00BB76BC">
        <w:tc>
          <w:tcPr>
            <w:tcW w:w="492" w:type="pct"/>
            <w:vAlign w:val="center"/>
          </w:tcPr>
          <w:p w14:paraId="416A7AB0" w14:textId="77777777" w:rsidR="00D34E63" w:rsidRPr="003651D9" w:rsidRDefault="000121FB" w:rsidP="00EF1E77">
            <w:pPr>
              <w:pStyle w:val="TableEntry"/>
            </w:pPr>
            <w:r w:rsidRPr="003651D9">
              <w:t>&lt;</w:t>
            </w:r>
            <w:r w:rsidR="003651D9" w:rsidRPr="003651D9">
              <w:t>e.g.</w:t>
            </w:r>
            <w:r w:rsidRPr="003651D9">
              <w:t xml:space="preserve">, </w:t>
            </w:r>
            <w:r w:rsidR="00D34E63" w:rsidRPr="003651D9">
              <w:t>O [0..1]</w:t>
            </w:r>
          </w:p>
        </w:tc>
        <w:tc>
          <w:tcPr>
            <w:tcW w:w="626" w:type="pct"/>
            <w:vAlign w:val="center"/>
          </w:tcPr>
          <w:p w14:paraId="2CF192F9" w14:textId="77777777" w:rsidR="00D34E63" w:rsidRPr="003651D9" w:rsidRDefault="00D34E63" w:rsidP="005D6176">
            <w:pPr>
              <w:pStyle w:val="TableEntry"/>
            </w:pPr>
          </w:p>
        </w:tc>
        <w:tc>
          <w:tcPr>
            <w:tcW w:w="1115" w:type="pct"/>
            <w:vAlign w:val="center"/>
          </w:tcPr>
          <w:p w14:paraId="4AA0168D" w14:textId="77777777" w:rsidR="00D34E63" w:rsidRPr="003651D9" w:rsidRDefault="00D34E63" w:rsidP="0032600B">
            <w:pPr>
              <w:pStyle w:val="TableEntry"/>
            </w:pPr>
            <w:r w:rsidRPr="003651D9">
              <w:t>Active Problems</w:t>
            </w:r>
          </w:p>
        </w:tc>
        <w:tc>
          <w:tcPr>
            <w:tcW w:w="1302" w:type="pct"/>
            <w:vAlign w:val="center"/>
          </w:tcPr>
          <w:p w14:paraId="7A8DEC9F" w14:textId="77777777" w:rsidR="00D34E63" w:rsidRPr="003651D9" w:rsidRDefault="00D34E63" w:rsidP="00BB76BC">
            <w:pPr>
              <w:pStyle w:val="TableEntry"/>
            </w:pPr>
            <w:r w:rsidRPr="003651D9">
              <w:t>1.3.6.1.4.1.19376.1.5.3.1.3.6</w:t>
            </w:r>
          </w:p>
        </w:tc>
        <w:tc>
          <w:tcPr>
            <w:tcW w:w="773" w:type="pct"/>
            <w:vAlign w:val="center"/>
          </w:tcPr>
          <w:p w14:paraId="31BB81F4" w14:textId="77777777" w:rsidR="00D34E63" w:rsidRPr="003651D9" w:rsidRDefault="00D34E63" w:rsidP="00BB76BC">
            <w:pPr>
              <w:pStyle w:val="TableEntry"/>
            </w:pPr>
            <w:r w:rsidRPr="003651D9">
              <w:t>PC</w:t>
            </w:r>
            <w:r w:rsidR="00286433" w:rsidRPr="003651D9">
              <w:t>C TF-3</w:t>
            </w:r>
            <w:r w:rsidR="00746A3D" w:rsidRPr="003651D9">
              <w:t>&gt;</w:t>
            </w:r>
          </w:p>
        </w:tc>
        <w:tc>
          <w:tcPr>
            <w:tcW w:w="692" w:type="pct"/>
            <w:vAlign w:val="center"/>
          </w:tcPr>
          <w:p w14:paraId="01754097" w14:textId="77777777" w:rsidR="00D34E63" w:rsidRPr="003651D9" w:rsidRDefault="00D34E63" w:rsidP="00BB76BC">
            <w:pPr>
              <w:pStyle w:val="TableEntry"/>
            </w:pPr>
          </w:p>
        </w:tc>
      </w:tr>
      <w:tr w:rsidR="00A23689" w:rsidRPr="003651D9" w14:paraId="78C081D2" w14:textId="77777777" w:rsidTr="00BB76BC">
        <w:tc>
          <w:tcPr>
            <w:tcW w:w="492" w:type="pct"/>
            <w:vAlign w:val="center"/>
          </w:tcPr>
          <w:p w14:paraId="2B266D83" w14:textId="77777777" w:rsidR="00D34E63" w:rsidRPr="003651D9" w:rsidRDefault="000121FB" w:rsidP="00EF1E77">
            <w:pPr>
              <w:pStyle w:val="TableEntry"/>
            </w:pPr>
            <w:r w:rsidRPr="003651D9">
              <w:t xml:space="preserve">&lt;e.g., </w:t>
            </w:r>
            <w:r w:rsidR="00D34E63" w:rsidRPr="003651D9">
              <w:t>O [0..1]</w:t>
            </w:r>
          </w:p>
        </w:tc>
        <w:tc>
          <w:tcPr>
            <w:tcW w:w="626" w:type="pct"/>
            <w:vAlign w:val="center"/>
          </w:tcPr>
          <w:p w14:paraId="7C43F1D9" w14:textId="77777777" w:rsidR="00D34E63" w:rsidRPr="003651D9" w:rsidRDefault="00D34E63" w:rsidP="005D6176">
            <w:pPr>
              <w:pStyle w:val="TableEntry"/>
            </w:pPr>
          </w:p>
        </w:tc>
        <w:tc>
          <w:tcPr>
            <w:tcW w:w="1115" w:type="pct"/>
            <w:vAlign w:val="center"/>
          </w:tcPr>
          <w:p w14:paraId="55A1FD51" w14:textId="77777777" w:rsidR="00D34E63" w:rsidRPr="003651D9" w:rsidRDefault="00D34E63" w:rsidP="0032600B">
            <w:pPr>
              <w:pStyle w:val="TableEntry"/>
            </w:pPr>
            <w:r w:rsidRPr="003651D9">
              <w:t xml:space="preserve">History of Present Illness </w:t>
            </w:r>
          </w:p>
        </w:tc>
        <w:tc>
          <w:tcPr>
            <w:tcW w:w="1302" w:type="pct"/>
            <w:vAlign w:val="center"/>
          </w:tcPr>
          <w:p w14:paraId="427FE8D0" w14:textId="77777777" w:rsidR="00D34E63" w:rsidRPr="003651D9" w:rsidRDefault="00D34E63" w:rsidP="00BB76BC">
            <w:pPr>
              <w:pStyle w:val="TableEntry"/>
            </w:pPr>
            <w:r w:rsidRPr="003651D9">
              <w:t>1.3.6.1.4.1.19376.1.5.3.1.3.4</w:t>
            </w:r>
          </w:p>
        </w:tc>
        <w:tc>
          <w:tcPr>
            <w:tcW w:w="773" w:type="pct"/>
            <w:vAlign w:val="center"/>
          </w:tcPr>
          <w:p w14:paraId="40134BFA" w14:textId="77777777" w:rsidR="00D34E63" w:rsidRPr="003651D9" w:rsidRDefault="00286433" w:rsidP="00BB76BC">
            <w:pPr>
              <w:pStyle w:val="TableEntry"/>
            </w:pPr>
            <w:r w:rsidRPr="003651D9">
              <w:t>PCC TF-3</w:t>
            </w:r>
            <w:r w:rsidR="000121FB" w:rsidRPr="003651D9">
              <w:t>&gt;</w:t>
            </w:r>
          </w:p>
        </w:tc>
        <w:tc>
          <w:tcPr>
            <w:tcW w:w="692" w:type="pct"/>
            <w:vAlign w:val="center"/>
          </w:tcPr>
          <w:p w14:paraId="3F569C8C" w14:textId="77777777" w:rsidR="00D34E63" w:rsidRPr="003651D9" w:rsidRDefault="00D34E63" w:rsidP="00BB76BC">
            <w:pPr>
              <w:pStyle w:val="TableEntry"/>
            </w:pPr>
          </w:p>
        </w:tc>
      </w:tr>
      <w:tr w:rsidR="00286433" w:rsidRPr="003651D9" w14:paraId="5C435DD7" w14:textId="77777777" w:rsidTr="00BB76BC">
        <w:tc>
          <w:tcPr>
            <w:tcW w:w="492" w:type="pct"/>
            <w:vAlign w:val="center"/>
          </w:tcPr>
          <w:p w14:paraId="0C4142C3" w14:textId="77777777" w:rsidR="00286433" w:rsidRPr="003651D9" w:rsidRDefault="000121FB" w:rsidP="00EF1E77">
            <w:pPr>
              <w:pStyle w:val="TableEntry"/>
            </w:pPr>
            <w:r w:rsidRPr="003651D9">
              <w:t xml:space="preserve">&lt;e.g., </w:t>
            </w:r>
            <w:r w:rsidR="00286433" w:rsidRPr="003651D9">
              <w:t>O [0..1]</w:t>
            </w:r>
          </w:p>
        </w:tc>
        <w:tc>
          <w:tcPr>
            <w:tcW w:w="626" w:type="pct"/>
            <w:vAlign w:val="center"/>
          </w:tcPr>
          <w:p w14:paraId="3EAAF4DA" w14:textId="77777777" w:rsidR="00286433" w:rsidRPr="003651D9" w:rsidRDefault="00286433" w:rsidP="005D6176">
            <w:pPr>
              <w:pStyle w:val="TableEntry"/>
            </w:pPr>
          </w:p>
        </w:tc>
        <w:tc>
          <w:tcPr>
            <w:tcW w:w="1115" w:type="pct"/>
            <w:vAlign w:val="center"/>
          </w:tcPr>
          <w:p w14:paraId="3F802A02" w14:textId="77777777" w:rsidR="00286433" w:rsidRPr="003651D9" w:rsidRDefault="00286433" w:rsidP="0032600B">
            <w:pPr>
              <w:pStyle w:val="TableEntry"/>
            </w:pPr>
            <w:r w:rsidRPr="003651D9">
              <w:t xml:space="preserve">History of Past Illness </w:t>
            </w:r>
          </w:p>
        </w:tc>
        <w:tc>
          <w:tcPr>
            <w:tcW w:w="1302" w:type="pct"/>
            <w:vAlign w:val="center"/>
          </w:tcPr>
          <w:p w14:paraId="32D86E43" w14:textId="77777777" w:rsidR="00286433" w:rsidRPr="003651D9" w:rsidRDefault="00286433" w:rsidP="00BB76BC">
            <w:pPr>
              <w:pStyle w:val="TableEntry"/>
            </w:pPr>
            <w:r w:rsidRPr="003651D9">
              <w:t>2.16.840.1.113883.10.20.2.9</w:t>
            </w:r>
          </w:p>
        </w:tc>
        <w:tc>
          <w:tcPr>
            <w:tcW w:w="773" w:type="pct"/>
            <w:vAlign w:val="center"/>
          </w:tcPr>
          <w:p w14:paraId="340ACA85" w14:textId="77777777" w:rsidR="00286433" w:rsidRPr="003651D9" w:rsidRDefault="00286433" w:rsidP="00BB76BC">
            <w:pPr>
              <w:pStyle w:val="TableEntry"/>
            </w:pPr>
            <w:r w:rsidRPr="003651D9">
              <w:t>CDA-PN</w:t>
            </w:r>
            <w:r w:rsidR="000121FB" w:rsidRPr="003651D9">
              <w:t>&gt;</w:t>
            </w:r>
          </w:p>
        </w:tc>
        <w:tc>
          <w:tcPr>
            <w:tcW w:w="692" w:type="pct"/>
            <w:vAlign w:val="center"/>
          </w:tcPr>
          <w:p w14:paraId="1D08236A" w14:textId="77777777" w:rsidR="00286433" w:rsidRPr="003651D9" w:rsidRDefault="00286433" w:rsidP="00BB76BC">
            <w:pPr>
              <w:pStyle w:val="TableEntry"/>
            </w:pPr>
          </w:p>
        </w:tc>
      </w:tr>
      <w:tr w:rsidR="00286433" w:rsidRPr="003651D9" w14:paraId="3E691C22" w14:textId="77777777" w:rsidTr="00597DB2">
        <w:tc>
          <w:tcPr>
            <w:tcW w:w="5000" w:type="pct"/>
            <w:gridSpan w:val="6"/>
            <w:tcBorders>
              <w:top w:val="single" w:sz="4" w:space="0" w:color="auto"/>
              <w:left w:val="single" w:sz="4" w:space="0" w:color="auto"/>
              <w:bottom w:val="single" w:sz="4" w:space="0" w:color="auto"/>
              <w:right w:val="single" w:sz="4" w:space="0" w:color="auto"/>
            </w:tcBorders>
          </w:tcPr>
          <w:p w14:paraId="1F73F41F" w14:textId="77777777" w:rsidR="00286433" w:rsidRPr="003651D9" w:rsidRDefault="00286433" w:rsidP="008358E5">
            <w:pPr>
              <w:pStyle w:val="TableEntryHeader"/>
            </w:pPr>
            <w:r w:rsidRPr="003651D9">
              <w:t>Entries</w:t>
            </w:r>
          </w:p>
        </w:tc>
      </w:tr>
      <w:tr w:rsidR="00286433" w:rsidRPr="003651D9" w14:paraId="5CB342B1"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61691A25" w14:textId="77777777" w:rsidR="00286433" w:rsidRPr="003651D9" w:rsidRDefault="00286433" w:rsidP="00BB76BC">
            <w:pPr>
              <w:pStyle w:val="TableEntry"/>
            </w:pPr>
            <w:r w:rsidRPr="003651D9">
              <w:t>x [?..?]</w:t>
            </w:r>
          </w:p>
        </w:tc>
        <w:tc>
          <w:tcPr>
            <w:tcW w:w="626" w:type="pct"/>
            <w:tcBorders>
              <w:top w:val="single" w:sz="4" w:space="0" w:color="auto"/>
              <w:left w:val="single" w:sz="4" w:space="0" w:color="auto"/>
              <w:bottom w:val="single" w:sz="4" w:space="0" w:color="auto"/>
              <w:right w:val="single" w:sz="4" w:space="0" w:color="auto"/>
            </w:tcBorders>
            <w:vAlign w:val="center"/>
          </w:tcPr>
          <w:p w14:paraId="181CD675" w14:textId="77777777" w:rsidR="00286433" w:rsidRPr="003651D9" w:rsidRDefault="00286433" w:rsidP="00AD069D">
            <w:pPr>
              <w:pStyle w:val="TableEntry"/>
            </w:pPr>
            <w:r w:rsidRPr="003651D9">
              <w:t>&lt;ref or link to cond section below, if applicable&gt;</w:t>
            </w:r>
          </w:p>
        </w:tc>
        <w:tc>
          <w:tcPr>
            <w:tcW w:w="1115" w:type="pct"/>
            <w:tcBorders>
              <w:top w:val="single" w:sz="4" w:space="0" w:color="auto"/>
              <w:left w:val="single" w:sz="4" w:space="0" w:color="auto"/>
              <w:bottom w:val="single" w:sz="4" w:space="0" w:color="auto"/>
              <w:right w:val="single" w:sz="4" w:space="0" w:color="auto"/>
            </w:tcBorders>
            <w:vAlign w:val="center"/>
          </w:tcPr>
          <w:p w14:paraId="255C1841" w14:textId="77777777" w:rsidR="00286433" w:rsidRPr="003651D9" w:rsidRDefault="00286433" w:rsidP="003579DA">
            <w:pPr>
              <w:pStyle w:val="TableEntry"/>
            </w:pPr>
            <w:r w:rsidRPr="003651D9">
              <w:t>&lt;name of entry&gt;</w:t>
            </w:r>
          </w:p>
        </w:tc>
        <w:tc>
          <w:tcPr>
            <w:tcW w:w="1302" w:type="pct"/>
            <w:tcBorders>
              <w:top w:val="single" w:sz="4" w:space="0" w:color="auto"/>
              <w:left w:val="single" w:sz="4" w:space="0" w:color="auto"/>
              <w:bottom w:val="single" w:sz="4" w:space="0" w:color="auto"/>
              <w:right w:val="single" w:sz="4" w:space="0" w:color="auto"/>
            </w:tcBorders>
            <w:vAlign w:val="center"/>
          </w:tcPr>
          <w:p w14:paraId="591B2F9B" w14:textId="77777777" w:rsidR="00286433" w:rsidRPr="003651D9" w:rsidRDefault="00286433" w:rsidP="00BB76BC">
            <w:pPr>
              <w:pStyle w:val="TableEntry"/>
            </w:pPr>
            <w:r w:rsidRPr="003651D9">
              <w:t>&lt;oid&gt;</w:t>
            </w:r>
          </w:p>
        </w:tc>
        <w:tc>
          <w:tcPr>
            <w:tcW w:w="773" w:type="pct"/>
            <w:tcBorders>
              <w:top w:val="single" w:sz="4" w:space="0" w:color="auto"/>
              <w:left w:val="single" w:sz="4" w:space="0" w:color="auto"/>
              <w:bottom w:val="single" w:sz="4" w:space="0" w:color="auto"/>
              <w:right w:val="single" w:sz="4" w:space="0" w:color="auto"/>
            </w:tcBorders>
            <w:vAlign w:val="center"/>
          </w:tcPr>
          <w:p w14:paraId="02FE3DC8" w14:textId="77777777" w:rsidR="00286433" w:rsidRPr="003651D9" w:rsidRDefault="00286433" w:rsidP="00BB76BC">
            <w:pPr>
              <w:pStyle w:val="TableEntry"/>
            </w:pPr>
            <w:r w:rsidRPr="003651D9">
              <w:t>&lt;reference or link to specification document location,</w:t>
            </w:r>
            <w:r w:rsidR="005F3FB5">
              <w:t xml:space="preserve"> </w:t>
            </w:r>
            <w:r w:rsidRPr="003651D9">
              <w:t>if applicable&gt;</w:t>
            </w:r>
          </w:p>
        </w:tc>
        <w:tc>
          <w:tcPr>
            <w:tcW w:w="692" w:type="pct"/>
            <w:tcBorders>
              <w:top w:val="single" w:sz="4" w:space="0" w:color="auto"/>
              <w:left w:val="single" w:sz="4" w:space="0" w:color="auto"/>
              <w:bottom w:val="single" w:sz="4" w:space="0" w:color="auto"/>
              <w:right w:val="single" w:sz="4" w:space="0" w:color="auto"/>
            </w:tcBorders>
            <w:vAlign w:val="center"/>
          </w:tcPr>
          <w:p w14:paraId="6E94C76B" w14:textId="77777777" w:rsidR="00286433" w:rsidRPr="003651D9" w:rsidRDefault="00286433" w:rsidP="00BB76BC">
            <w:pPr>
              <w:pStyle w:val="TableEntry"/>
            </w:pPr>
            <w:r w:rsidRPr="003651D9">
              <w:t>&lt;reference or link to vocab constraint,</w:t>
            </w:r>
            <w:r w:rsidR="005F3FB5">
              <w:t xml:space="preserve"> </w:t>
            </w:r>
            <w:r w:rsidRPr="003651D9">
              <w:t>if applicable&gt;</w:t>
            </w:r>
          </w:p>
        </w:tc>
      </w:tr>
      <w:tr w:rsidR="00286433" w:rsidRPr="003651D9" w14:paraId="73C5A938"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64126394" w14:textId="77777777" w:rsidR="00286433" w:rsidRPr="003651D9" w:rsidRDefault="000121FB" w:rsidP="00EF1E77">
            <w:pPr>
              <w:pStyle w:val="TableEntry"/>
            </w:pPr>
            <w:r w:rsidRPr="003651D9">
              <w:t xml:space="preserve">&lt;e.g., </w:t>
            </w:r>
            <w:r w:rsidR="00286433" w:rsidRPr="003651D9">
              <w:t>C [1..*]</w:t>
            </w:r>
          </w:p>
        </w:tc>
        <w:tc>
          <w:tcPr>
            <w:tcW w:w="626" w:type="pct"/>
            <w:tcBorders>
              <w:top w:val="single" w:sz="4" w:space="0" w:color="auto"/>
              <w:left w:val="single" w:sz="4" w:space="0" w:color="auto"/>
              <w:bottom w:val="single" w:sz="4" w:space="0" w:color="auto"/>
              <w:right w:val="single" w:sz="4" w:space="0" w:color="auto"/>
            </w:tcBorders>
            <w:vAlign w:val="center"/>
          </w:tcPr>
          <w:p w14:paraId="30831875" w14:textId="77777777" w:rsidR="00286433" w:rsidRPr="003651D9" w:rsidRDefault="003602DC" w:rsidP="005D6176">
            <w:pPr>
              <w:pStyle w:val="TableEntry"/>
            </w:pPr>
            <w:r w:rsidRPr="003651D9">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304E055D" w14:textId="77777777" w:rsidR="00286433" w:rsidRPr="003651D9" w:rsidRDefault="00286433" w:rsidP="0032600B">
            <w:pPr>
              <w:pStyle w:val="TableEntry"/>
            </w:pPr>
            <w:r w:rsidRPr="003651D9">
              <w:t xml:space="preserve">Problem Concern Entry </w:t>
            </w:r>
          </w:p>
        </w:tc>
        <w:tc>
          <w:tcPr>
            <w:tcW w:w="1302" w:type="pct"/>
            <w:tcBorders>
              <w:top w:val="single" w:sz="4" w:space="0" w:color="auto"/>
              <w:left w:val="single" w:sz="4" w:space="0" w:color="auto"/>
              <w:bottom w:val="single" w:sz="4" w:space="0" w:color="auto"/>
              <w:right w:val="single" w:sz="4" w:space="0" w:color="auto"/>
            </w:tcBorders>
            <w:vAlign w:val="center"/>
          </w:tcPr>
          <w:p w14:paraId="3C3097DA" w14:textId="77777777" w:rsidR="00286433" w:rsidRPr="003651D9" w:rsidRDefault="00286433" w:rsidP="00BB76BC">
            <w:pPr>
              <w:pStyle w:val="TableEntry"/>
            </w:pPr>
            <w:r w:rsidRPr="003651D9">
              <w:t>1.3.6.1.4.1.19376.1.5.3.1.4.5.2</w:t>
            </w:r>
          </w:p>
        </w:tc>
        <w:tc>
          <w:tcPr>
            <w:tcW w:w="773" w:type="pct"/>
            <w:tcBorders>
              <w:top w:val="single" w:sz="4" w:space="0" w:color="auto"/>
              <w:left w:val="single" w:sz="4" w:space="0" w:color="auto"/>
              <w:bottom w:val="single" w:sz="4" w:space="0" w:color="auto"/>
              <w:right w:val="single" w:sz="4" w:space="0" w:color="auto"/>
            </w:tcBorders>
            <w:vAlign w:val="center"/>
          </w:tcPr>
          <w:p w14:paraId="2F3E6295" w14:textId="77777777" w:rsidR="00286433" w:rsidRPr="003651D9" w:rsidRDefault="00286433" w:rsidP="00BB76BC">
            <w:pPr>
              <w:pStyle w:val="TableEntry"/>
            </w:pPr>
            <w:r w:rsidRPr="003651D9">
              <w:t>PCC TF-3</w:t>
            </w:r>
            <w:r w:rsidR="000121FB" w:rsidRPr="003651D9">
              <w:t>&gt;</w:t>
            </w:r>
          </w:p>
        </w:tc>
        <w:tc>
          <w:tcPr>
            <w:tcW w:w="692" w:type="pct"/>
            <w:tcBorders>
              <w:top w:val="single" w:sz="4" w:space="0" w:color="auto"/>
              <w:left w:val="single" w:sz="4" w:space="0" w:color="auto"/>
              <w:bottom w:val="single" w:sz="4" w:space="0" w:color="auto"/>
              <w:right w:val="single" w:sz="4" w:space="0" w:color="auto"/>
            </w:tcBorders>
            <w:vAlign w:val="center"/>
          </w:tcPr>
          <w:p w14:paraId="0758C68C" w14:textId="77777777" w:rsidR="00286433" w:rsidRPr="003651D9" w:rsidRDefault="00286433" w:rsidP="00BB76BC">
            <w:pPr>
              <w:pStyle w:val="TableEntry"/>
            </w:pPr>
          </w:p>
        </w:tc>
      </w:tr>
      <w:tr w:rsidR="00286433" w:rsidRPr="003651D9" w14:paraId="7EF9E63C"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00F9CAAD" w14:textId="77777777" w:rsidR="00286433" w:rsidRPr="003651D9" w:rsidRDefault="000121FB" w:rsidP="00EF1E77">
            <w:pPr>
              <w:pStyle w:val="TableEntry"/>
            </w:pPr>
            <w:r w:rsidRPr="003651D9">
              <w:t xml:space="preserve">&lt;e.g., </w:t>
            </w:r>
            <w:r w:rsidR="00286433" w:rsidRPr="003651D9">
              <w:t>C [1..1]</w:t>
            </w:r>
          </w:p>
        </w:tc>
        <w:tc>
          <w:tcPr>
            <w:tcW w:w="626" w:type="pct"/>
            <w:tcBorders>
              <w:top w:val="single" w:sz="4" w:space="0" w:color="auto"/>
              <w:left w:val="single" w:sz="4" w:space="0" w:color="auto"/>
              <w:bottom w:val="single" w:sz="4" w:space="0" w:color="auto"/>
              <w:right w:val="single" w:sz="4" w:space="0" w:color="auto"/>
            </w:tcBorders>
            <w:vAlign w:val="center"/>
          </w:tcPr>
          <w:p w14:paraId="09E0EFBF" w14:textId="77777777" w:rsidR="00286433" w:rsidRPr="003651D9"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155A1BE7" w14:textId="77777777" w:rsidR="00286433" w:rsidRPr="003651D9" w:rsidRDefault="00286433" w:rsidP="0032600B">
            <w:pPr>
              <w:pStyle w:val="TableEntry"/>
            </w:pPr>
            <w:r w:rsidRPr="003651D9">
              <w:t>Diabetes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3CED1DA9" w14:textId="77777777" w:rsidR="00286433" w:rsidRPr="003651D9" w:rsidRDefault="00286433" w:rsidP="00BB76BC">
            <w:pPr>
              <w:pStyle w:val="TableEntry"/>
            </w:pPr>
            <w:r w:rsidRPr="003651D9">
              <w:t>1.3.6.1.4.1.19376.1.4.1.4.1</w:t>
            </w:r>
          </w:p>
        </w:tc>
        <w:tc>
          <w:tcPr>
            <w:tcW w:w="773" w:type="pct"/>
            <w:tcBorders>
              <w:top w:val="single" w:sz="4" w:space="0" w:color="auto"/>
              <w:left w:val="single" w:sz="4" w:space="0" w:color="auto"/>
              <w:bottom w:val="single" w:sz="4" w:space="0" w:color="auto"/>
              <w:right w:val="single" w:sz="4" w:space="0" w:color="auto"/>
            </w:tcBorders>
            <w:vAlign w:val="center"/>
          </w:tcPr>
          <w:p w14:paraId="6F97A915" w14:textId="77777777" w:rsidR="00286433" w:rsidRPr="003651D9" w:rsidRDefault="003602DC" w:rsidP="00BB76BC">
            <w:pPr>
              <w:pStyle w:val="TableEntry"/>
            </w:pPr>
            <w:r w:rsidRPr="003651D9">
              <w:t>CARD TF-3 6.3.3.1</w:t>
            </w:r>
            <w:r w:rsidR="000121FB" w:rsidRPr="003651D9">
              <w:t>&gt;</w:t>
            </w:r>
          </w:p>
        </w:tc>
        <w:tc>
          <w:tcPr>
            <w:tcW w:w="692" w:type="pct"/>
            <w:tcBorders>
              <w:top w:val="single" w:sz="4" w:space="0" w:color="auto"/>
              <w:left w:val="single" w:sz="4" w:space="0" w:color="auto"/>
              <w:bottom w:val="single" w:sz="4" w:space="0" w:color="auto"/>
              <w:right w:val="single" w:sz="4" w:space="0" w:color="auto"/>
            </w:tcBorders>
            <w:vAlign w:val="center"/>
          </w:tcPr>
          <w:p w14:paraId="283E7421" w14:textId="77777777" w:rsidR="00286433" w:rsidRPr="003651D9" w:rsidRDefault="00286433" w:rsidP="00BB76BC">
            <w:pPr>
              <w:pStyle w:val="TableEntry"/>
            </w:pPr>
          </w:p>
        </w:tc>
      </w:tr>
      <w:tr w:rsidR="00286433" w:rsidRPr="003651D9" w14:paraId="5301F5DB"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4027A3E" w14:textId="77777777" w:rsidR="00286433" w:rsidRPr="003651D9" w:rsidRDefault="000121FB" w:rsidP="00EF1E77">
            <w:pPr>
              <w:pStyle w:val="TableEntry"/>
            </w:pPr>
            <w:r w:rsidRPr="003651D9">
              <w:t xml:space="preserve">&lt;e.g., </w:t>
            </w:r>
            <w:r w:rsidR="00286433" w:rsidRPr="003651D9">
              <w:t>C [1..1]</w:t>
            </w:r>
          </w:p>
        </w:tc>
        <w:tc>
          <w:tcPr>
            <w:tcW w:w="626" w:type="pct"/>
            <w:tcBorders>
              <w:top w:val="single" w:sz="4" w:space="0" w:color="auto"/>
              <w:left w:val="single" w:sz="4" w:space="0" w:color="auto"/>
              <w:bottom w:val="single" w:sz="4" w:space="0" w:color="auto"/>
              <w:right w:val="single" w:sz="4" w:space="0" w:color="auto"/>
            </w:tcBorders>
            <w:vAlign w:val="center"/>
          </w:tcPr>
          <w:p w14:paraId="7E186C78" w14:textId="77777777" w:rsidR="00286433" w:rsidRPr="003651D9"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0A063088" w14:textId="77777777" w:rsidR="00286433" w:rsidRPr="003651D9" w:rsidRDefault="00286433" w:rsidP="0032600B">
            <w:pPr>
              <w:pStyle w:val="TableEntry"/>
            </w:pPr>
            <w:r w:rsidRPr="003651D9">
              <w:t>Angina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2A808B7A" w14:textId="77777777" w:rsidR="00286433" w:rsidRPr="003651D9" w:rsidRDefault="00286433" w:rsidP="00BB76BC">
            <w:pPr>
              <w:pStyle w:val="TableEntry"/>
            </w:pPr>
            <w:r w:rsidRPr="003651D9">
              <w:t>1.3.6.1.4.1.19376.1.4.1.4.2</w:t>
            </w:r>
          </w:p>
        </w:tc>
        <w:tc>
          <w:tcPr>
            <w:tcW w:w="773" w:type="pct"/>
            <w:tcBorders>
              <w:top w:val="single" w:sz="4" w:space="0" w:color="auto"/>
              <w:left w:val="single" w:sz="4" w:space="0" w:color="auto"/>
              <w:bottom w:val="single" w:sz="4" w:space="0" w:color="auto"/>
              <w:right w:val="single" w:sz="4" w:space="0" w:color="auto"/>
            </w:tcBorders>
            <w:vAlign w:val="center"/>
          </w:tcPr>
          <w:p w14:paraId="20739865" w14:textId="77777777" w:rsidR="00286433" w:rsidRPr="003651D9" w:rsidRDefault="003602DC" w:rsidP="00BB76BC">
            <w:pPr>
              <w:pStyle w:val="TableEntry"/>
            </w:pPr>
            <w:r w:rsidRPr="003651D9">
              <w:t>CARD TF-3 6.3.3.1</w:t>
            </w:r>
            <w:r w:rsidR="000121FB" w:rsidRPr="003651D9">
              <w:t>&gt;</w:t>
            </w:r>
          </w:p>
        </w:tc>
        <w:tc>
          <w:tcPr>
            <w:tcW w:w="692" w:type="pct"/>
            <w:tcBorders>
              <w:top w:val="single" w:sz="4" w:space="0" w:color="auto"/>
              <w:left w:val="single" w:sz="4" w:space="0" w:color="auto"/>
              <w:bottom w:val="single" w:sz="4" w:space="0" w:color="auto"/>
              <w:right w:val="single" w:sz="4" w:space="0" w:color="auto"/>
            </w:tcBorders>
            <w:vAlign w:val="center"/>
          </w:tcPr>
          <w:p w14:paraId="0DAA22B3" w14:textId="77777777" w:rsidR="00286433" w:rsidRPr="003651D9" w:rsidRDefault="00286433" w:rsidP="00BB76BC">
            <w:pPr>
              <w:pStyle w:val="TableEntry"/>
            </w:pPr>
          </w:p>
        </w:tc>
      </w:tr>
      <w:tr w:rsidR="00286433" w:rsidRPr="003651D9" w14:paraId="3755C9F2" w14:textId="77777777" w:rsidTr="00BB76BC">
        <w:trPr>
          <w:cantSplit/>
        </w:trPr>
        <w:tc>
          <w:tcPr>
            <w:tcW w:w="492" w:type="pct"/>
            <w:tcBorders>
              <w:top w:val="single" w:sz="4" w:space="0" w:color="auto"/>
              <w:left w:val="single" w:sz="4" w:space="0" w:color="auto"/>
              <w:bottom w:val="single" w:sz="4" w:space="0" w:color="auto"/>
              <w:right w:val="single" w:sz="4" w:space="0" w:color="auto"/>
            </w:tcBorders>
            <w:vAlign w:val="center"/>
          </w:tcPr>
          <w:p w14:paraId="0D41C1AE" w14:textId="77777777" w:rsidR="00286433" w:rsidRPr="003651D9" w:rsidDel="00ED0757" w:rsidRDefault="000121FB" w:rsidP="00EF1E77">
            <w:pPr>
              <w:pStyle w:val="TableEntry"/>
            </w:pPr>
            <w:r w:rsidRPr="003651D9">
              <w:t xml:space="preserve">&lt;e.g., </w:t>
            </w:r>
            <w:r w:rsidR="00286433" w:rsidRPr="003651D9">
              <w:t>C [1..*]</w:t>
            </w:r>
          </w:p>
        </w:tc>
        <w:tc>
          <w:tcPr>
            <w:tcW w:w="626" w:type="pct"/>
            <w:tcBorders>
              <w:top w:val="single" w:sz="4" w:space="0" w:color="auto"/>
              <w:left w:val="single" w:sz="4" w:space="0" w:color="auto"/>
              <w:bottom w:val="single" w:sz="4" w:space="0" w:color="auto"/>
              <w:right w:val="single" w:sz="4" w:space="0" w:color="auto"/>
            </w:tcBorders>
            <w:vAlign w:val="center"/>
          </w:tcPr>
          <w:p w14:paraId="2EAFF200" w14:textId="77777777" w:rsidR="00286433" w:rsidRPr="003651D9" w:rsidRDefault="003602DC" w:rsidP="005D6176">
            <w:pPr>
              <w:pStyle w:val="TableEntry"/>
            </w:pPr>
            <w:r w:rsidRPr="003651D9">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2EE3AFE9" w14:textId="77777777" w:rsidR="00286433" w:rsidRPr="003651D9" w:rsidRDefault="00286433" w:rsidP="0032600B">
            <w:pPr>
              <w:pStyle w:val="TableEntry"/>
            </w:pPr>
            <w:r w:rsidRPr="003651D9">
              <w:t xml:space="preserve">Simple Observation </w:t>
            </w:r>
          </w:p>
        </w:tc>
        <w:tc>
          <w:tcPr>
            <w:tcW w:w="1302" w:type="pct"/>
            <w:tcBorders>
              <w:top w:val="single" w:sz="4" w:space="0" w:color="auto"/>
              <w:left w:val="single" w:sz="4" w:space="0" w:color="auto"/>
              <w:bottom w:val="single" w:sz="4" w:space="0" w:color="auto"/>
              <w:right w:val="single" w:sz="4" w:space="0" w:color="auto"/>
            </w:tcBorders>
            <w:vAlign w:val="center"/>
          </w:tcPr>
          <w:p w14:paraId="6FE0432D" w14:textId="77777777" w:rsidR="00286433" w:rsidRPr="003651D9" w:rsidRDefault="00286433" w:rsidP="00BB76BC">
            <w:pPr>
              <w:pStyle w:val="TableEntry"/>
            </w:pPr>
            <w:r w:rsidRPr="003651D9">
              <w:t xml:space="preserve">1.3.6.1.4.1.19376.1.5.3.1.4.13 </w:t>
            </w:r>
          </w:p>
        </w:tc>
        <w:tc>
          <w:tcPr>
            <w:tcW w:w="773" w:type="pct"/>
            <w:tcBorders>
              <w:top w:val="single" w:sz="4" w:space="0" w:color="auto"/>
              <w:left w:val="single" w:sz="4" w:space="0" w:color="auto"/>
              <w:bottom w:val="single" w:sz="4" w:space="0" w:color="auto"/>
              <w:right w:val="single" w:sz="4" w:space="0" w:color="auto"/>
            </w:tcBorders>
            <w:vAlign w:val="center"/>
          </w:tcPr>
          <w:p w14:paraId="097E04C5" w14:textId="77777777" w:rsidR="00286433" w:rsidRPr="003651D9" w:rsidRDefault="00286433" w:rsidP="00BB76BC">
            <w:pPr>
              <w:pStyle w:val="TableEntry"/>
            </w:pPr>
            <w:r w:rsidRPr="003651D9">
              <w:t>PCC TF-3</w:t>
            </w:r>
          </w:p>
        </w:tc>
        <w:tc>
          <w:tcPr>
            <w:tcW w:w="692" w:type="pct"/>
            <w:tcBorders>
              <w:top w:val="single" w:sz="4" w:space="0" w:color="auto"/>
              <w:left w:val="single" w:sz="4" w:space="0" w:color="auto"/>
              <w:bottom w:val="single" w:sz="4" w:space="0" w:color="auto"/>
              <w:right w:val="single" w:sz="4" w:space="0" w:color="auto"/>
            </w:tcBorders>
            <w:vAlign w:val="center"/>
          </w:tcPr>
          <w:p w14:paraId="4289B0F0" w14:textId="77777777" w:rsidR="00286433" w:rsidRPr="003651D9" w:rsidRDefault="003602DC" w:rsidP="00BB76BC">
            <w:pPr>
              <w:pStyle w:val="TableEntry"/>
            </w:pPr>
            <w:r w:rsidRPr="003651D9">
              <w:t>CARD TF-3 6.3.3.x.S.2</w:t>
            </w:r>
            <w:r w:rsidR="000121FB" w:rsidRPr="003651D9">
              <w:t>&gt;</w:t>
            </w:r>
          </w:p>
        </w:tc>
      </w:tr>
    </w:tbl>
    <w:p w14:paraId="71310BD3" w14:textId="77777777" w:rsidR="005D6104" w:rsidRPr="003651D9" w:rsidRDefault="005D6104" w:rsidP="005D6104">
      <w:pPr>
        <w:pStyle w:val="BodyText"/>
      </w:pPr>
    </w:p>
    <w:p w14:paraId="019F7F5D" w14:textId="77777777" w:rsidR="00A23689" w:rsidRPr="003651D9" w:rsidRDefault="00A23689" w:rsidP="00A23689">
      <w:pPr>
        <w:pStyle w:val="Heading5"/>
        <w:numPr>
          <w:ilvl w:val="0"/>
          <w:numId w:val="0"/>
        </w:numPr>
        <w:rPr>
          <w:noProof w:val="0"/>
        </w:rPr>
      </w:pPr>
      <w:bookmarkStart w:id="1001" w:name="_Toc445200597"/>
      <w:r w:rsidRPr="003651D9">
        <w:rPr>
          <w:noProof w:val="0"/>
        </w:rPr>
        <w:t>6.3.</w:t>
      </w:r>
      <w:r w:rsidR="00B9303B" w:rsidRPr="003651D9">
        <w:rPr>
          <w:noProof w:val="0"/>
        </w:rPr>
        <w:t>3.10</w:t>
      </w:r>
      <w:r w:rsidRPr="003651D9">
        <w:rPr>
          <w:noProof w:val="0"/>
        </w:rPr>
        <w:t>.S.1 &lt;Data Element or Section Name&gt; &lt;Condition, Specification Document, or Vocabulary Constraint&gt;</w:t>
      </w:r>
      <w:bookmarkEnd w:id="1001"/>
      <w:r w:rsidRPr="003651D9">
        <w:rPr>
          <w:noProof w:val="0"/>
        </w:rPr>
        <w:t xml:space="preserve"> </w:t>
      </w:r>
    </w:p>
    <w:p w14:paraId="5EE5C0DD" w14:textId="77777777" w:rsidR="00A23689" w:rsidRPr="003651D9" w:rsidRDefault="00A23689"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 xml:space="preserve">escribe </w:t>
      </w:r>
      <w:r w:rsidR="001055CB" w:rsidRPr="003651D9">
        <w:rPr>
          <w:rFonts w:eastAsia="Calibri"/>
        </w:rPr>
        <w:t>constraints;</w:t>
      </w:r>
      <w:r w:rsidRPr="003651D9">
        <w:rPr>
          <w:rFonts w:eastAsia="Calibri"/>
        </w:rPr>
        <w:t xml:space="preserve"> refer to other Specification Document, condition,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2F24D353" w14:textId="77777777" w:rsidR="00A23689" w:rsidRPr="003651D9" w:rsidRDefault="00A23689"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elete the example below prior to publishing for Public Comment.&gt;</w:t>
      </w:r>
    </w:p>
    <w:p w14:paraId="32CBF1D1" w14:textId="77777777" w:rsidR="005D6104" w:rsidRPr="003651D9" w:rsidRDefault="000121FB" w:rsidP="00AD069D">
      <w:pPr>
        <w:pStyle w:val="BodyText"/>
      </w:pPr>
      <w:r w:rsidRPr="003651D9">
        <w:lastRenderedPageBreak/>
        <w:t>&lt;</w:t>
      </w:r>
      <w:r w:rsidR="00A23689" w:rsidRPr="003651D9">
        <w:t xml:space="preserve">e.g., </w:t>
      </w:r>
      <w:r w:rsidR="005D6104" w:rsidRPr="003651D9">
        <w:t xml:space="preserve">The Medical History </w:t>
      </w:r>
      <w:r w:rsidR="003602DC" w:rsidRPr="003651D9">
        <w:t>Section SHALL</w:t>
      </w:r>
      <w:r w:rsidR="005D6104" w:rsidRPr="003651D9">
        <w:t xml:space="preserve"> contain at least one Problem Concern Entry or at least one Simple Observation.</w:t>
      </w:r>
    </w:p>
    <w:p w14:paraId="5508B086" w14:textId="77777777" w:rsidR="005D6104" w:rsidRPr="003651D9" w:rsidRDefault="005D6104" w:rsidP="00BB76BC">
      <w:pPr>
        <w:pStyle w:val="BodyText"/>
        <w:rPr>
          <w:color w:val="0070C0"/>
        </w:rPr>
      </w:pPr>
      <w:r w:rsidRPr="003651D9">
        <w:t>Note:</w:t>
      </w:r>
      <w:r w:rsidRPr="003651D9">
        <w:tab/>
        <w:t>Problems MAY be recorded directly in the Medical History Section, or in one or more subsections such as Active Problems, History of Present Illness, or History of Past Illness</w:t>
      </w:r>
      <w:r w:rsidR="00887E40" w:rsidRPr="003651D9">
        <w:t>.</w:t>
      </w:r>
      <w:r w:rsidR="000121FB" w:rsidRPr="003651D9">
        <w:t>&gt;</w:t>
      </w:r>
      <w:r w:rsidR="00887E40" w:rsidRPr="003651D9">
        <w:rPr>
          <w:color w:val="0070C0"/>
        </w:rPr>
        <w:t xml:space="preserve"> </w:t>
      </w:r>
    </w:p>
    <w:p w14:paraId="4968D71A" w14:textId="77777777" w:rsidR="005D6104" w:rsidRPr="003651D9" w:rsidRDefault="005D6104" w:rsidP="00A23689">
      <w:pPr>
        <w:pStyle w:val="Heading5"/>
        <w:numPr>
          <w:ilvl w:val="0"/>
          <w:numId w:val="0"/>
        </w:numPr>
        <w:rPr>
          <w:noProof w:val="0"/>
        </w:rPr>
      </w:pPr>
      <w:bookmarkStart w:id="1002" w:name="_6.2.2.1.1__Problem"/>
      <w:bookmarkStart w:id="1003" w:name="_Toc296340357"/>
      <w:bookmarkStart w:id="1004" w:name="_Toc445200598"/>
      <w:bookmarkEnd w:id="1002"/>
      <w:r w:rsidRPr="003651D9">
        <w:rPr>
          <w:noProof w:val="0"/>
        </w:rPr>
        <w:t>6.</w:t>
      </w:r>
      <w:r w:rsidR="00665D8F" w:rsidRPr="003651D9">
        <w:rPr>
          <w:noProof w:val="0"/>
        </w:rPr>
        <w:t>3</w:t>
      </w:r>
      <w:r w:rsidRPr="003651D9">
        <w:rPr>
          <w:noProof w:val="0"/>
        </w:rPr>
        <w:t>.</w:t>
      </w:r>
      <w:r w:rsidR="00665D8F" w:rsidRPr="003651D9">
        <w:rPr>
          <w:noProof w:val="0"/>
        </w:rPr>
        <w:t>3.</w:t>
      </w:r>
      <w:r w:rsidR="00B9303B" w:rsidRPr="003651D9">
        <w:rPr>
          <w:noProof w:val="0"/>
        </w:rPr>
        <w:t>10</w:t>
      </w:r>
      <w:r w:rsidR="00A23689" w:rsidRPr="003651D9">
        <w:rPr>
          <w:noProof w:val="0"/>
        </w:rPr>
        <w:t>.S.2</w:t>
      </w:r>
      <w:r w:rsidRPr="003651D9">
        <w:rPr>
          <w:noProof w:val="0"/>
        </w:rPr>
        <w:t xml:space="preserve"> </w:t>
      </w:r>
      <w:bookmarkEnd w:id="1003"/>
      <w:r w:rsidR="00A23689" w:rsidRPr="003651D9">
        <w:rPr>
          <w:noProof w:val="0"/>
        </w:rPr>
        <w:t>&lt;Data Element or Section Name&gt; &lt;Condition, Specification Document, or Vocabulary Constraint&gt;</w:t>
      </w:r>
      <w:bookmarkEnd w:id="1004"/>
    </w:p>
    <w:p w14:paraId="5610D2CA" w14:textId="77777777" w:rsidR="00A23689" w:rsidRPr="003651D9" w:rsidRDefault="00A23689"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escribe constraints, refer to other Specification Document, condition,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5E73811F" w14:textId="77777777" w:rsidR="00A23689" w:rsidRPr="003651D9" w:rsidRDefault="00A23689"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elete the example below prior to publishing for Public Comment.&gt;</w:t>
      </w:r>
    </w:p>
    <w:p w14:paraId="102D7821" w14:textId="77777777" w:rsidR="005D6104" w:rsidRPr="003651D9" w:rsidRDefault="000121FB" w:rsidP="005D6104">
      <w:pPr>
        <w:pStyle w:val="BodyText"/>
      </w:pPr>
      <w:r w:rsidRPr="003651D9">
        <w:t>&lt;</w:t>
      </w:r>
      <w:r w:rsidR="00A23689" w:rsidRPr="003651D9">
        <w:t xml:space="preserve">e.g., </w:t>
      </w:r>
      <w:r w:rsidR="005D6104" w:rsidRPr="003651D9">
        <w:t xml:space="preserve">A Content Creator SHALL be able to include a Problem Concern Entry for each of the conditions identified in Value Set </w:t>
      </w:r>
      <w:hyperlink w:anchor="_1.3.6.1.4.1.19376.1.4.1.5.4__Cardia" w:history="1">
        <w:r w:rsidR="005D6104" w:rsidRPr="003651D9">
          <w:rPr>
            <w:rStyle w:val="Hyperlink"/>
            <w:color w:val="auto"/>
          </w:rPr>
          <w:t>1.3.6.1.4.1.19376.1.4.1.5.4 Cardiac Problems/Concerns</w:t>
        </w:r>
      </w:hyperlink>
      <w:r w:rsidR="005D6104" w:rsidRPr="003651D9">
        <w:rPr>
          <w:rFonts w:eastAsia="Calibri"/>
        </w:rPr>
        <w:t>, encoding the value in act/entryRelationship/observation/code</w:t>
      </w:r>
      <w:r w:rsidR="005D6104" w:rsidRPr="003651D9">
        <w:t>.</w:t>
      </w:r>
      <w:r w:rsidR="005D6104" w:rsidRPr="003651D9">
        <w:tab/>
      </w:r>
    </w:p>
    <w:p w14:paraId="3B6632C0" w14:textId="77777777" w:rsidR="005D6104" w:rsidRPr="003651D9" w:rsidRDefault="005D6104" w:rsidP="005D6104">
      <w:pPr>
        <w:pStyle w:val="BodyText"/>
      </w:pPr>
      <w:r w:rsidRPr="003651D9">
        <w:t>A Problem Concern Entry for {73211009, SNOMED CT, diabetes} SHALL use the specialized Diabetes Problem Entry (OID = 1.3.6.1.4.1.19376.1.4.1.4.1).</w:t>
      </w:r>
    </w:p>
    <w:p w14:paraId="5AB5C265" w14:textId="77777777" w:rsidR="005D6104" w:rsidRPr="003651D9" w:rsidRDefault="005D6104" w:rsidP="005D6104">
      <w:pPr>
        <w:pStyle w:val="BodyText"/>
        <w:rPr>
          <w:color w:val="0070C0"/>
        </w:rPr>
      </w:pPr>
      <w:r w:rsidRPr="003651D9">
        <w:t>A Problem Concern Entry for {194828000, SNOMED CT, angina} SHALL use the specialized Angina Problem Entry (OID = 1.3.6.1.4.1.19376.1.4.1.4.2)</w:t>
      </w:r>
      <w:r w:rsidR="00887E40" w:rsidRPr="003651D9">
        <w:t>.</w:t>
      </w:r>
      <w:r w:rsidR="000121FB" w:rsidRPr="003651D9">
        <w:t>&gt;</w:t>
      </w:r>
      <w:r w:rsidR="00887E40" w:rsidRPr="003651D9">
        <w:t xml:space="preserve"> </w:t>
      </w:r>
    </w:p>
    <w:p w14:paraId="09EF83F2" w14:textId="77777777" w:rsidR="00A23689" w:rsidRPr="003651D9" w:rsidRDefault="00A23689" w:rsidP="00A23689">
      <w:pPr>
        <w:pStyle w:val="Heading5"/>
        <w:numPr>
          <w:ilvl w:val="0"/>
          <w:numId w:val="0"/>
        </w:numPr>
        <w:rPr>
          <w:noProof w:val="0"/>
        </w:rPr>
      </w:pPr>
      <w:bookmarkStart w:id="1005" w:name="_Toc445200599"/>
      <w:r w:rsidRPr="003651D9">
        <w:rPr>
          <w:noProof w:val="0"/>
        </w:rPr>
        <w:t>6.3.</w:t>
      </w:r>
      <w:r w:rsidR="00B9303B" w:rsidRPr="003651D9">
        <w:rPr>
          <w:noProof w:val="0"/>
        </w:rPr>
        <w:t>3.10</w:t>
      </w:r>
      <w:r w:rsidRPr="003651D9">
        <w:rPr>
          <w:noProof w:val="0"/>
        </w:rPr>
        <w:t>.S.3 &lt;Data Element or Section Name&gt; &lt;Condition, Specification Document, or Vocabulary Constraint&gt;</w:t>
      </w:r>
      <w:bookmarkEnd w:id="1005"/>
    </w:p>
    <w:p w14:paraId="44A599EE" w14:textId="77777777" w:rsidR="00AE4AED" w:rsidRPr="003651D9" w:rsidRDefault="00AE4AED" w:rsidP="00AE4AED">
      <w:pPr>
        <w:pStyle w:val="BodyText"/>
        <w:rPr>
          <w:lang w:eastAsia="x-none"/>
        </w:rPr>
      </w:pPr>
    </w:p>
    <w:p w14:paraId="200F1016" w14:textId="77777777" w:rsidR="00A23689" w:rsidRPr="003651D9" w:rsidRDefault="00D35F24" w:rsidP="00597DB2">
      <w:pPr>
        <w:pStyle w:val="AuthorInstructions"/>
      </w:pPr>
      <w:r w:rsidRPr="003651D9">
        <w:t>###End Tabular Format – Section</w:t>
      </w:r>
    </w:p>
    <w:p w14:paraId="7CE8E08C" w14:textId="77777777" w:rsidR="00D35F24" w:rsidRPr="003651D9" w:rsidRDefault="00D35F24" w:rsidP="00597DB2">
      <w:pPr>
        <w:pStyle w:val="AuthorInstructions"/>
      </w:pPr>
    </w:p>
    <w:p w14:paraId="0CFB62C8" w14:textId="77777777" w:rsidR="00D35F24" w:rsidRPr="003651D9" w:rsidRDefault="00983131" w:rsidP="00597DB2">
      <w:pPr>
        <w:pStyle w:val="AuthorInstructions"/>
      </w:pPr>
      <w:r w:rsidRPr="003651D9">
        <w:t>###Begin Discrete Conformance</w:t>
      </w:r>
      <w:r w:rsidR="00D35F24" w:rsidRPr="003651D9">
        <w:t xml:space="preserve"> Format – Section</w:t>
      </w:r>
    </w:p>
    <w:p w14:paraId="23095951" w14:textId="77777777" w:rsidR="000121FB" w:rsidRPr="003651D9" w:rsidRDefault="00114040" w:rsidP="00597DB2">
      <w:pPr>
        <w:pStyle w:val="AuthorInstructions"/>
      </w:pPr>
      <w:r w:rsidRPr="003651D9">
        <w:t>&lt;An example is provided to demonstrate the desired consistent use and format</w:t>
      </w:r>
      <w:r w:rsidR="00887E40" w:rsidRPr="003651D9">
        <w:t xml:space="preserve">. </w:t>
      </w:r>
      <w:r w:rsidRPr="003651D9">
        <w:t>Delete this example prior to publication for Public Comment</w:t>
      </w:r>
      <w:r w:rsidR="00887E40" w:rsidRPr="003651D9">
        <w:t xml:space="preserve">. </w:t>
      </w:r>
      <w:r w:rsidR="00D609FE" w:rsidRPr="003651D9">
        <w:t>The statements must be numbered, begin with SHALL/SHOULD/MAY identify the cardinality using [n..n], the name of the element, and a subitem which described the value or source of the information.&gt;</w:t>
      </w:r>
    </w:p>
    <w:p w14:paraId="38B436EB" w14:textId="77777777" w:rsidR="00746A3D" w:rsidRPr="003651D9" w:rsidRDefault="00746A3D" w:rsidP="00875076">
      <w:pPr>
        <w:pStyle w:val="BodyText"/>
        <w:rPr>
          <w:lang w:eastAsia="x-none"/>
        </w:rPr>
      </w:pPr>
    </w:p>
    <w:p w14:paraId="74AB9B93" w14:textId="77777777" w:rsidR="00875076" w:rsidRPr="003651D9" w:rsidRDefault="000121FB" w:rsidP="00875076">
      <w:pPr>
        <w:pStyle w:val="BodyText"/>
        <w:rPr>
          <w:lang w:eastAsia="x-none"/>
        </w:rPr>
      </w:pPr>
      <w:r w:rsidRPr="003651D9">
        <w:rPr>
          <w:lang w:eastAsia="x-none"/>
        </w:rPr>
        <w:t>&lt;</w:t>
      </w:r>
      <w:r w:rsidR="00940FC7">
        <w:rPr>
          <w:lang w:eastAsia="x-none"/>
        </w:rPr>
        <w:t>e.g.,</w:t>
      </w:r>
    </w:p>
    <w:p w14:paraId="767C5E2B" w14:textId="77777777" w:rsidR="00875076" w:rsidRPr="003651D9" w:rsidRDefault="00875076" w:rsidP="00875076">
      <w:pPr>
        <w:pStyle w:val="Heading4"/>
        <w:numPr>
          <w:ilvl w:val="0"/>
          <w:numId w:val="0"/>
        </w:numPr>
        <w:rPr>
          <w:noProof w:val="0"/>
        </w:rPr>
      </w:pPr>
      <w:bookmarkStart w:id="1006" w:name="S_Medical_General_History"/>
      <w:bookmarkStart w:id="1007" w:name="_Toc322675125"/>
      <w:bookmarkStart w:id="1008" w:name="_Toc445200600"/>
      <w:r w:rsidRPr="003651D9">
        <w:rPr>
          <w:noProof w:val="0"/>
        </w:rPr>
        <w:t>6.3.3.10.S Medical History - Cardiac Section 11329-0</w:t>
      </w:r>
      <w:bookmarkEnd w:id="1006"/>
      <w:bookmarkEnd w:id="1007"/>
      <w:bookmarkEnd w:id="1008"/>
    </w:p>
    <w:p w14:paraId="1C359CEC" w14:textId="77777777" w:rsidR="00875076" w:rsidRPr="003651D9" w:rsidRDefault="00875076" w:rsidP="00875076">
      <w:pPr>
        <w:pStyle w:val="BracketData"/>
        <w:rPr>
          <w:rFonts w:ascii="Bookman Old Style" w:hAnsi="Bookman Old Style"/>
        </w:rPr>
      </w:pPr>
      <w:r w:rsidRPr="003651D9">
        <w:rPr>
          <w:rFonts w:ascii="Bookman Old Style" w:hAnsi="Bookman Old Style"/>
        </w:rPr>
        <w:t>[</w:t>
      </w:r>
      <w:r w:rsidRPr="003651D9">
        <w:t>section</w:t>
      </w:r>
      <w:r w:rsidRPr="003651D9">
        <w:rPr>
          <w:rFonts w:ascii="Bookman Old Style" w:hAnsi="Bookman Old Style"/>
        </w:rPr>
        <w:t xml:space="preserve">: </w:t>
      </w:r>
      <w:r w:rsidRPr="003651D9">
        <w:rPr>
          <w:rStyle w:val="XMLname"/>
        </w:rPr>
        <w:t>templateId</w:t>
      </w:r>
      <w:r w:rsidRPr="003651D9">
        <w:rPr>
          <w:rFonts w:ascii="Bookman Old Style" w:hAnsi="Bookman Old Style"/>
        </w:rPr>
        <w:t xml:space="preserve"> </w:t>
      </w:r>
      <w:r w:rsidRPr="003651D9">
        <w:t>1.3.6.1.4.1.19376.1.4.1.2.17(open)</w:t>
      </w:r>
      <w:r w:rsidRPr="003651D9">
        <w:rPr>
          <w:rFonts w:ascii="Bookman Old Style" w:hAnsi="Bookman Old Style"/>
        </w:rPr>
        <w:t xml:space="preserve">] </w:t>
      </w:r>
    </w:p>
    <w:p w14:paraId="4FD1C29B" w14:textId="77777777" w:rsidR="00875076" w:rsidRPr="003651D9" w:rsidRDefault="00875076" w:rsidP="00875076">
      <w:pPr>
        <w:pStyle w:val="BracketData"/>
        <w:rPr>
          <w:rFonts w:ascii="Bookman Old Style" w:hAnsi="Bookman Old Style"/>
        </w:rPr>
      </w:pPr>
      <w:r w:rsidRPr="003651D9">
        <w:rPr>
          <w:rFonts w:ascii="Bookman Old Style" w:hAnsi="Bookman Old Style"/>
        </w:rPr>
        <w:t>[</w:t>
      </w:r>
      <w:r w:rsidRPr="003651D9">
        <w:t>section</w:t>
      </w:r>
      <w:r w:rsidRPr="003651D9">
        <w:rPr>
          <w:rFonts w:ascii="Bookman Old Style" w:hAnsi="Bookman Old Style"/>
        </w:rPr>
        <w:t xml:space="preserve">: </w:t>
      </w:r>
      <w:r w:rsidRPr="003651D9">
        <w:rPr>
          <w:rStyle w:val="XMLname"/>
        </w:rPr>
        <w:t>templateId</w:t>
      </w:r>
      <w:r w:rsidRPr="003651D9">
        <w:rPr>
          <w:rFonts w:ascii="Bookman Old Style" w:hAnsi="Bookman Old Style"/>
        </w:rPr>
        <w:t xml:space="preserve"> </w:t>
      </w:r>
      <w:r w:rsidRPr="003651D9">
        <w:t>2.16.840.1.113883.10.20.22.2.39(open)</w:t>
      </w:r>
      <w:r w:rsidRPr="003651D9">
        <w:rPr>
          <w:rFonts w:ascii="Bookman Old Style" w:hAnsi="Bookman Old Style"/>
        </w:rPr>
        <w:t>]</w:t>
      </w:r>
    </w:p>
    <w:p w14:paraId="3D2388FA" w14:textId="77777777" w:rsidR="00875076" w:rsidRPr="003651D9" w:rsidRDefault="00875076" w:rsidP="00875076">
      <w:pPr>
        <w:pStyle w:val="BodyText0"/>
        <w:rPr>
          <w:noProof w:val="0"/>
        </w:rPr>
      </w:pPr>
      <w:r w:rsidRPr="003651D9">
        <w:rPr>
          <w:noProof w:val="0"/>
        </w:rPr>
        <w:t xml:space="preserve">The Medical History section describes all aspects of the medical history of the patient even if not pertinent to the current procedure, and may include chief complaint, past </w:t>
      </w:r>
      <w:r w:rsidRPr="003651D9">
        <w:rPr>
          <w:noProof w:val="0"/>
        </w:rPr>
        <w:lastRenderedPageBreak/>
        <w:t>medical history, social history, family history, surgical or procedure history, medication history, and other history information. The history may be limited to information pertinent to the current procedure or may be more comprehensive. The history may be reported as a collection of random clinical statements or it may be reported categorically</w:t>
      </w:r>
      <w:r w:rsidR="00887E40" w:rsidRPr="003651D9">
        <w:rPr>
          <w:noProof w:val="0"/>
        </w:rPr>
        <w:t xml:space="preserve">. </w:t>
      </w:r>
      <w:r w:rsidRPr="003651D9">
        <w:rPr>
          <w:noProof w:val="0"/>
        </w:rPr>
        <w:t>Entries for History of Past Illness and History of Present Illness have been consolidated into this section</w:t>
      </w:r>
      <w:r w:rsidR="00887E40" w:rsidRPr="003651D9">
        <w:rPr>
          <w:noProof w:val="0"/>
        </w:rPr>
        <w:t xml:space="preserve">. </w:t>
      </w:r>
      <w:r w:rsidRPr="003651D9">
        <w:rPr>
          <w:noProof w:val="0"/>
        </w:rPr>
        <w:t xml:space="preserve">Social and Family History are discussed in their own </w:t>
      </w:r>
      <w:r w:rsidR="003651D9" w:rsidRPr="003651D9">
        <w:rPr>
          <w:noProof w:val="0"/>
        </w:rPr>
        <w:t>sections. For</w:t>
      </w:r>
      <w:r w:rsidRPr="003651D9">
        <w:rPr>
          <w:noProof w:val="0"/>
        </w:rPr>
        <w:t xml:space="preserve"> this Cath Report Content profile, this section may also contain history about specific relevant problems as problem observations</w:t>
      </w:r>
      <w:r w:rsidR="00887E40" w:rsidRPr="003651D9">
        <w:rPr>
          <w:noProof w:val="0"/>
        </w:rPr>
        <w:t xml:space="preserve">. </w:t>
      </w:r>
    </w:p>
    <w:p w14:paraId="174AC267" w14:textId="77777777" w:rsidR="00875076" w:rsidRPr="003651D9" w:rsidRDefault="00875076" w:rsidP="00875076">
      <w:pPr>
        <w:pStyle w:val="BodyText0"/>
        <w:rPr>
          <w:noProof w:val="0"/>
        </w:rPr>
      </w:pPr>
      <w:r w:rsidRPr="003651D9">
        <w:rPr>
          <w:noProof w:val="0"/>
        </w:rPr>
        <w:t>In the event that the patient was transferred from another facility where there was a problem indication that the patient was determined to need a cath procedure, this will be noted as a problem observation in this medical history section as text in the narrative for now until there is a code representing this.</w:t>
      </w:r>
    </w:p>
    <w:p w14:paraId="2A10AC41" w14:textId="77777777" w:rsidR="00875076" w:rsidRPr="003651D9" w:rsidRDefault="00875076" w:rsidP="00875076">
      <w:pPr>
        <w:pStyle w:val="BodyText0"/>
        <w:rPr>
          <w:noProof w:val="0"/>
        </w:rPr>
      </w:pPr>
    </w:p>
    <w:p w14:paraId="5CAD145A" w14:textId="77777777" w:rsidR="00875076" w:rsidRPr="003651D9" w:rsidRDefault="00875076" w:rsidP="00AA3771">
      <w:pPr>
        <w:numPr>
          <w:ilvl w:val="0"/>
          <w:numId w:val="15"/>
        </w:numPr>
        <w:spacing w:before="0" w:after="40" w:line="260" w:lineRule="exact"/>
      </w:pPr>
      <w:r w:rsidRPr="003651D9">
        <w:rPr>
          <w:rStyle w:val="keyword"/>
        </w:rPr>
        <w:t>SHALL</w:t>
      </w:r>
      <w:r w:rsidRPr="003651D9">
        <w:t xml:space="preserve"> contain exactly two [2..2] </w:t>
      </w:r>
      <w:r w:rsidRPr="003651D9">
        <w:rPr>
          <w:rStyle w:val="XMLnameBold"/>
        </w:rPr>
        <w:t>templateId</w:t>
      </w:r>
      <w:r w:rsidRPr="003651D9">
        <w:t xml:space="preserve"> (CONF:8160) such that it</w:t>
      </w:r>
    </w:p>
    <w:p w14:paraId="76F29942" w14:textId="77777777" w:rsidR="00875076" w:rsidRPr="003651D9" w:rsidRDefault="00875076" w:rsidP="00AA3771">
      <w:pPr>
        <w:numPr>
          <w:ilvl w:val="1"/>
          <w:numId w:val="15"/>
        </w:numPr>
        <w:spacing w:before="0" w:after="40" w:line="260" w:lineRule="exact"/>
      </w:pPr>
      <w:r w:rsidRPr="003651D9">
        <w:rPr>
          <w:rStyle w:val="keyword"/>
        </w:rPr>
        <w:t>SHALL</w:t>
      </w:r>
      <w:r w:rsidRPr="003651D9">
        <w:t xml:space="preserve"> contain exactly one [1..1] </w:t>
      </w:r>
      <w:r w:rsidRPr="003651D9">
        <w:rPr>
          <w:rStyle w:val="XMLnameBold"/>
        </w:rPr>
        <w:t>@root</w:t>
      </w:r>
      <w:r w:rsidRPr="003651D9">
        <w:t>=</w:t>
      </w:r>
      <w:r w:rsidRPr="003651D9">
        <w:rPr>
          <w:rStyle w:val="XMLname"/>
        </w:rPr>
        <w:t>"</w:t>
      </w:r>
      <w:r w:rsidRPr="003651D9">
        <w:rPr>
          <w:rFonts w:ascii="Courier New" w:hAnsi="Courier New" w:cs="TimesNewRomanPSMT"/>
          <w:sz w:val="20"/>
        </w:rPr>
        <w:t>1.3.6.1.4.1.19376.1.4.1.2.17</w:t>
      </w:r>
      <w:r w:rsidRPr="003651D9">
        <w:rPr>
          <w:rStyle w:val="XMLname"/>
        </w:rPr>
        <w:t>"</w:t>
      </w:r>
      <w:r w:rsidRPr="003651D9">
        <w:t xml:space="preserve"> (CONF:10403-CRC).</w:t>
      </w:r>
    </w:p>
    <w:p w14:paraId="53EE6DA4" w14:textId="77777777" w:rsidR="00875076" w:rsidRPr="003651D9" w:rsidRDefault="00875076" w:rsidP="00AA3771">
      <w:pPr>
        <w:numPr>
          <w:ilvl w:val="1"/>
          <w:numId w:val="15"/>
        </w:numPr>
        <w:spacing w:before="0" w:after="40" w:line="260" w:lineRule="exact"/>
      </w:pPr>
      <w:r w:rsidRPr="003651D9">
        <w:rPr>
          <w:rStyle w:val="keyword"/>
        </w:rPr>
        <w:t>SHALL</w:t>
      </w:r>
      <w:r w:rsidRPr="003651D9">
        <w:t xml:space="preserve"> contain exactly one [1..1] </w:t>
      </w:r>
      <w:r w:rsidRPr="003651D9">
        <w:rPr>
          <w:rStyle w:val="XMLnameBold"/>
        </w:rPr>
        <w:t>@root</w:t>
      </w:r>
      <w:r w:rsidRPr="003651D9">
        <w:t>=</w:t>
      </w:r>
      <w:r w:rsidRPr="003651D9">
        <w:rPr>
          <w:rStyle w:val="XMLname"/>
        </w:rPr>
        <w:t>"2.16.840.1.113883.10.20.22.2.39"</w:t>
      </w:r>
      <w:r w:rsidRPr="003651D9">
        <w:t xml:space="preserve"> (CONF:10403).</w:t>
      </w:r>
    </w:p>
    <w:p w14:paraId="7CF0FF5F" w14:textId="77777777" w:rsidR="00875076" w:rsidRPr="003651D9" w:rsidRDefault="00875076" w:rsidP="00AA3771">
      <w:pPr>
        <w:numPr>
          <w:ilvl w:val="0"/>
          <w:numId w:val="15"/>
        </w:numPr>
        <w:spacing w:before="0" w:after="40" w:line="260" w:lineRule="exact"/>
      </w:pPr>
      <w:r w:rsidRPr="003651D9">
        <w:rPr>
          <w:rStyle w:val="keyword"/>
        </w:rPr>
        <w:t>SHALL</w:t>
      </w:r>
      <w:r w:rsidRPr="003651D9">
        <w:t xml:space="preserve"> contain exactly one [1..1] </w:t>
      </w:r>
      <w:r w:rsidRPr="003651D9">
        <w:rPr>
          <w:rStyle w:val="XMLnameBold"/>
        </w:rPr>
        <w:t>code/@code</w:t>
      </w:r>
      <w:r w:rsidRPr="003651D9">
        <w:t>=</w:t>
      </w:r>
      <w:r w:rsidRPr="003651D9">
        <w:rPr>
          <w:rStyle w:val="XMLname"/>
        </w:rPr>
        <w:t>"11329-0"</w:t>
      </w:r>
      <w:r w:rsidRPr="003651D9">
        <w:t xml:space="preserve"> Medical (General) History (CodeSystem: </w:t>
      </w:r>
      <w:r w:rsidRPr="003651D9">
        <w:rPr>
          <w:rStyle w:val="XMLname"/>
        </w:rPr>
        <w:t>LOINC 2.16.840.1.113883.6.1</w:t>
      </w:r>
      <w:r w:rsidRPr="003651D9">
        <w:t>) (CONF:8161).</w:t>
      </w:r>
    </w:p>
    <w:p w14:paraId="4481D4B3" w14:textId="77777777" w:rsidR="00875076" w:rsidRPr="003651D9" w:rsidRDefault="00875076" w:rsidP="00AA3771">
      <w:pPr>
        <w:numPr>
          <w:ilvl w:val="0"/>
          <w:numId w:val="15"/>
        </w:numPr>
        <w:spacing w:before="0" w:after="40" w:line="260" w:lineRule="exact"/>
      </w:pPr>
      <w:r w:rsidRPr="003651D9">
        <w:rPr>
          <w:rStyle w:val="keyword"/>
        </w:rPr>
        <w:t>SHALL</w:t>
      </w:r>
      <w:r w:rsidRPr="003651D9">
        <w:t xml:space="preserve"> contain exactly one [1..1] </w:t>
      </w:r>
      <w:r w:rsidRPr="003651D9">
        <w:rPr>
          <w:rStyle w:val="XMLnameBold"/>
        </w:rPr>
        <w:t>title</w:t>
      </w:r>
      <w:r w:rsidRPr="003651D9">
        <w:t xml:space="preserve"> (CONF:8162).</w:t>
      </w:r>
    </w:p>
    <w:p w14:paraId="43C9B42A" w14:textId="77777777" w:rsidR="00875076" w:rsidRPr="003651D9" w:rsidRDefault="00875076" w:rsidP="00AA3771">
      <w:pPr>
        <w:numPr>
          <w:ilvl w:val="0"/>
          <w:numId w:val="15"/>
        </w:numPr>
        <w:spacing w:before="0" w:after="40" w:line="260" w:lineRule="exact"/>
      </w:pPr>
      <w:r w:rsidRPr="003651D9">
        <w:rPr>
          <w:rStyle w:val="keyword"/>
        </w:rPr>
        <w:t>SHALL</w:t>
      </w:r>
      <w:r w:rsidRPr="003651D9">
        <w:t xml:space="preserve"> contain exactly one [1..1] </w:t>
      </w:r>
      <w:r w:rsidRPr="003651D9">
        <w:rPr>
          <w:rStyle w:val="XMLnameBold"/>
        </w:rPr>
        <w:t>text</w:t>
      </w:r>
      <w:r w:rsidRPr="003651D9">
        <w:t xml:space="preserve"> (CONF:8163).</w:t>
      </w:r>
    </w:p>
    <w:p w14:paraId="2C1180A2" w14:textId="77777777" w:rsidR="00875076" w:rsidRPr="003651D9" w:rsidRDefault="00875076" w:rsidP="00AA3771">
      <w:pPr>
        <w:numPr>
          <w:ilvl w:val="0"/>
          <w:numId w:val="15"/>
        </w:numPr>
        <w:spacing w:before="0" w:after="40" w:line="260" w:lineRule="exact"/>
      </w:pPr>
      <w:r w:rsidRPr="003651D9">
        <w:rPr>
          <w:rStyle w:val="keyword"/>
        </w:rPr>
        <w:t>MAY</w:t>
      </w:r>
      <w:r w:rsidRPr="003651D9">
        <w:t xml:space="preserve"> contain zero or more [0..*] </w:t>
      </w:r>
      <w:r w:rsidRPr="003651D9">
        <w:rPr>
          <w:rStyle w:val="XMLnameBold"/>
        </w:rPr>
        <w:t>entry</w:t>
      </w:r>
      <w:r w:rsidRPr="003651D9">
        <w:t xml:space="preserve"> (CONF:CRC-xxx) such that it</w:t>
      </w:r>
    </w:p>
    <w:p w14:paraId="3680845E" w14:textId="77777777" w:rsidR="00875076" w:rsidRPr="003651D9" w:rsidRDefault="00875076" w:rsidP="00AA3771">
      <w:pPr>
        <w:numPr>
          <w:ilvl w:val="1"/>
          <w:numId w:val="15"/>
        </w:numPr>
        <w:spacing w:before="0" w:after="40" w:line="260" w:lineRule="exact"/>
      </w:pPr>
      <w:r w:rsidRPr="003651D9">
        <w:rPr>
          <w:rStyle w:val="keyword"/>
        </w:rPr>
        <w:t>SHALL</w:t>
      </w:r>
      <w:r w:rsidRPr="003651D9">
        <w:t xml:space="preserve"> contain exactly one [1..1] </w:t>
      </w:r>
      <w:r w:rsidRPr="003651D9">
        <w:rPr>
          <w:rStyle w:val="XMLnameBold"/>
          <w:bCs w:val="0"/>
          <w:u w:val="single"/>
        </w:rPr>
        <w:t>Problem Observation - Cardiac</w:t>
      </w:r>
      <w:r w:rsidR="005F3FB5">
        <w:t xml:space="preserve"> </w:t>
      </w:r>
      <w:r w:rsidRPr="003651D9">
        <w:rPr>
          <w:rStyle w:val="XMLname"/>
        </w:rPr>
        <w:t>(</w:t>
      </w:r>
      <w:r w:rsidRPr="003651D9">
        <w:rPr>
          <w:rFonts w:ascii="Courier New" w:hAnsi="Courier New" w:cs="TimesNewRomanPSMT"/>
          <w:sz w:val="20"/>
        </w:rPr>
        <w:t>1.3.6.1.4.1.19376.1.4.1.4.9</w:t>
      </w:r>
      <w:r w:rsidRPr="003651D9">
        <w:rPr>
          <w:rStyle w:val="XMLname"/>
        </w:rPr>
        <w:t>)</w:t>
      </w:r>
      <w:r w:rsidRPr="003651D9">
        <w:t xml:space="preserve"> (CONF:CRC-xxx).</w:t>
      </w:r>
    </w:p>
    <w:p w14:paraId="7B62E8DB" w14:textId="77777777" w:rsidR="00875076" w:rsidRPr="003651D9" w:rsidRDefault="00875076" w:rsidP="00AA3771">
      <w:pPr>
        <w:numPr>
          <w:ilvl w:val="0"/>
          <w:numId w:val="15"/>
        </w:numPr>
        <w:spacing w:before="0" w:after="40" w:line="260" w:lineRule="exact"/>
        <w:rPr>
          <w:szCs w:val="13"/>
        </w:rPr>
      </w:pPr>
      <w:r w:rsidRPr="003651D9">
        <w:rPr>
          <w:b/>
          <w:bCs/>
          <w:sz w:val="16"/>
          <w:szCs w:val="16"/>
        </w:rPr>
        <w:t>MAY</w:t>
      </w:r>
      <w:r w:rsidRPr="003651D9">
        <w:rPr>
          <w:sz w:val="16"/>
        </w:rPr>
        <w:t> </w:t>
      </w:r>
      <w:r w:rsidRPr="003651D9">
        <w:rPr>
          <w:szCs w:val="13"/>
        </w:rPr>
        <w:t>contain zero or more [0..*]</w:t>
      </w:r>
      <w:r w:rsidRPr="003651D9">
        <w:t> </w:t>
      </w:r>
      <w:r w:rsidRPr="003651D9">
        <w:rPr>
          <w:rFonts w:ascii="Courier New" w:hAnsi="Courier New" w:cs="Courier New"/>
          <w:b/>
          <w:bCs/>
        </w:rPr>
        <w:t>entry</w:t>
      </w:r>
      <w:r w:rsidRPr="003651D9">
        <w:t> </w:t>
      </w:r>
      <w:r w:rsidRPr="003651D9">
        <w:rPr>
          <w:szCs w:val="13"/>
        </w:rPr>
        <w:t>(CONF:CRC-xxx) such that it</w:t>
      </w:r>
    </w:p>
    <w:p w14:paraId="1C8C0A2E" w14:textId="77777777" w:rsidR="00875076" w:rsidRPr="003651D9" w:rsidRDefault="00875076" w:rsidP="00AA3771">
      <w:pPr>
        <w:numPr>
          <w:ilvl w:val="1"/>
          <w:numId w:val="15"/>
        </w:numPr>
        <w:spacing w:before="0" w:after="40" w:line="260" w:lineRule="exact"/>
        <w:rPr>
          <w:szCs w:val="13"/>
        </w:rPr>
      </w:pPr>
      <w:r w:rsidRPr="003651D9">
        <w:rPr>
          <w:b/>
          <w:bCs/>
          <w:sz w:val="16"/>
          <w:szCs w:val="16"/>
        </w:rPr>
        <w:t>SHALL</w:t>
      </w:r>
      <w:r w:rsidRPr="003651D9">
        <w:rPr>
          <w:sz w:val="16"/>
        </w:rPr>
        <w:t> </w:t>
      </w:r>
      <w:r w:rsidRPr="003651D9">
        <w:rPr>
          <w:szCs w:val="13"/>
        </w:rPr>
        <w:t>contain exactly one [1..1]</w:t>
      </w:r>
      <w:r w:rsidRPr="003651D9">
        <w:t> </w:t>
      </w:r>
      <w:r w:rsidRPr="003651D9">
        <w:rPr>
          <w:rFonts w:ascii="Courier New" w:hAnsi="Courier New" w:cs="Courier New"/>
          <w:b/>
          <w:bCs/>
          <w:sz w:val="20"/>
          <w:u w:val="single"/>
        </w:rPr>
        <w:t>Procedure Activity</w:t>
      </w:r>
      <w:r w:rsidRPr="003651D9">
        <w:rPr>
          <w:rFonts w:ascii="Courier New" w:hAnsi="Courier New" w:cs="Courier New"/>
          <w:b/>
          <w:bCs/>
          <w:sz w:val="20"/>
        </w:rPr>
        <w:t xml:space="preserve"> Observation</w:t>
      </w:r>
      <w:r w:rsidRPr="003651D9">
        <w:t> </w:t>
      </w:r>
      <w:r w:rsidRPr="003651D9">
        <w:rPr>
          <w:rFonts w:ascii="Courier New" w:hAnsi="Courier New" w:cs="Courier New"/>
        </w:rPr>
        <w:t>(</w:t>
      </w:r>
      <w:r w:rsidRPr="003651D9">
        <w:rPr>
          <w:rFonts w:ascii="Courier New" w:hAnsi="Courier New" w:cs="Courier New"/>
          <w:sz w:val="20"/>
        </w:rPr>
        <w:t>2.16.840.1.113883.10.20.22.4.13</w:t>
      </w:r>
      <w:r w:rsidRPr="003651D9">
        <w:rPr>
          <w:rFonts w:ascii="Courier New" w:hAnsi="Courier New" w:cs="Courier New"/>
        </w:rPr>
        <w:t>)</w:t>
      </w:r>
      <w:r w:rsidRPr="003651D9">
        <w:t> </w:t>
      </w:r>
      <w:r w:rsidRPr="003651D9">
        <w:rPr>
          <w:szCs w:val="13"/>
        </w:rPr>
        <w:t>(CONF:CRC-xxx).</w:t>
      </w:r>
    </w:p>
    <w:p w14:paraId="436F3A7D" w14:textId="77777777" w:rsidR="00875076" w:rsidRPr="003651D9" w:rsidRDefault="00875076" w:rsidP="00AA3771">
      <w:pPr>
        <w:numPr>
          <w:ilvl w:val="0"/>
          <w:numId w:val="15"/>
        </w:numPr>
        <w:spacing w:before="0" w:after="40" w:line="260" w:lineRule="exact"/>
      </w:pPr>
      <w:r w:rsidRPr="003651D9">
        <w:rPr>
          <w:rStyle w:val="keyword"/>
        </w:rPr>
        <w:t>MAY</w:t>
      </w:r>
      <w:r w:rsidRPr="003651D9">
        <w:t xml:space="preserve"> contain zero or more [0..*] </w:t>
      </w:r>
      <w:r w:rsidRPr="003651D9">
        <w:rPr>
          <w:rStyle w:val="XMLnameBold"/>
        </w:rPr>
        <w:t>entry</w:t>
      </w:r>
      <w:r w:rsidRPr="003651D9">
        <w:t xml:space="preserve"> (CONF:CRC-xxx) such that it</w:t>
      </w:r>
    </w:p>
    <w:p w14:paraId="1D239498" w14:textId="77777777" w:rsidR="00875076" w:rsidRPr="003651D9" w:rsidRDefault="00875076" w:rsidP="00AA3771">
      <w:pPr>
        <w:numPr>
          <w:ilvl w:val="1"/>
          <w:numId w:val="15"/>
        </w:numPr>
        <w:spacing w:before="0" w:after="40" w:line="260" w:lineRule="exact"/>
      </w:pPr>
      <w:r w:rsidRPr="003651D9">
        <w:rPr>
          <w:rStyle w:val="keyword"/>
        </w:rPr>
        <w:t>SHALL</w:t>
      </w:r>
      <w:r w:rsidRPr="003651D9">
        <w:t xml:space="preserve"> contain exactly one [1..1] </w:t>
      </w:r>
      <w:r w:rsidRPr="003651D9">
        <w:rPr>
          <w:rStyle w:val="HyperlinkCourierBold"/>
          <w:color w:val="auto"/>
        </w:rPr>
        <w:t>Procedure Activity Procedure</w:t>
      </w:r>
      <w:r w:rsidRPr="003651D9">
        <w:rPr>
          <w:rStyle w:val="XMLname"/>
        </w:rPr>
        <w:t xml:space="preserve"> (2.16.840.1.113883.10.20.22.4.14)</w:t>
      </w:r>
      <w:r w:rsidRPr="003651D9">
        <w:t xml:space="preserve"> (CONF:CRC-xxx).</w:t>
      </w:r>
    </w:p>
    <w:p w14:paraId="7908541F" w14:textId="77777777" w:rsidR="00875076" w:rsidRPr="003651D9" w:rsidRDefault="00875076" w:rsidP="00875076">
      <w:pPr>
        <w:pStyle w:val="BodyText"/>
        <w:rPr>
          <w:color w:val="0070C0"/>
          <w:lang w:eastAsia="x-none"/>
        </w:rPr>
      </w:pPr>
    </w:p>
    <w:p w14:paraId="4F901F59" w14:textId="77777777" w:rsidR="00875076" w:rsidRPr="003651D9" w:rsidRDefault="00875076" w:rsidP="00875076">
      <w:pPr>
        <w:pStyle w:val="Example"/>
        <w:rPr>
          <w:lang w:val="en-US"/>
        </w:rPr>
      </w:pPr>
      <w:r w:rsidRPr="003651D9">
        <w:rPr>
          <w:lang w:val="en-US"/>
        </w:rPr>
        <w:lastRenderedPageBreak/>
        <w:t xml:space="preserve">&lt;section&gt; </w:t>
      </w:r>
    </w:p>
    <w:p w14:paraId="670F7D5C" w14:textId="77777777" w:rsidR="00875076" w:rsidRPr="003651D9" w:rsidRDefault="00875076" w:rsidP="00875076">
      <w:pPr>
        <w:pStyle w:val="Example"/>
        <w:rPr>
          <w:lang w:val="en-US"/>
        </w:rPr>
      </w:pPr>
      <w:r w:rsidRPr="003651D9">
        <w:rPr>
          <w:lang w:val="en-US"/>
        </w:rPr>
        <w:t xml:space="preserve">  &lt;templateId root="1.3.6.1.4.1.19376.1.4.1.2.17"/&gt; </w:t>
      </w:r>
    </w:p>
    <w:p w14:paraId="58491F11" w14:textId="77777777" w:rsidR="00875076" w:rsidRPr="003651D9" w:rsidRDefault="00875076" w:rsidP="00875076">
      <w:pPr>
        <w:pStyle w:val="Example"/>
        <w:rPr>
          <w:lang w:val="en-US"/>
        </w:rPr>
      </w:pPr>
      <w:r w:rsidRPr="003651D9">
        <w:rPr>
          <w:lang w:val="en-US"/>
        </w:rPr>
        <w:t xml:space="preserve">  &lt;templateId root="2.16.840.1.113883.10.20.22.2.39"/&gt; </w:t>
      </w:r>
    </w:p>
    <w:p w14:paraId="0839B78E" w14:textId="77777777" w:rsidR="00875076" w:rsidRPr="003651D9" w:rsidRDefault="00875076" w:rsidP="00875076">
      <w:pPr>
        <w:pStyle w:val="Example"/>
        <w:rPr>
          <w:lang w:val="en-US"/>
        </w:rPr>
      </w:pPr>
      <w:r w:rsidRPr="003651D9">
        <w:rPr>
          <w:lang w:val="en-US"/>
        </w:rPr>
        <w:t xml:space="preserve">  &lt;code code="11329-0" codeSystem="2.16.840.1.113883.6.1" </w:t>
      </w:r>
    </w:p>
    <w:p w14:paraId="2943770A" w14:textId="77777777" w:rsidR="00875076" w:rsidRPr="003651D9" w:rsidRDefault="00875076" w:rsidP="00875076">
      <w:pPr>
        <w:pStyle w:val="Example"/>
        <w:rPr>
          <w:lang w:val="en-US"/>
        </w:rPr>
      </w:pPr>
      <w:r w:rsidRPr="003651D9">
        <w:rPr>
          <w:lang w:val="en-US"/>
        </w:rPr>
        <w:t xml:space="preserve">        codeSystemName="LOINC" </w:t>
      </w:r>
    </w:p>
    <w:p w14:paraId="1C3A73CE" w14:textId="77777777" w:rsidR="00875076" w:rsidRPr="003651D9" w:rsidRDefault="00875076" w:rsidP="00875076">
      <w:pPr>
        <w:pStyle w:val="Example"/>
        <w:rPr>
          <w:lang w:val="en-US"/>
        </w:rPr>
      </w:pPr>
      <w:r w:rsidRPr="003651D9">
        <w:rPr>
          <w:lang w:val="en-US"/>
        </w:rPr>
        <w:t xml:space="preserve">        displayName="MEDICAL (GENERAL) HISTORY"/&gt; </w:t>
      </w:r>
    </w:p>
    <w:p w14:paraId="09797005" w14:textId="77777777" w:rsidR="00875076" w:rsidRPr="003651D9" w:rsidRDefault="00875076" w:rsidP="00875076">
      <w:pPr>
        <w:pStyle w:val="Example"/>
        <w:rPr>
          <w:lang w:val="en-US"/>
        </w:rPr>
      </w:pPr>
      <w:r w:rsidRPr="003651D9">
        <w:rPr>
          <w:lang w:val="en-US"/>
        </w:rPr>
        <w:t xml:space="preserve">  &lt;title&gt;MEDICAL (GENERAL) HISTORY&lt;/title&gt; </w:t>
      </w:r>
    </w:p>
    <w:p w14:paraId="12CB1C8D" w14:textId="77777777" w:rsidR="00875076" w:rsidRPr="003651D9" w:rsidRDefault="00875076" w:rsidP="00875076">
      <w:pPr>
        <w:pStyle w:val="Example"/>
        <w:rPr>
          <w:lang w:val="en-US"/>
        </w:rPr>
      </w:pPr>
      <w:r w:rsidRPr="003651D9">
        <w:rPr>
          <w:lang w:val="en-US"/>
        </w:rPr>
        <w:t xml:space="preserve">  &lt;text&gt; </w:t>
      </w:r>
    </w:p>
    <w:p w14:paraId="1513118F" w14:textId="77777777" w:rsidR="00875076" w:rsidRPr="003651D9" w:rsidRDefault="00875076" w:rsidP="00875076">
      <w:pPr>
        <w:pStyle w:val="Example"/>
        <w:rPr>
          <w:lang w:val="en-US"/>
        </w:rPr>
      </w:pPr>
      <w:r w:rsidRPr="003651D9">
        <w:rPr>
          <w:lang w:val="en-US"/>
        </w:rPr>
        <w:t xml:space="preserve">    &lt;list listType="ordered"&gt; </w:t>
      </w:r>
    </w:p>
    <w:p w14:paraId="1795679B" w14:textId="77777777" w:rsidR="00875076" w:rsidRPr="003651D9" w:rsidRDefault="00875076" w:rsidP="00875076">
      <w:pPr>
        <w:pStyle w:val="Example"/>
        <w:rPr>
          <w:lang w:val="en-US"/>
        </w:rPr>
      </w:pPr>
      <w:r w:rsidRPr="003651D9">
        <w:rPr>
          <w:lang w:val="en-US"/>
        </w:rPr>
        <w:t xml:space="preserve">      </w:t>
      </w:r>
    </w:p>
    <w:p w14:paraId="59B451D1" w14:textId="77777777" w:rsidR="00875076" w:rsidRPr="003651D9" w:rsidRDefault="00875076" w:rsidP="00875076">
      <w:pPr>
        <w:pStyle w:val="Example"/>
        <w:rPr>
          <w:lang w:val="en-US"/>
        </w:rPr>
      </w:pPr>
      <w:r w:rsidRPr="003651D9">
        <w:rPr>
          <w:lang w:val="en-US"/>
        </w:rPr>
        <w:t xml:space="preserve">      &lt;item&gt;Patient has had a recent issue with chest pain that does </w:t>
      </w:r>
      <w:r w:rsidRPr="003651D9">
        <w:rPr>
          <w:lang w:val="en-US"/>
        </w:rPr>
        <w:tab/>
        <w:t xml:space="preserve">            </w:t>
      </w:r>
      <w:r w:rsidRPr="003651D9">
        <w:rPr>
          <w:lang w:val="en-US"/>
        </w:rPr>
        <w:tab/>
        <w:t xml:space="preserve">     not seem to be related to any particular cause.&lt;/item&gt;</w:t>
      </w:r>
    </w:p>
    <w:p w14:paraId="75B394B7" w14:textId="77777777" w:rsidR="00875076" w:rsidRPr="003651D9" w:rsidRDefault="00875076" w:rsidP="00875076">
      <w:pPr>
        <w:pStyle w:val="Example"/>
        <w:rPr>
          <w:lang w:val="en-US"/>
        </w:rPr>
      </w:pPr>
      <w:r w:rsidRPr="003651D9">
        <w:rPr>
          <w:lang w:val="en-US"/>
        </w:rPr>
        <w:t xml:space="preserve">      &lt;item&gt;Previous concerns of heart disease were actually     </w:t>
      </w:r>
      <w:r w:rsidRPr="003651D9">
        <w:rPr>
          <w:lang w:val="en-US"/>
        </w:rPr>
        <w:tab/>
      </w:r>
      <w:r w:rsidRPr="003651D9">
        <w:rPr>
          <w:lang w:val="en-US"/>
        </w:rPr>
        <w:tab/>
        <w:t xml:space="preserve">     related to other causes.&lt;/item&gt;  </w:t>
      </w:r>
    </w:p>
    <w:p w14:paraId="055D2FDD" w14:textId="77777777" w:rsidR="00875076" w:rsidRPr="003651D9" w:rsidRDefault="00875076" w:rsidP="00875076">
      <w:pPr>
        <w:pStyle w:val="Example"/>
        <w:rPr>
          <w:lang w:val="en-US"/>
        </w:rPr>
      </w:pPr>
      <w:r w:rsidRPr="003651D9">
        <w:rPr>
          <w:lang w:val="en-US"/>
        </w:rPr>
        <w:t xml:space="preserve">      &lt;item&gt;Patient had recent weight gain due to sedentary lifestyle and </w:t>
      </w:r>
    </w:p>
    <w:p w14:paraId="6301DCAB" w14:textId="77777777" w:rsidR="00875076" w:rsidRPr="003651D9" w:rsidRDefault="00875076" w:rsidP="00875076">
      <w:pPr>
        <w:pStyle w:val="Example"/>
        <w:rPr>
          <w:lang w:val="en-US"/>
        </w:rPr>
      </w:pPr>
      <w:r w:rsidRPr="003651D9">
        <w:rPr>
          <w:lang w:val="en-US"/>
        </w:rPr>
        <w:t xml:space="preserve">            new job.&lt;/item&gt; </w:t>
      </w:r>
    </w:p>
    <w:p w14:paraId="597B6C7A" w14:textId="77777777" w:rsidR="00875076" w:rsidRPr="003651D9" w:rsidRDefault="00875076" w:rsidP="00875076">
      <w:pPr>
        <w:pStyle w:val="Example"/>
        <w:rPr>
          <w:lang w:val="en-US"/>
        </w:rPr>
      </w:pPr>
      <w:r w:rsidRPr="003651D9">
        <w:rPr>
          <w:lang w:val="en-US"/>
        </w:rPr>
        <w:t xml:space="preserve">    &lt;/list&gt; </w:t>
      </w:r>
    </w:p>
    <w:p w14:paraId="6EFD74C9" w14:textId="77777777" w:rsidR="00875076" w:rsidRPr="003651D9" w:rsidRDefault="00875076" w:rsidP="00875076">
      <w:pPr>
        <w:pStyle w:val="Example"/>
        <w:rPr>
          <w:lang w:val="en-US"/>
        </w:rPr>
      </w:pPr>
      <w:r w:rsidRPr="003651D9">
        <w:rPr>
          <w:lang w:val="en-US"/>
        </w:rPr>
        <w:t xml:space="preserve">  &lt;/text&gt; </w:t>
      </w:r>
    </w:p>
    <w:p w14:paraId="0C763583" w14:textId="77777777" w:rsidR="00875076" w:rsidRPr="003651D9" w:rsidRDefault="00875076" w:rsidP="00875076">
      <w:pPr>
        <w:pStyle w:val="Example"/>
        <w:rPr>
          <w:lang w:val="en-US"/>
        </w:rPr>
      </w:pPr>
      <w:r w:rsidRPr="003651D9">
        <w:rPr>
          <w:lang w:val="en-US"/>
        </w:rPr>
        <w:t xml:space="preserve">  &lt;entry&gt;</w:t>
      </w:r>
    </w:p>
    <w:p w14:paraId="2DEFAB0C" w14:textId="77777777" w:rsidR="00875076" w:rsidRPr="003651D9" w:rsidRDefault="00875076" w:rsidP="00875076">
      <w:pPr>
        <w:pStyle w:val="Example"/>
        <w:rPr>
          <w:lang w:val="en-US"/>
        </w:rPr>
      </w:pPr>
      <w:r w:rsidRPr="003651D9">
        <w:rPr>
          <w:lang w:val="en-US"/>
        </w:rPr>
        <w:t xml:space="preserve">    &lt;observation classCode=”OBS” moodCode=”EVN”&gt; </w:t>
      </w:r>
    </w:p>
    <w:p w14:paraId="5E81B7A3" w14:textId="77777777" w:rsidR="00875076" w:rsidRPr="003651D9" w:rsidRDefault="00875076" w:rsidP="00875076">
      <w:pPr>
        <w:pStyle w:val="Example"/>
        <w:rPr>
          <w:lang w:val="en-US"/>
        </w:rPr>
      </w:pPr>
      <w:r w:rsidRPr="003651D9">
        <w:rPr>
          <w:lang w:val="en-US"/>
        </w:rPr>
        <w:t xml:space="preserve">      &lt;templateId root=”1.3.6.1.4.1.19376.1.4.1.9”/&gt;</w:t>
      </w:r>
    </w:p>
    <w:p w14:paraId="316EBE9C" w14:textId="77777777" w:rsidR="00875076" w:rsidRPr="003651D9" w:rsidRDefault="00875076" w:rsidP="00875076">
      <w:pPr>
        <w:pStyle w:val="Example"/>
        <w:rPr>
          <w:lang w:val="en-US"/>
        </w:rPr>
      </w:pPr>
      <w:r w:rsidRPr="003651D9">
        <w:rPr>
          <w:lang w:val="en-US"/>
        </w:rPr>
        <w:t xml:space="preserve">      &lt;id root=”xyz”/&gt;</w:t>
      </w:r>
    </w:p>
    <w:p w14:paraId="00932AB6" w14:textId="77777777" w:rsidR="00875076" w:rsidRPr="003651D9" w:rsidRDefault="00875076" w:rsidP="00875076">
      <w:pPr>
        <w:pStyle w:val="Example"/>
        <w:rPr>
          <w:lang w:val="en-US"/>
        </w:rPr>
      </w:pPr>
      <w:r w:rsidRPr="003651D9">
        <w:rPr>
          <w:lang w:val="en-US"/>
        </w:rPr>
        <w:t xml:space="preserve">      …</w:t>
      </w:r>
    </w:p>
    <w:p w14:paraId="28DA38E6" w14:textId="77777777" w:rsidR="00875076" w:rsidRPr="003651D9" w:rsidRDefault="00875076" w:rsidP="00875076">
      <w:pPr>
        <w:pStyle w:val="Example"/>
        <w:rPr>
          <w:lang w:val="en-US"/>
        </w:rPr>
      </w:pPr>
      <w:r w:rsidRPr="003651D9">
        <w:rPr>
          <w:lang w:val="en-US"/>
        </w:rPr>
        <w:t xml:space="preserve">    &lt;/observation&gt;</w:t>
      </w:r>
    </w:p>
    <w:p w14:paraId="56C58C8C" w14:textId="77777777" w:rsidR="00875076" w:rsidRPr="003651D9" w:rsidRDefault="00875076" w:rsidP="00875076">
      <w:pPr>
        <w:pStyle w:val="Example"/>
        <w:rPr>
          <w:lang w:val="en-US"/>
        </w:rPr>
      </w:pPr>
      <w:r w:rsidRPr="003651D9">
        <w:rPr>
          <w:lang w:val="en-US"/>
        </w:rPr>
        <w:t xml:space="preserve">  &lt;/entry&gt;</w:t>
      </w:r>
    </w:p>
    <w:p w14:paraId="73ADB6A7" w14:textId="77777777" w:rsidR="00875076" w:rsidRPr="003651D9" w:rsidRDefault="00875076" w:rsidP="00875076">
      <w:pPr>
        <w:pStyle w:val="Example"/>
        <w:rPr>
          <w:lang w:val="en-US"/>
        </w:rPr>
      </w:pPr>
      <w:r w:rsidRPr="003651D9">
        <w:rPr>
          <w:lang w:val="en-US"/>
        </w:rPr>
        <w:t xml:space="preserve">  &lt;/entry&gt;</w:t>
      </w:r>
    </w:p>
    <w:p w14:paraId="6A451A74" w14:textId="77777777" w:rsidR="00875076" w:rsidRPr="003651D9" w:rsidRDefault="00875076" w:rsidP="00875076">
      <w:pPr>
        <w:pStyle w:val="Example"/>
        <w:rPr>
          <w:lang w:val="en-US"/>
        </w:rPr>
      </w:pPr>
      <w:r w:rsidRPr="003651D9">
        <w:rPr>
          <w:lang w:val="en-US"/>
        </w:rPr>
        <w:t xml:space="preserve">    &lt;observation classCode="PROC" moodCode="EVN"&gt;</w:t>
      </w:r>
    </w:p>
    <w:p w14:paraId="7814C2A8" w14:textId="77777777" w:rsidR="00875076" w:rsidRPr="003651D9" w:rsidRDefault="00875076" w:rsidP="00875076">
      <w:pPr>
        <w:pStyle w:val="Example"/>
        <w:rPr>
          <w:lang w:val="en-US"/>
        </w:rPr>
      </w:pPr>
      <w:r w:rsidRPr="003651D9">
        <w:rPr>
          <w:lang w:val="en-US"/>
        </w:rPr>
        <w:t xml:space="preserve">      &lt;templateId root="2.16.840.1.113883.10.20.22.4.14"/&gt;</w:t>
      </w:r>
    </w:p>
    <w:p w14:paraId="4F7CA429" w14:textId="77777777" w:rsidR="00875076" w:rsidRPr="003651D9" w:rsidRDefault="00875076" w:rsidP="00875076">
      <w:pPr>
        <w:pStyle w:val="Example"/>
        <w:rPr>
          <w:lang w:val="en-US"/>
        </w:rPr>
      </w:pPr>
      <w:r w:rsidRPr="003651D9">
        <w:rPr>
          <w:lang w:val="en-US"/>
        </w:rPr>
        <w:t xml:space="preserve">      &lt;!-- Procedure Activity Procedure template --&gt;</w:t>
      </w:r>
    </w:p>
    <w:p w14:paraId="7BB29FEB" w14:textId="77777777" w:rsidR="00875076" w:rsidRPr="003651D9" w:rsidRDefault="00875076" w:rsidP="00875076">
      <w:pPr>
        <w:pStyle w:val="Example"/>
        <w:rPr>
          <w:lang w:val="en-US"/>
        </w:rPr>
      </w:pPr>
      <w:r w:rsidRPr="003651D9">
        <w:rPr>
          <w:lang w:val="en-US"/>
        </w:rPr>
        <w:t xml:space="preserve">      ...</w:t>
      </w:r>
    </w:p>
    <w:p w14:paraId="0EADF136" w14:textId="77777777" w:rsidR="00875076" w:rsidRPr="003651D9" w:rsidRDefault="00875076" w:rsidP="00875076">
      <w:pPr>
        <w:pStyle w:val="Example"/>
        <w:rPr>
          <w:lang w:val="en-US"/>
        </w:rPr>
      </w:pPr>
      <w:r w:rsidRPr="003651D9">
        <w:rPr>
          <w:lang w:val="en-US"/>
        </w:rPr>
        <w:t xml:space="preserve">    &lt;/observation&gt;</w:t>
      </w:r>
    </w:p>
    <w:p w14:paraId="420B5B64" w14:textId="77777777" w:rsidR="00875076" w:rsidRPr="003651D9" w:rsidRDefault="00875076" w:rsidP="00875076">
      <w:pPr>
        <w:pStyle w:val="Example"/>
        <w:rPr>
          <w:lang w:val="en-US"/>
        </w:rPr>
      </w:pPr>
      <w:r w:rsidRPr="003651D9">
        <w:rPr>
          <w:lang w:val="en-US"/>
        </w:rPr>
        <w:t xml:space="preserve">  &lt;/entry&gt;</w:t>
      </w:r>
    </w:p>
    <w:p w14:paraId="48BDDCB3" w14:textId="77777777" w:rsidR="00875076" w:rsidRPr="003651D9" w:rsidRDefault="00875076" w:rsidP="00875076">
      <w:pPr>
        <w:pStyle w:val="Example"/>
        <w:rPr>
          <w:lang w:val="en-US"/>
        </w:rPr>
      </w:pPr>
      <w:r w:rsidRPr="003651D9">
        <w:rPr>
          <w:lang w:val="en-US"/>
        </w:rPr>
        <w:t xml:space="preserve">  &lt;/entry&gt;</w:t>
      </w:r>
    </w:p>
    <w:p w14:paraId="36C8A2E8" w14:textId="77777777" w:rsidR="00875076" w:rsidRPr="003651D9" w:rsidRDefault="00875076" w:rsidP="00875076">
      <w:pPr>
        <w:pStyle w:val="Example"/>
        <w:rPr>
          <w:lang w:val="en-US"/>
        </w:rPr>
      </w:pPr>
      <w:r w:rsidRPr="003651D9">
        <w:rPr>
          <w:lang w:val="en-US"/>
        </w:rPr>
        <w:t xml:space="preserve">    &lt;observation classCode="OBS" moodCode="EVN"&gt;</w:t>
      </w:r>
    </w:p>
    <w:p w14:paraId="4A1E7CFE" w14:textId="77777777" w:rsidR="00875076" w:rsidRPr="003651D9" w:rsidRDefault="00875076" w:rsidP="00875076">
      <w:pPr>
        <w:pStyle w:val="Example"/>
        <w:rPr>
          <w:lang w:val="en-US"/>
        </w:rPr>
      </w:pPr>
      <w:r w:rsidRPr="003651D9">
        <w:rPr>
          <w:lang w:val="en-US"/>
        </w:rPr>
        <w:t xml:space="preserve">      &lt;templateId root="2.16.840.1.113883.10.20.22.4.13"/&gt;</w:t>
      </w:r>
    </w:p>
    <w:p w14:paraId="0EADE688" w14:textId="77777777" w:rsidR="00875076" w:rsidRPr="003651D9" w:rsidRDefault="00875076" w:rsidP="00875076">
      <w:pPr>
        <w:pStyle w:val="Example"/>
        <w:rPr>
          <w:lang w:val="en-US"/>
        </w:rPr>
      </w:pPr>
      <w:r w:rsidRPr="003651D9">
        <w:rPr>
          <w:lang w:val="en-US"/>
        </w:rPr>
        <w:t xml:space="preserve">      &lt;!-- Procedure Activity Observation template --&gt;</w:t>
      </w:r>
    </w:p>
    <w:p w14:paraId="4071A31B" w14:textId="77777777" w:rsidR="00875076" w:rsidRPr="003651D9" w:rsidRDefault="00875076" w:rsidP="00875076">
      <w:pPr>
        <w:pStyle w:val="Example"/>
        <w:rPr>
          <w:lang w:val="en-US"/>
        </w:rPr>
      </w:pPr>
      <w:r w:rsidRPr="003651D9">
        <w:rPr>
          <w:lang w:val="en-US"/>
        </w:rPr>
        <w:t xml:space="preserve">      ...</w:t>
      </w:r>
    </w:p>
    <w:p w14:paraId="628B2962" w14:textId="77777777" w:rsidR="00875076" w:rsidRPr="003651D9" w:rsidRDefault="00875076" w:rsidP="00875076">
      <w:pPr>
        <w:pStyle w:val="Example"/>
        <w:rPr>
          <w:lang w:val="en-US"/>
        </w:rPr>
      </w:pPr>
      <w:r w:rsidRPr="003651D9">
        <w:rPr>
          <w:lang w:val="en-US"/>
        </w:rPr>
        <w:t xml:space="preserve">    &lt;/observation&gt;</w:t>
      </w:r>
    </w:p>
    <w:p w14:paraId="0FBF87FF" w14:textId="77777777" w:rsidR="00875076" w:rsidRPr="003651D9" w:rsidRDefault="00875076" w:rsidP="00875076">
      <w:pPr>
        <w:pStyle w:val="Example"/>
        <w:rPr>
          <w:lang w:val="en-US"/>
        </w:rPr>
      </w:pPr>
      <w:r w:rsidRPr="003651D9">
        <w:rPr>
          <w:lang w:val="en-US"/>
        </w:rPr>
        <w:t xml:space="preserve">  &lt;/entry&gt;</w:t>
      </w:r>
    </w:p>
    <w:p w14:paraId="41D0EA9F" w14:textId="77777777" w:rsidR="00875076" w:rsidRPr="003651D9" w:rsidRDefault="00875076" w:rsidP="00875076">
      <w:pPr>
        <w:pStyle w:val="Example"/>
        <w:rPr>
          <w:lang w:val="en-US"/>
        </w:rPr>
      </w:pPr>
      <w:r w:rsidRPr="003651D9">
        <w:rPr>
          <w:lang w:val="en-US"/>
        </w:rPr>
        <w:t>&lt;/section&gt;</w:t>
      </w:r>
    </w:p>
    <w:p w14:paraId="06C5BD51" w14:textId="77777777" w:rsidR="00875076" w:rsidRPr="003651D9" w:rsidRDefault="00875076" w:rsidP="00875076">
      <w:pPr>
        <w:pStyle w:val="FigureTitle"/>
        <w:rPr>
          <w:rFonts w:eastAsia="?l?r ??’c"/>
          <w:lang w:eastAsia="zh-CN"/>
        </w:rPr>
      </w:pPr>
      <w:r w:rsidRPr="003651D9">
        <w:rPr>
          <w:rFonts w:eastAsia="?l?r ??’c"/>
          <w:lang w:eastAsia="zh-CN"/>
        </w:rPr>
        <w:t xml:space="preserve">Figure </w:t>
      </w:r>
      <w:r w:rsidR="000121FB" w:rsidRPr="003651D9">
        <w:rPr>
          <w:rFonts w:eastAsia="?l?r ??’c"/>
          <w:lang w:eastAsia="zh-CN"/>
        </w:rPr>
        <w:t>Example</w:t>
      </w:r>
      <w:r w:rsidRPr="003651D9">
        <w:rPr>
          <w:rFonts w:eastAsia="?l?r ??’c"/>
          <w:lang w:eastAsia="zh-CN"/>
        </w:rPr>
        <w:t xml:space="preserve">: </w:t>
      </w:r>
      <w:r w:rsidR="000121FB" w:rsidRPr="003651D9">
        <w:rPr>
          <w:rFonts w:eastAsia="?l?r ??’c"/>
          <w:lang w:eastAsia="zh-CN"/>
        </w:rPr>
        <w:t>Example</w:t>
      </w:r>
      <w:r w:rsidRPr="003651D9">
        <w:rPr>
          <w:rFonts w:eastAsia="?l?r ??’c"/>
          <w:lang w:eastAsia="zh-CN"/>
        </w:rPr>
        <w:t xml:space="preserve"> Section example</w:t>
      </w:r>
      <w:r w:rsidR="000121FB" w:rsidRPr="003651D9">
        <w:rPr>
          <w:rFonts w:eastAsia="?l?r ??’c"/>
          <w:lang w:eastAsia="zh-CN"/>
        </w:rPr>
        <w:t>&gt;</w:t>
      </w:r>
    </w:p>
    <w:p w14:paraId="6AFC80F3" w14:textId="77777777" w:rsidR="00875076" w:rsidRPr="003651D9" w:rsidRDefault="00875076" w:rsidP="00875076">
      <w:pPr>
        <w:pStyle w:val="BodyText"/>
        <w:rPr>
          <w:lang w:eastAsia="x-none"/>
        </w:rPr>
      </w:pPr>
    </w:p>
    <w:p w14:paraId="73EBD0C7" w14:textId="77777777" w:rsidR="00A23689" w:rsidRPr="003651D9" w:rsidRDefault="00983131" w:rsidP="00597DB2">
      <w:pPr>
        <w:pStyle w:val="AuthorInstructions"/>
      </w:pPr>
      <w:r w:rsidRPr="003651D9">
        <w:t>###End Discrete Conformance</w:t>
      </w:r>
      <w:r w:rsidR="00D35F24" w:rsidRPr="003651D9">
        <w:t xml:space="preserve"> Format - Section</w:t>
      </w:r>
    </w:p>
    <w:p w14:paraId="38B54EB7" w14:textId="77777777" w:rsidR="00B9303B" w:rsidRPr="003651D9" w:rsidRDefault="00B9303B" w:rsidP="00B9303B">
      <w:pPr>
        <w:pStyle w:val="Heading2"/>
        <w:numPr>
          <w:ilvl w:val="0"/>
          <w:numId w:val="0"/>
        </w:numPr>
        <w:rPr>
          <w:noProof w:val="0"/>
        </w:rPr>
      </w:pPr>
      <w:bookmarkStart w:id="1009" w:name="_6.2.3.1_Encompassing_Encounter"/>
      <w:bookmarkStart w:id="1010" w:name="_6.2.3.1.1_Responsible_Party"/>
      <w:bookmarkStart w:id="1011" w:name="_6.2.3.1.2_Health_Care"/>
      <w:bookmarkStart w:id="1012" w:name="_Toc445200601"/>
      <w:bookmarkEnd w:id="1009"/>
      <w:bookmarkEnd w:id="1010"/>
      <w:bookmarkEnd w:id="1011"/>
      <w:r w:rsidRPr="003651D9">
        <w:rPr>
          <w:noProof w:val="0"/>
        </w:rPr>
        <w:t>6.3.4</w:t>
      </w:r>
      <w:r w:rsidR="00291725">
        <w:rPr>
          <w:noProof w:val="0"/>
        </w:rPr>
        <w:t xml:space="preserve"> </w:t>
      </w:r>
      <w:r w:rsidRPr="003651D9">
        <w:rPr>
          <w:noProof w:val="0"/>
        </w:rPr>
        <w:t>CDA Entry Content Modules</w:t>
      </w:r>
      <w:bookmarkEnd w:id="1012"/>
    </w:p>
    <w:p w14:paraId="1E999607" w14:textId="77777777" w:rsidR="00AE4AED" w:rsidRPr="003651D9" w:rsidRDefault="00AE4AED" w:rsidP="00AE4AED">
      <w:pPr>
        <w:pStyle w:val="BodyText"/>
      </w:pPr>
    </w:p>
    <w:p w14:paraId="051D5254" w14:textId="77777777" w:rsidR="00AE4AED" w:rsidRPr="003651D9" w:rsidRDefault="00AE4AED" w:rsidP="00AE4AED">
      <w:pPr>
        <w:pStyle w:val="EditorInstructions"/>
      </w:pPr>
      <w:r w:rsidRPr="003651D9">
        <w:t>Add to section 6.3.4</w:t>
      </w:r>
      <w:r w:rsidR="0023732B" w:rsidRPr="003651D9">
        <w:t>.E</w:t>
      </w:r>
      <w:r w:rsidR="005F3FB5">
        <w:t xml:space="preserve"> </w:t>
      </w:r>
      <w:r w:rsidR="00665D8F" w:rsidRPr="003651D9">
        <w:t>Entry</w:t>
      </w:r>
      <w:r w:rsidRPr="003651D9">
        <w:t xml:space="preserve"> Content Modules</w:t>
      </w:r>
    </w:p>
    <w:p w14:paraId="50EC1471" w14:textId="77777777" w:rsidR="00AE4AED" w:rsidRPr="003651D9" w:rsidRDefault="00AE4AED" w:rsidP="00AE4AED">
      <w:pPr>
        <w:pStyle w:val="Heading4"/>
        <w:numPr>
          <w:ilvl w:val="0"/>
          <w:numId w:val="0"/>
        </w:numPr>
        <w:ind w:left="864" w:hanging="864"/>
        <w:rPr>
          <w:noProof w:val="0"/>
        </w:rPr>
      </w:pPr>
      <w:bookmarkStart w:id="1013" w:name="_Toc445200602"/>
      <w:r w:rsidRPr="003651D9">
        <w:rPr>
          <w:noProof w:val="0"/>
        </w:rPr>
        <w:lastRenderedPageBreak/>
        <w:t>6.3.4</w:t>
      </w:r>
      <w:r w:rsidR="00BA437B" w:rsidRPr="003651D9">
        <w:rPr>
          <w:noProof w:val="0"/>
        </w:rPr>
        <w:t>.</w:t>
      </w:r>
      <w:r w:rsidR="00774B6B" w:rsidRPr="003651D9">
        <w:rPr>
          <w:noProof w:val="0"/>
        </w:rPr>
        <w:t>E</w:t>
      </w:r>
      <w:r w:rsidR="00291725">
        <w:rPr>
          <w:noProof w:val="0"/>
        </w:rPr>
        <w:t xml:space="preserve"> </w:t>
      </w:r>
      <w:r w:rsidRPr="003651D9">
        <w:rPr>
          <w:noProof w:val="0"/>
        </w:rPr>
        <w:t>&lt;Entry Content</w:t>
      </w:r>
      <w:r w:rsidR="0023732B" w:rsidRPr="003651D9">
        <w:rPr>
          <w:noProof w:val="0"/>
        </w:rPr>
        <w:t xml:space="preserve"> Module Name</w:t>
      </w:r>
      <w:r w:rsidRPr="003651D9">
        <w:rPr>
          <w:noProof w:val="0"/>
        </w:rPr>
        <w:t>&gt; Entry</w:t>
      </w:r>
      <w:r w:rsidR="00665D8F" w:rsidRPr="003651D9">
        <w:rPr>
          <w:noProof w:val="0"/>
        </w:rPr>
        <w:t xml:space="preserve"> </w:t>
      </w:r>
      <w:r w:rsidR="0023732B" w:rsidRPr="003651D9">
        <w:rPr>
          <w:noProof w:val="0"/>
        </w:rPr>
        <w:t xml:space="preserve">Content </w:t>
      </w:r>
      <w:r w:rsidR="00665D8F" w:rsidRPr="003651D9">
        <w:rPr>
          <w:noProof w:val="0"/>
        </w:rPr>
        <w:t>Module</w:t>
      </w:r>
      <w:bookmarkEnd w:id="1013"/>
      <w:r w:rsidRPr="003651D9">
        <w:rPr>
          <w:noProof w:val="0"/>
        </w:rPr>
        <w:t xml:space="preserve"> </w:t>
      </w:r>
    </w:p>
    <w:p w14:paraId="0BD9082C" w14:textId="77777777" w:rsidR="00BC6EDE" w:rsidRPr="003651D9" w:rsidRDefault="00630F33" w:rsidP="00597DB2">
      <w:pPr>
        <w:pStyle w:val="AuthorInstructions"/>
      </w:pPr>
      <w:r w:rsidRPr="003651D9">
        <w:t>&lt;Replicate the Entry Content Module as many times as needed for this supplement.&gt;</w:t>
      </w:r>
    </w:p>
    <w:p w14:paraId="201B40A6" w14:textId="77777777" w:rsidR="00BC6EDE" w:rsidRPr="003651D9" w:rsidRDefault="00BC6EDE" w:rsidP="00597DB2">
      <w:pPr>
        <w:pStyle w:val="AuthorInstructions"/>
        <w:rPr>
          <w:szCs w:val="24"/>
        </w:rPr>
      </w:pPr>
      <w:r w:rsidRPr="003651D9">
        <w:rPr>
          <w:szCs w:val="24"/>
        </w:rPr>
        <w:t>&lt;</w:t>
      </w:r>
      <w:r w:rsidR="00E5672F" w:rsidRPr="003651D9">
        <w:rPr>
          <w:szCs w:val="24"/>
        </w:rPr>
        <w:t>If this</w:t>
      </w:r>
      <w:r w:rsidRPr="003651D9">
        <w:rPr>
          <w:szCs w:val="24"/>
        </w:rPr>
        <w:t xml:space="preserve"> entry has subsidiary/child</w:t>
      </w:r>
      <w:r w:rsidR="00E5672F" w:rsidRPr="003651D9">
        <w:rPr>
          <w:szCs w:val="24"/>
        </w:rPr>
        <w:t xml:space="preserve"> </w:t>
      </w:r>
      <w:r w:rsidRPr="003651D9">
        <w:rPr>
          <w:szCs w:val="24"/>
        </w:rPr>
        <w:t>entries</w:t>
      </w:r>
      <w:r w:rsidR="00E5672F" w:rsidRPr="003651D9">
        <w:rPr>
          <w:szCs w:val="24"/>
        </w:rPr>
        <w:t>, these entries are referenced</w:t>
      </w:r>
      <w:r w:rsidRPr="003651D9">
        <w:rPr>
          <w:szCs w:val="24"/>
        </w:rPr>
        <w:t xml:space="preserve"> </w:t>
      </w:r>
      <w:r w:rsidR="00E5672F" w:rsidRPr="003651D9">
        <w:rPr>
          <w:szCs w:val="24"/>
        </w:rPr>
        <w:t>in the table below</w:t>
      </w:r>
      <w:r w:rsidR="00887E40" w:rsidRPr="003651D9">
        <w:rPr>
          <w:szCs w:val="24"/>
        </w:rPr>
        <w:t xml:space="preserve">. </w:t>
      </w:r>
      <w:r w:rsidRPr="003651D9">
        <w:rPr>
          <w:szCs w:val="24"/>
        </w:rPr>
        <w:t>Create one row for each subsidiary/child entry.&gt;</w:t>
      </w:r>
    </w:p>
    <w:p w14:paraId="508BF0C7" w14:textId="77777777" w:rsidR="00712AE6" w:rsidRPr="003651D9" w:rsidRDefault="00712AE6" w:rsidP="00597DB2">
      <w:pPr>
        <w:pStyle w:val="AuthorInstructions"/>
        <w:rPr>
          <w:szCs w:val="24"/>
        </w:rPr>
      </w:pPr>
    </w:p>
    <w:p w14:paraId="23A0DF48" w14:textId="77777777" w:rsidR="00983131" w:rsidRPr="003651D9" w:rsidRDefault="00983131" w:rsidP="00597DB2">
      <w:pPr>
        <w:pStyle w:val="AuthorInstructions"/>
        <w:rPr>
          <w:szCs w:val="24"/>
        </w:rPr>
      </w:pPr>
      <w:r w:rsidRPr="003651D9">
        <w:rPr>
          <w:szCs w:val="24"/>
        </w:rPr>
        <w:t>### Begin Tabular Format - Entry</w:t>
      </w:r>
    </w:p>
    <w:p w14:paraId="6DA29097" w14:textId="77777777" w:rsidR="00983131" w:rsidRPr="003651D9" w:rsidRDefault="00983131" w:rsidP="00BC6EDE">
      <w:pPr>
        <w:pStyle w:val="BodyText"/>
        <w:rPr>
          <w:szCs w:val="24"/>
          <w:lang w:eastAsia="x-none"/>
        </w:rPr>
      </w:pPr>
    </w:p>
    <w:p w14:paraId="1091DCFB" w14:textId="77777777" w:rsidR="003602DC" w:rsidRPr="003651D9" w:rsidRDefault="004046B6" w:rsidP="00597DB2">
      <w:pPr>
        <w:pStyle w:val="TableTitle"/>
      </w:pPr>
      <w:r w:rsidRPr="003651D9">
        <w:t>Table 6.3.4.E-1 &lt;Entry Module Name&gt;</w:t>
      </w:r>
      <w:r w:rsidR="003602DC" w:rsidRPr="003651D9">
        <w:t xml:space="preserve"> Entry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19"/>
        <w:gridCol w:w="537"/>
        <w:gridCol w:w="810"/>
        <w:gridCol w:w="453"/>
        <w:gridCol w:w="1608"/>
        <w:gridCol w:w="357"/>
        <w:gridCol w:w="985"/>
        <w:gridCol w:w="989"/>
        <w:gridCol w:w="1253"/>
        <w:gridCol w:w="1522"/>
        <w:gridCol w:w="17"/>
      </w:tblGrid>
      <w:tr w:rsidR="009612F6" w:rsidRPr="003651D9" w14:paraId="0B1A1C72" w14:textId="77777777" w:rsidTr="00597DB2">
        <w:tc>
          <w:tcPr>
            <w:tcW w:w="1400" w:type="pct"/>
            <w:gridSpan w:val="4"/>
            <w:shd w:val="clear" w:color="auto" w:fill="E6E6E6"/>
            <w:vAlign w:val="center"/>
          </w:tcPr>
          <w:p w14:paraId="46D740DB" w14:textId="77777777" w:rsidR="009612F6" w:rsidRPr="003651D9" w:rsidRDefault="009612F6" w:rsidP="00597DB2">
            <w:pPr>
              <w:pStyle w:val="TableTitle"/>
            </w:pPr>
            <w:r w:rsidRPr="003651D9">
              <w:t>Template Name</w:t>
            </w:r>
          </w:p>
        </w:tc>
        <w:tc>
          <w:tcPr>
            <w:tcW w:w="3600" w:type="pct"/>
            <w:gridSpan w:val="7"/>
            <w:vAlign w:val="center"/>
          </w:tcPr>
          <w:p w14:paraId="4ADFE9D3" w14:textId="77777777" w:rsidR="009612F6" w:rsidRPr="003651D9" w:rsidRDefault="009612F6" w:rsidP="00BB76BC">
            <w:pPr>
              <w:pStyle w:val="TableEntry"/>
            </w:pPr>
            <w:r w:rsidRPr="003651D9">
              <w:t>&lt;Template name&gt;</w:t>
            </w:r>
          </w:p>
        </w:tc>
      </w:tr>
      <w:tr w:rsidR="009612F6" w:rsidRPr="003651D9" w14:paraId="7D67DC38" w14:textId="77777777" w:rsidTr="00597DB2">
        <w:tc>
          <w:tcPr>
            <w:tcW w:w="1400" w:type="pct"/>
            <w:gridSpan w:val="4"/>
            <w:shd w:val="clear" w:color="auto" w:fill="E6E6E6"/>
            <w:vAlign w:val="center"/>
          </w:tcPr>
          <w:p w14:paraId="03C1FE43" w14:textId="77777777" w:rsidR="009612F6" w:rsidRPr="003651D9" w:rsidRDefault="009612F6" w:rsidP="008358E5">
            <w:pPr>
              <w:pStyle w:val="TableEntryHeader"/>
            </w:pPr>
            <w:r w:rsidRPr="003651D9">
              <w:t xml:space="preserve">Template ID </w:t>
            </w:r>
          </w:p>
        </w:tc>
        <w:tc>
          <w:tcPr>
            <w:tcW w:w="3600" w:type="pct"/>
            <w:gridSpan w:val="7"/>
            <w:vAlign w:val="center"/>
          </w:tcPr>
          <w:p w14:paraId="4443F056" w14:textId="77777777" w:rsidR="009612F6" w:rsidRPr="003651D9" w:rsidRDefault="00B87220" w:rsidP="00BB76BC">
            <w:pPr>
              <w:pStyle w:val="TableEntry"/>
            </w:pPr>
            <w:r w:rsidRPr="003651D9">
              <w:t>&lt;oid&gt;</w:t>
            </w:r>
          </w:p>
        </w:tc>
      </w:tr>
      <w:tr w:rsidR="009612F6" w:rsidRPr="003651D9" w14:paraId="12996FB6" w14:textId="77777777" w:rsidTr="00597DB2">
        <w:tc>
          <w:tcPr>
            <w:tcW w:w="1400" w:type="pct"/>
            <w:gridSpan w:val="4"/>
            <w:shd w:val="clear" w:color="auto" w:fill="E6E6E6"/>
            <w:vAlign w:val="center"/>
          </w:tcPr>
          <w:p w14:paraId="14784D67" w14:textId="77777777" w:rsidR="009612F6" w:rsidRPr="003651D9" w:rsidRDefault="009612F6" w:rsidP="008358E5">
            <w:pPr>
              <w:pStyle w:val="TableEntryHeader"/>
            </w:pPr>
            <w:r w:rsidRPr="003651D9">
              <w:t xml:space="preserve">Parent Template </w:t>
            </w:r>
          </w:p>
        </w:tc>
        <w:tc>
          <w:tcPr>
            <w:tcW w:w="3600" w:type="pct"/>
            <w:gridSpan w:val="7"/>
            <w:vAlign w:val="center"/>
          </w:tcPr>
          <w:p w14:paraId="663E2209" w14:textId="77777777" w:rsidR="00B87220" w:rsidRPr="003651D9" w:rsidRDefault="00B87220" w:rsidP="00BB76BC">
            <w:pPr>
              <w:pStyle w:val="TableEntry"/>
            </w:pPr>
            <w:r w:rsidRPr="003651D9">
              <w:t>&lt;Parent Template Name</w:t>
            </w:r>
            <w:r w:rsidR="005F3FB5">
              <w:t xml:space="preserve"> </w:t>
            </w:r>
            <w:r w:rsidRPr="003651D9">
              <w:t>oid/uid [Domain - Reference]&gt;</w:t>
            </w:r>
          </w:p>
          <w:p w14:paraId="78ACA741" w14:textId="77777777" w:rsidR="009612F6" w:rsidRPr="003651D9" w:rsidRDefault="009612F6" w:rsidP="00BB76BC">
            <w:pPr>
              <w:pStyle w:val="TableEntry"/>
            </w:pPr>
          </w:p>
        </w:tc>
      </w:tr>
      <w:tr w:rsidR="009612F6" w:rsidRPr="003651D9" w14:paraId="5B05CC3A" w14:textId="77777777" w:rsidTr="00597DB2">
        <w:tc>
          <w:tcPr>
            <w:tcW w:w="1400" w:type="pct"/>
            <w:gridSpan w:val="4"/>
            <w:shd w:val="clear" w:color="auto" w:fill="E6E6E6"/>
            <w:vAlign w:val="center"/>
          </w:tcPr>
          <w:p w14:paraId="235F5FC7" w14:textId="77777777" w:rsidR="009612F6" w:rsidRPr="003651D9" w:rsidRDefault="009612F6" w:rsidP="008358E5">
            <w:pPr>
              <w:pStyle w:val="TableEntryHeader"/>
            </w:pPr>
            <w:r w:rsidRPr="003651D9">
              <w:t xml:space="preserve">General Description </w:t>
            </w:r>
          </w:p>
        </w:tc>
        <w:tc>
          <w:tcPr>
            <w:tcW w:w="3600" w:type="pct"/>
            <w:gridSpan w:val="7"/>
            <w:vAlign w:val="center"/>
          </w:tcPr>
          <w:p w14:paraId="1CEA13C9" w14:textId="77777777" w:rsidR="009612F6" w:rsidRPr="003651D9" w:rsidRDefault="00B87220" w:rsidP="00BB76BC">
            <w:pPr>
              <w:pStyle w:val="TableEntry"/>
            </w:pPr>
            <w:r w:rsidRPr="003651D9">
              <w:t>&lt;brief textual description, one paragraph&gt;</w:t>
            </w:r>
          </w:p>
        </w:tc>
      </w:tr>
      <w:tr w:rsidR="009612F6" w:rsidRPr="003651D9" w14:paraId="5D114A30" w14:textId="77777777" w:rsidTr="00597DB2">
        <w:tc>
          <w:tcPr>
            <w:tcW w:w="725" w:type="pct"/>
            <w:gridSpan w:val="2"/>
            <w:shd w:val="clear" w:color="auto" w:fill="E6E6E6"/>
            <w:vAlign w:val="center"/>
          </w:tcPr>
          <w:p w14:paraId="0878AE7B" w14:textId="77777777" w:rsidR="009612F6" w:rsidRPr="003651D9" w:rsidRDefault="009612F6" w:rsidP="008358E5">
            <w:pPr>
              <w:pStyle w:val="TableEntryHeader"/>
            </w:pPr>
            <w:r w:rsidRPr="003651D9">
              <w:t>Class/Mood</w:t>
            </w:r>
          </w:p>
        </w:tc>
        <w:tc>
          <w:tcPr>
            <w:tcW w:w="1726" w:type="pct"/>
            <w:gridSpan w:val="4"/>
            <w:shd w:val="clear" w:color="auto" w:fill="E6E6E6"/>
            <w:vAlign w:val="center"/>
          </w:tcPr>
          <w:p w14:paraId="18CA5D42" w14:textId="77777777" w:rsidR="009612F6" w:rsidRPr="003651D9" w:rsidRDefault="009612F6" w:rsidP="00B92EA1">
            <w:pPr>
              <w:pStyle w:val="TableEntryHeader"/>
            </w:pPr>
            <w:r w:rsidRPr="003651D9">
              <w:t xml:space="preserve">Code </w:t>
            </w:r>
          </w:p>
        </w:tc>
        <w:tc>
          <w:tcPr>
            <w:tcW w:w="527" w:type="pct"/>
            <w:shd w:val="clear" w:color="auto" w:fill="E6E6E6"/>
            <w:vAlign w:val="center"/>
          </w:tcPr>
          <w:p w14:paraId="266865C6" w14:textId="77777777" w:rsidR="009612F6" w:rsidRPr="003651D9" w:rsidRDefault="009612F6" w:rsidP="0071309E">
            <w:pPr>
              <w:pStyle w:val="TableEntryHeader"/>
            </w:pPr>
            <w:r w:rsidRPr="003651D9">
              <w:t>Data Type</w:t>
            </w:r>
          </w:p>
        </w:tc>
        <w:tc>
          <w:tcPr>
            <w:tcW w:w="2022" w:type="pct"/>
            <w:gridSpan w:val="4"/>
            <w:shd w:val="clear" w:color="auto" w:fill="E6E6E6"/>
            <w:vAlign w:val="center"/>
          </w:tcPr>
          <w:p w14:paraId="0E152AA2" w14:textId="77777777" w:rsidR="009612F6" w:rsidRPr="003651D9" w:rsidRDefault="009612F6" w:rsidP="004070FB">
            <w:pPr>
              <w:pStyle w:val="TableEntryHeader"/>
            </w:pPr>
            <w:r w:rsidRPr="003651D9">
              <w:t xml:space="preserve">Value </w:t>
            </w:r>
          </w:p>
        </w:tc>
      </w:tr>
      <w:tr w:rsidR="009612F6" w:rsidRPr="003651D9" w14:paraId="72081351" w14:textId="77777777" w:rsidTr="00597DB2">
        <w:tc>
          <w:tcPr>
            <w:tcW w:w="725" w:type="pct"/>
            <w:gridSpan w:val="2"/>
            <w:vAlign w:val="center"/>
          </w:tcPr>
          <w:p w14:paraId="7B57FC42" w14:textId="77777777" w:rsidR="009612F6" w:rsidRPr="003651D9" w:rsidRDefault="00B87220" w:rsidP="00BB76BC">
            <w:pPr>
              <w:pStyle w:val="TableEntry"/>
            </w:pPr>
            <w:r w:rsidRPr="003651D9">
              <w:t>&lt;use one of defined Class/Mood see General Intro App E&gt;</w:t>
            </w:r>
          </w:p>
        </w:tc>
        <w:tc>
          <w:tcPr>
            <w:tcW w:w="1726" w:type="pct"/>
            <w:gridSpan w:val="4"/>
            <w:vAlign w:val="center"/>
          </w:tcPr>
          <w:p w14:paraId="79757499" w14:textId="77777777" w:rsidR="00346BB8" w:rsidRPr="003651D9" w:rsidRDefault="00746A3D" w:rsidP="00BB76BC">
            <w:pPr>
              <w:pStyle w:val="TableEntry"/>
            </w:pPr>
            <w:r w:rsidRPr="003651D9">
              <w:t>&lt;</w:t>
            </w:r>
            <w:r w:rsidR="00B87220" w:rsidRPr="003651D9">
              <w:t>Code, code system, code meaning</w:t>
            </w:r>
            <w:r w:rsidR="00346BB8" w:rsidRPr="003651D9">
              <w:t xml:space="preserve"> e.g., 18118-0, LOINC, “LV Wall Motion Segmental Findings”</w:t>
            </w:r>
            <w:r w:rsidRPr="003651D9">
              <w:t>&gt;</w:t>
            </w:r>
          </w:p>
          <w:p w14:paraId="2A06FEE7" w14:textId="77777777" w:rsidR="00B87220" w:rsidRPr="003651D9" w:rsidRDefault="00B87220" w:rsidP="00BB76BC">
            <w:pPr>
              <w:pStyle w:val="TableEntry"/>
            </w:pPr>
          </w:p>
        </w:tc>
        <w:tc>
          <w:tcPr>
            <w:tcW w:w="527" w:type="pct"/>
            <w:vAlign w:val="center"/>
          </w:tcPr>
          <w:p w14:paraId="696DBE5B" w14:textId="77777777" w:rsidR="009612F6" w:rsidRPr="003651D9" w:rsidRDefault="00BC6EDE" w:rsidP="00BB76BC">
            <w:pPr>
              <w:pStyle w:val="TableEntry"/>
            </w:pPr>
            <w:r w:rsidRPr="003651D9">
              <w:t>&lt;Applies only if the Class/ Mood is OBS/EVN. Enumerated in HL7 V3 Data Types R1.&gt;</w:t>
            </w:r>
          </w:p>
        </w:tc>
        <w:tc>
          <w:tcPr>
            <w:tcW w:w="2022" w:type="pct"/>
            <w:gridSpan w:val="4"/>
            <w:vAlign w:val="center"/>
          </w:tcPr>
          <w:p w14:paraId="322C8C1D" w14:textId="77777777" w:rsidR="009612F6" w:rsidRPr="003651D9" w:rsidRDefault="00BC6EDE" w:rsidP="00BB76BC">
            <w:pPr>
              <w:pStyle w:val="TableEntry"/>
            </w:pPr>
            <w:r w:rsidRPr="003651D9">
              <w:t>&lt;If the Class/Mood is OBS/EVN, then this Value field is the constraint on Observation Value</w:t>
            </w:r>
            <w:r w:rsidR="00887E40" w:rsidRPr="003651D9">
              <w:t xml:space="preserve">. </w:t>
            </w:r>
            <w:r w:rsidRPr="003651D9">
              <w:t>Otherwise, this field should be “N/A”.&gt;</w:t>
            </w:r>
          </w:p>
        </w:tc>
      </w:tr>
      <w:tr w:rsidR="009612F6" w:rsidRPr="003651D9" w14:paraId="1B139035" w14:textId="77777777" w:rsidTr="00597DB2">
        <w:trPr>
          <w:gridAfter w:val="1"/>
          <w:wAfter w:w="9" w:type="pct"/>
        </w:trPr>
        <w:tc>
          <w:tcPr>
            <w:tcW w:w="438" w:type="pct"/>
            <w:shd w:val="clear" w:color="auto" w:fill="E6E6E6"/>
            <w:vAlign w:val="center"/>
          </w:tcPr>
          <w:p w14:paraId="3ADA0203" w14:textId="77777777" w:rsidR="009612F6" w:rsidRPr="003651D9" w:rsidRDefault="009612F6" w:rsidP="008358E5">
            <w:pPr>
              <w:pStyle w:val="TableEntryHeader"/>
            </w:pPr>
            <w:r w:rsidRPr="003651D9">
              <w:t xml:space="preserve">Opt </w:t>
            </w:r>
            <w:r w:rsidR="004818E8" w:rsidRPr="003651D9">
              <w:t>and Card</w:t>
            </w:r>
          </w:p>
        </w:tc>
        <w:tc>
          <w:tcPr>
            <w:tcW w:w="720" w:type="pct"/>
            <w:gridSpan w:val="2"/>
            <w:shd w:val="clear" w:color="auto" w:fill="E6E6E6"/>
            <w:vAlign w:val="center"/>
          </w:tcPr>
          <w:p w14:paraId="588C0308" w14:textId="77777777" w:rsidR="009612F6" w:rsidRPr="003651D9" w:rsidRDefault="009612F6" w:rsidP="00B92EA1">
            <w:pPr>
              <w:pStyle w:val="TableEntryHeader"/>
            </w:pPr>
            <w:r w:rsidRPr="003651D9">
              <w:t>entryRelationship</w:t>
            </w:r>
          </w:p>
        </w:tc>
        <w:tc>
          <w:tcPr>
            <w:tcW w:w="1102" w:type="pct"/>
            <w:gridSpan w:val="2"/>
            <w:shd w:val="clear" w:color="auto" w:fill="E6E6E6"/>
            <w:vAlign w:val="center"/>
          </w:tcPr>
          <w:p w14:paraId="0E5D30DC" w14:textId="77777777" w:rsidR="009612F6" w:rsidRPr="003651D9" w:rsidRDefault="009612F6" w:rsidP="0071309E">
            <w:pPr>
              <w:pStyle w:val="TableEntryHeader"/>
            </w:pPr>
            <w:r w:rsidRPr="003651D9">
              <w:t xml:space="preserve">Description </w:t>
            </w:r>
          </w:p>
        </w:tc>
        <w:tc>
          <w:tcPr>
            <w:tcW w:w="1247" w:type="pct"/>
            <w:gridSpan w:val="3"/>
            <w:shd w:val="clear" w:color="auto" w:fill="E6E6E6"/>
            <w:vAlign w:val="center"/>
          </w:tcPr>
          <w:p w14:paraId="2828316E" w14:textId="77777777" w:rsidR="009612F6" w:rsidRPr="003651D9" w:rsidRDefault="009612F6" w:rsidP="004070FB">
            <w:pPr>
              <w:pStyle w:val="TableEntryHeader"/>
            </w:pPr>
            <w:r w:rsidRPr="003651D9">
              <w:t>Template ID</w:t>
            </w:r>
          </w:p>
        </w:tc>
        <w:tc>
          <w:tcPr>
            <w:tcW w:w="670" w:type="pct"/>
            <w:shd w:val="clear" w:color="auto" w:fill="E6E6E6"/>
            <w:vAlign w:val="center"/>
          </w:tcPr>
          <w:p w14:paraId="28FD03B5" w14:textId="77777777" w:rsidR="009612F6" w:rsidRPr="003651D9" w:rsidRDefault="009612F6" w:rsidP="0070762D">
            <w:pPr>
              <w:pStyle w:val="TableEntryHeader"/>
            </w:pPr>
            <w:r w:rsidRPr="003651D9">
              <w:t>Spec</w:t>
            </w:r>
            <w:r w:rsidR="00286433" w:rsidRPr="003651D9">
              <w:t>ification</w:t>
            </w:r>
            <w:r w:rsidRPr="003651D9">
              <w:t xml:space="preserve"> Document</w:t>
            </w:r>
          </w:p>
        </w:tc>
        <w:tc>
          <w:tcPr>
            <w:tcW w:w="814" w:type="pct"/>
            <w:shd w:val="clear" w:color="auto" w:fill="E4E4E4"/>
            <w:vAlign w:val="center"/>
          </w:tcPr>
          <w:p w14:paraId="0D83F9D1" w14:textId="77777777" w:rsidR="009612F6" w:rsidRPr="003651D9" w:rsidRDefault="00E5672F" w:rsidP="0070762D">
            <w:pPr>
              <w:pStyle w:val="TableEntryHeader"/>
            </w:pPr>
            <w:r w:rsidRPr="003651D9">
              <w:t>Vocab</w:t>
            </w:r>
            <w:r w:rsidR="00286433" w:rsidRPr="003651D9">
              <w:t>ulary</w:t>
            </w:r>
            <w:r w:rsidRPr="003651D9">
              <w:t xml:space="preserve"> </w:t>
            </w:r>
            <w:r w:rsidR="00286433" w:rsidRPr="003651D9">
              <w:t>Con</w:t>
            </w:r>
            <w:r w:rsidR="009612F6" w:rsidRPr="003651D9">
              <w:t>straint</w:t>
            </w:r>
          </w:p>
        </w:tc>
      </w:tr>
      <w:tr w:rsidR="009612F6" w:rsidRPr="003651D9" w14:paraId="1AA0917B" w14:textId="77777777" w:rsidTr="00597DB2">
        <w:trPr>
          <w:gridAfter w:val="1"/>
          <w:wAfter w:w="9" w:type="pct"/>
        </w:trPr>
        <w:tc>
          <w:tcPr>
            <w:tcW w:w="438" w:type="pct"/>
            <w:shd w:val="clear" w:color="auto" w:fill="auto"/>
            <w:vAlign w:val="center"/>
          </w:tcPr>
          <w:p w14:paraId="58900D74" w14:textId="77777777" w:rsidR="009612F6" w:rsidRPr="003651D9" w:rsidRDefault="000121FB" w:rsidP="00EF1E77">
            <w:pPr>
              <w:pStyle w:val="TableEntry"/>
            </w:pPr>
            <w:r w:rsidRPr="003651D9">
              <w:t xml:space="preserve">&lt;e.g., </w:t>
            </w:r>
            <w:r w:rsidR="00B87220" w:rsidRPr="003651D9">
              <w:t>x</w:t>
            </w:r>
            <w:r w:rsidR="009612F6" w:rsidRPr="003651D9">
              <w:t xml:space="preserve"> [</w:t>
            </w:r>
            <w:r w:rsidR="00B87220" w:rsidRPr="003651D9">
              <w:t>?</w:t>
            </w:r>
            <w:r w:rsidR="009612F6" w:rsidRPr="003651D9">
              <w:t>..</w:t>
            </w:r>
            <w:r w:rsidR="00B87220" w:rsidRPr="003651D9">
              <w:t>?</w:t>
            </w:r>
            <w:r w:rsidR="009612F6" w:rsidRPr="003651D9">
              <w:t>]</w:t>
            </w:r>
            <w:r w:rsidR="00746A3D" w:rsidRPr="003651D9">
              <w:t>&gt;</w:t>
            </w:r>
          </w:p>
        </w:tc>
        <w:tc>
          <w:tcPr>
            <w:tcW w:w="720" w:type="pct"/>
            <w:gridSpan w:val="2"/>
            <w:shd w:val="clear" w:color="auto" w:fill="auto"/>
            <w:vAlign w:val="center"/>
          </w:tcPr>
          <w:p w14:paraId="296110EE" w14:textId="77777777" w:rsidR="009612F6" w:rsidRPr="003651D9" w:rsidRDefault="009612F6" w:rsidP="005D6176">
            <w:pPr>
              <w:pStyle w:val="TableEntry"/>
            </w:pPr>
          </w:p>
        </w:tc>
        <w:tc>
          <w:tcPr>
            <w:tcW w:w="1102" w:type="pct"/>
            <w:gridSpan w:val="2"/>
            <w:vAlign w:val="center"/>
          </w:tcPr>
          <w:p w14:paraId="0BD3429F" w14:textId="77777777" w:rsidR="009612F6" w:rsidRPr="003651D9" w:rsidRDefault="00E5672F" w:rsidP="0032600B">
            <w:pPr>
              <w:pStyle w:val="TableEntry"/>
            </w:pPr>
            <w:r w:rsidRPr="003651D9">
              <w:t>Simple Observation</w:t>
            </w:r>
          </w:p>
        </w:tc>
        <w:tc>
          <w:tcPr>
            <w:tcW w:w="1247" w:type="pct"/>
            <w:gridSpan w:val="3"/>
            <w:vAlign w:val="center"/>
          </w:tcPr>
          <w:p w14:paraId="42AF7E2A" w14:textId="77777777" w:rsidR="009612F6" w:rsidRPr="003651D9" w:rsidRDefault="00B87220" w:rsidP="00BB76BC">
            <w:pPr>
              <w:pStyle w:val="TableEntry"/>
            </w:pPr>
            <w:r w:rsidRPr="003651D9">
              <w:t>oid</w:t>
            </w:r>
            <w:r w:rsidR="009612F6" w:rsidRPr="003651D9">
              <w:t xml:space="preserve"> </w:t>
            </w:r>
          </w:p>
        </w:tc>
        <w:tc>
          <w:tcPr>
            <w:tcW w:w="670" w:type="pct"/>
            <w:vAlign w:val="center"/>
          </w:tcPr>
          <w:p w14:paraId="6187F822" w14:textId="77777777" w:rsidR="009612F6" w:rsidRPr="003651D9" w:rsidRDefault="00B87220" w:rsidP="00BB76BC">
            <w:pPr>
              <w:pStyle w:val="TableEntry"/>
            </w:pPr>
            <w:r w:rsidRPr="003651D9">
              <w:t>refe</w:t>
            </w:r>
            <w:r w:rsidR="00286433" w:rsidRPr="003651D9">
              <w:t>rence to document e.g., PCC-TF-3</w:t>
            </w:r>
          </w:p>
        </w:tc>
        <w:tc>
          <w:tcPr>
            <w:tcW w:w="814" w:type="pct"/>
            <w:vAlign w:val="center"/>
          </w:tcPr>
          <w:p w14:paraId="38471941" w14:textId="77777777" w:rsidR="009612F6" w:rsidRPr="003651D9" w:rsidRDefault="00B87220" w:rsidP="00BB76BC">
            <w:pPr>
              <w:pStyle w:val="TableEntry"/>
            </w:pPr>
            <w:r w:rsidRPr="003651D9">
              <w:t>&lt;reference/link to definition of constraint, often in next para</w:t>
            </w:r>
            <w:r w:rsidR="00286433" w:rsidRPr="003651D9">
              <w:t>graph/</w:t>
            </w:r>
            <w:r w:rsidR="00712AE6" w:rsidRPr="003651D9">
              <w:t xml:space="preserve"> </w:t>
            </w:r>
            <w:r w:rsidR="00286433" w:rsidRPr="003651D9">
              <w:t>subsection e.g., CARD TF-3</w:t>
            </w:r>
            <w:r w:rsidRPr="003651D9">
              <w:t xml:space="preserve"> 6.3.3.4.9.10&gt;</w:t>
            </w:r>
          </w:p>
        </w:tc>
      </w:tr>
      <w:tr w:rsidR="009612F6" w:rsidRPr="003651D9" w14:paraId="5E4AF29A" w14:textId="77777777" w:rsidTr="00597DB2">
        <w:trPr>
          <w:gridAfter w:val="1"/>
          <w:wAfter w:w="9" w:type="pct"/>
        </w:trPr>
        <w:tc>
          <w:tcPr>
            <w:tcW w:w="438" w:type="pct"/>
            <w:shd w:val="clear" w:color="auto" w:fill="auto"/>
            <w:vAlign w:val="center"/>
          </w:tcPr>
          <w:p w14:paraId="1CF9DE5F" w14:textId="77777777" w:rsidR="009612F6" w:rsidRPr="003651D9" w:rsidRDefault="000121FB" w:rsidP="00EF1E77">
            <w:pPr>
              <w:pStyle w:val="TableEntry"/>
            </w:pPr>
            <w:r w:rsidRPr="003651D9">
              <w:t>&lt;</w:t>
            </w:r>
            <w:r w:rsidR="00630F33" w:rsidRPr="003651D9">
              <w:t xml:space="preserve">e.g., </w:t>
            </w:r>
            <w:r w:rsidR="009612F6" w:rsidRPr="003651D9">
              <w:t>C [1..*]</w:t>
            </w:r>
          </w:p>
        </w:tc>
        <w:tc>
          <w:tcPr>
            <w:tcW w:w="720" w:type="pct"/>
            <w:gridSpan w:val="2"/>
            <w:shd w:val="clear" w:color="auto" w:fill="auto"/>
            <w:vAlign w:val="center"/>
          </w:tcPr>
          <w:p w14:paraId="38D4AF50" w14:textId="77777777" w:rsidR="009612F6" w:rsidRPr="003651D9" w:rsidRDefault="009612F6" w:rsidP="005D6176">
            <w:pPr>
              <w:pStyle w:val="TableEntry"/>
            </w:pPr>
            <w:r w:rsidRPr="003651D9">
              <w:t>COMP</w:t>
            </w:r>
          </w:p>
        </w:tc>
        <w:tc>
          <w:tcPr>
            <w:tcW w:w="1102" w:type="pct"/>
            <w:gridSpan w:val="2"/>
            <w:vAlign w:val="center"/>
          </w:tcPr>
          <w:p w14:paraId="525670DE" w14:textId="77777777" w:rsidR="009612F6" w:rsidRPr="003651D9" w:rsidRDefault="009612F6" w:rsidP="0032600B">
            <w:pPr>
              <w:pStyle w:val="TableEntry"/>
            </w:pPr>
            <w:r w:rsidRPr="003651D9">
              <w:t>Simp</w:t>
            </w:r>
            <w:r w:rsidR="00E5672F" w:rsidRPr="003651D9">
              <w:t xml:space="preserve">le Observation </w:t>
            </w:r>
          </w:p>
        </w:tc>
        <w:tc>
          <w:tcPr>
            <w:tcW w:w="1247" w:type="pct"/>
            <w:gridSpan w:val="3"/>
            <w:vAlign w:val="center"/>
          </w:tcPr>
          <w:p w14:paraId="5934E890" w14:textId="77777777" w:rsidR="009612F6" w:rsidRPr="003651D9" w:rsidRDefault="009612F6" w:rsidP="00BB76BC">
            <w:pPr>
              <w:pStyle w:val="TableEntry"/>
            </w:pPr>
            <w:r w:rsidRPr="003651D9">
              <w:t xml:space="preserve">1.3.6.1.4.1.19376.1.5.3.1.4.13 </w:t>
            </w:r>
          </w:p>
        </w:tc>
        <w:tc>
          <w:tcPr>
            <w:tcW w:w="670" w:type="pct"/>
            <w:vAlign w:val="center"/>
          </w:tcPr>
          <w:p w14:paraId="5DCAB613" w14:textId="77777777" w:rsidR="009612F6" w:rsidRPr="003651D9" w:rsidRDefault="009612F6" w:rsidP="00BB76BC">
            <w:pPr>
              <w:pStyle w:val="TableEntry"/>
            </w:pPr>
            <w:r w:rsidRPr="003651D9">
              <w:t>PCC TF-2</w:t>
            </w:r>
          </w:p>
        </w:tc>
        <w:tc>
          <w:tcPr>
            <w:tcW w:w="814" w:type="pct"/>
            <w:vAlign w:val="center"/>
          </w:tcPr>
          <w:p w14:paraId="44B7E7F8" w14:textId="77777777" w:rsidR="009612F6" w:rsidRPr="003651D9" w:rsidRDefault="003602DC" w:rsidP="00BB76BC">
            <w:pPr>
              <w:pStyle w:val="TableEntry"/>
            </w:pPr>
            <w:r w:rsidRPr="003651D9">
              <w:t>CARD TF-3 6.3.4.E.1</w:t>
            </w:r>
            <w:r w:rsidR="00E5672F" w:rsidRPr="003651D9">
              <w:t xml:space="preserve"> (Wall morphology)</w:t>
            </w:r>
            <w:r w:rsidR="000121FB" w:rsidRPr="003651D9">
              <w:t>&gt;</w:t>
            </w:r>
          </w:p>
        </w:tc>
      </w:tr>
      <w:tr w:rsidR="009612F6" w:rsidRPr="003651D9" w14:paraId="3C2023EA" w14:textId="77777777" w:rsidTr="00597DB2">
        <w:trPr>
          <w:gridAfter w:val="1"/>
          <w:wAfter w:w="9" w:type="pct"/>
        </w:trPr>
        <w:tc>
          <w:tcPr>
            <w:tcW w:w="438" w:type="pct"/>
            <w:shd w:val="clear" w:color="auto" w:fill="auto"/>
            <w:vAlign w:val="center"/>
          </w:tcPr>
          <w:p w14:paraId="7C49F228" w14:textId="77777777" w:rsidR="009612F6" w:rsidRPr="003651D9" w:rsidRDefault="000121FB" w:rsidP="00EF1E77">
            <w:pPr>
              <w:pStyle w:val="TableEntry"/>
            </w:pPr>
            <w:r w:rsidRPr="003651D9">
              <w:t>&lt;</w:t>
            </w:r>
            <w:r w:rsidR="00630F33" w:rsidRPr="003651D9">
              <w:t xml:space="preserve">e.g., </w:t>
            </w:r>
            <w:r w:rsidR="009612F6" w:rsidRPr="003651D9">
              <w:t>O [0..1]</w:t>
            </w:r>
          </w:p>
        </w:tc>
        <w:tc>
          <w:tcPr>
            <w:tcW w:w="720" w:type="pct"/>
            <w:gridSpan w:val="2"/>
            <w:shd w:val="clear" w:color="auto" w:fill="auto"/>
            <w:vAlign w:val="center"/>
          </w:tcPr>
          <w:p w14:paraId="3BDBDE2B" w14:textId="77777777" w:rsidR="009612F6" w:rsidRPr="003651D9" w:rsidRDefault="009612F6" w:rsidP="005D6176">
            <w:pPr>
              <w:pStyle w:val="TableEntry"/>
            </w:pPr>
            <w:r w:rsidRPr="003651D9">
              <w:t>COMP</w:t>
            </w:r>
          </w:p>
        </w:tc>
        <w:tc>
          <w:tcPr>
            <w:tcW w:w="1102" w:type="pct"/>
            <w:gridSpan w:val="2"/>
            <w:vAlign w:val="center"/>
          </w:tcPr>
          <w:p w14:paraId="7CE6F85A" w14:textId="77777777" w:rsidR="009612F6" w:rsidRPr="003651D9" w:rsidRDefault="009612F6" w:rsidP="0032600B">
            <w:pPr>
              <w:pStyle w:val="TableEntry"/>
            </w:pPr>
            <w:r w:rsidRPr="003651D9">
              <w:t xml:space="preserve">Simple </w:t>
            </w:r>
            <w:r w:rsidR="00E5672F" w:rsidRPr="003651D9">
              <w:t>Observation</w:t>
            </w:r>
          </w:p>
        </w:tc>
        <w:tc>
          <w:tcPr>
            <w:tcW w:w="1247" w:type="pct"/>
            <w:gridSpan w:val="3"/>
            <w:vAlign w:val="center"/>
          </w:tcPr>
          <w:p w14:paraId="43D281A4" w14:textId="77777777" w:rsidR="009612F6" w:rsidRPr="003651D9" w:rsidRDefault="009612F6" w:rsidP="00BB76BC">
            <w:pPr>
              <w:pStyle w:val="TableEntry"/>
            </w:pPr>
            <w:r w:rsidRPr="003651D9">
              <w:t xml:space="preserve">1.3.6.1.4.1.19376.1.5.3.1.4.13 </w:t>
            </w:r>
          </w:p>
        </w:tc>
        <w:tc>
          <w:tcPr>
            <w:tcW w:w="670" w:type="pct"/>
            <w:vAlign w:val="center"/>
          </w:tcPr>
          <w:p w14:paraId="7DC44E9C" w14:textId="77777777" w:rsidR="009612F6" w:rsidRPr="003651D9" w:rsidRDefault="009612F6" w:rsidP="00BB76BC">
            <w:pPr>
              <w:pStyle w:val="TableEntry"/>
            </w:pPr>
            <w:r w:rsidRPr="003651D9">
              <w:t>PCC TF-2</w:t>
            </w:r>
          </w:p>
        </w:tc>
        <w:tc>
          <w:tcPr>
            <w:tcW w:w="814" w:type="pct"/>
            <w:vAlign w:val="center"/>
          </w:tcPr>
          <w:p w14:paraId="6F08B54C" w14:textId="77777777" w:rsidR="002040DD" w:rsidRPr="003651D9" w:rsidRDefault="003602DC" w:rsidP="00BB76BC">
            <w:pPr>
              <w:pStyle w:val="TableEntry"/>
            </w:pPr>
            <w:r w:rsidRPr="003651D9">
              <w:t>CARD TF-3 6.3.4.E.2</w:t>
            </w:r>
            <w:r w:rsidR="00630F33" w:rsidRPr="003651D9">
              <w:t xml:space="preserve"> </w:t>
            </w:r>
            <w:r w:rsidR="002040DD" w:rsidRPr="003651D9">
              <w:t>(Viability)</w:t>
            </w:r>
            <w:r w:rsidR="000121FB" w:rsidRPr="003651D9">
              <w:t>&gt;</w:t>
            </w:r>
          </w:p>
        </w:tc>
      </w:tr>
      <w:tr w:rsidR="009612F6" w:rsidRPr="003651D9" w14:paraId="6248078B" w14:textId="77777777" w:rsidTr="00597DB2">
        <w:trPr>
          <w:gridAfter w:val="1"/>
          <w:wAfter w:w="9" w:type="pct"/>
        </w:trPr>
        <w:tc>
          <w:tcPr>
            <w:tcW w:w="438" w:type="pct"/>
            <w:shd w:val="clear" w:color="auto" w:fill="auto"/>
            <w:vAlign w:val="center"/>
          </w:tcPr>
          <w:p w14:paraId="380E92DD" w14:textId="77777777" w:rsidR="009612F6" w:rsidRPr="003651D9" w:rsidRDefault="000121FB" w:rsidP="00EF1E77">
            <w:pPr>
              <w:pStyle w:val="TableEntry"/>
            </w:pPr>
            <w:r w:rsidRPr="003651D9">
              <w:t>&lt;</w:t>
            </w:r>
            <w:r w:rsidR="00630F33" w:rsidRPr="003651D9">
              <w:t xml:space="preserve">e.g., </w:t>
            </w:r>
            <w:r w:rsidR="009612F6" w:rsidRPr="003651D9">
              <w:t>O [0..1]</w:t>
            </w:r>
          </w:p>
        </w:tc>
        <w:tc>
          <w:tcPr>
            <w:tcW w:w="720" w:type="pct"/>
            <w:gridSpan w:val="2"/>
            <w:shd w:val="clear" w:color="auto" w:fill="auto"/>
            <w:vAlign w:val="center"/>
          </w:tcPr>
          <w:p w14:paraId="2224ED5F" w14:textId="77777777" w:rsidR="009612F6" w:rsidRPr="003651D9" w:rsidRDefault="009612F6" w:rsidP="005D6176">
            <w:pPr>
              <w:pStyle w:val="TableEntry"/>
            </w:pPr>
            <w:r w:rsidRPr="003651D9">
              <w:t>COMP</w:t>
            </w:r>
          </w:p>
        </w:tc>
        <w:tc>
          <w:tcPr>
            <w:tcW w:w="1102" w:type="pct"/>
            <w:gridSpan w:val="2"/>
            <w:vAlign w:val="center"/>
          </w:tcPr>
          <w:p w14:paraId="7DB31B1E" w14:textId="77777777" w:rsidR="009612F6" w:rsidRPr="003651D9" w:rsidRDefault="009612F6" w:rsidP="0032600B">
            <w:pPr>
              <w:pStyle w:val="TableEntry"/>
            </w:pPr>
            <w:r w:rsidRPr="003651D9">
              <w:t>observationMedia Entry</w:t>
            </w:r>
          </w:p>
        </w:tc>
        <w:tc>
          <w:tcPr>
            <w:tcW w:w="1247" w:type="pct"/>
            <w:gridSpan w:val="3"/>
            <w:vAlign w:val="center"/>
          </w:tcPr>
          <w:p w14:paraId="5B244449" w14:textId="77777777" w:rsidR="009612F6" w:rsidRPr="003651D9" w:rsidRDefault="009612F6" w:rsidP="00BB76BC">
            <w:pPr>
              <w:pStyle w:val="TableEntry"/>
            </w:pPr>
            <w:r w:rsidRPr="003651D9">
              <w:t>1.3.6.1.4.1.19376.1.4.1.4.7</w:t>
            </w:r>
          </w:p>
        </w:tc>
        <w:tc>
          <w:tcPr>
            <w:tcW w:w="670" w:type="pct"/>
            <w:vAlign w:val="center"/>
          </w:tcPr>
          <w:p w14:paraId="195C7E10" w14:textId="77777777" w:rsidR="009612F6" w:rsidRPr="003651D9" w:rsidRDefault="003602DC" w:rsidP="00BB76BC">
            <w:pPr>
              <w:pStyle w:val="TableEntry"/>
            </w:pPr>
            <w:r w:rsidRPr="003651D9">
              <w:t>CARD TF-3 6.3.1.6</w:t>
            </w:r>
            <w:r w:rsidR="000121FB" w:rsidRPr="003651D9">
              <w:t>&gt;</w:t>
            </w:r>
          </w:p>
        </w:tc>
        <w:tc>
          <w:tcPr>
            <w:tcW w:w="814" w:type="pct"/>
            <w:vAlign w:val="center"/>
          </w:tcPr>
          <w:p w14:paraId="0C5CE19D" w14:textId="77777777" w:rsidR="009612F6" w:rsidRPr="003651D9" w:rsidRDefault="009612F6" w:rsidP="00BB76BC">
            <w:pPr>
              <w:pStyle w:val="TableEntry"/>
            </w:pPr>
          </w:p>
        </w:tc>
      </w:tr>
    </w:tbl>
    <w:p w14:paraId="00565297" w14:textId="77777777" w:rsidR="009612F6" w:rsidRPr="003651D9" w:rsidRDefault="009612F6" w:rsidP="009612F6">
      <w:pPr>
        <w:pStyle w:val="BodyText"/>
        <w:rPr>
          <w:kern w:val="28"/>
        </w:rPr>
      </w:pPr>
    </w:p>
    <w:p w14:paraId="0AAB1E56" w14:textId="77777777" w:rsidR="009612F6" w:rsidRPr="003651D9" w:rsidRDefault="009612F6" w:rsidP="00286433">
      <w:pPr>
        <w:pStyle w:val="Heading5"/>
        <w:numPr>
          <w:ilvl w:val="0"/>
          <w:numId w:val="0"/>
        </w:numPr>
        <w:rPr>
          <w:noProof w:val="0"/>
        </w:rPr>
      </w:pPr>
      <w:bookmarkStart w:id="1014" w:name="_6.2.4.4.1__Simple"/>
      <w:bookmarkStart w:id="1015" w:name="_Toc296340404"/>
      <w:bookmarkStart w:id="1016" w:name="_Toc445200603"/>
      <w:bookmarkEnd w:id="1014"/>
      <w:r w:rsidRPr="003651D9">
        <w:rPr>
          <w:noProof w:val="0"/>
        </w:rPr>
        <w:t>6.</w:t>
      </w:r>
      <w:r w:rsidR="00286433" w:rsidRPr="003651D9">
        <w:rPr>
          <w:noProof w:val="0"/>
        </w:rPr>
        <w:t>3.4.E.1</w:t>
      </w:r>
      <w:r w:rsidRPr="003651D9">
        <w:rPr>
          <w:noProof w:val="0"/>
        </w:rPr>
        <w:t xml:space="preserve"> Simple Observation (wall motion) </w:t>
      </w:r>
      <w:r w:rsidR="00286433" w:rsidRPr="003651D9">
        <w:rPr>
          <w:noProof w:val="0"/>
        </w:rPr>
        <w:t xml:space="preserve">Vocabulary </w:t>
      </w:r>
      <w:r w:rsidRPr="003651D9">
        <w:rPr>
          <w:noProof w:val="0"/>
        </w:rPr>
        <w:t>Constraints</w:t>
      </w:r>
      <w:bookmarkEnd w:id="1015"/>
      <w:bookmarkEnd w:id="1016"/>
    </w:p>
    <w:p w14:paraId="61B7748D" w14:textId="77777777" w:rsidR="004B7094" w:rsidRPr="003651D9" w:rsidRDefault="004B7094"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escribe constraints, refer to other Specification Document, condition,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55FF2CFD" w14:textId="77777777" w:rsidR="004B7094" w:rsidRPr="003651D9" w:rsidRDefault="004B7094" w:rsidP="00597DB2">
      <w:pPr>
        <w:pStyle w:val="AuthorInstructions"/>
        <w:rPr>
          <w:rFonts w:eastAsia="Calibri"/>
        </w:rPr>
      </w:pPr>
      <w:r w:rsidRPr="003651D9">
        <w:rPr>
          <w:rFonts w:eastAsia="Calibri"/>
        </w:rPr>
        <w:t>&lt;Can be in a tabular format or textual description.&gt;</w:t>
      </w:r>
    </w:p>
    <w:p w14:paraId="396DC66B" w14:textId="77777777" w:rsidR="004B7094" w:rsidRPr="003651D9" w:rsidRDefault="004B7094" w:rsidP="00597DB2">
      <w:pPr>
        <w:pStyle w:val="AuthorInstructions"/>
        <w:rPr>
          <w:rFonts w:eastAsia="Calibri"/>
        </w:rPr>
      </w:pPr>
      <w:r w:rsidRPr="003651D9">
        <w:rPr>
          <w:rFonts w:eastAsia="Calibri"/>
        </w:rPr>
        <w:t>&lt;</w:t>
      </w:r>
      <w:r w:rsidR="00154B7B" w:rsidRPr="003651D9">
        <w:rPr>
          <w:rFonts w:eastAsia="Calibri"/>
        </w:rPr>
        <w:t>D</w:t>
      </w:r>
      <w:r w:rsidRPr="003651D9">
        <w:rPr>
          <w:rFonts w:eastAsia="Calibri"/>
        </w:rPr>
        <w:t>elete the example below prior to publishing for Public Comment.&gt;</w:t>
      </w:r>
    </w:p>
    <w:p w14:paraId="4361CEE9" w14:textId="77777777" w:rsidR="004B7094" w:rsidRPr="003651D9" w:rsidRDefault="004B7094" w:rsidP="009612F6">
      <w:pPr>
        <w:pStyle w:val="BodyText"/>
      </w:pPr>
    </w:p>
    <w:p w14:paraId="1A4BAAE5" w14:textId="77777777" w:rsidR="009612F6" w:rsidRPr="003651D9" w:rsidRDefault="00746A3D" w:rsidP="009612F6">
      <w:pPr>
        <w:pStyle w:val="BodyText"/>
      </w:pPr>
      <w:r w:rsidRPr="003651D9">
        <w:t>&lt;</w:t>
      </w:r>
      <w:r w:rsidR="004B7094" w:rsidRPr="003651D9">
        <w:t xml:space="preserve">e.g., </w:t>
      </w:r>
      <w:r w:rsidR="009612F6" w:rsidRPr="003651D9">
        <w:t>The conditional entries specified in this table SHALL be present based on the exam type as specified in the CDA Header in the documentationOf / serviceEvent / code element.</w:t>
      </w:r>
      <w:r w:rsidRPr="003651D9">
        <w:t>&gt;</w:t>
      </w:r>
    </w:p>
    <w:p w14:paraId="63E7DC65" w14:textId="77777777" w:rsidR="009612F6" w:rsidRPr="003651D9" w:rsidRDefault="009612F6" w:rsidP="009612F6">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165"/>
        <w:gridCol w:w="2448"/>
      </w:tblGrid>
      <w:tr w:rsidR="009612F6" w:rsidRPr="003651D9" w14:paraId="52842222" w14:textId="77777777" w:rsidTr="00F6298D">
        <w:trPr>
          <w:cantSplit/>
        </w:trPr>
        <w:tc>
          <w:tcPr>
            <w:tcW w:w="968" w:type="dxa"/>
            <w:shd w:val="clear" w:color="auto" w:fill="D9D9D9"/>
          </w:tcPr>
          <w:p w14:paraId="50FEFA4A" w14:textId="77777777" w:rsidR="009612F6" w:rsidRPr="003651D9" w:rsidRDefault="009612F6" w:rsidP="00F6298D">
            <w:pPr>
              <w:pStyle w:val="TableEntryHeader"/>
            </w:pPr>
            <w:r w:rsidRPr="003651D9">
              <w:t>Opt</w:t>
            </w:r>
            <w:r w:rsidR="004818E8" w:rsidRPr="003651D9">
              <w:t xml:space="preserve"> and Card</w:t>
            </w:r>
          </w:p>
        </w:tc>
        <w:tc>
          <w:tcPr>
            <w:tcW w:w="1480" w:type="dxa"/>
            <w:shd w:val="clear" w:color="auto" w:fill="D9D9D9"/>
          </w:tcPr>
          <w:p w14:paraId="60D4BC6D" w14:textId="77777777" w:rsidR="009612F6" w:rsidRPr="003651D9" w:rsidRDefault="009612F6" w:rsidP="00F6298D">
            <w:pPr>
              <w:pStyle w:val="TableEntryHeader"/>
              <w:rPr>
                <w:sz w:val="18"/>
              </w:rPr>
            </w:pPr>
            <w:r w:rsidRPr="003651D9">
              <w:rPr>
                <w:sz w:val="18"/>
              </w:rPr>
              <w:t>Condition</w:t>
            </w:r>
          </w:p>
        </w:tc>
        <w:tc>
          <w:tcPr>
            <w:tcW w:w="2499" w:type="dxa"/>
            <w:shd w:val="clear" w:color="auto" w:fill="D9D9D9"/>
          </w:tcPr>
          <w:p w14:paraId="5C4D8FBE" w14:textId="77777777" w:rsidR="009612F6" w:rsidRPr="003651D9" w:rsidRDefault="009612F6" w:rsidP="00F6298D">
            <w:pPr>
              <w:pStyle w:val="TableEntryHeader"/>
            </w:pPr>
            <w:r w:rsidRPr="003651D9">
              <w:t>observation/code</w:t>
            </w:r>
          </w:p>
        </w:tc>
        <w:tc>
          <w:tcPr>
            <w:tcW w:w="1016" w:type="dxa"/>
            <w:shd w:val="clear" w:color="auto" w:fill="D9D9D9"/>
          </w:tcPr>
          <w:p w14:paraId="26904650" w14:textId="77777777" w:rsidR="009612F6" w:rsidRPr="003651D9" w:rsidRDefault="009612F6" w:rsidP="00F6298D">
            <w:pPr>
              <w:pStyle w:val="TableEntryHeader"/>
            </w:pPr>
            <w:r w:rsidRPr="003651D9">
              <w:t>Data Type</w:t>
            </w:r>
          </w:p>
        </w:tc>
        <w:tc>
          <w:tcPr>
            <w:tcW w:w="1165" w:type="dxa"/>
            <w:shd w:val="clear" w:color="auto" w:fill="D9D9D9"/>
          </w:tcPr>
          <w:p w14:paraId="07E6402F" w14:textId="77777777" w:rsidR="009612F6" w:rsidRPr="003651D9" w:rsidRDefault="009612F6" w:rsidP="00F6298D">
            <w:pPr>
              <w:pStyle w:val="TableEntryHeader"/>
              <w:rPr>
                <w:sz w:val="18"/>
              </w:rPr>
            </w:pPr>
            <w:r w:rsidRPr="003651D9">
              <w:rPr>
                <w:sz w:val="18"/>
              </w:rPr>
              <w:t>Unit of Measure</w:t>
            </w:r>
          </w:p>
        </w:tc>
        <w:tc>
          <w:tcPr>
            <w:tcW w:w="2448" w:type="dxa"/>
            <w:shd w:val="clear" w:color="auto" w:fill="D9D9D9"/>
          </w:tcPr>
          <w:p w14:paraId="27390BBD" w14:textId="77777777" w:rsidR="009612F6" w:rsidRPr="003651D9" w:rsidRDefault="009612F6" w:rsidP="00F6298D">
            <w:pPr>
              <w:pStyle w:val="TableEntryHeader"/>
            </w:pPr>
            <w:r w:rsidRPr="003651D9">
              <w:t>Value Set</w:t>
            </w:r>
          </w:p>
        </w:tc>
      </w:tr>
      <w:tr w:rsidR="009612F6" w:rsidRPr="003651D9" w14:paraId="6654AB59" w14:textId="77777777" w:rsidTr="00F6298D">
        <w:tc>
          <w:tcPr>
            <w:tcW w:w="968" w:type="dxa"/>
          </w:tcPr>
          <w:p w14:paraId="321E4F57" w14:textId="77777777" w:rsidR="009612F6" w:rsidRPr="003651D9" w:rsidRDefault="007D724B" w:rsidP="00EF1E77">
            <w:pPr>
              <w:pStyle w:val="TableEntry"/>
            </w:pPr>
            <w:r w:rsidRPr="003651D9">
              <w:t>&lt;</w:t>
            </w:r>
            <w:r w:rsidR="000121FB" w:rsidRPr="003651D9">
              <w:t xml:space="preserve">e.g., </w:t>
            </w:r>
            <w:r w:rsidR="00D439FF" w:rsidRPr="003651D9">
              <w:t>C [1..*</w:t>
            </w:r>
            <w:r w:rsidR="009612F6" w:rsidRPr="003651D9">
              <w:t>]</w:t>
            </w:r>
          </w:p>
        </w:tc>
        <w:tc>
          <w:tcPr>
            <w:tcW w:w="1480" w:type="dxa"/>
            <w:shd w:val="clear" w:color="auto" w:fill="auto"/>
          </w:tcPr>
          <w:p w14:paraId="4FD6800A" w14:textId="77777777" w:rsidR="00D439FF" w:rsidRPr="003651D9" w:rsidRDefault="00D439FF" w:rsidP="005D6176">
            <w:pPr>
              <w:pStyle w:val="TableEntry"/>
            </w:pPr>
            <w:r w:rsidRPr="003651D9">
              <w:t>&lt;Identifies the predicate and the if the predicate evaluates as true, then indicate whether mandatory, required or optional</w:t>
            </w:r>
          </w:p>
          <w:p w14:paraId="72FAEBC0" w14:textId="77777777" w:rsidR="00D439FF" w:rsidRPr="003651D9" w:rsidRDefault="00D439FF" w:rsidP="0032600B">
            <w:pPr>
              <w:pStyle w:val="TableEntry"/>
            </w:pPr>
            <w:r w:rsidRPr="003651D9">
              <w:t>e.g., Required if “exam type” is “LVG” (left ventriculogram)&gt;</w:t>
            </w:r>
          </w:p>
          <w:p w14:paraId="1F332913" w14:textId="77777777" w:rsidR="009612F6" w:rsidRPr="003651D9" w:rsidRDefault="009612F6" w:rsidP="00BB76BC">
            <w:pPr>
              <w:pStyle w:val="TableEntry"/>
            </w:pPr>
            <w:r w:rsidRPr="003651D9">
              <w:t>R: LVG</w:t>
            </w:r>
          </w:p>
        </w:tc>
        <w:tc>
          <w:tcPr>
            <w:tcW w:w="2499" w:type="dxa"/>
            <w:shd w:val="clear" w:color="auto" w:fill="auto"/>
          </w:tcPr>
          <w:p w14:paraId="08BB8F5A" w14:textId="77777777" w:rsidR="009612F6" w:rsidRPr="003651D9" w:rsidRDefault="009612F6" w:rsidP="00BB76BC">
            <w:pPr>
              <w:pStyle w:val="TableEntry"/>
            </w:pPr>
            <w:r w:rsidRPr="003651D9">
              <w:t>60797005, SNOMED CT, “Cardiac Wall Motion”</w:t>
            </w:r>
          </w:p>
          <w:p w14:paraId="1E77342F" w14:textId="77777777" w:rsidR="002040DD" w:rsidRPr="003651D9" w:rsidRDefault="002040DD" w:rsidP="00BB76BC">
            <w:pPr>
              <w:pStyle w:val="TableEntry"/>
            </w:pPr>
          </w:p>
          <w:p w14:paraId="5E19A34C" w14:textId="77777777" w:rsidR="002040DD" w:rsidRPr="003651D9" w:rsidRDefault="002040DD" w:rsidP="00BB76BC">
            <w:pPr>
              <w:pStyle w:val="TableEntry"/>
            </w:pPr>
            <w:r w:rsidRPr="003651D9">
              <w:t>&lt;”+” = May be post-coordinated with priorityCode, methodCode, targetSiteCode . See HL7 V3</w:t>
            </w:r>
            <w:r w:rsidR="00887E40" w:rsidRPr="003651D9">
              <w:t xml:space="preserve">. </w:t>
            </w:r>
            <w:r w:rsidRPr="003651D9">
              <w:t>Include a value directly or include a link to a value set, if applicable.&gt;</w:t>
            </w:r>
          </w:p>
          <w:p w14:paraId="189A8B9B" w14:textId="77777777" w:rsidR="002040DD" w:rsidRPr="003651D9" w:rsidRDefault="002040DD" w:rsidP="00BB76BC">
            <w:pPr>
              <w:pStyle w:val="TableEntry"/>
            </w:pPr>
            <w:r w:rsidRPr="003651D9">
              <w:t xml:space="preserve"> e.g., </w:t>
            </w:r>
            <w:r w:rsidR="009612F6" w:rsidRPr="003651D9">
              <w:t xml:space="preserve">+ targetSiteCode from </w:t>
            </w:r>
            <w:r w:rsidR="00154B7B" w:rsidRPr="003651D9">
              <w:t>1.2.840.10008.6.1.219 DICOM CID 3718 Myocardial Wall Segments in Projection</w:t>
            </w:r>
          </w:p>
        </w:tc>
        <w:tc>
          <w:tcPr>
            <w:tcW w:w="1016" w:type="dxa"/>
            <w:shd w:val="clear" w:color="auto" w:fill="auto"/>
          </w:tcPr>
          <w:p w14:paraId="7BEA697C" w14:textId="77777777" w:rsidR="009612F6" w:rsidRPr="003651D9" w:rsidRDefault="009612F6" w:rsidP="00BB76BC">
            <w:pPr>
              <w:pStyle w:val="TableEntry"/>
            </w:pPr>
            <w:r w:rsidRPr="003651D9">
              <w:t>CD</w:t>
            </w:r>
          </w:p>
        </w:tc>
        <w:tc>
          <w:tcPr>
            <w:tcW w:w="1165" w:type="dxa"/>
            <w:shd w:val="clear" w:color="auto" w:fill="auto"/>
          </w:tcPr>
          <w:p w14:paraId="6ADDB261" w14:textId="77777777" w:rsidR="009612F6" w:rsidRPr="003651D9" w:rsidRDefault="009612F6" w:rsidP="00BB76BC">
            <w:pPr>
              <w:pStyle w:val="TableEntry"/>
            </w:pPr>
            <w:r w:rsidRPr="003651D9">
              <w:t>n/a</w:t>
            </w:r>
            <w:r w:rsidR="00D439FF" w:rsidRPr="003651D9">
              <w:t xml:space="preserve"> unless the Data Type is PQ or IVL&lt;PQ&gt;</w:t>
            </w:r>
          </w:p>
        </w:tc>
        <w:tc>
          <w:tcPr>
            <w:tcW w:w="2448" w:type="dxa"/>
            <w:shd w:val="clear" w:color="auto" w:fill="auto"/>
          </w:tcPr>
          <w:p w14:paraId="561128A6" w14:textId="77777777" w:rsidR="009612F6" w:rsidRPr="003651D9" w:rsidRDefault="002040DD" w:rsidP="00BB76BC">
            <w:pPr>
              <w:pStyle w:val="TableEntry"/>
            </w:pPr>
            <w:r w:rsidRPr="003651D9">
              <w:t xml:space="preserve">&lt;include link to value set, e.g., </w:t>
            </w:r>
            <w:r w:rsidR="00154B7B" w:rsidRPr="003651D9">
              <w:t>1.3.6.1.4.1.19376.1.4.1.5.20 Wall motion</w:t>
            </w:r>
          </w:p>
          <w:p w14:paraId="6B515A6B" w14:textId="77777777" w:rsidR="002040DD" w:rsidRPr="003651D9" w:rsidRDefault="002040DD" w:rsidP="00BB76BC">
            <w:pPr>
              <w:pStyle w:val="TableEntry"/>
            </w:pPr>
          </w:p>
          <w:p w14:paraId="2B06AD37" w14:textId="77777777" w:rsidR="002040DD" w:rsidRPr="003651D9" w:rsidRDefault="002040DD" w:rsidP="00BB76BC">
            <w:pPr>
              <w:pStyle w:val="TableEntry"/>
            </w:pPr>
            <w:r w:rsidRPr="003651D9">
              <w:t>OR, include value directly as e.g.,</w:t>
            </w:r>
            <w:r w:rsidR="00291725">
              <w:t xml:space="preserve"> </w:t>
            </w:r>
          </w:p>
          <w:p w14:paraId="3A2FD1A6" w14:textId="77777777" w:rsidR="002040DD" w:rsidRPr="003651D9" w:rsidRDefault="002040DD" w:rsidP="00BB76BC">
            <w:pPr>
              <w:pStyle w:val="TableEntry"/>
            </w:pPr>
            <w:r w:rsidRPr="003651D9">
              <w:t xml:space="preserve">&lt;The </w:t>
            </w:r>
            <w:r w:rsidR="00D439FF" w:rsidRPr="003651D9">
              <w:t xml:space="preserve">Observation </w:t>
            </w:r>
            <w:r w:rsidRPr="003651D9">
              <w:t>Value may al</w:t>
            </w:r>
            <w:r w:rsidR="00D439FF" w:rsidRPr="003651D9">
              <w:t xml:space="preserve">so have a post-coordinated interpretation </w:t>
            </w:r>
            <w:r w:rsidRPr="003651D9">
              <w:t>such as:&gt;</w:t>
            </w:r>
          </w:p>
          <w:p w14:paraId="578AAFC2" w14:textId="77777777" w:rsidR="002040DD" w:rsidRPr="003651D9" w:rsidRDefault="002040DD" w:rsidP="00BB76BC">
            <w:pPr>
              <w:pStyle w:val="TableEntry"/>
            </w:pPr>
            <w:r w:rsidRPr="003651D9">
              <w:t xml:space="preserve">+interpretationCode </w:t>
            </w:r>
          </w:p>
          <w:p w14:paraId="7E85993D" w14:textId="77777777" w:rsidR="00D439FF" w:rsidRPr="003651D9" w:rsidRDefault="00D439FF" w:rsidP="00BB76BC">
            <w:pPr>
              <w:pStyle w:val="TableEntry"/>
            </w:pPr>
            <w:r w:rsidRPr="003651D9">
              <w:t>+negationInd</w:t>
            </w:r>
            <w:r w:rsidR="007D724B" w:rsidRPr="003651D9">
              <w:t xml:space="preserve"> &gt;</w:t>
            </w:r>
          </w:p>
        </w:tc>
      </w:tr>
      <w:tr w:rsidR="009612F6" w:rsidRPr="003651D9" w14:paraId="77091963" w14:textId="77777777" w:rsidTr="00F6298D">
        <w:tc>
          <w:tcPr>
            <w:tcW w:w="968" w:type="dxa"/>
          </w:tcPr>
          <w:p w14:paraId="593E6EA4" w14:textId="77777777" w:rsidR="009612F6" w:rsidRPr="003651D9" w:rsidRDefault="007D724B" w:rsidP="00EF1E77">
            <w:pPr>
              <w:pStyle w:val="TableEntry"/>
            </w:pPr>
            <w:r w:rsidRPr="003651D9">
              <w:t>&lt;e.g.</w:t>
            </w:r>
            <w:r w:rsidR="00940FC7">
              <w:t>,</w:t>
            </w:r>
            <w:r w:rsidR="003651D9">
              <w:t xml:space="preserve"> </w:t>
            </w:r>
            <w:r w:rsidR="009612F6" w:rsidRPr="003651D9">
              <w:t>C [1..*]</w:t>
            </w:r>
          </w:p>
        </w:tc>
        <w:tc>
          <w:tcPr>
            <w:tcW w:w="1480" w:type="dxa"/>
            <w:shd w:val="clear" w:color="auto" w:fill="auto"/>
          </w:tcPr>
          <w:p w14:paraId="4B276657" w14:textId="77777777" w:rsidR="009612F6" w:rsidRPr="003651D9" w:rsidRDefault="009612F6" w:rsidP="005D6176">
            <w:pPr>
              <w:pStyle w:val="TableEntry"/>
              <w:rPr>
                <w:rFonts w:eastAsia="Calibri"/>
              </w:rPr>
            </w:pPr>
            <w:r w:rsidRPr="003651D9">
              <w:rPr>
                <w:rFonts w:eastAsia="Calibri"/>
              </w:rPr>
              <w:t>R: SPECT, TTE, TEE, CMR</w:t>
            </w:r>
          </w:p>
          <w:p w14:paraId="418DEC80" w14:textId="77777777" w:rsidR="009612F6" w:rsidRPr="003651D9" w:rsidRDefault="009612F6" w:rsidP="0032600B">
            <w:pPr>
              <w:pStyle w:val="TableEntry"/>
            </w:pPr>
            <w:r w:rsidRPr="003651D9">
              <w:rPr>
                <w:rFonts w:eastAsia="Calibri"/>
              </w:rPr>
              <w:t>O:CCTA</w:t>
            </w:r>
          </w:p>
        </w:tc>
        <w:tc>
          <w:tcPr>
            <w:tcW w:w="2499" w:type="dxa"/>
            <w:shd w:val="clear" w:color="auto" w:fill="auto"/>
          </w:tcPr>
          <w:p w14:paraId="7CB6BC9E" w14:textId="77777777" w:rsidR="009612F6" w:rsidRPr="003651D9" w:rsidRDefault="009612F6" w:rsidP="00BB76BC">
            <w:pPr>
              <w:pStyle w:val="TableEntry"/>
            </w:pPr>
            <w:r w:rsidRPr="003651D9">
              <w:t xml:space="preserve">60797005, SNOMED CT, “Cardiac Wall Motion” </w:t>
            </w:r>
          </w:p>
          <w:p w14:paraId="096EFC9A" w14:textId="77777777" w:rsidR="009612F6" w:rsidRPr="003651D9" w:rsidRDefault="009612F6" w:rsidP="00BB76BC">
            <w:pPr>
              <w:pStyle w:val="TableEntry"/>
              <w:rPr>
                <w:highlight w:val="yellow"/>
              </w:rPr>
            </w:pPr>
            <w:r w:rsidRPr="003651D9">
              <w:t xml:space="preserve">+ targetSiteCode from </w:t>
            </w:r>
            <w:r w:rsidR="00154B7B" w:rsidRPr="003651D9">
              <w:t>1.2.840.10008.6.1.218 DICOM CID 3717 Myocardial Wall Segments</w:t>
            </w:r>
          </w:p>
        </w:tc>
        <w:tc>
          <w:tcPr>
            <w:tcW w:w="1016" w:type="dxa"/>
            <w:shd w:val="clear" w:color="auto" w:fill="auto"/>
          </w:tcPr>
          <w:p w14:paraId="01DD5586" w14:textId="77777777" w:rsidR="009612F6" w:rsidRPr="003651D9" w:rsidRDefault="009612F6" w:rsidP="00BB76BC">
            <w:pPr>
              <w:pStyle w:val="TableEntry"/>
            </w:pPr>
            <w:r w:rsidRPr="003651D9">
              <w:t>CD</w:t>
            </w:r>
          </w:p>
        </w:tc>
        <w:tc>
          <w:tcPr>
            <w:tcW w:w="1165" w:type="dxa"/>
            <w:shd w:val="clear" w:color="auto" w:fill="auto"/>
          </w:tcPr>
          <w:p w14:paraId="2326A44A" w14:textId="77777777" w:rsidR="009612F6" w:rsidRPr="003651D9" w:rsidRDefault="009612F6" w:rsidP="00BB76BC">
            <w:pPr>
              <w:pStyle w:val="TableEntry"/>
            </w:pPr>
            <w:r w:rsidRPr="003651D9">
              <w:t>n/a</w:t>
            </w:r>
          </w:p>
        </w:tc>
        <w:tc>
          <w:tcPr>
            <w:tcW w:w="2448" w:type="dxa"/>
            <w:shd w:val="clear" w:color="auto" w:fill="auto"/>
          </w:tcPr>
          <w:p w14:paraId="1C795D9D" w14:textId="77777777" w:rsidR="009612F6" w:rsidRPr="003651D9" w:rsidRDefault="00154B7B" w:rsidP="00BB76BC">
            <w:pPr>
              <w:pStyle w:val="TableEntry"/>
            </w:pPr>
            <w:r w:rsidRPr="003651D9">
              <w:t>1.3.6.1.4.1.19376.1.4.1.5.20 Wall motion</w:t>
            </w:r>
            <w:r w:rsidR="007D724B" w:rsidRPr="003651D9">
              <w:t xml:space="preserve"> &gt;</w:t>
            </w:r>
          </w:p>
        </w:tc>
      </w:tr>
    </w:tbl>
    <w:p w14:paraId="331FE480" w14:textId="77777777" w:rsidR="009612F6" w:rsidRPr="003651D9" w:rsidRDefault="009612F6" w:rsidP="00630F33">
      <w:pPr>
        <w:pStyle w:val="BodyText"/>
        <w:rPr>
          <w:lang w:eastAsia="x-none"/>
        </w:rPr>
      </w:pPr>
    </w:p>
    <w:p w14:paraId="698DCDF3" w14:textId="77777777" w:rsidR="004B7094" w:rsidRPr="003651D9" w:rsidRDefault="004B7094" w:rsidP="004B7094">
      <w:pPr>
        <w:pStyle w:val="Heading5"/>
        <w:numPr>
          <w:ilvl w:val="0"/>
          <w:numId w:val="0"/>
        </w:numPr>
        <w:rPr>
          <w:noProof w:val="0"/>
        </w:rPr>
      </w:pPr>
      <w:bookmarkStart w:id="1017" w:name="_Toc296340405"/>
      <w:bookmarkStart w:id="1018" w:name="_Toc445200604"/>
      <w:r w:rsidRPr="003651D9">
        <w:rPr>
          <w:noProof w:val="0"/>
        </w:rPr>
        <w:t>6.3.4.E.2 Simple Observation (wall morphology) Constraints</w:t>
      </w:r>
      <w:bookmarkEnd w:id="1017"/>
      <w:bookmarkEnd w:id="1018"/>
    </w:p>
    <w:p w14:paraId="0022E01D" w14:textId="77777777" w:rsidR="004B7094" w:rsidRPr="003651D9" w:rsidRDefault="004B7094" w:rsidP="00597DB2">
      <w:pPr>
        <w:pStyle w:val="AuthorInstructions"/>
        <w:rPr>
          <w:rFonts w:eastAsia="Calibri"/>
        </w:rPr>
      </w:pPr>
      <w:r w:rsidRPr="003651D9">
        <w:rPr>
          <w:rFonts w:eastAsia="Calibri"/>
        </w:rPr>
        <w:t>&lt;</w:t>
      </w:r>
      <w:r w:rsidR="00154B7B" w:rsidRPr="003651D9">
        <w:rPr>
          <w:rFonts w:eastAsia="Calibri"/>
        </w:rPr>
        <w:t xml:space="preserve">Describe </w:t>
      </w:r>
      <w:r w:rsidR="00C10561" w:rsidRPr="003651D9">
        <w:rPr>
          <w:rFonts w:eastAsia="Calibri"/>
        </w:rPr>
        <w:t>constraints;</w:t>
      </w:r>
      <w:r w:rsidRPr="003651D9">
        <w:rPr>
          <w:rFonts w:eastAsia="Calibri"/>
        </w:rPr>
        <w:t xml:space="preserve"> refer to other Specification Document, condition,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54FC5D2D" w14:textId="77777777" w:rsidR="004B7094" w:rsidRPr="003651D9" w:rsidRDefault="004B7094" w:rsidP="00597DB2">
      <w:pPr>
        <w:pStyle w:val="AuthorInstructions"/>
        <w:rPr>
          <w:rFonts w:eastAsia="Calibri"/>
        </w:rPr>
      </w:pPr>
      <w:r w:rsidRPr="003651D9">
        <w:rPr>
          <w:rFonts w:eastAsia="Calibri"/>
        </w:rPr>
        <w:t>&lt;Can be in a tabular format or textual description.&gt;</w:t>
      </w:r>
    </w:p>
    <w:p w14:paraId="708F5A5E" w14:textId="77777777" w:rsidR="004B7094" w:rsidRPr="003651D9" w:rsidRDefault="004B7094" w:rsidP="00597DB2">
      <w:pPr>
        <w:pStyle w:val="AuthorInstructions"/>
        <w:rPr>
          <w:rFonts w:eastAsia="Calibri"/>
        </w:rPr>
      </w:pPr>
      <w:r w:rsidRPr="003651D9">
        <w:rPr>
          <w:rFonts w:eastAsia="Calibri"/>
        </w:rPr>
        <w:lastRenderedPageBreak/>
        <w:t>&lt;</w:t>
      </w:r>
      <w:r w:rsidR="00154B7B" w:rsidRPr="003651D9">
        <w:rPr>
          <w:rFonts w:eastAsia="Calibri"/>
        </w:rPr>
        <w:t>Delete</w:t>
      </w:r>
      <w:r w:rsidRPr="003651D9">
        <w:rPr>
          <w:rFonts w:eastAsia="Calibri"/>
        </w:rPr>
        <w:t xml:space="preserve"> the example below prior to publishing for Public Comment.&gt;</w:t>
      </w:r>
    </w:p>
    <w:p w14:paraId="468ABA44" w14:textId="77777777" w:rsidR="004B7094" w:rsidRPr="003651D9" w:rsidRDefault="004B7094" w:rsidP="004B7094">
      <w:pPr>
        <w:pStyle w:val="BodyText"/>
      </w:pPr>
    </w:p>
    <w:p w14:paraId="53188EC1" w14:textId="77777777" w:rsidR="004B7094" w:rsidRPr="003651D9" w:rsidRDefault="007D724B" w:rsidP="00EF1E77">
      <w:pPr>
        <w:pStyle w:val="BodyText"/>
      </w:pPr>
      <w:r w:rsidRPr="003651D9">
        <w:t>&lt;</w:t>
      </w:r>
      <w:r w:rsidR="003602DC" w:rsidRPr="003651D9">
        <w:t xml:space="preserve">e.g., </w:t>
      </w:r>
      <w:r w:rsidR="004B7094" w:rsidRPr="003651D9">
        <w:t>The conditional entries specified in this table SHALL be present based on the exam type as specified in the CDA Header in the documentationOf / serviceEvent / code element.</w:t>
      </w:r>
      <w:r w:rsidRPr="003651D9">
        <w:t>&gt;</w:t>
      </w:r>
    </w:p>
    <w:p w14:paraId="702969F6" w14:textId="77777777" w:rsidR="004B7094" w:rsidRPr="003651D9" w:rsidRDefault="004B7094" w:rsidP="004B7094">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165"/>
        <w:gridCol w:w="2448"/>
      </w:tblGrid>
      <w:tr w:rsidR="004B7094" w:rsidRPr="003651D9" w14:paraId="02324F31" w14:textId="77777777" w:rsidTr="008452AF">
        <w:trPr>
          <w:cantSplit/>
          <w:tblHeader/>
        </w:trPr>
        <w:tc>
          <w:tcPr>
            <w:tcW w:w="968" w:type="dxa"/>
            <w:shd w:val="clear" w:color="auto" w:fill="D9D9D9"/>
          </w:tcPr>
          <w:p w14:paraId="7FD2F920" w14:textId="77777777" w:rsidR="004B7094" w:rsidRPr="003651D9" w:rsidRDefault="004B7094" w:rsidP="00AD069D">
            <w:pPr>
              <w:pStyle w:val="TableEntryHeader"/>
              <w:keepNext/>
              <w:ind w:left="0" w:right="0"/>
            </w:pPr>
            <w:r w:rsidRPr="003651D9">
              <w:t>O</w:t>
            </w:r>
            <w:r w:rsidR="002A4C2E" w:rsidRPr="003651D9">
              <w:t>pt and Card</w:t>
            </w:r>
          </w:p>
        </w:tc>
        <w:tc>
          <w:tcPr>
            <w:tcW w:w="1480" w:type="dxa"/>
            <w:shd w:val="clear" w:color="auto" w:fill="D9D9D9"/>
          </w:tcPr>
          <w:p w14:paraId="5BAC3D14" w14:textId="77777777" w:rsidR="004B7094" w:rsidRPr="003651D9" w:rsidRDefault="004B7094" w:rsidP="008452AF">
            <w:pPr>
              <w:pStyle w:val="TableEntryHeader"/>
              <w:keepNext/>
              <w:ind w:left="0" w:right="0"/>
              <w:rPr>
                <w:sz w:val="18"/>
              </w:rPr>
            </w:pPr>
            <w:r w:rsidRPr="003651D9">
              <w:rPr>
                <w:sz w:val="18"/>
              </w:rPr>
              <w:t>Condition</w:t>
            </w:r>
          </w:p>
        </w:tc>
        <w:tc>
          <w:tcPr>
            <w:tcW w:w="2499" w:type="dxa"/>
            <w:shd w:val="clear" w:color="auto" w:fill="D9D9D9"/>
          </w:tcPr>
          <w:p w14:paraId="79B01D3A" w14:textId="77777777" w:rsidR="004B7094" w:rsidRPr="003651D9" w:rsidRDefault="004B7094" w:rsidP="008452AF">
            <w:pPr>
              <w:pStyle w:val="TableEntryHeader"/>
              <w:keepNext/>
              <w:ind w:left="0" w:right="0"/>
            </w:pPr>
            <w:r w:rsidRPr="003651D9">
              <w:t>observation/code</w:t>
            </w:r>
          </w:p>
        </w:tc>
        <w:tc>
          <w:tcPr>
            <w:tcW w:w="1016" w:type="dxa"/>
            <w:shd w:val="clear" w:color="auto" w:fill="D9D9D9"/>
          </w:tcPr>
          <w:p w14:paraId="745E28A9" w14:textId="77777777" w:rsidR="004B7094" w:rsidRPr="003651D9" w:rsidRDefault="004B7094" w:rsidP="008452AF">
            <w:pPr>
              <w:pStyle w:val="TableEntryHeader"/>
              <w:keepNext/>
              <w:ind w:left="0" w:right="0"/>
            </w:pPr>
            <w:r w:rsidRPr="003651D9">
              <w:t>Data Type</w:t>
            </w:r>
          </w:p>
        </w:tc>
        <w:tc>
          <w:tcPr>
            <w:tcW w:w="1165" w:type="dxa"/>
            <w:shd w:val="clear" w:color="auto" w:fill="D9D9D9"/>
          </w:tcPr>
          <w:p w14:paraId="5B4ADF7E" w14:textId="77777777" w:rsidR="004B7094" w:rsidRPr="003651D9" w:rsidRDefault="004B7094" w:rsidP="008452AF">
            <w:pPr>
              <w:pStyle w:val="TableEntryHeader"/>
              <w:keepNext/>
              <w:ind w:left="0" w:right="0"/>
              <w:rPr>
                <w:sz w:val="18"/>
              </w:rPr>
            </w:pPr>
            <w:r w:rsidRPr="003651D9">
              <w:rPr>
                <w:sz w:val="18"/>
              </w:rPr>
              <w:t>Unit of Measure</w:t>
            </w:r>
          </w:p>
        </w:tc>
        <w:tc>
          <w:tcPr>
            <w:tcW w:w="2448" w:type="dxa"/>
            <w:shd w:val="clear" w:color="auto" w:fill="D9D9D9"/>
          </w:tcPr>
          <w:p w14:paraId="626CC79A" w14:textId="77777777" w:rsidR="004B7094" w:rsidRPr="003651D9" w:rsidRDefault="004B7094" w:rsidP="008452AF">
            <w:pPr>
              <w:pStyle w:val="TableEntryHeader"/>
              <w:keepNext/>
              <w:ind w:left="0" w:right="0"/>
            </w:pPr>
            <w:r w:rsidRPr="003651D9">
              <w:t>Value Set</w:t>
            </w:r>
          </w:p>
        </w:tc>
      </w:tr>
      <w:tr w:rsidR="004B7094" w:rsidRPr="003651D9" w14:paraId="0B8DB4AB" w14:textId="77777777" w:rsidTr="008452AF">
        <w:tc>
          <w:tcPr>
            <w:tcW w:w="968" w:type="dxa"/>
          </w:tcPr>
          <w:p w14:paraId="5F14C205" w14:textId="77777777" w:rsidR="004B7094" w:rsidRPr="003651D9" w:rsidRDefault="00746A3D" w:rsidP="00BB76BC">
            <w:pPr>
              <w:pStyle w:val="TableEntry"/>
            </w:pPr>
            <w:r w:rsidRPr="003651D9">
              <w:t>&lt;</w:t>
            </w:r>
            <w:r w:rsidR="00940FC7">
              <w:t>e.g.,</w:t>
            </w:r>
            <w:r w:rsidR="007D724B" w:rsidRPr="003651D9">
              <w:t xml:space="preserve"> </w:t>
            </w:r>
            <w:r w:rsidR="004B7094" w:rsidRPr="003651D9">
              <w:t>C [1..*]</w:t>
            </w:r>
          </w:p>
        </w:tc>
        <w:tc>
          <w:tcPr>
            <w:tcW w:w="1480" w:type="dxa"/>
            <w:shd w:val="clear" w:color="auto" w:fill="auto"/>
          </w:tcPr>
          <w:p w14:paraId="3A643500" w14:textId="77777777" w:rsidR="004B7094" w:rsidRPr="003651D9" w:rsidRDefault="004B7094" w:rsidP="00BB76BC">
            <w:pPr>
              <w:pStyle w:val="TableEntry"/>
            </w:pPr>
            <w:r w:rsidRPr="003651D9">
              <w:t>R: Cath with LVG</w:t>
            </w:r>
          </w:p>
        </w:tc>
        <w:tc>
          <w:tcPr>
            <w:tcW w:w="2499" w:type="dxa"/>
            <w:shd w:val="clear" w:color="auto" w:fill="auto"/>
          </w:tcPr>
          <w:p w14:paraId="31522328" w14:textId="77777777" w:rsidR="004B7094" w:rsidRPr="003651D9" w:rsidRDefault="004B7094" w:rsidP="00BB76BC">
            <w:pPr>
              <w:pStyle w:val="TableEntry"/>
            </w:pPr>
            <w:r w:rsidRPr="003651D9">
              <w:t>72724002, SNOMED CT, “Morphology findings”</w:t>
            </w:r>
          </w:p>
          <w:p w14:paraId="371B8D6C" w14:textId="77777777" w:rsidR="004B7094" w:rsidRPr="003651D9" w:rsidRDefault="004B7094" w:rsidP="00BB76BC">
            <w:pPr>
              <w:pStyle w:val="TableEntry"/>
              <w:rPr>
                <w:highlight w:val="yellow"/>
              </w:rPr>
            </w:pPr>
            <w:r w:rsidRPr="003651D9">
              <w:t xml:space="preserve">+ targetSiteCode from </w:t>
            </w:r>
            <w:r w:rsidR="007D724B" w:rsidRPr="003651D9">
              <w:t>1.2.840.10008.6.1.219 DICOM CID 3718 Myocardial Wall Segments in Projection</w:t>
            </w:r>
          </w:p>
        </w:tc>
        <w:tc>
          <w:tcPr>
            <w:tcW w:w="1016" w:type="dxa"/>
            <w:shd w:val="clear" w:color="auto" w:fill="auto"/>
          </w:tcPr>
          <w:p w14:paraId="370D448C" w14:textId="77777777" w:rsidR="004B7094" w:rsidRPr="003651D9" w:rsidRDefault="004B7094" w:rsidP="00BB76BC">
            <w:pPr>
              <w:pStyle w:val="TableEntry"/>
            </w:pPr>
            <w:r w:rsidRPr="003651D9">
              <w:t>CD</w:t>
            </w:r>
          </w:p>
        </w:tc>
        <w:tc>
          <w:tcPr>
            <w:tcW w:w="1165" w:type="dxa"/>
            <w:shd w:val="clear" w:color="auto" w:fill="auto"/>
          </w:tcPr>
          <w:p w14:paraId="130B804F" w14:textId="77777777" w:rsidR="004B7094" w:rsidRPr="003651D9" w:rsidRDefault="004B7094" w:rsidP="00BB76BC">
            <w:pPr>
              <w:pStyle w:val="TableEntry"/>
            </w:pPr>
            <w:r w:rsidRPr="003651D9">
              <w:t>n/a</w:t>
            </w:r>
          </w:p>
        </w:tc>
        <w:tc>
          <w:tcPr>
            <w:tcW w:w="2448" w:type="dxa"/>
            <w:shd w:val="clear" w:color="auto" w:fill="auto"/>
          </w:tcPr>
          <w:p w14:paraId="3B461B2F" w14:textId="77777777" w:rsidR="004B7094" w:rsidRPr="003651D9" w:rsidRDefault="007D724B" w:rsidP="00BB76BC">
            <w:pPr>
              <w:pStyle w:val="TableEntry"/>
            </w:pPr>
            <w:r w:rsidRPr="003651D9">
              <w:t>1.3.6.1.4.1.19376.1.4.1.5.19 Myocardium Assessments</w:t>
            </w:r>
            <w:r w:rsidR="00746A3D" w:rsidRPr="003651D9">
              <w:t>&gt;</w:t>
            </w:r>
          </w:p>
        </w:tc>
      </w:tr>
      <w:tr w:rsidR="004B7094" w:rsidRPr="003651D9" w14:paraId="20461AB1" w14:textId="77777777" w:rsidTr="008452AF">
        <w:tc>
          <w:tcPr>
            <w:tcW w:w="968" w:type="dxa"/>
          </w:tcPr>
          <w:p w14:paraId="5658A863" w14:textId="77777777" w:rsidR="004B7094" w:rsidRPr="003651D9" w:rsidRDefault="00746A3D" w:rsidP="00BB76BC">
            <w:pPr>
              <w:pStyle w:val="TableEntry"/>
            </w:pPr>
            <w:r w:rsidRPr="003651D9">
              <w:t>&lt;</w:t>
            </w:r>
            <w:r w:rsidR="00940FC7">
              <w:t>e.g.,</w:t>
            </w:r>
            <w:r w:rsidR="007D724B" w:rsidRPr="003651D9">
              <w:t xml:space="preserve"> </w:t>
            </w:r>
            <w:r w:rsidR="004B7094" w:rsidRPr="003651D9">
              <w:t>C [1..*]</w:t>
            </w:r>
          </w:p>
        </w:tc>
        <w:tc>
          <w:tcPr>
            <w:tcW w:w="1480" w:type="dxa"/>
            <w:shd w:val="clear" w:color="auto" w:fill="auto"/>
          </w:tcPr>
          <w:p w14:paraId="2240B482" w14:textId="77777777" w:rsidR="004B7094" w:rsidRPr="003651D9" w:rsidRDefault="004B7094" w:rsidP="00BB76BC">
            <w:pPr>
              <w:pStyle w:val="TableEntry"/>
              <w:rPr>
                <w:rFonts w:eastAsia="Calibri"/>
              </w:rPr>
            </w:pPr>
            <w:r w:rsidRPr="003651D9">
              <w:rPr>
                <w:rFonts w:eastAsia="Calibri"/>
              </w:rPr>
              <w:t>R: SPECT, echo, CMR</w:t>
            </w:r>
          </w:p>
          <w:p w14:paraId="2759B133" w14:textId="77777777" w:rsidR="004B7094" w:rsidRPr="003651D9" w:rsidRDefault="004B7094" w:rsidP="00BB76BC">
            <w:pPr>
              <w:pStyle w:val="TableEntry"/>
            </w:pPr>
            <w:r w:rsidRPr="003651D9">
              <w:rPr>
                <w:rFonts w:eastAsia="Calibri"/>
              </w:rPr>
              <w:t>O:CCTA</w:t>
            </w:r>
          </w:p>
        </w:tc>
        <w:tc>
          <w:tcPr>
            <w:tcW w:w="2499" w:type="dxa"/>
            <w:shd w:val="clear" w:color="auto" w:fill="auto"/>
          </w:tcPr>
          <w:p w14:paraId="36EFC06D" w14:textId="77777777" w:rsidR="004B7094" w:rsidRPr="003651D9" w:rsidRDefault="004B7094" w:rsidP="00BB76BC">
            <w:pPr>
              <w:pStyle w:val="TableEntry"/>
            </w:pPr>
            <w:r w:rsidRPr="003651D9">
              <w:t>72724002, SNOMED CT, “Morphology findings”</w:t>
            </w:r>
          </w:p>
          <w:p w14:paraId="26B5F9B4" w14:textId="77777777" w:rsidR="004B7094" w:rsidRPr="003651D9" w:rsidRDefault="004B7094" w:rsidP="00BB76BC">
            <w:pPr>
              <w:pStyle w:val="TableEntry"/>
              <w:rPr>
                <w:highlight w:val="yellow"/>
              </w:rPr>
            </w:pPr>
            <w:r w:rsidRPr="003651D9">
              <w:t xml:space="preserve">+ targetSiteCode from </w:t>
            </w:r>
            <w:r w:rsidR="007D724B" w:rsidRPr="003651D9">
              <w:t>1.2.840.10008.6.1.218 DICOM CID 3717 Myocardial Wall Segments</w:t>
            </w:r>
          </w:p>
        </w:tc>
        <w:tc>
          <w:tcPr>
            <w:tcW w:w="1016" w:type="dxa"/>
            <w:shd w:val="clear" w:color="auto" w:fill="auto"/>
          </w:tcPr>
          <w:p w14:paraId="2E393BA5" w14:textId="77777777" w:rsidR="004B7094" w:rsidRPr="003651D9" w:rsidRDefault="004B7094" w:rsidP="00BB76BC">
            <w:pPr>
              <w:pStyle w:val="TableEntry"/>
            </w:pPr>
            <w:r w:rsidRPr="003651D9">
              <w:t>CD</w:t>
            </w:r>
          </w:p>
        </w:tc>
        <w:tc>
          <w:tcPr>
            <w:tcW w:w="1165" w:type="dxa"/>
            <w:shd w:val="clear" w:color="auto" w:fill="auto"/>
          </w:tcPr>
          <w:p w14:paraId="64B1E6D5" w14:textId="77777777" w:rsidR="004B7094" w:rsidRPr="003651D9" w:rsidRDefault="004B7094" w:rsidP="00BB76BC">
            <w:pPr>
              <w:pStyle w:val="TableEntry"/>
            </w:pPr>
            <w:r w:rsidRPr="003651D9">
              <w:t>n/a</w:t>
            </w:r>
          </w:p>
        </w:tc>
        <w:tc>
          <w:tcPr>
            <w:tcW w:w="2448" w:type="dxa"/>
            <w:shd w:val="clear" w:color="auto" w:fill="auto"/>
          </w:tcPr>
          <w:p w14:paraId="17F15492" w14:textId="77777777" w:rsidR="004B7094" w:rsidRPr="003651D9" w:rsidRDefault="007D724B" w:rsidP="00BB76BC">
            <w:pPr>
              <w:pStyle w:val="TableEntry"/>
            </w:pPr>
            <w:r w:rsidRPr="003651D9">
              <w:t>1.3.6.1.4.1.19376.1.4.1.5.19 Myocardium Assessments</w:t>
            </w:r>
            <w:r w:rsidR="00746A3D" w:rsidRPr="003651D9">
              <w:t>&gt;</w:t>
            </w:r>
          </w:p>
        </w:tc>
      </w:tr>
    </w:tbl>
    <w:p w14:paraId="3C7AADE0" w14:textId="77777777" w:rsidR="004B7094" w:rsidRPr="003651D9" w:rsidRDefault="007D724B" w:rsidP="004B7094">
      <w:pPr>
        <w:pStyle w:val="BodyText"/>
        <w:rPr>
          <w:kern w:val="28"/>
        </w:rPr>
      </w:pPr>
      <w:r w:rsidRPr="003651D9">
        <w:rPr>
          <w:kern w:val="28"/>
        </w:rPr>
        <w:t>&lt;</w:t>
      </w:r>
      <w:r w:rsidR="00940FC7">
        <w:rPr>
          <w:kern w:val="28"/>
        </w:rPr>
        <w:t>e.g.,</w:t>
      </w:r>
      <w:r w:rsidRPr="003651D9">
        <w:rPr>
          <w:kern w:val="28"/>
        </w:rPr>
        <w:t xml:space="preserve"> </w:t>
      </w:r>
      <w:r w:rsidR="004B7094" w:rsidRPr="003651D9">
        <w:rPr>
          <w:kern w:val="28"/>
        </w:rPr>
        <w:t xml:space="preserve">The </w:t>
      </w:r>
      <w:r w:rsidR="004B7094" w:rsidRPr="003651D9">
        <w:rPr>
          <w:rFonts w:ascii="Courier New" w:hAnsi="Courier New" w:cs="Courier New"/>
          <w:kern w:val="28"/>
          <w:sz w:val="20"/>
        </w:rPr>
        <w:t>observation/value</w:t>
      </w:r>
      <w:r w:rsidR="004B7094" w:rsidRPr="003651D9">
        <w:rPr>
          <w:kern w:val="28"/>
        </w:rPr>
        <w:t xml:space="preserve"> MAY be a null flavor.</w:t>
      </w:r>
      <w:r w:rsidR="001055CB" w:rsidRPr="003651D9">
        <w:rPr>
          <w:kern w:val="28"/>
        </w:rPr>
        <w:t>&gt;</w:t>
      </w:r>
      <w:r w:rsidR="004B7094" w:rsidRPr="003651D9">
        <w:rPr>
          <w:kern w:val="28"/>
        </w:rPr>
        <w:t xml:space="preserve"> </w:t>
      </w:r>
    </w:p>
    <w:p w14:paraId="496D3F58" w14:textId="77777777" w:rsidR="004B7094" w:rsidRPr="003651D9" w:rsidRDefault="007D724B" w:rsidP="004B7094">
      <w:pPr>
        <w:pStyle w:val="BodyText"/>
        <w:rPr>
          <w:kern w:val="28"/>
        </w:rPr>
      </w:pPr>
      <w:r w:rsidRPr="003651D9">
        <w:rPr>
          <w:kern w:val="28"/>
        </w:rPr>
        <w:t>&lt;</w:t>
      </w:r>
      <w:r w:rsidR="00940FC7">
        <w:rPr>
          <w:kern w:val="28"/>
        </w:rPr>
        <w:t>e.g.,</w:t>
      </w:r>
      <w:r w:rsidR="004B7094" w:rsidRPr="003651D9">
        <w:rPr>
          <w:kern w:val="28"/>
        </w:rPr>
        <w:t xml:space="preserve"> morphological assessment observation MAY have a subsidiary Severity observation (templateID 1.3.6.1.4.1.19376.1.5.3.1.4.1 [PCC TF-2]).</w:t>
      </w:r>
      <w:r w:rsidRPr="003651D9">
        <w:rPr>
          <w:kern w:val="28"/>
        </w:rPr>
        <w:t>&gt;</w:t>
      </w:r>
    </w:p>
    <w:p w14:paraId="7F23EC0E" w14:textId="77777777" w:rsidR="009612F6" w:rsidRPr="003651D9" w:rsidRDefault="009612F6" w:rsidP="00630F33">
      <w:pPr>
        <w:pStyle w:val="BodyText"/>
        <w:rPr>
          <w:lang w:eastAsia="x-none"/>
        </w:rPr>
      </w:pPr>
    </w:p>
    <w:p w14:paraId="2023D42B" w14:textId="77777777" w:rsidR="00983131" w:rsidRPr="003651D9" w:rsidRDefault="00983131" w:rsidP="00597DB2">
      <w:pPr>
        <w:pStyle w:val="AuthorInstructions"/>
      </w:pPr>
      <w:r w:rsidRPr="003651D9">
        <w:t>### End Tabular Format - Entry</w:t>
      </w:r>
    </w:p>
    <w:p w14:paraId="198F2B7F" w14:textId="77777777" w:rsidR="009612F6" w:rsidRPr="003651D9" w:rsidRDefault="009612F6" w:rsidP="00597DB2">
      <w:pPr>
        <w:pStyle w:val="AuthorInstructions"/>
      </w:pPr>
    </w:p>
    <w:p w14:paraId="2484719E" w14:textId="77777777" w:rsidR="00983131" w:rsidRPr="003651D9" w:rsidRDefault="00983131" w:rsidP="00597DB2">
      <w:pPr>
        <w:pStyle w:val="AuthorInstructions"/>
      </w:pPr>
      <w:r w:rsidRPr="003651D9">
        <w:t>### Begin Discrete Conformance Format – Entry</w:t>
      </w:r>
    </w:p>
    <w:p w14:paraId="08078302" w14:textId="77777777" w:rsidR="00114040" w:rsidRPr="003651D9" w:rsidRDefault="00114040" w:rsidP="00597DB2">
      <w:pPr>
        <w:pStyle w:val="AuthorInstructions"/>
      </w:pPr>
      <w:r w:rsidRPr="003651D9">
        <w:t>&lt;An example is provided to demonstrate the desired consistent use and format</w:t>
      </w:r>
      <w:r w:rsidR="00887E40" w:rsidRPr="003651D9">
        <w:t xml:space="preserve">. </w:t>
      </w:r>
      <w:r w:rsidRPr="003651D9">
        <w:t>Delete this example prior to publication for Public Comment.</w:t>
      </w:r>
      <w:r w:rsidR="00D609FE" w:rsidRPr="003651D9">
        <w:t xml:space="preserve"> The statements must be numbered, begin with SHALL/SHOULD/MAY identify the cardinality using [n..n], the name of the element, and a subitem which described the value or source of the information.</w:t>
      </w:r>
      <w:r w:rsidRPr="003651D9">
        <w:t>&gt;</w:t>
      </w:r>
    </w:p>
    <w:p w14:paraId="23399794" w14:textId="77777777" w:rsidR="00875076" w:rsidRPr="003651D9" w:rsidRDefault="00875076" w:rsidP="00875076">
      <w:pPr>
        <w:pStyle w:val="BodyText"/>
        <w:rPr>
          <w:szCs w:val="24"/>
          <w:lang w:eastAsia="x-none"/>
        </w:rPr>
      </w:pPr>
    </w:p>
    <w:p w14:paraId="7378D6EA" w14:textId="77777777" w:rsidR="00875076" w:rsidRPr="003651D9" w:rsidRDefault="00746A3D" w:rsidP="00875076">
      <w:pPr>
        <w:pStyle w:val="Heading5"/>
        <w:numPr>
          <w:ilvl w:val="0"/>
          <w:numId w:val="0"/>
        </w:numPr>
        <w:ind w:left="810" w:hanging="810"/>
        <w:rPr>
          <w:noProof w:val="0"/>
        </w:rPr>
      </w:pPr>
      <w:bookmarkStart w:id="1019" w:name="_Toc184813871"/>
      <w:bookmarkStart w:id="1020" w:name="_Toc322675194"/>
      <w:bookmarkStart w:id="1021" w:name="E_Problem_Observation_Cardiac_PF"/>
      <w:bookmarkStart w:id="1022" w:name="E_Result_Observation_Cardiac_PF"/>
      <w:bookmarkStart w:id="1023" w:name="_Toc445200605"/>
      <w:r w:rsidRPr="003651D9">
        <w:rPr>
          <w:noProof w:val="0"/>
        </w:rPr>
        <w:t>&lt;</w:t>
      </w:r>
      <w:r w:rsidR="00940FC7">
        <w:rPr>
          <w:noProof w:val="0"/>
        </w:rPr>
        <w:t>e.g.,</w:t>
      </w:r>
      <w:r w:rsidR="00875076" w:rsidRPr="003651D9">
        <w:rPr>
          <w:noProof w:val="0"/>
        </w:rPr>
        <w:t>6.</w:t>
      </w:r>
      <w:r w:rsidR="00AD069D" w:rsidRPr="003651D9">
        <w:rPr>
          <w:noProof w:val="0"/>
        </w:rPr>
        <w:t>3.4</w:t>
      </w:r>
      <w:r w:rsidR="00875076" w:rsidRPr="003651D9">
        <w:rPr>
          <w:noProof w:val="0"/>
        </w:rPr>
        <w:t>.E Result</w:t>
      </w:r>
      <w:bookmarkStart w:id="1024" w:name="E_Problem_Observation"/>
      <w:bookmarkEnd w:id="1024"/>
      <w:r w:rsidR="00875076" w:rsidRPr="003651D9">
        <w:rPr>
          <w:noProof w:val="0"/>
        </w:rPr>
        <w:t xml:space="preserve"> Observation</w:t>
      </w:r>
      <w:bookmarkStart w:id="1025" w:name="CS_ProblemObservation"/>
      <w:bookmarkEnd w:id="1019"/>
      <w:bookmarkEnd w:id="1025"/>
      <w:r w:rsidR="00875076" w:rsidRPr="003651D9">
        <w:rPr>
          <w:noProof w:val="0"/>
        </w:rPr>
        <w:t xml:space="preserve"> - Cardiac</w:t>
      </w:r>
      <w:bookmarkEnd w:id="1020"/>
      <w:bookmarkEnd w:id="1023"/>
    </w:p>
    <w:bookmarkEnd w:id="1021"/>
    <w:bookmarkEnd w:id="1022"/>
    <w:p w14:paraId="7DD9BA27" w14:textId="77777777" w:rsidR="00875076" w:rsidRPr="003651D9" w:rsidRDefault="00875076" w:rsidP="00875076">
      <w:pPr>
        <w:pStyle w:val="BracketData"/>
      </w:pPr>
      <w:r w:rsidRPr="003651D9">
        <w:t>[observation: templateId 1.3.6.1.4.1.19376.1.4.1.4.16</w:t>
      </w:r>
      <w:r w:rsidRPr="003651D9" w:rsidDel="004B63D0">
        <w:t xml:space="preserve"> </w:t>
      </w:r>
      <w:r w:rsidRPr="003651D9">
        <w:t>(open)]</w:t>
      </w:r>
    </w:p>
    <w:p w14:paraId="24C760C8" w14:textId="77777777" w:rsidR="00875076" w:rsidRPr="003651D9" w:rsidRDefault="00875076" w:rsidP="00875076">
      <w:pPr>
        <w:ind w:left="720"/>
      </w:pPr>
      <w:r w:rsidRPr="003651D9">
        <w:t>A result observation is a clinical statement that a clinician has noted during the Cath Lab procedure</w:t>
      </w:r>
      <w:r w:rsidR="00887E40" w:rsidRPr="003651D9">
        <w:t xml:space="preserve">. </w:t>
      </w:r>
      <w:r w:rsidRPr="003651D9">
        <w:t>This entry is used to describe the specific procedure findings that were observed during the specific Cath Lab procedure</w:t>
      </w:r>
      <w:r w:rsidR="00887E40" w:rsidRPr="003651D9">
        <w:t xml:space="preserve">. </w:t>
      </w:r>
    </w:p>
    <w:p w14:paraId="0FD8A0D1" w14:textId="77777777" w:rsidR="00875076" w:rsidRPr="003651D9" w:rsidRDefault="00875076" w:rsidP="00875076">
      <w:pPr>
        <w:ind w:left="720"/>
      </w:pPr>
      <w:r w:rsidRPr="003651D9">
        <w:lastRenderedPageBreak/>
        <w:t xml:space="preserve">The specific result observations are defined in </w:t>
      </w:r>
      <w:r w:rsidRPr="003651D9">
        <w:rPr>
          <w:rFonts w:ascii="Courier New" w:hAnsi="Courier New" w:cs="Courier New"/>
          <w:sz w:val="20"/>
        </w:rPr>
        <w:t>1.3.6.1.4.1.19376.1.4.1.5.38</w:t>
      </w:r>
      <w:r w:rsidRPr="003651D9">
        <w:rPr>
          <w:sz w:val="20"/>
        </w:rPr>
        <w:t xml:space="preserve"> </w:t>
      </w:r>
      <w:r w:rsidRPr="003651D9">
        <w:t>Procedure Findings Constraints/ValueSet</w:t>
      </w:r>
      <w:r w:rsidR="00887E40" w:rsidRPr="003651D9">
        <w:t xml:space="preserve">. </w:t>
      </w:r>
    </w:p>
    <w:p w14:paraId="049E2255" w14:textId="77777777" w:rsidR="00875076" w:rsidRPr="003651D9" w:rsidRDefault="00875076" w:rsidP="00875076"/>
    <w:p w14:paraId="4197D764"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@classCode</w:t>
      </w:r>
      <w:r w:rsidRPr="003651D9">
        <w:t>=</w:t>
      </w:r>
      <w:r w:rsidRPr="003651D9">
        <w:rPr>
          <w:rStyle w:val="XMLname"/>
        </w:rPr>
        <w:t>"OBS"</w:t>
      </w:r>
      <w:r w:rsidRPr="003651D9">
        <w:t xml:space="preserve"> Observation (CodeSystem: </w:t>
      </w:r>
      <w:r w:rsidRPr="003651D9">
        <w:rPr>
          <w:rStyle w:val="XMLname"/>
        </w:rPr>
        <w:t>HL7ActClass 2.16.840.1.113883.5.6</w:t>
      </w:r>
      <w:r w:rsidRPr="003651D9">
        <w:t>)</w:t>
      </w:r>
      <w:bookmarkStart w:id="1026" w:name="C_7130"/>
      <w:bookmarkEnd w:id="1026"/>
      <w:r w:rsidRPr="003651D9">
        <w:t xml:space="preserve"> (CONF:7130).</w:t>
      </w:r>
    </w:p>
    <w:p w14:paraId="792F0039"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@moodCode</w:t>
      </w:r>
      <w:r w:rsidRPr="003651D9">
        <w:t>=</w:t>
      </w:r>
      <w:r w:rsidRPr="003651D9">
        <w:rPr>
          <w:rStyle w:val="XMLname"/>
        </w:rPr>
        <w:t>"EVN"</w:t>
      </w:r>
      <w:r w:rsidRPr="003651D9">
        <w:t xml:space="preserve"> Event (CodeSystem: </w:t>
      </w:r>
      <w:r w:rsidRPr="003651D9">
        <w:rPr>
          <w:rStyle w:val="XMLname"/>
        </w:rPr>
        <w:t>ActMood 2.16.840.1.113883.5.1001</w:t>
      </w:r>
      <w:r w:rsidRPr="003651D9">
        <w:t>)</w:t>
      </w:r>
      <w:bookmarkStart w:id="1027" w:name="C_7131"/>
      <w:bookmarkEnd w:id="1027"/>
      <w:r w:rsidRPr="003651D9">
        <w:t xml:space="preserve"> (CONF:7131).</w:t>
      </w:r>
    </w:p>
    <w:p w14:paraId="1B28964D"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templateId</w:t>
      </w:r>
      <w:r w:rsidRPr="003651D9">
        <w:t xml:space="preserve"> (CONF:7136) such that it</w:t>
      </w:r>
    </w:p>
    <w:p w14:paraId="7F1ACABB" w14:textId="77777777" w:rsidR="00875076" w:rsidRPr="003651D9" w:rsidRDefault="00875076" w:rsidP="00AA3771">
      <w:pPr>
        <w:numPr>
          <w:ilvl w:val="1"/>
          <w:numId w:val="16"/>
        </w:numPr>
        <w:spacing w:before="0" w:after="40" w:line="260" w:lineRule="exact"/>
      </w:pPr>
      <w:r w:rsidRPr="003651D9">
        <w:rPr>
          <w:rStyle w:val="keyword"/>
        </w:rPr>
        <w:t>SHALL</w:t>
      </w:r>
      <w:r w:rsidRPr="003651D9">
        <w:t xml:space="preserve"> contain exactly one [1..1] </w:t>
      </w:r>
      <w:r w:rsidRPr="003651D9">
        <w:rPr>
          <w:rStyle w:val="XMLnameBold"/>
        </w:rPr>
        <w:t>@root</w:t>
      </w:r>
      <w:r w:rsidRPr="003651D9">
        <w:t>=</w:t>
      </w:r>
      <w:r w:rsidRPr="003651D9">
        <w:rPr>
          <w:rStyle w:val="XMLname"/>
        </w:rPr>
        <w:t>"2.16.840.1.113883.10.20.22.4.2"</w:t>
      </w:r>
      <w:r w:rsidRPr="003651D9">
        <w:t xml:space="preserve"> (CONF:9138).</w:t>
      </w:r>
    </w:p>
    <w:p w14:paraId="41E06211"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at least one [1..*] </w:t>
      </w:r>
      <w:r w:rsidRPr="003651D9">
        <w:rPr>
          <w:rStyle w:val="XMLnameBold"/>
        </w:rPr>
        <w:t>id</w:t>
      </w:r>
      <w:r w:rsidRPr="003651D9">
        <w:t xml:space="preserve"> (CONF:7137).</w:t>
      </w:r>
    </w:p>
    <w:p w14:paraId="581F0303" w14:textId="77777777" w:rsidR="00875076" w:rsidRPr="003651D9" w:rsidRDefault="00875076" w:rsidP="00AA3771">
      <w:pPr>
        <w:numPr>
          <w:ilvl w:val="1"/>
          <w:numId w:val="16"/>
        </w:numPr>
        <w:shd w:val="clear" w:color="auto" w:fill="FFFFFF"/>
        <w:spacing w:before="0" w:after="40" w:line="260" w:lineRule="exact"/>
      </w:pPr>
      <w:r w:rsidRPr="003651D9">
        <w:t>The first id represents this specific globally unique result observation.</w:t>
      </w:r>
    </w:p>
    <w:p w14:paraId="38C365F4" w14:textId="77777777" w:rsidR="00875076" w:rsidRPr="003651D9" w:rsidRDefault="00875076" w:rsidP="00AA3771">
      <w:pPr>
        <w:numPr>
          <w:ilvl w:val="1"/>
          <w:numId w:val="16"/>
        </w:numPr>
        <w:shd w:val="clear" w:color="auto" w:fill="FFFFFF"/>
        <w:spacing w:before="0" w:after="40" w:line="260" w:lineRule="exact"/>
      </w:pPr>
      <w:r w:rsidRPr="003651D9">
        <w:t>The second id represents the lesion ID which should</w:t>
      </w:r>
      <w:r w:rsidR="005F3FB5">
        <w:t xml:space="preserve"> </w:t>
      </w:r>
      <w:r w:rsidRPr="003651D9">
        <w:t>be an assigned numeric code that identifies lesions within a specific targetSiteCode.This lesion ID is used to link lesion specific data in this Result Observation – Cardiac with Procedure Activity Procedure - Cardiac.</w:t>
      </w:r>
    </w:p>
    <w:p w14:paraId="3B2B0FA4"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code</w:t>
      </w:r>
      <w:r w:rsidRPr="003651D9">
        <w:t xml:space="preserve"> (CONF:7133).</w:t>
      </w:r>
    </w:p>
    <w:p w14:paraId="7E03E3C9" w14:textId="77777777" w:rsidR="00875076" w:rsidRPr="003651D9" w:rsidRDefault="00875076" w:rsidP="00AA3771">
      <w:pPr>
        <w:numPr>
          <w:ilvl w:val="1"/>
          <w:numId w:val="16"/>
        </w:numPr>
        <w:spacing w:before="0" w:after="40" w:line="260" w:lineRule="exact"/>
      </w:pPr>
      <w:r w:rsidRPr="003651D9">
        <w:rPr>
          <w:rStyle w:val="keyword"/>
        </w:rPr>
        <w:t>SHOULD</w:t>
      </w:r>
      <w:r w:rsidRPr="003651D9">
        <w:t xml:space="preserve"> be from LOINC (CodeSystem: 2.16.840.1.113883.6.1) or SNOMED CT (Value Set: 1.3.6.1.4.1.19376.1.4.1.5.38) (CONF:7166-CRC).</w:t>
      </w:r>
    </w:p>
    <w:p w14:paraId="764694B8" w14:textId="77777777" w:rsidR="00875076" w:rsidRPr="003651D9" w:rsidRDefault="00875076" w:rsidP="00AA3771">
      <w:pPr>
        <w:numPr>
          <w:ilvl w:val="0"/>
          <w:numId w:val="16"/>
        </w:numPr>
        <w:spacing w:before="0" w:after="40" w:line="260" w:lineRule="exact"/>
      </w:pPr>
      <w:r w:rsidRPr="003651D9">
        <w:rPr>
          <w:rStyle w:val="keyword"/>
        </w:rPr>
        <w:t>SHOULD</w:t>
      </w:r>
      <w:r w:rsidRPr="003651D9">
        <w:t xml:space="preserve"> contain zero or one [0..1] </w:t>
      </w:r>
      <w:r w:rsidRPr="003651D9">
        <w:rPr>
          <w:rStyle w:val="XMLnameBold"/>
        </w:rPr>
        <w:t>text</w:t>
      </w:r>
      <w:r w:rsidRPr="003651D9">
        <w:t xml:space="preserve"> (CONF:7138).</w:t>
      </w:r>
    </w:p>
    <w:p w14:paraId="0CC45D0B" w14:textId="77777777" w:rsidR="00875076" w:rsidRPr="003651D9" w:rsidRDefault="00875076" w:rsidP="00AA3771">
      <w:pPr>
        <w:numPr>
          <w:ilvl w:val="1"/>
          <w:numId w:val="16"/>
        </w:numPr>
        <w:spacing w:before="0" w:after="40" w:line="260" w:lineRule="exact"/>
      </w:pPr>
      <w:r w:rsidRPr="003651D9">
        <w:t xml:space="preserve">The text, if present, </w:t>
      </w:r>
      <w:r w:rsidRPr="003651D9">
        <w:rPr>
          <w:rStyle w:val="keyword"/>
        </w:rPr>
        <w:t>SHOULD</w:t>
      </w:r>
      <w:r w:rsidRPr="003651D9">
        <w:t xml:space="preserve"> contain zero or one [0..1] </w:t>
      </w:r>
      <w:r w:rsidRPr="003651D9">
        <w:rPr>
          <w:rStyle w:val="XMLnameBold"/>
        </w:rPr>
        <w:t>reference/@value</w:t>
      </w:r>
      <w:r w:rsidRPr="003651D9">
        <w:t xml:space="preserve"> (CONF:7139).</w:t>
      </w:r>
    </w:p>
    <w:p w14:paraId="64322EC2" w14:textId="77777777" w:rsidR="00875076" w:rsidRPr="003651D9" w:rsidRDefault="00875076" w:rsidP="00AA3771">
      <w:pPr>
        <w:numPr>
          <w:ilvl w:val="2"/>
          <w:numId w:val="16"/>
        </w:numPr>
        <w:spacing w:before="0" w:after="40" w:line="260" w:lineRule="exact"/>
      </w:pPr>
      <w:r w:rsidRPr="003651D9">
        <w:t xml:space="preserve">This reference/@value </w:t>
      </w:r>
      <w:r w:rsidRPr="003651D9">
        <w:rPr>
          <w:rStyle w:val="keyword"/>
        </w:rPr>
        <w:t>SHALL</w:t>
      </w:r>
      <w:r w:rsidRPr="003651D9">
        <w:t xml:space="preserve"> begin with a '#' and </w:t>
      </w:r>
      <w:r w:rsidRPr="003651D9">
        <w:rPr>
          <w:rStyle w:val="keyword"/>
        </w:rPr>
        <w:t>SHALL</w:t>
      </w:r>
      <w:r w:rsidRPr="003651D9">
        <w:t xml:space="preserve"> point to its corresponding narrative (using the approach defined in CDA Release 2, section 4.3.5.1) (CONF:9119).</w:t>
      </w:r>
    </w:p>
    <w:p w14:paraId="7438B86B"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statusCode</w:t>
      </w:r>
      <w:r w:rsidRPr="003651D9">
        <w:t>=</w:t>
      </w:r>
      <w:r w:rsidRPr="003651D9">
        <w:rPr>
          <w:rStyle w:val="XMLname"/>
        </w:rPr>
        <w:t>"completed"</w:t>
      </w:r>
      <w:r w:rsidRPr="003651D9">
        <w:t xml:space="preserve"> Completed (CodeSystem: </w:t>
      </w:r>
      <w:r w:rsidRPr="003651D9">
        <w:rPr>
          <w:rStyle w:val="XMLname"/>
        </w:rPr>
        <w:t>ActStatus 2.16.840.1.113883.5.14</w:t>
      </w:r>
      <w:r w:rsidRPr="003651D9">
        <w:t>)</w:t>
      </w:r>
      <w:bookmarkStart w:id="1028" w:name="C_7134"/>
      <w:bookmarkEnd w:id="1028"/>
      <w:r w:rsidRPr="003651D9">
        <w:t xml:space="preserve"> (CONF:7134).</w:t>
      </w:r>
    </w:p>
    <w:p w14:paraId="3F07C8F2"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effectiveTime</w:t>
      </w:r>
      <w:r w:rsidRPr="003651D9">
        <w:t xml:space="preserve"> (CONF:7140).</w:t>
      </w:r>
    </w:p>
    <w:p w14:paraId="28B4D14B" w14:textId="77777777" w:rsidR="00875076" w:rsidRPr="003651D9" w:rsidRDefault="00875076" w:rsidP="00AA3771">
      <w:pPr>
        <w:numPr>
          <w:ilvl w:val="1"/>
          <w:numId w:val="16"/>
        </w:numPr>
        <w:spacing w:before="0" w:after="40" w:line="260" w:lineRule="exact"/>
      </w:pPr>
      <w:r w:rsidRPr="003651D9">
        <w:t>represents clinically effective time of the measurement, which may be when the measurement was performed (e.g., a BP measurement), or may be when sample was taken (and measured some time afterwards) (CONF:7141).</w:t>
      </w:r>
    </w:p>
    <w:p w14:paraId="3BCDFADF"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value</w:t>
      </w:r>
      <w:r w:rsidRPr="003651D9">
        <w:t xml:space="preserve"> with @xsi:type="ANY" (CONF:7143).</w:t>
      </w:r>
    </w:p>
    <w:p w14:paraId="681E0192" w14:textId="77777777" w:rsidR="00875076" w:rsidRPr="003651D9" w:rsidRDefault="00875076" w:rsidP="00AA3771">
      <w:pPr>
        <w:numPr>
          <w:ilvl w:val="0"/>
          <w:numId w:val="16"/>
        </w:numPr>
        <w:spacing w:before="0" w:after="40" w:line="260" w:lineRule="exact"/>
      </w:pPr>
      <w:r w:rsidRPr="003651D9">
        <w:rPr>
          <w:rStyle w:val="keyword"/>
        </w:rPr>
        <w:t>SHOULD</w:t>
      </w:r>
      <w:r w:rsidRPr="003651D9">
        <w:t xml:space="preserve"> contain zero or more [0..*] </w:t>
      </w:r>
      <w:r w:rsidRPr="003651D9">
        <w:rPr>
          <w:rStyle w:val="XMLnameBold"/>
        </w:rPr>
        <w:t>interpretationCode</w:t>
      </w:r>
      <w:r w:rsidRPr="003651D9">
        <w:t xml:space="preserve"> (CONF:7147)</w:t>
      </w:r>
      <w:r w:rsidR="00887E40" w:rsidRPr="003651D9">
        <w:t xml:space="preserve">. </w:t>
      </w:r>
    </w:p>
    <w:p w14:paraId="622F1F98" w14:textId="77777777" w:rsidR="00875076" w:rsidRPr="003651D9" w:rsidRDefault="00875076" w:rsidP="00AA3771">
      <w:pPr>
        <w:numPr>
          <w:ilvl w:val="0"/>
          <w:numId w:val="16"/>
        </w:numPr>
        <w:spacing w:before="0" w:after="40" w:line="260" w:lineRule="exact"/>
      </w:pPr>
      <w:r w:rsidRPr="003651D9">
        <w:rPr>
          <w:rStyle w:val="keyword"/>
        </w:rPr>
        <w:t>MAY</w:t>
      </w:r>
      <w:r w:rsidRPr="003651D9">
        <w:t xml:space="preserve"> contain zero or one [0..1] </w:t>
      </w:r>
      <w:r w:rsidRPr="003651D9">
        <w:rPr>
          <w:rStyle w:val="XMLnameBold"/>
        </w:rPr>
        <w:t>methodCode</w:t>
      </w:r>
      <w:r w:rsidRPr="003651D9">
        <w:t xml:space="preserve"> (CONF:7148).</w:t>
      </w:r>
    </w:p>
    <w:p w14:paraId="44DBF717" w14:textId="77777777" w:rsidR="00875076" w:rsidRPr="003651D9" w:rsidRDefault="00875076" w:rsidP="00AA3771">
      <w:pPr>
        <w:numPr>
          <w:ilvl w:val="0"/>
          <w:numId w:val="16"/>
        </w:numPr>
        <w:spacing w:before="0" w:after="40" w:line="260" w:lineRule="exact"/>
      </w:pPr>
      <w:r w:rsidRPr="003651D9">
        <w:rPr>
          <w:rStyle w:val="keyword"/>
        </w:rPr>
        <w:t>MAY</w:t>
      </w:r>
      <w:r w:rsidRPr="003651D9">
        <w:t xml:space="preserve"> contain zero or one [0..1] </w:t>
      </w:r>
      <w:r w:rsidRPr="003651D9">
        <w:rPr>
          <w:rStyle w:val="XMLnameBold"/>
        </w:rPr>
        <w:t>targetSiteCode</w:t>
      </w:r>
      <w:r w:rsidRPr="003651D9">
        <w:t xml:space="preserve"> (CONF:7153).</w:t>
      </w:r>
    </w:p>
    <w:p w14:paraId="45A30446" w14:textId="77777777" w:rsidR="00875076" w:rsidRPr="003651D9" w:rsidRDefault="00875076" w:rsidP="00AA3771">
      <w:pPr>
        <w:numPr>
          <w:ilvl w:val="1"/>
          <w:numId w:val="16"/>
        </w:numPr>
        <w:spacing w:before="0" w:after="40" w:line="260" w:lineRule="exact"/>
      </w:pPr>
      <w:r w:rsidRPr="003651D9">
        <w:t xml:space="preserve">The targetSiteCode, if present, </w:t>
      </w:r>
      <w:r w:rsidRPr="003651D9">
        <w:rPr>
          <w:rStyle w:val="keyword"/>
        </w:rPr>
        <w:t>SHALL</w:t>
      </w:r>
      <w:r w:rsidRPr="003651D9">
        <w:t xml:space="preserve"> contain exactly one [1..1] </w:t>
      </w:r>
      <w:r w:rsidRPr="003651D9">
        <w:rPr>
          <w:rStyle w:val="XMLnameBold"/>
        </w:rPr>
        <w:t>code</w:t>
      </w:r>
      <w:r w:rsidRPr="003651D9">
        <w:t xml:space="preserve"> where the @code </w:t>
      </w:r>
      <w:r w:rsidRPr="003651D9">
        <w:rPr>
          <w:rStyle w:val="keyword"/>
        </w:rPr>
        <w:t>SHALL</w:t>
      </w:r>
      <w:r w:rsidRPr="003651D9">
        <w:t xml:space="preserve"> be selected from ValueSet </w:t>
      </w:r>
      <w:r w:rsidRPr="003651D9">
        <w:rPr>
          <w:rFonts w:ascii="Courier New" w:hAnsi="Courier New" w:cs="Courier New"/>
          <w:sz w:val="20"/>
        </w:rPr>
        <w:t>Body Site</w:t>
      </w:r>
      <w:r w:rsidR="005F3FB5">
        <w:rPr>
          <w:rFonts w:ascii="Courier New" w:hAnsi="Courier New" w:cs="Courier New"/>
          <w:sz w:val="20"/>
        </w:rPr>
        <w:t xml:space="preserve"> </w:t>
      </w:r>
      <w:r w:rsidRPr="003651D9">
        <w:rPr>
          <w:rFonts w:ascii="Courier New" w:hAnsi="Courier New" w:cs="TimesNewRomanPSMT"/>
          <w:sz w:val="20"/>
        </w:rPr>
        <w:t xml:space="preserve">1.3.6.1.4.1.19376.1.4.1.5.32 </w:t>
      </w:r>
      <w:r w:rsidRPr="003651D9">
        <w:rPr>
          <w:rStyle w:val="keyword"/>
        </w:rPr>
        <w:t>STATIC</w:t>
      </w:r>
      <w:r w:rsidRPr="003651D9">
        <w:t xml:space="preserve"> (CONF:CRC).</w:t>
      </w:r>
    </w:p>
    <w:p w14:paraId="19E7BFE2" w14:textId="77777777" w:rsidR="00875076" w:rsidRPr="003651D9" w:rsidRDefault="00875076" w:rsidP="00AA3771">
      <w:pPr>
        <w:numPr>
          <w:ilvl w:val="0"/>
          <w:numId w:val="16"/>
        </w:numPr>
        <w:spacing w:before="0" w:after="40" w:line="260" w:lineRule="exact"/>
      </w:pPr>
      <w:r w:rsidRPr="003651D9">
        <w:rPr>
          <w:rStyle w:val="keyword"/>
        </w:rPr>
        <w:t>MAY</w:t>
      </w:r>
      <w:r w:rsidRPr="003651D9">
        <w:t xml:space="preserve"> contain zero or one [0..1] </w:t>
      </w:r>
      <w:r w:rsidRPr="003651D9">
        <w:rPr>
          <w:rStyle w:val="XMLnameBold"/>
        </w:rPr>
        <w:t>author</w:t>
      </w:r>
      <w:r w:rsidRPr="003651D9">
        <w:t xml:space="preserve"> (CONF:7149).</w:t>
      </w:r>
    </w:p>
    <w:p w14:paraId="6AB8FB65" w14:textId="77777777" w:rsidR="00875076" w:rsidRPr="003651D9" w:rsidRDefault="00875076" w:rsidP="00AA3771">
      <w:pPr>
        <w:numPr>
          <w:ilvl w:val="0"/>
          <w:numId w:val="16"/>
        </w:numPr>
        <w:spacing w:before="0" w:after="40" w:line="260" w:lineRule="exact"/>
      </w:pPr>
      <w:r w:rsidRPr="003651D9">
        <w:rPr>
          <w:rStyle w:val="keyword"/>
        </w:rPr>
        <w:t>SHOULD</w:t>
      </w:r>
      <w:r w:rsidRPr="003651D9">
        <w:t xml:space="preserve"> contain zero or more [0..*] </w:t>
      </w:r>
      <w:r w:rsidRPr="003651D9">
        <w:rPr>
          <w:rStyle w:val="XMLnameBold"/>
        </w:rPr>
        <w:t>referenceRange</w:t>
      </w:r>
      <w:r w:rsidRPr="003651D9">
        <w:t xml:space="preserve"> (CONF:7150).</w:t>
      </w:r>
    </w:p>
    <w:p w14:paraId="559137AB" w14:textId="77777777" w:rsidR="00875076" w:rsidRPr="003651D9" w:rsidRDefault="00875076" w:rsidP="00AA3771">
      <w:pPr>
        <w:numPr>
          <w:ilvl w:val="1"/>
          <w:numId w:val="16"/>
        </w:numPr>
        <w:spacing w:before="0" w:after="40" w:line="260" w:lineRule="exact"/>
      </w:pPr>
      <w:r w:rsidRPr="003651D9">
        <w:t xml:space="preserve">The referenceRange, if present, </w:t>
      </w:r>
      <w:r w:rsidRPr="003651D9">
        <w:rPr>
          <w:rStyle w:val="keyword"/>
        </w:rPr>
        <w:t>SHALL</w:t>
      </w:r>
      <w:r w:rsidRPr="003651D9">
        <w:t xml:space="preserve"> contain exactly one [1..1] </w:t>
      </w:r>
      <w:r w:rsidRPr="003651D9">
        <w:rPr>
          <w:rStyle w:val="XMLnameBold"/>
        </w:rPr>
        <w:t>observationRange</w:t>
      </w:r>
      <w:r w:rsidRPr="003651D9">
        <w:t xml:space="preserve"> (CONF:7151).</w:t>
      </w:r>
    </w:p>
    <w:p w14:paraId="3F117D21" w14:textId="77777777" w:rsidR="00875076" w:rsidRPr="003651D9" w:rsidRDefault="00875076" w:rsidP="00AA3771">
      <w:pPr>
        <w:numPr>
          <w:ilvl w:val="2"/>
          <w:numId w:val="16"/>
        </w:numPr>
        <w:spacing w:before="0" w:after="40" w:line="260" w:lineRule="exact"/>
      </w:pPr>
      <w:r w:rsidRPr="003651D9">
        <w:lastRenderedPageBreak/>
        <w:t xml:space="preserve">This observationRange </w:t>
      </w:r>
      <w:r w:rsidRPr="003651D9">
        <w:rPr>
          <w:rStyle w:val="keyword"/>
        </w:rPr>
        <w:t>SHALL NOT</w:t>
      </w:r>
      <w:r w:rsidRPr="003651D9">
        <w:t xml:space="preserve"> contain [0..0] </w:t>
      </w:r>
      <w:r w:rsidRPr="003651D9">
        <w:rPr>
          <w:rStyle w:val="XMLnameBold"/>
        </w:rPr>
        <w:t>code</w:t>
      </w:r>
      <w:r w:rsidRPr="003651D9">
        <w:t xml:space="preserve"> (CONF:7152).</w:t>
      </w:r>
    </w:p>
    <w:p w14:paraId="1CFA24F2" w14:textId="77777777" w:rsidR="00875076" w:rsidRPr="003651D9" w:rsidRDefault="00875076" w:rsidP="00AA3771">
      <w:pPr>
        <w:numPr>
          <w:ilvl w:val="0"/>
          <w:numId w:val="16"/>
        </w:numPr>
        <w:spacing w:before="0" w:after="40" w:line="260" w:lineRule="exact"/>
      </w:pPr>
      <w:r w:rsidRPr="003651D9">
        <w:rPr>
          <w:rStyle w:val="keyword"/>
        </w:rPr>
        <w:t>SHOULD</w:t>
      </w:r>
      <w:r w:rsidRPr="003651D9">
        <w:t xml:space="preserve"> contain zero or one [0..1] </w:t>
      </w:r>
      <w:r w:rsidRPr="003651D9">
        <w:rPr>
          <w:rStyle w:val="XMLnameBold"/>
        </w:rPr>
        <w:t>entryRelationship</w:t>
      </w:r>
      <w:r w:rsidRPr="003651D9">
        <w:t xml:space="preserve"> (CONF:CRC-xxx) such that it</w:t>
      </w:r>
    </w:p>
    <w:p w14:paraId="4368161B" w14:textId="77777777" w:rsidR="00875076" w:rsidRPr="003651D9" w:rsidRDefault="00875076" w:rsidP="00AA3771">
      <w:pPr>
        <w:numPr>
          <w:ilvl w:val="1"/>
          <w:numId w:val="16"/>
        </w:numPr>
        <w:spacing w:before="0" w:after="40" w:line="260" w:lineRule="exact"/>
      </w:pPr>
      <w:r w:rsidRPr="003651D9">
        <w:rPr>
          <w:rStyle w:val="keyword"/>
        </w:rPr>
        <w:t>SHALL</w:t>
      </w:r>
      <w:r w:rsidRPr="003651D9">
        <w:t xml:space="preserve"> contain exactly one [1..1] </w:t>
      </w:r>
      <w:r w:rsidRPr="003651D9">
        <w:rPr>
          <w:rStyle w:val="XMLnameBold"/>
        </w:rPr>
        <w:t>@typeCode</w:t>
      </w:r>
      <w:r w:rsidRPr="003651D9">
        <w:t>=</w:t>
      </w:r>
      <w:r w:rsidRPr="003651D9">
        <w:rPr>
          <w:rStyle w:val="XMLname"/>
        </w:rPr>
        <w:t>"SUBJ"</w:t>
      </w:r>
      <w:r w:rsidRPr="003651D9">
        <w:t xml:space="preserve"> Has subject (CodeSystem: </w:t>
      </w:r>
      <w:r w:rsidRPr="003651D9">
        <w:rPr>
          <w:rStyle w:val="XMLname"/>
        </w:rPr>
        <w:t>HL7ActRelationshipType 2.16.840.1.113883.5.1002</w:t>
      </w:r>
      <w:r w:rsidRPr="003651D9">
        <w:t>) (CONF:CRC-xxx).</w:t>
      </w:r>
    </w:p>
    <w:p w14:paraId="0B24DA83" w14:textId="77777777" w:rsidR="00875076" w:rsidRPr="003651D9" w:rsidRDefault="00875076" w:rsidP="00AA3771">
      <w:pPr>
        <w:numPr>
          <w:ilvl w:val="1"/>
          <w:numId w:val="16"/>
        </w:numPr>
        <w:spacing w:before="0" w:after="40" w:line="260" w:lineRule="exact"/>
      </w:pPr>
      <w:r w:rsidRPr="003651D9">
        <w:rPr>
          <w:rStyle w:val="keyword"/>
        </w:rPr>
        <w:t>SHALL</w:t>
      </w:r>
      <w:r w:rsidRPr="003651D9">
        <w:t xml:space="preserve"> contain exactly one [1..1] </w:t>
      </w:r>
      <w:r w:rsidRPr="003651D9">
        <w:rPr>
          <w:rStyle w:val="XMLnameBold"/>
        </w:rPr>
        <w:t>@inversionInd</w:t>
      </w:r>
      <w:r w:rsidRPr="003651D9">
        <w:t>=</w:t>
      </w:r>
      <w:r w:rsidRPr="003651D9">
        <w:rPr>
          <w:rStyle w:val="XMLname"/>
        </w:rPr>
        <w:t>"true"</w:t>
      </w:r>
      <w:r w:rsidRPr="003651D9">
        <w:t xml:space="preserve"> TRUE (CONF:CRC-xxx).</w:t>
      </w:r>
    </w:p>
    <w:p w14:paraId="1FDF78C2" w14:textId="77777777" w:rsidR="00875076" w:rsidRPr="003651D9" w:rsidRDefault="00875076" w:rsidP="00AA3771">
      <w:pPr>
        <w:numPr>
          <w:ilvl w:val="1"/>
          <w:numId w:val="16"/>
        </w:numPr>
        <w:spacing w:before="0" w:after="40" w:line="260" w:lineRule="exact"/>
      </w:pPr>
      <w:r w:rsidRPr="003651D9">
        <w:rPr>
          <w:rStyle w:val="keyword"/>
        </w:rPr>
        <w:t>SHALL</w:t>
      </w:r>
      <w:r w:rsidRPr="003651D9">
        <w:t xml:space="preserve"> contain exactly one [1..1] </w:t>
      </w:r>
      <w:r w:rsidRPr="003651D9">
        <w:rPr>
          <w:rStyle w:val="HyperlinkCourierBold"/>
          <w:color w:val="auto"/>
        </w:rPr>
        <w:t>Severity Observation</w:t>
      </w:r>
      <w:r w:rsidRPr="003651D9">
        <w:rPr>
          <w:rStyle w:val="XMLname"/>
        </w:rPr>
        <w:t xml:space="preserve"> (2.16.840.1.113883.10.20.22.4.8)</w:t>
      </w:r>
      <w:r w:rsidRPr="003651D9">
        <w:t xml:space="preserve"> (CONF:CRC-xxx).</w:t>
      </w:r>
    </w:p>
    <w:p w14:paraId="5B28618C" w14:textId="77777777" w:rsidR="00875076" w:rsidRPr="003651D9" w:rsidRDefault="00875076" w:rsidP="008358E5">
      <w:pPr>
        <w:pStyle w:val="Example"/>
        <w:rPr>
          <w:lang w:val="en-US"/>
        </w:rPr>
      </w:pPr>
      <w:r w:rsidRPr="003651D9">
        <w:rPr>
          <w:lang w:val="en-US"/>
        </w:rPr>
        <w:t>&lt;observation classCode="OBS" moodCode="EVN"&gt;</w:t>
      </w:r>
    </w:p>
    <w:p w14:paraId="3733251B" w14:textId="77777777" w:rsidR="00875076" w:rsidRPr="003651D9" w:rsidRDefault="00875076" w:rsidP="00B92EA1">
      <w:pPr>
        <w:pStyle w:val="Example"/>
        <w:rPr>
          <w:lang w:val="en-US"/>
        </w:rPr>
      </w:pPr>
      <w:r w:rsidRPr="003651D9">
        <w:rPr>
          <w:lang w:val="en-US"/>
        </w:rPr>
        <w:t xml:space="preserve">  &lt;templateId root="1.3.6.1.4.1.19376.1.4.1.4.16"/&gt;</w:t>
      </w:r>
    </w:p>
    <w:p w14:paraId="40235034" w14:textId="77777777" w:rsidR="00875076" w:rsidRPr="003651D9" w:rsidRDefault="00875076" w:rsidP="0071309E">
      <w:pPr>
        <w:pStyle w:val="Example"/>
        <w:rPr>
          <w:lang w:val="en-US"/>
        </w:rPr>
      </w:pPr>
      <w:r w:rsidRPr="003651D9">
        <w:rPr>
          <w:lang w:val="en-US"/>
        </w:rPr>
        <w:t xml:space="preserve">  &lt;!-- Result Observation template --&gt;</w:t>
      </w:r>
    </w:p>
    <w:p w14:paraId="25C8BB1A" w14:textId="77777777" w:rsidR="00875076" w:rsidRPr="003651D9" w:rsidRDefault="00875076" w:rsidP="004070FB">
      <w:pPr>
        <w:pStyle w:val="Example"/>
        <w:rPr>
          <w:lang w:val="en-US"/>
        </w:rPr>
      </w:pPr>
      <w:r w:rsidRPr="003651D9">
        <w:rPr>
          <w:lang w:val="en-US"/>
        </w:rPr>
        <w:t xml:space="preserve">  &lt;id root="c6f88321-67ad-11db-bd13-0800200c9a66"/&gt;</w:t>
      </w:r>
    </w:p>
    <w:p w14:paraId="20BE909D" w14:textId="77777777" w:rsidR="00875076" w:rsidRPr="003651D9" w:rsidRDefault="00875076" w:rsidP="0070762D">
      <w:pPr>
        <w:pStyle w:val="Example"/>
        <w:rPr>
          <w:lang w:val="en-US"/>
        </w:rPr>
      </w:pPr>
      <w:r w:rsidRPr="003651D9">
        <w:rPr>
          <w:lang w:val="en-US"/>
        </w:rPr>
        <w:t xml:space="preserve">  &lt;!-- This second ID represents the lesion ID --&gt;</w:t>
      </w:r>
    </w:p>
    <w:p w14:paraId="49BEAB67" w14:textId="77777777" w:rsidR="00875076" w:rsidRPr="003651D9" w:rsidRDefault="00875076" w:rsidP="0070762D">
      <w:pPr>
        <w:pStyle w:val="Example"/>
        <w:rPr>
          <w:lang w:val="en-US"/>
        </w:rPr>
      </w:pPr>
      <w:r w:rsidRPr="003651D9">
        <w:rPr>
          <w:lang w:val="en-US"/>
        </w:rPr>
        <w:t xml:space="preserve">  &lt;id root="107c2dc0-67a5-11db-bd13-0800200c9a66" extension="1"/&gt;</w:t>
      </w:r>
    </w:p>
    <w:p w14:paraId="32C27C7D" w14:textId="77777777" w:rsidR="00875076" w:rsidRPr="003651D9" w:rsidRDefault="00875076" w:rsidP="00D05B7C">
      <w:pPr>
        <w:pStyle w:val="Example"/>
        <w:rPr>
          <w:lang w:val="en-US"/>
        </w:rPr>
      </w:pPr>
      <w:r w:rsidRPr="003651D9">
        <w:rPr>
          <w:lang w:val="en-US"/>
        </w:rPr>
        <w:t xml:space="preserve">  &lt;code code="</w:t>
      </w:r>
      <w:r w:rsidRPr="003651D9">
        <w:rPr>
          <w:rFonts w:eastAsia="Calibri"/>
          <w:lang w:val="en-US"/>
        </w:rPr>
        <w:t>233970002</w:t>
      </w:r>
      <w:r w:rsidRPr="003651D9">
        <w:rPr>
          <w:lang w:val="en-US"/>
        </w:rPr>
        <w:t xml:space="preserve">" </w:t>
      </w:r>
    </w:p>
    <w:p w14:paraId="6A2E9ABA" w14:textId="77777777" w:rsidR="00875076" w:rsidRPr="003651D9" w:rsidRDefault="00875076" w:rsidP="00D05B7C">
      <w:pPr>
        <w:pStyle w:val="Example"/>
        <w:rPr>
          <w:lang w:val="en-US"/>
        </w:rPr>
      </w:pPr>
      <w:r w:rsidRPr="003651D9">
        <w:rPr>
          <w:lang w:val="en-US"/>
        </w:rPr>
        <w:t xml:space="preserve">          codeSystem="2.16.840.1.113883.6.96"</w:t>
      </w:r>
    </w:p>
    <w:p w14:paraId="18F2D12D" w14:textId="77777777" w:rsidR="00875076" w:rsidRPr="003651D9" w:rsidRDefault="00875076" w:rsidP="00D05B7C">
      <w:pPr>
        <w:pStyle w:val="Example"/>
        <w:rPr>
          <w:lang w:val="en-US"/>
        </w:rPr>
      </w:pPr>
      <w:r w:rsidRPr="003651D9">
        <w:rPr>
          <w:lang w:val="en-US"/>
        </w:rPr>
        <w:t xml:space="preserve">          codeSystemName="SNOMED CT" </w:t>
      </w:r>
    </w:p>
    <w:p w14:paraId="364F6BA3" w14:textId="77777777" w:rsidR="00875076" w:rsidRPr="003651D9" w:rsidRDefault="00875076" w:rsidP="00D05B7C">
      <w:pPr>
        <w:pStyle w:val="Example"/>
        <w:rPr>
          <w:lang w:val="en-US"/>
        </w:rPr>
      </w:pPr>
      <w:r w:rsidRPr="003651D9">
        <w:rPr>
          <w:lang w:val="en-US"/>
        </w:rPr>
        <w:t xml:space="preserve">          displayName="Post procedure stenosis"/&gt;</w:t>
      </w:r>
    </w:p>
    <w:p w14:paraId="1FE12036" w14:textId="77777777" w:rsidR="00875076" w:rsidRPr="003651D9" w:rsidRDefault="00875076" w:rsidP="00831FF5">
      <w:pPr>
        <w:pStyle w:val="Example"/>
        <w:rPr>
          <w:lang w:val="en-US"/>
        </w:rPr>
      </w:pPr>
      <w:r w:rsidRPr="003651D9">
        <w:rPr>
          <w:lang w:val="en-US"/>
        </w:rPr>
        <w:t xml:space="preserve">  &lt;text&gt;&lt;reference value="1"/&gt;&lt;/text&gt;</w:t>
      </w:r>
    </w:p>
    <w:p w14:paraId="1A9D82D9" w14:textId="77777777" w:rsidR="00875076" w:rsidRPr="003651D9" w:rsidRDefault="00875076" w:rsidP="005360E4">
      <w:pPr>
        <w:pStyle w:val="Example"/>
        <w:rPr>
          <w:lang w:val="en-US"/>
        </w:rPr>
      </w:pPr>
      <w:r w:rsidRPr="003651D9">
        <w:rPr>
          <w:lang w:val="en-US"/>
        </w:rPr>
        <w:t xml:space="preserve">  &lt;statusCode code="completed"/&gt;</w:t>
      </w:r>
    </w:p>
    <w:p w14:paraId="27B18065" w14:textId="77777777" w:rsidR="00875076" w:rsidRPr="003651D9" w:rsidRDefault="00875076" w:rsidP="005360E4">
      <w:pPr>
        <w:pStyle w:val="Example"/>
        <w:rPr>
          <w:lang w:val="en-US"/>
        </w:rPr>
      </w:pPr>
      <w:r w:rsidRPr="003651D9">
        <w:rPr>
          <w:lang w:val="en-US"/>
        </w:rPr>
        <w:t xml:space="preserve">  &lt;effectiveTime value="19991114"/&gt;</w:t>
      </w:r>
    </w:p>
    <w:p w14:paraId="5F977A0E" w14:textId="77777777" w:rsidR="00875076" w:rsidRPr="003651D9" w:rsidRDefault="00875076" w:rsidP="005360E4">
      <w:pPr>
        <w:pStyle w:val="Example"/>
        <w:rPr>
          <w:lang w:val="en-US"/>
        </w:rPr>
      </w:pPr>
      <w:r w:rsidRPr="003651D9">
        <w:rPr>
          <w:lang w:val="en-US"/>
        </w:rPr>
        <w:t xml:space="preserve">  &lt;targetSiteCode code="41879009"    </w:t>
      </w:r>
      <w:r w:rsidRPr="003651D9">
        <w:rPr>
          <w:lang w:val="en-US"/>
        </w:rPr>
        <w:tab/>
        <w:t xml:space="preserve">  </w:t>
      </w:r>
      <w:r w:rsidRPr="003651D9">
        <w:rPr>
          <w:lang w:val="en-US"/>
        </w:rPr>
        <w:tab/>
        <w:t xml:space="preserve"> </w:t>
      </w:r>
      <w:r w:rsidRPr="003651D9">
        <w:rPr>
          <w:lang w:val="en-US"/>
        </w:rPr>
        <w:tab/>
      </w:r>
      <w:r w:rsidRPr="003651D9">
        <w:rPr>
          <w:lang w:val="en-US"/>
        </w:rPr>
        <w:tab/>
      </w:r>
      <w:r w:rsidRPr="003651D9">
        <w:rPr>
          <w:lang w:val="en-US"/>
        </w:rPr>
        <w:tab/>
        <w:t xml:space="preserve">codeSystem="1.3.6.1.4.1.19376.1.4.1.5.32" </w:t>
      </w:r>
    </w:p>
    <w:p w14:paraId="51326358" w14:textId="77777777" w:rsidR="00875076" w:rsidRPr="003651D9" w:rsidRDefault="00875076" w:rsidP="005360E4">
      <w:pPr>
        <w:pStyle w:val="Example"/>
        <w:rPr>
          <w:lang w:val="en-US"/>
        </w:rPr>
      </w:pPr>
      <w:r w:rsidRPr="003651D9">
        <w:rPr>
          <w:lang w:val="en-US"/>
        </w:rPr>
        <w:t xml:space="preserve">       displayName="Distal RCA"/&gt;</w:t>
      </w:r>
    </w:p>
    <w:p w14:paraId="151A1544" w14:textId="77777777" w:rsidR="00875076" w:rsidRPr="003651D9" w:rsidRDefault="00875076" w:rsidP="005360E4">
      <w:pPr>
        <w:pStyle w:val="Example"/>
        <w:rPr>
          <w:lang w:val="en-US"/>
        </w:rPr>
      </w:pPr>
      <w:r w:rsidRPr="003651D9">
        <w:rPr>
          <w:lang w:val="en-US"/>
        </w:rPr>
        <w:t xml:space="preserve">  &lt;value xsi:type="PQ" value="0" unit="%"/&gt;</w:t>
      </w:r>
    </w:p>
    <w:p w14:paraId="24AE9391" w14:textId="77777777" w:rsidR="00875076" w:rsidRPr="003651D9" w:rsidRDefault="00875076" w:rsidP="005360E4">
      <w:pPr>
        <w:pStyle w:val="Example"/>
        <w:rPr>
          <w:lang w:val="en-US"/>
        </w:rPr>
      </w:pPr>
      <w:r w:rsidRPr="003651D9">
        <w:rPr>
          <w:lang w:val="en-US"/>
        </w:rPr>
        <w:t xml:space="preserve">  &lt;interpretationCode code="N" codeSystem="2.16.840.1.113883.5.83"/&gt;</w:t>
      </w:r>
    </w:p>
    <w:p w14:paraId="585FEE8D" w14:textId="77777777" w:rsidR="00875076" w:rsidRPr="003651D9" w:rsidRDefault="00875076" w:rsidP="005360E4">
      <w:pPr>
        <w:pStyle w:val="Example"/>
        <w:rPr>
          <w:lang w:val="en-US"/>
        </w:rPr>
      </w:pPr>
      <w:r w:rsidRPr="003651D9">
        <w:rPr>
          <w:lang w:val="en-US"/>
        </w:rPr>
        <w:t>&lt;/observation&gt;</w:t>
      </w:r>
    </w:p>
    <w:p w14:paraId="734F7EFF" w14:textId="77777777" w:rsidR="00875076" w:rsidRPr="003651D9" w:rsidRDefault="00940FC7" w:rsidP="00875076">
      <w:pPr>
        <w:pStyle w:val="FigureTitle"/>
        <w:rPr>
          <w:rFonts w:eastAsia="?l?r ??’c"/>
          <w:lang w:eastAsia="zh-CN"/>
        </w:rPr>
      </w:pPr>
      <w:r>
        <w:rPr>
          <w:rFonts w:eastAsia="?l?r ??’c"/>
          <w:lang w:eastAsia="zh-CN"/>
        </w:rPr>
        <w:t>e.g.,</w:t>
      </w:r>
      <w:r w:rsidR="001055CB" w:rsidRPr="003651D9">
        <w:rPr>
          <w:rFonts w:eastAsia="?l?r ??’c"/>
          <w:lang w:eastAsia="zh-CN"/>
        </w:rPr>
        <w:t xml:space="preserve"> </w:t>
      </w:r>
      <w:r w:rsidR="00875076" w:rsidRPr="003651D9">
        <w:rPr>
          <w:rFonts w:eastAsia="?l?r ??’c"/>
          <w:lang w:eastAsia="zh-CN"/>
        </w:rPr>
        <w:t>Figure 6</w:t>
      </w:r>
      <w:r w:rsidR="00875076" w:rsidRPr="003651D9">
        <w:t>.3.4.E-1</w:t>
      </w:r>
      <w:r w:rsidR="00875076" w:rsidRPr="003651D9">
        <w:rPr>
          <w:rFonts w:eastAsia="?l?r ??’c"/>
          <w:lang w:eastAsia="zh-CN"/>
        </w:rPr>
        <w:t>: Result observation example</w:t>
      </w:r>
      <w:r w:rsidR="00746A3D" w:rsidRPr="003651D9">
        <w:rPr>
          <w:rFonts w:eastAsia="?l?r ??’c"/>
          <w:lang w:eastAsia="zh-CN"/>
        </w:rPr>
        <w:t xml:space="preserve"> &gt;</w:t>
      </w:r>
    </w:p>
    <w:p w14:paraId="4BC7EC6E" w14:textId="77777777" w:rsidR="00875076" w:rsidRPr="003651D9" w:rsidRDefault="00875076" w:rsidP="00875076">
      <w:pPr>
        <w:pStyle w:val="BodyText"/>
        <w:rPr>
          <w:szCs w:val="24"/>
          <w:lang w:eastAsia="x-none"/>
        </w:rPr>
      </w:pPr>
    </w:p>
    <w:p w14:paraId="4FC61219" w14:textId="77777777" w:rsidR="00983131" w:rsidRPr="003651D9" w:rsidRDefault="00983131" w:rsidP="00983131">
      <w:pPr>
        <w:pStyle w:val="BodyText"/>
        <w:rPr>
          <w:szCs w:val="24"/>
          <w:lang w:eastAsia="x-none"/>
        </w:rPr>
      </w:pPr>
    </w:p>
    <w:p w14:paraId="7CB136A0" w14:textId="77777777" w:rsidR="00983131" w:rsidRPr="003651D9" w:rsidRDefault="00983131" w:rsidP="00597DB2">
      <w:pPr>
        <w:pStyle w:val="AuthorInstructions"/>
      </w:pPr>
      <w:r w:rsidRPr="003651D9">
        <w:t>### End Discrete Conformance Format - Entry</w:t>
      </w:r>
    </w:p>
    <w:p w14:paraId="35898765" w14:textId="77777777" w:rsidR="004B7094" w:rsidRPr="003651D9" w:rsidRDefault="004B7094" w:rsidP="004B7094">
      <w:pPr>
        <w:pStyle w:val="BodyText"/>
      </w:pPr>
    </w:p>
    <w:p w14:paraId="781BFD7D" w14:textId="77777777" w:rsidR="004B7094" w:rsidRPr="003651D9" w:rsidRDefault="004B7094" w:rsidP="004B7094">
      <w:pPr>
        <w:pStyle w:val="EditorInstructions"/>
      </w:pPr>
      <w:r w:rsidRPr="003651D9">
        <w:t>Add to section</w:t>
      </w:r>
      <w:r w:rsidR="001439BB" w:rsidRPr="003651D9">
        <w:t>s 6.4 and 6.5 Value Sets</w:t>
      </w:r>
    </w:p>
    <w:p w14:paraId="64D88F68" w14:textId="77777777" w:rsidR="004B7094" w:rsidRPr="003651D9" w:rsidRDefault="004B7094" w:rsidP="004B7094">
      <w:pPr>
        <w:pStyle w:val="BodyText"/>
        <w:rPr>
          <w:lang w:eastAsia="x-none"/>
        </w:rPr>
      </w:pPr>
    </w:p>
    <w:p w14:paraId="6302714E" w14:textId="77777777" w:rsidR="004B7094" w:rsidRPr="003651D9" w:rsidRDefault="001439BB" w:rsidP="00AA3771">
      <w:pPr>
        <w:pStyle w:val="Heading2"/>
        <w:numPr>
          <w:ilvl w:val="1"/>
          <w:numId w:val="11"/>
        </w:numPr>
        <w:rPr>
          <w:noProof w:val="0"/>
        </w:rPr>
      </w:pPr>
      <w:bookmarkStart w:id="1029" w:name="_Toc445200606"/>
      <w:r w:rsidRPr="003651D9">
        <w:rPr>
          <w:noProof w:val="0"/>
        </w:rPr>
        <w:t>Section not applicable</w:t>
      </w:r>
      <w:bookmarkEnd w:id="1029"/>
    </w:p>
    <w:p w14:paraId="6FC1A615" w14:textId="77777777" w:rsidR="001439BB" w:rsidRPr="003651D9" w:rsidRDefault="001439BB" w:rsidP="00630F33">
      <w:pPr>
        <w:pStyle w:val="BodyText"/>
        <w:rPr>
          <w:lang w:eastAsia="x-none"/>
        </w:rPr>
      </w:pPr>
      <w:r w:rsidRPr="003651D9">
        <w:rPr>
          <w:lang w:eastAsia="x-none"/>
        </w:rPr>
        <w:t>This heading is not</w:t>
      </w:r>
      <w:r w:rsidR="00875076" w:rsidRPr="003651D9">
        <w:rPr>
          <w:lang w:eastAsia="x-none"/>
        </w:rPr>
        <w:t xml:space="preserve"> currently</w:t>
      </w:r>
      <w:r w:rsidRPr="003651D9">
        <w:rPr>
          <w:lang w:eastAsia="x-none"/>
        </w:rPr>
        <w:t xml:space="preserve"> used in a CDA document.</w:t>
      </w:r>
    </w:p>
    <w:p w14:paraId="730D7148" w14:textId="77777777" w:rsidR="001439BB" w:rsidRPr="003651D9" w:rsidRDefault="00662BE5" w:rsidP="00AA3771">
      <w:pPr>
        <w:pStyle w:val="Heading2"/>
        <w:numPr>
          <w:ilvl w:val="1"/>
          <w:numId w:val="11"/>
        </w:numPr>
        <w:rPr>
          <w:noProof w:val="0"/>
        </w:rPr>
      </w:pPr>
      <w:bookmarkStart w:id="1030" w:name="_Toc335730763"/>
      <w:bookmarkStart w:id="1031" w:name="_Toc336000666"/>
      <w:bookmarkStart w:id="1032" w:name="_Toc336002388"/>
      <w:bookmarkStart w:id="1033" w:name="_Toc336006583"/>
      <w:bookmarkStart w:id="1034" w:name="_Toc335730764"/>
      <w:bookmarkStart w:id="1035" w:name="_Toc336000667"/>
      <w:bookmarkStart w:id="1036" w:name="_Toc336002389"/>
      <w:bookmarkStart w:id="1037" w:name="_Toc336006584"/>
      <w:bookmarkStart w:id="1038" w:name="_Toc291167547"/>
      <w:bookmarkStart w:id="1039" w:name="_Toc291231486"/>
      <w:bookmarkStart w:id="1040" w:name="_Toc296340423"/>
      <w:bookmarkStart w:id="1041" w:name="_Toc445200607"/>
      <w:bookmarkEnd w:id="1030"/>
      <w:bookmarkEnd w:id="1031"/>
      <w:bookmarkEnd w:id="1032"/>
      <w:bookmarkEnd w:id="1033"/>
      <w:bookmarkEnd w:id="1034"/>
      <w:bookmarkEnd w:id="1035"/>
      <w:bookmarkEnd w:id="1036"/>
      <w:bookmarkEnd w:id="1037"/>
      <w:r>
        <w:rPr>
          <w:noProof w:val="0"/>
        </w:rPr>
        <w:t>PCC</w:t>
      </w:r>
      <w:r w:rsidR="00255462" w:rsidRPr="003651D9">
        <w:rPr>
          <w:noProof w:val="0"/>
        </w:rPr>
        <w:t xml:space="preserve"> </w:t>
      </w:r>
      <w:r w:rsidR="001439BB" w:rsidRPr="003651D9">
        <w:rPr>
          <w:noProof w:val="0"/>
        </w:rPr>
        <w:t>Value Sets</w:t>
      </w:r>
      <w:bookmarkEnd w:id="1041"/>
    </w:p>
    <w:p w14:paraId="65BFC885" w14:textId="77777777" w:rsidR="00865DF9" w:rsidRPr="003651D9" w:rsidRDefault="00865DF9" w:rsidP="00597DB2">
      <w:pPr>
        <w:pStyle w:val="AuthorInstructions"/>
      </w:pPr>
      <w:r w:rsidRPr="003651D9">
        <w:t>&lt;Replicate the Value Set 6.5.x section as many times as needed for this supplement.&gt;</w:t>
      </w:r>
    </w:p>
    <w:p w14:paraId="097C8FC7" w14:textId="77777777" w:rsidR="00865DF9" w:rsidRPr="003651D9" w:rsidRDefault="00865DF9" w:rsidP="00597DB2">
      <w:pPr>
        <w:pStyle w:val="AuthorInstructions"/>
        <w:rPr>
          <w:szCs w:val="24"/>
        </w:rPr>
      </w:pPr>
      <w:r w:rsidRPr="003651D9">
        <w:rPr>
          <w:szCs w:val="24"/>
        </w:rPr>
        <w:t>&lt;It is preferable to use tabular format</w:t>
      </w:r>
      <w:r w:rsidR="00887E40" w:rsidRPr="003651D9">
        <w:rPr>
          <w:szCs w:val="24"/>
        </w:rPr>
        <w:t xml:space="preserve">. </w:t>
      </w:r>
      <w:r w:rsidRPr="003651D9">
        <w:rPr>
          <w:szCs w:val="24"/>
        </w:rPr>
        <w:t>Add notes as needed</w:t>
      </w:r>
      <w:r w:rsidR="00887E40" w:rsidRPr="003651D9">
        <w:rPr>
          <w:szCs w:val="24"/>
        </w:rPr>
        <w:t xml:space="preserve">. </w:t>
      </w:r>
      <w:r w:rsidRPr="003651D9">
        <w:rPr>
          <w:szCs w:val="24"/>
        </w:rPr>
        <w:t>Be aware of potential national licensing issues of coding schemes.&gt;</w:t>
      </w:r>
    </w:p>
    <w:p w14:paraId="0AA489A2" w14:textId="77777777" w:rsidR="001439BB" w:rsidRPr="003651D9" w:rsidRDefault="00865DF9" w:rsidP="00AD069D">
      <w:pPr>
        <w:pStyle w:val="Heading3"/>
        <w:numPr>
          <w:ilvl w:val="0"/>
          <w:numId w:val="0"/>
        </w:numPr>
        <w:rPr>
          <w:rFonts w:eastAsia="Calibri"/>
          <w:noProof w:val="0"/>
        </w:rPr>
      </w:pPr>
      <w:bookmarkStart w:id="1042" w:name="_Toc445200608"/>
      <w:r w:rsidRPr="003651D9">
        <w:rPr>
          <w:rFonts w:eastAsia="Calibri"/>
          <w:noProof w:val="0"/>
        </w:rPr>
        <w:lastRenderedPageBreak/>
        <w:t>6.5.x</w:t>
      </w:r>
      <w:r w:rsidR="001439BB" w:rsidRPr="003651D9">
        <w:rPr>
          <w:rFonts w:eastAsia="Calibri"/>
          <w:noProof w:val="0"/>
        </w:rPr>
        <w:tab/>
      </w:r>
      <w:r w:rsidRPr="003651D9">
        <w:rPr>
          <w:rFonts w:eastAsia="Calibri"/>
          <w:noProof w:val="0"/>
        </w:rPr>
        <w:t>&lt;Value Set Name&gt;</w:t>
      </w:r>
      <w:r w:rsidR="001439BB" w:rsidRPr="003651D9">
        <w:rPr>
          <w:rFonts w:eastAsia="Calibri"/>
          <w:noProof w:val="0"/>
        </w:rPr>
        <w:t xml:space="preserve"> </w:t>
      </w:r>
      <w:r w:rsidRPr="003651D9">
        <w:rPr>
          <w:rFonts w:eastAsia="Calibri"/>
          <w:noProof w:val="0"/>
        </w:rPr>
        <w:t>&lt;oid&gt;</w:t>
      </w:r>
      <w:bookmarkEnd w:id="1042"/>
    </w:p>
    <w:p w14:paraId="6540B223" w14:textId="77777777" w:rsidR="001439BB" w:rsidRPr="003651D9" w:rsidRDefault="00865DF9" w:rsidP="00597DB2">
      <w:pPr>
        <w:pStyle w:val="AuthorInstructions"/>
      </w:pPr>
      <w:r w:rsidRPr="003651D9">
        <w:t>&lt;Add description or clarifications here if necessary.&gt;</w:t>
      </w:r>
    </w:p>
    <w:p w14:paraId="7DFEE1F2" w14:textId="77777777" w:rsidR="00865DF9" w:rsidRPr="003651D9" w:rsidRDefault="00865DF9" w:rsidP="001439BB">
      <w:pPr>
        <w:pStyle w:val="BodyText"/>
        <w:rPr>
          <w:lang w:eastAsia="x-none"/>
        </w:rPr>
      </w:pPr>
    </w:p>
    <w:tbl>
      <w:tblPr>
        <w:tblW w:w="6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tblGrid>
      <w:tr w:rsidR="00865DF9" w:rsidRPr="003651D9" w14:paraId="2DDF3021" w14:textId="77777777" w:rsidTr="00865DF9">
        <w:trPr>
          <w:trHeight w:val="548"/>
        </w:trPr>
        <w:tc>
          <w:tcPr>
            <w:tcW w:w="4608" w:type="dxa"/>
            <w:tcBorders>
              <w:tl2br w:val="single" w:sz="4" w:space="0" w:color="auto"/>
            </w:tcBorders>
            <w:shd w:val="clear" w:color="auto" w:fill="D9D9D9"/>
          </w:tcPr>
          <w:p w14:paraId="362EFD12" w14:textId="77777777" w:rsidR="00865DF9" w:rsidRPr="003651D9" w:rsidRDefault="00865DF9" w:rsidP="008452AF">
            <w:pPr>
              <w:pStyle w:val="TableEntryHeader"/>
              <w:jc w:val="right"/>
              <w:rPr>
                <w:rFonts w:eastAsia="Calibri"/>
              </w:rPr>
            </w:pPr>
            <w:r w:rsidRPr="003651D9">
              <w:rPr>
                <w:rFonts w:eastAsia="Calibri"/>
              </w:rPr>
              <w:t>Coding Scheme</w:t>
            </w:r>
          </w:p>
          <w:p w14:paraId="43AF74A1" w14:textId="77777777" w:rsidR="00865DF9" w:rsidRPr="003651D9" w:rsidRDefault="00865DF9" w:rsidP="008452AF">
            <w:pPr>
              <w:pStyle w:val="TableEntryHeader"/>
              <w:jc w:val="left"/>
              <w:rPr>
                <w:rFonts w:eastAsia="Calibri"/>
              </w:rPr>
            </w:pPr>
            <w:r w:rsidRPr="003651D9">
              <w:rPr>
                <w:rFonts w:eastAsia="Calibri"/>
              </w:rPr>
              <w:t>Concept</w:t>
            </w:r>
          </w:p>
        </w:tc>
        <w:tc>
          <w:tcPr>
            <w:tcW w:w="2250" w:type="dxa"/>
            <w:shd w:val="clear" w:color="auto" w:fill="D9D9D9"/>
          </w:tcPr>
          <w:p w14:paraId="3D1A1D34" w14:textId="77777777" w:rsidR="00865DF9" w:rsidRPr="003651D9" w:rsidRDefault="00865DF9" w:rsidP="008452AF">
            <w:pPr>
              <w:pStyle w:val="TableEntryHeader"/>
              <w:rPr>
                <w:rFonts w:cs="Arial"/>
              </w:rPr>
            </w:pPr>
            <w:r w:rsidRPr="003651D9">
              <w:rPr>
                <w:rFonts w:eastAsia="Calibri"/>
              </w:rPr>
              <w:t>&lt;Coding Scheme Name&gt;</w:t>
            </w:r>
            <w:r w:rsidR="005F3FB5">
              <w:rPr>
                <w:rFonts w:cs="Arial"/>
              </w:rPr>
              <w:t xml:space="preserve"> </w:t>
            </w:r>
          </w:p>
        </w:tc>
      </w:tr>
      <w:tr w:rsidR="00865DF9" w:rsidRPr="003651D9" w14:paraId="75EE3EBD" w14:textId="77777777" w:rsidTr="00865DF9">
        <w:tc>
          <w:tcPr>
            <w:tcW w:w="4608" w:type="dxa"/>
          </w:tcPr>
          <w:p w14:paraId="66462C77" w14:textId="77777777" w:rsidR="00865DF9" w:rsidRPr="003651D9" w:rsidRDefault="00865DF9" w:rsidP="00597DB2">
            <w:pPr>
              <w:pStyle w:val="TableEntry"/>
              <w:rPr>
                <w:rFonts w:eastAsia="Calibri"/>
              </w:rPr>
            </w:pPr>
          </w:p>
        </w:tc>
        <w:tc>
          <w:tcPr>
            <w:tcW w:w="2250" w:type="dxa"/>
          </w:tcPr>
          <w:p w14:paraId="2D24C033" w14:textId="77777777" w:rsidR="00865DF9" w:rsidRPr="003651D9" w:rsidRDefault="00865DF9" w:rsidP="00597DB2">
            <w:pPr>
              <w:pStyle w:val="TableEntry"/>
              <w:rPr>
                <w:rFonts w:eastAsia="Calibri"/>
              </w:rPr>
            </w:pPr>
          </w:p>
        </w:tc>
      </w:tr>
      <w:tr w:rsidR="00865DF9" w:rsidRPr="003651D9" w14:paraId="24885453" w14:textId="77777777" w:rsidTr="00865DF9">
        <w:tc>
          <w:tcPr>
            <w:tcW w:w="4608" w:type="dxa"/>
          </w:tcPr>
          <w:p w14:paraId="4FE9CD2C" w14:textId="77777777" w:rsidR="00865DF9" w:rsidRPr="003651D9" w:rsidRDefault="00865DF9" w:rsidP="00597DB2">
            <w:pPr>
              <w:pStyle w:val="TableEntry"/>
              <w:rPr>
                <w:rFonts w:eastAsia="Calibri"/>
              </w:rPr>
            </w:pPr>
          </w:p>
        </w:tc>
        <w:tc>
          <w:tcPr>
            <w:tcW w:w="2250" w:type="dxa"/>
          </w:tcPr>
          <w:p w14:paraId="5770FC35" w14:textId="77777777" w:rsidR="00865DF9" w:rsidRPr="003651D9" w:rsidRDefault="00865DF9" w:rsidP="00597DB2">
            <w:pPr>
              <w:pStyle w:val="TableEntry"/>
              <w:rPr>
                <w:rFonts w:eastAsia="Calibri"/>
              </w:rPr>
            </w:pPr>
          </w:p>
        </w:tc>
      </w:tr>
      <w:tr w:rsidR="00865DF9" w:rsidRPr="003651D9" w14:paraId="7FA21790" w14:textId="77777777" w:rsidTr="00865DF9">
        <w:tc>
          <w:tcPr>
            <w:tcW w:w="4608" w:type="dxa"/>
          </w:tcPr>
          <w:p w14:paraId="1D17AA2E" w14:textId="77777777" w:rsidR="00865DF9" w:rsidRPr="003651D9" w:rsidRDefault="00865DF9" w:rsidP="00597DB2">
            <w:pPr>
              <w:pStyle w:val="TableEntry"/>
              <w:rPr>
                <w:rFonts w:eastAsia="Calibri"/>
              </w:rPr>
            </w:pPr>
          </w:p>
        </w:tc>
        <w:tc>
          <w:tcPr>
            <w:tcW w:w="2250" w:type="dxa"/>
          </w:tcPr>
          <w:p w14:paraId="2FE858C4" w14:textId="77777777" w:rsidR="00865DF9" w:rsidRPr="003651D9" w:rsidRDefault="00865DF9" w:rsidP="00597DB2">
            <w:pPr>
              <w:pStyle w:val="TableEntry"/>
              <w:rPr>
                <w:rFonts w:eastAsia="Calibri"/>
              </w:rPr>
            </w:pPr>
          </w:p>
        </w:tc>
      </w:tr>
      <w:tr w:rsidR="00865DF9" w:rsidRPr="003651D9" w14:paraId="1965039E" w14:textId="77777777" w:rsidTr="00865DF9">
        <w:tc>
          <w:tcPr>
            <w:tcW w:w="4608" w:type="dxa"/>
          </w:tcPr>
          <w:p w14:paraId="086EF0A4" w14:textId="77777777" w:rsidR="00865DF9" w:rsidRPr="003651D9" w:rsidRDefault="00865DF9" w:rsidP="00597DB2">
            <w:pPr>
              <w:pStyle w:val="TableEntry"/>
              <w:rPr>
                <w:rFonts w:eastAsia="Calibri"/>
              </w:rPr>
            </w:pPr>
          </w:p>
        </w:tc>
        <w:tc>
          <w:tcPr>
            <w:tcW w:w="2250" w:type="dxa"/>
          </w:tcPr>
          <w:p w14:paraId="23128AD6" w14:textId="77777777" w:rsidR="00865DF9" w:rsidRPr="003651D9" w:rsidRDefault="00865DF9" w:rsidP="00597DB2">
            <w:pPr>
              <w:pStyle w:val="TableEntry"/>
              <w:rPr>
                <w:rFonts w:eastAsia="Calibri"/>
              </w:rPr>
            </w:pPr>
          </w:p>
        </w:tc>
      </w:tr>
    </w:tbl>
    <w:p w14:paraId="53489000" w14:textId="77777777" w:rsidR="00865DF9" w:rsidRPr="003651D9" w:rsidRDefault="00865DF9" w:rsidP="00AD069D">
      <w:pPr>
        <w:pStyle w:val="Note"/>
      </w:pPr>
      <w:r w:rsidRPr="003651D9">
        <w:t xml:space="preserve">Note: </w:t>
      </w:r>
      <w:r w:rsidRPr="003651D9">
        <w:tab/>
        <w:t>&lt;as necessary, applicable&gt;</w:t>
      </w:r>
    </w:p>
    <w:p w14:paraId="21C93468" w14:textId="77777777" w:rsidR="00154B7B" w:rsidRPr="003651D9" w:rsidRDefault="00154B7B" w:rsidP="00AD069D">
      <w:pPr>
        <w:pStyle w:val="BodyText"/>
      </w:pPr>
    </w:p>
    <w:p w14:paraId="3EEC3C8B" w14:textId="77777777" w:rsidR="00865DF9" w:rsidRPr="003651D9" w:rsidRDefault="00865DF9" w:rsidP="00597DB2">
      <w:pPr>
        <w:pStyle w:val="AuthorInstructions"/>
      </w:pPr>
      <w:r w:rsidRPr="003651D9">
        <w:t>&lt;</w:t>
      </w:r>
      <w:r w:rsidR="00154B7B" w:rsidRPr="003651D9">
        <w:t>Delete</w:t>
      </w:r>
      <w:r w:rsidRPr="003651D9">
        <w:t xml:space="preserve"> the example below prior to publication for Public Comment.&gt;</w:t>
      </w:r>
    </w:p>
    <w:p w14:paraId="07DB7445" w14:textId="77777777" w:rsidR="001439BB" w:rsidRPr="003651D9" w:rsidRDefault="00746A3D" w:rsidP="00865DF9">
      <w:pPr>
        <w:pStyle w:val="Heading3"/>
        <w:numPr>
          <w:ilvl w:val="0"/>
          <w:numId w:val="0"/>
        </w:numPr>
        <w:rPr>
          <w:rFonts w:eastAsia="Calibri"/>
          <w:noProof w:val="0"/>
        </w:rPr>
      </w:pPr>
      <w:bookmarkStart w:id="1043" w:name="_Toc445200609"/>
      <w:r w:rsidRPr="003651D9">
        <w:rPr>
          <w:rFonts w:eastAsia="Calibri"/>
          <w:noProof w:val="0"/>
        </w:rPr>
        <w:t>&lt;</w:t>
      </w:r>
      <w:r w:rsidR="00940FC7">
        <w:rPr>
          <w:rFonts w:eastAsia="Calibri"/>
          <w:noProof w:val="0"/>
        </w:rPr>
        <w:t>e.g.,</w:t>
      </w:r>
      <w:r w:rsidR="00865DF9" w:rsidRPr="003651D9">
        <w:rPr>
          <w:rFonts w:eastAsia="Calibri"/>
          <w:noProof w:val="0"/>
        </w:rPr>
        <w:t xml:space="preserve">6.5.1 </w:t>
      </w:r>
      <w:r w:rsidR="001439BB" w:rsidRPr="003651D9">
        <w:rPr>
          <w:rFonts w:eastAsia="Calibri"/>
          <w:noProof w:val="0"/>
        </w:rPr>
        <w:t>Drug Classes Used in Cardiac Procedure</w:t>
      </w:r>
      <w:bookmarkEnd w:id="1038"/>
      <w:bookmarkEnd w:id="1039"/>
      <w:bookmarkEnd w:id="1040"/>
      <w:r w:rsidR="00865DF9" w:rsidRPr="003651D9">
        <w:rPr>
          <w:rFonts w:eastAsia="Calibri"/>
          <w:noProof w:val="0"/>
        </w:rPr>
        <w:t xml:space="preserve"> 1.3.6.1.4.1.19376.1.4.1.5.15</w:t>
      </w:r>
      <w:bookmarkEnd w:id="1043"/>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1439BB" w:rsidRPr="003651D9" w14:paraId="657C3333" w14:textId="77777777" w:rsidTr="008452AF">
        <w:trPr>
          <w:trHeight w:val="548"/>
        </w:trPr>
        <w:tc>
          <w:tcPr>
            <w:tcW w:w="4608" w:type="dxa"/>
            <w:tcBorders>
              <w:tl2br w:val="single" w:sz="4" w:space="0" w:color="auto"/>
            </w:tcBorders>
            <w:shd w:val="clear" w:color="auto" w:fill="D9D9D9"/>
          </w:tcPr>
          <w:p w14:paraId="09083165" w14:textId="77777777" w:rsidR="001439BB" w:rsidRPr="003651D9" w:rsidRDefault="001439BB" w:rsidP="008452AF">
            <w:pPr>
              <w:pStyle w:val="TableEntryHeader"/>
              <w:jc w:val="right"/>
              <w:rPr>
                <w:rFonts w:eastAsia="Calibri"/>
              </w:rPr>
            </w:pPr>
            <w:r w:rsidRPr="003651D9">
              <w:rPr>
                <w:rFonts w:eastAsia="Calibri"/>
              </w:rPr>
              <w:t>Coding Scheme</w:t>
            </w:r>
          </w:p>
          <w:p w14:paraId="1A5B9742" w14:textId="77777777" w:rsidR="001439BB" w:rsidRPr="003651D9" w:rsidRDefault="001439BB" w:rsidP="008452AF">
            <w:pPr>
              <w:pStyle w:val="TableEntryHeader"/>
              <w:jc w:val="left"/>
              <w:rPr>
                <w:rFonts w:eastAsia="Calibri"/>
              </w:rPr>
            </w:pPr>
            <w:r w:rsidRPr="003651D9">
              <w:rPr>
                <w:rFonts w:eastAsia="Calibri"/>
              </w:rPr>
              <w:t>Concept</w:t>
            </w:r>
          </w:p>
        </w:tc>
        <w:tc>
          <w:tcPr>
            <w:tcW w:w="2250" w:type="dxa"/>
            <w:shd w:val="clear" w:color="auto" w:fill="D9D9D9"/>
          </w:tcPr>
          <w:p w14:paraId="46C66EDB" w14:textId="77777777" w:rsidR="001439BB" w:rsidRPr="003651D9" w:rsidRDefault="001439BB" w:rsidP="008452AF">
            <w:pPr>
              <w:pStyle w:val="TableEntryHeader"/>
              <w:rPr>
                <w:rFonts w:cs="Arial"/>
              </w:rPr>
            </w:pPr>
            <w:r w:rsidRPr="003651D9">
              <w:rPr>
                <w:rFonts w:eastAsia="Calibri"/>
              </w:rPr>
              <w:t>SNOMED CT</w:t>
            </w:r>
            <w:r w:rsidR="005F3FB5">
              <w:rPr>
                <w:rFonts w:cs="Arial"/>
              </w:rPr>
              <w:t xml:space="preserve"> </w:t>
            </w:r>
          </w:p>
        </w:tc>
        <w:tc>
          <w:tcPr>
            <w:tcW w:w="1620" w:type="dxa"/>
            <w:shd w:val="clear" w:color="auto" w:fill="D9D9D9"/>
          </w:tcPr>
          <w:p w14:paraId="4597A405" w14:textId="77777777" w:rsidR="001439BB" w:rsidRPr="003651D9" w:rsidRDefault="001439BB" w:rsidP="008452AF">
            <w:pPr>
              <w:pStyle w:val="TableEntryHeader"/>
              <w:rPr>
                <w:rFonts w:eastAsia="Calibri"/>
              </w:rPr>
            </w:pPr>
            <w:r w:rsidRPr="003651D9">
              <w:rPr>
                <w:rFonts w:eastAsia="Calibri"/>
              </w:rPr>
              <w:t xml:space="preserve">NDF-RT </w:t>
            </w:r>
          </w:p>
        </w:tc>
      </w:tr>
      <w:tr w:rsidR="001439BB" w:rsidRPr="003651D9" w14:paraId="24926E29" w14:textId="77777777" w:rsidTr="008452AF">
        <w:tc>
          <w:tcPr>
            <w:tcW w:w="4608" w:type="dxa"/>
          </w:tcPr>
          <w:p w14:paraId="68C50E21" w14:textId="77777777" w:rsidR="001439BB" w:rsidRPr="003651D9" w:rsidRDefault="001439BB" w:rsidP="00597DB2">
            <w:pPr>
              <w:pStyle w:val="TableEntry"/>
              <w:rPr>
                <w:rFonts w:eastAsia="Calibri"/>
              </w:rPr>
            </w:pPr>
            <w:r w:rsidRPr="003651D9">
              <w:rPr>
                <w:rFonts w:eastAsia="Calibri"/>
              </w:rPr>
              <w:t>Calcium channel blockers</w:t>
            </w:r>
          </w:p>
        </w:tc>
        <w:tc>
          <w:tcPr>
            <w:tcW w:w="2250" w:type="dxa"/>
          </w:tcPr>
          <w:p w14:paraId="6ABC09B0" w14:textId="77777777" w:rsidR="001439BB" w:rsidRPr="003651D9" w:rsidRDefault="001439BB" w:rsidP="00597DB2">
            <w:pPr>
              <w:pStyle w:val="TableEntry"/>
              <w:rPr>
                <w:rFonts w:eastAsia="Calibri"/>
              </w:rPr>
            </w:pPr>
            <w:r w:rsidRPr="003651D9">
              <w:rPr>
                <w:rFonts w:eastAsia="Calibri"/>
              </w:rPr>
              <w:t>48698004</w:t>
            </w:r>
          </w:p>
        </w:tc>
        <w:tc>
          <w:tcPr>
            <w:tcW w:w="1620" w:type="dxa"/>
          </w:tcPr>
          <w:p w14:paraId="4ACC8EE3" w14:textId="77777777" w:rsidR="001439BB" w:rsidRPr="003651D9" w:rsidRDefault="001439BB" w:rsidP="00597DB2">
            <w:pPr>
              <w:pStyle w:val="TableEntry"/>
              <w:rPr>
                <w:rFonts w:eastAsia="Calibri"/>
              </w:rPr>
            </w:pPr>
            <w:r w:rsidRPr="003651D9">
              <w:rPr>
                <w:rFonts w:eastAsia="Calibri"/>
              </w:rPr>
              <w:t>N0000029119</w:t>
            </w:r>
          </w:p>
        </w:tc>
      </w:tr>
      <w:tr w:rsidR="001439BB" w:rsidRPr="003651D9" w14:paraId="49EBA81F" w14:textId="77777777" w:rsidTr="008452AF">
        <w:tc>
          <w:tcPr>
            <w:tcW w:w="4608" w:type="dxa"/>
          </w:tcPr>
          <w:p w14:paraId="2098F09D" w14:textId="77777777" w:rsidR="001439BB" w:rsidRPr="003651D9" w:rsidRDefault="001439BB" w:rsidP="00597DB2">
            <w:pPr>
              <w:pStyle w:val="TableEntry"/>
              <w:rPr>
                <w:rFonts w:eastAsia="Calibri"/>
              </w:rPr>
            </w:pPr>
            <w:r w:rsidRPr="003651D9">
              <w:rPr>
                <w:rFonts w:eastAsia="Calibri"/>
              </w:rPr>
              <w:t>Beta-blockers</w:t>
            </w:r>
          </w:p>
        </w:tc>
        <w:tc>
          <w:tcPr>
            <w:tcW w:w="2250" w:type="dxa"/>
          </w:tcPr>
          <w:p w14:paraId="26538915" w14:textId="77777777" w:rsidR="001439BB" w:rsidRPr="003651D9" w:rsidRDefault="001439BB" w:rsidP="00597DB2">
            <w:pPr>
              <w:pStyle w:val="TableEntry"/>
              <w:rPr>
                <w:rFonts w:eastAsia="Calibri"/>
              </w:rPr>
            </w:pPr>
            <w:r w:rsidRPr="003651D9">
              <w:rPr>
                <w:rFonts w:eastAsia="Calibri"/>
              </w:rPr>
              <w:t>33252009</w:t>
            </w:r>
          </w:p>
        </w:tc>
        <w:tc>
          <w:tcPr>
            <w:tcW w:w="1620" w:type="dxa"/>
          </w:tcPr>
          <w:p w14:paraId="6DBEC07F" w14:textId="77777777" w:rsidR="001439BB" w:rsidRPr="003651D9" w:rsidRDefault="001439BB" w:rsidP="00597DB2">
            <w:pPr>
              <w:pStyle w:val="TableEntry"/>
              <w:rPr>
                <w:rFonts w:eastAsia="Calibri"/>
              </w:rPr>
            </w:pPr>
            <w:r w:rsidRPr="003651D9">
              <w:rPr>
                <w:rFonts w:eastAsia="Calibri"/>
              </w:rPr>
              <w:t>N0000029118</w:t>
            </w:r>
          </w:p>
        </w:tc>
      </w:tr>
      <w:tr w:rsidR="001439BB" w:rsidRPr="003651D9" w14:paraId="16F06E43" w14:textId="77777777" w:rsidTr="008452AF">
        <w:tc>
          <w:tcPr>
            <w:tcW w:w="4608" w:type="dxa"/>
          </w:tcPr>
          <w:p w14:paraId="709D7AF6" w14:textId="77777777" w:rsidR="001439BB" w:rsidRPr="003651D9" w:rsidRDefault="001439BB" w:rsidP="00597DB2">
            <w:pPr>
              <w:pStyle w:val="TableEntry"/>
              <w:rPr>
                <w:rFonts w:eastAsia="Calibri"/>
              </w:rPr>
            </w:pPr>
            <w:r w:rsidRPr="003651D9">
              <w:rPr>
                <w:rFonts w:eastAsia="Calibri"/>
              </w:rPr>
              <w:t>Nitrates</w:t>
            </w:r>
          </w:p>
        </w:tc>
        <w:tc>
          <w:tcPr>
            <w:tcW w:w="2250" w:type="dxa"/>
          </w:tcPr>
          <w:p w14:paraId="64831711" w14:textId="77777777" w:rsidR="001439BB" w:rsidRPr="003651D9" w:rsidRDefault="001439BB" w:rsidP="00597DB2">
            <w:pPr>
              <w:pStyle w:val="TableEntry"/>
              <w:rPr>
                <w:rFonts w:eastAsia="Calibri"/>
              </w:rPr>
            </w:pPr>
            <w:r w:rsidRPr="003651D9">
              <w:rPr>
                <w:rFonts w:eastAsia="Calibri"/>
              </w:rPr>
              <w:t>31970009</w:t>
            </w:r>
          </w:p>
        </w:tc>
        <w:tc>
          <w:tcPr>
            <w:tcW w:w="1620" w:type="dxa"/>
          </w:tcPr>
          <w:p w14:paraId="1418D001" w14:textId="77777777" w:rsidR="001439BB" w:rsidRPr="003651D9" w:rsidRDefault="001439BB" w:rsidP="00597DB2">
            <w:pPr>
              <w:pStyle w:val="TableEntry"/>
              <w:rPr>
                <w:rFonts w:eastAsia="Calibri"/>
              </w:rPr>
            </w:pPr>
            <w:r w:rsidRPr="003651D9">
              <w:rPr>
                <w:rFonts w:eastAsia="Calibri"/>
              </w:rPr>
              <w:t>N0000007647</w:t>
            </w:r>
          </w:p>
        </w:tc>
      </w:tr>
      <w:tr w:rsidR="001439BB" w:rsidRPr="003651D9" w14:paraId="6AA1DB12" w14:textId="77777777" w:rsidTr="008452AF">
        <w:tc>
          <w:tcPr>
            <w:tcW w:w="4608" w:type="dxa"/>
          </w:tcPr>
          <w:p w14:paraId="20C2C726" w14:textId="77777777" w:rsidR="001439BB" w:rsidRPr="003651D9" w:rsidRDefault="001439BB" w:rsidP="00597DB2">
            <w:pPr>
              <w:pStyle w:val="TableEntry"/>
              <w:rPr>
                <w:rFonts w:eastAsia="Calibri"/>
              </w:rPr>
            </w:pPr>
            <w:r w:rsidRPr="003651D9">
              <w:rPr>
                <w:rFonts w:eastAsia="Calibri"/>
              </w:rPr>
              <w:t xml:space="preserve">Aminophylline </w:t>
            </w:r>
          </w:p>
        </w:tc>
        <w:tc>
          <w:tcPr>
            <w:tcW w:w="2250" w:type="dxa"/>
          </w:tcPr>
          <w:p w14:paraId="6B5EC93B" w14:textId="77777777" w:rsidR="001439BB" w:rsidRPr="003651D9" w:rsidRDefault="001439BB" w:rsidP="00597DB2">
            <w:pPr>
              <w:pStyle w:val="TableEntry"/>
              <w:rPr>
                <w:rFonts w:eastAsia="Calibri"/>
              </w:rPr>
            </w:pPr>
            <w:r w:rsidRPr="003651D9">
              <w:rPr>
                <w:rFonts w:eastAsia="Calibri"/>
              </w:rPr>
              <w:t>55867006</w:t>
            </w:r>
          </w:p>
        </w:tc>
        <w:tc>
          <w:tcPr>
            <w:tcW w:w="1620" w:type="dxa"/>
          </w:tcPr>
          <w:p w14:paraId="2E5AC0C4" w14:textId="77777777" w:rsidR="001439BB" w:rsidRPr="003651D9" w:rsidRDefault="001439BB" w:rsidP="00597DB2">
            <w:pPr>
              <w:pStyle w:val="TableEntry"/>
              <w:rPr>
                <w:rFonts w:eastAsia="Calibri"/>
              </w:rPr>
            </w:pPr>
            <w:r w:rsidRPr="003651D9">
              <w:rPr>
                <w:rFonts w:eastAsia="Calibri"/>
              </w:rPr>
              <w:t>N0000146397</w:t>
            </w:r>
          </w:p>
        </w:tc>
      </w:tr>
    </w:tbl>
    <w:p w14:paraId="5E5E2066" w14:textId="77777777" w:rsidR="001439BB" w:rsidRPr="003651D9" w:rsidRDefault="001439BB" w:rsidP="00BB76BC">
      <w:pPr>
        <w:pStyle w:val="Note"/>
      </w:pPr>
      <w:r w:rsidRPr="003651D9">
        <w:t>Note:</w:t>
      </w:r>
      <w:r w:rsidR="005F3FB5">
        <w:t xml:space="preserve"> </w:t>
      </w:r>
      <w:r w:rsidRPr="003651D9">
        <w:t>As described in Section 6.1.2.4, the selection of the appropriate coding system for use may be based on local policy or national regulation.</w:t>
      </w:r>
      <w:r w:rsidR="00746A3D" w:rsidRPr="003651D9">
        <w:t>&gt;</w:t>
      </w:r>
    </w:p>
    <w:p w14:paraId="5C0DC13E" w14:textId="77777777" w:rsidR="00EA4EA1" w:rsidRPr="003651D9" w:rsidRDefault="00EA4EA1" w:rsidP="00207571">
      <w:pPr>
        <w:pStyle w:val="PartTitle"/>
        <w:rPr>
          <w:highlight w:val="yellow"/>
        </w:rPr>
      </w:pPr>
      <w:bookmarkStart w:id="1044" w:name="_Toc445200610"/>
      <w:r w:rsidRPr="003651D9">
        <w:lastRenderedPageBreak/>
        <w:t>Appendices</w:t>
      </w:r>
      <w:bookmarkEnd w:id="1044"/>
      <w:r w:rsidRPr="003651D9">
        <w:rPr>
          <w:highlight w:val="yellow"/>
        </w:rPr>
        <w:t xml:space="preserve"> </w:t>
      </w:r>
    </w:p>
    <w:p w14:paraId="16BB5FB6" w14:textId="5535DF6C" w:rsidR="00EA4EA1" w:rsidRPr="003651D9" w:rsidDel="004E47F1" w:rsidRDefault="00EA4EA1" w:rsidP="00EA4EA1">
      <w:pPr>
        <w:rPr>
          <w:del w:id="1045" w:author="Cole, George" w:date="2016-03-07T13:44:00Z"/>
          <w:i/>
        </w:rPr>
      </w:pPr>
      <w:del w:id="1046" w:author="Cole, George" w:date="2016-03-07T13:44:00Z">
        <w:r w:rsidRPr="003651D9" w:rsidDel="004E47F1">
          <w:rPr>
            <w:i/>
          </w:rPr>
          <w:delText>&lt;Add any applicable appendices below</w:delText>
        </w:r>
        <w:r w:rsidR="001055CB" w:rsidRPr="003651D9" w:rsidDel="004E47F1">
          <w:rPr>
            <w:i/>
          </w:rPr>
          <w:delText xml:space="preserve">; </w:delText>
        </w:r>
        <w:r w:rsidRPr="003651D9" w:rsidDel="004E47F1">
          <w:rPr>
            <w:i/>
          </w:rPr>
          <w:delText>NA if none.&gt;</w:delText>
        </w:r>
      </w:del>
    </w:p>
    <w:p w14:paraId="69507903" w14:textId="6CCF8F2A" w:rsidR="003E27F0" w:rsidRDefault="00E640BF" w:rsidP="00E640BF">
      <w:pPr>
        <w:pStyle w:val="AppendixHeading1"/>
        <w:rPr>
          <w:noProof w:val="0"/>
        </w:rPr>
      </w:pPr>
      <w:bookmarkStart w:id="1047" w:name="_Toc445200611"/>
      <w:r w:rsidRPr="003651D9">
        <w:rPr>
          <w:noProof w:val="0"/>
        </w:rPr>
        <w:t xml:space="preserve">Appendix A – </w:t>
      </w:r>
      <w:del w:id="1048" w:author="Cole, George" w:date="2016-03-07T17:43:00Z">
        <w:r w:rsidDel="008D7620">
          <w:rPr>
            <w:noProof w:val="0"/>
          </w:rPr>
          <w:delText xml:space="preserve">DCP </w:delText>
        </w:r>
        <w:r w:rsidR="003E27F0" w:rsidDel="008D7620">
          <w:rPr>
            <w:noProof w:val="0"/>
          </w:rPr>
          <w:delText>Structure of Shared Care Plan</w:delText>
        </w:r>
      </w:del>
      <w:bookmarkEnd w:id="1047"/>
    </w:p>
    <w:p w14:paraId="2037B85F" w14:textId="7CED4906" w:rsidR="00E640BF" w:rsidRPr="003651D9" w:rsidRDefault="00E640BF" w:rsidP="005629FE">
      <w:r>
        <w:t xml:space="preserve"> </w:t>
      </w:r>
    </w:p>
    <w:p w14:paraId="48BF6876" w14:textId="77777777" w:rsidR="00E640BF" w:rsidRDefault="00E640BF" w:rsidP="00EA4EA1">
      <w:pPr>
        <w:pStyle w:val="AppendixHeading1"/>
        <w:rPr>
          <w:noProof w:val="0"/>
        </w:rPr>
      </w:pPr>
    </w:p>
    <w:p w14:paraId="20AB71AA" w14:textId="77777777" w:rsidR="00B90962" w:rsidRDefault="00B90962">
      <w:pPr>
        <w:spacing w:before="0"/>
        <w:rPr>
          <w:ins w:id="1049" w:author="Cole, George" w:date="2016-03-07T13:50:00Z"/>
          <w:rFonts w:ascii="Arial" w:hAnsi="Arial"/>
          <w:b/>
          <w:kern w:val="28"/>
          <w:sz w:val="28"/>
        </w:rPr>
      </w:pPr>
      <w:ins w:id="1050" w:author="Cole, George" w:date="2016-03-07T13:50:00Z">
        <w:r>
          <w:br w:type="page"/>
        </w:r>
      </w:ins>
    </w:p>
    <w:p w14:paraId="2D538A15" w14:textId="5198FC8A" w:rsidR="00EA4EA1" w:rsidRPr="003651D9" w:rsidDel="008D7620" w:rsidRDefault="00EA4EA1" w:rsidP="008D7620">
      <w:pPr>
        <w:pStyle w:val="AppendixHeading1"/>
        <w:rPr>
          <w:del w:id="1051" w:author="Cole, George" w:date="2016-03-07T17:44:00Z"/>
          <w:noProof w:val="0"/>
        </w:rPr>
      </w:pPr>
      <w:bookmarkStart w:id="1052" w:name="_Toc445200612"/>
      <w:r w:rsidRPr="003651D9">
        <w:rPr>
          <w:noProof w:val="0"/>
        </w:rPr>
        <w:lastRenderedPageBreak/>
        <w:t xml:space="preserve">Appendix </w:t>
      </w:r>
      <w:r w:rsidR="00E640BF">
        <w:rPr>
          <w:noProof w:val="0"/>
        </w:rPr>
        <w:t>B</w:t>
      </w:r>
      <w:r w:rsidR="00E640BF" w:rsidRPr="003651D9">
        <w:rPr>
          <w:noProof w:val="0"/>
        </w:rPr>
        <w:t xml:space="preserve"> </w:t>
      </w:r>
      <w:r w:rsidRPr="003651D9">
        <w:rPr>
          <w:noProof w:val="0"/>
        </w:rPr>
        <w:t xml:space="preserve">– </w:t>
      </w:r>
      <w:del w:id="1053" w:author="Cole, George" w:date="2016-03-07T17:44:00Z">
        <w:r w:rsidR="008C77AE" w:rsidDel="008D7620">
          <w:rPr>
            <w:noProof w:val="0"/>
          </w:rPr>
          <w:delText>DCP Chronic Condition Use Case</w:delText>
        </w:r>
        <w:bookmarkEnd w:id="1052"/>
        <w:r w:rsidR="008C77AE" w:rsidDel="008D7620">
          <w:rPr>
            <w:noProof w:val="0"/>
          </w:rPr>
          <w:delText xml:space="preserve"> </w:delText>
        </w:r>
      </w:del>
    </w:p>
    <w:p w14:paraId="78E50D9C" w14:textId="1558B3E9" w:rsidR="00EA4EA1" w:rsidRPr="003651D9" w:rsidRDefault="008C77AE">
      <w:pPr>
        <w:pStyle w:val="AppendixHeading1"/>
        <w:pPrChange w:id="1054" w:author="Cole, George" w:date="2016-03-07T17:44:00Z">
          <w:pPr>
            <w:pStyle w:val="BodyText"/>
          </w:pPr>
        </w:pPrChange>
      </w:pPr>
      <w:del w:id="1055" w:author="Cole, George" w:date="2016-03-07T17:44:00Z">
        <w:r w:rsidDel="008D7620">
          <w:delText xml:space="preserve">The following diagram depicts the chronic condition use case flow of interactions between care providers EHRs, the patient’s PHR and </w:delText>
        </w:r>
        <w:r w:rsidR="00DC76D8" w:rsidDel="008D7620">
          <w:delText>Dynamic Care P</w:delText>
        </w:r>
        <w:r w:rsidDel="008D7620">
          <w:delText>lan</w:delText>
        </w:r>
        <w:r w:rsidR="00DC76D8" w:rsidDel="008D7620">
          <w:delText>ning</w:delText>
        </w:r>
        <w:r w:rsidDel="008D7620">
          <w:delText xml:space="preserve">. </w:delText>
        </w:r>
      </w:del>
    </w:p>
    <w:p w14:paraId="04F402C0" w14:textId="2A430D3A" w:rsidR="00EA4EA1" w:rsidRPr="003651D9" w:rsidDel="00884925" w:rsidRDefault="00EA4EA1" w:rsidP="00EA4EA1">
      <w:pPr>
        <w:pStyle w:val="BodyText"/>
        <w:rPr>
          <w:del w:id="1056" w:author="Cole, George" w:date="2016-03-07T13:53:00Z"/>
        </w:rPr>
      </w:pPr>
    </w:p>
    <w:p w14:paraId="59DD4DA5" w14:textId="12B6B36E" w:rsidR="00B90962" w:rsidRDefault="00B90962">
      <w:pPr>
        <w:pStyle w:val="BodyText"/>
        <w:rPr>
          <w:ins w:id="1057" w:author="Cole, George" w:date="2016-03-07T13:50:00Z"/>
          <w:rFonts w:ascii="Arial" w:hAnsi="Arial"/>
          <w:b/>
          <w:kern w:val="28"/>
          <w:sz w:val="28"/>
        </w:rPr>
        <w:pPrChange w:id="1058" w:author="Cole, George" w:date="2016-03-07T13:53:00Z">
          <w:pPr>
            <w:spacing w:before="0"/>
          </w:pPr>
        </w:pPrChange>
      </w:pPr>
    </w:p>
    <w:p w14:paraId="201A39E6" w14:textId="275097D3" w:rsidR="00EA4EA1" w:rsidRPr="003651D9" w:rsidRDefault="00EA4EA1" w:rsidP="00EA4EA1">
      <w:pPr>
        <w:pStyle w:val="AppendixHeading1"/>
        <w:rPr>
          <w:noProof w:val="0"/>
        </w:rPr>
      </w:pPr>
      <w:bookmarkStart w:id="1059" w:name="_Toc445200613"/>
      <w:r w:rsidRPr="003651D9">
        <w:rPr>
          <w:noProof w:val="0"/>
        </w:rPr>
        <w:t xml:space="preserve">Volume </w:t>
      </w:r>
      <w:r w:rsidR="001F2CF8" w:rsidRPr="003651D9">
        <w:rPr>
          <w:noProof w:val="0"/>
        </w:rPr>
        <w:t>3</w:t>
      </w:r>
      <w:r w:rsidRPr="003651D9">
        <w:rPr>
          <w:noProof w:val="0"/>
        </w:rPr>
        <w:t xml:space="preserve"> Namespace Additions</w:t>
      </w:r>
      <w:bookmarkEnd w:id="1059"/>
    </w:p>
    <w:p w14:paraId="292BDE3C" w14:textId="77777777" w:rsidR="00EA4EA1" w:rsidRPr="003651D9" w:rsidRDefault="00EA4EA1" w:rsidP="00EA4EA1">
      <w:pPr>
        <w:pStyle w:val="EditorInstructions"/>
      </w:pPr>
      <w:r w:rsidRPr="003651D9">
        <w:t xml:space="preserve">Add the following terms </w:t>
      </w:r>
      <w:r w:rsidRPr="003651D9">
        <w:rPr>
          <w:iCs w:val="0"/>
        </w:rPr>
        <w:t>to the IHE Namespace</w:t>
      </w:r>
      <w:r w:rsidRPr="003651D9">
        <w:t>:</w:t>
      </w:r>
    </w:p>
    <w:p w14:paraId="12F967AF" w14:textId="77777777" w:rsidR="00EA4EA1" w:rsidRPr="003651D9" w:rsidRDefault="00EA4EA1" w:rsidP="00EA4EA1">
      <w:pPr>
        <w:pStyle w:val="AuthorInstructions"/>
      </w:pPr>
      <w:r w:rsidRPr="003651D9">
        <w:t>&lt;Please explicitly identify all new OIDs, UIDs, URNs, etc., defined specifically for this profile.</w:t>
      </w:r>
      <w:r w:rsidR="00940FC7">
        <w:t xml:space="preserve"> </w:t>
      </w:r>
      <w:r w:rsidRPr="003651D9">
        <w:t>These will be added to the IHE TF General Introduction namespace appendix when it becomes available. These items should be collected from the sections above</w:t>
      </w:r>
      <w:r w:rsidR="001F2CF8" w:rsidRPr="003651D9">
        <w:t xml:space="preserve"> by the author</w:t>
      </w:r>
      <w:r w:rsidRPr="003651D9">
        <w:t>, and listed here as additions when this document is published for Trial Implementation. This section will be deleted prior to inclusion into the Technical Framework as Final Text, but should be present for publication of Public Comment and Trial Implementation.&gt;</w:t>
      </w:r>
    </w:p>
    <w:p w14:paraId="050B6DC8" w14:textId="77777777" w:rsidR="00EA4EA1" w:rsidRPr="003651D9" w:rsidRDefault="00EA4EA1" w:rsidP="00EA4EA1">
      <w:pPr>
        <w:pStyle w:val="BodyText"/>
      </w:pPr>
    </w:p>
    <w:p w14:paraId="227F56E4" w14:textId="77777777" w:rsidR="00EA4EA1" w:rsidRPr="003651D9" w:rsidRDefault="00EA4EA1" w:rsidP="00EA4EA1">
      <w:pPr>
        <w:pStyle w:val="BodyText"/>
      </w:pPr>
    </w:p>
    <w:p w14:paraId="0A353C60" w14:textId="77777777" w:rsidR="009612F6" w:rsidRPr="003651D9" w:rsidRDefault="009612F6" w:rsidP="00630F33">
      <w:pPr>
        <w:pStyle w:val="BodyText"/>
        <w:rPr>
          <w:lang w:eastAsia="x-none"/>
        </w:rPr>
      </w:pPr>
    </w:p>
    <w:p w14:paraId="3759F6A8" w14:textId="77777777" w:rsidR="009612F6" w:rsidRPr="003651D9" w:rsidRDefault="009612F6" w:rsidP="00630F33">
      <w:pPr>
        <w:pStyle w:val="BodyText"/>
        <w:rPr>
          <w:lang w:eastAsia="x-none"/>
        </w:rPr>
      </w:pPr>
    </w:p>
    <w:p w14:paraId="11586553" w14:textId="77777777" w:rsidR="009612F6" w:rsidRPr="003651D9" w:rsidRDefault="009612F6" w:rsidP="00630F33">
      <w:pPr>
        <w:pStyle w:val="BodyText"/>
        <w:rPr>
          <w:lang w:eastAsia="x-none"/>
        </w:rPr>
      </w:pPr>
    </w:p>
    <w:p w14:paraId="0733CFE9" w14:textId="77777777" w:rsidR="00993FF5" w:rsidRPr="003651D9" w:rsidRDefault="00D42ED8" w:rsidP="00993FF5">
      <w:pPr>
        <w:pStyle w:val="PartTitle"/>
      </w:pPr>
      <w:bookmarkStart w:id="1060" w:name="_Toc445200614"/>
      <w:r w:rsidRPr="003651D9">
        <w:lastRenderedPageBreak/>
        <w:t>V</w:t>
      </w:r>
      <w:r w:rsidR="00993FF5" w:rsidRPr="003651D9">
        <w:t>olume 4 – National Extensions</w:t>
      </w:r>
      <w:bookmarkEnd w:id="1060"/>
    </w:p>
    <w:p w14:paraId="69BBDE4E" w14:textId="77777777" w:rsidR="00993FF5" w:rsidRPr="003651D9" w:rsidRDefault="00993FF5" w:rsidP="00993FF5">
      <w:pPr>
        <w:pStyle w:val="EditorInstructions"/>
      </w:pPr>
      <w:r w:rsidRPr="003651D9">
        <w:t xml:space="preserve">Add </w:t>
      </w:r>
      <w:r w:rsidR="003F0805" w:rsidRPr="003651D9">
        <w:t xml:space="preserve">appropriate Country </w:t>
      </w:r>
      <w:r w:rsidRPr="003651D9">
        <w:t xml:space="preserve">section </w:t>
      </w:r>
    </w:p>
    <w:p w14:paraId="674C4D2C" w14:textId="77777777" w:rsidR="00C63D7E" w:rsidRPr="003651D9" w:rsidRDefault="00993FF5" w:rsidP="00BB76BC">
      <w:pPr>
        <w:pStyle w:val="AppendixHeading1"/>
        <w:rPr>
          <w:noProof w:val="0"/>
        </w:rPr>
      </w:pPr>
      <w:bookmarkStart w:id="1061" w:name="_Toc445200615"/>
      <w:r w:rsidRPr="003651D9">
        <w:rPr>
          <w:noProof w:val="0"/>
        </w:rPr>
        <w:t xml:space="preserve">4 </w:t>
      </w:r>
      <w:r w:rsidR="00C63D7E" w:rsidRPr="003651D9">
        <w:rPr>
          <w:noProof w:val="0"/>
        </w:rPr>
        <w:t>National Extensions</w:t>
      </w:r>
      <w:bookmarkEnd w:id="1061"/>
    </w:p>
    <w:p w14:paraId="75396DF8" w14:textId="77777777" w:rsidR="00993FF5" w:rsidRPr="003651D9" w:rsidRDefault="00C63D7E" w:rsidP="00BB76BC">
      <w:pPr>
        <w:pStyle w:val="AppendixHeading2"/>
        <w:rPr>
          <w:noProof w:val="0"/>
        </w:rPr>
      </w:pPr>
      <w:bookmarkStart w:id="1062" w:name="_Toc445200616"/>
      <w:r w:rsidRPr="003651D9">
        <w:rPr>
          <w:noProof w:val="0"/>
        </w:rPr>
        <w:t xml:space="preserve">4.I </w:t>
      </w:r>
      <w:r w:rsidR="00993FF5" w:rsidRPr="003651D9">
        <w:rPr>
          <w:noProof w:val="0"/>
        </w:rPr>
        <w:t>National Extensions for &lt;Country Name or IHE Organization&gt;</w:t>
      </w:r>
      <w:bookmarkEnd w:id="1062"/>
    </w:p>
    <w:p w14:paraId="373CACE5" w14:textId="77777777" w:rsidR="009843EF" w:rsidRPr="003651D9" w:rsidRDefault="009843EF" w:rsidP="00597DB2">
      <w:pPr>
        <w:pStyle w:val="AuthorInstructions"/>
      </w:pPr>
      <w:r w:rsidRPr="003651D9">
        <w:t xml:space="preserve">&lt;A template for Volume 4 is included in this document for </w:t>
      </w:r>
      <w:r w:rsidR="007773C8" w:rsidRPr="003651D9">
        <w:t>completeness;</w:t>
      </w:r>
      <w:r w:rsidRPr="003651D9">
        <w:t xml:space="preserve"> however, National Extensions are typically developed after a profile has been published for Trial Implementation</w:t>
      </w:r>
      <w:r w:rsidR="00F0665F" w:rsidRPr="003651D9">
        <w:t xml:space="preserve">. </w:t>
      </w:r>
      <w:r w:rsidRPr="003651D9">
        <w:t>If you are developing a new profile for Public Comment, it is recommended that this section be marked “Not Applicable”.&gt;</w:t>
      </w:r>
    </w:p>
    <w:p w14:paraId="2DC192F3" w14:textId="77777777" w:rsidR="009843EF" w:rsidRPr="003651D9" w:rsidRDefault="009843EF" w:rsidP="00597DB2">
      <w:pPr>
        <w:pStyle w:val="AuthorInstructions"/>
      </w:pPr>
      <w:r w:rsidRPr="003651D9">
        <w:t>&lt;Avoid using this section if you can, this is “only if absolutely necessary”</w:t>
      </w:r>
      <w:r w:rsidR="00F0665F" w:rsidRPr="003651D9">
        <w:t xml:space="preserve">. </w:t>
      </w:r>
      <w:r w:rsidRPr="003651D9">
        <w:t>Differences add cost to implementation and testing and can reduce interoperability</w:t>
      </w:r>
      <w:r w:rsidR="00F0665F" w:rsidRPr="003651D9">
        <w:t xml:space="preserve">. </w:t>
      </w:r>
      <w:r w:rsidRPr="003651D9">
        <w:t>Review carefully to determine if the national use case truly requires a difference in the profile mechanisms rather than just differences in system configuration.&gt;</w:t>
      </w:r>
    </w:p>
    <w:p w14:paraId="762F523C" w14:textId="77777777" w:rsidR="003579DA" w:rsidRPr="003651D9" w:rsidRDefault="009843EF" w:rsidP="00597DB2">
      <w:pPr>
        <w:pStyle w:val="AuthorInstructions"/>
        <w:rPr>
          <w:i w:val="0"/>
        </w:rPr>
      </w:pPr>
      <w:r w:rsidRPr="003651D9">
        <w:t>&lt; National Extensions can add requirements above and beyond IHE, but NOT relax requirements</w:t>
      </w:r>
      <w:r w:rsidR="00F0665F" w:rsidRPr="003651D9">
        <w:t xml:space="preserve">. </w:t>
      </w:r>
      <w:r w:rsidRPr="003651D9">
        <w:t xml:space="preserve">This would </w:t>
      </w:r>
      <w:r w:rsidR="00865616" w:rsidRPr="003651D9">
        <w:t xml:space="preserve">prevent </w:t>
      </w:r>
      <w:r w:rsidRPr="003651D9">
        <w:t xml:space="preserve">Connectathon results based on national testing being recognized elsewhere. For more information, see </w:t>
      </w:r>
      <w:hyperlink r:id="rId31" w:history="1">
        <w:r w:rsidRPr="003651D9">
          <w:rPr>
            <w:rStyle w:val="Hyperlink"/>
            <w:i w:val="0"/>
            <w:iCs/>
          </w:rPr>
          <w:t>http://wiki.ihe.net/index.php?title=National_Extensions_Process</w:t>
        </w:r>
      </w:hyperlink>
      <w:r w:rsidRPr="003651D9">
        <w:rPr>
          <w:i w:val="0"/>
        </w:rPr>
        <w:t>.&gt;</w:t>
      </w:r>
    </w:p>
    <w:p w14:paraId="1072BF76" w14:textId="77777777" w:rsidR="00993FF5" w:rsidRPr="003651D9" w:rsidRDefault="00147A61" w:rsidP="00597DB2">
      <w:pPr>
        <w:pStyle w:val="AuthorInstructions"/>
      </w:pPr>
      <w:r w:rsidRPr="003651D9">
        <w:t xml:space="preserve">The format of this section is not </w:t>
      </w:r>
      <w:r w:rsidR="009843EF" w:rsidRPr="003651D9">
        <w:t xml:space="preserve">strongly </w:t>
      </w:r>
      <w:r w:rsidRPr="003651D9">
        <w:t>specified due to the varying nature of national extensions</w:t>
      </w:r>
      <w:r w:rsidR="00F0665F" w:rsidRPr="003651D9">
        <w:t xml:space="preserve">. </w:t>
      </w:r>
      <w:r w:rsidR="009843EF" w:rsidRPr="003651D9">
        <w:t>For an example of National Extensions, see Radiology TF Volume 4.</w:t>
      </w:r>
      <w:r w:rsidRPr="003651D9">
        <w:t>&gt;</w:t>
      </w:r>
    </w:p>
    <w:p w14:paraId="1D27C87E" w14:textId="77777777" w:rsidR="00C83F0F" w:rsidRPr="003651D9" w:rsidRDefault="00C83F0F" w:rsidP="00BB76BC">
      <w:pPr>
        <w:pStyle w:val="AppendixHeading3"/>
        <w:numPr>
          <w:ilvl w:val="0"/>
          <w:numId w:val="0"/>
        </w:numPr>
        <w:rPr>
          <w:noProof w:val="0"/>
        </w:rPr>
      </w:pPr>
      <w:bookmarkStart w:id="1063" w:name="_Toc301176972"/>
      <w:bookmarkStart w:id="1064" w:name="_Toc445200617"/>
      <w:r w:rsidRPr="003651D9">
        <w:rPr>
          <w:noProof w:val="0"/>
        </w:rPr>
        <w:t>4.</w:t>
      </w:r>
      <w:r w:rsidR="00C63D7E" w:rsidRPr="003651D9">
        <w:rPr>
          <w:noProof w:val="0"/>
        </w:rPr>
        <w:t>I.</w:t>
      </w:r>
      <w:r w:rsidRPr="003651D9">
        <w:rPr>
          <w:noProof w:val="0"/>
        </w:rPr>
        <w:t>1</w:t>
      </w:r>
      <w:r w:rsidR="007773C8" w:rsidRPr="003651D9">
        <w:rPr>
          <w:noProof w:val="0"/>
        </w:rPr>
        <w:t xml:space="preserve"> </w:t>
      </w:r>
      <w:r w:rsidRPr="003651D9">
        <w:rPr>
          <w:noProof w:val="0"/>
        </w:rPr>
        <w:t>Comment Submission</w:t>
      </w:r>
      <w:bookmarkEnd w:id="1063"/>
      <w:bookmarkEnd w:id="1064"/>
    </w:p>
    <w:p w14:paraId="1A434D36" w14:textId="77777777" w:rsidR="00C83F0F" w:rsidRPr="003651D9" w:rsidRDefault="00C83F0F" w:rsidP="00FF2BA5">
      <w:pPr>
        <w:pStyle w:val="BodyText"/>
      </w:pPr>
      <w:r w:rsidRPr="003651D9">
        <w:t>This national extension document was authored under the sponsorship and supervision of &lt;sponsor name&gt;, who welcome comments on this document and the IHE &lt;country&gt; initiative. Comments should be directed to:</w:t>
      </w:r>
    </w:p>
    <w:p w14:paraId="22F5D661" w14:textId="77777777" w:rsidR="00C83F0F" w:rsidRPr="003651D9" w:rsidRDefault="00C83F0F" w:rsidP="0005577A">
      <w:pPr>
        <w:pStyle w:val="BodyText"/>
        <w:ind w:firstLine="720"/>
      </w:pPr>
      <w:r w:rsidRPr="003651D9">
        <w:t>&lt;</w:t>
      </w:r>
      <w:r w:rsidR="007773C8" w:rsidRPr="003651D9">
        <w:t>Name</w:t>
      </w:r>
      <w:r w:rsidRPr="003651D9">
        <w:t>, organization, title, email address&gt;</w:t>
      </w:r>
    </w:p>
    <w:p w14:paraId="4C2DFED6" w14:textId="77777777" w:rsidR="00C83F0F" w:rsidRPr="003651D9" w:rsidRDefault="00C83F0F" w:rsidP="00BB76BC">
      <w:pPr>
        <w:pStyle w:val="AppendixHeading3"/>
        <w:numPr>
          <w:ilvl w:val="0"/>
          <w:numId w:val="0"/>
        </w:numPr>
        <w:rPr>
          <w:noProof w:val="0"/>
        </w:rPr>
      </w:pPr>
      <w:bookmarkStart w:id="1065" w:name="_Toc445200618"/>
      <w:r w:rsidRPr="003651D9">
        <w:rPr>
          <w:noProof w:val="0"/>
        </w:rPr>
        <w:t>4.</w:t>
      </w:r>
      <w:r w:rsidR="00C63D7E" w:rsidRPr="003651D9">
        <w:rPr>
          <w:noProof w:val="0"/>
        </w:rPr>
        <w:t>I.</w:t>
      </w:r>
      <w:r w:rsidRPr="003651D9">
        <w:rPr>
          <w:noProof w:val="0"/>
        </w:rPr>
        <w:t>2 &lt;Profile Name&gt;</w:t>
      </w:r>
      <w:r w:rsidR="001D6BB3" w:rsidRPr="003651D9">
        <w:rPr>
          <w:noProof w:val="0"/>
        </w:rPr>
        <w:t xml:space="preserve"> </w:t>
      </w:r>
      <w:r w:rsidR="00077EA0" w:rsidRPr="003651D9">
        <w:rPr>
          <w:noProof w:val="0"/>
        </w:rPr>
        <w:t>&lt;</w:t>
      </w:r>
      <w:r w:rsidR="001D6BB3" w:rsidRPr="003651D9">
        <w:rPr>
          <w:noProof w:val="0"/>
        </w:rPr>
        <w:t>(</w:t>
      </w:r>
      <w:r w:rsidR="00077EA0" w:rsidRPr="003651D9">
        <w:rPr>
          <w:noProof w:val="0"/>
        </w:rPr>
        <w:t>Profile Acronym</w:t>
      </w:r>
      <w:r w:rsidR="001D6BB3" w:rsidRPr="003651D9">
        <w:rPr>
          <w:noProof w:val="0"/>
        </w:rPr>
        <w:t>)</w:t>
      </w:r>
      <w:r w:rsidR="00077EA0" w:rsidRPr="003651D9">
        <w:rPr>
          <w:noProof w:val="0"/>
        </w:rPr>
        <w:t>&gt;</w:t>
      </w:r>
      <w:bookmarkEnd w:id="1065"/>
      <w:r w:rsidRPr="003651D9">
        <w:rPr>
          <w:noProof w:val="0"/>
        </w:rPr>
        <w:t xml:space="preserve"> </w:t>
      </w:r>
    </w:p>
    <w:p w14:paraId="1B96290B" w14:textId="77777777" w:rsidR="00C83F0F" w:rsidRPr="003651D9" w:rsidRDefault="00B8586D" w:rsidP="00597DB2">
      <w:pPr>
        <w:pStyle w:val="AuthorInstructions"/>
      </w:pPr>
      <w:r w:rsidRPr="003651D9">
        <w:t>&lt;</w:t>
      </w:r>
      <w:r w:rsidR="007773C8" w:rsidRPr="003651D9">
        <w:t>A</w:t>
      </w:r>
      <w:r w:rsidRPr="003651D9">
        <w:t>dd info or tables&gt;</w:t>
      </w:r>
    </w:p>
    <w:p w14:paraId="6AB1418B" w14:textId="77777777" w:rsidR="00C83F0F" w:rsidRPr="003651D9" w:rsidRDefault="00C83F0F" w:rsidP="00017E09">
      <w:pPr>
        <w:pStyle w:val="Heading4"/>
        <w:numPr>
          <w:ilvl w:val="0"/>
          <w:numId w:val="0"/>
        </w:numPr>
        <w:rPr>
          <w:noProof w:val="0"/>
        </w:rPr>
      </w:pPr>
      <w:bookmarkStart w:id="1066" w:name="_Toc445200619"/>
      <w:r w:rsidRPr="003651D9">
        <w:rPr>
          <w:noProof w:val="0"/>
        </w:rPr>
        <w:t>4.</w:t>
      </w:r>
      <w:r w:rsidR="00C63D7E" w:rsidRPr="003651D9">
        <w:rPr>
          <w:noProof w:val="0"/>
        </w:rPr>
        <w:t>I.</w:t>
      </w:r>
      <w:r w:rsidRPr="003651D9">
        <w:rPr>
          <w:noProof w:val="0"/>
        </w:rPr>
        <w:t>2.1</w:t>
      </w:r>
      <w:r w:rsidR="00E60F58">
        <w:rPr>
          <w:noProof w:val="0"/>
        </w:rPr>
        <w:t>DCP</w:t>
      </w:r>
      <w:r w:rsidRPr="003651D9">
        <w:rPr>
          <w:noProof w:val="0"/>
        </w:rPr>
        <w:t xml:space="preserve"> &lt;Type of Change&gt;</w:t>
      </w:r>
      <w:bookmarkEnd w:id="1066"/>
    </w:p>
    <w:p w14:paraId="2D2C5454" w14:textId="77777777" w:rsidR="00C83F0F" w:rsidRPr="003651D9" w:rsidRDefault="00C83F0F" w:rsidP="00597DB2">
      <w:pPr>
        <w:pStyle w:val="AuthorInstructions"/>
      </w:pPr>
      <w:r w:rsidRPr="003651D9">
        <w:t>&lt;</w:t>
      </w:r>
      <w:r w:rsidR="007773C8" w:rsidRPr="003651D9">
        <w:t>A</w:t>
      </w:r>
      <w:r w:rsidRPr="003651D9">
        <w:t>dd info or tables&gt;</w:t>
      </w:r>
    </w:p>
    <w:p w14:paraId="18ABE466" w14:textId="77777777" w:rsidR="00C83F0F" w:rsidRPr="003651D9" w:rsidRDefault="00C83F0F" w:rsidP="00017E09">
      <w:pPr>
        <w:pStyle w:val="Heading4"/>
        <w:numPr>
          <w:ilvl w:val="0"/>
          <w:numId w:val="0"/>
        </w:numPr>
        <w:rPr>
          <w:noProof w:val="0"/>
        </w:rPr>
      </w:pPr>
      <w:bookmarkStart w:id="1067" w:name="_Toc445200620"/>
      <w:r w:rsidRPr="003651D9">
        <w:rPr>
          <w:noProof w:val="0"/>
        </w:rPr>
        <w:t>4.</w:t>
      </w:r>
      <w:r w:rsidR="00C63D7E" w:rsidRPr="003651D9">
        <w:rPr>
          <w:noProof w:val="0"/>
        </w:rPr>
        <w:t>I.</w:t>
      </w:r>
      <w:r w:rsidRPr="003651D9">
        <w:rPr>
          <w:noProof w:val="0"/>
        </w:rPr>
        <w:t>2.2</w:t>
      </w:r>
      <w:r w:rsidR="00E60F58">
        <w:rPr>
          <w:noProof w:val="0"/>
        </w:rPr>
        <w:t>DCP</w:t>
      </w:r>
      <w:r w:rsidRPr="003651D9">
        <w:rPr>
          <w:noProof w:val="0"/>
        </w:rPr>
        <w:t xml:space="preserve"> &lt;Type of Change&gt;</w:t>
      </w:r>
      <w:bookmarkEnd w:id="1067"/>
    </w:p>
    <w:p w14:paraId="1565D448" w14:textId="77777777" w:rsidR="00B8586D" w:rsidRPr="003651D9" w:rsidRDefault="00C83F0F" w:rsidP="00BB76BC">
      <w:pPr>
        <w:pStyle w:val="AuthorInstructions"/>
      </w:pPr>
      <w:r w:rsidRPr="003651D9">
        <w:t>&lt;</w:t>
      </w:r>
      <w:r w:rsidR="007773C8" w:rsidRPr="003651D9">
        <w:t>A</w:t>
      </w:r>
      <w:r w:rsidRPr="003651D9">
        <w:t>dd info or tables&gt;</w:t>
      </w:r>
    </w:p>
    <w:p w14:paraId="7E8D7C9C" w14:textId="77777777" w:rsidR="003579DA" w:rsidRPr="003651D9" w:rsidRDefault="00C63D7E" w:rsidP="003579DA">
      <w:pPr>
        <w:pStyle w:val="Heading1"/>
        <w:numPr>
          <w:ilvl w:val="0"/>
          <w:numId w:val="0"/>
        </w:numPr>
        <w:rPr>
          <w:noProof w:val="0"/>
        </w:rPr>
      </w:pPr>
      <w:bookmarkStart w:id="1068" w:name="_Toc445200621"/>
      <w:r w:rsidRPr="003651D9">
        <w:rPr>
          <w:noProof w:val="0"/>
        </w:rPr>
        <w:lastRenderedPageBreak/>
        <w:t>4.I+1.1</w:t>
      </w:r>
      <w:r w:rsidR="003579DA" w:rsidRPr="003651D9">
        <w:rPr>
          <w:noProof w:val="0"/>
        </w:rPr>
        <w:t xml:space="preserve"> National Extensions for &lt;Country Name or IHE Organization&gt;</w:t>
      </w:r>
      <w:bookmarkEnd w:id="1068"/>
    </w:p>
    <w:p w14:paraId="14F25E31" w14:textId="77777777" w:rsidR="003579DA" w:rsidRPr="003651D9" w:rsidRDefault="003579DA" w:rsidP="00BB76BC">
      <w:pPr>
        <w:pStyle w:val="BodyText"/>
        <w:rPr>
          <w:i/>
        </w:rPr>
      </w:pPr>
      <w:r w:rsidRPr="003651D9">
        <w:rPr>
          <w:i/>
        </w:rPr>
        <w:t>&lt;Repeat (and increment) the section above as needed for additional National Extensions&gt;</w:t>
      </w:r>
    </w:p>
    <w:p w14:paraId="31143879" w14:textId="77777777" w:rsidR="00CC4EA3" w:rsidRPr="003651D9" w:rsidRDefault="00CC4EA3" w:rsidP="000125FF">
      <w:pPr>
        <w:pStyle w:val="BodyText"/>
        <w:rPr>
          <w:rStyle w:val="DeleteText"/>
          <w:b w:val="0"/>
          <w:strike w:val="0"/>
        </w:rPr>
      </w:pPr>
    </w:p>
    <w:sectPr w:rsidR="00CC4EA3" w:rsidRPr="003651D9" w:rsidSect="000807AC">
      <w:headerReference w:type="default" r:id="rId32"/>
      <w:footerReference w:type="even" r:id="rId33"/>
      <w:footerReference w:type="default" r:id="rId34"/>
      <w:footerReference w:type="first" r:id="rId35"/>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7" w:author="Cole, George" w:date="2016-03-07T16:23:00Z" w:initials="CG">
    <w:p w14:paraId="6E885D83" w14:textId="608A2B77" w:rsidR="000063D2" w:rsidRDefault="000063D2">
      <w:pPr>
        <w:pStyle w:val="CommentText"/>
      </w:pPr>
      <w:r>
        <w:rPr>
          <w:rStyle w:val="CommentReference"/>
        </w:rPr>
        <w:annotationRef/>
      </w:r>
      <w:r>
        <w:t>Change to SHALL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885D8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DDCC37" w14:textId="77777777" w:rsidR="001738F4" w:rsidRDefault="001738F4">
      <w:r>
        <w:separator/>
      </w:r>
    </w:p>
  </w:endnote>
  <w:endnote w:type="continuationSeparator" w:id="0">
    <w:p w14:paraId="52EA2904" w14:textId="77777777" w:rsidR="001738F4" w:rsidRDefault="00173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08A45" w14:textId="77777777" w:rsidR="00DF057A" w:rsidRDefault="00DF057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6A53D40" w14:textId="77777777" w:rsidR="00DF057A" w:rsidRDefault="00DF05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262A1" w14:textId="77777777" w:rsidR="00DF057A" w:rsidRDefault="00DF057A">
    <w:pPr>
      <w:pStyle w:val="Footer"/>
      <w:ind w:right="360"/>
    </w:pPr>
    <w:r>
      <w:t>__________________________________________________________________________</w:t>
    </w:r>
  </w:p>
  <w:p w14:paraId="2C3E8F89" w14:textId="77777777" w:rsidR="00DF057A" w:rsidRDefault="00DF057A" w:rsidP="00597DB2">
    <w:pPr>
      <w:pStyle w:val="Footer"/>
      <w:ind w:right="360"/>
      <w:rPr>
        <w:sz w:val="20"/>
      </w:rPr>
    </w:pPr>
    <w:bookmarkStart w:id="1069"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1277AA">
      <w:rPr>
        <w:rStyle w:val="PageNumber"/>
        <w:noProof/>
        <w:sz w:val="20"/>
      </w:rPr>
      <w:t>45</w:t>
    </w:r>
    <w:r w:rsidRPr="00597DB2">
      <w:rPr>
        <w:rStyle w:val="PageNumber"/>
        <w:sz w:val="20"/>
      </w:rPr>
      <w:fldChar w:fldCharType="end"/>
    </w:r>
    <w:r>
      <w:rPr>
        <w:sz w:val="20"/>
      </w:rPr>
      <w:tab/>
      <w:t xml:space="preserve">                       Copyright © 20xx: IHE International, Inc.</w:t>
    </w:r>
    <w:bookmarkEnd w:id="1069"/>
  </w:p>
  <w:p w14:paraId="77153476" w14:textId="77777777" w:rsidR="00DF057A" w:rsidRDefault="00DF057A" w:rsidP="007E5B51">
    <w:pPr>
      <w:pStyle w:val="Footer"/>
    </w:pPr>
    <w:r>
      <w:rPr>
        <w:sz w:val="20"/>
      </w:rPr>
      <w:t>Template Rev. 10.3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FB456" w14:textId="77777777" w:rsidR="00DF057A" w:rsidRDefault="00DF057A">
    <w:pPr>
      <w:pStyle w:val="Footer"/>
      <w:jc w:val="center"/>
    </w:pPr>
    <w:r>
      <w:rPr>
        <w:sz w:val="20"/>
      </w:rPr>
      <w:t>Copyright © 20xx: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13489C" w14:textId="77777777" w:rsidR="001738F4" w:rsidRDefault="001738F4">
      <w:r>
        <w:separator/>
      </w:r>
    </w:p>
  </w:footnote>
  <w:footnote w:type="continuationSeparator" w:id="0">
    <w:p w14:paraId="198B02CE" w14:textId="77777777" w:rsidR="001738F4" w:rsidRDefault="001738F4">
      <w:r>
        <w:continuationSeparator/>
      </w:r>
    </w:p>
  </w:footnote>
  <w:footnote w:id="1">
    <w:p w14:paraId="14340AC5" w14:textId="77777777" w:rsidR="00DF057A" w:rsidRPr="003C596C" w:rsidRDefault="00DF057A" w:rsidP="00AB15A3">
      <w:pPr>
        <w:pStyle w:val="FootnoteText"/>
        <w:spacing w:before="0"/>
        <w:rPr>
          <w:sz w:val="18"/>
          <w:szCs w:val="18"/>
        </w:rPr>
      </w:pPr>
      <w:r w:rsidRPr="003C596C">
        <w:rPr>
          <w:rStyle w:val="FootnoteReference"/>
          <w:sz w:val="18"/>
          <w:szCs w:val="18"/>
        </w:rPr>
        <w:footnoteRef/>
      </w:r>
      <w:r w:rsidRPr="003C596C">
        <w:rPr>
          <w:sz w:val="18"/>
          <w:szCs w:val="18"/>
        </w:rPr>
        <w:t xml:space="preserve"> Care Plan Project - PCWG. (2015, November 5). Retrieved February 15, 2016, from </w:t>
      </w:r>
      <w:hyperlink r:id="rId1" w:history="1">
        <w:r w:rsidRPr="003C596C">
          <w:rPr>
            <w:rStyle w:val="Hyperlink"/>
            <w:sz w:val="18"/>
            <w:szCs w:val="18"/>
          </w:rPr>
          <w:t>http://wiki.hl7.org/index.php?title=Care_Plan_Project_-_PCWG</w:t>
        </w:r>
      </w:hyperlink>
      <w:r>
        <w:rPr>
          <w:sz w:val="18"/>
          <w:szCs w:val="18"/>
        </w:rPr>
        <w:t xml:space="preserve"> </w:t>
      </w:r>
    </w:p>
    <w:p w14:paraId="2B8DE097" w14:textId="77777777" w:rsidR="00DF057A" w:rsidRDefault="00DF057A" w:rsidP="00AB15A3">
      <w:pPr>
        <w:pStyle w:val="FootnoteText"/>
        <w:spacing w:before="0"/>
      </w:pPr>
      <w:r w:rsidRPr="003C596C">
        <w:rPr>
          <w:sz w:val="18"/>
          <w:szCs w:val="18"/>
        </w:rPr>
        <w:t>Care Plan Domain Analysis Model (DAM) Documents</w:t>
      </w:r>
    </w:p>
  </w:footnote>
  <w:footnote w:id="2">
    <w:p w14:paraId="7CEDBD18" w14:textId="77777777" w:rsidR="00DF057A" w:rsidRDefault="00DF057A" w:rsidP="00AB15A3">
      <w:pPr>
        <w:pStyle w:val="FootnoteText"/>
      </w:pPr>
      <w:r>
        <w:rPr>
          <w:rStyle w:val="FootnoteReference"/>
        </w:rPr>
        <w:footnoteRef/>
      </w:r>
      <w:r>
        <w:t xml:space="preserve"> </w:t>
      </w:r>
      <w:r w:rsidRPr="008841E8">
        <w:t>Care Coordination Capabilities. (2014, February 8). Retrieved February 15, 2016, from http://wiki.hl7.org/index.php?title=Care_Coordination_Capabilities</w:t>
      </w:r>
    </w:p>
  </w:footnote>
  <w:footnote w:id="3">
    <w:p w14:paraId="477C436B" w14:textId="77777777" w:rsidR="00DF057A" w:rsidRPr="00915CAF" w:rsidRDefault="00DF057A" w:rsidP="00AB15A3">
      <w:pPr>
        <w:pStyle w:val="FootnoteText"/>
        <w:spacing w:before="0"/>
        <w:rPr>
          <w:sz w:val="18"/>
          <w:szCs w:val="18"/>
        </w:rPr>
      </w:pPr>
      <w:r>
        <w:rPr>
          <w:rStyle w:val="FootnoteReference"/>
        </w:rPr>
        <w:footnoteRef/>
      </w:r>
      <w:r>
        <w:t xml:space="preserve"> </w:t>
      </w:r>
      <w:r w:rsidRPr="00915CAF">
        <w:rPr>
          <w:sz w:val="18"/>
          <w:szCs w:val="18"/>
        </w:rPr>
        <w:t xml:space="preserve">Care Plan Project - PCWG. (2015, November 5). Retrieved February 15, 2016, from </w:t>
      </w:r>
      <w:hyperlink r:id="rId2" w:history="1">
        <w:r w:rsidRPr="00915CAF">
          <w:rPr>
            <w:rStyle w:val="Hyperlink"/>
            <w:sz w:val="18"/>
            <w:szCs w:val="18"/>
          </w:rPr>
          <w:t>http://wiki.hl7.org/index.php?title=Care_Plan_Project_-_PCWG</w:t>
        </w:r>
      </w:hyperlink>
      <w:r>
        <w:rPr>
          <w:sz w:val="18"/>
          <w:szCs w:val="18"/>
        </w:rPr>
        <w:t xml:space="preserve"> </w:t>
      </w:r>
    </w:p>
    <w:p w14:paraId="053349E6" w14:textId="77777777" w:rsidR="00DF057A" w:rsidRDefault="00DF057A" w:rsidP="00AB15A3">
      <w:pPr>
        <w:pStyle w:val="FootnoteText"/>
      </w:pPr>
      <w:r w:rsidRPr="00915CAF">
        <w:rPr>
          <w:sz w:val="18"/>
          <w:szCs w:val="18"/>
        </w:rPr>
        <w:t>Care Plan Domain Analysis Model (DAM) Documents</w:t>
      </w:r>
    </w:p>
  </w:footnote>
  <w:footnote w:id="4">
    <w:p w14:paraId="1BA6B0DB" w14:textId="77777777" w:rsidR="00DF057A" w:rsidRPr="00BF5E62" w:rsidRDefault="00DF057A" w:rsidP="00991226">
      <w:pPr>
        <w:pStyle w:val="FootnoteText"/>
        <w:rPr>
          <w:sz w:val="16"/>
          <w:szCs w:val="16"/>
        </w:rPr>
      </w:pPr>
      <w:r w:rsidRPr="00BF5E62">
        <w:rPr>
          <w:rStyle w:val="FootnoteReference"/>
          <w:sz w:val="16"/>
          <w:szCs w:val="16"/>
        </w:rPr>
        <w:footnoteRef/>
      </w:r>
      <w:r w:rsidRPr="00BF5E62">
        <w:rPr>
          <w:sz w:val="16"/>
          <w:szCs w:val="16"/>
        </w:rPr>
        <w:t xml:space="preserve"> </w:t>
      </w:r>
      <w:r w:rsidRPr="00BF5E62">
        <w:rPr>
          <w:rStyle w:val="apple-style-span"/>
          <w:color w:val="000000"/>
          <w:sz w:val="16"/>
          <w:szCs w:val="16"/>
          <w:shd w:val="clear" w:color="auto" w:fill="FFFFFF"/>
        </w:rPr>
        <w:t xml:space="preserve">Coleman, MD. MPH, Eric A. "Preparing Patients and Caregivers to Participate in Care Delivered Across Settings: The Care Transitions Intervention." </w:t>
      </w:r>
      <w:r w:rsidRPr="00BF5E62">
        <w:rPr>
          <w:rStyle w:val="apple-style-span"/>
          <w:i/>
          <w:iCs/>
          <w:color w:val="000000"/>
          <w:sz w:val="16"/>
          <w:szCs w:val="16"/>
          <w:shd w:val="clear" w:color="auto" w:fill="FFFFFF"/>
        </w:rPr>
        <w:t>Journal of the American Geriatric Society</w:t>
      </w:r>
      <w:r w:rsidRPr="00BF5E62">
        <w:rPr>
          <w:rStyle w:val="apple-converted-space"/>
          <w:color w:val="000000"/>
          <w:sz w:val="16"/>
          <w:szCs w:val="16"/>
          <w:shd w:val="clear" w:color="auto" w:fill="FFFFFF"/>
        </w:rPr>
        <w:t> </w:t>
      </w:r>
      <w:r w:rsidRPr="00BF5E62">
        <w:rPr>
          <w:rStyle w:val="apple-style-span"/>
          <w:color w:val="000000"/>
          <w:sz w:val="16"/>
          <w:szCs w:val="16"/>
          <w:shd w:val="clear" w:color="auto" w:fill="FFFFFF"/>
        </w:rPr>
        <w:t>52, (2004): 1817-1825.</w:t>
      </w:r>
    </w:p>
  </w:footnote>
  <w:footnote w:id="5">
    <w:p w14:paraId="64DB9327" w14:textId="77777777" w:rsidR="00DF057A" w:rsidRDefault="00DF057A">
      <w:pPr>
        <w:pStyle w:val="FootnoteText"/>
      </w:pPr>
      <w:r>
        <w:rPr>
          <w:rStyle w:val="FootnoteReference"/>
        </w:rPr>
        <w:footnoteRef/>
      </w:r>
      <w:r>
        <w:t xml:space="preserve"> </w:t>
      </w:r>
      <w:r w:rsidRPr="00F70316">
        <w:t xml:space="preserve">Care Plan Domain Analysis Model. (2015, November 5). Retrieved February 12, 2016, from </w:t>
      </w:r>
      <w:hyperlink r:id="rId3" w:history="1">
        <w:r w:rsidRPr="00C9090A">
          <w:rPr>
            <w:rStyle w:val="Hyperlink"/>
          </w:rPr>
          <w:t>http://wiki.hl7.org/images/1/1d/PCWG_Care_Plan_DAM_Specification_-_Part_1_-_Draft_2015-11-04.pdf</w:t>
        </w:r>
      </w:hyperlink>
      <w:r>
        <w:t xml:space="preserve"> </w:t>
      </w:r>
    </w:p>
  </w:footnote>
  <w:footnote w:id="6">
    <w:p w14:paraId="56A937F4" w14:textId="77777777" w:rsidR="00DF057A" w:rsidRDefault="00DF057A" w:rsidP="003F58C5">
      <w:pPr>
        <w:pStyle w:val="FootnoteText"/>
      </w:pPr>
      <w:r>
        <w:rPr>
          <w:rStyle w:val="FootnoteReference"/>
        </w:rPr>
        <w:footnoteRef/>
      </w:r>
      <w:r>
        <w:t xml:space="preserve"> </w:t>
      </w:r>
      <w:r w:rsidRPr="008B744F">
        <w:t>Transatlantic eHealth/health IT Cooperation Roadmap. (2015, November). Retrieved February 12, 2016, from https://www.healthit.gov/sites/default/files/eu-us-roadmap_final_nov2015_consultationversion.pdf</w:t>
      </w:r>
    </w:p>
  </w:footnote>
  <w:footnote w:id="7">
    <w:p w14:paraId="34D45DFD" w14:textId="77777777" w:rsidR="00DF057A" w:rsidRDefault="00DF057A" w:rsidP="00FF33D1">
      <w:pPr>
        <w:pStyle w:val="FootnoteText"/>
      </w:pPr>
      <w:r>
        <w:rPr>
          <w:rStyle w:val="FootnoteReference"/>
        </w:rPr>
        <w:footnoteRef/>
      </w:r>
      <w:r>
        <w:t xml:space="preserve"> Health IT Regulations:</w:t>
      </w:r>
      <w:r w:rsidRPr="00FF33D1">
        <w:t xml:space="preserve"> </w:t>
      </w:r>
      <w:r>
        <w:t xml:space="preserve">Meaningful Use Regulations. (2015, March 20). Retrieved February 12, 2016, from </w:t>
      </w:r>
      <w:hyperlink r:id="rId4" w:history="1">
        <w:r w:rsidRPr="00C9090A">
          <w:rPr>
            <w:rStyle w:val="Hyperlink"/>
          </w:rPr>
          <w:t>https://www.healthit.gov/policy-researchers-implementers/meaningful-use-regulations</w:t>
        </w:r>
      </w:hyperlink>
      <w:r>
        <w:t xml:space="preserve"> </w:t>
      </w:r>
    </w:p>
    <w:p w14:paraId="52267E4A" w14:textId="77777777" w:rsidR="00DF057A" w:rsidRDefault="00DF057A" w:rsidP="00FF33D1">
      <w:pPr>
        <w:pStyle w:val="FootnoteText"/>
      </w:pPr>
    </w:p>
  </w:footnote>
  <w:footnote w:id="8">
    <w:p w14:paraId="29C7AC62" w14:textId="77777777" w:rsidR="00DF057A" w:rsidRDefault="00DF057A">
      <w:pPr>
        <w:pStyle w:val="FootnoteText"/>
      </w:pPr>
      <w:r>
        <w:rPr>
          <w:rStyle w:val="FootnoteReference"/>
        </w:rPr>
        <w:footnoteRef/>
      </w:r>
      <w:r>
        <w:t xml:space="preserve"> </w:t>
      </w:r>
      <w:r w:rsidRPr="00265874">
        <w:t xml:space="preserve">Connecting Health and Care for the Nation A Shared Nationwide Interoperability Roadmap. (2015, December 22). Retrieved February 12, 2016, from </w:t>
      </w:r>
      <w:hyperlink r:id="rId5" w:history="1">
        <w:r w:rsidRPr="00C9090A">
          <w:rPr>
            <w:rStyle w:val="Hyperlink"/>
          </w:rPr>
          <w:t>https://www.healthit.gov/sites/default/files/hie-interoperability/nationwide-interoperability-roadmap-final-version-1.0.pdf</w:t>
        </w:r>
      </w:hyperlink>
      <w:r>
        <w:t xml:space="preserve"> </w:t>
      </w:r>
    </w:p>
  </w:footnote>
  <w:footnote w:id="9">
    <w:p w14:paraId="6C2CFAB9" w14:textId="77777777" w:rsidR="00DF057A" w:rsidRDefault="00DF057A">
      <w:pPr>
        <w:pStyle w:val="FootnoteText"/>
      </w:pPr>
      <w:r>
        <w:rPr>
          <w:rStyle w:val="FootnoteReference"/>
        </w:rPr>
        <w:footnoteRef/>
      </w:r>
      <w:r>
        <w:t xml:space="preserve"> HL7 Care Plan Domain Analysis Model specification retrieved from </w:t>
      </w:r>
      <w:r w:rsidRPr="00BB4DB0">
        <w:t xml:space="preserve">http://wiki.hl7.org/images/1/1d/PCWG_Care_Plan_DAM_Specification_-_Part_1_-_Draft_2015-11-04.pdf </w:t>
      </w:r>
      <w:r>
        <w:t xml:space="preserve"> on December 20, 2015 from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8F19C" w14:textId="77777777" w:rsidR="00DF057A" w:rsidRDefault="00DF057A">
    <w:pPr>
      <w:pStyle w:val="Header"/>
    </w:pPr>
    <w:r>
      <w:t>IHE &lt;Domain Name&gt; Technical Framework Supplement – &lt;Profile Name (Profile Acronym)&gt;</w:t>
    </w:r>
    <w:r>
      <w:br/>
      <w:t>______________________________________________________________________________</w:t>
    </w:r>
  </w:p>
  <w:p w14:paraId="18E9D4DA" w14:textId="77777777" w:rsidR="00DF057A" w:rsidRDefault="00DF05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51653DE"/>
    <w:multiLevelType w:val="hybridMultilevel"/>
    <w:tmpl w:val="46603C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F50276C"/>
    <w:multiLevelType w:val="hybridMultilevel"/>
    <w:tmpl w:val="096CC7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28D4C50"/>
    <w:multiLevelType w:val="hybridMultilevel"/>
    <w:tmpl w:val="C67AF10C"/>
    <w:lvl w:ilvl="0" w:tplc="0C0C0015">
      <w:start w:val="1"/>
      <w:numFmt w:val="upp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173463EC"/>
    <w:multiLevelType w:val="hybridMultilevel"/>
    <w:tmpl w:val="33DCDF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290B3D"/>
    <w:multiLevelType w:val="multilevel"/>
    <w:tmpl w:val="7B943E18"/>
    <w:lvl w:ilvl="0">
      <w:start w:val="1"/>
      <w:numFmt w:val="decimal"/>
      <w:lvlText w:val="%1."/>
      <w:lvlJc w:val="left"/>
      <w:pPr>
        <w:tabs>
          <w:tab w:val="num" w:pos="1080"/>
        </w:tabs>
        <w:ind w:left="1080" w:hanging="360"/>
      </w:pPr>
      <w:rPr>
        <w:rFonts w:ascii="Calibri" w:eastAsia="Times New Roman" w:hAnsi="Calibri" w:cs="Times New Roman"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6" w15:restartNumberingAfterBreak="0">
    <w:nsid w:val="2BF100AA"/>
    <w:multiLevelType w:val="multilevel"/>
    <w:tmpl w:val="D65AC7AE"/>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7" w15:restartNumberingAfterBreak="0">
    <w:nsid w:val="3BD77884"/>
    <w:multiLevelType w:val="hybridMultilevel"/>
    <w:tmpl w:val="5E101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0B426D"/>
    <w:multiLevelType w:val="hybridMultilevel"/>
    <w:tmpl w:val="2222C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D7C7336"/>
    <w:multiLevelType w:val="hybridMultilevel"/>
    <w:tmpl w:val="505C6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BC3A55"/>
    <w:multiLevelType w:val="multilevel"/>
    <w:tmpl w:val="7B943E18"/>
    <w:numStyleLink w:val="Constraints"/>
  </w:abstractNum>
  <w:abstractNum w:abstractNumId="21" w15:restartNumberingAfterBreak="0">
    <w:nsid w:val="42A025EE"/>
    <w:multiLevelType w:val="hybridMultilevel"/>
    <w:tmpl w:val="505C6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025E5F"/>
    <w:multiLevelType w:val="multilevel"/>
    <w:tmpl w:val="7B943E18"/>
    <w:numStyleLink w:val="Constraints"/>
  </w:abstractNum>
  <w:abstractNum w:abstractNumId="23" w15:restartNumberingAfterBreak="0">
    <w:nsid w:val="4CA92276"/>
    <w:multiLevelType w:val="multilevel"/>
    <w:tmpl w:val="A1C6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5" w15:restartNumberingAfterBreak="0">
    <w:nsid w:val="54BD1DB6"/>
    <w:multiLevelType w:val="multilevel"/>
    <w:tmpl w:val="7B943E18"/>
    <w:numStyleLink w:val="Constraints"/>
  </w:abstractNum>
  <w:abstractNum w:abstractNumId="26" w15:restartNumberingAfterBreak="0">
    <w:nsid w:val="556A1A11"/>
    <w:multiLevelType w:val="hybridMultilevel"/>
    <w:tmpl w:val="449E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5E0700B2"/>
    <w:multiLevelType w:val="multilevel"/>
    <w:tmpl w:val="7B943E18"/>
    <w:numStyleLink w:val="Constraints"/>
  </w:abstractNum>
  <w:abstractNum w:abstractNumId="29"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0"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846"/>
        </w:tabs>
        <w:ind w:left="84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1" w15:restartNumberingAfterBreak="0">
    <w:nsid w:val="66691DC2"/>
    <w:multiLevelType w:val="hybridMultilevel"/>
    <w:tmpl w:val="A54AB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ascii="Calibri" w:eastAsia="Times New Roman" w:hAnsi="Calibri" w:cs="Times New Roman"/>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32"/>
  </w:num>
  <w:num w:numId="13">
    <w:abstractNumId w:val="22"/>
  </w:num>
  <w:num w:numId="14">
    <w:abstractNumId w:val="20"/>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4"/>
  </w:num>
  <w:num w:numId="16">
    <w:abstractNumId w:val="29"/>
  </w:num>
  <w:num w:numId="17">
    <w:abstractNumId w:val="30"/>
  </w:num>
  <w:num w:numId="18">
    <w:abstractNumId w:val="27"/>
  </w:num>
  <w:num w:numId="19">
    <w:abstractNumId w:val="27"/>
  </w:num>
  <w:num w:numId="20">
    <w:abstractNumId w:val="2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num>
  <w:num w:numId="22">
    <w:abstractNumId w:val="18"/>
  </w:num>
  <w:num w:numId="23">
    <w:abstractNumId w:val="12"/>
  </w:num>
  <w:num w:numId="24">
    <w:abstractNumId w:val="28"/>
  </w:num>
  <w:num w:numId="25">
    <w:abstractNumId w:val="14"/>
  </w:num>
  <w:num w:numId="26">
    <w:abstractNumId w:val="25"/>
  </w:num>
  <w:num w:numId="27">
    <w:abstractNumId w:val="16"/>
  </w:num>
  <w:num w:numId="28">
    <w:abstractNumId w:val="15"/>
  </w:num>
  <w:num w:numId="29">
    <w:abstractNumId w:val="13"/>
  </w:num>
  <w:num w:numId="30">
    <w:abstractNumId w:val="31"/>
  </w:num>
  <w:num w:numId="31">
    <w:abstractNumId w:val="17"/>
  </w:num>
  <w:num w:numId="32">
    <w:abstractNumId w:val="19"/>
  </w:num>
  <w:num w:numId="33">
    <w:abstractNumId w:val="23"/>
  </w:num>
  <w:num w:numId="34">
    <w:abstractNumId w:val="11"/>
  </w:num>
  <w:num w:numId="35">
    <w:abstractNumId w:val="26"/>
  </w:num>
  <w:numIdMacAtCleanup w:val="2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le, George">
    <w15:presenceInfo w15:providerId="AD" w15:userId="S-1-5-21-73361282-1014109674-949316387-91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63D2"/>
    <w:rsid w:val="00010625"/>
    <w:rsid w:val="000121FB"/>
    <w:rsid w:val="000125FF"/>
    <w:rsid w:val="00017E09"/>
    <w:rsid w:val="00024BCD"/>
    <w:rsid w:val="00034E50"/>
    <w:rsid w:val="00036347"/>
    <w:rsid w:val="0004057D"/>
    <w:rsid w:val="00040A2D"/>
    <w:rsid w:val="0004144C"/>
    <w:rsid w:val="00041D46"/>
    <w:rsid w:val="00044F4F"/>
    <w:rsid w:val="000470A5"/>
    <w:rsid w:val="000514E1"/>
    <w:rsid w:val="00051DB3"/>
    <w:rsid w:val="0005577A"/>
    <w:rsid w:val="00060D78"/>
    <w:rsid w:val="00061D1A"/>
    <w:rsid w:val="000622EE"/>
    <w:rsid w:val="00070847"/>
    <w:rsid w:val="000717A7"/>
    <w:rsid w:val="00071B0C"/>
    <w:rsid w:val="00077324"/>
    <w:rsid w:val="00077EA0"/>
    <w:rsid w:val="000807AC"/>
    <w:rsid w:val="00082F2B"/>
    <w:rsid w:val="00084252"/>
    <w:rsid w:val="0008583F"/>
    <w:rsid w:val="00087187"/>
    <w:rsid w:val="00094061"/>
    <w:rsid w:val="00096DA5"/>
    <w:rsid w:val="000B30FF"/>
    <w:rsid w:val="000B699D"/>
    <w:rsid w:val="000C3556"/>
    <w:rsid w:val="000C5467"/>
    <w:rsid w:val="000D2487"/>
    <w:rsid w:val="000D6321"/>
    <w:rsid w:val="000D6F01"/>
    <w:rsid w:val="000D711C"/>
    <w:rsid w:val="000E0B51"/>
    <w:rsid w:val="000E1CDD"/>
    <w:rsid w:val="000E1F9A"/>
    <w:rsid w:val="000E3338"/>
    <w:rsid w:val="000F13F5"/>
    <w:rsid w:val="000F40E1"/>
    <w:rsid w:val="000F5BBB"/>
    <w:rsid w:val="000F613A"/>
    <w:rsid w:val="000F6D26"/>
    <w:rsid w:val="000F6DB4"/>
    <w:rsid w:val="00104BE6"/>
    <w:rsid w:val="001055CB"/>
    <w:rsid w:val="001073CE"/>
    <w:rsid w:val="001115F5"/>
    <w:rsid w:val="00111C67"/>
    <w:rsid w:val="00111CBC"/>
    <w:rsid w:val="001134EB"/>
    <w:rsid w:val="00114040"/>
    <w:rsid w:val="00115142"/>
    <w:rsid w:val="001157BF"/>
    <w:rsid w:val="00115A0F"/>
    <w:rsid w:val="00117DD7"/>
    <w:rsid w:val="00123FD5"/>
    <w:rsid w:val="001253AA"/>
    <w:rsid w:val="00125F42"/>
    <w:rsid w:val="001263B9"/>
    <w:rsid w:val="00126A38"/>
    <w:rsid w:val="001277AA"/>
    <w:rsid w:val="0014275F"/>
    <w:rsid w:val="001439BB"/>
    <w:rsid w:val="001453CC"/>
    <w:rsid w:val="00147187"/>
    <w:rsid w:val="00147A61"/>
    <w:rsid w:val="00147F29"/>
    <w:rsid w:val="00150B3C"/>
    <w:rsid w:val="00154B7B"/>
    <w:rsid w:val="001558DD"/>
    <w:rsid w:val="00155F14"/>
    <w:rsid w:val="001579E7"/>
    <w:rsid w:val="001606A7"/>
    <w:rsid w:val="001622E4"/>
    <w:rsid w:val="0016666C"/>
    <w:rsid w:val="00167B95"/>
    <w:rsid w:val="00167DB7"/>
    <w:rsid w:val="00170ED0"/>
    <w:rsid w:val="001738F4"/>
    <w:rsid w:val="0017698E"/>
    <w:rsid w:val="00181ABC"/>
    <w:rsid w:val="001854E3"/>
    <w:rsid w:val="00185D6B"/>
    <w:rsid w:val="00186DAB"/>
    <w:rsid w:val="00187E92"/>
    <w:rsid w:val="00191F2A"/>
    <w:rsid w:val="0019328E"/>
    <w:rsid w:val="001946F4"/>
    <w:rsid w:val="00194E2D"/>
    <w:rsid w:val="001A108D"/>
    <w:rsid w:val="001A6676"/>
    <w:rsid w:val="001A7247"/>
    <w:rsid w:val="001A7C4C"/>
    <w:rsid w:val="001B2B50"/>
    <w:rsid w:val="001B463C"/>
    <w:rsid w:val="001C3E70"/>
    <w:rsid w:val="001D0E6D"/>
    <w:rsid w:val="001D1619"/>
    <w:rsid w:val="001D640F"/>
    <w:rsid w:val="001D6BB3"/>
    <w:rsid w:val="001E0D62"/>
    <w:rsid w:val="001E127E"/>
    <w:rsid w:val="001E206E"/>
    <w:rsid w:val="001E615F"/>
    <w:rsid w:val="001E62C3"/>
    <w:rsid w:val="001E69C8"/>
    <w:rsid w:val="001F106D"/>
    <w:rsid w:val="001F2CF8"/>
    <w:rsid w:val="001F2FB8"/>
    <w:rsid w:val="001F6755"/>
    <w:rsid w:val="001F68C9"/>
    <w:rsid w:val="001F787E"/>
    <w:rsid w:val="001F7A35"/>
    <w:rsid w:val="00202AC6"/>
    <w:rsid w:val="002040DD"/>
    <w:rsid w:val="0020453A"/>
    <w:rsid w:val="00204D6E"/>
    <w:rsid w:val="00207571"/>
    <w:rsid w:val="00207816"/>
    <w:rsid w:val="00207868"/>
    <w:rsid w:val="002173E6"/>
    <w:rsid w:val="00220A52"/>
    <w:rsid w:val="00221AC2"/>
    <w:rsid w:val="0022261E"/>
    <w:rsid w:val="0022352C"/>
    <w:rsid w:val="002317DB"/>
    <w:rsid w:val="002322FF"/>
    <w:rsid w:val="00234BE4"/>
    <w:rsid w:val="0023732B"/>
    <w:rsid w:val="0024140B"/>
    <w:rsid w:val="00244AA5"/>
    <w:rsid w:val="00250A37"/>
    <w:rsid w:val="00255462"/>
    <w:rsid w:val="00255821"/>
    <w:rsid w:val="00256665"/>
    <w:rsid w:val="002623D3"/>
    <w:rsid w:val="002656DB"/>
    <w:rsid w:val="00265874"/>
    <w:rsid w:val="002670D2"/>
    <w:rsid w:val="00267883"/>
    <w:rsid w:val="00270EBB"/>
    <w:rsid w:val="002711CC"/>
    <w:rsid w:val="00272440"/>
    <w:rsid w:val="00274982"/>
    <w:rsid w:val="002756A6"/>
    <w:rsid w:val="002833B3"/>
    <w:rsid w:val="0028363B"/>
    <w:rsid w:val="00286433"/>
    <w:rsid w:val="002869E8"/>
    <w:rsid w:val="002877A9"/>
    <w:rsid w:val="00291725"/>
    <w:rsid w:val="00293CF1"/>
    <w:rsid w:val="002A4C2E"/>
    <w:rsid w:val="002B4844"/>
    <w:rsid w:val="002D5B69"/>
    <w:rsid w:val="002E0B4E"/>
    <w:rsid w:val="002E4412"/>
    <w:rsid w:val="002E59BD"/>
    <w:rsid w:val="002F051F"/>
    <w:rsid w:val="002F076A"/>
    <w:rsid w:val="002F2910"/>
    <w:rsid w:val="00303E20"/>
    <w:rsid w:val="003045B6"/>
    <w:rsid w:val="00310FBE"/>
    <w:rsid w:val="00314713"/>
    <w:rsid w:val="00316247"/>
    <w:rsid w:val="0032060B"/>
    <w:rsid w:val="00323461"/>
    <w:rsid w:val="00324356"/>
    <w:rsid w:val="0032600B"/>
    <w:rsid w:val="00332763"/>
    <w:rsid w:val="00332807"/>
    <w:rsid w:val="00335554"/>
    <w:rsid w:val="003375BB"/>
    <w:rsid w:val="00340176"/>
    <w:rsid w:val="003432DC"/>
    <w:rsid w:val="00346314"/>
    <w:rsid w:val="00346BB8"/>
    <w:rsid w:val="00352784"/>
    <w:rsid w:val="00355623"/>
    <w:rsid w:val="003577C8"/>
    <w:rsid w:val="003579DA"/>
    <w:rsid w:val="003601D3"/>
    <w:rsid w:val="003602DC"/>
    <w:rsid w:val="00361F12"/>
    <w:rsid w:val="00363069"/>
    <w:rsid w:val="0036381E"/>
    <w:rsid w:val="00363FFF"/>
    <w:rsid w:val="003651D9"/>
    <w:rsid w:val="00370B52"/>
    <w:rsid w:val="00374B3E"/>
    <w:rsid w:val="00376ED8"/>
    <w:rsid w:val="0038429E"/>
    <w:rsid w:val="00386D80"/>
    <w:rsid w:val="00391D83"/>
    <w:rsid w:val="003921A0"/>
    <w:rsid w:val="003A09FE"/>
    <w:rsid w:val="003A7E10"/>
    <w:rsid w:val="003B2A2B"/>
    <w:rsid w:val="003B40CC"/>
    <w:rsid w:val="003B70A2"/>
    <w:rsid w:val="003C3AD6"/>
    <w:rsid w:val="003D19E0"/>
    <w:rsid w:val="003D24EE"/>
    <w:rsid w:val="003D5A68"/>
    <w:rsid w:val="003D7ECC"/>
    <w:rsid w:val="003E0430"/>
    <w:rsid w:val="003E27F0"/>
    <w:rsid w:val="003E2AA2"/>
    <w:rsid w:val="003E5C68"/>
    <w:rsid w:val="003F0805"/>
    <w:rsid w:val="003F252B"/>
    <w:rsid w:val="003F28C9"/>
    <w:rsid w:val="003F2A72"/>
    <w:rsid w:val="003F3E4A"/>
    <w:rsid w:val="003F58C5"/>
    <w:rsid w:val="003F7141"/>
    <w:rsid w:val="00400459"/>
    <w:rsid w:val="00403EB2"/>
    <w:rsid w:val="004046B6"/>
    <w:rsid w:val="004070FB"/>
    <w:rsid w:val="00410D6B"/>
    <w:rsid w:val="00412649"/>
    <w:rsid w:val="00415432"/>
    <w:rsid w:val="00417A70"/>
    <w:rsid w:val="004225C9"/>
    <w:rsid w:val="00426B61"/>
    <w:rsid w:val="0043514A"/>
    <w:rsid w:val="00436599"/>
    <w:rsid w:val="004424C6"/>
    <w:rsid w:val="0044310A"/>
    <w:rsid w:val="00444100"/>
    <w:rsid w:val="00444CFC"/>
    <w:rsid w:val="00445D2F"/>
    <w:rsid w:val="00447451"/>
    <w:rsid w:val="004541CC"/>
    <w:rsid w:val="00457DDC"/>
    <w:rsid w:val="00461A12"/>
    <w:rsid w:val="004651FC"/>
    <w:rsid w:val="00466D60"/>
    <w:rsid w:val="00467CEA"/>
    <w:rsid w:val="00470C9B"/>
    <w:rsid w:val="00472402"/>
    <w:rsid w:val="00474113"/>
    <w:rsid w:val="004809A3"/>
    <w:rsid w:val="004818E8"/>
    <w:rsid w:val="00482DC2"/>
    <w:rsid w:val="004845CE"/>
    <w:rsid w:val="00487FFC"/>
    <w:rsid w:val="00492541"/>
    <w:rsid w:val="00494ECB"/>
    <w:rsid w:val="004A3208"/>
    <w:rsid w:val="004A7D5B"/>
    <w:rsid w:val="004B0BD9"/>
    <w:rsid w:val="004B387F"/>
    <w:rsid w:val="004B4EF3"/>
    <w:rsid w:val="004B575B"/>
    <w:rsid w:val="004B576F"/>
    <w:rsid w:val="004B7094"/>
    <w:rsid w:val="004C10B4"/>
    <w:rsid w:val="004C7B88"/>
    <w:rsid w:val="004D68CC"/>
    <w:rsid w:val="004D69C3"/>
    <w:rsid w:val="004D6C45"/>
    <w:rsid w:val="004E10CA"/>
    <w:rsid w:val="004E47F1"/>
    <w:rsid w:val="004F1713"/>
    <w:rsid w:val="004F5211"/>
    <w:rsid w:val="004F7C05"/>
    <w:rsid w:val="00503AE1"/>
    <w:rsid w:val="0050674C"/>
    <w:rsid w:val="00506C22"/>
    <w:rsid w:val="00510062"/>
    <w:rsid w:val="00513057"/>
    <w:rsid w:val="005169B0"/>
    <w:rsid w:val="00516D6D"/>
    <w:rsid w:val="00521ABB"/>
    <w:rsid w:val="00522681"/>
    <w:rsid w:val="00522F40"/>
    <w:rsid w:val="00523C5F"/>
    <w:rsid w:val="0053128C"/>
    <w:rsid w:val="005339EE"/>
    <w:rsid w:val="005360E4"/>
    <w:rsid w:val="005376C1"/>
    <w:rsid w:val="005410F9"/>
    <w:rsid w:val="005416D9"/>
    <w:rsid w:val="00543FFB"/>
    <w:rsid w:val="0054524C"/>
    <w:rsid w:val="0055699A"/>
    <w:rsid w:val="00556E6C"/>
    <w:rsid w:val="005629FE"/>
    <w:rsid w:val="005672A9"/>
    <w:rsid w:val="00570B52"/>
    <w:rsid w:val="005719CE"/>
    <w:rsid w:val="00572031"/>
    <w:rsid w:val="00573102"/>
    <w:rsid w:val="00581165"/>
    <w:rsid w:val="00581829"/>
    <w:rsid w:val="00584AD0"/>
    <w:rsid w:val="00585DA2"/>
    <w:rsid w:val="005942AE"/>
    <w:rsid w:val="00594882"/>
    <w:rsid w:val="00596000"/>
    <w:rsid w:val="00597BF5"/>
    <w:rsid w:val="00597DB2"/>
    <w:rsid w:val="005A0264"/>
    <w:rsid w:val="005A2271"/>
    <w:rsid w:val="005A42EE"/>
    <w:rsid w:val="005B50DD"/>
    <w:rsid w:val="005B5C92"/>
    <w:rsid w:val="005B72F3"/>
    <w:rsid w:val="005B7BFB"/>
    <w:rsid w:val="005C50BF"/>
    <w:rsid w:val="005C5E28"/>
    <w:rsid w:val="005D06CF"/>
    <w:rsid w:val="005D11E8"/>
    <w:rsid w:val="005D1F91"/>
    <w:rsid w:val="005D5546"/>
    <w:rsid w:val="005D6104"/>
    <w:rsid w:val="005D6176"/>
    <w:rsid w:val="005F2045"/>
    <w:rsid w:val="005F21E7"/>
    <w:rsid w:val="005F3FB5"/>
    <w:rsid w:val="005F4C3E"/>
    <w:rsid w:val="00600EC6"/>
    <w:rsid w:val="006014F8"/>
    <w:rsid w:val="00603ED5"/>
    <w:rsid w:val="00604F10"/>
    <w:rsid w:val="00607529"/>
    <w:rsid w:val="006106AB"/>
    <w:rsid w:val="006116E2"/>
    <w:rsid w:val="00613604"/>
    <w:rsid w:val="00613C53"/>
    <w:rsid w:val="00614038"/>
    <w:rsid w:val="00622D31"/>
    <w:rsid w:val="00622D42"/>
    <w:rsid w:val="0062383A"/>
    <w:rsid w:val="00625D23"/>
    <w:rsid w:val="006263EA"/>
    <w:rsid w:val="006270A3"/>
    <w:rsid w:val="00630F33"/>
    <w:rsid w:val="00633C3F"/>
    <w:rsid w:val="006360B8"/>
    <w:rsid w:val="00644FC1"/>
    <w:rsid w:val="006512F0"/>
    <w:rsid w:val="006514EA"/>
    <w:rsid w:val="00656A6B"/>
    <w:rsid w:val="00662893"/>
    <w:rsid w:val="00662BE5"/>
    <w:rsid w:val="00663624"/>
    <w:rsid w:val="00664E72"/>
    <w:rsid w:val="00665A0A"/>
    <w:rsid w:val="00665D8F"/>
    <w:rsid w:val="00672C39"/>
    <w:rsid w:val="00680648"/>
    <w:rsid w:val="00682040"/>
    <w:rsid w:val="006825E1"/>
    <w:rsid w:val="0068355D"/>
    <w:rsid w:val="00692B37"/>
    <w:rsid w:val="006A18C9"/>
    <w:rsid w:val="006A2A74"/>
    <w:rsid w:val="006A3098"/>
    <w:rsid w:val="006A4160"/>
    <w:rsid w:val="006A670E"/>
    <w:rsid w:val="006A7A2A"/>
    <w:rsid w:val="006B28BB"/>
    <w:rsid w:val="006B7354"/>
    <w:rsid w:val="006B7ABF"/>
    <w:rsid w:val="006C1E22"/>
    <w:rsid w:val="006C242B"/>
    <w:rsid w:val="006C2C14"/>
    <w:rsid w:val="006C371A"/>
    <w:rsid w:val="006C7E2C"/>
    <w:rsid w:val="006D163E"/>
    <w:rsid w:val="006D27ED"/>
    <w:rsid w:val="006D4881"/>
    <w:rsid w:val="006D768F"/>
    <w:rsid w:val="006E163F"/>
    <w:rsid w:val="006E5767"/>
    <w:rsid w:val="006F1780"/>
    <w:rsid w:val="006F5D7E"/>
    <w:rsid w:val="00701B3A"/>
    <w:rsid w:val="0070762D"/>
    <w:rsid w:val="00710B63"/>
    <w:rsid w:val="00712AE6"/>
    <w:rsid w:val="0071309E"/>
    <w:rsid w:val="00720288"/>
    <w:rsid w:val="00723DAF"/>
    <w:rsid w:val="007251A4"/>
    <w:rsid w:val="007270F3"/>
    <w:rsid w:val="00730E16"/>
    <w:rsid w:val="007337B8"/>
    <w:rsid w:val="007377E7"/>
    <w:rsid w:val="007400C4"/>
    <w:rsid w:val="00740B86"/>
    <w:rsid w:val="00743BC3"/>
    <w:rsid w:val="00746A3D"/>
    <w:rsid w:val="00747676"/>
    <w:rsid w:val="007479B6"/>
    <w:rsid w:val="00747E7C"/>
    <w:rsid w:val="00752F7E"/>
    <w:rsid w:val="00761469"/>
    <w:rsid w:val="00767053"/>
    <w:rsid w:val="00774B6B"/>
    <w:rsid w:val="007773C8"/>
    <w:rsid w:val="0078063E"/>
    <w:rsid w:val="007815AF"/>
    <w:rsid w:val="007824BF"/>
    <w:rsid w:val="0078454E"/>
    <w:rsid w:val="0078781A"/>
    <w:rsid w:val="00787B2D"/>
    <w:rsid w:val="007922ED"/>
    <w:rsid w:val="007A029D"/>
    <w:rsid w:val="007A51E3"/>
    <w:rsid w:val="007A5635"/>
    <w:rsid w:val="007A676E"/>
    <w:rsid w:val="007A7BF7"/>
    <w:rsid w:val="007B331F"/>
    <w:rsid w:val="007B44B7"/>
    <w:rsid w:val="007B64E0"/>
    <w:rsid w:val="007B6C78"/>
    <w:rsid w:val="007B71E7"/>
    <w:rsid w:val="007C1AAC"/>
    <w:rsid w:val="007C2FDD"/>
    <w:rsid w:val="007C3E9A"/>
    <w:rsid w:val="007C43DB"/>
    <w:rsid w:val="007C5673"/>
    <w:rsid w:val="007D1847"/>
    <w:rsid w:val="007D3C15"/>
    <w:rsid w:val="007D724B"/>
    <w:rsid w:val="007E0C0D"/>
    <w:rsid w:val="007E5B51"/>
    <w:rsid w:val="007F771A"/>
    <w:rsid w:val="007F7801"/>
    <w:rsid w:val="00802F29"/>
    <w:rsid w:val="00803E2D"/>
    <w:rsid w:val="008044D0"/>
    <w:rsid w:val="008067DF"/>
    <w:rsid w:val="0081320A"/>
    <w:rsid w:val="00815E51"/>
    <w:rsid w:val="008249A2"/>
    <w:rsid w:val="00825642"/>
    <w:rsid w:val="008301C7"/>
    <w:rsid w:val="00830E0E"/>
    <w:rsid w:val="00831FF5"/>
    <w:rsid w:val="008322D3"/>
    <w:rsid w:val="00833045"/>
    <w:rsid w:val="008341AE"/>
    <w:rsid w:val="00834DF7"/>
    <w:rsid w:val="008358E5"/>
    <w:rsid w:val="00836F8A"/>
    <w:rsid w:val="008413B1"/>
    <w:rsid w:val="00841D11"/>
    <w:rsid w:val="00843B52"/>
    <w:rsid w:val="008452AF"/>
    <w:rsid w:val="0084683E"/>
    <w:rsid w:val="00855EDF"/>
    <w:rsid w:val="008608EF"/>
    <w:rsid w:val="008616CB"/>
    <w:rsid w:val="0086353F"/>
    <w:rsid w:val="00863C8B"/>
    <w:rsid w:val="00865616"/>
    <w:rsid w:val="00865DF9"/>
    <w:rsid w:val="00866192"/>
    <w:rsid w:val="00870306"/>
    <w:rsid w:val="00870FB2"/>
    <w:rsid w:val="00871613"/>
    <w:rsid w:val="00875076"/>
    <w:rsid w:val="00875BFD"/>
    <w:rsid w:val="00884925"/>
    <w:rsid w:val="00885ABD"/>
    <w:rsid w:val="00887E40"/>
    <w:rsid w:val="008A3FD2"/>
    <w:rsid w:val="008A73E1"/>
    <w:rsid w:val="008B1661"/>
    <w:rsid w:val="008B53CB"/>
    <w:rsid w:val="008B5D7E"/>
    <w:rsid w:val="008B620B"/>
    <w:rsid w:val="008B6391"/>
    <w:rsid w:val="008C1766"/>
    <w:rsid w:val="008C2FE8"/>
    <w:rsid w:val="008C42CC"/>
    <w:rsid w:val="008C57EC"/>
    <w:rsid w:val="008C77AE"/>
    <w:rsid w:val="008D052D"/>
    <w:rsid w:val="008D0BA0"/>
    <w:rsid w:val="008D17FF"/>
    <w:rsid w:val="008D45BC"/>
    <w:rsid w:val="008D4A4F"/>
    <w:rsid w:val="008D4E48"/>
    <w:rsid w:val="008D7044"/>
    <w:rsid w:val="008D7620"/>
    <w:rsid w:val="008D7642"/>
    <w:rsid w:val="008E0275"/>
    <w:rsid w:val="008E2B5E"/>
    <w:rsid w:val="008E3F6C"/>
    <w:rsid w:val="008E441F"/>
    <w:rsid w:val="008F06F1"/>
    <w:rsid w:val="008F347B"/>
    <w:rsid w:val="008F78D2"/>
    <w:rsid w:val="009013A1"/>
    <w:rsid w:val="009022A0"/>
    <w:rsid w:val="009061A2"/>
    <w:rsid w:val="00907134"/>
    <w:rsid w:val="00910E03"/>
    <w:rsid w:val="00924A7A"/>
    <w:rsid w:val="00924E49"/>
    <w:rsid w:val="009268F6"/>
    <w:rsid w:val="00933C9A"/>
    <w:rsid w:val="00934D96"/>
    <w:rsid w:val="009406A5"/>
    <w:rsid w:val="00940FC7"/>
    <w:rsid w:val="009429FB"/>
    <w:rsid w:val="009471A5"/>
    <w:rsid w:val="0095196C"/>
    <w:rsid w:val="00951F63"/>
    <w:rsid w:val="0095298A"/>
    <w:rsid w:val="00953CFC"/>
    <w:rsid w:val="0095594C"/>
    <w:rsid w:val="00955CD4"/>
    <w:rsid w:val="00956966"/>
    <w:rsid w:val="009612F6"/>
    <w:rsid w:val="009625E5"/>
    <w:rsid w:val="00966AC0"/>
    <w:rsid w:val="00967B49"/>
    <w:rsid w:val="00972760"/>
    <w:rsid w:val="0097454A"/>
    <w:rsid w:val="00976822"/>
    <w:rsid w:val="009813A1"/>
    <w:rsid w:val="00981F7D"/>
    <w:rsid w:val="00983131"/>
    <w:rsid w:val="00983C65"/>
    <w:rsid w:val="009843EF"/>
    <w:rsid w:val="009903C2"/>
    <w:rsid w:val="00991226"/>
    <w:rsid w:val="00991D63"/>
    <w:rsid w:val="00993FF5"/>
    <w:rsid w:val="009A1962"/>
    <w:rsid w:val="009B048D"/>
    <w:rsid w:val="009C10D5"/>
    <w:rsid w:val="009C48F8"/>
    <w:rsid w:val="009C5B12"/>
    <w:rsid w:val="009C6269"/>
    <w:rsid w:val="009C6F21"/>
    <w:rsid w:val="009D0CDF"/>
    <w:rsid w:val="009D107B"/>
    <w:rsid w:val="009D125C"/>
    <w:rsid w:val="009D2A49"/>
    <w:rsid w:val="009D2DD6"/>
    <w:rsid w:val="009D6A32"/>
    <w:rsid w:val="009E3114"/>
    <w:rsid w:val="009E31E5"/>
    <w:rsid w:val="009E34B7"/>
    <w:rsid w:val="009F3200"/>
    <w:rsid w:val="009F3C44"/>
    <w:rsid w:val="009F5503"/>
    <w:rsid w:val="009F5CF4"/>
    <w:rsid w:val="00A045EC"/>
    <w:rsid w:val="00A05A12"/>
    <w:rsid w:val="00A0613F"/>
    <w:rsid w:val="00A16DCD"/>
    <w:rsid w:val="00A171E5"/>
    <w:rsid w:val="00A174B6"/>
    <w:rsid w:val="00A177D5"/>
    <w:rsid w:val="00A23689"/>
    <w:rsid w:val="00A276B2"/>
    <w:rsid w:val="00A30BDA"/>
    <w:rsid w:val="00A322F4"/>
    <w:rsid w:val="00A37899"/>
    <w:rsid w:val="00A43E92"/>
    <w:rsid w:val="00A5423E"/>
    <w:rsid w:val="00A5645C"/>
    <w:rsid w:val="00A6421B"/>
    <w:rsid w:val="00A66F91"/>
    <w:rsid w:val="00A773A9"/>
    <w:rsid w:val="00A81A19"/>
    <w:rsid w:val="00A81A7C"/>
    <w:rsid w:val="00A84DE6"/>
    <w:rsid w:val="00A85861"/>
    <w:rsid w:val="00A860E5"/>
    <w:rsid w:val="00A875FF"/>
    <w:rsid w:val="00A90BD5"/>
    <w:rsid w:val="00A910E1"/>
    <w:rsid w:val="00A91203"/>
    <w:rsid w:val="00A93362"/>
    <w:rsid w:val="00A9751B"/>
    <w:rsid w:val="00AA18D4"/>
    <w:rsid w:val="00AA3771"/>
    <w:rsid w:val="00AA684E"/>
    <w:rsid w:val="00AA69C0"/>
    <w:rsid w:val="00AB15A3"/>
    <w:rsid w:val="00AC2090"/>
    <w:rsid w:val="00AC2FDB"/>
    <w:rsid w:val="00AC609B"/>
    <w:rsid w:val="00AC7C88"/>
    <w:rsid w:val="00AD069D"/>
    <w:rsid w:val="00AD2AE2"/>
    <w:rsid w:val="00AD3EA6"/>
    <w:rsid w:val="00AE1439"/>
    <w:rsid w:val="00AE1990"/>
    <w:rsid w:val="00AE4AED"/>
    <w:rsid w:val="00AE7BC1"/>
    <w:rsid w:val="00AF0095"/>
    <w:rsid w:val="00AF472E"/>
    <w:rsid w:val="00AF591F"/>
    <w:rsid w:val="00AF7069"/>
    <w:rsid w:val="00AF7239"/>
    <w:rsid w:val="00B00121"/>
    <w:rsid w:val="00B03C08"/>
    <w:rsid w:val="00B072B1"/>
    <w:rsid w:val="00B10496"/>
    <w:rsid w:val="00B10DCE"/>
    <w:rsid w:val="00B1148B"/>
    <w:rsid w:val="00B15A1D"/>
    <w:rsid w:val="00B15D8F"/>
    <w:rsid w:val="00B15E9B"/>
    <w:rsid w:val="00B22F7D"/>
    <w:rsid w:val="00B24019"/>
    <w:rsid w:val="00B258C5"/>
    <w:rsid w:val="00B275B5"/>
    <w:rsid w:val="00B27F4B"/>
    <w:rsid w:val="00B3238C"/>
    <w:rsid w:val="00B35749"/>
    <w:rsid w:val="00B403E4"/>
    <w:rsid w:val="00B409D2"/>
    <w:rsid w:val="00B43198"/>
    <w:rsid w:val="00B4798B"/>
    <w:rsid w:val="00B541EC"/>
    <w:rsid w:val="00B54952"/>
    <w:rsid w:val="00B55350"/>
    <w:rsid w:val="00B55BDE"/>
    <w:rsid w:val="00B57934"/>
    <w:rsid w:val="00B628BD"/>
    <w:rsid w:val="00B63B69"/>
    <w:rsid w:val="00B65E96"/>
    <w:rsid w:val="00B7582C"/>
    <w:rsid w:val="00B759C2"/>
    <w:rsid w:val="00B809FB"/>
    <w:rsid w:val="00B82D84"/>
    <w:rsid w:val="00B84D95"/>
    <w:rsid w:val="00B8586D"/>
    <w:rsid w:val="00B87220"/>
    <w:rsid w:val="00B90962"/>
    <w:rsid w:val="00B92E9F"/>
    <w:rsid w:val="00B92EA1"/>
    <w:rsid w:val="00B9303B"/>
    <w:rsid w:val="00B9308F"/>
    <w:rsid w:val="00B93B01"/>
    <w:rsid w:val="00B94919"/>
    <w:rsid w:val="00B965FD"/>
    <w:rsid w:val="00BA1337"/>
    <w:rsid w:val="00BA1A91"/>
    <w:rsid w:val="00BA437B"/>
    <w:rsid w:val="00BA4A87"/>
    <w:rsid w:val="00BA773E"/>
    <w:rsid w:val="00BB4DB0"/>
    <w:rsid w:val="00BB62C0"/>
    <w:rsid w:val="00BB65D8"/>
    <w:rsid w:val="00BB6AAC"/>
    <w:rsid w:val="00BB74AF"/>
    <w:rsid w:val="00BB76BC"/>
    <w:rsid w:val="00BC3E9F"/>
    <w:rsid w:val="00BC4147"/>
    <w:rsid w:val="00BC6EDE"/>
    <w:rsid w:val="00BC7584"/>
    <w:rsid w:val="00BD50E5"/>
    <w:rsid w:val="00BD6767"/>
    <w:rsid w:val="00BE1308"/>
    <w:rsid w:val="00BE39EE"/>
    <w:rsid w:val="00BE5916"/>
    <w:rsid w:val="00BE7EBE"/>
    <w:rsid w:val="00BF2986"/>
    <w:rsid w:val="00C0135D"/>
    <w:rsid w:val="00C05CCE"/>
    <w:rsid w:val="00C1037F"/>
    <w:rsid w:val="00C10561"/>
    <w:rsid w:val="00C13FFC"/>
    <w:rsid w:val="00C158E0"/>
    <w:rsid w:val="00C16F09"/>
    <w:rsid w:val="00C20EFF"/>
    <w:rsid w:val="00C250ED"/>
    <w:rsid w:val="00C269FC"/>
    <w:rsid w:val="00C26E7C"/>
    <w:rsid w:val="00C3192F"/>
    <w:rsid w:val="00C33078"/>
    <w:rsid w:val="00C3617A"/>
    <w:rsid w:val="00C412AE"/>
    <w:rsid w:val="00C42C6C"/>
    <w:rsid w:val="00C45949"/>
    <w:rsid w:val="00C45E20"/>
    <w:rsid w:val="00C512AA"/>
    <w:rsid w:val="00C536E4"/>
    <w:rsid w:val="00C54E48"/>
    <w:rsid w:val="00C56183"/>
    <w:rsid w:val="00C60F4D"/>
    <w:rsid w:val="00C61586"/>
    <w:rsid w:val="00C62E65"/>
    <w:rsid w:val="00C636C8"/>
    <w:rsid w:val="00C63D7E"/>
    <w:rsid w:val="00C6519D"/>
    <w:rsid w:val="00C6772C"/>
    <w:rsid w:val="00C71FDB"/>
    <w:rsid w:val="00C741DD"/>
    <w:rsid w:val="00C75E6D"/>
    <w:rsid w:val="00C7717D"/>
    <w:rsid w:val="00C82ED4"/>
    <w:rsid w:val="00C831AA"/>
    <w:rsid w:val="00C83F0F"/>
    <w:rsid w:val="00C87071"/>
    <w:rsid w:val="00C91E08"/>
    <w:rsid w:val="00C938EC"/>
    <w:rsid w:val="00C940A2"/>
    <w:rsid w:val="00C946C5"/>
    <w:rsid w:val="00C969FE"/>
    <w:rsid w:val="00CA056A"/>
    <w:rsid w:val="00CA175A"/>
    <w:rsid w:val="00CB0D10"/>
    <w:rsid w:val="00CB2334"/>
    <w:rsid w:val="00CB5DBD"/>
    <w:rsid w:val="00CB6758"/>
    <w:rsid w:val="00CC0A62"/>
    <w:rsid w:val="00CC4EA3"/>
    <w:rsid w:val="00CC68D6"/>
    <w:rsid w:val="00CC6D50"/>
    <w:rsid w:val="00CD0A74"/>
    <w:rsid w:val="00CD3E1F"/>
    <w:rsid w:val="00CD44D7"/>
    <w:rsid w:val="00CD4D46"/>
    <w:rsid w:val="00CD61EF"/>
    <w:rsid w:val="00CD7D94"/>
    <w:rsid w:val="00CE0AA5"/>
    <w:rsid w:val="00CE45D2"/>
    <w:rsid w:val="00CE61F2"/>
    <w:rsid w:val="00CE63C0"/>
    <w:rsid w:val="00CF283F"/>
    <w:rsid w:val="00CF508D"/>
    <w:rsid w:val="00D0225B"/>
    <w:rsid w:val="00D04B4D"/>
    <w:rsid w:val="00D05B7C"/>
    <w:rsid w:val="00D07411"/>
    <w:rsid w:val="00D10BFF"/>
    <w:rsid w:val="00D145F4"/>
    <w:rsid w:val="00D22DE2"/>
    <w:rsid w:val="00D250A2"/>
    <w:rsid w:val="00D26F3F"/>
    <w:rsid w:val="00D34E63"/>
    <w:rsid w:val="00D3503E"/>
    <w:rsid w:val="00D35F24"/>
    <w:rsid w:val="00D3778D"/>
    <w:rsid w:val="00D40905"/>
    <w:rsid w:val="00D422BB"/>
    <w:rsid w:val="00D426C0"/>
    <w:rsid w:val="00D42ED8"/>
    <w:rsid w:val="00D439FF"/>
    <w:rsid w:val="00D51623"/>
    <w:rsid w:val="00D51A38"/>
    <w:rsid w:val="00D54088"/>
    <w:rsid w:val="00D54BCF"/>
    <w:rsid w:val="00D558AA"/>
    <w:rsid w:val="00D56315"/>
    <w:rsid w:val="00D5643C"/>
    <w:rsid w:val="00D609FE"/>
    <w:rsid w:val="00D60F27"/>
    <w:rsid w:val="00D62CEC"/>
    <w:rsid w:val="00D6437D"/>
    <w:rsid w:val="00D65BC1"/>
    <w:rsid w:val="00D748B5"/>
    <w:rsid w:val="00D83D6B"/>
    <w:rsid w:val="00D85A7B"/>
    <w:rsid w:val="00D91791"/>
    <w:rsid w:val="00D91815"/>
    <w:rsid w:val="00D97209"/>
    <w:rsid w:val="00DA1854"/>
    <w:rsid w:val="00DA2E04"/>
    <w:rsid w:val="00DA4086"/>
    <w:rsid w:val="00DA698D"/>
    <w:rsid w:val="00DA7715"/>
    <w:rsid w:val="00DA7A7E"/>
    <w:rsid w:val="00DA7FE0"/>
    <w:rsid w:val="00DB186B"/>
    <w:rsid w:val="00DB5C1E"/>
    <w:rsid w:val="00DC4A7B"/>
    <w:rsid w:val="00DC5581"/>
    <w:rsid w:val="00DC5891"/>
    <w:rsid w:val="00DC76D8"/>
    <w:rsid w:val="00DD13DB"/>
    <w:rsid w:val="00DD4D5A"/>
    <w:rsid w:val="00DE0504"/>
    <w:rsid w:val="00DE3F6C"/>
    <w:rsid w:val="00DE4EE0"/>
    <w:rsid w:val="00DE4F60"/>
    <w:rsid w:val="00DE6D6A"/>
    <w:rsid w:val="00DE7269"/>
    <w:rsid w:val="00DE7839"/>
    <w:rsid w:val="00DF057A"/>
    <w:rsid w:val="00DF683C"/>
    <w:rsid w:val="00DF769E"/>
    <w:rsid w:val="00DF7CCA"/>
    <w:rsid w:val="00E007E6"/>
    <w:rsid w:val="00E014B6"/>
    <w:rsid w:val="00E01D59"/>
    <w:rsid w:val="00E10B94"/>
    <w:rsid w:val="00E115D7"/>
    <w:rsid w:val="00E121ED"/>
    <w:rsid w:val="00E1423C"/>
    <w:rsid w:val="00E16D14"/>
    <w:rsid w:val="00E20C45"/>
    <w:rsid w:val="00E25761"/>
    <w:rsid w:val="00E30AAF"/>
    <w:rsid w:val="00E35AD6"/>
    <w:rsid w:val="00E35F5B"/>
    <w:rsid w:val="00E36293"/>
    <w:rsid w:val="00E36A9C"/>
    <w:rsid w:val="00E4210F"/>
    <w:rsid w:val="00E451B1"/>
    <w:rsid w:val="00E46BAB"/>
    <w:rsid w:val="00E50AF1"/>
    <w:rsid w:val="00E56193"/>
    <w:rsid w:val="00E5672F"/>
    <w:rsid w:val="00E60F58"/>
    <w:rsid w:val="00E61A6A"/>
    <w:rsid w:val="00E61D49"/>
    <w:rsid w:val="00E61FFC"/>
    <w:rsid w:val="00E640BF"/>
    <w:rsid w:val="00E7532D"/>
    <w:rsid w:val="00E8043B"/>
    <w:rsid w:val="00E8338D"/>
    <w:rsid w:val="00E83F2D"/>
    <w:rsid w:val="00E84A1F"/>
    <w:rsid w:val="00E8520F"/>
    <w:rsid w:val="00E90AC0"/>
    <w:rsid w:val="00E91C15"/>
    <w:rsid w:val="00E9442A"/>
    <w:rsid w:val="00E962B3"/>
    <w:rsid w:val="00EA4EA1"/>
    <w:rsid w:val="00EA7E83"/>
    <w:rsid w:val="00EB71A2"/>
    <w:rsid w:val="00EC098D"/>
    <w:rsid w:val="00EC11E0"/>
    <w:rsid w:val="00EC7367"/>
    <w:rsid w:val="00ED0083"/>
    <w:rsid w:val="00ED3E87"/>
    <w:rsid w:val="00ED4892"/>
    <w:rsid w:val="00ED5269"/>
    <w:rsid w:val="00EE075C"/>
    <w:rsid w:val="00EE1C86"/>
    <w:rsid w:val="00EE7926"/>
    <w:rsid w:val="00EF1E77"/>
    <w:rsid w:val="00EF3F52"/>
    <w:rsid w:val="00EF5BD1"/>
    <w:rsid w:val="00EF6962"/>
    <w:rsid w:val="00F002DD"/>
    <w:rsid w:val="00F034AC"/>
    <w:rsid w:val="00F0472E"/>
    <w:rsid w:val="00F059F9"/>
    <w:rsid w:val="00F0650A"/>
    <w:rsid w:val="00F0665F"/>
    <w:rsid w:val="00F071FF"/>
    <w:rsid w:val="00F146E5"/>
    <w:rsid w:val="00F1527E"/>
    <w:rsid w:val="00F159CF"/>
    <w:rsid w:val="00F214E1"/>
    <w:rsid w:val="00F2262E"/>
    <w:rsid w:val="00F23863"/>
    <w:rsid w:val="00F25751"/>
    <w:rsid w:val="00F3060F"/>
    <w:rsid w:val="00F31393"/>
    <w:rsid w:val="00F313A8"/>
    <w:rsid w:val="00F33FD8"/>
    <w:rsid w:val="00F455EA"/>
    <w:rsid w:val="00F5188B"/>
    <w:rsid w:val="00F60F63"/>
    <w:rsid w:val="00F6224C"/>
    <w:rsid w:val="00F623E5"/>
    <w:rsid w:val="00F6298D"/>
    <w:rsid w:val="00F64792"/>
    <w:rsid w:val="00F669C1"/>
    <w:rsid w:val="00F66C25"/>
    <w:rsid w:val="00F67F32"/>
    <w:rsid w:val="00F70316"/>
    <w:rsid w:val="00F74FAA"/>
    <w:rsid w:val="00F82F74"/>
    <w:rsid w:val="00F846DB"/>
    <w:rsid w:val="00F847E4"/>
    <w:rsid w:val="00F8495F"/>
    <w:rsid w:val="00F8659B"/>
    <w:rsid w:val="00F900F7"/>
    <w:rsid w:val="00F9257D"/>
    <w:rsid w:val="00F9427B"/>
    <w:rsid w:val="00F967B3"/>
    <w:rsid w:val="00FA1B42"/>
    <w:rsid w:val="00FA2A29"/>
    <w:rsid w:val="00FA427F"/>
    <w:rsid w:val="00FA7074"/>
    <w:rsid w:val="00FC24E1"/>
    <w:rsid w:val="00FC278A"/>
    <w:rsid w:val="00FC4CE3"/>
    <w:rsid w:val="00FD11C0"/>
    <w:rsid w:val="00FD2E73"/>
    <w:rsid w:val="00FD3F02"/>
    <w:rsid w:val="00FD6B22"/>
    <w:rsid w:val="00FE5F5C"/>
    <w:rsid w:val="00FF2BA5"/>
    <w:rsid w:val="00FF33D1"/>
    <w:rsid w:val="00FF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B63AA9"/>
  <w15:chartTrackingRefBased/>
  <w15:docId w15:val="{23D46C85-2333-40EE-9A63-CBFAA4132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footer" w:uiPriority="99"/>
    <w:lsdException w:name="caption" w:semiHidden="1" w:uiPriority="35" w:unhideWhenUsed="1" w:qFormat="1"/>
    <w:lsdException w:name="annotation reference" w:uiPriority="99"/>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tabs>
        <w:tab w:val="clear" w:pos="846"/>
        <w:tab w:val="num" w:pos="576"/>
      </w:tabs>
      <w:ind w:left="576"/>
      <w:outlineLvl w:val="1"/>
    </w:pPr>
  </w:style>
  <w:style w:type="paragraph" w:styleId="Heading3">
    <w:name w:val="heading 3"/>
    <w:basedOn w:val="Heading2"/>
    <w:next w:val="BodyText"/>
    <w:qFormat/>
    <w:rsid w:val="00597DB2"/>
    <w:pPr>
      <w:numPr>
        <w:ilvl w:val="2"/>
      </w:numPr>
      <w:outlineLvl w:val="2"/>
    </w:p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9"/>
      </w:numPr>
    </w:p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rsid w:val="004B575B"/>
  </w:style>
  <w:style w:type="character" w:customStyle="1" w:styleId="apple-style-span">
    <w:name w:val="apple-style-span"/>
    <w:rsid w:val="004B575B"/>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uiPriority w:val="35"/>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le-converted-space">
    <w:name w:val="apple-converted-space"/>
    <w:rsid w:val="004B575B"/>
  </w:style>
  <w:style w:type="paragraph" w:customStyle="1" w:styleId="Default">
    <w:name w:val="Default"/>
    <w:rsid w:val="003E2AA2"/>
    <w:pPr>
      <w:autoSpaceDE w:val="0"/>
      <w:autoSpaceDN w:val="0"/>
      <w:adjustRightInd w:val="0"/>
    </w:pPr>
    <w:rPr>
      <w:rFonts w:ascii="Arial" w:hAnsi="Arial" w:cs="Arial"/>
      <w:color w:val="000000"/>
      <w:sz w:val="24"/>
      <w:szCs w:val="24"/>
    </w:rPr>
  </w:style>
  <w:style w:type="character" w:customStyle="1" w:styleId="FooterChar">
    <w:name w:val="Footer Char"/>
    <w:link w:val="Footer"/>
    <w:uiPriority w:val="99"/>
    <w:rsid w:val="00EF5BD1"/>
    <w:rPr>
      <w:sz w:val="24"/>
    </w:rPr>
  </w:style>
  <w:style w:type="character" w:styleId="EndnoteReference">
    <w:name w:val="endnote reference"/>
    <w:rsid w:val="00FF33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752071">
      <w:bodyDiv w:val="1"/>
      <w:marLeft w:val="0"/>
      <w:marRight w:val="0"/>
      <w:marTop w:val="0"/>
      <w:marBottom w:val="0"/>
      <w:divBdr>
        <w:top w:val="none" w:sz="0" w:space="0" w:color="auto"/>
        <w:left w:val="none" w:sz="0" w:space="0" w:color="auto"/>
        <w:bottom w:val="none" w:sz="0" w:space="0" w:color="auto"/>
        <w:right w:val="none" w:sz="0" w:space="0" w:color="auto"/>
      </w:divBdr>
      <w:divsChild>
        <w:div w:id="52044035">
          <w:marLeft w:val="0"/>
          <w:marRight w:val="0"/>
          <w:marTop w:val="0"/>
          <w:marBottom w:val="0"/>
          <w:divBdr>
            <w:top w:val="none" w:sz="0" w:space="0" w:color="auto"/>
            <w:left w:val="none" w:sz="0" w:space="0" w:color="auto"/>
            <w:bottom w:val="none" w:sz="0" w:space="0" w:color="auto"/>
            <w:right w:val="none" w:sz="0" w:space="0" w:color="auto"/>
          </w:divBdr>
        </w:div>
      </w:divsChild>
    </w:div>
    <w:div w:id="681783085">
      <w:bodyDiv w:val="1"/>
      <w:marLeft w:val="0"/>
      <w:marRight w:val="0"/>
      <w:marTop w:val="0"/>
      <w:marBottom w:val="0"/>
      <w:divBdr>
        <w:top w:val="none" w:sz="0" w:space="0" w:color="auto"/>
        <w:left w:val="none" w:sz="0" w:space="0" w:color="auto"/>
        <w:bottom w:val="none" w:sz="0" w:space="0" w:color="auto"/>
        <w:right w:val="none" w:sz="0" w:space="0" w:color="auto"/>
      </w:divBdr>
    </w:div>
    <w:div w:id="1223521520">
      <w:bodyDiv w:val="1"/>
      <w:marLeft w:val="0"/>
      <w:marRight w:val="0"/>
      <w:marTop w:val="0"/>
      <w:marBottom w:val="0"/>
      <w:divBdr>
        <w:top w:val="none" w:sz="0" w:space="0" w:color="auto"/>
        <w:left w:val="none" w:sz="0" w:space="0" w:color="auto"/>
        <w:bottom w:val="none" w:sz="0" w:space="0" w:color="auto"/>
        <w:right w:val="none" w:sz="0" w:space="0" w:color="auto"/>
      </w:divBdr>
      <w:divsChild>
        <w:div w:id="266083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he.net/%3cdomain%3e/%3cdomain%3ecomments.cfm" TargetMode="External"/><Relationship Id="rId18" Type="http://schemas.openxmlformats.org/officeDocument/2006/relationships/hyperlink" Target="http://www.ihe.net/Technical_Framework/index.cfm" TargetMode="External"/><Relationship Id="rId26" Type="http://schemas.openxmlformats.org/officeDocument/2006/relationships/hyperlink" Target="http://www.ihe.net/Technical_Framework/index.cfm" TargetMode="External"/><Relationship Id="rId3" Type="http://schemas.openxmlformats.org/officeDocument/2006/relationships/styles" Target="styles.xml"/><Relationship Id="rId21" Type="http://schemas.openxmlformats.org/officeDocument/2006/relationships/hyperlink" Target="http://hl7.org/fhir/http.html"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ihe.net/Technical_Framework/public_comment.cfm" TargetMode="External"/><Relationship Id="rId17" Type="http://schemas.openxmlformats.org/officeDocument/2006/relationships/hyperlink" Target="http://www.ihe.net/profiles/index.cfm" TargetMode="External"/><Relationship Id="rId25" Type="http://schemas.openxmlformats.org/officeDocument/2006/relationships/hyperlink" Target="http://hl7.org/fhir/http.html"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ihe.net/About/process.cfm" TargetMode="External"/><Relationship Id="rId20" Type="http://schemas.openxmlformats.org/officeDocument/2006/relationships/hyperlink" Target="http://hl7.org/fhir/http.html" TargetMode="External"/><Relationship Id="rId29"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ki.ihe.net/index.php?title=National_Extensions_Process" TargetMode="External"/><Relationship Id="rId24" Type="http://schemas.openxmlformats.org/officeDocument/2006/relationships/hyperlink" Target="http://hl7.org/fhir/extensibility.html" TargetMode="External"/><Relationship Id="rId32" Type="http://schemas.openxmlformats.org/officeDocument/2006/relationships/header" Target="header1.xm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www.ihe.net/Domains/index.cfm" TargetMode="External"/><Relationship Id="rId23" Type="http://schemas.openxmlformats.org/officeDocument/2006/relationships/hyperlink" Target="http://hl7.org/fhir/http.html" TargetMode="External"/><Relationship Id="rId28" Type="http://schemas.microsoft.com/office/2011/relationships/commentsExtended" Target="commentsExtended.xml"/><Relationship Id="rId36" Type="http://schemas.openxmlformats.org/officeDocument/2006/relationships/fontTable" Target="fontTable.xml"/><Relationship Id="rId10" Type="http://schemas.openxmlformats.org/officeDocument/2006/relationships/hyperlink" Target="http://wiki.ihe.net/index.php?title=Process" TargetMode="External"/><Relationship Id="rId19" Type="http://schemas.openxmlformats.org/officeDocument/2006/relationships/hyperlink" Target="http://ihe.net/ihetemplates.cfm" TargetMode="External"/><Relationship Id="rId31" Type="http://schemas.openxmlformats.org/officeDocument/2006/relationships/hyperlink" Target="http://wiki.ihe.net/index.php?title=National_Extensions_Process" TargetMode="External"/><Relationship Id="rId4" Type="http://schemas.openxmlformats.org/officeDocument/2006/relationships/settings" Target="settings.xml"/><Relationship Id="rId9" Type="http://schemas.openxmlformats.org/officeDocument/2006/relationships/hyperlink" Target="http://wiki.ihe.net/index.php?title=Writing_Technical_Frameworks_and_Supplements" TargetMode="External"/><Relationship Id="rId14" Type="http://schemas.openxmlformats.org/officeDocument/2006/relationships/hyperlink" Target="http://www.ihe.net" TargetMode="External"/><Relationship Id="rId22" Type="http://schemas.openxmlformats.org/officeDocument/2006/relationships/hyperlink" Target="http://hl7.org/fhir/http.html" TargetMode="External"/><Relationship Id="rId27" Type="http://schemas.openxmlformats.org/officeDocument/2006/relationships/comments" Target="comments.xml"/><Relationship Id="rId30" Type="http://schemas.openxmlformats.org/officeDocument/2006/relationships/image" Target="media/image3.jpg"/><Relationship Id="rId35"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wiki.hl7.org/images/1/1d/PCWG_Care_Plan_DAM_Specification_-_Part_1_-_Draft_2015-11-04.pdf" TargetMode="External"/><Relationship Id="rId2" Type="http://schemas.openxmlformats.org/officeDocument/2006/relationships/hyperlink" Target="http://wiki.hl7.org/index.php?title=Care_Plan_Project_-_PCWG" TargetMode="External"/><Relationship Id="rId1" Type="http://schemas.openxmlformats.org/officeDocument/2006/relationships/hyperlink" Target="http://wiki.hl7.org/index.php?title=Care_Plan_Project_-_PCWG" TargetMode="External"/><Relationship Id="rId5" Type="http://schemas.openxmlformats.org/officeDocument/2006/relationships/hyperlink" Target="https://www.healthit.gov/sites/default/files/hie-interoperability/nationwide-interoperability-roadmap-final-version-1.0.pdf" TargetMode="External"/><Relationship Id="rId4" Type="http://schemas.openxmlformats.org/officeDocument/2006/relationships/hyperlink" Target="https://www.healthit.gov/policy-researchers-implementers/meaningful-use-regula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A1EEB0-5DD3-4E2A-B2D3-C909D920F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15</TotalTime>
  <Pages>82</Pages>
  <Words>20932</Words>
  <Characters>119314</Characters>
  <Application>Microsoft Office Word</Application>
  <DocSecurity>0</DocSecurity>
  <Lines>994</Lines>
  <Paragraphs>279</Paragraphs>
  <ScaleCrop>false</ScaleCrop>
  <HeadingPairs>
    <vt:vector size="2" baseType="variant">
      <vt:variant>
        <vt:lpstr>Title</vt:lpstr>
      </vt:variant>
      <vt:variant>
        <vt:i4>1</vt:i4>
      </vt:variant>
    </vt:vector>
  </HeadingPairs>
  <TitlesOfParts>
    <vt:vector size="1" baseType="lpstr">
      <vt:lpstr>IHE_Suppl_Template_Rev10.3_PC</vt:lpstr>
    </vt:vector>
  </TitlesOfParts>
  <Company>IHE</Company>
  <LinksUpToDate>false</LinksUpToDate>
  <CharactersWithSpaces>139967</CharactersWithSpaces>
  <SharedDoc>false</SharedDoc>
  <HLinks>
    <vt:vector size="786" baseType="variant">
      <vt:variant>
        <vt:i4>1048652</vt:i4>
      </vt:variant>
      <vt:variant>
        <vt:i4>720</vt:i4>
      </vt:variant>
      <vt:variant>
        <vt:i4>0</vt:i4>
      </vt:variant>
      <vt:variant>
        <vt:i4>5</vt:i4>
      </vt:variant>
      <vt:variant>
        <vt:lpwstr>http://wiki.ihe.net/index.php?title=National_Extensions_Process</vt:lpwstr>
      </vt:variant>
      <vt:variant>
        <vt:lpwstr/>
      </vt:variant>
      <vt:variant>
        <vt:i4>3801176</vt:i4>
      </vt:variant>
      <vt:variant>
        <vt:i4>717</vt:i4>
      </vt:variant>
      <vt:variant>
        <vt:i4>0</vt:i4>
      </vt:variant>
      <vt:variant>
        <vt:i4>5</vt:i4>
      </vt:variant>
      <vt:variant>
        <vt:lpwstr/>
      </vt:variant>
      <vt:variant>
        <vt:lpwstr>_1.3.6.1.4.1.19376.1.4.1.5.4__Cardia</vt:lpwstr>
      </vt:variant>
      <vt:variant>
        <vt:i4>589940</vt:i4>
      </vt:variant>
      <vt:variant>
        <vt:i4>708</vt:i4>
      </vt:variant>
      <vt:variant>
        <vt:i4>0</vt:i4>
      </vt:variant>
      <vt:variant>
        <vt:i4>5</vt:i4>
      </vt:variant>
      <vt:variant>
        <vt:lpwstr>http://wiki.ihe.net/index.php?title=Scheduled_Workflow</vt:lpwstr>
      </vt:variant>
      <vt:variant>
        <vt:lpwstr/>
      </vt:variant>
      <vt:variant>
        <vt:i4>5636208</vt:i4>
      </vt:variant>
      <vt:variant>
        <vt:i4>687</vt:i4>
      </vt:variant>
      <vt:variant>
        <vt:i4>0</vt:i4>
      </vt:variant>
      <vt:variant>
        <vt:i4>5</vt:i4>
      </vt:variant>
      <vt:variant>
        <vt:lpwstr>http://www.ihe.net/Technical_Framework/index.cfm</vt:lpwstr>
      </vt:variant>
      <vt:variant>
        <vt:lpwstr/>
      </vt:variant>
      <vt:variant>
        <vt:i4>5636208</vt:i4>
      </vt:variant>
      <vt:variant>
        <vt:i4>684</vt:i4>
      </vt:variant>
      <vt:variant>
        <vt:i4>0</vt:i4>
      </vt:variant>
      <vt:variant>
        <vt:i4>5</vt:i4>
      </vt:variant>
      <vt:variant>
        <vt:lpwstr>http://www.ihe.net/Technical_Framework/index.cfm</vt:lpwstr>
      </vt:variant>
      <vt:variant>
        <vt:lpwstr/>
      </vt:variant>
      <vt:variant>
        <vt:i4>2687023</vt:i4>
      </vt:variant>
      <vt:variant>
        <vt:i4>681</vt:i4>
      </vt:variant>
      <vt:variant>
        <vt:i4>0</vt:i4>
      </vt:variant>
      <vt:variant>
        <vt:i4>5</vt:i4>
      </vt:variant>
      <vt:variant>
        <vt:lpwstr>http://hl7.org/fhir/http.html</vt:lpwstr>
      </vt:variant>
      <vt:variant>
        <vt:lpwstr>update</vt:lpwstr>
      </vt:variant>
      <vt:variant>
        <vt:i4>6619238</vt:i4>
      </vt:variant>
      <vt:variant>
        <vt:i4>678</vt:i4>
      </vt:variant>
      <vt:variant>
        <vt:i4>0</vt:i4>
      </vt:variant>
      <vt:variant>
        <vt:i4>5</vt:i4>
      </vt:variant>
      <vt:variant>
        <vt:lpwstr>http://hl7.org/fhir/extensibility.html</vt:lpwstr>
      </vt:variant>
      <vt:variant>
        <vt:lpwstr>exchange</vt:lpwstr>
      </vt:variant>
      <vt:variant>
        <vt:i4>6029401</vt:i4>
      </vt:variant>
      <vt:variant>
        <vt:i4>675</vt:i4>
      </vt:variant>
      <vt:variant>
        <vt:i4>0</vt:i4>
      </vt:variant>
      <vt:variant>
        <vt:i4>5</vt:i4>
      </vt:variant>
      <vt:variant>
        <vt:lpwstr>http://hl7.org/fhir/http.html</vt:lpwstr>
      </vt:variant>
      <vt:variant>
        <vt:lpwstr>read</vt:lpwstr>
      </vt:variant>
      <vt:variant>
        <vt:i4>2687023</vt:i4>
      </vt:variant>
      <vt:variant>
        <vt:i4>672</vt:i4>
      </vt:variant>
      <vt:variant>
        <vt:i4>0</vt:i4>
      </vt:variant>
      <vt:variant>
        <vt:i4>5</vt:i4>
      </vt:variant>
      <vt:variant>
        <vt:lpwstr>http://hl7.org/fhir/http.html</vt:lpwstr>
      </vt:variant>
      <vt:variant>
        <vt:lpwstr>update</vt:lpwstr>
      </vt:variant>
      <vt:variant>
        <vt:i4>6029401</vt:i4>
      </vt:variant>
      <vt:variant>
        <vt:i4>669</vt:i4>
      </vt:variant>
      <vt:variant>
        <vt:i4>0</vt:i4>
      </vt:variant>
      <vt:variant>
        <vt:i4>5</vt:i4>
      </vt:variant>
      <vt:variant>
        <vt:lpwstr>http://hl7.org/fhir/http.html</vt:lpwstr>
      </vt:variant>
      <vt:variant>
        <vt:lpwstr>read</vt:lpwstr>
      </vt:variant>
      <vt:variant>
        <vt:i4>7995447</vt:i4>
      </vt:variant>
      <vt:variant>
        <vt:i4>666</vt:i4>
      </vt:variant>
      <vt:variant>
        <vt:i4>0</vt:i4>
      </vt:variant>
      <vt:variant>
        <vt:i4>5</vt:i4>
      </vt:variant>
      <vt:variant>
        <vt:lpwstr>http://hl7.org/fhir/http.html</vt:lpwstr>
      </vt:variant>
      <vt:variant>
        <vt:lpwstr>transactional-integrity</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7667818</vt:i4>
      </vt:variant>
      <vt:variant>
        <vt:i4>6</vt:i4>
      </vt:variant>
      <vt:variant>
        <vt:i4>0</vt:i4>
      </vt:variant>
      <vt:variant>
        <vt:i4>5</vt:i4>
      </vt:variant>
      <vt:variant>
        <vt:lpwstr>https://www.healthit.gov/sites/default/files/hie-interoperability/nationwide-interoperability-roadmap-final-version-1.0.pdf</vt:lpwstr>
      </vt:variant>
      <vt:variant>
        <vt:lpwstr/>
      </vt:variant>
      <vt:variant>
        <vt:i4>3997821</vt:i4>
      </vt:variant>
      <vt:variant>
        <vt:i4>3</vt:i4>
      </vt:variant>
      <vt:variant>
        <vt:i4>0</vt:i4>
      </vt:variant>
      <vt:variant>
        <vt:i4>5</vt:i4>
      </vt:variant>
      <vt:variant>
        <vt:lpwstr>https://www.healthit.gov/policy-researchers-implementers/meaningful-use-regulations</vt:lpwstr>
      </vt:variant>
      <vt:variant>
        <vt:lpwstr/>
      </vt:variant>
      <vt:variant>
        <vt:i4>6357099</vt:i4>
      </vt:variant>
      <vt:variant>
        <vt:i4>0</vt:i4>
      </vt:variant>
      <vt:variant>
        <vt:i4>0</vt:i4>
      </vt:variant>
      <vt:variant>
        <vt:i4>5</vt:i4>
      </vt:variant>
      <vt:variant>
        <vt:lpwstr>http://wiki.hl7.org/images/1/1d/PCWG_Care_Plan_DAM_Specification_-_Part_1_-_Draft_2015-11-04.pdf</vt:lpwstr>
      </vt:variant>
      <vt:variant>
        <vt:lpwstr/>
      </vt:variant>
      <vt:variant>
        <vt:i4>786468</vt:i4>
      </vt:variant>
      <vt:variant>
        <vt:i4>0</vt:i4>
      </vt:variant>
      <vt:variant>
        <vt:i4>0</vt:i4>
      </vt:variant>
      <vt:variant>
        <vt:i4>5</vt:i4>
      </vt:variant>
      <vt:variant>
        <vt:lpwstr>https://www.healthit.gov/sites/default/files/eu-us-roadmap_final_nov2015_consultationversion.pdf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IHE_Suppl_Template_Rev10.3_PC</dc:title>
  <dc:subject>IHE Technical Framework Supplement Template</dc:subject>
  <dc:creator>IHE Documentation Work Group</dc:creator>
  <cp:keywords>IHE Supplement Template</cp:keywords>
  <dc:description/>
  <cp:lastModifiedBy>Cole, George</cp:lastModifiedBy>
  <cp:revision>11</cp:revision>
  <cp:lastPrinted>2012-05-01T14:26:00Z</cp:lastPrinted>
  <dcterms:created xsi:type="dcterms:W3CDTF">2016-03-08T16:35:00Z</dcterms:created>
  <dcterms:modified xsi:type="dcterms:W3CDTF">2016-03-08T16:59:00Z</dcterms:modified>
  <cp:category>IHE Supplement Template</cp:category>
</cp:coreProperties>
</file>