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4DA6EEA5" w:rsidR="00CF283F" w:rsidRPr="00210BAA" w:rsidRDefault="007D194F" w:rsidP="00060817">
      <w:pPr>
        <w:pStyle w:val="BodyText"/>
        <w:jc w:val="center"/>
        <w:rPr>
          <w:b/>
          <w:sz w:val="44"/>
          <w:szCs w:val="44"/>
        </w:rPr>
      </w:pPr>
      <w:r w:rsidRPr="00210BAA">
        <w:rPr>
          <w:b/>
          <w:sz w:val="44"/>
          <w:szCs w:val="44"/>
        </w:rPr>
        <w:t>(CD</w:t>
      </w:r>
      <w:r w:rsidR="00652D40" w:rsidRPr="00210BAA">
        <w:rPr>
          <w:b/>
          <w:sz w:val="44"/>
          <w:szCs w:val="44"/>
        </w:rPr>
        <w:t>A</w:t>
      </w:r>
      <w:r w:rsidR="00F02082">
        <w:rPr>
          <w:b/>
          <w:sz w:val="44"/>
          <w:szCs w:val="44"/>
        </w:rPr>
        <w:t>-</w:t>
      </w:r>
      <w:r w:rsidR="00652D40" w:rsidRPr="00210BAA">
        <w:rPr>
          <w:b/>
          <w:sz w:val="44"/>
          <w:szCs w:val="44"/>
        </w:rPr>
        <w:t>D</w:t>
      </w:r>
      <w:r w:rsidRPr="00210BAA">
        <w:rPr>
          <w:b/>
          <w:sz w:val="44"/>
          <w:szCs w:val="44"/>
        </w:rPr>
        <w:t>SS</w:t>
      </w:r>
      <w:r w:rsidR="00966CCB" w:rsidRPr="00210BAA">
        <w:rPr>
          <w:b/>
          <w:sz w:val="44"/>
          <w:szCs w:val="44"/>
        </w:rPr>
        <w:t>)</w:t>
      </w:r>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6C2F45">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6C2F45">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6C2F45">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6C2F45">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6C2F45">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6C2F45">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6C2F45">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6C2F45">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6C2F45">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6C2F45">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6C2F45">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6C2F45">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6C2F45">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6C2F45">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6C2F45">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6C2F45">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6C2F45">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6C2F45">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6C2F45">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6C2F45">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6C2F45">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6C2F45">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6C2F45">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6C2F45">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6C2F45">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6C2F45">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6C2F45">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6C2F45">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6C2F45">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6C2F45">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6C2F45">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6C2F45">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6C2F45">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6C2F45">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6C2F45">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6C2F45">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6C2F45">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6C2F45">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6C2F45">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6C2F45">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6C2F45">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6C2F45">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6C2F45">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6C2F45">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6C2F45">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6C2F45">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6C2F45">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6C2F45">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6C2F45">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6C2F45">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6C2F45">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6C2F45">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6C2F45">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6C2F45">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6C2F45">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6C2F45">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6C2F45">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6C2F45">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6C2F45">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6C2F45">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6C2F45">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6C2F45">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6C2F45">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6C2F45">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6C2F45">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6C2F45">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6C2F45">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6C2F45">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6C2F45">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6C2F45">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6C2F45">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6C2F45">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6C2F45">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6C2F45">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6C2F45">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6C2F45">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6C2F45">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6C2F45">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6C2F45">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6C2F45">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6C2F45">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6C2F45">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6C2F45">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6C2F45">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6C2F45">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6C2F45">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6C2F45">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6C2F45">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6C2F45">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6C2F45">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6C2F45">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6C2F45">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6C2F45">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6C2F45">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6C2F45">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6C2F45">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6C2F45">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6C2F45">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6C2F45">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6C2F45">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6C2F45">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6C2F45">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6C2F45">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6C2F45">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6C2F45">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6C2F45">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6C2F45">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6C2F45">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6C2F45">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6C2F45">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6C2F45">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6C2F45">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6C2F45">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6C2F45">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6C2F45">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6C2F45">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6C2F45">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6C2F45">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6C2F45">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6C2F45">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6C2F45">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6C2F45">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6C2F45">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6C2F45">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6C2F45">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6C2F45">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50023874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395918F7" w:rsidR="003C3FFB" w:rsidRPr="00704FFD" w:rsidRDefault="008824DD" w:rsidP="00EA3BCB">
      <w:pPr>
        <w:pStyle w:val="BodyText"/>
      </w:pPr>
      <w:r w:rsidRPr="00CB04E0">
        <w:t>Current CDA content profiles do not capture specific</w:t>
      </w:r>
      <w:r w:rsidR="007D194F" w:rsidRPr="00CB04E0">
        <w:t xml:space="preserve"> summary</w:t>
      </w:r>
      <w:r w:rsidRPr="00CB04E0">
        <w:t xml:space="preserve"> information </w:t>
      </w:r>
      <w:r w:rsidR="007D194F" w:rsidRPr="00CB04E0">
        <w:t>about a document</w:t>
      </w:r>
      <w:r w:rsidR="00530338" w:rsidRPr="00CB04E0">
        <w:t xml:space="preserve"> based on user need</w:t>
      </w:r>
      <w:r w:rsidR="00652D40" w:rsidRPr="00CB04E0">
        <w:t xml:space="preserve">. Nor does it capture summary information about content in varying </w:t>
      </w:r>
      <w:r w:rsidR="007D194F" w:rsidRPr="00CB04E0">
        <w:t>section</w:t>
      </w:r>
      <w:r w:rsidR="00652D40" w:rsidRPr="00CB04E0">
        <w:t>(s)</w:t>
      </w:r>
      <w:r w:rsidR="007D194F" w:rsidRPr="00CB04E0">
        <w:t xml:space="preserve"> that is </w:t>
      </w:r>
      <w:r w:rsidRPr="00CB04E0">
        <w:t>needed to be communicated to the reader (e.g. provider and/or patient) in a concise way</w:t>
      </w:r>
      <w:r w:rsidR="00652D40" w:rsidRPr="00CB04E0">
        <w:t xml:space="preserve">. </w:t>
      </w:r>
      <w:r w:rsidRPr="00CB04E0">
        <w:t>This profile will provide a way to communicate precise infor</w:t>
      </w:r>
      <w:r w:rsidR="00652D40" w:rsidRPr="00CB04E0">
        <w:t xml:space="preserve">mation about a document or </w:t>
      </w:r>
      <w:r w:rsidRPr="00CB04E0">
        <w:t>section</w:t>
      </w:r>
      <w:r w:rsidR="00652D40" w:rsidRPr="00CB04E0">
        <w:t>(s)</w:t>
      </w:r>
      <w:r w:rsidRPr="00CB04E0">
        <w:t xml:space="preserve"> in a useful way.</w:t>
      </w:r>
    </w:p>
    <w:p w14:paraId="75F9AA9D" w14:textId="77777777" w:rsidR="00CF283F" w:rsidRPr="00D26514" w:rsidRDefault="00CF283F" w:rsidP="008616CB">
      <w:pPr>
        <w:pStyle w:val="Heading2"/>
        <w:numPr>
          <w:ilvl w:val="0"/>
          <w:numId w:val="0"/>
        </w:numPr>
        <w:rPr>
          <w:noProof w:val="0"/>
        </w:rPr>
      </w:pPr>
      <w:bookmarkStart w:id="11" w:name="_Toc345074641"/>
      <w:bookmarkStart w:id="12" w:name="_Toc500238741"/>
      <w:r w:rsidRPr="00D26514">
        <w:rPr>
          <w:noProof w:val="0"/>
        </w:rPr>
        <w:t>Open Issues and Questions</w:t>
      </w:r>
      <w:bookmarkEnd w:id="11"/>
      <w:bookmarkEnd w:id="12"/>
    </w:p>
    <w:p w14:paraId="0613310A" w14:textId="26EE8400" w:rsidR="00CF283F"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74ABF74" w14:textId="1BE4DA41" w:rsidR="00530338" w:rsidRPr="00011142" w:rsidRDefault="00011142" w:rsidP="00530338">
      <w:pPr>
        <w:pStyle w:val="AuthorInstructions"/>
        <w:numPr>
          <w:ilvl w:val="0"/>
          <w:numId w:val="25"/>
        </w:numPr>
        <w:rPr>
          <w:i w:val="0"/>
          <w:szCs w:val="24"/>
        </w:rPr>
      </w:pPr>
      <w:r w:rsidRPr="00011142">
        <w:rPr>
          <w:i w:val="0"/>
          <w:szCs w:val="24"/>
        </w:rPr>
        <w:t>How should C-CDA templates be handled in this template – Volume 6? Should there be an internationalized template?</w:t>
      </w:r>
    </w:p>
    <w:p w14:paraId="294D049B" w14:textId="77777777" w:rsidR="00CF283F" w:rsidRPr="00D26514" w:rsidRDefault="00CF283F" w:rsidP="008616CB">
      <w:pPr>
        <w:pStyle w:val="Heading2"/>
        <w:numPr>
          <w:ilvl w:val="0"/>
          <w:numId w:val="0"/>
        </w:numPr>
        <w:rPr>
          <w:noProof w:val="0"/>
        </w:rPr>
      </w:pPr>
      <w:bookmarkStart w:id="13" w:name="_Toc345074642"/>
      <w:bookmarkStart w:id="14" w:name="_Toc500238742"/>
      <w:bookmarkStart w:id="15" w:name="_Toc473170357"/>
      <w:bookmarkStart w:id="16" w:name="_Toc504625754"/>
      <w:r w:rsidRPr="00D26514">
        <w:rPr>
          <w:noProof w:val="0"/>
        </w:rPr>
        <w:t>Closed Issues</w:t>
      </w:r>
      <w:bookmarkEnd w:id="13"/>
      <w:bookmarkEnd w:id="14"/>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17" w:name="_Toc345074643"/>
      <w:bookmarkStart w:id="18" w:name="_Toc500238743"/>
      <w:r w:rsidRPr="00D26514">
        <w:rPr>
          <w:noProof w:val="0"/>
        </w:rPr>
        <w:lastRenderedPageBreak/>
        <w:t>General Introduction</w:t>
      </w:r>
      <w:bookmarkEnd w:id="17"/>
      <w:r w:rsidR="00623829" w:rsidRPr="00D26514">
        <w:rPr>
          <w:noProof w:val="0"/>
        </w:rPr>
        <w:t xml:space="preserve"> and Shared Appendices</w:t>
      </w:r>
      <w:bookmarkEnd w:id="18"/>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19" w:name="_Toc345074644"/>
    </w:p>
    <w:p w14:paraId="7BDAB41D" w14:textId="2533999A" w:rsidR="00747676" w:rsidRPr="00D26514" w:rsidRDefault="00747676" w:rsidP="00EA3BCB">
      <w:pPr>
        <w:pStyle w:val="Heading1"/>
        <w:pageBreakBefore w:val="0"/>
        <w:numPr>
          <w:ilvl w:val="0"/>
          <w:numId w:val="0"/>
        </w:numPr>
        <w:rPr>
          <w:noProof w:val="0"/>
        </w:rPr>
      </w:pPr>
      <w:bookmarkStart w:id="20" w:name="_Toc500238744"/>
      <w:r w:rsidRPr="00D26514">
        <w:rPr>
          <w:noProof w:val="0"/>
        </w:rPr>
        <w:t xml:space="preserve">Appendix A </w:t>
      </w:r>
      <w:bookmarkStart w:id="21" w:name="OLE_LINK1"/>
      <w:bookmarkStart w:id="22" w:name="OLE_LINK2"/>
      <w:r w:rsidR="00883B13" w:rsidRPr="00D26514">
        <w:rPr>
          <w:noProof w:val="0"/>
        </w:rPr>
        <w:t>–</w:t>
      </w:r>
      <w:bookmarkEnd w:id="21"/>
      <w:bookmarkEnd w:id="22"/>
      <w:r w:rsidRPr="00D26514">
        <w:rPr>
          <w:noProof w:val="0"/>
        </w:rPr>
        <w:t xml:space="preserve"> Actor Summary Definitions</w:t>
      </w:r>
      <w:bookmarkEnd w:id="19"/>
      <w:bookmarkEnd w:id="20"/>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23" w:name="_Toc345074645"/>
      <w:bookmarkStart w:id="24"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23"/>
      <w:bookmarkEnd w:id="24"/>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25" w:name="_Toc345074646"/>
      <w:r>
        <w:tab/>
      </w:r>
    </w:p>
    <w:p w14:paraId="533BB80E" w14:textId="488A2952" w:rsidR="00747676" w:rsidRPr="00D26514" w:rsidRDefault="00814F76" w:rsidP="00EA3BCB">
      <w:pPr>
        <w:pStyle w:val="Heading1"/>
        <w:pageBreakBefore w:val="0"/>
        <w:numPr>
          <w:ilvl w:val="0"/>
          <w:numId w:val="0"/>
        </w:numPr>
        <w:rPr>
          <w:noProof w:val="0"/>
        </w:rPr>
      </w:pPr>
      <w:bookmarkStart w:id="26" w:name="_Toc500238746"/>
      <w:r w:rsidRPr="00D26514">
        <w:rPr>
          <w:noProof w:val="0"/>
        </w:rPr>
        <w:t xml:space="preserve">Appendix D – </w:t>
      </w:r>
      <w:r w:rsidR="00747676" w:rsidRPr="00D26514">
        <w:rPr>
          <w:noProof w:val="0"/>
        </w:rPr>
        <w:t>Glossary</w:t>
      </w:r>
      <w:bookmarkEnd w:id="25"/>
      <w:bookmarkEnd w:id="26"/>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27" w:name="_Toc345074647"/>
    </w:p>
    <w:p w14:paraId="76F7FE2C" w14:textId="77777777" w:rsidR="00CF283F" w:rsidRPr="00D26514" w:rsidRDefault="00CF283F" w:rsidP="008616CB">
      <w:pPr>
        <w:pStyle w:val="PartTitle"/>
      </w:pPr>
      <w:bookmarkStart w:id="28"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27"/>
      <w:bookmarkEnd w:id="28"/>
    </w:p>
    <w:p w14:paraId="22DEE049" w14:textId="28A534D8" w:rsidR="00B55350" w:rsidRPr="00DD4576" w:rsidRDefault="00B55350" w:rsidP="00C62E65">
      <w:pPr>
        <w:pStyle w:val="Heading2"/>
        <w:numPr>
          <w:ilvl w:val="0"/>
          <w:numId w:val="0"/>
        </w:numPr>
        <w:rPr>
          <w:noProof w:val="0"/>
        </w:rPr>
      </w:pPr>
      <w:bookmarkStart w:id="29" w:name="_Toc345074648"/>
      <w:bookmarkStart w:id="30" w:name="_Toc500238748"/>
      <w:bookmarkStart w:id="31" w:name="_Toc530206507"/>
      <w:bookmarkStart w:id="32" w:name="_Toc1388427"/>
      <w:bookmarkStart w:id="33" w:name="_Toc1388581"/>
      <w:bookmarkStart w:id="34" w:name="_Toc1456608"/>
      <w:bookmarkStart w:id="35" w:name="_Toc37034633"/>
      <w:bookmarkStart w:id="36" w:name="_Toc38846111"/>
      <w:r w:rsidRPr="00DD4576">
        <w:rPr>
          <w:noProof w:val="0"/>
        </w:rPr>
        <w:t xml:space="preserve">Copyright </w:t>
      </w:r>
      <w:r w:rsidR="00D22DE2" w:rsidRPr="00DD4576">
        <w:rPr>
          <w:noProof w:val="0"/>
        </w:rPr>
        <w:t>Licenses</w:t>
      </w:r>
      <w:bookmarkEnd w:id="29"/>
      <w:bookmarkEnd w:id="30"/>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37" w:name="_Toc345074649"/>
      <w:bookmarkStart w:id="38" w:name="_Toc500238749"/>
      <w:r w:rsidRPr="00DD4576">
        <w:rPr>
          <w:noProof w:val="0"/>
        </w:rPr>
        <w:t>Domain-specific additions</w:t>
      </w:r>
      <w:bookmarkEnd w:id="37"/>
      <w:bookmarkEnd w:id="38"/>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5"/>
      <w:bookmarkEnd w:id="16"/>
      <w:bookmarkEnd w:id="31"/>
      <w:bookmarkEnd w:id="32"/>
      <w:bookmarkEnd w:id="33"/>
      <w:bookmarkEnd w:id="34"/>
      <w:bookmarkEnd w:id="35"/>
      <w:bookmarkEnd w:id="36"/>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3D15EF58" w:rsidR="00303E20" w:rsidRPr="00D26514" w:rsidRDefault="00DD4576" w:rsidP="00303E20">
      <w:pPr>
        <w:pStyle w:val="Heading1"/>
        <w:pageBreakBefore w:val="0"/>
        <w:numPr>
          <w:ilvl w:val="0"/>
          <w:numId w:val="0"/>
        </w:numPr>
        <w:rPr>
          <w:noProof w:val="0"/>
        </w:rPr>
      </w:pPr>
      <w:bookmarkStart w:id="47" w:name="_Toc345074650"/>
      <w:bookmarkStart w:id="48"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47"/>
      <w:bookmarkEnd w:id="48"/>
      <w:r>
        <w:rPr>
          <w:noProof w:val="0"/>
        </w:rPr>
        <w:t xml:space="preserve"> </w:t>
      </w:r>
      <w:r w:rsidR="007D194F" w:rsidRPr="00652D40">
        <w:rPr>
          <w:noProof w:val="0"/>
        </w:rPr>
        <w:t>(CDA</w:t>
      </w:r>
      <w:r w:rsidR="002452AB">
        <w:rPr>
          <w:noProof w:val="0"/>
        </w:rPr>
        <w:t>-</w:t>
      </w:r>
      <w:r w:rsidR="007D194F" w:rsidRPr="00652D40">
        <w:rPr>
          <w:noProof w:val="0"/>
        </w:rPr>
        <w:t>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10ADF9D8" w14:textId="1A0FBD1D" w:rsidR="00AB7726"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w:t>
      </w:r>
      <w:r w:rsidR="00AB7726">
        <w:t xml:space="preserve">CDA </w:t>
      </w:r>
      <w:r w:rsidRPr="00DF33DF">
        <w:t>document based on user expectations.</w:t>
      </w:r>
      <w:r w:rsidRPr="00DF33DF">
        <w:rPr>
          <w:i/>
        </w:rPr>
        <w:t xml:space="preserve"> </w:t>
      </w:r>
      <w:r w:rsidRPr="00DF33DF">
        <w:t xml:space="preserve">Depending on use case, a </w:t>
      </w:r>
      <w:r w:rsidR="007D194F">
        <w:t xml:space="preserve">Document </w:t>
      </w:r>
      <w:r w:rsidRPr="00DF33DF">
        <w:t xml:space="preserve">Summary Section can be added to a </w:t>
      </w:r>
      <w:r w:rsidR="00AB7726">
        <w:t xml:space="preserve">CDA </w:t>
      </w:r>
      <w:r w:rsidRPr="00DF33DF">
        <w:t>document</w:t>
      </w:r>
      <w:r w:rsidR="00AB7726">
        <w:t xml:space="preserve"> </w:t>
      </w:r>
      <w:r w:rsidR="00111E30">
        <w:t>if</w:t>
      </w:r>
      <w:r w:rsidR="00AB7726">
        <w:t xml:space="preserve"> the document template is open.</w:t>
      </w:r>
    </w:p>
    <w:p w14:paraId="180882B7" w14:textId="2B882FA5" w:rsidR="00AB7726" w:rsidRDefault="00AB7726" w:rsidP="00DF33DF">
      <w:r>
        <w:t>A Document Summary Section can be constructed by:</w:t>
      </w:r>
    </w:p>
    <w:p w14:paraId="2C7A6625" w14:textId="32ACDB77" w:rsidR="00AB7726" w:rsidRDefault="00111E30" w:rsidP="00111E30">
      <w:pPr>
        <w:pStyle w:val="ListParagraph"/>
        <w:numPr>
          <w:ilvl w:val="0"/>
          <w:numId w:val="21"/>
        </w:numPr>
      </w:pPr>
      <w:r>
        <w:t>D</w:t>
      </w:r>
      <w:r w:rsidR="00AB7726">
        <w:t xml:space="preserve">ynamically </w:t>
      </w:r>
      <w:r>
        <w:t xml:space="preserve">populating the section with data found in existing </w:t>
      </w:r>
      <w:r w:rsidR="00AB7726" w:rsidRPr="00DF33DF">
        <w:t>section</w:t>
      </w:r>
      <w:r>
        <w:t>(</w:t>
      </w:r>
      <w:r w:rsidR="00AB7726" w:rsidRPr="00DF33DF">
        <w:t>s</w:t>
      </w:r>
      <w:r>
        <w:t xml:space="preserve">) in the document. The data is used to </w:t>
      </w:r>
      <w:r w:rsidR="00AB7726">
        <w:t>create a composite, single s</w:t>
      </w:r>
      <w:r w:rsidR="00AB7726" w:rsidRPr="00DF33DF">
        <w:t>ummary section</w:t>
      </w:r>
      <w:r>
        <w:t xml:space="preserve"> that summarizes</w:t>
      </w:r>
      <w:r w:rsidRPr="00DF33DF">
        <w:t xml:space="preserve"> pertinent information</w:t>
      </w:r>
      <w:r>
        <w:t>. The data that goes in the Summary Section can be user defined or can be based on specified use cases in this profile</w:t>
      </w:r>
      <w:r w:rsidR="00AB7726" w:rsidRPr="00DF33DF">
        <w:t xml:space="preserve">. </w:t>
      </w:r>
    </w:p>
    <w:p w14:paraId="690019D3" w14:textId="6DDD58D9" w:rsidR="00AB7726" w:rsidRDefault="008D07BA" w:rsidP="00AB7726">
      <w:pPr>
        <w:pStyle w:val="ListParagraph"/>
        <w:numPr>
          <w:ilvl w:val="0"/>
          <w:numId w:val="21"/>
        </w:numPr>
      </w:pPr>
      <w:r>
        <w:t xml:space="preserve">Use of a </w:t>
      </w:r>
      <w:r w:rsidR="00111E30">
        <w:t>pre-</w:t>
      </w:r>
      <w:r w:rsidR="00AB7726">
        <w:t>defined section template</w:t>
      </w:r>
      <w:r w:rsidR="00111E30">
        <w:t xml:space="preserve"> such as the Notes Section or the Care Team Section, etc</w:t>
      </w:r>
      <w:r w:rsidR="00AB7726">
        <w:t xml:space="preserve">. </w:t>
      </w:r>
    </w:p>
    <w:p w14:paraId="586424E2" w14:textId="026DD7F4" w:rsidR="00DF33DF" w:rsidRPr="00DF33DF" w:rsidRDefault="0065754A" w:rsidP="00DF33DF">
      <w:r>
        <w:t>The Summary S</w:t>
      </w:r>
      <w:r w:rsidR="00111E30">
        <w:t xml:space="preserve">ection can be rendered </w:t>
      </w:r>
      <w:r>
        <w:t xml:space="preserve">for viewing. </w:t>
      </w:r>
      <w:r w:rsidR="008D07BA">
        <w:t>It can also be imported w</w:t>
      </w:r>
      <w:r>
        <w:t xml:space="preserve">hen possible (i.e. contains discrete entries) by the user if desired. </w:t>
      </w:r>
    </w:p>
    <w:p w14:paraId="09AA4275" w14:textId="30D8A305" w:rsidR="00A85861" w:rsidRPr="00D26514" w:rsidRDefault="00CF283F" w:rsidP="00D91815">
      <w:pPr>
        <w:pStyle w:val="Heading2"/>
        <w:numPr>
          <w:ilvl w:val="0"/>
          <w:numId w:val="0"/>
        </w:numPr>
        <w:rPr>
          <w:noProof w:val="0"/>
        </w:rPr>
      </w:pPr>
      <w:bookmarkStart w:id="49" w:name="_Toc345074651"/>
      <w:bookmarkStart w:id="50" w:name="_Toc500238751"/>
      <w:r w:rsidRPr="00D26514">
        <w:rPr>
          <w:noProof w:val="0"/>
        </w:rPr>
        <w:t xml:space="preserve">X.1 </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39"/>
      <w:bookmarkEnd w:id="40"/>
      <w:bookmarkEnd w:id="41"/>
      <w:bookmarkEnd w:id="42"/>
      <w:bookmarkEnd w:id="43"/>
      <w:bookmarkEnd w:id="44"/>
      <w:bookmarkEnd w:id="45"/>
      <w:bookmarkEnd w:id="46"/>
      <w:bookmarkEnd w:id="49"/>
      <w:bookmarkEnd w:id="50"/>
      <w:r w:rsidR="002452AB">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51"/>
    <w:bookmarkEnd w:id="52"/>
    <w:bookmarkEnd w:id="53"/>
    <w:bookmarkEnd w:id="54"/>
    <w:bookmarkEnd w:id="55"/>
    <w:bookmarkEnd w:id="56"/>
    <w:bookmarkEnd w:id="57"/>
    <w:bookmarkEnd w:id="58"/>
    <w:p w14:paraId="250AE5D1" w14:textId="1A19F274" w:rsidR="00DD20D7"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70771A83" w14:textId="52CEFB61" w:rsidR="00EE2684" w:rsidRDefault="00EE2684" w:rsidP="00EA3BCB">
      <w:pPr>
        <w:pStyle w:val="BodyText"/>
        <w:jc w:val="center"/>
      </w:pPr>
    </w:p>
    <w:p w14:paraId="698E967F" w14:textId="521C0B91" w:rsidR="00EE2684" w:rsidRPr="00D26514" w:rsidRDefault="00EE2684" w:rsidP="00CB04E0">
      <w:pPr>
        <w:pStyle w:val="BodyText"/>
      </w:pPr>
      <w:r w:rsidRPr="00040E48">
        <w:rPr>
          <w:noProof/>
        </w:rPr>
        <w:lastRenderedPageBreak/>
        <mc:AlternateContent>
          <mc:Choice Requires="wpc">
            <w:drawing>
              <wp:inline distT="0" distB="0" distL="0" distR="0" wp14:anchorId="18F49DB5" wp14:editId="5C68B88A">
                <wp:extent cx="5486400" cy="2609850"/>
                <wp:effectExtent l="0" t="0" r="0" b="0"/>
                <wp:docPr id="115"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0" name="Rectangle 30"/>
                        <wps:cNvSpPr>
                          <a:spLocks noChangeArrowheads="1"/>
                        </wps:cNvSpPr>
                        <wps:spPr bwMode="auto">
                          <a:xfrm>
                            <a:off x="1104900" y="227863"/>
                            <a:ext cx="1238250" cy="524612"/>
                          </a:xfrm>
                          <a:prstGeom prst="rect">
                            <a:avLst/>
                          </a:prstGeom>
                          <a:solidFill>
                            <a:srgbClr val="FFFFFF"/>
                          </a:solidFill>
                          <a:ln w="3175" algn="ctr">
                            <a:solidFill>
                              <a:srgbClr val="000000"/>
                            </a:solidFill>
                            <a:miter lim="800000"/>
                            <a:headEnd/>
                            <a:tailEnd/>
                          </a:ln>
                        </wps:spPr>
                        <wps:txbx>
                          <w:txbxContent>
                            <w:p w14:paraId="4A5B86CC" w14:textId="77777777" w:rsidR="006C2F45" w:rsidRDefault="006C2F45" w:rsidP="00EE2684">
                              <w:pPr>
                                <w:jc w:val="center"/>
                              </w:pPr>
                              <w:r>
                                <w:t>Content Creator</w:t>
                              </w:r>
                            </w:p>
                          </w:txbxContent>
                        </wps:txbx>
                        <wps:bodyPr rot="0" vert="horz" wrap="square" lIns="91440" tIns="45720" rIns="91440" bIns="45720" anchor="ctr" anchorCtr="0" upright="1">
                          <a:noAutofit/>
                        </wps:bodyPr>
                      </wps:wsp>
                      <wps:wsp>
                        <wps:cNvPr id="111" name="Rectangle 221"/>
                        <wps:cNvSpPr>
                          <a:spLocks noChangeArrowheads="1"/>
                        </wps:cNvSpPr>
                        <wps:spPr bwMode="auto">
                          <a:xfrm>
                            <a:off x="3531646" y="207353"/>
                            <a:ext cx="1154653" cy="545122"/>
                          </a:xfrm>
                          <a:prstGeom prst="rect">
                            <a:avLst/>
                          </a:prstGeom>
                          <a:solidFill>
                            <a:srgbClr val="FFFFFF"/>
                          </a:solidFill>
                          <a:ln w="3175" algn="ctr">
                            <a:solidFill>
                              <a:srgbClr val="000000"/>
                            </a:solidFill>
                            <a:miter lim="800000"/>
                            <a:headEnd/>
                            <a:tailEnd/>
                          </a:ln>
                        </wps:spPr>
                        <wps:txbx>
                          <w:txbxContent>
                            <w:p w14:paraId="5BB9F8E5" w14:textId="77777777" w:rsidR="006C2F45" w:rsidRDefault="006C2F45" w:rsidP="00EE2684">
                              <w:pPr>
                                <w:pStyle w:val="NormalWeb"/>
                                <w:jc w:val="center"/>
                              </w:pPr>
                              <w:r>
                                <w:t>Content Consumer</w:t>
                              </w:r>
                            </w:p>
                          </w:txbxContent>
                        </wps:txbx>
                        <wps:bodyPr rot="0" vert="horz" wrap="square" lIns="91440" tIns="45720" rIns="91440" bIns="45720" anchor="ctr" anchorCtr="0" upright="1">
                          <a:noAutofit/>
                        </wps:bodyPr>
                      </wps:wsp>
                      <wps:wsp>
                        <wps:cNvPr id="112" name="Oval 31"/>
                        <wps:cNvSpPr>
                          <a:spLocks noChangeArrowheads="1"/>
                        </wps:cNvSpPr>
                        <wps:spPr bwMode="auto">
                          <a:xfrm>
                            <a:off x="2196088" y="1172966"/>
                            <a:ext cx="1261487" cy="770134"/>
                          </a:xfrm>
                          <a:prstGeom prst="ellipse">
                            <a:avLst/>
                          </a:prstGeom>
                          <a:solidFill>
                            <a:srgbClr val="FFFFFF"/>
                          </a:solidFill>
                          <a:ln w="3175" algn="ctr">
                            <a:solidFill>
                              <a:srgbClr val="000000"/>
                            </a:solidFill>
                            <a:round/>
                            <a:headEnd/>
                            <a:tailEnd/>
                          </a:ln>
                        </wps:spPr>
                        <wps:txbx>
                          <w:txbxContent>
                            <w:p w14:paraId="54B9DB0F" w14:textId="77777777" w:rsidR="006C2F45" w:rsidRDefault="006C2F45" w:rsidP="00EE2684">
                              <w:pPr>
                                <w:jc w:val="center"/>
                              </w:pPr>
                              <w:r>
                                <w:t>Document Sharing</w:t>
                              </w:r>
                            </w:p>
                          </w:txbxContent>
                        </wps:txbx>
                        <wps:bodyPr rot="0" vert="horz" wrap="square" lIns="91440" tIns="45720" rIns="91440" bIns="45720" anchor="ctr" anchorCtr="0" upright="1">
                          <a:noAutofit/>
                        </wps:bodyPr>
                      </wps:wsp>
                      <wps:wsp>
                        <wps:cNvPr id="113" name="Straight Arrow Connector 288"/>
                        <wps:cNvCnPr>
                          <a:cxnSpLocks noChangeShapeType="1"/>
                          <a:endCxn id="112" idx="1"/>
                        </wps:cNvCnPr>
                        <wps:spPr bwMode="auto">
                          <a:xfrm>
                            <a:off x="1838325" y="771525"/>
                            <a:ext cx="54250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223"/>
                        <wps:cNvCnPr>
                          <a:cxnSpLocks noChangeShapeType="1"/>
                          <a:endCxn id="112" idx="7"/>
                        </wps:cNvCnPr>
                        <wps:spPr bwMode="auto">
                          <a:xfrm flipH="1">
                            <a:off x="3272835" y="771525"/>
                            <a:ext cx="44561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F49DB5" id="Canvas 29" o:spid="_x0000_s102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098;visibility:visible;mso-wrap-style:square">
                  <v:fill o:detectmouseclick="t"/>
                  <v:path o:connecttype="none"/>
                </v:shape>
                <v:rect id="Rectangle 30" o:spid="_x0000_s1028" style="position:absolute;left:11049;top:2278;width:1238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" strokeweight=".25pt">
                  <v:textbox>
                    <w:txbxContent>
                      <w:p w14:paraId="4A5B86CC" w14:textId="77777777" w:rsidR="006C2F45" w:rsidRDefault="006C2F45" w:rsidP="00EE2684">
                        <w:pPr>
                          <w:jc w:val="center"/>
                        </w:pPr>
                        <w:r>
                          <w:t>Content Creator</w:t>
                        </w:r>
                      </w:p>
                    </w:txbxContent>
                  </v:textbox>
                </v:rect>
                <v:rect id="Rectangle 221" o:spid="_x0000_s1029" style="position:absolute;left:35316;top:2073;width:11546;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" strokeweight=".25pt">
                  <v:textbox>
                    <w:txbxContent>
                      <w:p w14:paraId="5BB9F8E5" w14:textId="77777777" w:rsidR="006C2F45" w:rsidRDefault="006C2F45" w:rsidP="00EE2684">
                        <w:pPr>
                          <w:pStyle w:val="NormalWeb"/>
                          <w:jc w:val="center"/>
                        </w:pPr>
                        <w:r>
                          <w:t>Content Consumer</w:t>
                        </w:r>
                      </w:p>
                    </w:txbxContent>
                  </v:textbox>
                </v:rect>
                <v:oval id="Oval 31" o:spid="_x0000_s1030" style="position:absolute;left:21960;top:11729;width:12615;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" strokeweight=".25pt">
                  <v:textbox>
                    <w:txbxContent>
                      <w:p w14:paraId="54B9DB0F" w14:textId="77777777" w:rsidR="006C2F45" w:rsidRDefault="006C2F45" w:rsidP="00EE2684">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18383;top:7715;width:5425;height:5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">
                  <v:stroke endarrow="open"/>
                </v:shape>
                <v:shape id="Straight Arrow Connector 223" o:spid="_x0000_s1032" type="#_x0000_t32" style="position:absolute;left:32728;top:7715;width:4456;height:5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">
                  <v:stroke endarrow="open"/>
                </v:shape>
                <w10:anchorlock/>
              </v:group>
            </w:pict>
          </mc:Fallback>
        </mc:AlternateContent>
      </w:r>
    </w:p>
    <w:p w14:paraId="5AA29D69" w14:textId="1ABD981A"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2452AB">
        <w:t>CDA-DSS</w:t>
      </w:r>
      <w:r w:rsidR="00652D40" w:rsidRPr="00652D40">
        <w:t xml:space="preserve"> </w:t>
      </w:r>
      <w:r w:rsidRPr="00D26514">
        <w:t>Actor Diagram</w:t>
      </w:r>
    </w:p>
    <w:p w14:paraId="7CCD59CD" w14:textId="263DB9E7" w:rsidR="006A6728" w:rsidRDefault="006A6728" w:rsidP="0069533E">
      <w:pPr>
        <w:pStyle w:val="BodyText"/>
      </w:pPr>
      <w:r>
        <w:t xml:space="preserve">The CDA-DSS </w:t>
      </w:r>
      <w:r w:rsidRPr="00A97446">
        <w:t>Profile introduces actor options for Content Creator and Content Consumer. These options are used in addition to the Content Creator and Content Consumer Options defined by other Patient Care Coordination profiles.</w:t>
      </w:r>
    </w:p>
    <w:p w14:paraId="0BFEF3CE" w14:textId="6D3747E0"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w:t>
      </w:r>
      <w:proofErr w:type="gramStart"/>
      <w:r w:rsidRPr="004B2477">
        <w:t>In order to</w:t>
      </w:r>
      <w:proofErr w:type="gramEnd"/>
      <w:r w:rsidRPr="004B2477">
        <w:t xml:space="preserve">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1AD0E7DD" w:rsidR="0065754A" w:rsidRPr="004B2477" w:rsidRDefault="00EE2684" w:rsidP="008F2A87">
            <w:pPr>
              <w:pStyle w:val="TableEntry"/>
              <w:keepNext/>
              <w:keepLines/>
            </w:pPr>
            <w:r>
              <w:t>Document Sharing</w:t>
            </w:r>
            <w:r w:rsidR="0065754A" w:rsidRPr="004B2477">
              <w:t xml:space="preserve">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5B5BC108" w:rsidR="0065754A" w:rsidRPr="004B2477" w:rsidRDefault="00EE2684" w:rsidP="008F2A87">
            <w:pPr>
              <w:pStyle w:val="TableEntry"/>
              <w:keepNext/>
              <w:keepLines/>
            </w:pPr>
            <w:r>
              <w:t>Document Sharing</w:t>
            </w:r>
            <w:r w:rsidR="0065754A" w:rsidRPr="004B2477">
              <w:t xml:space="preserve">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6972F43E"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w:t>
      </w:r>
      <w:r w:rsidR="002452AB">
        <w:t>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59" w:name="OLE_LINK26"/>
      <w:bookmarkStart w:id="60" w:name="OLE_LINK29"/>
      <w:r w:rsidRPr="00046A15">
        <w:rPr>
          <w:sz w:val="18"/>
          <w:szCs w:val="18"/>
          <w:highlight w:val="lightGray"/>
        </w:rPr>
        <w:t xml:space="preserve">&lt;Note that this table number </w:t>
      </w:r>
      <w:proofErr w:type="gramStart"/>
      <w:r w:rsidRPr="00046A15">
        <w:rPr>
          <w:sz w:val="18"/>
          <w:szCs w:val="18"/>
          <w:highlight w:val="lightGray"/>
        </w:rPr>
        <w:t>has to</w:t>
      </w:r>
      <w:proofErr w:type="gramEnd"/>
      <w:r w:rsidRPr="00046A15">
        <w:rPr>
          <w:sz w:val="18"/>
          <w:szCs w:val="18"/>
          <w:highlight w:val="lightGray"/>
        </w:rPr>
        <w:t xml:space="preserve">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59"/>
    <w:bookmarkEnd w:id="60"/>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451ACDE7" w:rsidR="006C2D4D" w:rsidRPr="00D26514" w:rsidRDefault="006C2D4D" w:rsidP="00EA3BCB">
      <w:pPr>
        <w:pStyle w:val="TableTitle"/>
      </w:pPr>
      <w:r w:rsidRPr="00D26514">
        <w:lastRenderedPageBreak/>
        <w:t>Table X.1-</w:t>
      </w:r>
      <w:r w:rsidR="0026450C">
        <w:t>2</w:t>
      </w:r>
      <w:r w:rsidRPr="007B1A63">
        <w:rPr>
          <w:color w:val="FF0000"/>
        </w:rPr>
        <w:t xml:space="preserve"> </w:t>
      </w:r>
      <w:r w:rsidR="002452AB">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1985"/>
        <w:gridCol w:w="3227"/>
        <w:gridCol w:w="2081"/>
        <w:gridCol w:w="2057"/>
      </w:tblGrid>
      <w:tr w:rsidR="006C2D4D" w:rsidRPr="00D26514" w14:paraId="340B6F7A" w14:textId="77777777" w:rsidTr="00436054">
        <w:trPr>
          <w:cantSplit/>
          <w:tblHeader/>
        </w:trPr>
        <w:tc>
          <w:tcPr>
            <w:tcW w:w="1989"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3215"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08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06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5767CE" w:rsidRPr="00D26514" w14:paraId="71B1C86F" w14:textId="77777777" w:rsidTr="00436054">
        <w:trPr>
          <w:cantSplit/>
        </w:trPr>
        <w:tc>
          <w:tcPr>
            <w:tcW w:w="1989" w:type="dxa"/>
            <w:vMerge w:val="restart"/>
            <w:tcBorders>
              <w:top w:val="single" w:sz="4" w:space="0" w:color="auto"/>
              <w:left w:val="single" w:sz="4" w:space="0" w:color="auto"/>
              <w:right w:val="single" w:sz="4" w:space="0" w:color="auto"/>
            </w:tcBorders>
          </w:tcPr>
          <w:p w14:paraId="274FAA96" w14:textId="77777777" w:rsidR="005767CE" w:rsidRPr="00D26514" w:rsidRDefault="005767CE" w:rsidP="00EA3BCB">
            <w:pPr>
              <w:pStyle w:val="TableEntry"/>
            </w:pPr>
            <w:r w:rsidRPr="00D26514">
              <w:t>Content Creator</w:t>
            </w:r>
          </w:p>
          <w:p w14:paraId="364FF4EA" w14:textId="77777777" w:rsidR="005767CE" w:rsidRDefault="005767CE" w:rsidP="00EA3BCB">
            <w:pPr>
              <w:pStyle w:val="TableEntry"/>
            </w:pPr>
          </w:p>
          <w:p w14:paraId="35C060B4" w14:textId="377B85D0" w:rsidR="005767CE" w:rsidRPr="00D26514" w:rsidRDefault="005767CE" w:rsidP="00EA3BCB">
            <w:pPr>
              <w:pStyle w:val="TableEntry"/>
            </w:pPr>
          </w:p>
        </w:tc>
        <w:tc>
          <w:tcPr>
            <w:tcW w:w="3215" w:type="dxa"/>
            <w:tcBorders>
              <w:left w:val="single" w:sz="4" w:space="0" w:color="auto"/>
            </w:tcBorders>
          </w:tcPr>
          <w:p w14:paraId="66D0A9FF" w14:textId="36D49093" w:rsidR="005767CE" w:rsidRPr="00676EF2" w:rsidRDefault="005767CE" w:rsidP="003E63A1">
            <w:pPr>
              <w:pStyle w:val="TableEntry"/>
              <w:ind w:left="0"/>
              <w:rPr>
                <w:strike/>
                <w:rPrChange w:id="61" w:author="Jones, Emma" w:date="2018-04-06T14:36:00Z">
                  <w:rPr/>
                </w:rPrChange>
              </w:rPr>
            </w:pPr>
            <w:bookmarkStart w:id="62" w:name="OLE_LINK7"/>
            <w:bookmarkStart w:id="63" w:name="OLE_LINK8"/>
            <w:del w:id="64" w:author="Jones, Emma" w:date="2018-04-06T14:34:00Z">
              <w:r w:rsidRPr="00676EF2" w:rsidDel="00676EF2">
                <w:rPr>
                  <w:strike/>
                  <w:rPrChange w:id="65" w:author="Jones, Emma" w:date="2018-04-06T14:36:00Z">
                    <w:rPr/>
                  </w:rPrChange>
                </w:rPr>
                <w:delText xml:space="preserve">User Defined </w:delText>
              </w:r>
              <w:r w:rsidR="000E3E98" w:rsidRPr="00676EF2" w:rsidDel="00676EF2">
                <w:rPr>
                  <w:strike/>
                  <w:rPrChange w:id="66" w:author="Jones, Emma" w:date="2018-04-06T14:36:00Z">
                    <w:rPr/>
                  </w:rPrChange>
                </w:rPr>
                <w:delText xml:space="preserve">Summary </w:delText>
              </w:r>
              <w:r w:rsidRPr="00676EF2" w:rsidDel="00676EF2">
                <w:rPr>
                  <w:strike/>
                  <w:rPrChange w:id="67" w:author="Jones, Emma" w:date="2018-04-06T14:36:00Z">
                    <w:rPr/>
                  </w:rPrChange>
                </w:rPr>
                <w:delText>Section</w:delText>
              </w:r>
            </w:del>
            <w:ins w:id="68" w:author="Jones, Emma" w:date="2018-04-06T14:34:00Z">
              <w:r w:rsidR="00676EF2" w:rsidRPr="00676EF2">
                <w:rPr>
                  <w:strike/>
                  <w:rPrChange w:id="69" w:author="Jones, Emma" w:date="2018-04-06T14:36:00Z">
                    <w:rPr/>
                  </w:rPrChange>
                </w:rPr>
                <w:t>User Defined Summary Section View</w:t>
              </w:r>
            </w:ins>
          </w:p>
          <w:p w14:paraId="304ABAE0" w14:textId="598CC9CB" w:rsidR="005767CE" w:rsidRPr="00676EF2" w:rsidRDefault="005767CE" w:rsidP="003E63A1">
            <w:pPr>
              <w:pStyle w:val="TableEntry"/>
              <w:ind w:left="0"/>
              <w:rPr>
                <w:strike/>
                <w:rPrChange w:id="70" w:author="Jones, Emma" w:date="2018-04-06T14:36:00Z">
                  <w:rPr/>
                </w:rPrChange>
              </w:rPr>
            </w:pPr>
            <w:r w:rsidRPr="00676EF2">
              <w:rPr>
                <w:strike/>
                <w:rPrChange w:id="71" w:author="Jones, Emma" w:date="2018-04-06T14:36:00Z">
                  <w:rPr/>
                </w:rPrChange>
              </w:rPr>
              <w:t>Template ID</w:t>
            </w:r>
            <w:bookmarkEnd w:id="62"/>
            <w:bookmarkEnd w:id="63"/>
            <w:r w:rsidR="000E3E98" w:rsidRPr="00676EF2">
              <w:rPr>
                <w:strike/>
                <w:rPrChange w:id="72" w:author="Jones, Emma" w:date="2018-04-06T14:36:00Z">
                  <w:rPr/>
                </w:rPrChange>
              </w:rPr>
              <w:t xml:space="preserve"> 1.3.6.1.4.1.19376.1.5.3.1.1.26.1.11</w:t>
            </w:r>
          </w:p>
        </w:tc>
        <w:tc>
          <w:tcPr>
            <w:tcW w:w="2085" w:type="dxa"/>
          </w:tcPr>
          <w:p w14:paraId="3DEFE2EA" w14:textId="3839D105" w:rsidR="005767CE" w:rsidRPr="00676EF2" w:rsidRDefault="005767CE" w:rsidP="00EA3BCB">
            <w:pPr>
              <w:pStyle w:val="TableEntry"/>
            </w:pPr>
            <w:r w:rsidRPr="00676EF2">
              <w:t>O</w:t>
            </w:r>
          </w:p>
        </w:tc>
        <w:tc>
          <w:tcPr>
            <w:tcW w:w="2061" w:type="dxa"/>
          </w:tcPr>
          <w:p w14:paraId="36E1060C" w14:textId="50C8739A" w:rsidR="005767CE" w:rsidRPr="00676EF2" w:rsidRDefault="005767CE" w:rsidP="007B1A63">
            <w:pPr>
              <w:pStyle w:val="TableEntry"/>
              <w:ind w:left="0"/>
              <w:rPr>
                <w:strike/>
                <w:rPrChange w:id="73" w:author="Jones, Emma" w:date="2018-04-06T14:43:00Z">
                  <w:rPr/>
                </w:rPrChange>
              </w:rPr>
            </w:pPr>
            <w:bookmarkStart w:id="74" w:name="OLE_LINK9"/>
            <w:bookmarkStart w:id="75" w:name="OLE_LINK10"/>
            <w:r w:rsidRPr="00676EF2">
              <w:rPr>
                <w:strike/>
                <w:rPrChange w:id="76" w:author="Jones, Emma" w:date="2018-04-06T14:43:00Z">
                  <w:rPr/>
                </w:rPrChange>
              </w:rPr>
              <w:t>PCC TF-3: 6.3.</w:t>
            </w:r>
            <w:proofErr w:type="gramStart"/>
            <w:r w:rsidRPr="00676EF2">
              <w:rPr>
                <w:strike/>
                <w:rPrChange w:id="77" w:author="Jones, Emma" w:date="2018-04-06T14:43:00Z">
                  <w:rPr/>
                </w:rPrChange>
              </w:rPr>
              <w:t>1.</w:t>
            </w:r>
            <w:bookmarkEnd w:id="74"/>
            <w:bookmarkEnd w:id="75"/>
            <w:r w:rsidRPr="00676EF2">
              <w:rPr>
                <w:strike/>
                <w:rPrChange w:id="78" w:author="Jones, Emma" w:date="2018-04-06T14:43:00Z">
                  <w:rPr/>
                </w:rPrChange>
              </w:rPr>
              <w:t>S</w:t>
            </w:r>
            <w:proofErr w:type="gramEnd"/>
          </w:p>
        </w:tc>
      </w:tr>
      <w:tr w:rsidR="005767CE" w:rsidRPr="00D26514" w14:paraId="54A0800D" w14:textId="77777777" w:rsidTr="00436054">
        <w:trPr>
          <w:cantSplit/>
        </w:trPr>
        <w:tc>
          <w:tcPr>
            <w:tcW w:w="1989" w:type="dxa"/>
            <w:vMerge/>
            <w:tcBorders>
              <w:left w:val="single" w:sz="4" w:space="0" w:color="auto"/>
              <w:right w:val="single" w:sz="4" w:space="0" w:color="auto"/>
            </w:tcBorders>
          </w:tcPr>
          <w:p w14:paraId="715FEA20" w14:textId="77777777" w:rsidR="005767CE" w:rsidRDefault="005767CE" w:rsidP="00EA3BCB">
            <w:pPr>
              <w:pStyle w:val="TableEntry"/>
            </w:pPr>
          </w:p>
        </w:tc>
        <w:tc>
          <w:tcPr>
            <w:tcW w:w="3215" w:type="dxa"/>
            <w:tcBorders>
              <w:left w:val="single" w:sz="4" w:space="0" w:color="auto"/>
            </w:tcBorders>
          </w:tcPr>
          <w:p w14:paraId="1E04CE81" w14:textId="786FACCF" w:rsidR="005767CE" w:rsidRDefault="005767CE" w:rsidP="003E63A1">
            <w:pPr>
              <w:pStyle w:val="TableEntry"/>
              <w:ind w:left="0"/>
            </w:pPr>
            <w:r>
              <w:t>Document Summary Section</w:t>
            </w:r>
          </w:p>
          <w:p w14:paraId="07A5BE19" w14:textId="6C4E12A1" w:rsidR="005767CE" w:rsidRDefault="005767CE" w:rsidP="003E63A1">
            <w:pPr>
              <w:pStyle w:val="TableEntry"/>
              <w:ind w:left="0"/>
            </w:pPr>
            <w:r w:rsidRPr="00D26514">
              <w:t>Template ID</w:t>
            </w:r>
            <w:r>
              <w:t xml:space="preserve"> 1.3.6.1.4.1.19376.1.4.1.2.16</w:t>
            </w:r>
            <w:r>
              <w:rPr>
                <w:rStyle w:val="FootnoteReference"/>
              </w:rPr>
              <w:t xml:space="preserve"> </w:t>
            </w:r>
          </w:p>
        </w:tc>
        <w:tc>
          <w:tcPr>
            <w:tcW w:w="2085" w:type="dxa"/>
          </w:tcPr>
          <w:p w14:paraId="7C7A6AEB" w14:textId="5407EAC6" w:rsidR="005767CE" w:rsidRDefault="005767CE" w:rsidP="00EA3BCB">
            <w:pPr>
              <w:pStyle w:val="TableEntry"/>
            </w:pPr>
            <w:r>
              <w:t>O</w:t>
            </w:r>
          </w:p>
        </w:tc>
        <w:tc>
          <w:tcPr>
            <w:tcW w:w="2061" w:type="dxa"/>
          </w:tcPr>
          <w:p w14:paraId="7F64AF28" w14:textId="475CBC10" w:rsidR="005767CE" w:rsidRDefault="003E63A1" w:rsidP="007B1A63">
            <w:pPr>
              <w:pStyle w:val="TableEntry"/>
              <w:ind w:left="0"/>
            </w:pPr>
            <w:r>
              <w:t>IHE Card</w:t>
            </w:r>
          </w:p>
        </w:tc>
      </w:tr>
      <w:tr w:rsidR="005767CE" w:rsidRPr="00D26514" w14:paraId="0112241D" w14:textId="77777777" w:rsidTr="00436054">
        <w:trPr>
          <w:cantSplit/>
        </w:trPr>
        <w:tc>
          <w:tcPr>
            <w:tcW w:w="1989" w:type="dxa"/>
            <w:vMerge/>
            <w:tcBorders>
              <w:left w:val="single" w:sz="4" w:space="0" w:color="auto"/>
              <w:right w:val="single" w:sz="4" w:space="0" w:color="auto"/>
            </w:tcBorders>
          </w:tcPr>
          <w:p w14:paraId="4C632E81" w14:textId="77777777" w:rsidR="005767CE" w:rsidRPr="00D26514" w:rsidRDefault="005767CE" w:rsidP="00EA3BCB">
            <w:pPr>
              <w:pStyle w:val="TableEntry"/>
            </w:pPr>
          </w:p>
        </w:tc>
        <w:tc>
          <w:tcPr>
            <w:tcW w:w="3215" w:type="dxa"/>
            <w:tcBorders>
              <w:left w:val="single" w:sz="4" w:space="0" w:color="auto"/>
            </w:tcBorders>
          </w:tcPr>
          <w:p w14:paraId="772A3A77" w14:textId="77777777" w:rsidR="003E63A1" w:rsidRDefault="005767CE" w:rsidP="003E63A1">
            <w:pPr>
              <w:pStyle w:val="TableEntry"/>
              <w:ind w:left="0"/>
            </w:pPr>
            <w:r>
              <w:t xml:space="preserve">Notes </w:t>
            </w:r>
            <w:r w:rsidR="003E63A1">
              <w:t xml:space="preserve">Summary </w:t>
            </w:r>
            <w:r>
              <w:t xml:space="preserve">Section </w:t>
            </w:r>
            <w:r w:rsidRPr="00D26514">
              <w:t xml:space="preserve"> </w:t>
            </w:r>
          </w:p>
          <w:p w14:paraId="13FBDF29" w14:textId="5FE1DEB9" w:rsidR="005767CE" w:rsidRPr="00D26514" w:rsidRDefault="005767CE" w:rsidP="003E63A1">
            <w:pPr>
              <w:pStyle w:val="TableEntry"/>
              <w:ind w:left="0"/>
            </w:pPr>
            <w:r w:rsidRPr="00D26514">
              <w:t>Template ID</w:t>
            </w:r>
            <w:r w:rsidR="00D21AD6">
              <w:t xml:space="preserve"> 2.16.840.1.113883.10.20.22.2.65:2016-11-01</w:t>
            </w:r>
          </w:p>
        </w:tc>
        <w:tc>
          <w:tcPr>
            <w:tcW w:w="2085" w:type="dxa"/>
          </w:tcPr>
          <w:p w14:paraId="40ACE8A2" w14:textId="619F5E15" w:rsidR="005767CE" w:rsidRPr="00D26514" w:rsidRDefault="005767CE" w:rsidP="00EA3BCB">
            <w:pPr>
              <w:pStyle w:val="TableEntry"/>
            </w:pPr>
            <w:r>
              <w:t>O</w:t>
            </w:r>
          </w:p>
        </w:tc>
        <w:tc>
          <w:tcPr>
            <w:tcW w:w="2061" w:type="dxa"/>
          </w:tcPr>
          <w:p w14:paraId="4465664B" w14:textId="3C29CD76" w:rsidR="005767CE" w:rsidRPr="00D26514" w:rsidRDefault="005767CE" w:rsidP="007B1A63">
            <w:pPr>
              <w:pStyle w:val="TableEntry"/>
              <w:ind w:left="0"/>
            </w:pPr>
            <w:r>
              <w:t xml:space="preserve">C-CDA notes section </w:t>
            </w:r>
          </w:p>
        </w:tc>
      </w:tr>
      <w:tr w:rsidR="005767CE" w:rsidRPr="00D26514" w14:paraId="00C09631" w14:textId="77777777" w:rsidTr="00436054">
        <w:trPr>
          <w:cantSplit/>
        </w:trPr>
        <w:tc>
          <w:tcPr>
            <w:tcW w:w="1989" w:type="dxa"/>
            <w:vMerge/>
            <w:tcBorders>
              <w:left w:val="single" w:sz="4" w:space="0" w:color="auto"/>
              <w:right w:val="single" w:sz="4" w:space="0" w:color="auto"/>
            </w:tcBorders>
          </w:tcPr>
          <w:p w14:paraId="1CFEFB74" w14:textId="7F0859B3" w:rsidR="005767CE" w:rsidRPr="00D26514" w:rsidRDefault="005767CE" w:rsidP="00EA3BCB">
            <w:pPr>
              <w:pStyle w:val="TableEntry"/>
            </w:pPr>
          </w:p>
        </w:tc>
        <w:tc>
          <w:tcPr>
            <w:tcW w:w="3215" w:type="dxa"/>
            <w:tcBorders>
              <w:left w:val="single" w:sz="4" w:space="0" w:color="auto"/>
            </w:tcBorders>
          </w:tcPr>
          <w:p w14:paraId="08B34299" w14:textId="77777777" w:rsidR="005767CE" w:rsidRDefault="005767CE" w:rsidP="003E63A1">
            <w:pPr>
              <w:pStyle w:val="TableEntry"/>
              <w:ind w:left="0"/>
            </w:pPr>
            <w:r>
              <w:t>Care Plan Summary Section</w:t>
            </w:r>
          </w:p>
          <w:p w14:paraId="7D0157A5" w14:textId="1B8D9DE3" w:rsidR="005767CE" w:rsidRDefault="005767CE" w:rsidP="003E63A1">
            <w:pPr>
              <w:pStyle w:val="TableEntry"/>
              <w:ind w:left="0"/>
            </w:pPr>
            <w:r>
              <w:t>Template ID</w:t>
            </w:r>
            <w:r w:rsidR="00D21AD6">
              <w:t xml:space="preserve"> </w:t>
            </w:r>
            <w:r w:rsidR="00D21AD6" w:rsidRPr="00D21AD6">
              <w:t>1.3.6.1.4.1.19376.1.5.3.1.1.26.1.8</w:t>
            </w:r>
          </w:p>
        </w:tc>
        <w:tc>
          <w:tcPr>
            <w:tcW w:w="2085" w:type="dxa"/>
          </w:tcPr>
          <w:p w14:paraId="378C5239" w14:textId="664A7782" w:rsidR="005767CE" w:rsidRDefault="005767CE" w:rsidP="00EA3BCB">
            <w:pPr>
              <w:pStyle w:val="TableEntry"/>
            </w:pPr>
            <w:r>
              <w:t>O</w:t>
            </w:r>
          </w:p>
        </w:tc>
        <w:tc>
          <w:tcPr>
            <w:tcW w:w="2061" w:type="dxa"/>
          </w:tcPr>
          <w:p w14:paraId="1D3B2329" w14:textId="61B198FC" w:rsidR="005767CE" w:rsidRDefault="005767CE" w:rsidP="007B1A63">
            <w:pPr>
              <w:pStyle w:val="TableEntry"/>
              <w:ind w:left="0"/>
            </w:pPr>
            <w:r>
              <w:t>PCC TF-3: 6.3.</w:t>
            </w:r>
            <w:proofErr w:type="gramStart"/>
            <w:r>
              <w:t>3</w:t>
            </w:r>
            <w:r w:rsidRPr="00D26514">
              <w:t>.</w:t>
            </w:r>
            <w:r>
              <w:t>S</w:t>
            </w:r>
            <w:proofErr w:type="gramEnd"/>
          </w:p>
        </w:tc>
      </w:tr>
      <w:tr w:rsidR="005767CE" w:rsidRPr="00D26514" w14:paraId="5BF7DF4B" w14:textId="77777777" w:rsidTr="00436054">
        <w:trPr>
          <w:cantSplit/>
        </w:trPr>
        <w:tc>
          <w:tcPr>
            <w:tcW w:w="1989" w:type="dxa"/>
            <w:vMerge/>
            <w:tcBorders>
              <w:left w:val="single" w:sz="4" w:space="0" w:color="auto"/>
              <w:right w:val="single" w:sz="4" w:space="0" w:color="auto"/>
            </w:tcBorders>
          </w:tcPr>
          <w:p w14:paraId="6123C132" w14:textId="77777777" w:rsidR="005767CE" w:rsidRDefault="005767CE" w:rsidP="00EA3BCB">
            <w:pPr>
              <w:pStyle w:val="TableEntry"/>
            </w:pPr>
          </w:p>
        </w:tc>
        <w:tc>
          <w:tcPr>
            <w:tcW w:w="3215" w:type="dxa"/>
            <w:tcBorders>
              <w:left w:val="single" w:sz="4" w:space="0" w:color="auto"/>
            </w:tcBorders>
          </w:tcPr>
          <w:p w14:paraId="4BF99FDC" w14:textId="77777777" w:rsidR="003E63A1" w:rsidRDefault="005767CE" w:rsidP="003E63A1">
            <w:pPr>
              <w:pStyle w:val="TableEntry"/>
              <w:ind w:left="0"/>
            </w:pPr>
            <w:r>
              <w:t xml:space="preserve">Encounter </w:t>
            </w:r>
            <w:r w:rsidR="00D21AD6">
              <w:t xml:space="preserve">Summary </w:t>
            </w:r>
            <w:r>
              <w:t>Section</w:t>
            </w:r>
          </w:p>
          <w:p w14:paraId="33B781D1" w14:textId="374778FF" w:rsidR="005767CE" w:rsidRDefault="005767CE" w:rsidP="003E63A1">
            <w:pPr>
              <w:pStyle w:val="TableEntry"/>
              <w:ind w:left="0"/>
            </w:pPr>
            <w:r>
              <w:t>Template ID</w:t>
            </w:r>
            <w:r w:rsidR="00D21AD6">
              <w:t xml:space="preserve"> </w:t>
            </w:r>
            <w:r w:rsidR="00D21AD6" w:rsidRPr="00D21AD6">
              <w:t>1.3.6.1.4.1.19376.1.5.3.1.1.26.1.9</w:t>
            </w:r>
          </w:p>
        </w:tc>
        <w:tc>
          <w:tcPr>
            <w:tcW w:w="2085" w:type="dxa"/>
          </w:tcPr>
          <w:p w14:paraId="21FC02EC" w14:textId="64AA2330" w:rsidR="005767CE" w:rsidRDefault="005767CE" w:rsidP="00EA3BCB">
            <w:pPr>
              <w:pStyle w:val="TableEntry"/>
            </w:pPr>
            <w:r>
              <w:t>O</w:t>
            </w:r>
          </w:p>
        </w:tc>
        <w:tc>
          <w:tcPr>
            <w:tcW w:w="2061" w:type="dxa"/>
          </w:tcPr>
          <w:p w14:paraId="5C08E2F6" w14:textId="68BE21E2" w:rsidR="005767CE" w:rsidRDefault="005767CE" w:rsidP="007B1A63">
            <w:pPr>
              <w:pStyle w:val="TableEntry"/>
              <w:ind w:left="0"/>
            </w:pPr>
            <w:r>
              <w:t>PCC</w:t>
            </w:r>
            <w:r w:rsidRPr="00D26514">
              <w:t xml:space="preserve"> TF-3: 6.3.</w:t>
            </w:r>
            <w:proofErr w:type="gramStart"/>
            <w:r w:rsidRPr="00D26514">
              <w:t>1.</w:t>
            </w:r>
            <w:r>
              <w:t>S</w:t>
            </w:r>
            <w:proofErr w:type="gramEnd"/>
          </w:p>
        </w:tc>
      </w:tr>
      <w:tr w:rsidR="005767CE" w:rsidRPr="00D26514" w14:paraId="39023668" w14:textId="77777777" w:rsidTr="00436054">
        <w:trPr>
          <w:cantSplit/>
        </w:trPr>
        <w:tc>
          <w:tcPr>
            <w:tcW w:w="1989" w:type="dxa"/>
            <w:vMerge/>
            <w:tcBorders>
              <w:left w:val="single" w:sz="4" w:space="0" w:color="auto"/>
              <w:right w:val="single" w:sz="4" w:space="0" w:color="auto"/>
            </w:tcBorders>
          </w:tcPr>
          <w:p w14:paraId="3B61C89C" w14:textId="77777777" w:rsidR="005767CE" w:rsidRDefault="005767CE" w:rsidP="00EA3BCB">
            <w:pPr>
              <w:pStyle w:val="TableEntry"/>
            </w:pPr>
          </w:p>
        </w:tc>
        <w:tc>
          <w:tcPr>
            <w:tcW w:w="3215" w:type="dxa"/>
            <w:tcBorders>
              <w:left w:val="single" w:sz="4" w:space="0" w:color="auto"/>
            </w:tcBorders>
          </w:tcPr>
          <w:p w14:paraId="19F55580" w14:textId="50DB6A60" w:rsidR="005767CE" w:rsidRDefault="005767CE" w:rsidP="003E63A1">
            <w:pPr>
              <w:pStyle w:val="TableEntry"/>
              <w:ind w:left="0"/>
            </w:pPr>
            <w:r>
              <w:t xml:space="preserve">Care Team </w:t>
            </w:r>
            <w:r w:rsidR="003E63A1">
              <w:t xml:space="preserve">Summary </w:t>
            </w:r>
            <w:r>
              <w:t>Section</w:t>
            </w:r>
          </w:p>
          <w:p w14:paraId="3159D8FF" w14:textId="0F74D413" w:rsidR="005767CE" w:rsidRDefault="005767CE" w:rsidP="003E63A1">
            <w:pPr>
              <w:pStyle w:val="TableEntry"/>
              <w:ind w:left="0"/>
            </w:pPr>
            <w:r>
              <w:t>Template ID</w:t>
            </w:r>
            <w:r w:rsidR="00D21AD6">
              <w:t xml:space="preserve"> (TBD)</w:t>
            </w:r>
          </w:p>
        </w:tc>
        <w:tc>
          <w:tcPr>
            <w:tcW w:w="2085" w:type="dxa"/>
          </w:tcPr>
          <w:p w14:paraId="5EE67DAF" w14:textId="62BCA979" w:rsidR="005767CE" w:rsidRDefault="005767CE" w:rsidP="00EA3BCB">
            <w:pPr>
              <w:pStyle w:val="TableEntry"/>
            </w:pPr>
            <w:r>
              <w:t>O</w:t>
            </w:r>
          </w:p>
        </w:tc>
        <w:tc>
          <w:tcPr>
            <w:tcW w:w="2061" w:type="dxa"/>
          </w:tcPr>
          <w:p w14:paraId="4B70949D" w14:textId="5460CE7E" w:rsidR="005767CE" w:rsidRDefault="003E63A1" w:rsidP="007B1A63">
            <w:pPr>
              <w:pStyle w:val="TableEntry"/>
              <w:ind w:left="0"/>
            </w:pPr>
            <w:r>
              <w:t>C-CDA Care Team</w:t>
            </w:r>
          </w:p>
        </w:tc>
      </w:tr>
      <w:tr w:rsidR="005767CE" w:rsidRPr="00D26514" w14:paraId="2C133F5C" w14:textId="77777777" w:rsidTr="00436054">
        <w:trPr>
          <w:cantSplit/>
        </w:trPr>
        <w:tc>
          <w:tcPr>
            <w:tcW w:w="1989" w:type="dxa"/>
            <w:vMerge/>
            <w:tcBorders>
              <w:left w:val="single" w:sz="4" w:space="0" w:color="auto"/>
              <w:right w:val="single" w:sz="4" w:space="0" w:color="auto"/>
            </w:tcBorders>
          </w:tcPr>
          <w:p w14:paraId="50852B99" w14:textId="77777777" w:rsidR="005767CE" w:rsidRDefault="005767CE" w:rsidP="00EA3BCB">
            <w:pPr>
              <w:pStyle w:val="TableEntry"/>
            </w:pPr>
          </w:p>
        </w:tc>
        <w:tc>
          <w:tcPr>
            <w:tcW w:w="3215" w:type="dxa"/>
            <w:tcBorders>
              <w:left w:val="single" w:sz="4" w:space="0" w:color="auto"/>
            </w:tcBorders>
          </w:tcPr>
          <w:p w14:paraId="6A680040" w14:textId="6A79397C" w:rsidR="005767CE" w:rsidRDefault="00436054" w:rsidP="00436054">
            <w:pPr>
              <w:pStyle w:val="TableEntry"/>
              <w:ind w:left="0"/>
            </w:pPr>
            <w:r>
              <w:t xml:space="preserve">Active/Planned Medication </w:t>
            </w:r>
            <w:r w:rsidR="003E63A1">
              <w:t xml:space="preserve">Summary </w:t>
            </w:r>
            <w:r w:rsidR="005767CE">
              <w:t>Section</w:t>
            </w:r>
          </w:p>
          <w:p w14:paraId="1FE667C6" w14:textId="1194958A" w:rsidR="005767CE" w:rsidRDefault="005767CE" w:rsidP="003E63A1">
            <w:pPr>
              <w:pStyle w:val="TableEntry"/>
              <w:ind w:left="0"/>
            </w:pPr>
            <w:r>
              <w:t>Template ID</w:t>
            </w:r>
            <w:r w:rsidR="00436054">
              <w:t xml:space="preserve"> </w:t>
            </w:r>
            <w:r w:rsidR="00436054" w:rsidRPr="00436054">
              <w:t>1.3.6.1.4.1.19376.1.5.3.1.1.26.1.10</w:t>
            </w:r>
          </w:p>
        </w:tc>
        <w:tc>
          <w:tcPr>
            <w:tcW w:w="2085" w:type="dxa"/>
          </w:tcPr>
          <w:p w14:paraId="6527CC94" w14:textId="4FC4F396" w:rsidR="005767CE" w:rsidRDefault="005767CE" w:rsidP="00EA3BCB">
            <w:pPr>
              <w:pStyle w:val="TableEntry"/>
            </w:pPr>
            <w:r>
              <w:t>O</w:t>
            </w:r>
          </w:p>
        </w:tc>
        <w:tc>
          <w:tcPr>
            <w:tcW w:w="2061" w:type="dxa"/>
          </w:tcPr>
          <w:p w14:paraId="42E025B4" w14:textId="01FBE189" w:rsidR="005767CE" w:rsidRDefault="005767CE" w:rsidP="007B1A63">
            <w:pPr>
              <w:pStyle w:val="TableEntry"/>
              <w:ind w:left="0"/>
            </w:pPr>
            <w:r>
              <w:t>PCC</w:t>
            </w:r>
            <w:r w:rsidRPr="00D26514">
              <w:t xml:space="preserve"> TF-3: 6.3.</w:t>
            </w:r>
            <w:proofErr w:type="gramStart"/>
            <w:r w:rsidRPr="00D26514">
              <w:t>1.</w:t>
            </w:r>
            <w:r>
              <w:t>S</w:t>
            </w:r>
            <w:proofErr w:type="gramEnd"/>
          </w:p>
        </w:tc>
      </w:tr>
      <w:tr w:rsidR="003E63A1" w:rsidRPr="00D26514" w14:paraId="6B5F8AD7" w14:textId="77777777" w:rsidTr="00436054">
        <w:trPr>
          <w:cantSplit/>
        </w:trPr>
        <w:tc>
          <w:tcPr>
            <w:tcW w:w="1989" w:type="dxa"/>
            <w:vMerge w:val="restart"/>
            <w:tcBorders>
              <w:top w:val="single" w:sz="4" w:space="0" w:color="auto"/>
              <w:left w:val="single" w:sz="4" w:space="0" w:color="auto"/>
              <w:right w:val="single" w:sz="4" w:space="0" w:color="auto"/>
            </w:tcBorders>
          </w:tcPr>
          <w:p w14:paraId="30003059" w14:textId="0043CCE0" w:rsidR="003E63A1" w:rsidRPr="00D26514" w:rsidRDefault="003E63A1" w:rsidP="003E63A1">
            <w:pPr>
              <w:pStyle w:val="TableEntry"/>
            </w:pPr>
            <w:r w:rsidRPr="00D26514">
              <w:t>Content Consumer</w:t>
            </w:r>
          </w:p>
        </w:tc>
        <w:tc>
          <w:tcPr>
            <w:tcW w:w="3215" w:type="dxa"/>
            <w:tcBorders>
              <w:left w:val="single" w:sz="4" w:space="0" w:color="auto"/>
            </w:tcBorders>
          </w:tcPr>
          <w:p w14:paraId="0136E2F0" w14:textId="47132784" w:rsidR="003E63A1" w:rsidRDefault="003E63A1" w:rsidP="003E63A1">
            <w:pPr>
              <w:pStyle w:val="TableEntry"/>
              <w:ind w:left="0"/>
            </w:pPr>
            <w:r>
              <w:t>User Defined Summary Section</w:t>
            </w:r>
            <w:ins w:id="79" w:author="Jones, Emma" w:date="2018-04-06T14:36:00Z">
              <w:r w:rsidR="00676EF2">
                <w:t xml:space="preserve"> View</w:t>
              </w:r>
            </w:ins>
          </w:p>
          <w:p w14:paraId="124B8893" w14:textId="31ACC38A" w:rsidR="003E63A1" w:rsidRPr="00D26514" w:rsidRDefault="003E63A1" w:rsidP="003E63A1">
            <w:pPr>
              <w:pStyle w:val="TableEntry"/>
            </w:pPr>
            <w:commentRangeStart w:id="80"/>
            <w:r w:rsidRPr="00D26514">
              <w:t>Template ID</w:t>
            </w:r>
            <w:r>
              <w:t xml:space="preserve"> </w:t>
            </w:r>
            <w:r w:rsidRPr="000E3E98">
              <w:t>1.3.6.1.4.1.19376.1.5.3.1.1.26.1.11</w:t>
            </w:r>
            <w:commentRangeEnd w:id="80"/>
            <w:r w:rsidR="00676EF2">
              <w:rPr>
                <w:rStyle w:val="CommentReference"/>
              </w:rPr>
              <w:commentReference w:id="80"/>
            </w:r>
          </w:p>
        </w:tc>
        <w:tc>
          <w:tcPr>
            <w:tcW w:w="2085" w:type="dxa"/>
          </w:tcPr>
          <w:p w14:paraId="76C31DE4" w14:textId="45338836" w:rsidR="003E63A1" w:rsidRPr="00D26514" w:rsidRDefault="003E63A1" w:rsidP="003E63A1">
            <w:pPr>
              <w:pStyle w:val="TableEntry"/>
            </w:pPr>
            <w:r w:rsidRPr="00D26514">
              <w:t xml:space="preserve">O </w:t>
            </w:r>
          </w:p>
        </w:tc>
        <w:tc>
          <w:tcPr>
            <w:tcW w:w="2061" w:type="dxa"/>
          </w:tcPr>
          <w:p w14:paraId="365EBC03" w14:textId="28F6CEE3" w:rsidR="003E63A1" w:rsidRPr="00D26514" w:rsidRDefault="003E63A1" w:rsidP="003E63A1">
            <w:pPr>
              <w:pStyle w:val="TableEntry"/>
            </w:pPr>
            <w:r>
              <w:t>PCC</w:t>
            </w:r>
            <w:r w:rsidRPr="00D26514">
              <w:t xml:space="preserve"> TF-3: 6.3.</w:t>
            </w:r>
            <w:proofErr w:type="gramStart"/>
            <w:r w:rsidRPr="00D26514">
              <w:t>1.</w:t>
            </w:r>
            <w:r>
              <w:t>S</w:t>
            </w:r>
            <w:proofErr w:type="gramEnd"/>
          </w:p>
        </w:tc>
      </w:tr>
      <w:tr w:rsidR="003E63A1" w:rsidRPr="00D26514" w14:paraId="34748F14" w14:textId="77777777" w:rsidTr="00436054">
        <w:trPr>
          <w:cantSplit/>
        </w:trPr>
        <w:tc>
          <w:tcPr>
            <w:tcW w:w="1989" w:type="dxa"/>
            <w:vMerge/>
            <w:tcBorders>
              <w:left w:val="single" w:sz="4" w:space="0" w:color="auto"/>
              <w:right w:val="single" w:sz="4" w:space="0" w:color="auto"/>
            </w:tcBorders>
          </w:tcPr>
          <w:p w14:paraId="4B5E4C72" w14:textId="77777777" w:rsidR="003E63A1" w:rsidRPr="00D26514" w:rsidRDefault="003E63A1" w:rsidP="003E63A1">
            <w:pPr>
              <w:pStyle w:val="TableEntry"/>
            </w:pPr>
          </w:p>
        </w:tc>
        <w:tc>
          <w:tcPr>
            <w:tcW w:w="3215" w:type="dxa"/>
            <w:tcBorders>
              <w:left w:val="single" w:sz="4" w:space="0" w:color="auto"/>
            </w:tcBorders>
          </w:tcPr>
          <w:p w14:paraId="7A624F7D" w14:textId="77777777" w:rsidR="003E63A1" w:rsidRDefault="003E63A1" w:rsidP="003E63A1">
            <w:pPr>
              <w:pStyle w:val="TableEntry"/>
              <w:ind w:left="0"/>
            </w:pPr>
            <w:r>
              <w:t>Document Summary Section</w:t>
            </w:r>
          </w:p>
          <w:p w14:paraId="7BA79271" w14:textId="28906BFE" w:rsidR="003E63A1" w:rsidRPr="00D26514" w:rsidRDefault="003E63A1" w:rsidP="003E63A1">
            <w:pPr>
              <w:pStyle w:val="TableEntry"/>
            </w:pPr>
            <w:r w:rsidRPr="00D26514">
              <w:t>Template ID</w:t>
            </w:r>
            <w:r>
              <w:t xml:space="preserve"> 1.3.6.1.4.1.19376.1.4.1.2.16</w:t>
            </w:r>
            <w:r>
              <w:rPr>
                <w:rStyle w:val="FootnoteReference"/>
              </w:rPr>
              <w:t xml:space="preserve"> </w:t>
            </w:r>
          </w:p>
        </w:tc>
        <w:tc>
          <w:tcPr>
            <w:tcW w:w="2085" w:type="dxa"/>
          </w:tcPr>
          <w:p w14:paraId="66AA01DE" w14:textId="35A29EC1" w:rsidR="003E63A1" w:rsidRPr="00D26514" w:rsidRDefault="003E63A1" w:rsidP="003E63A1">
            <w:pPr>
              <w:pStyle w:val="TableEntry"/>
            </w:pPr>
            <w:r>
              <w:t>O</w:t>
            </w:r>
          </w:p>
        </w:tc>
        <w:tc>
          <w:tcPr>
            <w:tcW w:w="2061" w:type="dxa"/>
          </w:tcPr>
          <w:p w14:paraId="23169591" w14:textId="7F16C6DA" w:rsidR="003E63A1" w:rsidRPr="00D26514" w:rsidRDefault="003E63A1" w:rsidP="003E63A1">
            <w:pPr>
              <w:pStyle w:val="TableEntry"/>
            </w:pPr>
            <w:r>
              <w:t>IHE Card</w:t>
            </w:r>
          </w:p>
        </w:tc>
      </w:tr>
      <w:tr w:rsidR="003E63A1" w:rsidRPr="00D26514" w14:paraId="730F2ED9" w14:textId="77777777" w:rsidTr="00436054">
        <w:trPr>
          <w:cantSplit/>
        </w:trPr>
        <w:tc>
          <w:tcPr>
            <w:tcW w:w="1989" w:type="dxa"/>
            <w:vMerge/>
            <w:tcBorders>
              <w:left w:val="single" w:sz="4" w:space="0" w:color="auto"/>
              <w:right w:val="single" w:sz="4" w:space="0" w:color="auto"/>
            </w:tcBorders>
          </w:tcPr>
          <w:p w14:paraId="3E66B62B" w14:textId="77777777" w:rsidR="003E63A1" w:rsidRPr="00D26514" w:rsidRDefault="003E63A1" w:rsidP="003E63A1">
            <w:pPr>
              <w:pStyle w:val="TableEntry"/>
            </w:pPr>
          </w:p>
        </w:tc>
        <w:tc>
          <w:tcPr>
            <w:tcW w:w="3215" w:type="dxa"/>
            <w:tcBorders>
              <w:left w:val="single" w:sz="4" w:space="0" w:color="auto"/>
            </w:tcBorders>
          </w:tcPr>
          <w:p w14:paraId="5567D4F8" w14:textId="77777777" w:rsidR="003E63A1" w:rsidRDefault="003E63A1" w:rsidP="003E63A1">
            <w:pPr>
              <w:pStyle w:val="TableEntry"/>
              <w:ind w:left="0"/>
            </w:pPr>
            <w:r>
              <w:t xml:space="preserve">Notes Summary Section </w:t>
            </w:r>
            <w:r w:rsidRPr="00D26514">
              <w:t xml:space="preserve"> </w:t>
            </w:r>
          </w:p>
          <w:p w14:paraId="056770CF" w14:textId="0B621593" w:rsidR="003E63A1" w:rsidRPr="00D26514" w:rsidRDefault="003E63A1" w:rsidP="003E63A1">
            <w:pPr>
              <w:pStyle w:val="TableEntry"/>
            </w:pPr>
            <w:r w:rsidRPr="00D26514">
              <w:t>Template ID</w:t>
            </w:r>
            <w:r>
              <w:t xml:space="preserve"> 2.16.840.1.113883.10.20.22.2.65:2016-11-01</w:t>
            </w:r>
          </w:p>
        </w:tc>
        <w:tc>
          <w:tcPr>
            <w:tcW w:w="2085" w:type="dxa"/>
          </w:tcPr>
          <w:p w14:paraId="6C5F58DD" w14:textId="0CADDA46" w:rsidR="003E63A1" w:rsidRDefault="003E63A1" w:rsidP="003E63A1">
            <w:pPr>
              <w:pStyle w:val="TableEntry"/>
            </w:pPr>
            <w:r>
              <w:t>O</w:t>
            </w:r>
          </w:p>
        </w:tc>
        <w:tc>
          <w:tcPr>
            <w:tcW w:w="2061" w:type="dxa"/>
          </w:tcPr>
          <w:p w14:paraId="20E101CF" w14:textId="16B71DB3" w:rsidR="003E63A1" w:rsidRDefault="003E63A1" w:rsidP="003E63A1">
            <w:pPr>
              <w:pStyle w:val="TableEntry"/>
            </w:pPr>
            <w:r>
              <w:t xml:space="preserve">C-CDA notes section </w:t>
            </w:r>
          </w:p>
        </w:tc>
      </w:tr>
      <w:tr w:rsidR="003E63A1" w:rsidRPr="00D26514" w14:paraId="2C0054EA" w14:textId="77777777" w:rsidTr="00436054">
        <w:trPr>
          <w:cantSplit/>
        </w:trPr>
        <w:tc>
          <w:tcPr>
            <w:tcW w:w="1989" w:type="dxa"/>
            <w:vMerge/>
            <w:tcBorders>
              <w:left w:val="single" w:sz="4" w:space="0" w:color="auto"/>
              <w:right w:val="single" w:sz="4" w:space="0" w:color="auto"/>
            </w:tcBorders>
          </w:tcPr>
          <w:p w14:paraId="3A7578CE" w14:textId="77777777" w:rsidR="003E63A1" w:rsidRPr="00D26514" w:rsidRDefault="003E63A1" w:rsidP="003E63A1">
            <w:pPr>
              <w:pStyle w:val="TableEntry"/>
            </w:pPr>
          </w:p>
        </w:tc>
        <w:tc>
          <w:tcPr>
            <w:tcW w:w="3215" w:type="dxa"/>
            <w:tcBorders>
              <w:left w:val="single" w:sz="4" w:space="0" w:color="auto"/>
            </w:tcBorders>
          </w:tcPr>
          <w:p w14:paraId="220882A1" w14:textId="77777777" w:rsidR="003E63A1" w:rsidRDefault="003E63A1" w:rsidP="003E63A1">
            <w:pPr>
              <w:pStyle w:val="TableEntry"/>
              <w:ind w:left="0"/>
            </w:pPr>
            <w:r>
              <w:t>Care Plan Summary Section</w:t>
            </w:r>
          </w:p>
          <w:p w14:paraId="47A84416" w14:textId="3B88202C" w:rsidR="003E63A1" w:rsidRPr="00D26514" w:rsidRDefault="003E63A1" w:rsidP="003E63A1">
            <w:pPr>
              <w:pStyle w:val="TableEntry"/>
            </w:pPr>
            <w:r>
              <w:t xml:space="preserve">Template ID </w:t>
            </w:r>
            <w:r w:rsidRPr="00D21AD6">
              <w:t>1.3.6.1.4.1.19376.1.5.3.1.1.26.1.8</w:t>
            </w:r>
          </w:p>
        </w:tc>
        <w:tc>
          <w:tcPr>
            <w:tcW w:w="2085" w:type="dxa"/>
          </w:tcPr>
          <w:p w14:paraId="1D48E440" w14:textId="7BE52B57" w:rsidR="003E63A1" w:rsidRDefault="003E63A1" w:rsidP="003E63A1">
            <w:pPr>
              <w:pStyle w:val="TableEntry"/>
            </w:pPr>
            <w:r>
              <w:t>O</w:t>
            </w:r>
          </w:p>
        </w:tc>
        <w:tc>
          <w:tcPr>
            <w:tcW w:w="2061" w:type="dxa"/>
          </w:tcPr>
          <w:p w14:paraId="10692014" w14:textId="004F30E0" w:rsidR="003E63A1" w:rsidRDefault="003E63A1" w:rsidP="003E63A1">
            <w:pPr>
              <w:pStyle w:val="TableEntry"/>
            </w:pPr>
            <w:r>
              <w:t>PCC TF-3: 6.3.</w:t>
            </w:r>
            <w:proofErr w:type="gramStart"/>
            <w:r>
              <w:t>3</w:t>
            </w:r>
            <w:r w:rsidRPr="00D26514">
              <w:t>.</w:t>
            </w:r>
            <w:r>
              <w:t>S</w:t>
            </w:r>
            <w:proofErr w:type="gramEnd"/>
          </w:p>
        </w:tc>
      </w:tr>
      <w:tr w:rsidR="003E63A1" w:rsidRPr="00D26514" w14:paraId="4CBF7E4F" w14:textId="77777777" w:rsidTr="00436054">
        <w:trPr>
          <w:cantSplit/>
        </w:trPr>
        <w:tc>
          <w:tcPr>
            <w:tcW w:w="1989" w:type="dxa"/>
            <w:vMerge/>
            <w:tcBorders>
              <w:left w:val="single" w:sz="4" w:space="0" w:color="auto"/>
              <w:right w:val="single" w:sz="4" w:space="0" w:color="auto"/>
            </w:tcBorders>
          </w:tcPr>
          <w:p w14:paraId="45991815" w14:textId="77777777" w:rsidR="003E63A1" w:rsidRPr="00D26514" w:rsidRDefault="003E63A1" w:rsidP="003E63A1">
            <w:pPr>
              <w:pStyle w:val="TableEntry"/>
            </w:pPr>
          </w:p>
        </w:tc>
        <w:tc>
          <w:tcPr>
            <w:tcW w:w="3215" w:type="dxa"/>
            <w:tcBorders>
              <w:left w:val="single" w:sz="4" w:space="0" w:color="auto"/>
            </w:tcBorders>
          </w:tcPr>
          <w:p w14:paraId="7116623C" w14:textId="77777777" w:rsidR="003E63A1" w:rsidRDefault="003E63A1" w:rsidP="003E63A1">
            <w:pPr>
              <w:pStyle w:val="TableEntry"/>
              <w:ind w:left="0"/>
            </w:pPr>
            <w:r>
              <w:t>Encounter Summary Section</w:t>
            </w:r>
          </w:p>
          <w:p w14:paraId="1D3DB67F" w14:textId="02C39AB3" w:rsidR="003E63A1" w:rsidRPr="00D26514" w:rsidRDefault="003E63A1" w:rsidP="003E63A1">
            <w:pPr>
              <w:pStyle w:val="TableEntry"/>
            </w:pPr>
            <w:r>
              <w:t xml:space="preserve">Template ID </w:t>
            </w:r>
            <w:r w:rsidRPr="00D21AD6">
              <w:t>1.3.6.1.4.1.19376.1.5.3.1.1.26.1.9</w:t>
            </w:r>
          </w:p>
        </w:tc>
        <w:tc>
          <w:tcPr>
            <w:tcW w:w="2085" w:type="dxa"/>
          </w:tcPr>
          <w:p w14:paraId="638EE9F2" w14:textId="7C758568" w:rsidR="003E63A1" w:rsidRDefault="003E63A1" w:rsidP="003E63A1">
            <w:pPr>
              <w:pStyle w:val="TableEntry"/>
            </w:pPr>
            <w:r>
              <w:t>O</w:t>
            </w:r>
          </w:p>
        </w:tc>
        <w:tc>
          <w:tcPr>
            <w:tcW w:w="2061" w:type="dxa"/>
          </w:tcPr>
          <w:p w14:paraId="7CB1D183" w14:textId="5C7D4EB5" w:rsidR="003E63A1" w:rsidRDefault="003E63A1" w:rsidP="003E63A1">
            <w:pPr>
              <w:pStyle w:val="TableEntry"/>
            </w:pPr>
            <w:r>
              <w:t>PCC</w:t>
            </w:r>
            <w:r w:rsidRPr="00D26514">
              <w:t xml:space="preserve"> TF-3: 6.3.</w:t>
            </w:r>
            <w:proofErr w:type="gramStart"/>
            <w:r w:rsidRPr="00D26514">
              <w:t>1.</w:t>
            </w:r>
            <w:r>
              <w:t>S</w:t>
            </w:r>
            <w:proofErr w:type="gramEnd"/>
          </w:p>
        </w:tc>
      </w:tr>
      <w:tr w:rsidR="003E63A1" w:rsidRPr="00D26514" w14:paraId="49EA6C74" w14:textId="77777777" w:rsidTr="00436054">
        <w:trPr>
          <w:cantSplit/>
        </w:trPr>
        <w:tc>
          <w:tcPr>
            <w:tcW w:w="1989" w:type="dxa"/>
            <w:vMerge/>
            <w:tcBorders>
              <w:left w:val="single" w:sz="4" w:space="0" w:color="auto"/>
              <w:right w:val="single" w:sz="4" w:space="0" w:color="auto"/>
            </w:tcBorders>
          </w:tcPr>
          <w:p w14:paraId="13262F40" w14:textId="77777777" w:rsidR="003E63A1" w:rsidRPr="00D26514" w:rsidRDefault="003E63A1" w:rsidP="003E63A1">
            <w:pPr>
              <w:pStyle w:val="TableEntry"/>
            </w:pPr>
          </w:p>
        </w:tc>
        <w:tc>
          <w:tcPr>
            <w:tcW w:w="3215" w:type="dxa"/>
            <w:tcBorders>
              <w:left w:val="single" w:sz="4" w:space="0" w:color="auto"/>
            </w:tcBorders>
          </w:tcPr>
          <w:p w14:paraId="792DBFB9" w14:textId="77777777" w:rsidR="003E63A1" w:rsidRDefault="003E63A1" w:rsidP="003E63A1">
            <w:pPr>
              <w:pStyle w:val="TableEntry"/>
              <w:ind w:left="0"/>
            </w:pPr>
            <w:r>
              <w:t>Care Team Summary Section</w:t>
            </w:r>
          </w:p>
          <w:p w14:paraId="3AEF73FB" w14:textId="6B2106FA" w:rsidR="003E63A1" w:rsidRPr="00D26514" w:rsidRDefault="003E63A1" w:rsidP="003E63A1">
            <w:pPr>
              <w:pStyle w:val="TableEntry"/>
            </w:pPr>
            <w:r>
              <w:t>Template ID (TBD)</w:t>
            </w:r>
          </w:p>
        </w:tc>
        <w:tc>
          <w:tcPr>
            <w:tcW w:w="2085" w:type="dxa"/>
          </w:tcPr>
          <w:p w14:paraId="0F4133D6" w14:textId="11509A38" w:rsidR="003E63A1" w:rsidRDefault="003E63A1" w:rsidP="003E63A1">
            <w:pPr>
              <w:pStyle w:val="TableEntry"/>
            </w:pPr>
            <w:r>
              <w:t>O</w:t>
            </w:r>
          </w:p>
        </w:tc>
        <w:tc>
          <w:tcPr>
            <w:tcW w:w="2061" w:type="dxa"/>
          </w:tcPr>
          <w:p w14:paraId="536E4F70" w14:textId="072B9F40" w:rsidR="003E63A1" w:rsidRDefault="003E63A1" w:rsidP="003E63A1">
            <w:pPr>
              <w:pStyle w:val="TableEntry"/>
            </w:pPr>
            <w:r>
              <w:t>PCC TF-3: 6.3.</w:t>
            </w:r>
            <w:proofErr w:type="gramStart"/>
            <w:r>
              <w:t>3</w:t>
            </w:r>
            <w:r w:rsidRPr="00D26514">
              <w:t>.</w:t>
            </w:r>
            <w:r>
              <w:t>S</w:t>
            </w:r>
            <w:proofErr w:type="gramEnd"/>
          </w:p>
        </w:tc>
      </w:tr>
      <w:tr w:rsidR="003E63A1" w:rsidRPr="00D26514" w14:paraId="7D9115C7" w14:textId="77777777" w:rsidTr="00436054">
        <w:trPr>
          <w:cantSplit/>
        </w:trPr>
        <w:tc>
          <w:tcPr>
            <w:tcW w:w="1989" w:type="dxa"/>
            <w:vMerge/>
            <w:tcBorders>
              <w:left w:val="single" w:sz="4" w:space="0" w:color="auto"/>
              <w:bottom w:val="single" w:sz="4" w:space="0" w:color="auto"/>
              <w:right w:val="single" w:sz="4" w:space="0" w:color="auto"/>
            </w:tcBorders>
          </w:tcPr>
          <w:p w14:paraId="022C38CC" w14:textId="77777777" w:rsidR="003E63A1" w:rsidRPr="00D26514" w:rsidRDefault="003E63A1" w:rsidP="003E63A1">
            <w:pPr>
              <w:pStyle w:val="TableEntry"/>
            </w:pPr>
          </w:p>
        </w:tc>
        <w:tc>
          <w:tcPr>
            <w:tcW w:w="3215" w:type="dxa"/>
            <w:tcBorders>
              <w:left w:val="single" w:sz="4" w:space="0" w:color="auto"/>
            </w:tcBorders>
          </w:tcPr>
          <w:p w14:paraId="717CF387" w14:textId="77777777" w:rsidR="003E63A1" w:rsidRDefault="003E63A1" w:rsidP="003E63A1">
            <w:pPr>
              <w:pStyle w:val="TableEntry"/>
              <w:ind w:left="0"/>
            </w:pPr>
            <w:r>
              <w:t>Active/Planned Medication Summary Section</w:t>
            </w:r>
          </w:p>
          <w:p w14:paraId="758B96EA" w14:textId="6197817F" w:rsidR="003E63A1" w:rsidRPr="00D26514" w:rsidRDefault="003E63A1" w:rsidP="003E63A1">
            <w:pPr>
              <w:pStyle w:val="TableEntry"/>
            </w:pPr>
            <w:r>
              <w:t xml:space="preserve">Template ID </w:t>
            </w:r>
            <w:r w:rsidRPr="00436054">
              <w:t>1.3.6.1.4.1.19376.1.5.3.1.1.26.1.10</w:t>
            </w:r>
          </w:p>
        </w:tc>
        <w:tc>
          <w:tcPr>
            <w:tcW w:w="2085" w:type="dxa"/>
          </w:tcPr>
          <w:p w14:paraId="072980AE" w14:textId="295330CB" w:rsidR="003E63A1" w:rsidRDefault="003E63A1" w:rsidP="003E63A1">
            <w:pPr>
              <w:pStyle w:val="TableEntry"/>
            </w:pPr>
            <w:r>
              <w:t>O</w:t>
            </w:r>
          </w:p>
        </w:tc>
        <w:tc>
          <w:tcPr>
            <w:tcW w:w="2061" w:type="dxa"/>
          </w:tcPr>
          <w:p w14:paraId="5E3A4C61" w14:textId="36C3D70C" w:rsidR="003E63A1" w:rsidRDefault="003E63A1" w:rsidP="003E63A1">
            <w:pPr>
              <w:pStyle w:val="TableEntry"/>
            </w:pPr>
            <w:r>
              <w:t>PCC</w:t>
            </w:r>
            <w:r w:rsidRPr="00D26514">
              <w:t xml:space="preserve"> TF-3: 6.3.</w:t>
            </w:r>
            <w:proofErr w:type="gramStart"/>
            <w:r w:rsidRPr="00D26514">
              <w:t>1.</w:t>
            </w:r>
            <w:r>
              <w:t>S</w:t>
            </w:r>
            <w:proofErr w:type="gramEnd"/>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lastRenderedPageBreak/>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81" w:name="_Toc345074652"/>
      <w:bookmarkStart w:id="82"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81"/>
      <w:bookmarkEnd w:id="82"/>
    </w:p>
    <w:p w14:paraId="15E7FBA9" w14:textId="36DF0F24" w:rsidR="008F2A87" w:rsidRPr="004B2477" w:rsidRDefault="008F2A87" w:rsidP="008F2A87">
      <w:pPr>
        <w:pStyle w:val="Heading4"/>
        <w:numPr>
          <w:ilvl w:val="0"/>
          <w:numId w:val="0"/>
        </w:numPr>
        <w:rPr>
          <w:noProof w:val="0"/>
        </w:rPr>
      </w:pPr>
      <w:bookmarkStart w:id="83" w:name="_Toc466616571"/>
      <w:bookmarkStart w:id="84" w:name="_Toc466616576"/>
      <w:r w:rsidRPr="004B2477">
        <w:rPr>
          <w:noProof w:val="0"/>
        </w:rPr>
        <w:t xml:space="preserve">X.1.1.1 </w:t>
      </w:r>
      <w:bookmarkEnd w:id="83"/>
      <w:r>
        <w:rPr>
          <w:noProof w:val="0"/>
        </w:rPr>
        <w:t>Content Creator</w:t>
      </w:r>
    </w:p>
    <w:p w14:paraId="69AA8E45" w14:textId="020DCA4F" w:rsidR="006A6728" w:rsidRDefault="006A6728" w:rsidP="008F2A87">
      <w:pPr>
        <w:pStyle w:val="BodyText"/>
      </w:pPr>
      <w:r w:rsidRPr="00A97446">
        <w:t xml:space="preserve">A Content Creator that supports the </w:t>
      </w:r>
      <w:r>
        <w:t>CDA-DSS</w:t>
      </w:r>
      <w:r w:rsidRPr="00A97446">
        <w:t xml:space="preserve"> Profile shall support the </w:t>
      </w:r>
      <w:r>
        <w:t>Summary Section</w:t>
      </w:r>
      <w:r w:rsidRPr="00A97446">
        <w:t xml:space="preserve"> Option</w:t>
      </w:r>
      <w:r>
        <w:t xml:space="preserve">. </w:t>
      </w:r>
      <w:r w:rsidRPr="00A97446">
        <w:t xml:space="preserve">See PCC TF-2: </w:t>
      </w:r>
      <w:r>
        <w:t>3.Y.1</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7859CF13" w14:textId="77777777" w:rsidR="00FF71A7" w:rsidRDefault="00643548" w:rsidP="00FF71A7">
      <w:pPr>
        <w:pStyle w:val="BodyText"/>
      </w:pPr>
      <w:r w:rsidRPr="004B2477">
        <w:t xml:space="preserve">The Content Consumer </w:t>
      </w:r>
      <w:r w:rsidR="00FF71A7" w:rsidRPr="00A97446">
        <w:t xml:space="preserve">that supports the </w:t>
      </w:r>
      <w:r w:rsidR="00FF71A7">
        <w:t>CDA-DSS</w:t>
      </w:r>
      <w:r w:rsidR="00FF71A7" w:rsidRPr="00A97446">
        <w:t xml:space="preserve"> Profile shall support the </w:t>
      </w:r>
      <w:r w:rsidR="00FF71A7">
        <w:t>Summary Section</w:t>
      </w:r>
      <w:r w:rsidR="00FF71A7" w:rsidRPr="00A97446">
        <w:t xml:space="preserve"> Option</w:t>
      </w:r>
      <w:r w:rsidR="00FF71A7">
        <w:t xml:space="preserve">. </w:t>
      </w:r>
      <w:r w:rsidR="00FF71A7" w:rsidRPr="00A97446">
        <w:t xml:space="preserve">See PCC TF-2: </w:t>
      </w:r>
      <w:r w:rsidR="00FF71A7">
        <w:t>3.Y.1</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t>X.1.2 Content Modules</w:t>
      </w:r>
      <w:bookmarkEnd w:id="84"/>
    </w:p>
    <w:p w14:paraId="7C2EAE9D" w14:textId="258184F7" w:rsidR="001C53C2" w:rsidRPr="004B2477" w:rsidRDefault="001C53C2" w:rsidP="001C53C2">
      <w:pPr>
        <w:pStyle w:val="BodyText"/>
      </w:pPr>
      <w:r w:rsidRPr="004B2477">
        <w:t>Table X.1.2-1 lists the conten</w:t>
      </w:r>
      <w:r>
        <w:t>t module(s</w:t>
      </w:r>
      <w:r w:rsidR="00C607D9">
        <w:t>) defined in the CDA-DSS</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C607D9" w:rsidRPr="004B2477" w14:paraId="6BD7BB0F" w14:textId="77777777" w:rsidTr="008F2A87">
        <w:trPr>
          <w:cantSplit/>
          <w:jc w:val="center"/>
        </w:trPr>
        <w:tc>
          <w:tcPr>
            <w:tcW w:w="2790" w:type="dxa"/>
            <w:shd w:val="clear" w:color="auto" w:fill="auto"/>
          </w:tcPr>
          <w:p w14:paraId="13B5BB82" w14:textId="6CAD3056" w:rsidR="00C607D9" w:rsidRPr="004B2477" w:rsidRDefault="00C607D9" w:rsidP="00C607D9">
            <w:pPr>
              <w:pStyle w:val="TableEntry"/>
              <w:ind w:left="0"/>
            </w:pPr>
            <w:del w:id="85" w:author="Jones, Emma" w:date="2018-04-06T14:34:00Z">
              <w:r w:rsidDel="00676EF2">
                <w:delText>User Defined Summary Section</w:delText>
              </w:r>
            </w:del>
            <w:ins w:id="86" w:author="Jones, Emma" w:date="2018-04-06T14:34:00Z">
              <w:r w:rsidR="00676EF2">
                <w:t>User Defined Summary Section View</w:t>
              </w:r>
            </w:ins>
          </w:p>
        </w:tc>
        <w:tc>
          <w:tcPr>
            <w:tcW w:w="1530" w:type="dxa"/>
            <w:shd w:val="clear" w:color="auto" w:fill="auto"/>
          </w:tcPr>
          <w:p w14:paraId="3DE71C6E" w14:textId="05174C44" w:rsidR="00C607D9" w:rsidRPr="004B2477" w:rsidRDefault="00C607D9" w:rsidP="00C607D9">
            <w:pPr>
              <w:pStyle w:val="TableEntry"/>
            </w:pPr>
            <w:r w:rsidRPr="004B2477">
              <w:t>O</w:t>
            </w:r>
            <w:r>
              <w:t xml:space="preserve"> – note 1</w:t>
            </w:r>
          </w:p>
        </w:tc>
        <w:tc>
          <w:tcPr>
            <w:tcW w:w="3330" w:type="dxa"/>
            <w:shd w:val="clear" w:color="auto" w:fill="auto"/>
          </w:tcPr>
          <w:p w14:paraId="663A7642" w14:textId="5B2D2BF3" w:rsidR="00C607D9" w:rsidRPr="004B2477" w:rsidRDefault="00C607D9" w:rsidP="00C607D9">
            <w:pPr>
              <w:pStyle w:val="TableEntry"/>
            </w:pPr>
            <w:r w:rsidRPr="000E3E98">
              <w:t>1.3.6.1.4.1.19376.1.5.3.1.1.26.1.11</w:t>
            </w:r>
          </w:p>
        </w:tc>
      </w:tr>
      <w:tr w:rsidR="00C607D9" w:rsidRPr="004B2477" w14:paraId="1FF0D617" w14:textId="77777777" w:rsidTr="008F2A87">
        <w:trPr>
          <w:cantSplit/>
          <w:jc w:val="center"/>
        </w:trPr>
        <w:tc>
          <w:tcPr>
            <w:tcW w:w="2790" w:type="dxa"/>
            <w:shd w:val="clear" w:color="auto" w:fill="auto"/>
          </w:tcPr>
          <w:p w14:paraId="4E301CAB" w14:textId="3858B364" w:rsidR="00C607D9" w:rsidRPr="004B2477" w:rsidRDefault="00C607D9" w:rsidP="00C607D9">
            <w:pPr>
              <w:pStyle w:val="TableEntry"/>
              <w:ind w:left="0"/>
            </w:pPr>
            <w:r>
              <w:t>Document Summary Section</w:t>
            </w:r>
          </w:p>
        </w:tc>
        <w:tc>
          <w:tcPr>
            <w:tcW w:w="1530" w:type="dxa"/>
            <w:shd w:val="clear" w:color="auto" w:fill="auto"/>
          </w:tcPr>
          <w:p w14:paraId="26C8AD74" w14:textId="77777777" w:rsidR="00C607D9" w:rsidRPr="004B2477" w:rsidRDefault="00C607D9" w:rsidP="00C607D9">
            <w:pPr>
              <w:pStyle w:val="TableEntry"/>
            </w:pPr>
            <w:r w:rsidRPr="004B2477">
              <w:t>O</w:t>
            </w:r>
          </w:p>
        </w:tc>
        <w:tc>
          <w:tcPr>
            <w:tcW w:w="3330" w:type="dxa"/>
            <w:shd w:val="clear" w:color="auto" w:fill="auto"/>
          </w:tcPr>
          <w:p w14:paraId="7BB3131A" w14:textId="66720EE5" w:rsidR="00C607D9" w:rsidRPr="004B2477" w:rsidRDefault="00C607D9" w:rsidP="00C607D9">
            <w:pPr>
              <w:pStyle w:val="TableEntry"/>
            </w:pPr>
            <w:r>
              <w:t>1.3.6.1.4.1.19376.1.4.1.2.16</w:t>
            </w:r>
          </w:p>
        </w:tc>
      </w:tr>
      <w:tr w:rsidR="00C607D9" w:rsidRPr="004B2477" w14:paraId="54787CEB" w14:textId="77777777" w:rsidTr="008F2A87">
        <w:trPr>
          <w:cantSplit/>
          <w:jc w:val="center"/>
        </w:trPr>
        <w:tc>
          <w:tcPr>
            <w:tcW w:w="2790" w:type="dxa"/>
            <w:shd w:val="clear" w:color="auto" w:fill="auto"/>
          </w:tcPr>
          <w:p w14:paraId="7551FDC1" w14:textId="150BB9D4" w:rsidR="00C607D9" w:rsidRPr="004B2477" w:rsidRDefault="00C607D9" w:rsidP="00C607D9">
            <w:pPr>
              <w:pStyle w:val="TableEntry"/>
              <w:ind w:left="0"/>
            </w:pPr>
            <w:r>
              <w:t xml:space="preserve">Notes Section </w:t>
            </w:r>
            <w:r w:rsidRPr="00D26514">
              <w:t xml:space="preserve"> </w:t>
            </w:r>
          </w:p>
        </w:tc>
        <w:tc>
          <w:tcPr>
            <w:tcW w:w="1530" w:type="dxa"/>
            <w:shd w:val="clear" w:color="auto" w:fill="auto"/>
          </w:tcPr>
          <w:p w14:paraId="6580C74D" w14:textId="064A4F0C" w:rsidR="00C607D9" w:rsidRPr="004B2477" w:rsidRDefault="00C607D9" w:rsidP="00C607D9">
            <w:pPr>
              <w:pStyle w:val="TableEntry"/>
            </w:pPr>
            <w:r w:rsidRPr="004B2477">
              <w:t>O</w:t>
            </w:r>
            <w:r>
              <w:t xml:space="preserve"> </w:t>
            </w:r>
          </w:p>
        </w:tc>
        <w:tc>
          <w:tcPr>
            <w:tcW w:w="3330" w:type="dxa"/>
            <w:shd w:val="clear" w:color="auto" w:fill="auto"/>
          </w:tcPr>
          <w:p w14:paraId="186ACE49" w14:textId="283B45F7" w:rsidR="00C607D9" w:rsidRPr="004B2477" w:rsidRDefault="00C607D9" w:rsidP="00C607D9">
            <w:pPr>
              <w:pStyle w:val="TableEntry"/>
            </w:pPr>
            <w:r>
              <w:t>2.16.840.1.113883.10.20.22.2.65:2016-11-01</w:t>
            </w:r>
          </w:p>
        </w:tc>
      </w:tr>
      <w:tr w:rsidR="00C607D9" w:rsidRPr="004B2477" w14:paraId="39A65046" w14:textId="77777777" w:rsidTr="008F2A87">
        <w:trPr>
          <w:cantSplit/>
          <w:jc w:val="center"/>
        </w:trPr>
        <w:tc>
          <w:tcPr>
            <w:tcW w:w="2790" w:type="dxa"/>
            <w:shd w:val="clear" w:color="auto" w:fill="auto"/>
          </w:tcPr>
          <w:p w14:paraId="2D5D1844" w14:textId="22047B56" w:rsidR="00C607D9" w:rsidRPr="004B2477" w:rsidRDefault="00C607D9" w:rsidP="00C607D9">
            <w:pPr>
              <w:pStyle w:val="TableEntry"/>
              <w:ind w:left="0"/>
            </w:pPr>
            <w:r>
              <w:t>Care Plan Summary Section</w:t>
            </w:r>
          </w:p>
        </w:tc>
        <w:tc>
          <w:tcPr>
            <w:tcW w:w="1530" w:type="dxa"/>
            <w:shd w:val="clear" w:color="auto" w:fill="auto"/>
          </w:tcPr>
          <w:p w14:paraId="6778BAD3" w14:textId="0C152FFE" w:rsidR="00C607D9" w:rsidRPr="004B2477" w:rsidRDefault="00C607D9" w:rsidP="00C607D9">
            <w:pPr>
              <w:pStyle w:val="TableEntry"/>
            </w:pPr>
            <w:r w:rsidRPr="004B2477">
              <w:t>O</w:t>
            </w:r>
            <w:r>
              <w:t xml:space="preserve"> – note 1</w:t>
            </w:r>
          </w:p>
        </w:tc>
        <w:tc>
          <w:tcPr>
            <w:tcW w:w="3330" w:type="dxa"/>
            <w:shd w:val="clear" w:color="auto" w:fill="auto"/>
          </w:tcPr>
          <w:p w14:paraId="1DA40D7E" w14:textId="02F816E7" w:rsidR="00C607D9" w:rsidRPr="004B2477" w:rsidRDefault="00C607D9" w:rsidP="00C607D9">
            <w:pPr>
              <w:pStyle w:val="TableEntry"/>
              <w:rPr>
                <w:rStyle w:val="InlineXML"/>
                <w:rFonts w:ascii="Times New Roman" w:eastAsia="?l?r ??’c" w:hAnsi="Times New Roman"/>
                <w:lang w:eastAsia="en-US"/>
              </w:rPr>
            </w:pPr>
            <w:r>
              <w:t>1</w:t>
            </w:r>
            <w:r w:rsidRPr="00D21AD6">
              <w:t>.3.6.1.4.1.19376.1.5.3.1.1.26.1.8</w:t>
            </w:r>
          </w:p>
        </w:tc>
      </w:tr>
      <w:tr w:rsidR="00C607D9" w:rsidRPr="004B2477" w14:paraId="5BFCC509" w14:textId="77777777" w:rsidTr="008F2A87">
        <w:trPr>
          <w:cantSplit/>
          <w:jc w:val="center"/>
        </w:trPr>
        <w:tc>
          <w:tcPr>
            <w:tcW w:w="2790" w:type="dxa"/>
            <w:shd w:val="clear" w:color="auto" w:fill="auto"/>
          </w:tcPr>
          <w:p w14:paraId="741BE909" w14:textId="26B96BB9" w:rsidR="00C607D9" w:rsidRPr="004B2477" w:rsidRDefault="00C607D9" w:rsidP="00C607D9">
            <w:pPr>
              <w:pStyle w:val="TableEntry"/>
              <w:ind w:left="0"/>
            </w:pPr>
            <w:r>
              <w:t>Encounter Summary Section</w:t>
            </w:r>
          </w:p>
        </w:tc>
        <w:tc>
          <w:tcPr>
            <w:tcW w:w="1530" w:type="dxa"/>
            <w:shd w:val="clear" w:color="auto" w:fill="auto"/>
          </w:tcPr>
          <w:p w14:paraId="6DC806A3" w14:textId="0407D4B6" w:rsidR="00C607D9" w:rsidRPr="004B2477" w:rsidRDefault="00C607D9" w:rsidP="00C607D9">
            <w:pPr>
              <w:pStyle w:val="TableEntry"/>
            </w:pPr>
            <w:r w:rsidRPr="004B2477">
              <w:t>O</w:t>
            </w:r>
            <w:r>
              <w:t xml:space="preserve"> – note 1</w:t>
            </w:r>
          </w:p>
        </w:tc>
        <w:tc>
          <w:tcPr>
            <w:tcW w:w="3330" w:type="dxa"/>
            <w:shd w:val="clear" w:color="auto" w:fill="auto"/>
          </w:tcPr>
          <w:p w14:paraId="2DB38B89" w14:textId="27D5A83C" w:rsidR="00C607D9" w:rsidRPr="004B2477" w:rsidRDefault="00C607D9" w:rsidP="00C607D9">
            <w:pPr>
              <w:pStyle w:val="TableEntry"/>
              <w:rPr>
                <w:rStyle w:val="InlineXML"/>
                <w:rFonts w:ascii="Times New Roman" w:eastAsia="?l?r ??’c" w:hAnsi="Times New Roman"/>
                <w:lang w:eastAsia="en-US"/>
              </w:rPr>
            </w:pPr>
            <w:r w:rsidRPr="00D21AD6">
              <w:t>1.3.6.1.4.1.19376.1.5.3.1.1.26.1.9</w:t>
            </w:r>
          </w:p>
        </w:tc>
      </w:tr>
      <w:tr w:rsidR="00C607D9" w:rsidRPr="004B2477" w14:paraId="2D9BC2A9" w14:textId="77777777" w:rsidTr="008F2A87">
        <w:trPr>
          <w:cantSplit/>
          <w:jc w:val="center"/>
        </w:trPr>
        <w:tc>
          <w:tcPr>
            <w:tcW w:w="2790" w:type="dxa"/>
            <w:shd w:val="clear" w:color="auto" w:fill="auto"/>
          </w:tcPr>
          <w:p w14:paraId="2FD8F6B9" w14:textId="3BE24375" w:rsidR="00C607D9" w:rsidRPr="004B2477" w:rsidRDefault="00C607D9" w:rsidP="00C607D9">
            <w:pPr>
              <w:pStyle w:val="TableEntry"/>
              <w:ind w:left="0"/>
            </w:pPr>
            <w:r>
              <w:lastRenderedPageBreak/>
              <w:t>Care Team Section</w:t>
            </w:r>
          </w:p>
        </w:tc>
        <w:tc>
          <w:tcPr>
            <w:tcW w:w="1530" w:type="dxa"/>
            <w:shd w:val="clear" w:color="auto" w:fill="auto"/>
          </w:tcPr>
          <w:p w14:paraId="317DD613" w14:textId="4E186DAF" w:rsidR="00C607D9" w:rsidRPr="004B2477" w:rsidRDefault="00C607D9" w:rsidP="00C607D9">
            <w:pPr>
              <w:pStyle w:val="TableEntry"/>
            </w:pPr>
            <w:r w:rsidRPr="004B2477">
              <w:t>O</w:t>
            </w:r>
          </w:p>
        </w:tc>
        <w:tc>
          <w:tcPr>
            <w:tcW w:w="3330" w:type="dxa"/>
            <w:shd w:val="clear" w:color="auto" w:fill="auto"/>
          </w:tcPr>
          <w:p w14:paraId="438A5997" w14:textId="0F9B93AE" w:rsidR="00C607D9" w:rsidRPr="004B2477" w:rsidRDefault="00C607D9" w:rsidP="00C607D9">
            <w:pPr>
              <w:pStyle w:val="TableEntry"/>
              <w:rPr>
                <w:rStyle w:val="InlineXML"/>
                <w:rFonts w:ascii="Times New Roman" w:eastAsia="?l?r ??’c" w:hAnsi="Times New Roman"/>
                <w:lang w:eastAsia="en-US"/>
              </w:rPr>
            </w:pPr>
            <w:r>
              <w:t>TBD (HL7 Template ID)</w:t>
            </w:r>
          </w:p>
        </w:tc>
      </w:tr>
      <w:tr w:rsidR="00C607D9" w:rsidRPr="004B2477" w14:paraId="26ADB524" w14:textId="77777777" w:rsidTr="008F2A87">
        <w:trPr>
          <w:cantSplit/>
          <w:jc w:val="center"/>
        </w:trPr>
        <w:tc>
          <w:tcPr>
            <w:tcW w:w="2790" w:type="dxa"/>
            <w:shd w:val="clear" w:color="auto" w:fill="auto"/>
          </w:tcPr>
          <w:p w14:paraId="44EB00E3" w14:textId="05E7028F" w:rsidR="00C607D9" w:rsidRPr="004B2477" w:rsidRDefault="00C607D9" w:rsidP="00C607D9">
            <w:pPr>
              <w:pStyle w:val="TableEntry"/>
              <w:ind w:left="0"/>
            </w:pPr>
            <w:r>
              <w:t>Active/Planned Medication Section</w:t>
            </w:r>
          </w:p>
        </w:tc>
        <w:tc>
          <w:tcPr>
            <w:tcW w:w="1530" w:type="dxa"/>
            <w:shd w:val="clear" w:color="auto" w:fill="auto"/>
          </w:tcPr>
          <w:p w14:paraId="068DD145" w14:textId="179FDD85" w:rsidR="00C607D9" w:rsidRPr="004B2477" w:rsidRDefault="00C607D9" w:rsidP="00C607D9">
            <w:pPr>
              <w:pStyle w:val="TableEntry"/>
            </w:pPr>
            <w:r>
              <w:t>O – note 1</w:t>
            </w:r>
          </w:p>
        </w:tc>
        <w:tc>
          <w:tcPr>
            <w:tcW w:w="3330" w:type="dxa"/>
            <w:shd w:val="clear" w:color="auto" w:fill="auto"/>
          </w:tcPr>
          <w:p w14:paraId="09A1FE84" w14:textId="36F2025F" w:rsidR="00C607D9" w:rsidRPr="004B2477" w:rsidRDefault="00C607D9" w:rsidP="00C607D9">
            <w:pPr>
              <w:pStyle w:val="TableEntry"/>
              <w:ind w:left="0"/>
              <w:rPr>
                <w:rStyle w:val="InlineXML"/>
                <w:rFonts w:ascii="Times New Roman" w:eastAsia="?l?r ??’c" w:hAnsi="Times New Roman"/>
                <w:lang w:eastAsia="en-US"/>
              </w:rPr>
            </w:pPr>
            <w:r w:rsidRPr="00436054">
              <w:t>1.3.6.1.4.1.19376.1.5.3.1.1.26.1.10</w:t>
            </w:r>
          </w:p>
        </w:tc>
      </w:tr>
    </w:tbl>
    <w:p w14:paraId="6B3EF310" w14:textId="08941546" w:rsidR="003E10FD" w:rsidRPr="004016A5" w:rsidRDefault="00C607D9" w:rsidP="003E10FD">
      <w:pPr>
        <w:pStyle w:val="BodyText"/>
        <w:ind w:left="720"/>
        <w:rPr>
          <w:sz w:val="18"/>
          <w:szCs w:val="18"/>
          <w:lang w:eastAsia="x-none"/>
        </w:rPr>
      </w:pPr>
      <w:r>
        <w:rPr>
          <w:sz w:val="18"/>
          <w:szCs w:val="18"/>
        </w:rPr>
        <w:t>Note 1 – Summary section content</w:t>
      </w:r>
      <w:r w:rsidR="003E10FD" w:rsidRPr="004016A5">
        <w:rPr>
          <w:sz w:val="18"/>
          <w:szCs w:val="18"/>
        </w:rPr>
        <w:t xml:space="preserve"> </w:t>
      </w:r>
      <w:r w:rsidR="003E10FD" w:rsidRPr="004016A5">
        <w:rPr>
          <w:sz w:val="18"/>
          <w:szCs w:val="18"/>
          <w:lang w:eastAsia="x-none"/>
        </w:rPr>
        <w:t xml:space="preserve">generated from </w:t>
      </w:r>
      <w:r>
        <w:rPr>
          <w:sz w:val="18"/>
          <w:szCs w:val="18"/>
          <w:lang w:eastAsia="x-none"/>
        </w:rPr>
        <w:t>content in e</w:t>
      </w:r>
      <w:r w:rsidR="003E10FD" w:rsidRPr="004016A5">
        <w:rPr>
          <w:sz w:val="18"/>
          <w:szCs w:val="18"/>
          <w:lang w:eastAsia="x-none"/>
        </w:rPr>
        <w:t xml:space="preserve">xisting sections </w:t>
      </w:r>
      <w:r w:rsidR="004016A5">
        <w:rPr>
          <w:sz w:val="18"/>
          <w:szCs w:val="18"/>
          <w:lang w:eastAsia="x-none"/>
        </w:rPr>
        <w:t>in the</w:t>
      </w:r>
      <w:r w:rsidR="003E10FD" w:rsidRPr="004016A5">
        <w:rPr>
          <w:sz w:val="18"/>
          <w:szCs w:val="18"/>
          <w:lang w:eastAsia="x-none"/>
        </w:rPr>
        <w:t xml:space="preserve"> document.  </w:t>
      </w:r>
    </w:p>
    <w:p w14:paraId="5AB8E0E9" w14:textId="0384CA87" w:rsidR="00CF283F" w:rsidRPr="00D26514" w:rsidRDefault="00CF283F" w:rsidP="00303E20">
      <w:pPr>
        <w:pStyle w:val="Heading2"/>
        <w:numPr>
          <w:ilvl w:val="0"/>
          <w:numId w:val="0"/>
        </w:numPr>
        <w:rPr>
          <w:noProof w:val="0"/>
        </w:rPr>
      </w:pPr>
      <w:bookmarkStart w:id="87" w:name="_Toc345074655"/>
      <w:bookmarkStart w:id="88" w:name="_Toc500238755"/>
      <w:r w:rsidRPr="00D26514">
        <w:rPr>
          <w:noProof w:val="0"/>
        </w:rPr>
        <w:t xml:space="preserve">X.2 </w:t>
      </w:r>
      <w:r w:rsidR="002452AB">
        <w:rPr>
          <w:noProof w:val="0"/>
        </w:rPr>
        <w:t>CDA-DSS</w:t>
      </w:r>
      <w:r w:rsidR="00104BE6" w:rsidRPr="00D26514">
        <w:rPr>
          <w:noProof w:val="0"/>
        </w:rPr>
        <w:t xml:space="preserve"> Actor</w:t>
      </w:r>
      <w:r w:rsidRPr="00D26514">
        <w:rPr>
          <w:noProof w:val="0"/>
        </w:rPr>
        <w:t xml:space="preserve"> Options</w:t>
      </w:r>
      <w:bookmarkEnd w:id="87"/>
      <w:bookmarkEnd w:id="88"/>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62AFFD4C" w:rsidR="006514EA" w:rsidRPr="00D26514" w:rsidRDefault="00652D40" w:rsidP="00EA3BCB">
      <w:pPr>
        <w:pStyle w:val="TableTitle"/>
      </w:pPr>
      <w:r>
        <w:t xml:space="preserve">Table X.2-1: </w:t>
      </w:r>
      <w:r w:rsidR="002452AB">
        <w:t>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3B492135" w:rsidR="007F5664" w:rsidRPr="00D26514" w:rsidRDefault="00CA0443" w:rsidP="0054210B">
            <w:pPr>
              <w:pStyle w:val="TableEntry"/>
              <w:ind w:left="0"/>
            </w:pPr>
            <w:r>
              <w:t xml:space="preserve">Summary Section </w:t>
            </w:r>
            <w:r w:rsidR="007F5664" w:rsidRPr="00D26514">
              <w:t>Option</w:t>
            </w:r>
            <w:r w:rsidR="007F5664" w:rsidRPr="00D26514">
              <w:rPr>
                <w:i/>
              </w:rPr>
              <w:t xml:space="preserve"> </w:t>
            </w:r>
          </w:p>
        </w:tc>
        <w:tc>
          <w:tcPr>
            <w:tcW w:w="3118" w:type="dxa"/>
          </w:tcPr>
          <w:p w14:paraId="5235FA26" w14:textId="79401BA4" w:rsidR="007F5664" w:rsidRPr="00D26514" w:rsidRDefault="0054210B" w:rsidP="00EA3BCB">
            <w:pPr>
              <w:pStyle w:val="TableEntry"/>
            </w:pPr>
            <w:r w:rsidRPr="00D26514">
              <w:t>PCC TF-</w:t>
            </w:r>
            <w:r w:rsidR="00CA0443">
              <w:t xml:space="preserve"> 2: </w:t>
            </w:r>
            <w:proofErr w:type="gramStart"/>
            <w:r w:rsidR="00CA0443">
              <w:t>3.Y.</w:t>
            </w:r>
            <w:proofErr w:type="gramEnd"/>
            <w:r w:rsidR="00CA0443">
              <w:t>1</w:t>
            </w:r>
          </w:p>
        </w:tc>
      </w:tr>
      <w:tr w:rsidR="004016A5" w:rsidRPr="00D26514" w14:paraId="7A89BDBE" w14:textId="77777777" w:rsidTr="0054210B">
        <w:trPr>
          <w:cantSplit/>
        </w:trPr>
        <w:tc>
          <w:tcPr>
            <w:tcW w:w="3110" w:type="dxa"/>
          </w:tcPr>
          <w:p w14:paraId="215FA79C" w14:textId="142B283D" w:rsidR="004016A5" w:rsidRPr="00D26514" w:rsidRDefault="00CA0443" w:rsidP="00EA3BCB">
            <w:pPr>
              <w:pStyle w:val="TableEntry"/>
            </w:pPr>
            <w:r>
              <w:t>Content Consumer</w:t>
            </w:r>
          </w:p>
        </w:tc>
        <w:tc>
          <w:tcPr>
            <w:tcW w:w="3122" w:type="dxa"/>
          </w:tcPr>
          <w:p w14:paraId="6DADD686" w14:textId="54BF33B2" w:rsidR="004016A5" w:rsidRPr="00D26514" w:rsidRDefault="004016A5" w:rsidP="007212DA">
            <w:pPr>
              <w:pStyle w:val="TableEntry"/>
              <w:ind w:left="0"/>
            </w:pPr>
            <w:r>
              <w:t xml:space="preserve">Summary Section </w:t>
            </w:r>
            <w:ins w:id="89" w:author="Jones, Emma" w:date="2018-04-06T14:43:00Z">
              <w:r w:rsidR="003F7473">
                <w:t xml:space="preserve">View </w:t>
              </w:r>
            </w:ins>
            <w:r w:rsidR="00CA0443">
              <w:t xml:space="preserve">Option </w:t>
            </w:r>
          </w:p>
        </w:tc>
        <w:tc>
          <w:tcPr>
            <w:tcW w:w="3118" w:type="dxa"/>
          </w:tcPr>
          <w:p w14:paraId="410BBE21" w14:textId="35CE86C8" w:rsidR="004016A5" w:rsidRPr="00D26514" w:rsidRDefault="00CA0443" w:rsidP="00EA3BCB">
            <w:pPr>
              <w:pStyle w:val="TableEntry"/>
            </w:pPr>
            <w:r w:rsidRPr="00D26514">
              <w:t>PCC TF-</w:t>
            </w:r>
            <w:r>
              <w:t xml:space="preserve"> 2: </w:t>
            </w:r>
            <w:proofErr w:type="gramStart"/>
            <w:r>
              <w:t>3.Y.</w:t>
            </w:r>
            <w:proofErr w:type="gramEnd"/>
            <w:r>
              <w:t>2</w:t>
            </w:r>
          </w:p>
        </w:tc>
      </w:tr>
    </w:tbl>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459F52C7" w:rsidR="00CF283F" w:rsidRPr="00D26514" w:rsidRDefault="00323461" w:rsidP="0097454A">
      <w:pPr>
        <w:pStyle w:val="Heading3"/>
        <w:numPr>
          <w:ilvl w:val="0"/>
          <w:numId w:val="0"/>
        </w:numPr>
        <w:ind w:left="720" w:hanging="720"/>
        <w:rPr>
          <w:noProof w:val="0"/>
        </w:rPr>
      </w:pPr>
      <w:bookmarkStart w:id="90" w:name="_Toc345074656"/>
      <w:bookmarkStart w:id="91" w:name="_Toc500238756"/>
      <w:r w:rsidRPr="00D26514">
        <w:rPr>
          <w:noProof w:val="0"/>
        </w:rPr>
        <w:t xml:space="preserve">X.2.1 </w:t>
      </w:r>
      <w:bookmarkEnd w:id="90"/>
      <w:bookmarkEnd w:id="91"/>
      <w:r w:rsidR="00CA0443">
        <w:rPr>
          <w:noProof w:val="0"/>
        </w:rPr>
        <w:t xml:space="preserve">Summary Section </w:t>
      </w:r>
      <w:r w:rsidR="001E6632">
        <w:rPr>
          <w:noProof w:val="0"/>
        </w:rPr>
        <w:t>Option</w:t>
      </w:r>
    </w:p>
    <w:p w14:paraId="40784E61" w14:textId="5D6C99E5" w:rsidR="001E6632" w:rsidRDefault="001E6632" w:rsidP="001E6632">
      <w:pPr>
        <w:pStyle w:val="BodyText"/>
        <w:rPr>
          <w:ins w:id="92" w:author="Jones, Emma" w:date="2018-04-06T14:44:00Z"/>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Option must include </w:t>
      </w:r>
      <w:r>
        <w:rPr>
          <w:lang w:eastAsia="x-none"/>
        </w:rPr>
        <w:t>Summary Section Content</w:t>
      </w:r>
      <w:r w:rsidR="00CD3340">
        <w:rPr>
          <w:lang w:eastAsia="x-none"/>
        </w:rPr>
        <w:t xml:space="preserve"> </w:t>
      </w:r>
      <w:r w:rsidR="00355609">
        <w:rPr>
          <w:lang w:eastAsia="x-none"/>
        </w:rPr>
        <w:t>in the document</w:t>
      </w:r>
      <w:r w:rsidRPr="004B2477">
        <w:rPr>
          <w:lang w:eastAsia="x-none"/>
        </w:rPr>
        <w:t xml:space="preserve"> </w:t>
      </w:r>
      <w:r>
        <w:rPr>
          <w:lang w:eastAsia="x-none"/>
        </w:rPr>
        <w:t>created</w:t>
      </w:r>
      <w:r w:rsidR="00CD3340">
        <w:rPr>
          <w:lang w:eastAsia="x-none"/>
        </w:rPr>
        <w:t xml:space="preserve"> (see Section 6.3.3</w:t>
      </w:r>
      <w:del w:id="93" w:author="Jones, Emma" w:date="2018-04-06T16:05:00Z">
        <w:r w:rsidR="00CD3340" w:rsidDel="003128AE">
          <w:rPr>
            <w:lang w:eastAsia="x-none"/>
          </w:rPr>
          <w:delText>.S</w:delText>
        </w:r>
      </w:del>
      <w:r w:rsidR="00CD3340">
        <w:rPr>
          <w:lang w:eastAsia="x-none"/>
        </w:rPr>
        <w:t>)</w:t>
      </w:r>
      <w:r w:rsidRPr="004B2477">
        <w:rPr>
          <w:lang w:eastAsia="x-none"/>
        </w:rPr>
        <w:t>.</w:t>
      </w:r>
    </w:p>
    <w:p w14:paraId="7CD449B4" w14:textId="30AAD4E7" w:rsidR="003F7473" w:rsidRPr="00D26514" w:rsidRDefault="003F7473" w:rsidP="003F7473">
      <w:pPr>
        <w:pStyle w:val="Heading3"/>
        <w:numPr>
          <w:ilvl w:val="0"/>
          <w:numId w:val="0"/>
        </w:numPr>
        <w:ind w:left="720" w:hanging="720"/>
        <w:rPr>
          <w:ins w:id="94" w:author="Jones, Emma" w:date="2018-04-06T14:44:00Z"/>
          <w:noProof w:val="0"/>
        </w:rPr>
      </w:pPr>
      <w:ins w:id="95" w:author="Jones, Emma" w:date="2018-04-06T14:44:00Z">
        <w:r>
          <w:rPr>
            <w:noProof w:val="0"/>
          </w:rPr>
          <w:t>X.2.2</w:t>
        </w:r>
        <w:r w:rsidRPr="00D26514">
          <w:rPr>
            <w:noProof w:val="0"/>
          </w:rPr>
          <w:t xml:space="preserve"> </w:t>
        </w:r>
        <w:r>
          <w:rPr>
            <w:noProof w:val="0"/>
          </w:rPr>
          <w:t xml:space="preserve">Summary Section </w:t>
        </w:r>
        <w:r>
          <w:rPr>
            <w:noProof w:val="0"/>
          </w:rPr>
          <w:t xml:space="preserve">View </w:t>
        </w:r>
        <w:r>
          <w:rPr>
            <w:noProof w:val="0"/>
          </w:rPr>
          <w:t>Option</w:t>
        </w:r>
      </w:ins>
    </w:p>
    <w:p w14:paraId="2A58D3F7" w14:textId="38C0ECCF" w:rsidR="003F7473" w:rsidDel="003F7473" w:rsidRDefault="003F7473" w:rsidP="001E6632">
      <w:pPr>
        <w:pStyle w:val="BodyText"/>
        <w:rPr>
          <w:del w:id="96" w:author="Jones, Emma" w:date="2018-04-06T14:44:00Z"/>
          <w:lang w:eastAsia="x-none"/>
        </w:rPr>
      </w:pPr>
    </w:p>
    <w:p w14:paraId="5A27E948" w14:textId="60454499" w:rsidR="00CA0443" w:rsidRDefault="00CA0443" w:rsidP="00CA0443">
      <w:pPr>
        <w:pStyle w:val="BodyText"/>
        <w:rPr>
          <w:lang w:eastAsia="x-none"/>
        </w:rPr>
      </w:pPr>
      <w:r w:rsidRPr="004B2477">
        <w:rPr>
          <w:lang w:eastAsia="x-none"/>
        </w:rPr>
        <w:t xml:space="preserve">A Content </w:t>
      </w:r>
      <w:r>
        <w:rPr>
          <w:lang w:eastAsia="x-none"/>
        </w:rPr>
        <w:t xml:space="preserve">Consumer supporting the Summary Section </w:t>
      </w:r>
      <w:ins w:id="97" w:author="Jones, Emma" w:date="2018-04-06T14:44:00Z">
        <w:r w:rsidR="003F7473">
          <w:rPr>
            <w:lang w:eastAsia="x-none"/>
          </w:rPr>
          <w:t xml:space="preserve">View </w:t>
        </w:r>
      </w:ins>
      <w:r>
        <w:rPr>
          <w:lang w:eastAsia="x-none"/>
        </w:rPr>
        <w:t xml:space="preserve">Option must render </w:t>
      </w:r>
      <w:r w:rsidR="00CD3340">
        <w:rPr>
          <w:lang w:eastAsia="x-none"/>
        </w:rPr>
        <w:t xml:space="preserve">Summary Section Content </w:t>
      </w:r>
      <w:r>
        <w:rPr>
          <w:lang w:eastAsia="x-none"/>
        </w:rPr>
        <w:t>for viewing</w:t>
      </w:r>
      <w:r w:rsidR="00CD3340">
        <w:rPr>
          <w:lang w:eastAsia="x-none"/>
        </w:rPr>
        <w:t xml:space="preserve"> (see Section 6.3.3.S)</w:t>
      </w:r>
      <w:r w:rsidRPr="004B2477">
        <w:rPr>
          <w:lang w:eastAsia="x-none"/>
        </w:rPr>
        <w:t>.</w:t>
      </w:r>
    </w:p>
    <w:p w14:paraId="25D3795F" w14:textId="4E4620FE" w:rsidR="005F21E7" w:rsidRPr="00D26514" w:rsidRDefault="00652D40" w:rsidP="00303E20">
      <w:pPr>
        <w:pStyle w:val="Heading2"/>
        <w:numPr>
          <w:ilvl w:val="0"/>
          <w:numId w:val="0"/>
        </w:numPr>
        <w:rPr>
          <w:noProof w:val="0"/>
        </w:rPr>
      </w:pPr>
      <w:bookmarkStart w:id="98" w:name="_Toc345074657"/>
      <w:bookmarkStart w:id="99" w:name="_Toc500238757"/>
      <w:bookmarkStart w:id="100" w:name="_Toc37034636"/>
      <w:bookmarkStart w:id="101" w:name="_Toc38846114"/>
      <w:bookmarkStart w:id="102" w:name="_Toc504625757"/>
      <w:bookmarkStart w:id="103" w:name="_Toc530206510"/>
      <w:bookmarkStart w:id="104" w:name="_Toc1388430"/>
      <w:bookmarkStart w:id="105" w:name="_Toc1388584"/>
      <w:bookmarkStart w:id="106" w:name="_Toc1456611"/>
      <w:r>
        <w:rPr>
          <w:noProof w:val="0"/>
        </w:rPr>
        <w:t xml:space="preserve">X.3 </w:t>
      </w:r>
      <w:r w:rsidR="00692225">
        <w:rPr>
          <w:noProof w:val="0"/>
        </w:rPr>
        <w:t>CDA-</w:t>
      </w:r>
      <w:r w:rsidR="002452AB">
        <w:rPr>
          <w:noProof w:val="0"/>
        </w:rPr>
        <w:t>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98"/>
      <w:bookmarkEnd w:id="99"/>
      <w:r w:rsidR="005F21E7" w:rsidRPr="00D26514">
        <w:rPr>
          <w:noProof w:val="0"/>
        </w:rPr>
        <w:t xml:space="preserve"> </w:t>
      </w:r>
    </w:p>
    <w:p w14:paraId="5CBC666A" w14:textId="683C2C32" w:rsidR="00761469" w:rsidRPr="00D26514" w:rsidRDefault="00761469" w:rsidP="007117B8">
      <w:pPr>
        <w:pStyle w:val="TableTitle"/>
      </w:pPr>
      <w:r w:rsidRPr="00D26514">
        <w:t>Table X.3-1</w:t>
      </w:r>
      <w:r w:rsidR="00701B3A" w:rsidRPr="00D26514">
        <w:t xml:space="preserve">: </w:t>
      </w:r>
      <w:r w:rsidR="002452AB">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105503DB" w:rsidR="003D1654" w:rsidRPr="00D26514" w:rsidRDefault="002452AB"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107" w:name="OLE_LINK33"/>
            <w:bookmarkStart w:id="108" w:name="OLE_LINK34"/>
            <w:bookmarkStart w:id="109" w:name="OLE_LINK35"/>
            <w:bookmarkStart w:id="110" w:name="OLE_LINK36"/>
            <w:r w:rsidRPr="00D26514">
              <w:t>--</w:t>
            </w:r>
            <w:bookmarkEnd w:id="107"/>
            <w:bookmarkEnd w:id="108"/>
            <w:bookmarkEnd w:id="109"/>
            <w:bookmarkEnd w:id="110"/>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0EB93D8A" w:rsidR="00CF283F" w:rsidRPr="00D26514" w:rsidRDefault="00CF283F" w:rsidP="00303E20">
      <w:pPr>
        <w:pStyle w:val="Heading2"/>
        <w:numPr>
          <w:ilvl w:val="0"/>
          <w:numId w:val="0"/>
        </w:numPr>
        <w:rPr>
          <w:noProof w:val="0"/>
        </w:rPr>
      </w:pPr>
      <w:bookmarkStart w:id="111" w:name="_Toc345074658"/>
      <w:bookmarkStart w:id="112" w:name="_Toc500238758"/>
      <w:r w:rsidRPr="00D26514">
        <w:rPr>
          <w:noProof w:val="0"/>
        </w:rPr>
        <w:t>X.</w:t>
      </w:r>
      <w:r w:rsidR="00AF472E" w:rsidRPr="00D26514">
        <w:rPr>
          <w:noProof w:val="0"/>
        </w:rPr>
        <w:t>4</w:t>
      </w:r>
      <w:r w:rsidR="005F21E7" w:rsidRPr="00D26514">
        <w:rPr>
          <w:noProof w:val="0"/>
        </w:rPr>
        <w:t xml:space="preserve"> </w:t>
      </w:r>
      <w:r w:rsidR="002452AB">
        <w:rPr>
          <w:noProof w:val="0"/>
        </w:rPr>
        <w:t>CDA-DSS</w:t>
      </w:r>
      <w:r w:rsidRPr="00D26514">
        <w:rPr>
          <w:noProof w:val="0"/>
        </w:rPr>
        <w:t xml:space="preserve"> </w:t>
      </w:r>
      <w:bookmarkEnd w:id="100"/>
      <w:bookmarkEnd w:id="101"/>
      <w:r w:rsidR="00167DB7" w:rsidRPr="00D26514">
        <w:rPr>
          <w:noProof w:val="0"/>
        </w:rPr>
        <w:t>Overview</w:t>
      </w:r>
      <w:bookmarkEnd w:id="111"/>
      <w:bookmarkEnd w:id="112"/>
    </w:p>
    <w:p w14:paraId="3197269E" w14:textId="6A092F23" w:rsidR="002452AB" w:rsidRPr="002452AB" w:rsidRDefault="002452AB" w:rsidP="002452AB">
      <w:bookmarkStart w:id="113" w:name="_Toc345074659"/>
      <w:bookmarkStart w:id="114" w:name="_Toc500238759"/>
      <w:bookmarkStart w:id="115" w:name="OLE_LINK24"/>
      <w:r w:rsidRPr="002452AB">
        <w:t>Providing a concise summary of a document based on specific user expectations can be time saving for a provider. It can also reflect what the patient need</w:t>
      </w:r>
      <w:r w:rsidR="00FE23C4">
        <w:t>s</w:t>
      </w:r>
      <w:r w:rsidRPr="002452AB">
        <w:t xml:space="preserve"> to see</w:t>
      </w:r>
      <w:r>
        <w:t xml:space="preserve"> in a way that is not too overwhelming. This profile enable</w:t>
      </w:r>
      <w:r w:rsidR="00FE23C4">
        <w:t>s</w:t>
      </w:r>
      <w:r>
        <w:t xml:space="preserve"> the ability to provide relevant and pertinent information in sections that are concise </w:t>
      </w:r>
      <w:r w:rsidR="00FE23C4">
        <w:t xml:space="preserve">and that support </w:t>
      </w:r>
      <w:r>
        <w:t>a specific purpose that the sender specifies. This allows t</w:t>
      </w:r>
      <w:r w:rsidRPr="002452AB">
        <w:t>h</w:t>
      </w:r>
      <w:r>
        <w:t>e large amount of information in a CDA document to be provided yet</w:t>
      </w:r>
      <w:r w:rsidRPr="002452AB">
        <w:t xml:space="preserve"> at the same time not become overwhelming</w:t>
      </w:r>
      <w:r>
        <w:t xml:space="preserve"> for the reader of the document</w:t>
      </w:r>
      <w:r w:rsidRPr="002452AB">
        <w:t xml:space="preserve">. </w:t>
      </w:r>
    </w:p>
    <w:p w14:paraId="31332F03" w14:textId="77777777" w:rsidR="009767FE" w:rsidRDefault="00680634" w:rsidP="002452AB">
      <w:r>
        <w:lastRenderedPageBreak/>
        <w:t xml:space="preserve">The definition of a summary section is </w:t>
      </w:r>
      <w:r w:rsidR="00344592">
        <w:t xml:space="preserve">based on specific use cases. A summary section </w:t>
      </w:r>
      <w:r w:rsidR="002452AB" w:rsidRPr="002452AB">
        <w:t xml:space="preserve">can be added to a </w:t>
      </w:r>
      <w:r w:rsidR="00344592">
        <w:t xml:space="preserve">CDA </w:t>
      </w:r>
      <w:r w:rsidR="002452AB" w:rsidRPr="002452AB">
        <w:t>document</w:t>
      </w:r>
      <w:r w:rsidR="00344592">
        <w:t xml:space="preserve"> that is an open template. A summary section can be constructed dynamically or a pre-defined section template can be used. </w:t>
      </w:r>
    </w:p>
    <w:p w14:paraId="1AF29FAE" w14:textId="3FA11802" w:rsidR="009767FE" w:rsidRDefault="009767FE" w:rsidP="009767FE">
      <w:pPr>
        <w:pStyle w:val="ListParagraph"/>
        <w:numPr>
          <w:ilvl w:val="0"/>
          <w:numId w:val="22"/>
        </w:numPr>
      </w:pPr>
      <w:r>
        <w:t>A summary section can be user defined. For e</w:t>
      </w:r>
      <w:r w:rsidR="000755DA">
        <w:t>xample, a user can decide to create</w:t>
      </w:r>
      <w:r>
        <w:t xml:space="preserve"> a summary section that lists procedures the patient had in the last six months. If the document has sections containing procedures with the relevant procedure dates, the applicable procedures can be rendered in the </w:t>
      </w:r>
      <w:del w:id="116" w:author="Jones, Emma" w:date="2018-04-06T14:34:00Z">
        <w:r w:rsidDel="00676EF2">
          <w:delText>User Defined Summary Section</w:delText>
        </w:r>
      </w:del>
      <w:ins w:id="117" w:author="Jones, Emma" w:date="2018-04-06T14:34:00Z">
        <w:r w:rsidR="00676EF2">
          <w:t>User Defined Summary Section View</w:t>
        </w:r>
      </w:ins>
      <w:r>
        <w:t xml:space="preserve">. </w:t>
      </w:r>
    </w:p>
    <w:p w14:paraId="69171154" w14:textId="3FFA262D" w:rsidR="000755DA" w:rsidRDefault="000755DA" w:rsidP="000755DA">
      <w:pPr>
        <w:pStyle w:val="ListParagraph"/>
        <w:numPr>
          <w:ilvl w:val="0"/>
          <w:numId w:val="22"/>
        </w:numPr>
      </w:pPr>
      <w:r>
        <w:t xml:space="preserve">A summary section can be a pre-defined section template. For example, the Notes Section and the Care Team Sections are pre-defined HL7 C-CDA section templates. The Document Summary Section is a pre-defined IHE section template. </w:t>
      </w:r>
    </w:p>
    <w:p w14:paraId="03FFC899" w14:textId="44E7BBDC" w:rsidR="009767FE" w:rsidRDefault="009767FE" w:rsidP="009767FE">
      <w:pPr>
        <w:pStyle w:val="ListParagraph"/>
        <w:numPr>
          <w:ilvl w:val="0"/>
          <w:numId w:val="22"/>
        </w:numPr>
      </w:pPr>
      <w:r>
        <w: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t>
      </w:r>
      <w:r w:rsidR="003C542E">
        <w:t xml:space="preserve">Figure x-4.1 shows a Care Plan Summary Section in a Care Plan Document. </w:t>
      </w:r>
    </w:p>
    <w:p w14:paraId="6EFF3101" w14:textId="77777777" w:rsidR="009767FE" w:rsidRDefault="009767FE" w:rsidP="002452AB"/>
    <w:p w14:paraId="50937586" w14:textId="0B495993" w:rsidR="00E31BB9" w:rsidRDefault="00E31BB9" w:rsidP="002452AB">
      <w:r>
        <w:t xml:space="preserve">The following is an example of how </w:t>
      </w:r>
      <w:r w:rsidR="000742B4">
        <w:t xml:space="preserve">care plan </w:t>
      </w:r>
      <w:r>
        <w:t>content may be represented in a CDA document with a summary section:</w:t>
      </w:r>
    </w:p>
    <w:p w14:paraId="1D2F3D14" w14:textId="2695FA44" w:rsidR="00E31BB9" w:rsidRPr="002452AB" w:rsidRDefault="00E31BB9" w:rsidP="002452AB">
      <w:r>
        <w:rPr>
          <w:noProof/>
        </w:rPr>
        <w:drawing>
          <wp:inline distT="0" distB="0" distL="0" distR="0" wp14:anchorId="62AEBC65" wp14:editId="015016D4">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996998"/>
                    </a:xfrm>
                    <a:prstGeom prst="rect">
                      <a:avLst/>
                    </a:prstGeom>
                  </pic:spPr>
                </pic:pic>
              </a:graphicData>
            </a:graphic>
          </wp:inline>
        </w:drawing>
      </w:r>
    </w:p>
    <w:p w14:paraId="63DC8514" w14:textId="18DA5836" w:rsidR="003C542E" w:rsidRPr="004B2477" w:rsidRDefault="003C542E" w:rsidP="003C542E">
      <w:pPr>
        <w:pStyle w:val="FigureTitle"/>
      </w:pPr>
      <w:r w:rsidRPr="004B2477">
        <w:lastRenderedPageBreak/>
        <w:t>Figure X-</w:t>
      </w:r>
      <w:r>
        <w:t>4.</w:t>
      </w:r>
      <w:r w:rsidRPr="004B2477">
        <w:t xml:space="preserve">1: Example of a </w:t>
      </w:r>
      <w:r>
        <w:t>Care Plan Summary Section</w:t>
      </w:r>
    </w:p>
    <w:p w14:paraId="0B052710" w14:textId="70ADCE66" w:rsidR="00167DB7"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113"/>
      <w:bookmarkEnd w:id="114"/>
    </w:p>
    <w:p w14:paraId="51A4C3C0" w14:textId="1231B1BA" w:rsidR="000755DA" w:rsidRDefault="000755DA" w:rsidP="00AB4990">
      <w:pPr>
        <w:pStyle w:val="BodyText"/>
      </w:pPr>
      <w:r w:rsidRPr="000755DA">
        <w:t xml:space="preserve">A Summary </w:t>
      </w:r>
      <w:r>
        <w:t xml:space="preserve">Section can be generated or added </w:t>
      </w:r>
      <w:r w:rsidR="009F6B6F">
        <w:t xml:space="preserve">to a CDA document when the </w:t>
      </w:r>
      <w:r>
        <w:t>document is created</w:t>
      </w:r>
      <w:r w:rsidR="009F6B6F">
        <w:t xml:space="preserve">. A Summary Section can also be generated and viewed </w:t>
      </w:r>
      <w:r w:rsidR="00301FEE">
        <w:t>w</w:t>
      </w:r>
      <w:r>
        <w:t xml:space="preserve">hen a CDA document </w:t>
      </w:r>
      <w:r w:rsidR="00301FEE">
        <w:t xml:space="preserve">is received. </w:t>
      </w:r>
    </w:p>
    <w:p w14:paraId="215095F8" w14:textId="6C05C025" w:rsidR="00301FEE" w:rsidRDefault="00301FEE" w:rsidP="00301FEE">
      <w:pPr>
        <w:pStyle w:val="BodyText"/>
        <w:numPr>
          <w:ilvl w:val="0"/>
          <w:numId w:val="24"/>
        </w:numPr>
      </w:pPr>
      <w:r>
        <w:t xml:space="preserve">A user can create a </w:t>
      </w:r>
      <w:del w:id="118" w:author="Jones, Emma" w:date="2018-04-06T14:34:00Z">
        <w:r w:rsidDel="00676EF2">
          <w:delText>User Defined Summary Section</w:delText>
        </w:r>
      </w:del>
      <w:ins w:id="119" w:author="Jones, Emma" w:date="2018-04-06T14:34:00Z">
        <w:r w:rsidR="00676EF2">
          <w:t>User Defined Summary Section View</w:t>
        </w:r>
      </w:ins>
      <w:r>
        <w:t xml:space="preserve"> based on user defined criteria when a CDA document is received</w:t>
      </w:r>
      <w:ins w:id="120" w:author="Jones, Emma" w:date="2018-04-06T14:19:00Z">
        <w:r w:rsidR="008954B4">
          <w:t xml:space="preserve">. </w:t>
        </w:r>
      </w:ins>
      <w:del w:id="121" w:author="Jones, Emma" w:date="2018-04-06T14:19:00Z">
        <w:r w:rsidDel="008954B4">
          <w:delText xml:space="preserve"> as well as when a CDA document is generated.</w:delText>
        </w:r>
      </w:del>
      <w:r>
        <w:t xml:space="preserve"> </w:t>
      </w:r>
    </w:p>
    <w:p w14:paraId="61AF8547" w14:textId="75A2FA19" w:rsidR="00301FEE" w:rsidRDefault="00301FEE" w:rsidP="00301FEE">
      <w:pPr>
        <w:pStyle w:val="BodyText"/>
        <w:numPr>
          <w:ilvl w:val="0"/>
          <w:numId w:val="24"/>
        </w:numPr>
      </w:pPr>
      <w:r>
        <w:t xml:space="preserve">A user can create a predefined Summary Section based on identified use cases when a CDA document is generated as well as when a CDA document is received. </w:t>
      </w:r>
    </w:p>
    <w:p w14:paraId="07AC1EC9" w14:textId="5AB2DF45" w:rsidR="00301FEE" w:rsidRDefault="00301FEE" w:rsidP="00301FEE">
      <w:pPr>
        <w:pStyle w:val="BodyText"/>
        <w:numPr>
          <w:ilvl w:val="0"/>
          <w:numId w:val="24"/>
        </w:numPr>
      </w:pPr>
      <w:r>
        <w:t xml:space="preserve">A user can add a predefined summary section template to a document when the document is created. </w:t>
      </w:r>
    </w:p>
    <w:p w14:paraId="06D4C824" w14:textId="4EFB56E3" w:rsidR="006C2F45" w:rsidRDefault="006C2F45" w:rsidP="006C2F45">
      <w:pPr>
        <w:pStyle w:val="Heading3"/>
        <w:keepNext w:val="0"/>
        <w:numPr>
          <w:ilvl w:val="0"/>
          <w:numId w:val="0"/>
        </w:numPr>
        <w:rPr>
          <w:ins w:id="122" w:author="Jones, Emma" w:date="2018-04-06T16:49:00Z"/>
          <w:bCs/>
          <w:noProof w:val="0"/>
        </w:rPr>
      </w:pPr>
      <w:r w:rsidRPr="00D26514">
        <w:rPr>
          <w:bCs/>
          <w:noProof w:val="0"/>
        </w:rPr>
        <w:t>X.4.1 C</w:t>
      </w:r>
      <w:ins w:id="123" w:author="Jones, Emma" w:date="2018-04-06T12:30:00Z">
        <w:r w:rsidR="00AF16B7">
          <w:rPr>
            <w:bCs/>
            <w:noProof w:val="0"/>
          </w:rPr>
          <w:t>onsiderations for User Defined S</w:t>
        </w:r>
        <w:r>
          <w:rPr>
            <w:bCs/>
            <w:noProof w:val="0"/>
          </w:rPr>
          <w:t xml:space="preserve">ummary </w:t>
        </w:r>
      </w:ins>
      <w:ins w:id="124" w:author="Jones, Emma" w:date="2018-04-06T17:10:00Z">
        <w:r w:rsidR="00AF16B7">
          <w:rPr>
            <w:bCs/>
            <w:noProof w:val="0"/>
          </w:rPr>
          <w:t>S</w:t>
        </w:r>
      </w:ins>
      <w:ins w:id="125" w:author="Jones, Emma" w:date="2018-04-06T12:30:00Z">
        <w:r>
          <w:rPr>
            <w:bCs/>
            <w:noProof w:val="0"/>
          </w:rPr>
          <w:t>ection</w:t>
        </w:r>
      </w:ins>
      <w:ins w:id="126" w:author="Jones, Emma" w:date="2018-04-06T14:25:00Z">
        <w:r w:rsidR="00AF16B7">
          <w:rPr>
            <w:bCs/>
            <w:noProof w:val="0"/>
          </w:rPr>
          <w:t xml:space="preserve"> V</w:t>
        </w:r>
        <w:r w:rsidR="004238BE">
          <w:rPr>
            <w:bCs/>
            <w:noProof w:val="0"/>
          </w:rPr>
          <w:t>iews</w:t>
        </w:r>
      </w:ins>
    </w:p>
    <w:p w14:paraId="30FDF119" w14:textId="3EF01029" w:rsidR="00BE2D99" w:rsidRPr="00BE2D99" w:rsidRDefault="00BE2D99" w:rsidP="00BE2D99">
      <w:pPr>
        <w:pStyle w:val="BodyText"/>
        <w:rPr>
          <w:ins w:id="127" w:author="Jones, Emma" w:date="2018-04-06T12:30:00Z"/>
        </w:rPr>
        <w:pPrChange w:id="128" w:author="Jones, Emma" w:date="2018-04-06T16:49:00Z">
          <w:pPr>
            <w:pStyle w:val="Heading3"/>
            <w:keepNext w:val="0"/>
            <w:numPr>
              <w:ilvl w:val="0"/>
              <w:numId w:val="0"/>
            </w:numPr>
            <w:tabs>
              <w:tab w:val="clear" w:pos="720"/>
            </w:tabs>
            <w:ind w:left="0" w:firstLine="0"/>
          </w:pPr>
        </w:pPrChange>
      </w:pPr>
      <w:ins w:id="129" w:author="Jones, Emma" w:date="2018-04-06T16:49:00Z">
        <w:r>
          <w:t>When a CDA document is received</w:t>
        </w:r>
      </w:ins>
      <w:ins w:id="130" w:author="Jones, Emma" w:date="2018-04-06T16:50:00Z">
        <w:r>
          <w:t xml:space="preserve">, </w:t>
        </w:r>
      </w:ins>
      <w:ins w:id="131" w:author="Jones, Emma" w:date="2018-04-06T16:49:00Z">
        <w:r>
          <w:t xml:space="preserve">A Summary Section </w:t>
        </w:r>
      </w:ins>
      <w:ins w:id="132" w:author="Jones, Emma" w:date="2018-04-06T16:50:00Z">
        <w:r>
          <w:t xml:space="preserve">View </w:t>
        </w:r>
      </w:ins>
      <w:ins w:id="133" w:author="Jones, Emma" w:date="2018-04-06T16:49:00Z">
        <w:r>
          <w:t xml:space="preserve">can </w:t>
        </w:r>
        <w:r>
          <w:t>be generated</w:t>
        </w:r>
      </w:ins>
      <w:ins w:id="134" w:author="Jones, Emma" w:date="2018-04-06T16:50:00Z">
        <w:r>
          <w:t xml:space="preserve">. </w:t>
        </w:r>
      </w:ins>
      <w:ins w:id="135" w:author="Jones, Emma" w:date="2018-04-06T16:51:00Z">
        <w:r>
          <w:t xml:space="preserve">The receiving system uses business logic to determine the content that is viewed. The following concepts can be taken into consideration to </w:t>
        </w:r>
      </w:ins>
      <w:ins w:id="136" w:author="Jones, Emma" w:date="2018-04-06T16:53:00Z">
        <w:r>
          <w:t>create varying views.</w:t>
        </w:r>
      </w:ins>
    </w:p>
    <w:p w14:paraId="72024053" w14:textId="0F4CF854" w:rsidR="006C2F45" w:rsidRDefault="006C2F45" w:rsidP="006C2F45">
      <w:pPr>
        <w:pStyle w:val="Heading3"/>
        <w:keepNext w:val="0"/>
        <w:numPr>
          <w:ilvl w:val="0"/>
          <w:numId w:val="0"/>
        </w:numPr>
        <w:rPr>
          <w:ins w:id="137" w:author="Jones, Emma" w:date="2018-04-06T12:44:00Z"/>
          <w:bCs/>
          <w:noProof w:val="0"/>
        </w:rPr>
      </w:pPr>
      <w:ins w:id="138" w:author="Jones, Emma" w:date="2018-04-06T12:31:00Z">
        <w:r>
          <w:rPr>
            <w:bCs/>
            <w:noProof w:val="0"/>
          </w:rPr>
          <w:t>X.4.1.1 Status</w:t>
        </w:r>
      </w:ins>
      <w:ins w:id="139" w:author="Jones, Emma" w:date="2018-04-06T12:46:00Z">
        <w:r w:rsidR="00177601">
          <w:rPr>
            <w:bCs/>
            <w:noProof w:val="0"/>
          </w:rPr>
          <w:t xml:space="preserve"> and </w:t>
        </w:r>
        <w:commentRangeStart w:id="140"/>
        <w:r w:rsidR="00177601">
          <w:rPr>
            <w:bCs/>
            <w:noProof w:val="0"/>
          </w:rPr>
          <w:t>Dates</w:t>
        </w:r>
      </w:ins>
      <w:commentRangeEnd w:id="140"/>
      <w:ins w:id="141" w:author="Jones, Emma" w:date="2018-04-06T17:14:00Z">
        <w:r w:rsidR="004A4B67">
          <w:rPr>
            <w:rStyle w:val="CommentReference"/>
            <w:rFonts w:ascii="Times New Roman" w:hAnsi="Times New Roman"/>
            <w:b w:val="0"/>
            <w:noProof w:val="0"/>
            <w:kern w:val="0"/>
          </w:rPr>
          <w:commentReference w:id="140"/>
        </w:r>
      </w:ins>
    </w:p>
    <w:p w14:paraId="16FD14B5" w14:textId="73323F34" w:rsidR="003128AE" w:rsidRPr="004B2477" w:rsidRDefault="003128AE" w:rsidP="003128AE">
      <w:pPr>
        <w:pStyle w:val="BodyText"/>
        <w:rPr>
          <w:ins w:id="142" w:author="Jones, Emma" w:date="2018-04-06T16:07:00Z"/>
          <w:lang w:eastAsia="x-none"/>
        </w:rPr>
      </w:pPr>
      <w:ins w:id="143" w:author="Jones, Emma" w:date="2018-04-06T16:07:00Z">
        <w:r w:rsidRPr="004B2477">
          <w:rPr>
            <w:lang w:eastAsia="x-none"/>
          </w:rPr>
          <w:t>Changes in the status of a dat</w:t>
        </w:r>
        <w:r>
          <w:rPr>
            <w:lang w:eastAsia="x-none"/>
          </w:rPr>
          <w:t>a item often change the context of meaning</w:t>
        </w:r>
        <w:r w:rsidRPr="004B2477">
          <w:rPr>
            <w:lang w:eastAsia="x-none"/>
          </w:rPr>
          <w:t xml:space="preserve"> of the data item </w:t>
        </w:r>
        <w:r w:rsidR="00565B35">
          <w:rPr>
            <w:b/>
            <w:lang w:eastAsia="x-none"/>
          </w:rPr>
          <w:t>in relationship to a</w:t>
        </w:r>
        <w:r w:rsidRPr="004B2477">
          <w:rPr>
            <w:b/>
            <w:lang w:eastAsia="x-none"/>
          </w:rPr>
          <w:t xml:space="preserve"> </w:t>
        </w:r>
        <w:proofErr w:type="gramStart"/>
        <w:r w:rsidRPr="004B2477">
          <w:rPr>
            <w:b/>
            <w:lang w:eastAsia="x-none"/>
          </w:rPr>
          <w:t>particular point</w:t>
        </w:r>
        <w:proofErr w:type="gramEnd"/>
        <w:r w:rsidRPr="004B2477">
          <w:rPr>
            <w:b/>
            <w:lang w:eastAsia="x-none"/>
          </w:rPr>
          <w:t xml:space="preserve"> in time</w:t>
        </w:r>
        <w:r w:rsidRPr="004B2477">
          <w:rPr>
            <w:lang w:eastAsia="x-none"/>
          </w:rPr>
          <w:t xml:space="preserve">. However, these status updates </w:t>
        </w:r>
        <w:r w:rsidRPr="004B2477">
          <w:rPr>
            <w:b/>
            <w:lang w:eastAsia="x-none"/>
          </w:rPr>
          <w:t>do not</w:t>
        </w:r>
        <w:r w:rsidRPr="004B2477">
          <w:rPr>
            <w:lang w:eastAsia="x-none"/>
          </w:rPr>
          <w:t xml:space="preserve"> change the fundamental </w:t>
        </w:r>
      </w:ins>
      <w:ins w:id="144" w:author="Jones, Emma" w:date="2018-04-06T16:08:00Z">
        <w:r>
          <w:rPr>
            <w:lang w:eastAsia="x-none"/>
          </w:rPr>
          <w:t>meaning</w:t>
        </w:r>
      </w:ins>
      <w:ins w:id="145" w:author="Jones, Emma" w:date="2018-04-06T16:07:00Z">
        <w:r>
          <w:rPr>
            <w:lang w:eastAsia="x-none"/>
          </w:rPr>
          <w:t xml:space="preserve"> of the item</w:t>
        </w:r>
        <w:r w:rsidRPr="004B2477">
          <w:rPr>
            <w:lang w:eastAsia="x-none"/>
          </w:rPr>
          <w:t xml:space="preserve">. </w:t>
        </w:r>
      </w:ins>
    </w:p>
    <w:p w14:paraId="06101E5A" w14:textId="77777777" w:rsidR="003128AE" w:rsidRPr="004B2477" w:rsidRDefault="003128AE" w:rsidP="003128AE">
      <w:pPr>
        <w:pStyle w:val="BodyText"/>
        <w:rPr>
          <w:ins w:id="146" w:author="Jones, Emma" w:date="2018-04-06T16:07:00Z"/>
          <w:lang w:eastAsia="x-none"/>
        </w:rPr>
      </w:pPr>
      <w:ins w:id="147" w:author="Jones, Emma" w:date="2018-04-06T16:07:00Z">
        <w:r w:rsidRPr="004B2477">
          <w:rPr>
            <w:lang w:eastAsia="x-none"/>
          </w:rPr>
          <w:t xml:space="preserve">Status updates are changes such as “this medication has been discontinued”, or “this problem is now resolved”. Status updates report on the normal evolution of a data item over time. </w:t>
        </w:r>
      </w:ins>
    </w:p>
    <w:p w14:paraId="2EBBE40E" w14:textId="215AF472" w:rsidR="003128AE" w:rsidRDefault="003128AE" w:rsidP="00177601">
      <w:pPr>
        <w:pStyle w:val="BodyText"/>
        <w:rPr>
          <w:ins w:id="148" w:author="Jones, Emma" w:date="2018-04-06T16:07:00Z"/>
        </w:rPr>
        <w:pPrChange w:id="149" w:author="Jones, Emma" w:date="2018-04-06T12:44:00Z">
          <w:pPr>
            <w:pStyle w:val="Heading3"/>
            <w:keepNext w:val="0"/>
            <w:numPr>
              <w:ilvl w:val="0"/>
              <w:numId w:val="0"/>
            </w:numPr>
            <w:tabs>
              <w:tab w:val="clear" w:pos="720"/>
            </w:tabs>
            <w:ind w:left="0" w:firstLine="0"/>
          </w:pPr>
        </w:pPrChange>
      </w:pPr>
      <w:ins w:id="150" w:author="Jones, Emma" w:date="2018-04-06T16:07:00Z">
        <w:r w:rsidRPr="004B2477">
          <w:rPr>
            <w:lang w:eastAsia="x-none"/>
          </w:rPr>
          <w:t>Implement</w:t>
        </w:r>
        <w:r>
          <w:rPr>
            <w:lang w:eastAsia="x-none"/>
          </w:rPr>
          <w:t xml:space="preserve">ers of the Summary Section View Option </w:t>
        </w:r>
        <w:r w:rsidRPr="004B2477">
          <w:rPr>
            <w:lang w:eastAsia="x-none"/>
          </w:rPr>
          <w:t xml:space="preserve">will need to examine the </w:t>
        </w:r>
        <w:r w:rsidRPr="004B2477">
          <w:rPr>
            <w:rStyle w:val="InlineXML"/>
            <w:rFonts w:eastAsia="?l?r ??’c"/>
          </w:rPr>
          <w:t>status</w:t>
        </w:r>
        <w:r w:rsidRPr="004B2477">
          <w:rPr>
            <w:lang w:eastAsia="x-none"/>
          </w:rPr>
          <w:t xml:space="preserve"> to determine if the statuses of two data items are different. </w:t>
        </w:r>
      </w:ins>
      <w:ins w:id="151" w:author="Jones, Emma" w:date="2018-04-06T16:09:00Z">
        <w:r>
          <w:rPr>
            <w:lang w:eastAsia="x-none"/>
          </w:rPr>
          <w:t xml:space="preserve">Decision of what to do with statuses of compared items should be part of the clinical workflow to support care. </w:t>
        </w:r>
      </w:ins>
    </w:p>
    <w:p w14:paraId="217EDA76" w14:textId="42693A0B" w:rsidR="00B33302" w:rsidRDefault="00565B35" w:rsidP="00177601">
      <w:pPr>
        <w:pStyle w:val="BodyText"/>
        <w:rPr>
          <w:ins w:id="152" w:author="Jones, Emma" w:date="2018-04-06T17:01:00Z"/>
        </w:rPr>
        <w:pPrChange w:id="153" w:author="Jones, Emma" w:date="2018-04-06T12:44:00Z">
          <w:pPr>
            <w:pStyle w:val="Heading3"/>
            <w:keepNext w:val="0"/>
            <w:numPr>
              <w:ilvl w:val="0"/>
              <w:numId w:val="0"/>
            </w:numPr>
            <w:tabs>
              <w:tab w:val="clear" w:pos="720"/>
            </w:tabs>
            <w:ind w:left="0" w:firstLine="0"/>
          </w:pPr>
        </w:pPrChange>
      </w:pPr>
      <w:ins w:id="154" w:author="Jones, Emma" w:date="2018-04-06T16:16:00Z">
        <w:r>
          <w:t>A</w:t>
        </w:r>
      </w:ins>
      <w:ins w:id="155" w:author="Jones, Emma" w:date="2018-04-06T16:12:00Z">
        <w:r w:rsidR="003128AE">
          <w:t xml:space="preserve"> </w:t>
        </w:r>
      </w:ins>
      <w:ins w:id="156" w:author="Jones, Emma" w:date="2018-04-06T12:44:00Z">
        <w:r w:rsidR="00177601">
          <w:t xml:space="preserve">receiving system </w:t>
        </w:r>
      </w:ins>
      <w:ins w:id="157" w:author="Jones, Emma" w:date="2018-04-06T16:13:00Z">
        <w:r w:rsidR="003128AE">
          <w:t xml:space="preserve">(Content Consumer) receives a CDA document and compares </w:t>
        </w:r>
      </w:ins>
      <w:ins w:id="158" w:author="Jones, Emma" w:date="2018-04-06T16:14:00Z">
        <w:r w:rsidR="003128AE">
          <w:t>the patient problems that have been document</w:t>
        </w:r>
      </w:ins>
      <w:ins w:id="159" w:author="Jones, Emma" w:date="2018-04-06T16:17:00Z">
        <w:r>
          <w:t>ed</w:t>
        </w:r>
      </w:ins>
      <w:ins w:id="160" w:author="Jones, Emma" w:date="2018-04-06T16:14:00Z">
        <w:r w:rsidR="003128AE">
          <w:t xml:space="preserve"> in the system </w:t>
        </w:r>
      </w:ins>
      <w:ins w:id="161" w:author="Jones, Emma" w:date="2018-04-06T12:44:00Z">
        <w:r w:rsidR="00177601">
          <w:t xml:space="preserve">with problems </w:t>
        </w:r>
      </w:ins>
      <w:ins w:id="162" w:author="Jones, Emma" w:date="2018-04-06T16:14:00Z">
        <w:r w:rsidR="003128AE">
          <w:t xml:space="preserve">received </w:t>
        </w:r>
      </w:ins>
      <w:ins w:id="163" w:author="Jones, Emma" w:date="2018-04-06T12:44:00Z">
        <w:r w:rsidR="00177601">
          <w:t>in the document</w:t>
        </w:r>
      </w:ins>
      <w:ins w:id="164" w:author="Jones, Emma" w:date="2018-04-06T16:15:00Z">
        <w:r>
          <w:t xml:space="preserve">. The system business rule is to </w:t>
        </w:r>
      </w:ins>
      <w:ins w:id="165" w:author="Jones, Emma" w:date="2018-04-06T12:44:00Z">
        <w:r w:rsidR="00177601">
          <w:t xml:space="preserve">provide a summary section </w:t>
        </w:r>
      </w:ins>
      <w:ins w:id="166" w:author="Jones, Emma" w:date="2018-04-06T16:15:00Z">
        <w:r w:rsidR="003128AE">
          <w:t xml:space="preserve">view </w:t>
        </w:r>
      </w:ins>
      <w:ins w:id="167" w:author="Jones, Emma" w:date="2018-04-06T12:44:00Z">
        <w:r w:rsidR="00177601">
          <w:t>containing</w:t>
        </w:r>
        <w:r w:rsidR="003128AE">
          <w:t xml:space="preserve"> </w:t>
        </w:r>
      </w:ins>
      <w:ins w:id="168" w:author="Jones, Emma" w:date="2018-04-06T16:16:00Z">
        <w:r>
          <w:t xml:space="preserve">comparable </w:t>
        </w:r>
      </w:ins>
      <w:ins w:id="169" w:author="Jones, Emma" w:date="2018-04-06T12:44:00Z">
        <w:r w:rsidR="003128AE">
          <w:t xml:space="preserve">problems with </w:t>
        </w:r>
      </w:ins>
      <w:ins w:id="170" w:author="Jones, Emma" w:date="2018-04-06T16:16:00Z">
        <w:r>
          <w:t xml:space="preserve">applicable </w:t>
        </w:r>
      </w:ins>
      <w:ins w:id="171" w:author="Jones, Emma" w:date="2018-04-06T12:44:00Z">
        <w:r w:rsidR="00177601">
          <w:t>status</w:t>
        </w:r>
      </w:ins>
      <w:ins w:id="172" w:author="Jones, Emma" w:date="2018-04-06T16:16:00Z">
        <w:r>
          <w:t>es</w:t>
        </w:r>
      </w:ins>
      <w:ins w:id="173" w:author="Jones, Emma" w:date="2018-04-06T12:47:00Z">
        <w:r w:rsidR="00EE3C9C">
          <w:t xml:space="preserve"> and related date</w:t>
        </w:r>
      </w:ins>
      <w:ins w:id="174" w:author="Jones, Emma" w:date="2018-04-06T12:53:00Z">
        <w:r w:rsidR="00EE3C9C">
          <w:t>s</w:t>
        </w:r>
      </w:ins>
      <w:ins w:id="175" w:author="Jones, Emma" w:date="2018-04-06T12:44:00Z">
        <w:r w:rsidR="00177601">
          <w:t>. For example</w:t>
        </w:r>
      </w:ins>
      <w:ins w:id="176" w:author="Jones, Emma" w:date="2018-04-06T12:46:00Z">
        <w:r w:rsidR="00177601">
          <w:t xml:space="preserve">, </w:t>
        </w:r>
      </w:ins>
      <w:ins w:id="177" w:author="Jones, Emma" w:date="2018-04-06T16:18:00Z">
        <w:r>
          <w:t xml:space="preserve">the </w:t>
        </w:r>
      </w:ins>
      <w:ins w:id="178" w:author="Jones, Emma" w:date="2018-04-06T12:46:00Z">
        <w:r w:rsidR="00177601">
          <w:t>receiving s</w:t>
        </w:r>
        <w:r>
          <w:t>ystem contains a documented cough problem, active status,</w:t>
        </w:r>
        <w:r w:rsidR="00177601">
          <w:t xml:space="preserve"> </w:t>
        </w:r>
      </w:ins>
      <w:ins w:id="179" w:author="Jones, Emma" w:date="2018-04-06T12:50:00Z">
        <w:r w:rsidR="00177601">
          <w:t xml:space="preserve">onset date </w:t>
        </w:r>
      </w:ins>
      <w:ins w:id="180" w:author="Jones, Emma" w:date="2018-04-06T16:19:00Z">
        <w:r>
          <w:t>of</w:t>
        </w:r>
      </w:ins>
      <w:ins w:id="181" w:author="Jones, Emma" w:date="2018-04-06T12:46:00Z">
        <w:r w:rsidR="00EE3C9C">
          <w:t xml:space="preserve"> March 1, 201</w:t>
        </w:r>
      </w:ins>
      <w:ins w:id="182" w:author="Jones, Emma" w:date="2018-04-06T12:52:00Z">
        <w:r w:rsidR="00EE3C9C">
          <w:t>7</w:t>
        </w:r>
      </w:ins>
      <w:ins w:id="183" w:author="Jones, Emma" w:date="2018-04-06T12:50:00Z">
        <w:r w:rsidR="00177601">
          <w:t xml:space="preserve"> (</w:t>
        </w:r>
        <w:r w:rsidR="00177601">
          <w:t>effective time low</w:t>
        </w:r>
        <w:r w:rsidR="00177601">
          <w:t>)</w:t>
        </w:r>
      </w:ins>
      <w:ins w:id="184" w:author="Jones, Emma" w:date="2018-04-06T12:49:00Z">
        <w:r w:rsidR="00177601">
          <w:t xml:space="preserve"> and no </w:t>
        </w:r>
      </w:ins>
      <w:ins w:id="185" w:author="Jones, Emma" w:date="2018-04-06T12:50:00Z">
        <w:r w:rsidR="00177601">
          <w:t>resolved date</w:t>
        </w:r>
      </w:ins>
      <w:ins w:id="186" w:author="Jones, Emma" w:date="2018-04-06T12:51:00Z">
        <w:r w:rsidR="00177601">
          <w:t xml:space="preserve"> (</w:t>
        </w:r>
      </w:ins>
      <w:ins w:id="187" w:author="Jones, Emma" w:date="2018-04-06T12:49:00Z">
        <w:r w:rsidR="00177601">
          <w:t>effective time high</w:t>
        </w:r>
      </w:ins>
      <w:ins w:id="188" w:author="Jones, Emma" w:date="2018-04-06T12:51:00Z">
        <w:r w:rsidR="00177601">
          <w:t>)</w:t>
        </w:r>
      </w:ins>
      <w:ins w:id="189" w:author="Jones, Emma" w:date="2018-04-06T12:46:00Z">
        <w:r w:rsidR="00177601">
          <w:t xml:space="preserve">. </w:t>
        </w:r>
      </w:ins>
      <w:ins w:id="190" w:author="Jones, Emma" w:date="2018-04-06T16:19:00Z">
        <w:r>
          <w:t>The document that was r</w:t>
        </w:r>
      </w:ins>
      <w:ins w:id="191" w:author="Jones, Emma" w:date="2018-04-06T12:46:00Z">
        <w:r>
          <w:t xml:space="preserve">eceived </w:t>
        </w:r>
        <w:r w:rsidR="00177601">
          <w:t xml:space="preserve">has </w:t>
        </w:r>
      </w:ins>
      <w:ins w:id="192" w:author="Jones, Emma" w:date="2018-04-06T16:19:00Z">
        <w:r>
          <w:t xml:space="preserve">the </w:t>
        </w:r>
      </w:ins>
      <w:ins w:id="193" w:author="Jones, Emma" w:date="2018-04-06T12:46:00Z">
        <w:r>
          <w:t>same cough</w:t>
        </w:r>
        <w:r w:rsidR="00177601">
          <w:t xml:space="preserve"> probl</w:t>
        </w:r>
        <w:r>
          <w:t xml:space="preserve">em, resolved status, </w:t>
        </w:r>
      </w:ins>
      <w:ins w:id="194" w:author="Jones, Emma" w:date="2018-04-06T12:51:00Z">
        <w:r w:rsidR="00177601">
          <w:t xml:space="preserve">onset date </w:t>
        </w:r>
        <w:r w:rsidR="00177601">
          <w:t>dated March 21</w:t>
        </w:r>
        <w:r w:rsidR="00EE3C9C">
          <w:t>, 2017</w:t>
        </w:r>
        <w:r w:rsidR="00177601">
          <w:t xml:space="preserve"> (effective time low)</w:t>
        </w:r>
        <w:r w:rsidR="00177601">
          <w:t xml:space="preserve"> and </w:t>
        </w:r>
        <w:r w:rsidR="00177601">
          <w:t xml:space="preserve">resolved date </w:t>
        </w:r>
      </w:ins>
      <w:ins w:id="195" w:author="Jones, Emma" w:date="2018-04-06T12:52:00Z">
        <w:r w:rsidR="00EE3C9C">
          <w:t xml:space="preserve">of June 5, 2017 </w:t>
        </w:r>
      </w:ins>
      <w:ins w:id="196" w:author="Jones, Emma" w:date="2018-04-06T12:51:00Z">
        <w:r w:rsidR="00177601">
          <w:t>(effective time high).</w:t>
        </w:r>
      </w:ins>
      <w:ins w:id="197" w:author="Jones, Emma" w:date="2018-04-06T12:52:00Z">
        <w:r w:rsidR="00EE3C9C">
          <w:t xml:space="preserve"> </w:t>
        </w:r>
      </w:ins>
      <w:ins w:id="198" w:author="Jones, Emma" w:date="2018-04-06T16:20:00Z">
        <w:r>
          <w:t xml:space="preserve">The system presents a </w:t>
        </w:r>
      </w:ins>
      <w:ins w:id="199" w:author="Jones, Emma" w:date="2018-04-06T16:21:00Z">
        <w:r>
          <w:t>summary section view with</w:t>
        </w:r>
      </w:ins>
      <w:ins w:id="200" w:author="Jones, Emma" w:date="2018-04-06T12:53:00Z">
        <w:r w:rsidR="00EE3C9C">
          <w:t xml:space="preserve"> this information to the provider</w:t>
        </w:r>
      </w:ins>
      <w:ins w:id="201" w:author="Jones, Emma" w:date="2018-04-06T16:21:00Z">
        <w:r>
          <w:t xml:space="preserve">. This </w:t>
        </w:r>
      </w:ins>
      <w:ins w:id="202" w:author="Jones, Emma" w:date="2018-04-06T12:53:00Z">
        <w:r>
          <w:t xml:space="preserve">will assist in </w:t>
        </w:r>
      </w:ins>
      <w:ins w:id="203" w:author="Jones, Emma" w:date="2018-04-06T16:22:00Z">
        <w:r>
          <w:t xml:space="preserve">driving clinical workflows such </w:t>
        </w:r>
      </w:ins>
      <w:ins w:id="204" w:author="Jones, Emma" w:date="2018-04-06T16:59:00Z">
        <w:r w:rsidR="00BE2D99">
          <w:t xml:space="preserve">as </w:t>
        </w:r>
        <w:r w:rsidR="00BE2D99">
          <w:t xml:space="preserve">reconciling clinical data, </w:t>
        </w:r>
      </w:ins>
      <w:ins w:id="205" w:author="Jones, Emma" w:date="2018-04-06T16:22:00Z">
        <w:r>
          <w:t xml:space="preserve">as </w:t>
        </w:r>
      </w:ins>
      <w:ins w:id="206" w:author="Jones, Emma" w:date="2018-04-06T16:59:00Z">
        <w:r w:rsidR="00BE2D99">
          <w:t xml:space="preserve">well as support for </w:t>
        </w:r>
      </w:ins>
      <w:ins w:id="207" w:author="Jones, Emma" w:date="2018-04-06T16:22:00Z">
        <w:r w:rsidR="00BE2D99">
          <w:t>clinical decision making.</w:t>
        </w:r>
        <w:r>
          <w:t xml:space="preserve"> </w:t>
        </w:r>
      </w:ins>
      <w:ins w:id="208" w:author="Jones, Emma" w:date="2018-04-06T12:53:00Z">
        <w:r w:rsidR="00EE3C9C">
          <w:t xml:space="preserve"> </w:t>
        </w:r>
      </w:ins>
    </w:p>
    <w:p w14:paraId="72E0679B" w14:textId="7DDDB5F7" w:rsidR="00BE2D99" w:rsidRPr="004B2477" w:rsidRDefault="00BE2D99" w:rsidP="00BE2D99">
      <w:pPr>
        <w:pStyle w:val="Heading6"/>
        <w:numPr>
          <w:ilvl w:val="0"/>
          <w:numId w:val="0"/>
        </w:numPr>
        <w:rPr>
          <w:ins w:id="209" w:author="Jones, Emma" w:date="2018-04-06T17:01:00Z"/>
          <w:noProof w:val="0"/>
        </w:rPr>
      </w:pPr>
      <w:bookmarkStart w:id="210" w:name="_Toc389126329"/>
      <w:bookmarkStart w:id="211" w:name="_Toc466616590"/>
      <w:ins w:id="212" w:author="Jones, Emma" w:date="2018-04-06T17:01:00Z">
        <w:r w:rsidRPr="004B2477">
          <w:rPr>
            <w:noProof w:val="0"/>
          </w:rPr>
          <w:lastRenderedPageBreak/>
          <w:t>X.4.</w:t>
        </w:r>
        <w:r>
          <w:rPr>
            <w:noProof w:val="0"/>
          </w:rPr>
          <w:t>1.2</w:t>
        </w:r>
        <w:r>
          <w:rPr>
            <w:noProof w:val="0"/>
          </w:rPr>
          <w:t xml:space="preserve"> </w:t>
        </w:r>
        <w:r w:rsidRPr="004B2477">
          <w:rPr>
            <w:noProof w:val="0"/>
          </w:rPr>
          <w:t xml:space="preserve">New or Previously Unknown Data or </w:t>
        </w:r>
        <w:commentRangeStart w:id="213"/>
        <w:r w:rsidRPr="004B2477">
          <w:rPr>
            <w:noProof w:val="0"/>
          </w:rPr>
          <w:t>Relationships</w:t>
        </w:r>
      </w:ins>
      <w:bookmarkEnd w:id="210"/>
      <w:bookmarkEnd w:id="211"/>
      <w:commentRangeEnd w:id="213"/>
      <w:ins w:id="214" w:author="Jones, Emma" w:date="2018-04-06T17:14:00Z">
        <w:r w:rsidR="004A4B67">
          <w:rPr>
            <w:rStyle w:val="CommentReference"/>
            <w:rFonts w:ascii="Times New Roman" w:hAnsi="Times New Roman"/>
            <w:b w:val="0"/>
            <w:noProof w:val="0"/>
            <w:kern w:val="0"/>
          </w:rPr>
          <w:commentReference w:id="213"/>
        </w:r>
      </w:ins>
    </w:p>
    <w:p w14:paraId="25F39B79" w14:textId="5478876F" w:rsidR="00BE2D99" w:rsidRDefault="00BE2D99" w:rsidP="00BE2D99">
      <w:pPr>
        <w:pStyle w:val="BodyText"/>
        <w:rPr>
          <w:ins w:id="215" w:author="Jones, Emma" w:date="2018-04-06T17:01:00Z"/>
        </w:rPr>
      </w:pPr>
      <w:ins w:id="216" w:author="Jones, Emma" w:date="2018-04-06T17:01:00Z">
        <w:r w:rsidRPr="004B2477">
          <w:t xml:space="preserve">When </w:t>
        </w:r>
        <w:r>
          <w:t>a CDA document is received, the receiving system business rules can determine if the sections in the CDA document contains data items that are not known by the system and render Summary Section</w:t>
        </w:r>
      </w:ins>
      <w:ins w:id="217" w:author="Jones, Emma" w:date="2018-04-06T17:02:00Z">
        <w:r>
          <w:t>s</w:t>
        </w:r>
      </w:ins>
      <w:ins w:id="218" w:author="Jones, Emma" w:date="2018-04-06T17:01:00Z">
        <w:r>
          <w:t xml:space="preserve"> Views containing these data elements. The presented information can be used to assist in driving clinical workflows such as reconciling clinical data, as well as support for clinical decision making.   </w:t>
        </w:r>
      </w:ins>
    </w:p>
    <w:p w14:paraId="3532BF1F" w14:textId="5E830738" w:rsidR="006C2F45" w:rsidRDefault="00793A82" w:rsidP="006C2F45">
      <w:pPr>
        <w:pStyle w:val="Heading3"/>
        <w:keepNext w:val="0"/>
        <w:numPr>
          <w:ilvl w:val="0"/>
          <w:numId w:val="0"/>
        </w:numPr>
        <w:rPr>
          <w:ins w:id="219" w:author="Jones, Emma" w:date="2018-04-06T12:57:00Z"/>
          <w:bCs/>
          <w:noProof w:val="0"/>
        </w:rPr>
      </w:pPr>
      <w:ins w:id="220" w:author="Jones, Emma" w:date="2018-04-06T12:32:00Z">
        <w:r>
          <w:rPr>
            <w:bCs/>
            <w:noProof w:val="0"/>
          </w:rPr>
          <w:t>X.4.1.3</w:t>
        </w:r>
        <w:r w:rsidR="006C2F45">
          <w:rPr>
            <w:bCs/>
            <w:noProof w:val="0"/>
          </w:rPr>
          <w:t xml:space="preserve"> Changes in Treatment, Diagnosis or</w:t>
        </w:r>
      </w:ins>
      <w:ins w:id="221" w:author="Jones, Emma" w:date="2018-04-06T12:33:00Z">
        <w:r w:rsidR="006C2F45">
          <w:rPr>
            <w:bCs/>
            <w:noProof w:val="0"/>
          </w:rPr>
          <w:t xml:space="preserve"> Related </w:t>
        </w:r>
        <w:commentRangeStart w:id="222"/>
        <w:r w:rsidR="006C2F45">
          <w:rPr>
            <w:bCs/>
            <w:noProof w:val="0"/>
          </w:rPr>
          <w:t>Information</w:t>
        </w:r>
      </w:ins>
      <w:commentRangeEnd w:id="222"/>
      <w:ins w:id="223" w:author="Jones, Emma" w:date="2018-04-06T17:14:00Z">
        <w:r w:rsidR="004A4B67">
          <w:rPr>
            <w:rStyle w:val="CommentReference"/>
            <w:rFonts w:ascii="Times New Roman" w:hAnsi="Times New Roman"/>
            <w:b w:val="0"/>
            <w:noProof w:val="0"/>
            <w:kern w:val="0"/>
          </w:rPr>
          <w:commentReference w:id="222"/>
        </w:r>
      </w:ins>
    </w:p>
    <w:p w14:paraId="6C8B7973" w14:textId="77777777" w:rsidR="00793A82" w:rsidRPr="004B2477" w:rsidRDefault="00793A82" w:rsidP="00793A82">
      <w:pPr>
        <w:pStyle w:val="BodyText"/>
        <w:rPr>
          <w:ins w:id="224" w:author="Jones, Emma" w:date="2018-04-06T17:09:00Z"/>
        </w:rPr>
      </w:pPr>
      <w:ins w:id="225" w:author="Jones, Emma" w:date="2018-04-06T17:09:00Z">
        <w:r w:rsidRPr="004B2477">
          <w:t xml:space="preserve">When </w:t>
        </w:r>
        <w:r>
          <w:t>a CDA document is received, the receiving system business rules can determine if there are c</w:t>
        </w:r>
        <w:r w:rsidRPr="004B2477">
          <w:t xml:space="preserve">hanges in </w:t>
        </w:r>
        <w:r>
          <w:t>the received document from previously documented</w:t>
        </w:r>
        <w:r w:rsidRPr="004B2477">
          <w:t xml:space="preserve"> content </w:t>
        </w:r>
        <w:r>
          <w:t xml:space="preserve">in the receiving system. The changes in the received document can </w:t>
        </w:r>
        <w:r w:rsidRPr="004B2477">
          <w:t>create new “facts” that supplant or replace previous</w:t>
        </w:r>
        <w:r>
          <w:t>ly documented</w:t>
        </w:r>
        <w:r w:rsidRPr="004B2477">
          <w:t xml:space="preserve"> data items. </w:t>
        </w:r>
      </w:ins>
    </w:p>
    <w:p w14:paraId="3DBF273D" w14:textId="77777777" w:rsidR="00793A82" w:rsidRDefault="00793A82" w:rsidP="00793A82">
      <w:pPr>
        <w:pStyle w:val="BodyText"/>
        <w:rPr>
          <w:ins w:id="226" w:author="Jones, Emma" w:date="2018-04-06T17:09:00Z"/>
          <w:lang w:eastAsia="x-none"/>
        </w:rPr>
      </w:pPr>
      <w:ins w:id="227" w:author="Jones, Emma" w:date="2018-04-06T17:09:00Z">
        <w:r w:rsidRPr="004B2477">
          <w:rPr>
            <w:lang w:eastAsia="x-none"/>
          </w:rPr>
          <w:t xml:space="preserve">Perhaps the most common example is a change in dose for a </w:t>
        </w:r>
        <w:proofErr w:type="gramStart"/>
        <w:r w:rsidRPr="004B2477">
          <w:rPr>
            <w:lang w:eastAsia="x-none"/>
          </w:rPr>
          <w:t>particular medication</w:t>
        </w:r>
        <w:proofErr w:type="gramEnd"/>
        <w:r w:rsidRPr="004B2477">
          <w:rPr>
            <w:lang w:eastAsia="x-none"/>
          </w:rPr>
          <w:t xml:space="preserve">, or substitution of a different medication for an existing medication that is being discontinued. In these cases, the new content </w:t>
        </w:r>
        <w:r>
          <w:rPr>
            <w:lang w:eastAsia="x-none"/>
          </w:rPr>
          <w:t>provides an update to the existing documented content.</w:t>
        </w:r>
      </w:ins>
    </w:p>
    <w:p w14:paraId="69512FBE" w14:textId="7BF317D1" w:rsidR="00793A82" w:rsidRDefault="00793A82" w:rsidP="00793A82">
      <w:pPr>
        <w:pStyle w:val="BodyText"/>
        <w:rPr>
          <w:ins w:id="228" w:author="Jones, Emma" w:date="2018-04-06T17:37:00Z"/>
        </w:rPr>
      </w:pPr>
      <w:ins w:id="229" w:author="Jones, Emma" w:date="2018-04-06T17:09:00Z">
        <w:r>
          <w:t xml:space="preserve">The presented information can be used to assist in driving clinical workflows such as reconciling clinical data, as well as support for clinical decision making.   </w:t>
        </w:r>
      </w:ins>
    </w:p>
    <w:p w14:paraId="2AC34AE7" w14:textId="72D4B1C5" w:rsidR="009E77BD" w:rsidRPr="004B2477" w:rsidRDefault="009E77BD" w:rsidP="009E77BD">
      <w:pPr>
        <w:pStyle w:val="Heading6"/>
        <w:numPr>
          <w:ilvl w:val="0"/>
          <w:numId w:val="0"/>
        </w:numPr>
        <w:ind w:left="1152" w:hanging="1152"/>
        <w:rPr>
          <w:ins w:id="230" w:author="Jones, Emma" w:date="2018-04-06T17:37:00Z"/>
          <w:noProof w:val="0"/>
        </w:rPr>
      </w:pPr>
      <w:ins w:id="231" w:author="Jones, Emma" w:date="2018-04-06T17:37:00Z">
        <w:r>
          <w:t>X.4.1.4</w:t>
        </w:r>
        <w:r w:rsidRPr="009E77BD">
          <w:rPr>
            <w:noProof w:val="0"/>
          </w:rPr>
          <w:t xml:space="preserve"> </w:t>
        </w:r>
        <w:r w:rsidRPr="004B2477">
          <w:rPr>
            <w:noProof w:val="0"/>
          </w:rPr>
          <w:t xml:space="preserve">Corrections to previously reported Treatment or </w:t>
        </w:r>
        <w:commentRangeStart w:id="232"/>
        <w:r w:rsidRPr="004B2477">
          <w:rPr>
            <w:noProof w:val="0"/>
          </w:rPr>
          <w:t>Diagnosis</w:t>
        </w:r>
      </w:ins>
      <w:commentRangeEnd w:id="232"/>
      <w:ins w:id="233" w:author="Jones, Emma" w:date="2018-04-06T17:38:00Z">
        <w:r w:rsidR="00984795">
          <w:rPr>
            <w:rStyle w:val="CommentReference"/>
            <w:rFonts w:ascii="Times New Roman" w:hAnsi="Times New Roman"/>
            <w:b w:val="0"/>
            <w:noProof w:val="0"/>
            <w:kern w:val="0"/>
          </w:rPr>
          <w:commentReference w:id="232"/>
        </w:r>
      </w:ins>
    </w:p>
    <w:p w14:paraId="211D5124" w14:textId="77777777" w:rsidR="009E77BD" w:rsidRDefault="009E77BD" w:rsidP="009E77BD">
      <w:pPr>
        <w:pStyle w:val="BodyText"/>
        <w:rPr>
          <w:ins w:id="234" w:author="Jones, Emma" w:date="2018-04-06T17:37:00Z"/>
          <w:lang w:eastAsia="x-none"/>
        </w:rPr>
      </w:pPr>
      <w:ins w:id="235" w:author="Jones, Emma" w:date="2018-04-06T17:37:00Z">
        <w:r w:rsidRPr="004B2477">
          <w:rPr>
            <w:lang w:eastAsia="x-none"/>
          </w:rPr>
          <w:t>It is only when a data item was incorr</w:t>
        </w:r>
        <w:r>
          <w:rPr>
            <w:lang w:eastAsia="x-none"/>
          </w:rPr>
          <w:t>ectly reported that this concept</w:t>
        </w:r>
        <w:r w:rsidRPr="004B2477">
          <w:rPr>
            <w:lang w:eastAsia="x-none"/>
          </w:rPr>
          <w:t xml:space="preserve"> applies. </w:t>
        </w:r>
        <w:r>
          <w:rPr>
            <w:lang w:eastAsia="x-none"/>
          </w:rPr>
          <w:t xml:space="preserve">The receiving system received data elements from a previous CDA document containing incorrect data elements and the incorrect data elements were imported by the receiving system. The receiving system receives a subsequent CDA document with corrected data elements. Business rules can support a summary section view of the replacement data elements. </w:t>
        </w:r>
      </w:ins>
    </w:p>
    <w:p w14:paraId="4A1FBABB" w14:textId="42C68BAC" w:rsidR="006C2F45" w:rsidRDefault="009E77BD" w:rsidP="00B33302">
      <w:pPr>
        <w:pStyle w:val="BodyText"/>
        <w:pPrChange w:id="236" w:author="Jones, Emma" w:date="2018-04-06T12:56:00Z">
          <w:pPr>
            <w:pStyle w:val="Heading3"/>
            <w:keepNext w:val="0"/>
            <w:numPr>
              <w:ilvl w:val="0"/>
              <w:numId w:val="0"/>
            </w:numPr>
            <w:tabs>
              <w:tab w:val="clear" w:pos="720"/>
            </w:tabs>
            <w:ind w:left="0" w:firstLine="0"/>
          </w:pPr>
        </w:pPrChange>
      </w:pPr>
      <w:ins w:id="237" w:author="Jones, Emma" w:date="2018-04-06T17:37:00Z">
        <w:r>
          <w:rPr>
            <w:lang w:eastAsia="x-none"/>
          </w:rPr>
          <w:t xml:space="preserve">For example, </w:t>
        </w:r>
        <w:r w:rsidR="000641E2">
          <w:rPr>
            <w:lang w:eastAsia="x-none"/>
          </w:rPr>
          <w:t>a</w:t>
        </w:r>
        <w:r>
          <w:rPr>
            <w:lang w:eastAsia="x-none"/>
          </w:rPr>
          <w:t xml:space="preserve"> receiving system receives a CDA document with a problem section containing problems diabetes, asthma and pneumonia. The </w:t>
        </w:r>
      </w:ins>
      <w:ins w:id="238" w:author="Jones, Emma" w:date="2018-04-09T13:27:00Z">
        <w:r w:rsidR="000641E2">
          <w:rPr>
            <w:lang w:eastAsia="x-none"/>
          </w:rPr>
          <w:t xml:space="preserve">receiving </w:t>
        </w:r>
      </w:ins>
      <w:ins w:id="239" w:author="Jones, Emma" w:date="2018-04-06T17:37:00Z">
        <w:r>
          <w:rPr>
            <w:lang w:eastAsia="x-none"/>
          </w:rPr>
          <w:t xml:space="preserve">system </w:t>
        </w:r>
      </w:ins>
      <w:ins w:id="240" w:author="Jones, Emma" w:date="2018-04-09T13:28:00Z">
        <w:r w:rsidR="000641E2">
          <w:rPr>
            <w:lang w:eastAsia="x-none"/>
          </w:rPr>
          <w:t xml:space="preserve">subsequently </w:t>
        </w:r>
      </w:ins>
      <w:ins w:id="241" w:author="Jones, Emma" w:date="2018-04-06T17:37:00Z">
        <w:r>
          <w:rPr>
            <w:lang w:eastAsia="x-none"/>
          </w:rPr>
          <w:t>imports the three</w:t>
        </w:r>
        <w:r w:rsidR="000641E2">
          <w:rPr>
            <w:lang w:eastAsia="x-none"/>
          </w:rPr>
          <w:t xml:space="preserve"> problems. </w:t>
        </w:r>
      </w:ins>
      <w:ins w:id="242" w:author="Jones, Emma" w:date="2018-04-09T13:28:00Z">
        <w:r w:rsidR="000641E2">
          <w:rPr>
            <w:lang w:eastAsia="x-none"/>
          </w:rPr>
          <w:t>T</w:t>
        </w:r>
      </w:ins>
      <w:ins w:id="243" w:author="Jones, Emma" w:date="2018-04-06T17:37:00Z">
        <w:r>
          <w:rPr>
            <w:lang w:eastAsia="x-none"/>
          </w:rPr>
          <w:t xml:space="preserve">he receiving system </w:t>
        </w:r>
      </w:ins>
      <w:ins w:id="244" w:author="Jones, Emma" w:date="2018-04-09T13:28:00Z">
        <w:r w:rsidR="000641E2">
          <w:rPr>
            <w:lang w:eastAsia="x-none"/>
          </w:rPr>
          <w:t xml:space="preserve">later </w:t>
        </w:r>
      </w:ins>
      <w:ins w:id="245" w:author="Jones, Emma" w:date="2018-04-06T17:37:00Z">
        <w:r>
          <w:rPr>
            <w:lang w:eastAsia="x-none"/>
          </w:rPr>
          <w:t xml:space="preserve">receives a </w:t>
        </w:r>
        <w:r w:rsidRPr="007B255A">
          <w:rPr>
            <w:b/>
            <w:lang w:eastAsia="x-none"/>
          </w:rPr>
          <w:t>replacement document</w:t>
        </w:r>
        <w:r>
          <w:rPr>
            <w:lang w:eastAsia="x-none"/>
          </w:rPr>
          <w:t xml:space="preserve"> with a problem section containing problems diabetes, asthma and migraine</w:t>
        </w:r>
        <w:r w:rsidR="000641E2">
          <w:rPr>
            <w:lang w:eastAsia="x-none"/>
          </w:rPr>
          <w:t xml:space="preserve"> (</w:t>
        </w:r>
      </w:ins>
      <w:ins w:id="246" w:author="Jones, Emma" w:date="2018-04-09T13:28:00Z">
        <w:r w:rsidR="000641E2">
          <w:rPr>
            <w:lang w:eastAsia="x-none"/>
          </w:rPr>
          <w:t>the pneumonia has been removed and migraine has been added</w:t>
        </w:r>
      </w:ins>
      <w:ins w:id="247" w:author="Jones, Emma" w:date="2018-04-09T13:36:00Z">
        <w:r w:rsidR="000641E2">
          <w:rPr>
            <w:lang w:eastAsia="x-none"/>
          </w:rPr>
          <w:t>)</w:t>
        </w:r>
      </w:ins>
      <w:ins w:id="248" w:author="Jones, Emma" w:date="2018-04-09T13:28:00Z">
        <w:r w:rsidR="000641E2">
          <w:rPr>
            <w:lang w:eastAsia="x-none"/>
          </w:rPr>
          <w:t xml:space="preserve">. </w:t>
        </w:r>
      </w:ins>
      <w:ins w:id="249" w:author="Jones, Emma" w:date="2018-04-06T17:37:00Z">
        <w:r w:rsidR="000641E2">
          <w:rPr>
            <w:lang w:eastAsia="x-none"/>
          </w:rPr>
          <w:t>Business rules can determine that a replacement document has been</w:t>
        </w:r>
        <w:r>
          <w:rPr>
            <w:lang w:eastAsia="x-none"/>
          </w:rPr>
          <w:t xml:space="preserve"> provided</w:t>
        </w:r>
      </w:ins>
      <w:ins w:id="250" w:author="Jones, Emma" w:date="2018-04-09T13:32:00Z">
        <w:r w:rsidR="000641E2">
          <w:rPr>
            <w:lang w:eastAsia="x-none"/>
          </w:rPr>
          <w:t xml:space="preserve"> because the</w:t>
        </w:r>
      </w:ins>
      <w:ins w:id="251" w:author="Jones, Emma" w:date="2018-04-09T13:37:00Z">
        <w:r w:rsidR="000641E2">
          <w:rPr>
            <w:lang w:eastAsia="x-none"/>
          </w:rPr>
          <w:t xml:space="preserve"> replacement document contains a CDA </w:t>
        </w:r>
        <w:proofErr w:type="spellStart"/>
        <w:r w:rsidR="000641E2">
          <w:rPr>
            <w:lang w:eastAsia="x-none"/>
          </w:rPr>
          <w:t>relatedDocument</w:t>
        </w:r>
        <w:proofErr w:type="spellEnd"/>
        <w:r w:rsidR="000641E2">
          <w:rPr>
            <w:lang w:eastAsia="x-none"/>
          </w:rPr>
          <w:t xml:space="preserve"> element with @</w:t>
        </w:r>
        <w:proofErr w:type="spellStart"/>
        <w:r w:rsidR="000641E2">
          <w:rPr>
            <w:lang w:eastAsia="x-none"/>
          </w:rPr>
          <w:t>typeCode</w:t>
        </w:r>
        <w:proofErr w:type="spellEnd"/>
        <w:r w:rsidR="000641E2">
          <w:rPr>
            <w:lang w:eastAsia="x-none"/>
          </w:rPr>
          <w:t xml:space="preserve"> of replace. </w:t>
        </w:r>
      </w:ins>
      <w:ins w:id="252" w:author="Jones, Emma" w:date="2018-04-09T13:32:00Z">
        <w:r w:rsidR="000641E2">
          <w:rPr>
            <w:lang w:eastAsia="x-none"/>
          </w:rPr>
          <w:t xml:space="preserve">The </w:t>
        </w:r>
      </w:ins>
      <w:ins w:id="253" w:author="Jones, Emma" w:date="2018-04-09T13:37:00Z">
        <w:r w:rsidR="00644E9B">
          <w:rPr>
            <w:lang w:eastAsia="x-none"/>
          </w:rPr>
          <w:t xml:space="preserve">replacement </w:t>
        </w:r>
      </w:ins>
      <w:ins w:id="254" w:author="Jones, Emma" w:date="2018-04-09T13:32:00Z">
        <w:r w:rsidR="000641E2">
          <w:rPr>
            <w:lang w:eastAsia="x-none"/>
          </w:rPr>
          <w:t>document</w:t>
        </w:r>
      </w:ins>
      <w:ins w:id="255" w:author="Jones, Emma" w:date="2018-04-06T17:37:00Z">
        <w:r>
          <w:rPr>
            <w:lang w:eastAsia="x-none"/>
          </w:rPr>
          <w:t xml:space="preserve"> contain</w:t>
        </w:r>
      </w:ins>
      <w:ins w:id="256" w:author="Jones, Emma" w:date="2018-04-09T13:32:00Z">
        <w:r w:rsidR="000641E2">
          <w:rPr>
            <w:lang w:eastAsia="x-none"/>
          </w:rPr>
          <w:t>s</w:t>
        </w:r>
      </w:ins>
      <w:ins w:id="257" w:author="Jones, Emma" w:date="2018-04-06T17:37:00Z">
        <w:r w:rsidR="000641E2">
          <w:rPr>
            <w:lang w:eastAsia="x-none"/>
          </w:rPr>
          <w:t xml:space="preserve"> </w:t>
        </w:r>
      </w:ins>
      <w:ins w:id="258" w:author="Jones, Emma" w:date="2018-04-09T13:32:00Z">
        <w:r w:rsidR="000641E2">
          <w:rPr>
            <w:lang w:eastAsia="x-none"/>
          </w:rPr>
          <w:t>a problem</w:t>
        </w:r>
      </w:ins>
      <w:ins w:id="259" w:author="Jones, Emma" w:date="2018-04-06T17:37:00Z">
        <w:r w:rsidR="000641E2">
          <w:rPr>
            <w:lang w:eastAsia="x-none"/>
          </w:rPr>
          <w:t xml:space="preserve"> section with </w:t>
        </w:r>
      </w:ins>
      <w:ins w:id="260" w:author="Jones, Emma" w:date="2018-04-09T13:38:00Z">
        <w:r w:rsidR="00644E9B">
          <w:rPr>
            <w:lang w:eastAsia="x-none"/>
          </w:rPr>
          <w:t xml:space="preserve">a </w:t>
        </w:r>
      </w:ins>
      <w:ins w:id="261" w:author="Jones, Emma" w:date="2018-04-06T17:37:00Z">
        <w:r w:rsidR="000641E2">
          <w:rPr>
            <w:lang w:eastAsia="x-none"/>
          </w:rPr>
          <w:t xml:space="preserve">removed problem and </w:t>
        </w:r>
      </w:ins>
      <w:ins w:id="262" w:author="Jones, Emma" w:date="2018-04-09T13:38:00Z">
        <w:r w:rsidR="00644E9B">
          <w:rPr>
            <w:lang w:eastAsia="x-none"/>
          </w:rPr>
          <w:t xml:space="preserve">a </w:t>
        </w:r>
      </w:ins>
      <w:ins w:id="263" w:author="Jones, Emma" w:date="2018-04-06T17:37:00Z">
        <w:r w:rsidR="00644E9B">
          <w:rPr>
            <w:lang w:eastAsia="x-none"/>
          </w:rPr>
          <w:t>newly added problem</w:t>
        </w:r>
      </w:ins>
      <w:ins w:id="264" w:author="Jones, Emma" w:date="2018-04-09T13:33:00Z">
        <w:r w:rsidR="000641E2">
          <w:rPr>
            <w:lang w:eastAsia="x-none"/>
          </w:rPr>
          <w:t xml:space="preserve">. </w:t>
        </w:r>
      </w:ins>
      <w:ins w:id="265" w:author="Jones, Emma" w:date="2018-04-06T17:37:00Z">
        <w:r>
          <w:rPr>
            <w:lang w:eastAsia="x-none"/>
          </w:rPr>
          <w:t xml:space="preserve">The receiving system </w:t>
        </w:r>
      </w:ins>
      <w:ins w:id="266" w:author="Jones, Emma" w:date="2018-04-09T13:33:00Z">
        <w:r w:rsidR="000641E2">
          <w:rPr>
            <w:lang w:eastAsia="x-none"/>
          </w:rPr>
          <w:t xml:space="preserve">can render a </w:t>
        </w:r>
        <w:r w:rsidR="00644E9B">
          <w:rPr>
            <w:lang w:eastAsia="x-none"/>
          </w:rPr>
          <w:t xml:space="preserve">User </w:t>
        </w:r>
        <w:proofErr w:type="spellStart"/>
        <w:r w:rsidR="00644E9B">
          <w:rPr>
            <w:lang w:eastAsia="x-none"/>
          </w:rPr>
          <w:t>Defin</w:t>
        </w:r>
      </w:ins>
      <w:ins w:id="267" w:author="Jones, Emma" w:date="2018-04-09T13:38:00Z">
        <w:r w:rsidR="00644E9B">
          <w:rPr>
            <w:lang w:eastAsia="x-none"/>
          </w:rPr>
          <w:t>ied</w:t>
        </w:r>
        <w:proofErr w:type="spellEnd"/>
        <w:r w:rsidR="00644E9B">
          <w:rPr>
            <w:lang w:eastAsia="x-none"/>
          </w:rPr>
          <w:t xml:space="preserve"> </w:t>
        </w:r>
      </w:ins>
      <w:ins w:id="268" w:author="Jones, Emma" w:date="2018-04-09T13:39:00Z">
        <w:r w:rsidR="00644E9B">
          <w:rPr>
            <w:lang w:eastAsia="x-none"/>
          </w:rPr>
          <w:t>S</w:t>
        </w:r>
      </w:ins>
      <w:ins w:id="269" w:author="Jones, Emma" w:date="2018-04-09T13:34:00Z">
        <w:r w:rsidR="000641E2">
          <w:rPr>
            <w:lang w:eastAsia="x-none"/>
          </w:rPr>
          <w:t>ummary</w:t>
        </w:r>
      </w:ins>
      <w:ins w:id="270" w:author="Jones, Emma" w:date="2018-04-09T13:33:00Z">
        <w:r w:rsidR="00644E9B">
          <w:rPr>
            <w:lang w:eastAsia="x-none"/>
          </w:rPr>
          <w:t xml:space="preserve"> S</w:t>
        </w:r>
        <w:r w:rsidR="000641E2">
          <w:rPr>
            <w:lang w:eastAsia="x-none"/>
          </w:rPr>
          <w:t xml:space="preserve">ection </w:t>
        </w:r>
      </w:ins>
      <w:ins w:id="271" w:author="Jones, Emma" w:date="2018-04-09T13:34:00Z">
        <w:r w:rsidR="000641E2">
          <w:rPr>
            <w:lang w:eastAsia="x-none"/>
          </w:rPr>
          <w:t xml:space="preserve">showing a comparison of the </w:t>
        </w:r>
      </w:ins>
      <w:ins w:id="272" w:author="Jones, Emma" w:date="2018-04-06T17:37:00Z">
        <w:r>
          <w:rPr>
            <w:lang w:eastAsia="x-none"/>
          </w:rPr>
          <w:t xml:space="preserve">problems </w:t>
        </w:r>
      </w:ins>
      <w:ins w:id="273" w:author="Jones, Emma" w:date="2018-04-09T13:35:00Z">
        <w:r w:rsidR="00644E9B">
          <w:rPr>
            <w:lang w:eastAsia="x-none"/>
          </w:rPr>
          <w:t>from</w:t>
        </w:r>
        <w:bookmarkStart w:id="274" w:name="_GoBack"/>
        <w:bookmarkEnd w:id="274"/>
        <w:r w:rsidR="000641E2">
          <w:rPr>
            <w:lang w:eastAsia="x-none"/>
          </w:rPr>
          <w:t xml:space="preserve"> the problem section of both documents. </w:t>
        </w:r>
        <w:r w:rsidR="000641E2">
          <w:t xml:space="preserve">The presented information can be used to assist in driving clinical workflows such as reconciling clinical data, as well as support for clinical decision making.   </w:t>
        </w:r>
      </w:ins>
      <w:del w:id="275" w:author="Jones, Emma" w:date="2018-04-06T12:30:00Z">
        <w:r w:rsidR="006C2F45" w:rsidRPr="00D26514" w:rsidDel="006C2F45">
          <w:delText>oncepts</w:delText>
        </w:r>
      </w:del>
    </w:p>
    <w:p w14:paraId="37B7D06F" w14:textId="238C1583" w:rsidR="00126A38" w:rsidRPr="00D26514" w:rsidRDefault="00126A38" w:rsidP="00126A38">
      <w:pPr>
        <w:pStyle w:val="Heading3"/>
        <w:keepNext w:val="0"/>
        <w:numPr>
          <w:ilvl w:val="0"/>
          <w:numId w:val="0"/>
        </w:numPr>
        <w:rPr>
          <w:bCs/>
          <w:noProof w:val="0"/>
        </w:rPr>
      </w:pPr>
      <w:bookmarkStart w:id="276" w:name="_Toc345074660"/>
      <w:bookmarkStart w:id="277" w:name="_Toc500238760"/>
      <w:bookmarkEnd w:id="115"/>
      <w:r w:rsidRPr="00D26514">
        <w:rPr>
          <w:bCs/>
          <w:noProof w:val="0"/>
        </w:rPr>
        <w:t>X.4.2 Use Cases</w:t>
      </w:r>
      <w:bookmarkEnd w:id="276"/>
      <w:bookmarkEnd w:id="277"/>
    </w:p>
    <w:p w14:paraId="24699844" w14:textId="1B022ECE" w:rsidR="005402A5" w:rsidRDefault="005402A5" w:rsidP="005402A5">
      <w:pPr>
        <w:pStyle w:val="Heading4"/>
        <w:numPr>
          <w:ilvl w:val="0"/>
          <w:numId w:val="0"/>
        </w:numPr>
        <w:ind w:left="864" w:hanging="864"/>
        <w:rPr>
          <w:noProof w:val="0"/>
        </w:rPr>
      </w:pPr>
      <w:bookmarkStart w:id="278" w:name="_Toc345074661"/>
      <w:bookmarkStart w:id="279" w:name="_Toc500238761"/>
      <w:r w:rsidRPr="00D26514">
        <w:rPr>
          <w:noProof w:val="0"/>
        </w:rPr>
        <w:lastRenderedPageBreak/>
        <w:t>X.4.2</w:t>
      </w:r>
      <w:r w:rsidR="00BE0A72">
        <w:rPr>
          <w:noProof w:val="0"/>
        </w:rPr>
        <w:t>.1</w:t>
      </w:r>
      <w:r w:rsidRPr="00D26514">
        <w:rPr>
          <w:noProof w:val="0"/>
        </w:rPr>
        <w:t xml:space="preserve"> Use Case</w:t>
      </w:r>
      <w:r w:rsidR="00BE0A72">
        <w:rPr>
          <w:noProof w:val="0"/>
        </w:rPr>
        <w:t xml:space="preserve"> #1</w:t>
      </w:r>
      <w:r w:rsidRPr="00D26514">
        <w:rPr>
          <w:noProof w:val="0"/>
        </w:rPr>
        <w:t xml:space="preserve">: </w:t>
      </w:r>
      <w:del w:id="280" w:author="Jones, Emma" w:date="2018-04-06T14:34:00Z">
        <w:r w:rsidDel="00676EF2">
          <w:rPr>
            <w:noProof w:val="0"/>
          </w:rPr>
          <w:delText>User Defined Summary Section</w:delText>
        </w:r>
      </w:del>
      <w:ins w:id="281" w:author="Jones, Emma" w:date="2018-04-06T14:34:00Z">
        <w:r w:rsidR="00676EF2">
          <w:rPr>
            <w:noProof w:val="0"/>
          </w:rPr>
          <w:t>User Defined Summary Section View</w:t>
        </w:r>
      </w:ins>
    </w:p>
    <w:p w14:paraId="3D048368" w14:textId="0C565D09" w:rsidR="007232C5" w:rsidRDefault="007232C5" w:rsidP="00C47DFA">
      <w:pPr>
        <w:pStyle w:val="BodyText"/>
      </w:pPr>
      <w:r>
        <w:t>This use case involves a Primary C</w:t>
      </w:r>
      <w:r w:rsidR="00586C4B">
        <w:t xml:space="preserve">are Physician (PCP) generating </w:t>
      </w:r>
      <w:r w:rsidR="006E06AC">
        <w:t>a User Defined S</w:t>
      </w:r>
      <w:r>
        <w:t xml:space="preserve">ummary </w:t>
      </w:r>
      <w:r w:rsidR="006E06AC">
        <w:t>Section</w:t>
      </w:r>
      <w:r>
        <w:t xml:space="preserve"> </w:t>
      </w:r>
      <w:ins w:id="282" w:author="Jones, Emma" w:date="2018-04-06T14:32:00Z">
        <w:r w:rsidR="00676EF2">
          <w:t xml:space="preserve">View </w:t>
        </w:r>
      </w:ins>
      <w:r>
        <w:t>ba</w:t>
      </w:r>
      <w:r w:rsidR="00586C4B">
        <w:t>sed on content in a CDA document he has received. The</w:t>
      </w:r>
      <w:r w:rsidR="009F6B6F">
        <w:t xml:space="preserve"> information in the User Defined Summary</w:t>
      </w:r>
      <w:r w:rsidR="00586C4B">
        <w:t xml:space="preserve"> </w:t>
      </w:r>
      <w:r w:rsidR="009F6B6F">
        <w:t xml:space="preserve">Section </w:t>
      </w:r>
      <w:ins w:id="283" w:author="Jones, Emma" w:date="2018-04-06T14:33:00Z">
        <w:r w:rsidR="00676EF2">
          <w:t xml:space="preserve">View </w:t>
        </w:r>
      </w:ins>
      <w:r w:rsidR="00CC2BDD">
        <w:t xml:space="preserve">can be used </w:t>
      </w:r>
      <w:r w:rsidR="00813735">
        <w:t xml:space="preserve">to </w:t>
      </w:r>
      <w:r w:rsidR="009F6B6F">
        <w:t>better direct the</w:t>
      </w:r>
      <w:r w:rsidR="0037384E">
        <w:t xml:space="preserve"> patient’s care</w:t>
      </w:r>
      <w:r>
        <w:t xml:space="preserve">. </w:t>
      </w:r>
    </w:p>
    <w:p w14:paraId="647104AC" w14:textId="6CAB1F3D" w:rsidR="007232C5" w:rsidRDefault="007232C5" w:rsidP="003554C9">
      <w:pPr>
        <w:pStyle w:val="Heading5"/>
      </w:pPr>
      <w:r w:rsidRPr="00D26514">
        <w:t>X.4.2</w:t>
      </w:r>
      <w:r>
        <w:t xml:space="preserve">.1.1 </w:t>
      </w:r>
      <w:del w:id="284" w:author="Jones, Emma" w:date="2018-04-06T14:35:00Z">
        <w:r w:rsidDel="00676EF2">
          <w:delText>User Defined Summary Section</w:delText>
        </w:r>
      </w:del>
      <w:ins w:id="285" w:author="Jones, Emma" w:date="2018-04-06T14:35:00Z">
        <w:r w:rsidR="00676EF2">
          <w:t>User Defined Summary Section View</w:t>
        </w:r>
      </w:ins>
      <w:r>
        <w:t xml:space="preserve"> Use Case </w:t>
      </w:r>
      <w:commentRangeStart w:id="286"/>
      <w:r>
        <w:t>Description</w:t>
      </w:r>
      <w:commentRangeEnd w:id="286"/>
      <w:r w:rsidR="008954B4">
        <w:rPr>
          <w:rStyle w:val="CommentReference"/>
          <w:rFonts w:ascii="Times New Roman" w:hAnsi="Times New Roman"/>
          <w:b w:val="0"/>
          <w:noProof w:val="0"/>
          <w:kern w:val="0"/>
        </w:rPr>
        <w:commentReference w:id="286"/>
      </w:r>
    </w:p>
    <w:p w14:paraId="4E080EB1" w14:textId="6CCC53DA" w:rsidR="003C3CC3" w:rsidRDefault="0037384E" w:rsidP="00C47DFA">
      <w:pPr>
        <w:pStyle w:val="BodyText"/>
      </w:pPr>
      <w:r>
        <w:t xml:space="preserve">This use case involves a patient being seen by his PCP for an emergency </w:t>
      </w:r>
      <w:r w:rsidR="003C3CC3">
        <w:t>department (ED) follow-up encounter</w:t>
      </w:r>
      <w:r>
        <w:t>. The pa</w:t>
      </w:r>
      <w:r w:rsidR="009F6B6F">
        <w:t xml:space="preserve">tient was </w:t>
      </w:r>
      <w:r w:rsidR="003C3CC3">
        <w:t xml:space="preserve">seen in the ED </w:t>
      </w:r>
      <w:r w:rsidR="009F6B6F">
        <w:t>recently for</w:t>
      </w:r>
      <w:r>
        <w:t xml:space="preserve"> complaints of chronic back pain. The PCP has access to the </w:t>
      </w:r>
      <w:r w:rsidR="003C3CC3">
        <w:t>patient’s continuity of care document (</w:t>
      </w:r>
      <w:r>
        <w:t>CCD</w:t>
      </w:r>
      <w:r w:rsidR="003C3CC3">
        <w:t>)</w:t>
      </w:r>
      <w:r>
        <w:t xml:space="preserve"> </w:t>
      </w:r>
      <w:r w:rsidR="003C3CC3">
        <w:t>generated at t</w:t>
      </w:r>
      <w:r>
        <w:t xml:space="preserve">he </w:t>
      </w:r>
      <w:r w:rsidR="003C3CC3">
        <w:t xml:space="preserve">completion of the </w:t>
      </w:r>
      <w:r>
        <w:t>ED</w:t>
      </w:r>
      <w:r w:rsidR="003C3CC3">
        <w:t xml:space="preserve"> visit</w:t>
      </w:r>
      <w:r>
        <w:t xml:space="preserve">. </w:t>
      </w:r>
      <w:r w:rsidR="0087668B">
        <w:t>The following is a</w:t>
      </w:r>
      <w:r w:rsidR="00813735">
        <w:t>n</w:t>
      </w:r>
      <w:r w:rsidR="0037615C">
        <w:t xml:space="preserve"> example</w:t>
      </w:r>
      <w:r w:rsidR="009F6B6F">
        <w:t xml:space="preserve"> of how the </w:t>
      </w:r>
      <w:del w:id="287" w:author="Jones, Emma" w:date="2018-04-06T14:35:00Z">
        <w:r w:rsidR="009F6B6F" w:rsidDel="00676EF2">
          <w:delText>User Defined S</w:delText>
        </w:r>
        <w:r w:rsidR="00813735" w:rsidDel="00676EF2">
          <w:delText>ummary</w:delText>
        </w:r>
        <w:r w:rsidR="009F6B6F" w:rsidDel="00676EF2">
          <w:delText xml:space="preserve"> Section</w:delText>
        </w:r>
      </w:del>
      <w:ins w:id="288" w:author="Jones, Emma" w:date="2018-04-06T14:35:00Z">
        <w:r w:rsidR="00676EF2">
          <w:t>User Defined Summary Section View</w:t>
        </w:r>
      </w:ins>
      <w:r w:rsidR="00813735">
        <w:t xml:space="preserve"> is used</w:t>
      </w:r>
      <w:r w:rsidR="009F6B6F">
        <w:t>. T</w:t>
      </w:r>
      <w:r w:rsidR="003C3CC3">
        <w:t>he PCP would like to v</w:t>
      </w:r>
      <w:r w:rsidR="00813735">
        <w:t xml:space="preserve">iew a summary section which </w:t>
      </w:r>
      <w:r w:rsidR="003C3CC3">
        <w:t>list</w:t>
      </w:r>
      <w:r w:rsidR="0087668B">
        <w:t>s</w:t>
      </w:r>
      <w:r w:rsidR="003C3CC3">
        <w:t xml:space="preserve"> all the ED visi</w:t>
      </w:r>
      <w:r w:rsidR="00813735">
        <w:t>ts this patient has had in the p</w:t>
      </w:r>
      <w:r w:rsidR="003C3CC3">
        <w:t xml:space="preserve">ast six months including the reason for the visit and a list of medications </w:t>
      </w:r>
      <w:r w:rsidR="001E4111">
        <w:t xml:space="preserve">prescribed during </w:t>
      </w:r>
      <w:r w:rsidR="003C3CC3">
        <w:t xml:space="preserve">each </w:t>
      </w:r>
      <w:r w:rsidR="00813735">
        <w:t>of tho</w:t>
      </w:r>
      <w:r w:rsidR="001E4111">
        <w:t xml:space="preserve">se ED </w:t>
      </w:r>
      <w:r w:rsidR="003C3CC3">
        <w:t>visit</w:t>
      </w:r>
      <w:r w:rsidR="001E4111">
        <w:t>s</w:t>
      </w:r>
      <w:r w:rsidR="003C3CC3">
        <w:t>.</w:t>
      </w:r>
      <w:r w:rsidR="000B7479">
        <w:t xml:space="preserve"> This may assist the provider in determining if a patient may be demonstrating drug seeking behavior</w:t>
      </w:r>
      <w:r w:rsidR="009F6B6F">
        <w:t xml:space="preserve">. </w:t>
      </w:r>
      <w:r w:rsidR="00586C4B">
        <w:t xml:space="preserve"> </w:t>
      </w:r>
    </w:p>
    <w:p w14:paraId="683C0A9E" w14:textId="58143A93" w:rsidR="001633D5" w:rsidRDefault="001633D5" w:rsidP="003554C9">
      <w:pPr>
        <w:pStyle w:val="Heading5"/>
      </w:pPr>
      <w:r w:rsidRPr="00D26514">
        <w:lastRenderedPageBreak/>
        <w:t>X.4.2</w:t>
      </w:r>
      <w:r>
        <w:t xml:space="preserve">.1.2 </w:t>
      </w:r>
      <w:del w:id="289" w:author="Jones, Emma" w:date="2018-04-06T14:35:00Z">
        <w:r w:rsidDel="00676EF2">
          <w:delText>User Defined Summary Section</w:delText>
        </w:r>
      </w:del>
      <w:ins w:id="290" w:author="Jones, Emma" w:date="2018-04-06T14:35:00Z">
        <w:r w:rsidR="00676EF2">
          <w:t>User Defined Summary Section View</w:t>
        </w:r>
      </w:ins>
      <w:r>
        <w:t xml:space="preserve"> Process Flow</w:t>
      </w:r>
    </w:p>
    <w:p w14:paraId="40D0314A" w14:textId="0EA392D9" w:rsidR="001633D5" w:rsidRPr="001633D5" w:rsidRDefault="001633D5" w:rsidP="001633D5">
      <w:pPr>
        <w:pStyle w:val="BodyText"/>
      </w:pPr>
      <w:r>
        <w:rPr>
          <w:noProof/>
        </w:rPr>
        <mc:AlternateContent>
          <mc:Choice Requires="wpc">
            <w:drawing>
              <wp:inline distT="0" distB="0" distL="0" distR="0" wp14:anchorId="34453A24" wp14:editId="75109B82">
                <wp:extent cx="5800725" cy="4990111"/>
                <wp:effectExtent l="0" t="0" r="0" b="127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8EAD7" w14:textId="25016D12" w:rsidR="006C2F45" w:rsidRPr="00A67ED5" w:rsidRDefault="006C2F45"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6C2F45" w:rsidRPr="00A67ED5" w:rsidRDefault="006C2F45" w:rsidP="001633D5">
                              <w:pPr>
                                <w:pStyle w:val="BodyText"/>
                                <w:rPr>
                                  <w:sz w:val="22"/>
                                  <w:szCs w:val="22"/>
                                  <w:lang w:val="pt-BR"/>
                                </w:rPr>
                              </w:pPr>
                              <w:r w:rsidRPr="00A67ED5">
                                <w:rPr>
                                  <w:sz w:val="22"/>
                                  <w:szCs w:val="22"/>
                                  <w:lang w:val="pt-BR"/>
                                </w:rPr>
                                <w:t>Actor E</w:t>
                              </w:r>
                            </w:p>
                            <w:p w14:paraId="21150C2A" w14:textId="77777777" w:rsidR="006C2F45" w:rsidRPr="00A67ED5" w:rsidRDefault="006C2F45" w:rsidP="001633D5">
                              <w:pPr>
                                <w:rPr>
                                  <w:lang w:val="pt-BR"/>
                                </w:rPr>
                              </w:pPr>
                            </w:p>
                            <w:p w14:paraId="3F806812" w14:textId="77777777" w:rsidR="006C2F45" w:rsidRPr="00A67ED5" w:rsidRDefault="006C2F45" w:rsidP="001633D5">
                              <w:pPr>
                                <w:pStyle w:val="BodyText"/>
                                <w:rPr>
                                  <w:sz w:val="22"/>
                                  <w:szCs w:val="22"/>
                                  <w:lang w:val="pt-BR"/>
                                </w:rPr>
                              </w:pPr>
                              <w:r w:rsidRPr="00A67ED5">
                                <w:rPr>
                                  <w:sz w:val="22"/>
                                  <w:szCs w:val="22"/>
                                  <w:lang w:val="pt-BR"/>
                                </w:rPr>
                                <w:t>Actor D/</w:t>
                              </w:r>
                            </w:p>
                            <w:p w14:paraId="3C2558F3" w14:textId="77777777" w:rsidR="006C2F45" w:rsidRPr="00A67ED5" w:rsidRDefault="006C2F45" w:rsidP="001633D5">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23705" w14:textId="2E66F9C6" w:rsidR="006C2F45" w:rsidRPr="00077324" w:rsidRDefault="006C2F45" w:rsidP="001633D5">
                              <w:pPr>
                                <w:pStyle w:val="BodyText"/>
                                <w:rPr>
                                  <w:sz w:val="22"/>
                                  <w:szCs w:val="22"/>
                                </w:rPr>
                              </w:pPr>
                              <w:r>
                                <w:rPr>
                                  <w:sz w:val="22"/>
                                  <w:szCs w:val="22"/>
                                </w:rPr>
                                <w:t>PCP</w:t>
                              </w:r>
                              <w:r>
                                <w:rPr>
                                  <w:sz w:val="22"/>
                                  <w:szCs w:val="22"/>
                                </w:rPr>
                                <w:br/>
                                <w:t>(Content Consumer)</w:t>
                              </w:r>
                            </w:p>
                            <w:p w14:paraId="3E95A55D" w14:textId="77777777" w:rsidR="006C2F45" w:rsidRPr="00077324" w:rsidRDefault="006C2F45" w:rsidP="001633D5">
                              <w:pPr>
                                <w:pStyle w:val="BodyText"/>
                                <w:rPr>
                                  <w:sz w:val="22"/>
                                  <w:szCs w:val="22"/>
                                </w:rPr>
                              </w:pPr>
                              <w:r w:rsidRPr="00077324">
                                <w:rPr>
                                  <w:sz w:val="22"/>
                                  <w:szCs w:val="22"/>
                                </w:rPr>
                                <w:t>Actor B</w:t>
                              </w:r>
                            </w:p>
                            <w:p w14:paraId="0DF5C604" w14:textId="77777777" w:rsidR="006C2F45" w:rsidRDefault="006C2F45" w:rsidP="001633D5"/>
                            <w:p w14:paraId="28BA4A24" w14:textId="77777777" w:rsidR="006C2F45" w:rsidRPr="00077324" w:rsidRDefault="006C2F45" w:rsidP="001633D5">
                              <w:pPr>
                                <w:pStyle w:val="BodyText"/>
                                <w:rPr>
                                  <w:sz w:val="22"/>
                                  <w:szCs w:val="22"/>
                                </w:rPr>
                              </w:pPr>
                              <w:r w:rsidRPr="00077324">
                                <w:rPr>
                                  <w:sz w:val="22"/>
                                  <w:szCs w:val="22"/>
                                </w:rPr>
                                <w:t>Actor A /</w:t>
                              </w:r>
                            </w:p>
                            <w:p w14:paraId="0DBB13E2" w14:textId="77777777" w:rsidR="006C2F45" w:rsidRPr="00077324" w:rsidRDefault="006C2F45" w:rsidP="001633D5">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6C2F45" w:rsidRPr="00077324" w:rsidRDefault="006C2F45" w:rsidP="001633D5">
                              <w:pPr>
                                <w:pStyle w:val="BodyText"/>
                                <w:rPr>
                                  <w:sz w:val="22"/>
                                  <w:szCs w:val="22"/>
                                </w:rPr>
                              </w:pPr>
                              <w:r>
                                <w:rPr>
                                  <w:sz w:val="22"/>
                                  <w:szCs w:val="22"/>
                                </w:rPr>
                                <w:t>Share Content</w:t>
                              </w:r>
                            </w:p>
                            <w:p w14:paraId="7787EB68" w14:textId="77777777" w:rsidR="006C2F45" w:rsidRDefault="006C2F45" w:rsidP="001633D5"/>
                            <w:p w14:paraId="345EF4E9" w14:textId="77777777" w:rsidR="006C2F45" w:rsidRPr="00077324" w:rsidRDefault="006C2F45"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71600" y="803865"/>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72690" y="803865"/>
                            <a:ext cx="239395" cy="4025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6C2F45" w:rsidRDefault="006C2F45"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712085" y="2344288"/>
                            <a:ext cx="1397000" cy="1027562"/>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061681A" w14:textId="2F9FF68F" w:rsidR="006C2F45" w:rsidRDefault="006C2F45" w:rsidP="001633D5">
                              <w:r>
                                <w:t xml:space="preserve">Generate </w:t>
                              </w:r>
                              <w:del w:id="291" w:author="Jones, Emma" w:date="2018-04-06T14:35:00Z">
                                <w:r w:rsidDel="00676EF2">
                                  <w:delText>User Defined Summary Section</w:delText>
                                </w:r>
                              </w:del>
                              <w:ins w:id="292" w:author="Jones, Emma" w:date="2018-04-06T14:35:00Z">
                                <w:r w:rsidR="00676EF2">
                                  <w:t>User Defined Summary Section View</w:t>
                                </w:r>
                              </w:ins>
                              <w:r>
                                <w:t xml:space="preserve"> </w:t>
                              </w:r>
                            </w:p>
                            <w:p w14:paraId="53E37D78" w14:textId="77777777" w:rsidR="006C2F45" w:rsidRDefault="006C2F45" w:rsidP="001633D5"/>
                          </w:txbxContent>
                        </wps:txbx>
                        <wps:bodyPr rot="0" vert="horz" wrap="square" lIns="91440" tIns="45720" rIns="91440" bIns="45720" anchor="t" anchorCtr="0" upright="1">
                          <a:noAutofit/>
                        </wps:bodyPr>
                      </wps:wsp>
                      <wps:wsp>
                        <wps:cNvPr id="28" name="Freeform 218"/>
                        <wps:cNvSpPr>
                          <a:spLocks/>
                        </wps:cNvSpPr>
                        <wps:spPr bwMode="auto">
                          <a:xfrm>
                            <a:off x="2712085" y="3543734"/>
                            <a:ext cx="1364615" cy="1066365"/>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786DDD76" w14:textId="4C4890E1" w:rsidR="006C2F45" w:rsidRDefault="006C2F45" w:rsidP="001633D5">
                              <w:r>
                                <w:t xml:space="preserve">Render </w:t>
                              </w:r>
                              <w:del w:id="293" w:author="Jones, Emma" w:date="2018-04-06T14:35:00Z">
                                <w:r w:rsidDel="00676EF2">
                                  <w:delText>User Defined Summary Section</w:delText>
                                </w:r>
                              </w:del>
                              <w:ins w:id="294" w:author="Jones, Emma" w:date="2018-04-06T14:35:00Z">
                                <w:r w:rsidR="00676EF2">
                                  <w:t>User Defined Summary Section View</w:t>
                                </w:r>
                              </w:ins>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">
                <v:shape id="_x0000_s1034" type="#_x0000_t75" style="position:absolute;width:58007;height:4989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35"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5458EAD7" w14:textId="25016D12" w:rsidR="006C2F45" w:rsidRPr="00A67ED5" w:rsidRDefault="006C2F45"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6C2F45" w:rsidRPr="00A67ED5" w:rsidRDefault="006C2F45" w:rsidP="001633D5">
                        <w:pPr>
                          <w:pStyle w:val="BodyText"/>
                          <w:rPr>
                            <w:sz w:val="22"/>
                            <w:szCs w:val="22"/>
                            <w:lang w:val="pt-BR"/>
                          </w:rPr>
                        </w:pPr>
                        <w:r w:rsidRPr="00A67ED5">
                          <w:rPr>
                            <w:sz w:val="22"/>
                            <w:szCs w:val="22"/>
                            <w:lang w:val="pt-BR"/>
                          </w:rPr>
                          <w:t>Actor E</w:t>
                        </w:r>
                      </w:p>
                      <w:p w14:paraId="21150C2A" w14:textId="77777777" w:rsidR="006C2F45" w:rsidRPr="00A67ED5" w:rsidRDefault="006C2F45" w:rsidP="001633D5">
                        <w:pPr>
                          <w:rPr>
                            <w:lang w:val="pt-BR"/>
                          </w:rPr>
                        </w:pPr>
                      </w:p>
                      <w:p w14:paraId="3F806812" w14:textId="77777777" w:rsidR="006C2F45" w:rsidRPr="00A67ED5" w:rsidRDefault="006C2F45" w:rsidP="001633D5">
                        <w:pPr>
                          <w:pStyle w:val="BodyText"/>
                          <w:rPr>
                            <w:sz w:val="22"/>
                            <w:szCs w:val="22"/>
                            <w:lang w:val="pt-BR"/>
                          </w:rPr>
                        </w:pPr>
                        <w:r w:rsidRPr="00A67ED5">
                          <w:rPr>
                            <w:sz w:val="22"/>
                            <w:szCs w:val="22"/>
                            <w:lang w:val="pt-BR"/>
                          </w:rPr>
                          <w:t>Actor D/</w:t>
                        </w:r>
                      </w:p>
                      <w:p w14:paraId="3C2558F3" w14:textId="77777777" w:rsidR="006C2F45" w:rsidRPr="00A67ED5" w:rsidRDefault="006C2F45" w:rsidP="001633D5">
                        <w:pPr>
                          <w:pStyle w:val="BodyText"/>
                          <w:rPr>
                            <w:sz w:val="22"/>
                            <w:szCs w:val="22"/>
                            <w:lang w:val="pt-BR"/>
                          </w:rPr>
                        </w:pPr>
                        <w:r w:rsidRPr="00A67ED5">
                          <w:rPr>
                            <w:sz w:val="22"/>
                            <w:szCs w:val="22"/>
                            <w:lang w:val="pt-BR"/>
                          </w:rPr>
                          <w:t>Actor E</w:t>
                        </w:r>
                      </w:p>
                    </w:txbxContent>
                  </v:textbox>
                </v:shape>
                <v:line id="Line 207" o:spid="_x0000_s103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FD23705" w14:textId="2E66F9C6" w:rsidR="006C2F45" w:rsidRPr="00077324" w:rsidRDefault="006C2F45" w:rsidP="001633D5">
                        <w:pPr>
                          <w:pStyle w:val="BodyText"/>
                          <w:rPr>
                            <w:sz w:val="22"/>
                            <w:szCs w:val="22"/>
                          </w:rPr>
                        </w:pPr>
                        <w:r>
                          <w:rPr>
                            <w:sz w:val="22"/>
                            <w:szCs w:val="22"/>
                          </w:rPr>
                          <w:t>PCP</w:t>
                        </w:r>
                        <w:r>
                          <w:rPr>
                            <w:sz w:val="22"/>
                            <w:szCs w:val="22"/>
                          </w:rPr>
                          <w:br/>
                          <w:t>(Content Consumer)</w:t>
                        </w:r>
                      </w:p>
                      <w:p w14:paraId="3E95A55D" w14:textId="77777777" w:rsidR="006C2F45" w:rsidRPr="00077324" w:rsidRDefault="006C2F45" w:rsidP="001633D5">
                        <w:pPr>
                          <w:pStyle w:val="BodyText"/>
                          <w:rPr>
                            <w:sz w:val="22"/>
                            <w:szCs w:val="22"/>
                          </w:rPr>
                        </w:pPr>
                        <w:r w:rsidRPr="00077324">
                          <w:rPr>
                            <w:sz w:val="22"/>
                            <w:szCs w:val="22"/>
                          </w:rPr>
                          <w:t>Actor B</w:t>
                        </w:r>
                      </w:p>
                      <w:p w14:paraId="0DF5C604" w14:textId="77777777" w:rsidR="006C2F45" w:rsidRDefault="006C2F45" w:rsidP="001633D5"/>
                      <w:p w14:paraId="28BA4A24" w14:textId="77777777" w:rsidR="006C2F45" w:rsidRPr="00077324" w:rsidRDefault="006C2F45" w:rsidP="001633D5">
                        <w:pPr>
                          <w:pStyle w:val="BodyText"/>
                          <w:rPr>
                            <w:sz w:val="22"/>
                            <w:szCs w:val="22"/>
                          </w:rPr>
                        </w:pPr>
                        <w:r w:rsidRPr="00077324">
                          <w:rPr>
                            <w:sz w:val="22"/>
                            <w:szCs w:val="22"/>
                          </w:rPr>
                          <w:t>Actor A /</w:t>
                        </w:r>
                      </w:p>
                      <w:p w14:paraId="0DBB13E2" w14:textId="77777777" w:rsidR="006C2F45" w:rsidRPr="00077324" w:rsidRDefault="006C2F45" w:rsidP="001633D5">
                        <w:pPr>
                          <w:pStyle w:val="BodyText"/>
                          <w:rPr>
                            <w:sz w:val="22"/>
                            <w:szCs w:val="22"/>
                          </w:rPr>
                        </w:pPr>
                        <w:r w:rsidRPr="00077324">
                          <w:rPr>
                            <w:sz w:val="22"/>
                            <w:szCs w:val="22"/>
                          </w:rPr>
                          <w:t>Actor B</w:t>
                        </w:r>
                      </w:p>
                    </w:txbxContent>
                  </v:textbox>
                </v:shape>
                <v:line id="Line 209" o:spid="_x0000_s103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6C2F45" w:rsidRPr="00077324" w:rsidRDefault="006C2F45" w:rsidP="001633D5">
                        <w:pPr>
                          <w:pStyle w:val="BodyText"/>
                          <w:rPr>
                            <w:sz w:val="22"/>
                            <w:szCs w:val="22"/>
                          </w:rPr>
                        </w:pPr>
                        <w:r>
                          <w:rPr>
                            <w:sz w:val="22"/>
                            <w:szCs w:val="22"/>
                          </w:rPr>
                          <w:t>Share Content</w:t>
                        </w:r>
                      </w:p>
                      <w:p w14:paraId="7787EB68" w14:textId="77777777" w:rsidR="006C2F45" w:rsidRDefault="006C2F45" w:rsidP="001633D5"/>
                      <w:p w14:paraId="345EF4E9" w14:textId="77777777" w:rsidR="006C2F45" w:rsidRPr="00077324" w:rsidRDefault="006C2F45" w:rsidP="001633D5">
                        <w:pPr>
                          <w:pStyle w:val="BodyText"/>
                          <w:rPr>
                            <w:sz w:val="22"/>
                            <w:szCs w:val="22"/>
                          </w:rPr>
                        </w:pPr>
                        <w:r w:rsidRPr="00077324">
                          <w:rPr>
                            <w:sz w:val="22"/>
                            <w:szCs w:val="22"/>
                          </w:rPr>
                          <w:t>Transaction-A [A]</w:t>
                        </w:r>
                      </w:p>
                    </w:txbxContent>
                  </v:textbox>
                </v:shape>
                <v:line id="Line 212" o:spid="_x0000_s1041" style="position:absolute;visibility:visible;mso-wrap-style:square" from="13716,8038" to="2472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2" style="position:absolute;left:24726;top:8038;width:2394;height:40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6C2F45" w:rsidRDefault="006C2F45" w:rsidP="001633D5">
                        <w:r>
                          <w:t>Check for needed information</w:t>
                        </w:r>
                      </w:p>
                    </w:txbxContent>
                  </v:textbox>
                </v:shape>
                <v:shape id="Freeform 216" o:spid="_x0000_s1045" style="position:absolute;left:27120;top:23442;width:13970;height:1027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393935,550279;16093,1027562" o:connectangles="0,0,0"/>
                </v:shape>
                <v:shape id="Text Box 217" o:spid="_x0000_s104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2F9FF68F" w:rsidR="006C2F45" w:rsidRDefault="006C2F45" w:rsidP="001633D5">
                        <w:r>
                          <w:t xml:space="preserve">Generate </w:t>
                        </w:r>
                        <w:del w:id="295" w:author="Jones, Emma" w:date="2018-04-06T14:35:00Z">
                          <w:r w:rsidDel="00676EF2">
                            <w:delText>User Defined Summary Section</w:delText>
                          </w:r>
                        </w:del>
                        <w:ins w:id="296" w:author="Jones, Emma" w:date="2018-04-06T14:35:00Z">
                          <w:r w:rsidR="00676EF2">
                            <w:t>User Defined Summary Section View</w:t>
                          </w:r>
                        </w:ins>
                        <w:r>
                          <w:t xml:space="preserve"> </w:t>
                        </w:r>
                      </w:p>
                      <w:p w14:paraId="53E37D78" w14:textId="77777777" w:rsidR="006C2F45" w:rsidRDefault="006C2F45" w:rsidP="001633D5"/>
                    </w:txbxContent>
                  </v:textbox>
                </v:shape>
                <v:shape id="Freeform 218" o:spid="_x0000_s1047" style="position:absolute;left:27120;top:35437;width:13647;height:10663;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361621,571059;15720,1066365" o:connectangles="0,0,0"/>
                </v:shape>
                <v:shape id="Text Box 219" o:spid="_x0000_s104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4C4890E1" w:rsidR="006C2F45" w:rsidRDefault="006C2F45" w:rsidP="001633D5">
                        <w:r>
                          <w:t xml:space="preserve">Render </w:t>
                        </w:r>
                        <w:del w:id="297" w:author="Jones, Emma" w:date="2018-04-06T14:35:00Z">
                          <w:r w:rsidDel="00676EF2">
                            <w:delText>User Defined Summary Section</w:delText>
                          </w:r>
                        </w:del>
                        <w:ins w:id="298" w:author="Jones, Emma" w:date="2018-04-06T14:35:00Z">
                          <w:r w:rsidR="00676EF2">
                            <w:t>User Defined Summary Section View</w:t>
                          </w:r>
                        </w:ins>
                      </w:p>
                    </w:txbxContent>
                  </v:textbox>
                </v:shape>
                <w10:anchorlock/>
              </v:group>
            </w:pict>
          </mc:Fallback>
        </mc:AlternateContent>
      </w:r>
    </w:p>
    <w:p w14:paraId="6F88C15E" w14:textId="42375F8B" w:rsidR="000C51FA" w:rsidRPr="00A97446" w:rsidRDefault="000C51FA" w:rsidP="000C51FA">
      <w:pPr>
        <w:pStyle w:val="FigureTitle"/>
      </w:pPr>
      <w:r w:rsidRPr="00A97446">
        <w:t>Figure X.4.2.1.2-1:</w:t>
      </w:r>
      <w:r>
        <w:t xml:space="preserve"> Basic Process Flow in </w:t>
      </w:r>
      <w:r w:rsidR="003E3FFE">
        <w:t>CDA-DSS Profile</w:t>
      </w:r>
    </w:p>
    <w:p w14:paraId="5F09FC24" w14:textId="77777777" w:rsidR="000C51FA" w:rsidRDefault="000C51FA" w:rsidP="001633D5">
      <w:pPr>
        <w:pStyle w:val="BodyText"/>
        <w:tabs>
          <w:tab w:val="left" w:pos="1125"/>
        </w:tabs>
      </w:pPr>
    </w:p>
    <w:p w14:paraId="0608A167" w14:textId="7219B38C" w:rsidR="001633D5" w:rsidRDefault="003C3CC3" w:rsidP="001633D5">
      <w:pPr>
        <w:pStyle w:val="BodyText"/>
        <w:tabs>
          <w:tab w:val="left" w:pos="1125"/>
        </w:tabs>
      </w:pPr>
      <w:r>
        <w:t xml:space="preserve">Pre-conditions: </w:t>
      </w:r>
    </w:p>
    <w:p w14:paraId="2B49878D" w14:textId="12237136" w:rsidR="003C3CC3" w:rsidRDefault="003C3CC3" w:rsidP="00C47DFA">
      <w:pPr>
        <w:pStyle w:val="BodyText"/>
      </w:pPr>
      <w:r>
        <w:t xml:space="preserve">The ED CCD must contain the information needed to satisfy the </w:t>
      </w:r>
      <w:r w:rsidR="000F2285">
        <w:t xml:space="preserve">user </w:t>
      </w:r>
      <w:r w:rsidR="00813735">
        <w:t>defined</w:t>
      </w:r>
      <w:r>
        <w:t xml:space="preserve"> preferences</w:t>
      </w:r>
      <w:r w:rsidR="00632CA4">
        <w:t xml:space="preserve"> that would go in the </w:t>
      </w:r>
      <w:del w:id="299" w:author="Jones, Emma" w:date="2018-04-06T14:34:00Z">
        <w:r w:rsidR="00632CA4" w:rsidDel="00676EF2">
          <w:delText>User Defined Summary Section</w:delText>
        </w:r>
      </w:del>
      <w:ins w:id="300" w:author="Jones, Emma" w:date="2018-04-06T14:34:00Z">
        <w:r w:rsidR="00676EF2">
          <w:t>User Defined Summary Section View</w:t>
        </w:r>
      </w:ins>
      <w:r>
        <w:t>.</w:t>
      </w:r>
    </w:p>
    <w:p w14:paraId="37CFA605" w14:textId="77777777" w:rsidR="001633D5" w:rsidRDefault="003C3CC3" w:rsidP="00C47DFA">
      <w:pPr>
        <w:pStyle w:val="BodyText"/>
      </w:pPr>
      <w:r>
        <w:t xml:space="preserve">Main Flow: </w:t>
      </w:r>
    </w:p>
    <w:p w14:paraId="254FF7AA" w14:textId="198FEA4D" w:rsidR="001E4111" w:rsidRDefault="003C3CC3" w:rsidP="00C47DFA">
      <w:pPr>
        <w:pStyle w:val="BodyText"/>
      </w:pPr>
      <w:r>
        <w:t xml:space="preserve">The </w:t>
      </w:r>
      <w:ins w:id="301" w:author="Jones, Emma" w:date="2018-04-06T14:40:00Z">
        <w:r w:rsidR="00676EF2">
          <w:t>C</w:t>
        </w:r>
      </w:ins>
      <w:del w:id="302" w:author="Jones, Emma" w:date="2018-04-06T14:40:00Z">
        <w:r w:rsidDel="00676EF2">
          <w:delText>c</w:delText>
        </w:r>
      </w:del>
      <w:r>
        <w:t xml:space="preserve">ontent </w:t>
      </w:r>
      <w:ins w:id="303" w:author="Jones, Emma" w:date="2018-04-06T14:40:00Z">
        <w:r w:rsidR="00676EF2">
          <w:t>C</w:t>
        </w:r>
      </w:ins>
      <w:del w:id="304" w:author="Jones, Emma" w:date="2018-04-06T14:40:00Z">
        <w:r w:rsidDel="00676EF2">
          <w:delText>c</w:delText>
        </w:r>
      </w:del>
      <w:r>
        <w:t xml:space="preserve">onsumer </w:t>
      </w:r>
      <w:r w:rsidR="001E4111">
        <w:t>provides the ability to check</w:t>
      </w:r>
      <w:r>
        <w:t xml:space="preserve"> the </w:t>
      </w:r>
      <w:r w:rsidR="001E4111">
        <w:t>CCD</w:t>
      </w:r>
      <w:ins w:id="305" w:author="Jones, Emma" w:date="2018-04-06T14:40:00Z">
        <w:r w:rsidR="00676EF2">
          <w:t xml:space="preserve"> generated by the ED</w:t>
        </w:r>
      </w:ins>
      <w:r w:rsidR="001E4111">
        <w:t xml:space="preserve"> for the needed information based on the </w:t>
      </w:r>
      <w:ins w:id="306" w:author="Jones, Emma" w:date="2018-04-06T14:40:00Z">
        <w:r w:rsidR="00676EF2">
          <w:t xml:space="preserve">Content Consumer </w:t>
        </w:r>
      </w:ins>
      <w:r w:rsidR="001E4111">
        <w:t xml:space="preserve">user </w:t>
      </w:r>
      <w:r w:rsidR="00813735">
        <w:t>defined</w:t>
      </w:r>
      <w:r w:rsidR="000F2285">
        <w:t xml:space="preserve"> </w:t>
      </w:r>
      <w:r w:rsidR="001E4111">
        <w:t xml:space="preserve">preference. The user </w:t>
      </w:r>
      <w:r w:rsidR="00813735">
        <w:t xml:space="preserve">defined </w:t>
      </w:r>
      <w:r w:rsidR="001E4111">
        <w:t>preferen</w:t>
      </w:r>
      <w:r w:rsidR="00FB5D40">
        <w:t xml:space="preserve">ce includes </w:t>
      </w:r>
      <w:r w:rsidR="001E4111">
        <w:t xml:space="preserve">encounters of ED visit type and encounter dates within the past six months. The </w:t>
      </w:r>
      <w:r w:rsidR="00FB5D40">
        <w:t xml:space="preserve">user preference also includes medication information that is </w:t>
      </w:r>
      <w:r w:rsidR="001E4111">
        <w:t>associated with the applicable ED encounters</w:t>
      </w:r>
      <w:ins w:id="307" w:author="Jones, Emma" w:date="2018-04-06T14:40:00Z">
        <w:r w:rsidR="00676EF2">
          <w:t xml:space="preserve"> found in the ED CCD</w:t>
        </w:r>
      </w:ins>
      <w:r w:rsidR="001E4111">
        <w:t xml:space="preserve">. </w:t>
      </w:r>
    </w:p>
    <w:p w14:paraId="05ACCFCF" w14:textId="77777777" w:rsidR="001633D5" w:rsidRDefault="001E4111" w:rsidP="00C47DFA">
      <w:pPr>
        <w:pStyle w:val="BodyText"/>
      </w:pPr>
      <w:r>
        <w:lastRenderedPageBreak/>
        <w:t xml:space="preserve">Post Conditions: </w:t>
      </w:r>
    </w:p>
    <w:p w14:paraId="524F8FF8" w14:textId="0A456C72" w:rsidR="001E4111" w:rsidRDefault="001E4111" w:rsidP="00C47DFA">
      <w:pPr>
        <w:pStyle w:val="BodyText"/>
      </w:pPr>
      <w:r>
        <w:t xml:space="preserve">A </w:t>
      </w:r>
      <w:del w:id="308" w:author="Jones, Emma" w:date="2018-04-06T14:34:00Z">
        <w:r w:rsidR="00FB5D40" w:rsidDel="00676EF2">
          <w:delText>User Defined Summary S</w:delText>
        </w:r>
        <w:r w:rsidDel="00676EF2">
          <w:delText>ection</w:delText>
        </w:r>
      </w:del>
      <w:ins w:id="309" w:author="Jones, Emma" w:date="2018-04-06T14:34:00Z">
        <w:r w:rsidR="00676EF2">
          <w:t>User Defined Summary Section View</w:t>
        </w:r>
      </w:ins>
      <w:r>
        <w:t xml:space="preserve"> is generated containing a list of ED visits in the last six months. Each encounter </w:t>
      </w:r>
      <w:r w:rsidR="001633D5">
        <w:t xml:space="preserve">has </w:t>
      </w:r>
      <w:r w:rsidR="00FB5D40">
        <w:t xml:space="preserve">the </w:t>
      </w:r>
      <w:r w:rsidR="001633D5">
        <w:t>medications prescribed</w:t>
      </w:r>
      <w:r w:rsidR="00071CD3">
        <w:t>/a</w:t>
      </w:r>
      <w:r w:rsidR="00FB5D40">
        <w:t>dministered</w:t>
      </w:r>
      <w:r w:rsidR="001633D5">
        <w:t xml:space="preserve"> during the encounter. </w:t>
      </w:r>
    </w:p>
    <w:p w14:paraId="4DFF0801" w14:textId="2BD89703" w:rsidR="002E108C" w:rsidRDefault="002E108C" w:rsidP="002E108C">
      <w:pPr>
        <w:pStyle w:val="Heading4"/>
        <w:numPr>
          <w:ilvl w:val="0"/>
          <w:numId w:val="0"/>
        </w:numPr>
        <w:ind w:left="864" w:hanging="864"/>
        <w:rPr>
          <w:noProof w:val="0"/>
        </w:rPr>
      </w:pPr>
      <w:r w:rsidRPr="00D26514">
        <w:rPr>
          <w:noProof w:val="0"/>
        </w:rPr>
        <w:t>X.4.2</w:t>
      </w:r>
      <w:r>
        <w:rPr>
          <w:noProof w:val="0"/>
        </w:rPr>
        <w:t>.2</w:t>
      </w:r>
      <w:r w:rsidRPr="00D26514">
        <w:rPr>
          <w:noProof w:val="0"/>
        </w:rPr>
        <w:t xml:space="preserve"> Use Case</w:t>
      </w:r>
      <w:r>
        <w:rPr>
          <w:noProof w:val="0"/>
        </w:rPr>
        <w:t xml:space="preserve"> #2</w:t>
      </w:r>
      <w:r w:rsidRPr="00D26514">
        <w:rPr>
          <w:noProof w:val="0"/>
        </w:rPr>
        <w:t xml:space="preserve">: </w:t>
      </w:r>
      <w:r>
        <w:rPr>
          <w:noProof w:val="0"/>
        </w:rPr>
        <w:t>Care Plan Summary Section</w:t>
      </w:r>
    </w:p>
    <w:p w14:paraId="7D680FAB" w14:textId="656297EC" w:rsidR="002E108C" w:rsidRDefault="002E108C" w:rsidP="002E108C">
      <w:pPr>
        <w:pStyle w:val="BodyText"/>
      </w:pPr>
      <w:r>
        <w:t xml:space="preserve">This use case involves a Primary Care Physician </w:t>
      </w:r>
      <w:r w:rsidR="00BE6750">
        <w:t>(PCP) generating and sharing a Care Plan Summary S</w:t>
      </w:r>
      <w:r>
        <w:t>ection based on content in a care plan document</w:t>
      </w:r>
      <w:r w:rsidR="00BE6750">
        <w:t>. The PCP</w:t>
      </w:r>
      <w:r w:rsidR="00085C24">
        <w:t xml:space="preserve"> would like to view the care plan content with its applicable linkages to get a better understanding of the various healt</w:t>
      </w:r>
      <w:r w:rsidR="00632AE0">
        <w:t>h concerns that may be related to the same</w:t>
      </w:r>
      <w:r w:rsidR="00085C24">
        <w:t xml:space="preserve"> goals along with the applicable</w:t>
      </w:r>
      <w:r w:rsidR="00632AE0">
        <w:t xml:space="preserve"> interventions. This will help</w:t>
      </w:r>
      <w:r w:rsidR="00085C24">
        <w:t xml:space="preserve"> the PCP in understanding which interventions are effective in assisting the patient attain desirable ou</w:t>
      </w:r>
      <w:r w:rsidR="00632AE0">
        <w:t>tcomes so that he is</w:t>
      </w:r>
      <w:r w:rsidR="00085C24">
        <w:t xml:space="preserve"> </w:t>
      </w:r>
      <w:r>
        <w:t xml:space="preserve">better </w:t>
      </w:r>
      <w:r w:rsidR="00632AE0">
        <w:t xml:space="preserve">able to </w:t>
      </w:r>
      <w:r>
        <w:t xml:space="preserve">direct his patient’s care. </w:t>
      </w:r>
    </w:p>
    <w:p w14:paraId="355A88C7" w14:textId="7761DD90" w:rsidR="008A0157" w:rsidRPr="00D26514" w:rsidRDefault="008A0157" w:rsidP="002E108C">
      <w:pPr>
        <w:pStyle w:val="Heading5"/>
      </w:pPr>
      <w:r w:rsidRPr="00D26514">
        <w:t>X.4.2</w:t>
      </w:r>
      <w:r>
        <w:t>.2</w:t>
      </w:r>
      <w:r w:rsidR="002E108C">
        <w:t>.1</w:t>
      </w:r>
      <w:r w:rsidR="007B118D">
        <w:t xml:space="preserve"> </w:t>
      </w:r>
      <w:r>
        <w:t>Care Plan Summary Section</w:t>
      </w:r>
      <w:r w:rsidR="00C73203">
        <w:t xml:space="preserve"> </w:t>
      </w:r>
      <w:r w:rsidRPr="00D26514">
        <w:t>Use Case Description</w:t>
      </w:r>
    </w:p>
    <w:p w14:paraId="14350DBE" w14:textId="61E2C3CD" w:rsidR="008A0157" w:rsidRPr="00A97446" w:rsidRDefault="008A0157" w:rsidP="008A0157">
      <w:pPr>
        <w:pStyle w:val="BodyText"/>
      </w:pPr>
      <w:r w:rsidRPr="00A97446">
        <w:t>This use case involves a patient visiting their Primary Care Physician for a routine visit. The patient arrives at th</w:t>
      </w:r>
      <w:r w:rsidR="00632AE0">
        <w:t>e clinic with a list of health concerns</w:t>
      </w:r>
      <w:r w:rsidRPr="00A97446">
        <w:t xml:space="preserve"> that he wishes to discuss. The patient’s sleep apnea, an existing condition, is getting worse. He has also developed frequent headaches. The PCP</w:t>
      </w:r>
      <w:r w:rsidR="00632AE0">
        <w:t xml:space="preserve"> makes note of these new health concern</w:t>
      </w:r>
      <w:r w:rsidRPr="00A97446">
        <w:t xml:space="preserve">s, and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Default="00C73203" w:rsidP="008A0157">
      <w:pPr>
        <w:pStyle w:val="BodyText"/>
      </w:pPr>
      <w:r>
        <w:t>The PCP produces a care plan</w:t>
      </w:r>
      <w:r w:rsidR="008A0157" w:rsidRPr="00A97446">
        <w:t xml:space="preserve"> document at the end of the visit and shares it with the patient, as he wants to provide his patient with a meaningful recap of what they discussed during the visit. This document contains the</w:t>
      </w:r>
      <w:r>
        <w:t xml:space="preserve"> health concerns with related goals, interventions and planned interventions as well as outcomes </w:t>
      </w:r>
      <w:r w:rsidR="008A0157" w:rsidRPr="00A97446">
        <w:t xml:space="preserve">discussed during this visit. </w:t>
      </w:r>
      <w:r>
        <w:t xml:space="preserve">The PCP would like for the patient to fully understand the care plan they have agreed on. </w:t>
      </w:r>
      <w:r w:rsidR="00632AE0">
        <w:t>The care plan includes a Care Plan Summary Section that is shows the care plan content with its applicable linkages.</w:t>
      </w:r>
    </w:p>
    <w:p w14:paraId="1D7995F9" w14:textId="31A21551" w:rsidR="00C73203" w:rsidRDefault="00C73203" w:rsidP="00C73203">
      <w:pPr>
        <w:pStyle w:val="Heading5"/>
      </w:pPr>
      <w:r w:rsidRPr="00D26514">
        <w:lastRenderedPageBreak/>
        <w:t>X.4.2</w:t>
      </w:r>
      <w:r w:rsidR="002E108C">
        <w:t>.2.2</w:t>
      </w:r>
      <w:r>
        <w:t xml:space="preserve"> Care Plan Summary Section Process Flow</w:t>
      </w:r>
    </w:p>
    <w:p w14:paraId="0DCC88A0" w14:textId="03A15E21" w:rsidR="00C73203" w:rsidRDefault="00C73203" w:rsidP="00C73203">
      <w:pPr>
        <w:pStyle w:val="BodyText"/>
      </w:pPr>
      <w:r>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EFC1C" w14:textId="6C673E4D" w:rsidR="006C2F45" w:rsidRPr="00A67ED5" w:rsidRDefault="006C2F45"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6C2F45" w:rsidRPr="00A67ED5" w:rsidRDefault="006C2F45" w:rsidP="00C73203">
                              <w:pPr>
                                <w:pStyle w:val="BodyText"/>
                                <w:rPr>
                                  <w:sz w:val="22"/>
                                  <w:szCs w:val="22"/>
                                  <w:lang w:val="pt-BR"/>
                                </w:rPr>
                              </w:pPr>
                              <w:r w:rsidRPr="00A67ED5">
                                <w:rPr>
                                  <w:sz w:val="22"/>
                                  <w:szCs w:val="22"/>
                                  <w:lang w:val="pt-BR"/>
                                </w:rPr>
                                <w:t>Actor E</w:t>
                              </w:r>
                            </w:p>
                            <w:p w14:paraId="4894D60A" w14:textId="77777777" w:rsidR="006C2F45" w:rsidRPr="00A67ED5" w:rsidRDefault="006C2F45" w:rsidP="00C73203">
                              <w:pPr>
                                <w:rPr>
                                  <w:lang w:val="pt-BR"/>
                                </w:rPr>
                              </w:pPr>
                            </w:p>
                            <w:p w14:paraId="10E4154D" w14:textId="77777777" w:rsidR="006C2F45" w:rsidRPr="00A67ED5" w:rsidRDefault="006C2F45" w:rsidP="00C73203">
                              <w:pPr>
                                <w:pStyle w:val="BodyText"/>
                                <w:rPr>
                                  <w:sz w:val="22"/>
                                  <w:szCs w:val="22"/>
                                  <w:lang w:val="pt-BR"/>
                                </w:rPr>
                              </w:pPr>
                              <w:r w:rsidRPr="00A67ED5">
                                <w:rPr>
                                  <w:sz w:val="22"/>
                                  <w:szCs w:val="22"/>
                                  <w:lang w:val="pt-BR"/>
                                </w:rPr>
                                <w:t>Actor D/</w:t>
                              </w:r>
                            </w:p>
                            <w:p w14:paraId="1911F262" w14:textId="77777777" w:rsidR="006C2F45" w:rsidRPr="00A67ED5" w:rsidRDefault="006C2F45" w:rsidP="00C7320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E2316" w14:textId="6CA658DA" w:rsidR="006C2F45" w:rsidRPr="00077324" w:rsidRDefault="006C2F45" w:rsidP="00C73203">
                              <w:pPr>
                                <w:pStyle w:val="BodyText"/>
                                <w:rPr>
                                  <w:sz w:val="22"/>
                                  <w:szCs w:val="22"/>
                                </w:rPr>
                              </w:pPr>
                              <w:r>
                                <w:rPr>
                                  <w:sz w:val="22"/>
                                  <w:szCs w:val="22"/>
                                </w:rPr>
                                <w:t>PCP</w:t>
                              </w:r>
                              <w:r>
                                <w:rPr>
                                  <w:sz w:val="22"/>
                                  <w:szCs w:val="22"/>
                                </w:rPr>
                                <w:br/>
                                <w:t>(Content Creator)</w:t>
                              </w:r>
                            </w:p>
                            <w:p w14:paraId="7364C1C7" w14:textId="77777777" w:rsidR="006C2F45" w:rsidRPr="00077324" w:rsidRDefault="006C2F45" w:rsidP="00C73203">
                              <w:pPr>
                                <w:pStyle w:val="BodyText"/>
                                <w:rPr>
                                  <w:sz w:val="22"/>
                                  <w:szCs w:val="22"/>
                                </w:rPr>
                              </w:pPr>
                              <w:r w:rsidRPr="00077324">
                                <w:rPr>
                                  <w:sz w:val="22"/>
                                  <w:szCs w:val="22"/>
                                </w:rPr>
                                <w:t>Actor B</w:t>
                              </w:r>
                            </w:p>
                            <w:p w14:paraId="7B6AF7BD" w14:textId="77777777" w:rsidR="006C2F45" w:rsidRDefault="006C2F45" w:rsidP="00C73203"/>
                            <w:p w14:paraId="51AEF596" w14:textId="77777777" w:rsidR="006C2F45" w:rsidRPr="00077324" w:rsidRDefault="006C2F45" w:rsidP="00C73203">
                              <w:pPr>
                                <w:pStyle w:val="BodyText"/>
                                <w:rPr>
                                  <w:sz w:val="22"/>
                                  <w:szCs w:val="22"/>
                                </w:rPr>
                              </w:pPr>
                              <w:r w:rsidRPr="00077324">
                                <w:rPr>
                                  <w:sz w:val="22"/>
                                  <w:szCs w:val="22"/>
                                </w:rPr>
                                <w:t>Actor A /</w:t>
                              </w:r>
                            </w:p>
                            <w:p w14:paraId="401052EF" w14:textId="77777777" w:rsidR="006C2F45" w:rsidRPr="00077324" w:rsidRDefault="006C2F45" w:rsidP="00C7320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6C2F45" w:rsidRPr="00077324" w:rsidRDefault="006C2F45" w:rsidP="00C73203">
                              <w:pPr>
                                <w:pStyle w:val="BodyText"/>
                                <w:rPr>
                                  <w:sz w:val="22"/>
                                  <w:szCs w:val="22"/>
                                </w:rPr>
                              </w:pPr>
                              <w:r>
                                <w:rPr>
                                  <w:sz w:val="22"/>
                                  <w:szCs w:val="22"/>
                                </w:rPr>
                                <w:t>Share Content</w:t>
                              </w:r>
                            </w:p>
                            <w:p w14:paraId="40AE47C6" w14:textId="77777777" w:rsidR="006C2F45" w:rsidRDefault="006C2F45" w:rsidP="00C73203"/>
                            <w:p w14:paraId="79044048" w14:textId="77777777" w:rsidR="006C2F45" w:rsidRPr="00077324" w:rsidRDefault="006C2F45"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6C2F45" w:rsidRDefault="006C2F45"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6C2F45" w:rsidRDefault="006C2F45"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6C2F45" w:rsidRDefault="006C2F45"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0" type="#_x0000_t75" style="position:absolute;width:58007;height:49898;visibility:visible;mso-wrap-style:square">
                  <v:fill o:detectmouseclick="t"/>
                  <v:path o:connecttype="none"/>
                </v:shape>
                <v:shape id="Text Box 206" o:spid="_x0000_s1051"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26EFC1C" w14:textId="6C673E4D" w:rsidR="006C2F45" w:rsidRPr="00A67ED5" w:rsidRDefault="006C2F45"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6C2F45" w:rsidRPr="00A67ED5" w:rsidRDefault="006C2F45" w:rsidP="00C73203">
                        <w:pPr>
                          <w:pStyle w:val="BodyText"/>
                          <w:rPr>
                            <w:sz w:val="22"/>
                            <w:szCs w:val="22"/>
                            <w:lang w:val="pt-BR"/>
                          </w:rPr>
                        </w:pPr>
                        <w:r w:rsidRPr="00A67ED5">
                          <w:rPr>
                            <w:sz w:val="22"/>
                            <w:szCs w:val="22"/>
                            <w:lang w:val="pt-BR"/>
                          </w:rPr>
                          <w:t>Actor E</w:t>
                        </w:r>
                      </w:p>
                      <w:p w14:paraId="4894D60A" w14:textId="77777777" w:rsidR="006C2F45" w:rsidRPr="00A67ED5" w:rsidRDefault="006C2F45" w:rsidP="00C73203">
                        <w:pPr>
                          <w:rPr>
                            <w:lang w:val="pt-BR"/>
                          </w:rPr>
                        </w:pPr>
                      </w:p>
                      <w:p w14:paraId="10E4154D" w14:textId="77777777" w:rsidR="006C2F45" w:rsidRPr="00A67ED5" w:rsidRDefault="006C2F45" w:rsidP="00C73203">
                        <w:pPr>
                          <w:pStyle w:val="BodyText"/>
                          <w:rPr>
                            <w:sz w:val="22"/>
                            <w:szCs w:val="22"/>
                            <w:lang w:val="pt-BR"/>
                          </w:rPr>
                        </w:pPr>
                        <w:r w:rsidRPr="00A67ED5">
                          <w:rPr>
                            <w:sz w:val="22"/>
                            <w:szCs w:val="22"/>
                            <w:lang w:val="pt-BR"/>
                          </w:rPr>
                          <w:t>Actor D/</w:t>
                        </w:r>
                      </w:p>
                      <w:p w14:paraId="1911F262" w14:textId="77777777" w:rsidR="006C2F45" w:rsidRPr="00A67ED5" w:rsidRDefault="006C2F45" w:rsidP="00C73203">
                        <w:pPr>
                          <w:pStyle w:val="BodyText"/>
                          <w:rPr>
                            <w:sz w:val="22"/>
                            <w:szCs w:val="22"/>
                            <w:lang w:val="pt-BR"/>
                          </w:rPr>
                        </w:pPr>
                        <w:r w:rsidRPr="00A67ED5">
                          <w:rPr>
                            <w:sz w:val="22"/>
                            <w:szCs w:val="22"/>
                            <w:lang w:val="pt-BR"/>
                          </w:rPr>
                          <w:t>Actor E</w:t>
                        </w:r>
                      </w:p>
                    </w:txbxContent>
                  </v:textbox>
                </v:shape>
                <v:line id="Line 207" o:spid="_x0000_s105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20E2316" w14:textId="6CA658DA" w:rsidR="006C2F45" w:rsidRPr="00077324" w:rsidRDefault="006C2F45" w:rsidP="00C73203">
                        <w:pPr>
                          <w:pStyle w:val="BodyText"/>
                          <w:rPr>
                            <w:sz w:val="22"/>
                            <w:szCs w:val="22"/>
                          </w:rPr>
                        </w:pPr>
                        <w:r>
                          <w:rPr>
                            <w:sz w:val="22"/>
                            <w:szCs w:val="22"/>
                          </w:rPr>
                          <w:t>PCP</w:t>
                        </w:r>
                        <w:r>
                          <w:rPr>
                            <w:sz w:val="22"/>
                            <w:szCs w:val="22"/>
                          </w:rPr>
                          <w:br/>
                          <w:t>(Content Creator)</w:t>
                        </w:r>
                      </w:p>
                      <w:p w14:paraId="7364C1C7" w14:textId="77777777" w:rsidR="006C2F45" w:rsidRPr="00077324" w:rsidRDefault="006C2F45" w:rsidP="00C73203">
                        <w:pPr>
                          <w:pStyle w:val="BodyText"/>
                          <w:rPr>
                            <w:sz w:val="22"/>
                            <w:szCs w:val="22"/>
                          </w:rPr>
                        </w:pPr>
                        <w:r w:rsidRPr="00077324">
                          <w:rPr>
                            <w:sz w:val="22"/>
                            <w:szCs w:val="22"/>
                          </w:rPr>
                          <w:t>Actor B</w:t>
                        </w:r>
                      </w:p>
                      <w:p w14:paraId="7B6AF7BD" w14:textId="77777777" w:rsidR="006C2F45" w:rsidRDefault="006C2F45" w:rsidP="00C73203"/>
                      <w:p w14:paraId="51AEF596" w14:textId="77777777" w:rsidR="006C2F45" w:rsidRPr="00077324" w:rsidRDefault="006C2F45" w:rsidP="00C73203">
                        <w:pPr>
                          <w:pStyle w:val="BodyText"/>
                          <w:rPr>
                            <w:sz w:val="22"/>
                            <w:szCs w:val="22"/>
                          </w:rPr>
                        </w:pPr>
                        <w:r w:rsidRPr="00077324">
                          <w:rPr>
                            <w:sz w:val="22"/>
                            <w:szCs w:val="22"/>
                          </w:rPr>
                          <w:t>Actor A /</w:t>
                        </w:r>
                      </w:p>
                      <w:p w14:paraId="401052EF" w14:textId="77777777" w:rsidR="006C2F45" w:rsidRPr="00077324" w:rsidRDefault="006C2F45" w:rsidP="00C73203">
                        <w:pPr>
                          <w:pStyle w:val="BodyText"/>
                          <w:rPr>
                            <w:sz w:val="22"/>
                            <w:szCs w:val="22"/>
                          </w:rPr>
                        </w:pPr>
                        <w:r w:rsidRPr="00077324">
                          <w:rPr>
                            <w:sz w:val="22"/>
                            <w:szCs w:val="22"/>
                          </w:rPr>
                          <w:t>Actor B</w:t>
                        </w:r>
                      </w:p>
                    </w:txbxContent>
                  </v:textbox>
                </v:shape>
                <v:line id="Line 209" o:spid="_x0000_s105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6C2F45" w:rsidRPr="00077324" w:rsidRDefault="006C2F45" w:rsidP="00C73203">
                        <w:pPr>
                          <w:pStyle w:val="BodyText"/>
                          <w:rPr>
                            <w:sz w:val="22"/>
                            <w:szCs w:val="22"/>
                          </w:rPr>
                        </w:pPr>
                        <w:r>
                          <w:rPr>
                            <w:sz w:val="22"/>
                            <w:szCs w:val="22"/>
                          </w:rPr>
                          <w:t>Share Content</w:t>
                        </w:r>
                      </w:p>
                      <w:p w14:paraId="40AE47C6" w14:textId="77777777" w:rsidR="006C2F45" w:rsidRDefault="006C2F45" w:rsidP="00C73203"/>
                      <w:p w14:paraId="79044048" w14:textId="77777777" w:rsidR="006C2F45" w:rsidRPr="00077324" w:rsidRDefault="006C2F45" w:rsidP="00C73203">
                        <w:pPr>
                          <w:pStyle w:val="BodyText"/>
                          <w:rPr>
                            <w:sz w:val="22"/>
                            <w:szCs w:val="22"/>
                          </w:rPr>
                        </w:pPr>
                        <w:r w:rsidRPr="00077324">
                          <w:rPr>
                            <w:sz w:val="22"/>
                            <w:szCs w:val="22"/>
                          </w:rPr>
                          <w:t>Transaction-A [A]</w:t>
                        </w:r>
                      </w:p>
                    </w:txbxContent>
                  </v:textbox>
                </v:shape>
                <v:line id="Line 212" o:spid="_x0000_s105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6C2F45" w:rsidRDefault="006C2F45" w:rsidP="00C73203">
                        <w:r>
                          <w:t>Check for needed information</w:t>
                        </w:r>
                      </w:p>
                    </w:txbxContent>
                  </v:textbox>
                </v:shape>
                <v:shape id="Freeform 216" o:spid="_x0000_s106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6C2F45" w:rsidRDefault="006C2F45" w:rsidP="00C73203">
                        <w:r>
                          <w:t>Generate Care Plan Summary Section</w:t>
                        </w:r>
                      </w:p>
                    </w:txbxContent>
                  </v:textbox>
                </v:shape>
                <v:shape id="Freeform 218" o:spid="_x0000_s106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6C2F45" w:rsidRDefault="006C2F45" w:rsidP="00C73203">
                        <w:r>
                          <w:t>Share CDA document</w:t>
                        </w:r>
                      </w:p>
                    </w:txbxContent>
                  </v:textbox>
                </v:shape>
                <w10:anchorlock/>
              </v:group>
            </w:pict>
          </mc:Fallback>
        </mc:AlternateContent>
      </w:r>
    </w:p>
    <w:p w14:paraId="448E11AD" w14:textId="4B4D77C3" w:rsidR="00C73203" w:rsidRDefault="002E108C" w:rsidP="002E108C">
      <w:pPr>
        <w:pStyle w:val="FigureTitle"/>
      </w:pPr>
      <w:r w:rsidRPr="00A97446">
        <w:t>Figure X.4.2.1.2-1:</w:t>
      </w:r>
      <w:r>
        <w:t xml:space="preserve"> Basic Process Flow in CDA-DSS Profile</w:t>
      </w:r>
    </w:p>
    <w:p w14:paraId="1112440B" w14:textId="77777777" w:rsidR="002E108C" w:rsidRDefault="002E108C" w:rsidP="002E108C">
      <w:pPr>
        <w:pStyle w:val="BodyText"/>
        <w:tabs>
          <w:tab w:val="left" w:pos="1125"/>
        </w:tabs>
      </w:pPr>
      <w:r>
        <w:t xml:space="preserve">Pre-conditions: </w:t>
      </w:r>
    </w:p>
    <w:p w14:paraId="04C91DBC" w14:textId="701ED7D3" w:rsidR="002E108C" w:rsidRDefault="002E108C" w:rsidP="002E108C">
      <w:pPr>
        <w:pStyle w:val="BodyText"/>
      </w:pPr>
      <w:r>
        <w:t xml:space="preserve">The </w:t>
      </w:r>
      <w:r w:rsidR="0074777B">
        <w:t>PCP care plan document</w:t>
      </w:r>
      <w:r>
        <w:t xml:space="preserve"> must contain the information needed to satisfy the </w:t>
      </w:r>
      <w:r w:rsidR="00882FD8">
        <w:t xml:space="preserve">Care Plan Summary Section </w:t>
      </w:r>
      <w:r w:rsidR="0074777B">
        <w:t>rendering</w:t>
      </w:r>
      <w:r>
        <w:t>.</w:t>
      </w:r>
    </w:p>
    <w:p w14:paraId="32867091" w14:textId="77777777" w:rsidR="002E108C" w:rsidRDefault="002E108C" w:rsidP="002E108C">
      <w:pPr>
        <w:pStyle w:val="BodyText"/>
      </w:pPr>
      <w:r>
        <w:t xml:space="preserve">Main Flow: </w:t>
      </w:r>
    </w:p>
    <w:p w14:paraId="6A993826" w14:textId="1395BAF1" w:rsidR="002E108C" w:rsidRDefault="008E5C5A" w:rsidP="002E108C">
      <w:pPr>
        <w:pStyle w:val="BodyText"/>
      </w:pPr>
      <w:r>
        <w:t>The content creator</w:t>
      </w:r>
      <w:r w:rsidR="002E108C">
        <w:t xml:space="preserve"> provides the ability to check the </w:t>
      </w:r>
      <w:r>
        <w:t>care plan document for the information needed to create the care plan summary section</w:t>
      </w:r>
      <w:r w:rsidR="002E108C">
        <w:t xml:space="preserve">. </w:t>
      </w:r>
      <w:r>
        <w:t>At a minimal, t</w:t>
      </w:r>
      <w:r w:rsidR="002E108C">
        <w:t xml:space="preserve">he </w:t>
      </w:r>
      <w:r>
        <w:t xml:space="preserve">care </w:t>
      </w:r>
      <w:r w:rsidR="00201852">
        <w:t xml:space="preserve">plan </w:t>
      </w:r>
      <w:r>
        <w:t xml:space="preserve">document </w:t>
      </w:r>
      <w:r w:rsidR="002E108C">
        <w:t>includes</w:t>
      </w:r>
      <w:r>
        <w:t xml:space="preserve"> a health concern section with health concerns linked to the applicable goal(s). The goal references and is referenced by content in the interventions</w:t>
      </w:r>
      <w:r w:rsidR="002E108C">
        <w:t xml:space="preserve"> section</w:t>
      </w:r>
      <w:r>
        <w:t xml:space="preserve">. The interventions are referenced by content in the health status and evaluation section. </w:t>
      </w:r>
      <w:r w:rsidR="002E108C">
        <w:t xml:space="preserve">  </w:t>
      </w:r>
    </w:p>
    <w:p w14:paraId="67716B32" w14:textId="6BBE72EE" w:rsidR="00C73203" w:rsidRDefault="00C73203" w:rsidP="00C73203">
      <w:pPr>
        <w:pStyle w:val="BodyText"/>
      </w:pPr>
      <w:r>
        <w:t xml:space="preserve">Post Conditions: </w:t>
      </w:r>
    </w:p>
    <w:p w14:paraId="052A3CB4" w14:textId="2FA0DA3B" w:rsidR="00C73203" w:rsidRDefault="00C73203" w:rsidP="00C73203">
      <w:pPr>
        <w:pStyle w:val="BodyText"/>
      </w:pPr>
      <w:r>
        <w:lastRenderedPageBreak/>
        <w:t xml:space="preserve">A </w:t>
      </w:r>
      <w:r w:rsidR="00882FD8">
        <w:t xml:space="preserve">Care Plan Summary Section </w:t>
      </w:r>
      <w:r>
        <w:t xml:space="preserve">is generated containing the care plan document components showing the relevant linkages. </w:t>
      </w:r>
      <w:r w:rsidR="008E5C5A">
        <w:t xml:space="preserve">The document containing the </w:t>
      </w:r>
      <w:r w:rsidR="00882FD8">
        <w:t xml:space="preserve">Care Plan Summary Section </w:t>
      </w:r>
      <w:r w:rsidR="008E5C5A">
        <w:t xml:space="preserve">is shared with the patient. </w:t>
      </w:r>
    </w:p>
    <w:p w14:paraId="348E0E7B" w14:textId="6C5B19FB" w:rsidR="008E6D87" w:rsidRDefault="008E6D87" w:rsidP="008E6D87">
      <w:pPr>
        <w:pStyle w:val="Heading4"/>
        <w:numPr>
          <w:ilvl w:val="0"/>
          <w:numId w:val="0"/>
        </w:numPr>
        <w:ind w:left="864" w:hanging="864"/>
        <w:rPr>
          <w:noProof w:val="0"/>
        </w:rPr>
      </w:pPr>
      <w:r w:rsidRPr="00D26514">
        <w:rPr>
          <w:noProof w:val="0"/>
        </w:rPr>
        <w:t>X.4.2</w:t>
      </w:r>
      <w:r>
        <w:rPr>
          <w:noProof w:val="0"/>
        </w:rPr>
        <w:t>.3</w:t>
      </w:r>
      <w:r w:rsidRPr="00D26514">
        <w:rPr>
          <w:noProof w:val="0"/>
        </w:rPr>
        <w:t xml:space="preserve"> Use Case</w:t>
      </w:r>
      <w:r>
        <w:rPr>
          <w:noProof w:val="0"/>
        </w:rPr>
        <w:t xml:space="preserve"> #</w:t>
      </w:r>
      <w:r w:rsidR="004C1EC8">
        <w:rPr>
          <w:noProof w:val="0"/>
        </w:rPr>
        <w:t>3</w:t>
      </w:r>
      <w:r w:rsidRPr="00D26514">
        <w:rPr>
          <w:noProof w:val="0"/>
        </w:rPr>
        <w:t xml:space="preserve">: </w:t>
      </w:r>
      <w:r>
        <w:rPr>
          <w:noProof w:val="0"/>
        </w:rPr>
        <w:t>Encounter Summary Section</w:t>
      </w:r>
    </w:p>
    <w:p w14:paraId="48CE523C" w14:textId="0E317753" w:rsidR="008E6D87" w:rsidRDefault="008E6D87" w:rsidP="008E6D87">
      <w:pPr>
        <w:pStyle w:val="BodyText"/>
      </w:pPr>
      <w:r>
        <w:t xml:space="preserve">This use case involves a Primary Care Physician (PCP) generating and sharing </w:t>
      </w:r>
      <w:r w:rsidR="00887A7F">
        <w:t>specific information that was discussed, planned and accomplished d</w:t>
      </w:r>
      <w:r w:rsidR="00A06A4C">
        <w:t xml:space="preserve">uring a specific encounter. An </w:t>
      </w:r>
      <w:r w:rsidR="008C2642">
        <w:t xml:space="preserve">Encounter Summary Section </w:t>
      </w:r>
      <w:r w:rsidR="00887A7F">
        <w:t xml:space="preserve">is </w:t>
      </w:r>
      <w:r>
        <w:t xml:space="preserve">based on content in an encounter </w:t>
      </w:r>
      <w:r w:rsidR="002401F2">
        <w:t xml:space="preserve">based CDA </w:t>
      </w:r>
      <w:r>
        <w:t xml:space="preserve">document </w:t>
      </w:r>
      <w:r w:rsidR="00887A7F">
        <w:t xml:space="preserve">that is concise and is provided to the patient as a reminder or to assist the patient in keeping abreast of specifics of an encounter. This will </w:t>
      </w:r>
      <w:r w:rsidR="002401F2">
        <w:t>assist the PCP better direct the</w:t>
      </w:r>
      <w:r w:rsidR="00887A7F">
        <w:t xml:space="preserve"> patient’s care</w:t>
      </w:r>
      <w:r w:rsidR="002401F2">
        <w:t xml:space="preserve"> and supports the patient’s engagement in his care</w:t>
      </w:r>
      <w:r w:rsidR="00887A7F">
        <w:t>.</w:t>
      </w:r>
      <w:r>
        <w:t xml:space="preserve"> </w:t>
      </w:r>
    </w:p>
    <w:p w14:paraId="1E99CA6E" w14:textId="43726CA0" w:rsidR="00BE0A72" w:rsidRDefault="00BE0A72" w:rsidP="008E6D87">
      <w:pPr>
        <w:pStyle w:val="Heading5"/>
      </w:pPr>
      <w:r w:rsidRPr="00D26514">
        <w:t>X.4.2</w:t>
      </w:r>
      <w:r>
        <w:t>.3</w:t>
      </w:r>
      <w:r w:rsidR="008E6D87">
        <w:t>.1</w:t>
      </w:r>
      <w:r w:rsidR="007B118D">
        <w:t xml:space="preserve"> </w:t>
      </w:r>
      <w:r w:rsidR="008E6D87">
        <w:t>Encounter</w:t>
      </w:r>
      <w:r>
        <w:t xml:space="preserve"> Summary Section</w:t>
      </w:r>
      <w:r w:rsidR="00C73203">
        <w:t xml:space="preserve"> Use Case Description</w:t>
      </w:r>
    </w:p>
    <w:p w14:paraId="01A9B58C" w14:textId="5B2AF6F8" w:rsidR="00C73203" w:rsidRPr="00A97446" w:rsidRDefault="00C73203" w:rsidP="00C73203">
      <w:pPr>
        <w:pStyle w:val="BodyText"/>
      </w:pPr>
      <w:r w:rsidRPr="00A97446">
        <w:t>This use case i</w:t>
      </w:r>
      <w:r w:rsidR="00052EC0">
        <w:t>nvolves a patient visiting his</w:t>
      </w:r>
      <w:r w:rsidRPr="00A97446">
        <w:t xml:space="preserve"> Primary Care Physician for a routine visit. The patient arrives at the clinic with a list of problems that he wishes to discuss. The patient’s </w:t>
      </w:r>
      <w:r w:rsidR="00E30324">
        <w:t>joint pain</w:t>
      </w:r>
      <w:r w:rsidRPr="00A97446">
        <w:t>, an existing condition, is getting worse. He ha</w:t>
      </w:r>
      <w:r w:rsidR="00E30324">
        <w:t>s also developed frequent heartburn</w:t>
      </w:r>
      <w:r w:rsidRPr="00A97446">
        <w:t>. The PCP makes note of these new problems, and performs a physical examination. He notes that th</w:t>
      </w:r>
      <w:r w:rsidR="00E30324">
        <w:t>e patient’s weight has decreased</w:t>
      </w:r>
      <w:r w:rsidRPr="00A97446">
        <w:t xml:space="preserve"> since his last visit, wh</w:t>
      </w:r>
      <w:r w:rsidR="00E30324">
        <w:t>ich may be due to decrease appetite related to his heartburn complaint</w:t>
      </w:r>
      <w:r w:rsidRPr="00A97446">
        <w:t xml:space="preserve">. </w:t>
      </w:r>
      <w:r w:rsidR="00E30324">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A97446">
        <w:t xml:space="preserve"> </w:t>
      </w:r>
    </w:p>
    <w:p w14:paraId="66A673C1" w14:textId="7FD0B059" w:rsidR="00C73203" w:rsidRDefault="00C73203" w:rsidP="00C73203">
      <w:pPr>
        <w:pStyle w:val="BodyText"/>
      </w:pPr>
      <w:r w:rsidRPr="00A97446">
        <w:t>The PCP produces a</w:t>
      </w:r>
      <w:r w:rsidR="00E30324">
        <w:t>s</w:t>
      </w:r>
      <w:r w:rsidRPr="00A97446">
        <w:t xml:space="preserve"> </w:t>
      </w:r>
      <w:r w:rsidR="00E30324">
        <w:t>encounter</w:t>
      </w:r>
      <w:r w:rsidRPr="00A97446">
        <w:t xml:space="preserve"> </w:t>
      </w:r>
      <w:r w:rsidR="00A06A4C">
        <w:t>based</w:t>
      </w:r>
      <w:r w:rsidRPr="00A97446">
        <w:t xml:space="preserve"> document at the end of</w:t>
      </w:r>
      <w:r w:rsidR="008C2642">
        <w:t xml:space="preserve"> the visit and shares it with his</w:t>
      </w:r>
      <w:r w:rsidRPr="00A97446">
        <w:t xml:space="preserve"> patient</w:t>
      </w:r>
      <w:r w:rsidR="00A06A4C">
        <w:t>. H</w:t>
      </w:r>
      <w:r w:rsidRPr="00A97446">
        <w:t xml:space="preserve">e wants to provide his patient with a meaningful recap of what they </w:t>
      </w:r>
      <w:r w:rsidR="008C2642">
        <w:t>discussed during the visit. The</w:t>
      </w:r>
      <w:r w:rsidRPr="00A97446">
        <w:t xml:space="preserve"> </w:t>
      </w:r>
      <w:r w:rsidR="00A06A4C">
        <w:t xml:space="preserve">encounter based </w:t>
      </w:r>
      <w:r w:rsidRPr="00A97446">
        <w:t>document contains the</w:t>
      </w:r>
      <w:r w:rsidR="00E30324">
        <w:t xml:space="preserve"> </w:t>
      </w:r>
      <w:r w:rsidRPr="00A97446">
        <w:t>medications</w:t>
      </w:r>
      <w:r w:rsidR="008E6D87">
        <w:t xml:space="preserve"> that were changed, added and reviewed</w:t>
      </w:r>
      <w:r w:rsidRPr="00A97446">
        <w:t xml:space="preserve"> during this visit</w:t>
      </w:r>
      <w:r w:rsidR="00C1219E">
        <w:t xml:space="preserve"> as well</w:t>
      </w:r>
      <w:r w:rsidR="008C2642">
        <w:t xml:space="preserve"> as instructions and procedures performed</w:t>
      </w:r>
      <w:r w:rsidRPr="00A97446">
        <w:t>. However, due to the requirements of the document type specification it also contains other medicatio</w:t>
      </w:r>
      <w:r w:rsidR="001D056D">
        <w:t>ns and problems</w:t>
      </w:r>
      <w:r w:rsidRPr="00A97446">
        <w:t xml:space="preserve">, along with other types of information, such as immunizations, that were not addressed. </w:t>
      </w:r>
      <w:r w:rsidR="002F121A">
        <w:t>The PCP would like to generate a</w:t>
      </w:r>
      <w:r w:rsidR="001D056D">
        <w:t>n Encounter</w:t>
      </w:r>
      <w:r w:rsidR="002F121A">
        <w:t xml:space="preserve"> </w:t>
      </w:r>
      <w:r w:rsidR="001D056D">
        <w:t>Summary S</w:t>
      </w:r>
      <w:r w:rsidR="008C2642">
        <w:t xml:space="preserve">ection specific to the </w:t>
      </w:r>
      <w:r w:rsidR="002F121A">
        <w:t xml:space="preserve">things that were pertinent to his interactions with the patient during the encounter. </w:t>
      </w:r>
    </w:p>
    <w:p w14:paraId="1367A6C6" w14:textId="70813316" w:rsidR="00BE0A72" w:rsidRDefault="008E6D87" w:rsidP="00BE0A72">
      <w:pPr>
        <w:pStyle w:val="Heading5"/>
        <w:numPr>
          <w:ilvl w:val="0"/>
          <w:numId w:val="0"/>
        </w:numPr>
        <w:rPr>
          <w:noProof w:val="0"/>
        </w:rPr>
      </w:pPr>
      <w:r>
        <w:rPr>
          <w:noProof w:val="0"/>
        </w:rPr>
        <w:lastRenderedPageBreak/>
        <w:t>X</w:t>
      </w:r>
      <w:r w:rsidR="00BE0A72" w:rsidRPr="00D26514">
        <w:rPr>
          <w:noProof w:val="0"/>
        </w:rPr>
        <w:t>.4.2.</w:t>
      </w:r>
      <w:r w:rsidR="00BE0A72">
        <w:rPr>
          <w:noProof w:val="0"/>
        </w:rPr>
        <w:t>3</w:t>
      </w:r>
      <w:r>
        <w:rPr>
          <w:noProof w:val="0"/>
        </w:rPr>
        <w:t>.2</w:t>
      </w:r>
      <w:r w:rsidR="009D1AEA">
        <w:rPr>
          <w:noProof w:val="0"/>
        </w:rPr>
        <w:t xml:space="preserve"> Encounter</w:t>
      </w:r>
      <w:r w:rsidR="00BE0A72">
        <w:rPr>
          <w:noProof w:val="0"/>
        </w:rPr>
        <w:t xml:space="preserve"> Summary Section</w:t>
      </w:r>
      <w:r w:rsidR="00BE0A72" w:rsidRPr="00D26514">
        <w:rPr>
          <w:noProof w:val="0"/>
        </w:rPr>
        <w:t xml:space="preserve"> Process Flow</w:t>
      </w:r>
    </w:p>
    <w:p w14:paraId="7EB8EC5B" w14:textId="1A323781" w:rsidR="008E6D87" w:rsidRDefault="008E6D87" w:rsidP="008E6D87">
      <w:pPr>
        <w:pStyle w:val="BodyText"/>
      </w:pPr>
      <w:r>
        <w:rPr>
          <w:noProof/>
        </w:rPr>
        <mc:AlternateContent>
          <mc:Choice Requires="wpc">
            <w:drawing>
              <wp:inline distT="0" distB="0" distL="0" distR="0" wp14:anchorId="577E1DA3" wp14:editId="1C43D6CD">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5E3E" w14:textId="77777777" w:rsidR="006C2F45" w:rsidRPr="00A67ED5" w:rsidRDefault="006C2F45"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6C2F45" w:rsidRPr="00A67ED5" w:rsidRDefault="006C2F45" w:rsidP="008E6D87">
                              <w:pPr>
                                <w:pStyle w:val="BodyText"/>
                                <w:rPr>
                                  <w:sz w:val="22"/>
                                  <w:szCs w:val="22"/>
                                  <w:lang w:val="pt-BR"/>
                                </w:rPr>
                              </w:pPr>
                              <w:r w:rsidRPr="00A67ED5">
                                <w:rPr>
                                  <w:sz w:val="22"/>
                                  <w:szCs w:val="22"/>
                                  <w:lang w:val="pt-BR"/>
                                </w:rPr>
                                <w:t>Actor E</w:t>
                              </w:r>
                            </w:p>
                            <w:p w14:paraId="4F91E5BA" w14:textId="77777777" w:rsidR="006C2F45" w:rsidRPr="00A67ED5" w:rsidRDefault="006C2F45" w:rsidP="008E6D87">
                              <w:pPr>
                                <w:rPr>
                                  <w:lang w:val="pt-BR"/>
                                </w:rPr>
                              </w:pPr>
                            </w:p>
                            <w:p w14:paraId="2B26FBDF" w14:textId="77777777" w:rsidR="006C2F45" w:rsidRPr="00A67ED5" w:rsidRDefault="006C2F45" w:rsidP="008E6D87">
                              <w:pPr>
                                <w:pStyle w:val="BodyText"/>
                                <w:rPr>
                                  <w:sz w:val="22"/>
                                  <w:szCs w:val="22"/>
                                  <w:lang w:val="pt-BR"/>
                                </w:rPr>
                              </w:pPr>
                              <w:r w:rsidRPr="00A67ED5">
                                <w:rPr>
                                  <w:sz w:val="22"/>
                                  <w:szCs w:val="22"/>
                                  <w:lang w:val="pt-BR"/>
                                </w:rPr>
                                <w:t>Actor D/</w:t>
                              </w:r>
                            </w:p>
                            <w:p w14:paraId="119951B0" w14:textId="77777777" w:rsidR="006C2F45" w:rsidRPr="00A67ED5" w:rsidRDefault="006C2F45" w:rsidP="008E6D87">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1D6E5" w14:textId="77777777" w:rsidR="006C2F45" w:rsidRPr="00077324" w:rsidRDefault="006C2F45" w:rsidP="008E6D87">
                              <w:pPr>
                                <w:pStyle w:val="BodyText"/>
                                <w:rPr>
                                  <w:sz w:val="22"/>
                                  <w:szCs w:val="22"/>
                                </w:rPr>
                              </w:pPr>
                              <w:r>
                                <w:rPr>
                                  <w:sz w:val="22"/>
                                  <w:szCs w:val="22"/>
                                </w:rPr>
                                <w:t>PCP</w:t>
                              </w:r>
                              <w:r>
                                <w:rPr>
                                  <w:sz w:val="22"/>
                                  <w:szCs w:val="22"/>
                                </w:rPr>
                                <w:br/>
                                <w:t>(Content Creator)</w:t>
                              </w:r>
                            </w:p>
                            <w:p w14:paraId="656DF265" w14:textId="77777777" w:rsidR="006C2F45" w:rsidRPr="00077324" w:rsidRDefault="006C2F45" w:rsidP="008E6D87">
                              <w:pPr>
                                <w:pStyle w:val="BodyText"/>
                                <w:rPr>
                                  <w:sz w:val="22"/>
                                  <w:szCs w:val="22"/>
                                </w:rPr>
                              </w:pPr>
                              <w:r w:rsidRPr="00077324">
                                <w:rPr>
                                  <w:sz w:val="22"/>
                                  <w:szCs w:val="22"/>
                                </w:rPr>
                                <w:t>Actor B</w:t>
                              </w:r>
                            </w:p>
                            <w:p w14:paraId="45F8F96A" w14:textId="77777777" w:rsidR="006C2F45" w:rsidRDefault="006C2F45" w:rsidP="008E6D87"/>
                            <w:p w14:paraId="7B85207C" w14:textId="77777777" w:rsidR="006C2F45" w:rsidRPr="00077324" w:rsidRDefault="006C2F45" w:rsidP="008E6D87">
                              <w:pPr>
                                <w:pStyle w:val="BodyText"/>
                                <w:rPr>
                                  <w:sz w:val="22"/>
                                  <w:szCs w:val="22"/>
                                </w:rPr>
                              </w:pPr>
                              <w:r w:rsidRPr="00077324">
                                <w:rPr>
                                  <w:sz w:val="22"/>
                                  <w:szCs w:val="22"/>
                                </w:rPr>
                                <w:t>Actor A /</w:t>
                              </w:r>
                            </w:p>
                            <w:p w14:paraId="3D3C321A" w14:textId="77777777" w:rsidR="006C2F45" w:rsidRPr="00077324" w:rsidRDefault="006C2F45" w:rsidP="008E6D87">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6C2F45" w:rsidRPr="00077324" w:rsidRDefault="006C2F45" w:rsidP="008E6D87">
                              <w:pPr>
                                <w:pStyle w:val="BodyText"/>
                                <w:rPr>
                                  <w:sz w:val="22"/>
                                  <w:szCs w:val="22"/>
                                </w:rPr>
                              </w:pPr>
                              <w:r>
                                <w:rPr>
                                  <w:sz w:val="22"/>
                                  <w:szCs w:val="22"/>
                                </w:rPr>
                                <w:t>Share Content</w:t>
                              </w:r>
                            </w:p>
                            <w:p w14:paraId="59758739" w14:textId="77777777" w:rsidR="006C2F45" w:rsidRDefault="006C2F45" w:rsidP="008E6D87"/>
                            <w:p w14:paraId="0CD182A8" w14:textId="77777777" w:rsidR="006C2F45" w:rsidRPr="00077324" w:rsidRDefault="006C2F45"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6C2F45" w:rsidRDefault="006C2F45"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6C2F45" w:rsidRDefault="006C2F45" w:rsidP="008E6D87">
                              <w:r>
                                <w:t xml:space="preserve">Generate Encounter Summary Section </w:t>
                              </w:r>
                            </w:p>
                            <w:p w14:paraId="042FAEE9" w14:textId="77777777" w:rsidR="006C2F45" w:rsidRDefault="006C2F45"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6C2F45" w:rsidRDefault="006C2F45"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6" type="#_x0000_t75" style="position:absolute;width:58007;height:49898;visibility:visible;mso-wrap-style:square">
                  <v:fill o:detectmouseclick="t"/>
                  <v:path o:connecttype="none"/>
                </v:shape>
                <v:shape id="Text Box 206" o:spid="_x0000_s1067"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B6E5E3E" w14:textId="77777777" w:rsidR="006C2F45" w:rsidRPr="00A67ED5" w:rsidRDefault="006C2F45"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6C2F45" w:rsidRPr="00A67ED5" w:rsidRDefault="006C2F45" w:rsidP="008E6D87">
                        <w:pPr>
                          <w:pStyle w:val="BodyText"/>
                          <w:rPr>
                            <w:sz w:val="22"/>
                            <w:szCs w:val="22"/>
                            <w:lang w:val="pt-BR"/>
                          </w:rPr>
                        </w:pPr>
                        <w:r w:rsidRPr="00A67ED5">
                          <w:rPr>
                            <w:sz w:val="22"/>
                            <w:szCs w:val="22"/>
                            <w:lang w:val="pt-BR"/>
                          </w:rPr>
                          <w:t>Actor E</w:t>
                        </w:r>
                      </w:p>
                      <w:p w14:paraId="4F91E5BA" w14:textId="77777777" w:rsidR="006C2F45" w:rsidRPr="00A67ED5" w:rsidRDefault="006C2F45" w:rsidP="008E6D87">
                        <w:pPr>
                          <w:rPr>
                            <w:lang w:val="pt-BR"/>
                          </w:rPr>
                        </w:pPr>
                      </w:p>
                      <w:p w14:paraId="2B26FBDF" w14:textId="77777777" w:rsidR="006C2F45" w:rsidRPr="00A67ED5" w:rsidRDefault="006C2F45" w:rsidP="008E6D87">
                        <w:pPr>
                          <w:pStyle w:val="BodyText"/>
                          <w:rPr>
                            <w:sz w:val="22"/>
                            <w:szCs w:val="22"/>
                            <w:lang w:val="pt-BR"/>
                          </w:rPr>
                        </w:pPr>
                        <w:r w:rsidRPr="00A67ED5">
                          <w:rPr>
                            <w:sz w:val="22"/>
                            <w:szCs w:val="22"/>
                            <w:lang w:val="pt-BR"/>
                          </w:rPr>
                          <w:t>Actor D/</w:t>
                        </w:r>
                      </w:p>
                      <w:p w14:paraId="119951B0" w14:textId="77777777" w:rsidR="006C2F45" w:rsidRPr="00A67ED5" w:rsidRDefault="006C2F45" w:rsidP="008E6D87">
                        <w:pPr>
                          <w:pStyle w:val="BodyText"/>
                          <w:rPr>
                            <w:sz w:val="22"/>
                            <w:szCs w:val="22"/>
                            <w:lang w:val="pt-BR"/>
                          </w:rPr>
                        </w:pPr>
                        <w:r w:rsidRPr="00A67ED5">
                          <w:rPr>
                            <w:sz w:val="22"/>
                            <w:szCs w:val="22"/>
                            <w:lang w:val="pt-BR"/>
                          </w:rPr>
                          <w:t>Actor E</w:t>
                        </w:r>
                      </w:p>
                    </w:txbxContent>
                  </v:textbox>
                </v:shape>
                <v:line id="Line 207" o:spid="_x0000_s106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611D6E5" w14:textId="77777777" w:rsidR="006C2F45" w:rsidRPr="00077324" w:rsidRDefault="006C2F45" w:rsidP="008E6D87">
                        <w:pPr>
                          <w:pStyle w:val="BodyText"/>
                          <w:rPr>
                            <w:sz w:val="22"/>
                            <w:szCs w:val="22"/>
                          </w:rPr>
                        </w:pPr>
                        <w:r>
                          <w:rPr>
                            <w:sz w:val="22"/>
                            <w:szCs w:val="22"/>
                          </w:rPr>
                          <w:t>PCP</w:t>
                        </w:r>
                        <w:r>
                          <w:rPr>
                            <w:sz w:val="22"/>
                            <w:szCs w:val="22"/>
                          </w:rPr>
                          <w:br/>
                          <w:t>(Content Creator)</w:t>
                        </w:r>
                      </w:p>
                      <w:p w14:paraId="656DF265" w14:textId="77777777" w:rsidR="006C2F45" w:rsidRPr="00077324" w:rsidRDefault="006C2F45" w:rsidP="008E6D87">
                        <w:pPr>
                          <w:pStyle w:val="BodyText"/>
                          <w:rPr>
                            <w:sz w:val="22"/>
                            <w:szCs w:val="22"/>
                          </w:rPr>
                        </w:pPr>
                        <w:r w:rsidRPr="00077324">
                          <w:rPr>
                            <w:sz w:val="22"/>
                            <w:szCs w:val="22"/>
                          </w:rPr>
                          <w:t>Actor B</w:t>
                        </w:r>
                      </w:p>
                      <w:p w14:paraId="45F8F96A" w14:textId="77777777" w:rsidR="006C2F45" w:rsidRDefault="006C2F45" w:rsidP="008E6D87"/>
                      <w:p w14:paraId="7B85207C" w14:textId="77777777" w:rsidR="006C2F45" w:rsidRPr="00077324" w:rsidRDefault="006C2F45" w:rsidP="008E6D87">
                        <w:pPr>
                          <w:pStyle w:val="BodyText"/>
                          <w:rPr>
                            <w:sz w:val="22"/>
                            <w:szCs w:val="22"/>
                          </w:rPr>
                        </w:pPr>
                        <w:r w:rsidRPr="00077324">
                          <w:rPr>
                            <w:sz w:val="22"/>
                            <w:szCs w:val="22"/>
                          </w:rPr>
                          <w:t>Actor A /</w:t>
                        </w:r>
                      </w:p>
                      <w:p w14:paraId="3D3C321A" w14:textId="77777777" w:rsidR="006C2F45" w:rsidRPr="00077324" w:rsidRDefault="006C2F45" w:rsidP="008E6D87">
                        <w:pPr>
                          <w:pStyle w:val="BodyText"/>
                          <w:rPr>
                            <w:sz w:val="22"/>
                            <w:szCs w:val="22"/>
                          </w:rPr>
                        </w:pPr>
                        <w:r w:rsidRPr="00077324">
                          <w:rPr>
                            <w:sz w:val="22"/>
                            <w:szCs w:val="22"/>
                          </w:rPr>
                          <w:t>Actor B</w:t>
                        </w:r>
                      </w:p>
                    </w:txbxContent>
                  </v:textbox>
                </v:shape>
                <v:line id="Line 209" o:spid="_x0000_s107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6C2F45" w:rsidRPr="00077324" w:rsidRDefault="006C2F45" w:rsidP="008E6D87">
                        <w:pPr>
                          <w:pStyle w:val="BodyText"/>
                          <w:rPr>
                            <w:sz w:val="22"/>
                            <w:szCs w:val="22"/>
                          </w:rPr>
                        </w:pPr>
                        <w:r>
                          <w:rPr>
                            <w:sz w:val="22"/>
                            <w:szCs w:val="22"/>
                          </w:rPr>
                          <w:t>Share Content</w:t>
                        </w:r>
                      </w:p>
                      <w:p w14:paraId="59758739" w14:textId="77777777" w:rsidR="006C2F45" w:rsidRDefault="006C2F45" w:rsidP="008E6D87"/>
                      <w:p w14:paraId="0CD182A8" w14:textId="77777777" w:rsidR="006C2F45" w:rsidRPr="00077324" w:rsidRDefault="006C2F45" w:rsidP="008E6D87">
                        <w:pPr>
                          <w:pStyle w:val="BodyText"/>
                          <w:rPr>
                            <w:sz w:val="22"/>
                            <w:szCs w:val="22"/>
                          </w:rPr>
                        </w:pPr>
                        <w:r w:rsidRPr="00077324">
                          <w:rPr>
                            <w:sz w:val="22"/>
                            <w:szCs w:val="22"/>
                          </w:rPr>
                          <w:t>Transaction-A [A]</w:t>
                        </w:r>
                      </w:p>
                    </w:txbxContent>
                  </v:textbox>
                </v:shape>
                <v:line id="Line 212" o:spid="_x0000_s107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6C2F45" w:rsidRDefault="006C2F45" w:rsidP="008E6D87">
                        <w:r>
                          <w:t>Check for needed information</w:t>
                        </w:r>
                      </w:p>
                    </w:txbxContent>
                  </v:textbox>
                </v:shape>
                <v:shape id="Freeform 216" o:spid="_x0000_s107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6C2F45" w:rsidRDefault="006C2F45" w:rsidP="008E6D87">
                        <w:r>
                          <w:t xml:space="preserve">Generate Encounter Summary Section </w:t>
                        </w:r>
                      </w:p>
                      <w:p w14:paraId="042FAEE9" w14:textId="77777777" w:rsidR="006C2F45" w:rsidRDefault="006C2F45" w:rsidP="008E6D87"/>
                    </w:txbxContent>
                  </v:textbox>
                </v:shape>
                <v:shape id="Freeform 218" o:spid="_x0000_s107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6C2F45" w:rsidRDefault="006C2F45" w:rsidP="008E6D87">
                        <w:r>
                          <w:t>Share CDA document</w:t>
                        </w:r>
                      </w:p>
                    </w:txbxContent>
                  </v:textbox>
                </v:shape>
                <w10:anchorlock/>
              </v:group>
            </w:pict>
          </mc:Fallback>
        </mc:AlternateContent>
      </w:r>
    </w:p>
    <w:p w14:paraId="3122C12A" w14:textId="69D0F36E" w:rsidR="008E6D87" w:rsidRDefault="008E6D87" w:rsidP="008E6D87">
      <w:pPr>
        <w:pStyle w:val="FigureTitle"/>
      </w:pPr>
      <w:r w:rsidRPr="00A97446">
        <w:t>Figure X.4.2.</w:t>
      </w:r>
      <w:r>
        <w:t>3</w:t>
      </w:r>
      <w:r w:rsidRPr="00A97446">
        <w:t>.2-1:</w:t>
      </w:r>
      <w:r>
        <w:t xml:space="preserve"> Basic Process Flow in CDA-DSS Profile</w:t>
      </w:r>
    </w:p>
    <w:p w14:paraId="0079ADFB" w14:textId="77777777" w:rsidR="00AD3EC0" w:rsidRDefault="00AD3EC0" w:rsidP="00AD3EC0">
      <w:pPr>
        <w:pStyle w:val="BodyText"/>
        <w:tabs>
          <w:tab w:val="left" w:pos="1125"/>
        </w:tabs>
      </w:pPr>
      <w:r>
        <w:t xml:space="preserve">Pre-conditions: </w:t>
      </w:r>
    </w:p>
    <w:p w14:paraId="13880A3C" w14:textId="78D26AD2" w:rsidR="008E6D87" w:rsidRDefault="00AD3EC0" w:rsidP="008E6D87">
      <w:pPr>
        <w:pStyle w:val="BodyText"/>
      </w:pPr>
      <w:r>
        <w:t xml:space="preserve">The PCP CDA </w:t>
      </w:r>
      <w:r w:rsidR="008C2642">
        <w:t xml:space="preserve">encounter </w:t>
      </w:r>
      <w:r>
        <w:t xml:space="preserve">document must contain the information needed to satisfy the </w:t>
      </w:r>
      <w:r w:rsidR="008C2642">
        <w:t xml:space="preserve">Encounter Summary Section </w:t>
      </w:r>
      <w:r>
        <w:t>rendering.</w:t>
      </w:r>
    </w:p>
    <w:p w14:paraId="368C3CAD" w14:textId="77777777" w:rsidR="00201852" w:rsidRDefault="00201852" w:rsidP="00201852">
      <w:pPr>
        <w:pStyle w:val="BodyText"/>
      </w:pPr>
      <w:r>
        <w:t xml:space="preserve">Main Flow: </w:t>
      </w:r>
    </w:p>
    <w:p w14:paraId="3D009443" w14:textId="699B138D" w:rsidR="00201852" w:rsidRDefault="00201852" w:rsidP="00201852">
      <w:pPr>
        <w:pStyle w:val="BodyText"/>
      </w:pPr>
      <w:r>
        <w:t>The content creator provides the ability to check the CDA document for the information needed to crea</w:t>
      </w:r>
      <w:r w:rsidR="000E333F">
        <w:t>te the E</w:t>
      </w:r>
      <w:r>
        <w:t>ncounter</w:t>
      </w:r>
      <w:r w:rsidR="000E333F">
        <w:t xml:space="preserve"> Summary S</w:t>
      </w:r>
      <w:r>
        <w:t>ection. At a minimal, the CD</w:t>
      </w:r>
      <w:r w:rsidR="002C53B5">
        <w:t>A document includes</w:t>
      </w:r>
      <w:r>
        <w:t xml:space="preserve"> the pertinent encounter </w:t>
      </w:r>
      <w:r w:rsidR="00A06A4C">
        <w:t xml:space="preserve">related </w:t>
      </w:r>
      <w:r>
        <w:t>content</w:t>
      </w:r>
      <w:r w:rsidR="008C2642">
        <w:t xml:space="preserve">. This information </w:t>
      </w:r>
      <w:r w:rsidR="00A06A4C">
        <w:t xml:space="preserve">will </w:t>
      </w:r>
      <w:r w:rsidR="008C2642">
        <w:t xml:space="preserve">be used to </w:t>
      </w:r>
      <w:r w:rsidR="00A06A4C">
        <w:t>popul</w:t>
      </w:r>
      <w:r w:rsidR="002C53B5">
        <w:t>ate the Encounter S</w:t>
      </w:r>
      <w:r w:rsidR="00A06A4C">
        <w:t xml:space="preserve">ummary </w:t>
      </w:r>
      <w:r w:rsidR="002C53B5">
        <w:t>S</w:t>
      </w:r>
      <w:r w:rsidR="00A06A4C">
        <w:t>ection</w:t>
      </w:r>
      <w:r>
        <w:t xml:space="preserve">. For example, </w:t>
      </w:r>
      <w:r w:rsidR="00A06A4C">
        <w:t xml:space="preserve">the PCP would like to generate an </w:t>
      </w:r>
      <w:r w:rsidR="008C2642">
        <w:t xml:space="preserve">Encounter Summary Section </w:t>
      </w:r>
      <w:r w:rsidR="00A06A4C">
        <w:t xml:space="preserve">with medications that were changed, prescribed or discontinued during the encounter, as well as applicable procedures </w:t>
      </w:r>
      <w:r w:rsidR="002C53B5">
        <w:t>that were done and instructions that were provided</w:t>
      </w:r>
      <w:r w:rsidR="00A06A4C">
        <w:t>. T</w:t>
      </w:r>
      <w:r>
        <w:t xml:space="preserve">he </w:t>
      </w:r>
      <w:r w:rsidR="00A06A4C">
        <w:t xml:space="preserve">document will </w:t>
      </w:r>
      <w:r w:rsidR="00A06A4C">
        <w:lastRenderedPageBreak/>
        <w:t xml:space="preserve">need to contain the applicable </w:t>
      </w:r>
      <w:r>
        <w:t>medication</w:t>
      </w:r>
      <w:r w:rsidR="002C53B5">
        <w:t>s</w:t>
      </w:r>
      <w:r w:rsidR="00A06A4C">
        <w:t>, procedure</w:t>
      </w:r>
      <w:r w:rsidR="002C53B5">
        <w:t>s</w:t>
      </w:r>
      <w:r w:rsidR="00A06A4C">
        <w:t xml:space="preserve"> and instructions</w:t>
      </w:r>
      <w:r w:rsidR="002C53B5">
        <w:t xml:space="preserve"> information. This information is used to populate the Encounter Summary S</w:t>
      </w:r>
      <w:r w:rsidR="00A06A4C">
        <w:t xml:space="preserve">ection. </w:t>
      </w:r>
    </w:p>
    <w:p w14:paraId="2FE62EC4" w14:textId="77777777" w:rsidR="00461A6A" w:rsidRDefault="00461A6A" w:rsidP="00461A6A">
      <w:pPr>
        <w:pStyle w:val="BodyText"/>
      </w:pPr>
      <w:r>
        <w:t xml:space="preserve">Post Conditions: </w:t>
      </w:r>
    </w:p>
    <w:p w14:paraId="491FDA58" w14:textId="7179F639" w:rsidR="00201852" w:rsidRPr="008E6D87" w:rsidRDefault="00461A6A" w:rsidP="008E6D87">
      <w:pPr>
        <w:pStyle w:val="BodyText"/>
      </w:pPr>
      <w:r>
        <w:t>An Enc</w:t>
      </w:r>
      <w:r w:rsidR="002C53B5">
        <w:t xml:space="preserve">ounter Summary Section </w:t>
      </w:r>
      <w:r>
        <w:t>containing the relevant medication, procedure and instructions components</w:t>
      </w:r>
      <w:r w:rsidR="002C53B5">
        <w:t xml:space="preserve"> is generated</w:t>
      </w:r>
      <w:r>
        <w:t xml:space="preserve">. The encounter document containing the Encounter Summary Section is shared with the patient. </w:t>
      </w:r>
    </w:p>
    <w:p w14:paraId="0A75AA43" w14:textId="473B8653" w:rsidR="00BE0A72" w:rsidRDefault="00BE0A72" w:rsidP="00BE0A72">
      <w:pPr>
        <w:pStyle w:val="Heading4"/>
        <w:numPr>
          <w:ilvl w:val="0"/>
          <w:numId w:val="0"/>
        </w:numPr>
        <w:ind w:left="864" w:hanging="864"/>
        <w:rPr>
          <w:noProof w:val="0"/>
        </w:rPr>
      </w:pPr>
      <w:r w:rsidRPr="00D26514">
        <w:rPr>
          <w:noProof w:val="0"/>
        </w:rPr>
        <w:t>X.4.2</w:t>
      </w:r>
      <w:r>
        <w:rPr>
          <w:noProof w:val="0"/>
        </w:rPr>
        <w:t>.4</w:t>
      </w:r>
      <w:r w:rsidRPr="00D26514">
        <w:rPr>
          <w:noProof w:val="0"/>
        </w:rPr>
        <w:t xml:space="preserve"> Use Case</w:t>
      </w:r>
      <w:r>
        <w:rPr>
          <w:noProof w:val="0"/>
        </w:rPr>
        <w:t xml:space="preserve"> #4</w:t>
      </w:r>
      <w:r w:rsidRPr="00D26514">
        <w:rPr>
          <w:noProof w:val="0"/>
        </w:rPr>
        <w:t xml:space="preserve">: </w:t>
      </w:r>
      <w:r>
        <w:rPr>
          <w:noProof w:val="0"/>
        </w:rPr>
        <w:t>Active</w:t>
      </w:r>
      <w:r w:rsidR="00C22C31">
        <w:rPr>
          <w:noProof w:val="0"/>
        </w:rPr>
        <w:t>/Planned</w:t>
      </w:r>
      <w:r>
        <w:rPr>
          <w:noProof w:val="0"/>
        </w:rPr>
        <w:t xml:space="preserve"> Medications Summary Section</w:t>
      </w:r>
    </w:p>
    <w:p w14:paraId="519D0BD9" w14:textId="6EEC3B9D" w:rsidR="00E17C64" w:rsidRPr="00E17C64" w:rsidRDefault="00E17C64" w:rsidP="00E17C64">
      <w:pPr>
        <w:pStyle w:val="BodyText"/>
      </w:pPr>
      <w:r>
        <w:t xml:space="preserve">This use case involves a Consulting Physician generating and viewing </w:t>
      </w:r>
      <w:r w:rsidR="00AE3E73">
        <w:t>medication</w:t>
      </w:r>
      <w:r>
        <w:t xml:space="preserve"> information in a referral document he has received. </w:t>
      </w:r>
    </w:p>
    <w:p w14:paraId="5F1185E2" w14:textId="085B9647" w:rsidR="00BE0A72" w:rsidRDefault="00BE0A72" w:rsidP="00BE0A72">
      <w:pPr>
        <w:pStyle w:val="Heading5"/>
        <w:numPr>
          <w:ilvl w:val="0"/>
          <w:numId w:val="0"/>
        </w:numPr>
        <w:rPr>
          <w:noProof w:val="0"/>
        </w:rPr>
      </w:pPr>
      <w:r w:rsidRPr="00D26514">
        <w:rPr>
          <w:noProof w:val="0"/>
        </w:rPr>
        <w:t>X.4</w:t>
      </w:r>
      <w:r>
        <w:rPr>
          <w:noProof w:val="0"/>
        </w:rPr>
        <w:t>.2.4</w:t>
      </w:r>
      <w:r w:rsidRPr="00D26514">
        <w:rPr>
          <w:noProof w:val="0"/>
        </w:rPr>
        <w:t xml:space="preserve">.1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Use Case Description</w:t>
      </w:r>
    </w:p>
    <w:p w14:paraId="7309E701" w14:textId="5E0B761B" w:rsidR="00E17C64" w:rsidRPr="00A97446" w:rsidRDefault="00E17C64" w:rsidP="00E17C64">
      <w:pPr>
        <w:pStyle w:val="BodyText"/>
      </w:pPr>
      <w:r w:rsidRPr="00A97446">
        <w:t>This use case involves the referral of a patient from their Primary Care Physician to a specialist</w:t>
      </w:r>
      <w:r>
        <w:t xml:space="preserve"> (Consulting Provider)</w:t>
      </w:r>
      <w:r w:rsidRPr="00A97446">
        <w:t xml:space="preserve">. The patient, who is a diabetic, arrives at the </w:t>
      </w:r>
      <w:r>
        <w:t xml:space="preserve">primary care provider’s </w:t>
      </w:r>
      <w:r w:rsidRPr="00A97446">
        <w:t>clinic for a yearly physical. During the physical exam, the PCP notes some signs of irre</w:t>
      </w:r>
      <w:r w:rsidR="00295D60">
        <w:t>gularities with the patient’s cardiac system</w:t>
      </w:r>
      <w:r w:rsidR="00C206DD">
        <w:t>. The PCP</w:t>
      </w:r>
      <w:r w:rsidRPr="00A97446">
        <w:t xml:space="preserve"> dec</w:t>
      </w:r>
      <w:r w:rsidR="00295D60">
        <w:t>ides to refer the patient to a Cardiologist</w:t>
      </w:r>
      <w:r w:rsidR="00C206DD">
        <w:t xml:space="preserve"> for further evaluation and treatment</w:t>
      </w:r>
      <w:r w:rsidRPr="00A97446">
        <w:t xml:space="preserve"> of the issue. </w:t>
      </w:r>
    </w:p>
    <w:p w14:paraId="62969C5A" w14:textId="1AC50B7C" w:rsidR="00E17C64" w:rsidRDefault="00E17C64" w:rsidP="00E17C64">
      <w:pPr>
        <w:pStyle w:val="BodyText"/>
      </w:pPr>
      <w:r w:rsidRPr="00A97446">
        <w:t>The PCP produces a referral document at the end of the visit and shares it with the specialist. This document contains the problems, physical exam, allergies, procedures, lab results and medications for the patient.</w:t>
      </w:r>
    </w:p>
    <w:p w14:paraId="3CB8AC57" w14:textId="77F23D7C" w:rsidR="00586C4B" w:rsidRPr="00586C4B" w:rsidRDefault="00E17C64" w:rsidP="00586C4B">
      <w:pPr>
        <w:pStyle w:val="BodyText"/>
      </w:pPr>
      <w:r>
        <w:t xml:space="preserve">The specialist receives the document and notices the medication section </w:t>
      </w:r>
      <w:r w:rsidR="00295D60">
        <w:t>is extremely long with a list</w:t>
      </w:r>
      <w:r>
        <w:t xml:space="preserve"> of medications that the patient is currently taking, medications that have been prescribed but the patient has not started taking and medications</w:t>
      </w:r>
      <w:r w:rsidR="00C206DD">
        <w:t xml:space="preserve"> that the patient is no longer taking</w:t>
      </w:r>
      <w:r w:rsidR="00295D60">
        <w:t>. To further determine how to di</w:t>
      </w:r>
      <w:r w:rsidR="00C206DD">
        <w:t>agnose and treat the patient, the cardiologist</w:t>
      </w:r>
      <w:r w:rsidR="00295D60">
        <w:t xml:space="preserve"> would like to see all current and planned medications along with their related indications. </w:t>
      </w:r>
      <w:r>
        <w:t xml:space="preserve"> </w:t>
      </w:r>
    </w:p>
    <w:p w14:paraId="3E4A1C1F" w14:textId="08C6A3E8" w:rsidR="00BE0A72" w:rsidRDefault="00BE0A72" w:rsidP="00BE0A72">
      <w:pPr>
        <w:pStyle w:val="Heading5"/>
        <w:numPr>
          <w:ilvl w:val="0"/>
          <w:numId w:val="0"/>
        </w:numPr>
        <w:rPr>
          <w:noProof w:val="0"/>
        </w:rPr>
      </w:pPr>
      <w:r w:rsidRPr="00D26514">
        <w:rPr>
          <w:noProof w:val="0"/>
        </w:rPr>
        <w:lastRenderedPageBreak/>
        <w:t>X.4.2.</w:t>
      </w:r>
      <w:r>
        <w:rPr>
          <w:noProof w:val="0"/>
        </w:rPr>
        <w:t>4</w:t>
      </w:r>
      <w:r w:rsidRPr="00D26514">
        <w:rPr>
          <w:noProof w:val="0"/>
        </w:rPr>
        <w:t xml:space="preserve">.2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Process Flow</w:t>
      </w:r>
    </w:p>
    <w:p w14:paraId="3C69BF50" w14:textId="2AFCB507" w:rsidR="00BE0A72" w:rsidRPr="00BE0A72" w:rsidRDefault="00295D60" w:rsidP="00BE0A72">
      <w:pPr>
        <w:pStyle w:val="BodyText"/>
      </w:pPr>
      <w:r>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D6563" w14:textId="41972812" w:rsidR="006C2F45" w:rsidRPr="00A67ED5" w:rsidRDefault="006C2F45"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6C2F45" w:rsidRPr="00A67ED5" w:rsidRDefault="006C2F45" w:rsidP="00295D60">
                              <w:pPr>
                                <w:pStyle w:val="BodyText"/>
                                <w:rPr>
                                  <w:sz w:val="22"/>
                                  <w:szCs w:val="22"/>
                                  <w:lang w:val="pt-BR"/>
                                </w:rPr>
                              </w:pPr>
                              <w:r w:rsidRPr="00A67ED5">
                                <w:rPr>
                                  <w:sz w:val="22"/>
                                  <w:szCs w:val="22"/>
                                  <w:lang w:val="pt-BR"/>
                                </w:rPr>
                                <w:t>Actor E</w:t>
                              </w:r>
                            </w:p>
                            <w:p w14:paraId="7C23A727" w14:textId="77777777" w:rsidR="006C2F45" w:rsidRPr="00A67ED5" w:rsidRDefault="006C2F45" w:rsidP="00295D60">
                              <w:pPr>
                                <w:rPr>
                                  <w:lang w:val="pt-BR"/>
                                </w:rPr>
                              </w:pPr>
                            </w:p>
                            <w:p w14:paraId="7ED081DE" w14:textId="77777777" w:rsidR="006C2F45" w:rsidRPr="00A67ED5" w:rsidRDefault="006C2F45" w:rsidP="00295D60">
                              <w:pPr>
                                <w:pStyle w:val="BodyText"/>
                                <w:rPr>
                                  <w:sz w:val="22"/>
                                  <w:szCs w:val="22"/>
                                  <w:lang w:val="pt-BR"/>
                                </w:rPr>
                              </w:pPr>
                              <w:r w:rsidRPr="00A67ED5">
                                <w:rPr>
                                  <w:sz w:val="22"/>
                                  <w:szCs w:val="22"/>
                                  <w:lang w:val="pt-BR"/>
                                </w:rPr>
                                <w:t>Actor D/</w:t>
                              </w:r>
                            </w:p>
                            <w:p w14:paraId="201327D9" w14:textId="77777777" w:rsidR="006C2F45" w:rsidRPr="00A67ED5" w:rsidRDefault="006C2F45" w:rsidP="00295D60">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20A2A" w14:textId="2635C048" w:rsidR="006C2F45" w:rsidRPr="00077324" w:rsidRDefault="006C2F45" w:rsidP="00295D60">
                              <w:pPr>
                                <w:pStyle w:val="BodyText"/>
                                <w:rPr>
                                  <w:sz w:val="22"/>
                                  <w:szCs w:val="22"/>
                                </w:rPr>
                              </w:pPr>
                              <w:r>
                                <w:rPr>
                                  <w:sz w:val="22"/>
                                  <w:szCs w:val="22"/>
                                </w:rPr>
                                <w:t>Cardiologist</w:t>
                              </w:r>
                              <w:r>
                                <w:rPr>
                                  <w:sz w:val="22"/>
                                  <w:szCs w:val="22"/>
                                </w:rPr>
                                <w:br/>
                                <w:t>(Content Consumer)</w:t>
                              </w:r>
                            </w:p>
                            <w:p w14:paraId="7DCCAEF7" w14:textId="77777777" w:rsidR="006C2F45" w:rsidRPr="00077324" w:rsidRDefault="006C2F45" w:rsidP="00295D60">
                              <w:pPr>
                                <w:pStyle w:val="BodyText"/>
                                <w:rPr>
                                  <w:sz w:val="22"/>
                                  <w:szCs w:val="22"/>
                                </w:rPr>
                              </w:pPr>
                              <w:r w:rsidRPr="00077324">
                                <w:rPr>
                                  <w:sz w:val="22"/>
                                  <w:szCs w:val="22"/>
                                </w:rPr>
                                <w:t>Actor B</w:t>
                              </w:r>
                            </w:p>
                            <w:p w14:paraId="30614566" w14:textId="77777777" w:rsidR="006C2F45" w:rsidRDefault="006C2F45" w:rsidP="00295D60"/>
                            <w:p w14:paraId="1EB023B6" w14:textId="77777777" w:rsidR="006C2F45" w:rsidRPr="00077324" w:rsidRDefault="006C2F45" w:rsidP="00295D60">
                              <w:pPr>
                                <w:pStyle w:val="BodyText"/>
                                <w:rPr>
                                  <w:sz w:val="22"/>
                                  <w:szCs w:val="22"/>
                                </w:rPr>
                              </w:pPr>
                              <w:r w:rsidRPr="00077324">
                                <w:rPr>
                                  <w:sz w:val="22"/>
                                  <w:szCs w:val="22"/>
                                </w:rPr>
                                <w:t>Actor A /</w:t>
                              </w:r>
                            </w:p>
                            <w:p w14:paraId="6656C5CC" w14:textId="77777777" w:rsidR="006C2F45" w:rsidRPr="00077324" w:rsidRDefault="006C2F45" w:rsidP="00295D6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6C2F45" w:rsidRPr="00077324" w:rsidRDefault="006C2F45" w:rsidP="00295D60">
                              <w:pPr>
                                <w:pStyle w:val="BodyText"/>
                                <w:rPr>
                                  <w:sz w:val="22"/>
                                  <w:szCs w:val="22"/>
                                </w:rPr>
                              </w:pPr>
                              <w:r>
                                <w:rPr>
                                  <w:sz w:val="22"/>
                                  <w:szCs w:val="22"/>
                                </w:rPr>
                                <w:t>Share Content</w:t>
                              </w:r>
                            </w:p>
                            <w:p w14:paraId="627A17F3" w14:textId="77777777" w:rsidR="006C2F45" w:rsidRDefault="006C2F45" w:rsidP="00295D60"/>
                            <w:p w14:paraId="00F5B839" w14:textId="77777777" w:rsidR="006C2F45" w:rsidRPr="00077324" w:rsidRDefault="006C2F45"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6C2F45" w:rsidRDefault="006C2F45"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6C2F45" w:rsidRDefault="006C2F45" w:rsidP="00295D60">
                              <w:r>
                                <w:t xml:space="preserve">Generate Active/Planned Medication Summary Section </w:t>
                              </w:r>
                            </w:p>
                            <w:p w14:paraId="7A2B8C98" w14:textId="77777777" w:rsidR="006C2F45" w:rsidRDefault="006C2F45"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6C2F45" w:rsidRDefault="006C2F45" w:rsidP="00C206DD">
                              <w:r>
                                <w:t xml:space="preserve">Render Active/Planned Medication Summary Section </w:t>
                              </w:r>
                            </w:p>
                            <w:p w14:paraId="4D755515" w14:textId="0EDFEAEA" w:rsidR="006C2F45" w:rsidRDefault="006C2F45"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2" type="#_x0000_t75" style="position:absolute;width:58007;height:49898;visibility:visible;mso-wrap-style:square">
                  <v:fill o:detectmouseclick="t"/>
                  <v:path o:connecttype="none"/>
                </v:shape>
                <v:shape id="Text Box 206" o:spid="_x0000_s108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076D6563" w14:textId="41972812" w:rsidR="006C2F45" w:rsidRPr="00A67ED5" w:rsidRDefault="006C2F45"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6C2F45" w:rsidRPr="00A67ED5" w:rsidRDefault="006C2F45" w:rsidP="00295D60">
                        <w:pPr>
                          <w:pStyle w:val="BodyText"/>
                          <w:rPr>
                            <w:sz w:val="22"/>
                            <w:szCs w:val="22"/>
                            <w:lang w:val="pt-BR"/>
                          </w:rPr>
                        </w:pPr>
                        <w:r w:rsidRPr="00A67ED5">
                          <w:rPr>
                            <w:sz w:val="22"/>
                            <w:szCs w:val="22"/>
                            <w:lang w:val="pt-BR"/>
                          </w:rPr>
                          <w:t>Actor E</w:t>
                        </w:r>
                      </w:p>
                      <w:p w14:paraId="7C23A727" w14:textId="77777777" w:rsidR="006C2F45" w:rsidRPr="00A67ED5" w:rsidRDefault="006C2F45" w:rsidP="00295D60">
                        <w:pPr>
                          <w:rPr>
                            <w:lang w:val="pt-BR"/>
                          </w:rPr>
                        </w:pPr>
                      </w:p>
                      <w:p w14:paraId="7ED081DE" w14:textId="77777777" w:rsidR="006C2F45" w:rsidRPr="00A67ED5" w:rsidRDefault="006C2F45" w:rsidP="00295D60">
                        <w:pPr>
                          <w:pStyle w:val="BodyText"/>
                          <w:rPr>
                            <w:sz w:val="22"/>
                            <w:szCs w:val="22"/>
                            <w:lang w:val="pt-BR"/>
                          </w:rPr>
                        </w:pPr>
                        <w:r w:rsidRPr="00A67ED5">
                          <w:rPr>
                            <w:sz w:val="22"/>
                            <w:szCs w:val="22"/>
                            <w:lang w:val="pt-BR"/>
                          </w:rPr>
                          <w:t>Actor D/</w:t>
                        </w:r>
                      </w:p>
                      <w:p w14:paraId="201327D9" w14:textId="77777777" w:rsidR="006C2F45" w:rsidRPr="00A67ED5" w:rsidRDefault="006C2F45" w:rsidP="00295D60">
                        <w:pPr>
                          <w:pStyle w:val="BodyText"/>
                          <w:rPr>
                            <w:sz w:val="22"/>
                            <w:szCs w:val="22"/>
                            <w:lang w:val="pt-BR"/>
                          </w:rPr>
                        </w:pPr>
                        <w:r w:rsidRPr="00A67ED5">
                          <w:rPr>
                            <w:sz w:val="22"/>
                            <w:szCs w:val="22"/>
                            <w:lang w:val="pt-BR"/>
                          </w:rPr>
                          <w:t>Actor E</w:t>
                        </w:r>
                      </w:p>
                    </w:txbxContent>
                  </v:textbox>
                </v:shape>
                <v:line id="Line 207" o:spid="_x0000_s108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1E820A2A" w14:textId="2635C048" w:rsidR="006C2F45" w:rsidRPr="00077324" w:rsidRDefault="006C2F45" w:rsidP="00295D60">
                        <w:pPr>
                          <w:pStyle w:val="BodyText"/>
                          <w:rPr>
                            <w:sz w:val="22"/>
                            <w:szCs w:val="22"/>
                          </w:rPr>
                        </w:pPr>
                        <w:r>
                          <w:rPr>
                            <w:sz w:val="22"/>
                            <w:szCs w:val="22"/>
                          </w:rPr>
                          <w:t>Cardiologist</w:t>
                        </w:r>
                        <w:r>
                          <w:rPr>
                            <w:sz w:val="22"/>
                            <w:szCs w:val="22"/>
                          </w:rPr>
                          <w:br/>
                          <w:t>(Content Consumer)</w:t>
                        </w:r>
                      </w:p>
                      <w:p w14:paraId="7DCCAEF7" w14:textId="77777777" w:rsidR="006C2F45" w:rsidRPr="00077324" w:rsidRDefault="006C2F45" w:rsidP="00295D60">
                        <w:pPr>
                          <w:pStyle w:val="BodyText"/>
                          <w:rPr>
                            <w:sz w:val="22"/>
                            <w:szCs w:val="22"/>
                          </w:rPr>
                        </w:pPr>
                        <w:r w:rsidRPr="00077324">
                          <w:rPr>
                            <w:sz w:val="22"/>
                            <w:szCs w:val="22"/>
                          </w:rPr>
                          <w:t>Actor B</w:t>
                        </w:r>
                      </w:p>
                      <w:p w14:paraId="30614566" w14:textId="77777777" w:rsidR="006C2F45" w:rsidRDefault="006C2F45" w:rsidP="00295D60"/>
                      <w:p w14:paraId="1EB023B6" w14:textId="77777777" w:rsidR="006C2F45" w:rsidRPr="00077324" w:rsidRDefault="006C2F45" w:rsidP="00295D60">
                        <w:pPr>
                          <w:pStyle w:val="BodyText"/>
                          <w:rPr>
                            <w:sz w:val="22"/>
                            <w:szCs w:val="22"/>
                          </w:rPr>
                        </w:pPr>
                        <w:r w:rsidRPr="00077324">
                          <w:rPr>
                            <w:sz w:val="22"/>
                            <w:szCs w:val="22"/>
                          </w:rPr>
                          <w:t>Actor A /</w:t>
                        </w:r>
                      </w:p>
                      <w:p w14:paraId="6656C5CC" w14:textId="77777777" w:rsidR="006C2F45" w:rsidRPr="00077324" w:rsidRDefault="006C2F45" w:rsidP="00295D60">
                        <w:pPr>
                          <w:pStyle w:val="BodyText"/>
                          <w:rPr>
                            <w:sz w:val="22"/>
                            <w:szCs w:val="22"/>
                          </w:rPr>
                        </w:pPr>
                        <w:r w:rsidRPr="00077324">
                          <w:rPr>
                            <w:sz w:val="22"/>
                            <w:szCs w:val="22"/>
                          </w:rPr>
                          <w:t>Actor B</w:t>
                        </w:r>
                      </w:p>
                    </w:txbxContent>
                  </v:textbox>
                </v:shape>
                <v:line id="Line 209" o:spid="_x0000_s108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6C2F45" w:rsidRPr="00077324" w:rsidRDefault="006C2F45" w:rsidP="00295D60">
                        <w:pPr>
                          <w:pStyle w:val="BodyText"/>
                          <w:rPr>
                            <w:sz w:val="22"/>
                            <w:szCs w:val="22"/>
                          </w:rPr>
                        </w:pPr>
                        <w:r>
                          <w:rPr>
                            <w:sz w:val="22"/>
                            <w:szCs w:val="22"/>
                          </w:rPr>
                          <w:t>Share Content</w:t>
                        </w:r>
                      </w:p>
                      <w:p w14:paraId="627A17F3" w14:textId="77777777" w:rsidR="006C2F45" w:rsidRDefault="006C2F45" w:rsidP="00295D60"/>
                      <w:p w14:paraId="00F5B839" w14:textId="77777777" w:rsidR="006C2F45" w:rsidRPr="00077324" w:rsidRDefault="006C2F45" w:rsidP="00295D60">
                        <w:pPr>
                          <w:pStyle w:val="BodyText"/>
                          <w:rPr>
                            <w:sz w:val="22"/>
                            <w:szCs w:val="22"/>
                          </w:rPr>
                        </w:pPr>
                        <w:r w:rsidRPr="00077324">
                          <w:rPr>
                            <w:sz w:val="22"/>
                            <w:szCs w:val="22"/>
                          </w:rPr>
                          <w:t>Transaction-A [A]</w:t>
                        </w:r>
                      </w:p>
                    </w:txbxContent>
                  </v:textbox>
                </v:shape>
                <v:line id="Line 212" o:spid="_x0000_s1089"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6C2F45" w:rsidRDefault="006C2F45" w:rsidP="00295D60">
                        <w:r>
                          <w:t>Check for needed information</w:t>
                        </w:r>
                      </w:p>
                    </w:txbxContent>
                  </v:textbox>
                </v:shape>
                <v:shape id="Freeform 216" o:spid="_x0000_s109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4"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6C2F45" w:rsidRDefault="006C2F45" w:rsidP="00295D60">
                        <w:r>
                          <w:t xml:space="preserve">Generate Active/Planned Medication Summary Section </w:t>
                        </w:r>
                      </w:p>
                      <w:p w14:paraId="7A2B8C98" w14:textId="77777777" w:rsidR="006C2F45" w:rsidRDefault="006C2F45" w:rsidP="00295D60"/>
                    </w:txbxContent>
                  </v:textbox>
                </v:shape>
                <v:shape id="Freeform 218" o:spid="_x0000_s109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6"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6C2F45" w:rsidRDefault="006C2F45" w:rsidP="00C206DD">
                        <w:r>
                          <w:t xml:space="preserve">Render Active/Planned Medication Summary Section </w:t>
                        </w:r>
                      </w:p>
                      <w:p w14:paraId="4D755515" w14:textId="0EDFEAEA" w:rsidR="006C2F45" w:rsidRDefault="006C2F45" w:rsidP="00295D60"/>
                    </w:txbxContent>
                  </v:textbox>
                </v:shape>
                <w10:anchorlock/>
              </v:group>
            </w:pict>
          </mc:Fallback>
        </mc:AlternateContent>
      </w:r>
    </w:p>
    <w:p w14:paraId="4C917E49" w14:textId="3DDCBA27" w:rsidR="00295D60" w:rsidRDefault="00295D60" w:rsidP="00295D60">
      <w:pPr>
        <w:pStyle w:val="FigureTitle"/>
      </w:pPr>
      <w:r w:rsidRPr="00A97446">
        <w:t>Figure X.4.2.</w:t>
      </w:r>
      <w:r>
        <w:t>4</w:t>
      </w:r>
      <w:r w:rsidRPr="00A97446">
        <w:t>.2-1:</w:t>
      </w:r>
      <w:r>
        <w:t xml:space="preserve"> Basic Process Flow in CDA-DSS Profile</w:t>
      </w:r>
    </w:p>
    <w:p w14:paraId="1D95725E" w14:textId="77777777" w:rsidR="000E333F" w:rsidRDefault="000E333F" w:rsidP="000E333F">
      <w:pPr>
        <w:pStyle w:val="BodyText"/>
        <w:tabs>
          <w:tab w:val="left" w:pos="1125"/>
        </w:tabs>
      </w:pPr>
      <w:r>
        <w:t xml:space="preserve">Pre-conditions: </w:t>
      </w:r>
    </w:p>
    <w:p w14:paraId="0951551F" w14:textId="54D1E375" w:rsidR="000E333F" w:rsidRDefault="000E333F" w:rsidP="000E333F">
      <w:pPr>
        <w:pStyle w:val="BodyText"/>
      </w:pPr>
      <w:r>
        <w:t xml:space="preserve">The PCP referral document must contain the information needed to satisfy the Active/Planned Medications </w:t>
      </w:r>
      <w:r w:rsidR="00922308">
        <w:t xml:space="preserve">Summary </w:t>
      </w:r>
      <w:r>
        <w:t>Section rendering.</w:t>
      </w:r>
    </w:p>
    <w:p w14:paraId="16CE51B8" w14:textId="77777777" w:rsidR="000E333F" w:rsidRDefault="000E333F" w:rsidP="000E333F">
      <w:pPr>
        <w:pStyle w:val="BodyText"/>
      </w:pPr>
      <w:r>
        <w:t xml:space="preserve">Main Flow: </w:t>
      </w:r>
    </w:p>
    <w:p w14:paraId="0421BC8A" w14:textId="22BC89A5" w:rsidR="000E333F" w:rsidRDefault="000E333F" w:rsidP="000E333F">
      <w:pPr>
        <w:pStyle w:val="BodyText"/>
      </w:pPr>
      <w:r>
        <w:t xml:space="preserve">The content creator provides the ability to check the referral document for the information needed to create the Active/Planned Medications Summary Section. At a minimal, the referral document includes the pertinent medication related content. This information will be used to populate the Active/Planned Medications Summary Section. For example, the Specialist would like to generate an Active/Planned Medications Summary Section with medications </w:t>
      </w:r>
      <w:r w:rsidR="00922308">
        <w:t xml:space="preserve">that </w:t>
      </w:r>
      <w:r>
        <w:t xml:space="preserve">are </w:t>
      </w:r>
      <w:r>
        <w:lastRenderedPageBreak/>
        <w:t>active (patient is currently taking) and media</w:t>
      </w:r>
      <w:r w:rsidR="00922308">
        <w:t>tions that are</w:t>
      </w:r>
      <w:r>
        <w:t xml:space="preserve"> planned (patient is to start taking at a future time), as well as applicable indications for each medication. </w:t>
      </w:r>
    </w:p>
    <w:p w14:paraId="1D4AB28E" w14:textId="77777777" w:rsidR="000E333F" w:rsidRDefault="000E333F" w:rsidP="000E333F">
      <w:pPr>
        <w:pStyle w:val="BodyText"/>
      </w:pPr>
      <w:r>
        <w:t xml:space="preserve">Post Conditions: </w:t>
      </w:r>
    </w:p>
    <w:p w14:paraId="55B0C2CF" w14:textId="3ADAAD8C" w:rsidR="000E333F" w:rsidRDefault="000E333F" w:rsidP="000E333F">
      <w:pPr>
        <w:pStyle w:val="BodyText"/>
      </w:pPr>
      <w:r>
        <w:t xml:space="preserve">An Active/Planned Medications Summary Section is generated containing the relevant active and planned medications along with the applicable indications. The Active/Planned Medications Summary Section is rendered </w:t>
      </w:r>
      <w:r w:rsidR="007B118D">
        <w:t xml:space="preserve">to be viewed </w:t>
      </w:r>
      <w:r>
        <w:t xml:space="preserve">by the Specialist. </w:t>
      </w:r>
    </w:p>
    <w:p w14:paraId="21C40C04" w14:textId="501A2A4E" w:rsidR="00FD6B22" w:rsidRDefault="007773C8" w:rsidP="00126A38">
      <w:pPr>
        <w:pStyle w:val="Heading4"/>
        <w:numPr>
          <w:ilvl w:val="0"/>
          <w:numId w:val="0"/>
        </w:numPr>
        <w:ind w:left="864" w:hanging="864"/>
        <w:rPr>
          <w:noProof w:val="0"/>
        </w:rPr>
      </w:pPr>
      <w:r w:rsidRPr="00D26514">
        <w:rPr>
          <w:noProof w:val="0"/>
        </w:rPr>
        <w:t>X.</w:t>
      </w:r>
      <w:r w:rsidR="00AF472E" w:rsidRPr="00D26514">
        <w:rPr>
          <w:noProof w:val="0"/>
        </w:rPr>
        <w:t>4</w:t>
      </w:r>
      <w:r w:rsidRPr="00D26514">
        <w:rPr>
          <w:noProof w:val="0"/>
        </w:rPr>
        <w:t>.2</w:t>
      </w:r>
      <w:r w:rsidR="00BE0A72">
        <w:rPr>
          <w:noProof w:val="0"/>
        </w:rPr>
        <w:t>.5</w:t>
      </w:r>
      <w:r w:rsidRPr="00D26514">
        <w:rPr>
          <w:noProof w:val="0"/>
        </w:rPr>
        <w:t xml:space="preserve"> Use</w:t>
      </w:r>
      <w:r w:rsidR="00FD6B22" w:rsidRPr="00D26514">
        <w:rPr>
          <w:noProof w:val="0"/>
        </w:rPr>
        <w:t xml:space="preserve"> Case</w:t>
      </w:r>
      <w:r w:rsidR="00BE0A72">
        <w:rPr>
          <w:noProof w:val="0"/>
        </w:rPr>
        <w:t xml:space="preserve"> #5</w:t>
      </w:r>
      <w:r w:rsidR="002869E8" w:rsidRPr="00D26514">
        <w:rPr>
          <w:noProof w:val="0"/>
        </w:rPr>
        <w:t xml:space="preserve">: </w:t>
      </w:r>
      <w:bookmarkEnd w:id="278"/>
      <w:bookmarkEnd w:id="279"/>
      <w:r w:rsidR="00436054">
        <w:rPr>
          <w:noProof w:val="0"/>
        </w:rPr>
        <w:t>Document Summary</w:t>
      </w:r>
      <w:r w:rsidR="00717FB2">
        <w:rPr>
          <w:noProof w:val="0"/>
        </w:rPr>
        <w:t xml:space="preserve"> Section</w:t>
      </w:r>
    </w:p>
    <w:p w14:paraId="4A9F783F" w14:textId="2224AF29" w:rsidR="000F21DB" w:rsidRDefault="000F21DB" w:rsidP="000F21DB">
      <w:pPr>
        <w:pStyle w:val="AuthorInstructions"/>
        <w:rPr>
          <w:i w:val="0"/>
        </w:rPr>
      </w:pPr>
      <w:r>
        <w:rPr>
          <w:i w:val="0"/>
        </w:rPr>
        <w:t>A provider is sending a CDA document and would like to</w:t>
      </w:r>
      <w:r w:rsidR="00E55182">
        <w:rPr>
          <w:i w:val="0"/>
        </w:rPr>
        <w:t xml:space="preserve"> communicate specific information</w:t>
      </w:r>
      <w:r>
        <w:rPr>
          <w:i w:val="0"/>
        </w:rPr>
        <w:t xml:space="preserve"> to the receiving provider about </w:t>
      </w:r>
      <w:r w:rsidR="00E55182">
        <w:rPr>
          <w:i w:val="0"/>
        </w:rPr>
        <w:t xml:space="preserve">the document or </w:t>
      </w:r>
      <w:r w:rsidR="002A4896">
        <w:rPr>
          <w:i w:val="0"/>
        </w:rPr>
        <w:t>relevant information in</w:t>
      </w:r>
      <w:r w:rsidR="00E55182">
        <w:rPr>
          <w:i w:val="0"/>
        </w:rPr>
        <w:t xml:space="preserve"> </w:t>
      </w:r>
      <w:r>
        <w:rPr>
          <w:i w:val="0"/>
        </w:rPr>
        <w:t>the document</w:t>
      </w:r>
      <w:r w:rsidR="00E55182">
        <w:rPr>
          <w:i w:val="0"/>
        </w:rPr>
        <w:t>. The p</w:t>
      </w:r>
      <w:r>
        <w:rPr>
          <w:i w:val="0"/>
        </w:rPr>
        <w:t xml:space="preserve">rovider creates the CDA document and include a </w:t>
      </w:r>
      <w:r w:rsidR="00436054">
        <w:rPr>
          <w:i w:val="0"/>
        </w:rPr>
        <w:t>Document Summary Section</w:t>
      </w:r>
      <w:r w:rsidR="00E55182">
        <w:rPr>
          <w:i w:val="0"/>
        </w:rPr>
        <w:t xml:space="preserve"> which contains the </w:t>
      </w:r>
      <w:r w:rsidR="002A4896">
        <w:rPr>
          <w:i w:val="0"/>
        </w:rPr>
        <w:t xml:space="preserve">needed </w:t>
      </w:r>
      <w:r w:rsidR="00E55182">
        <w:rPr>
          <w:i w:val="0"/>
        </w:rPr>
        <w:t>information</w:t>
      </w:r>
      <w:r>
        <w:rPr>
          <w:i w:val="0"/>
        </w:rPr>
        <w:t xml:space="preserve">. </w:t>
      </w:r>
    </w:p>
    <w:p w14:paraId="2087A818" w14:textId="64E83642" w:rsidR="00CF283F" w:rsidRDefault="007773C8" w:rsidP="00126A38">
      <w:pPr>
        <w:pStyle w:val="Heading5"/>
        <w:numPr>
          <w:ilvl w:val="0"/>
          <w:numId w:val="0"/>
        </w:numPr>
        <w:rPr>
          <w:noProof w:val="0"/>
        </w:rPr>
      </w:pPr>
      <w:bookmarkStart w:id="310" w:name="_Toc345074662"/>
      <w:bookmarkStart w:id="311" w:name="_Toc500238762"/>
      <w:r w:rsidRPr="00D26514">
        <w:rPr>
          <w:noProof w:val="0"/>
        </w:rPr>
        <w:t>X.</w:t>
      </w:r>
      <w:r w:rsidR="00AF472E" w:rsidRPr="00D26514">
        <w:rPr>
          <w:noProof w:val="0"/>
        </w:rPr>
        <w:t>4</w:t>
      </w:r>
      <w:r w:rsidR="00BE0A72">
        <w:rPr>
          <w:noProof w:val="0"/>
        </w:rPr>
        <w:t>.2.5</w:t>
      </w:r>
      <w:r w:rsidR="00126A38" w:rsidRPr="00D26514">
        <w:rPr>
          <w:noProof w:val="0"/>
        </w:rPr>
        <w:t>.1</w:t>
      </w:r>
      <w:r w:rsidRPr="00D26514">
        <w:rPr>
          <w:noProof w:val="0"/>
        </w:rPr>
        <w:t xml:space="preserve"> </w:t>
      </w:r>
      <w:r w:rsidR="00436054">
        <w:rPr>
          <w:noProof w:val="0"/>
        </w:rPr>
        <w:t xml:space="preserve">Document Summary </w:t>
      </w:r>
      <w:r w:rsidR="00717FB2">
        <w:rPr>
          <w:noProof w:val="0"/>
        </w:rPr>
        <w:t>Section</w:t>
      </w:r>
      <w:r w:rsidR="00717FB2" w:rsidRPr="00D26514">
        <w:rPr>
          <w:noProof w:val="0"/>
        </w:rPr>
        <w:t xml:space="preserve"> </w:t>
      </w:r>
      <w:r w:rsidR="005F21E7" w:rsidRPr="00D26514">
        <w:rPr>
          <w:noProof w:val="0"/>
        </w:rPr>
        <w:t>Use Case</w:t>
      </w:r>
      <w:r w:rsidR="002869E8" w:rsidRPr="00D26514">
        <w:rPr>
          <w:noProof w:val="0"/>
        </w:rPr>
        <w:t xml:space="preserve"> Description</w:t>
      </w:r>
      <w:bookmarkEnd w:id="310"/>
      <w:bookmarkEnd w:id="311"/>
    </w:p>
    <w:p w14:paraId="3506C1F8" w14:textId="23499472" w:rsidR="007B118D" w:rsidRDefault="007B118D" w:rsidP="007B118D">
      <w:pPr>
        <w:pStyle w:val="BodyText"/>
      </w:pPr>
      <w:r w:rsidRPr="00A97446">
        <w:t>Thi</w:t>
      </w:r>
      <w:r w:rsidR="00267470">
        <w:t>s use case involves the transition</w:t>
      </w:r>
      <w:r w:rsidRPr="00A97446">
        <w:t xml:space="preserve"> of a patient from </w:t>
      </w:r>
      <w:r w:rsidR="00267470">
        <w:t>one care setting to another</w:t>
      </w:r>
      <w:r w:rsidRPr="00A97446">
        <w:t xml:space="preserve">. </w:t>
      </w:r>
      <w:r w:rsidR="00267470">
        <w:t xml:space="preserve">The patient suffered a recent traumatic brain injury and is transferring from an acute rehabilitation care setting to a post-acute care setting. The transferring provider creates a CDA Transfer Summary Document. He would like the receiving provider to know the </w:t>
      </w:r>
      <w:r w:rsidR="00267470">
        <w:rPr>
          <w:lang w:val="en"/>
        </w:rPr>
        <w:t xml:space="preserve">purpose of the document and portions or items in the document that the receiving </w:t>
      </w:r>
      <w:r w:rsidR="007900E5">
        <w:rPr>
          <w:lang w:val="en"/>
        </w:rPr>
        <w:t xml:space="preserve">provider should pay </w:t>
      </w:r>
      <w:r w:rsidR="00267470">
        <w:rPr>
          <w:lang w:val="en"/>
        </w:rPr>
        <w:t>special attention</w:t>
      </w:r>
      <w:r w:rsidR="007900E5">
        <w:rPr>
          <w:lang w:val="en"/>
        </w:rPr>
        <w:t xml:space="preserve"> to. The Transfer Summary </w:t>
      </w:r>
      <w:r w:rsidR="007900E5" w:rsidRPr="00A97446">
        <w:t>document</w:t>
      </w:r>
      <w:r w:rsidRPr="00A97446">
        <w:t xml:space="preserve"> contains the problems, physical exam, allergies, procedures, lab results and medications for the patient.</w:t>
      </w:r>
      <w:r w:rsidR="002A4896">
        <w:t xml:space="preserve"> The transferring provider</w:t>
      </w:r>
      <w:r w:rsidR="00E55182">
        <w:t xml:space="preserve"> includes a </w:t>
      </w:r>
      <w:r w:rsidR="00436054">
        <w:t>Document Summary Section</w:t>
      </w:r>
      <w:r w:rsidR="00E55182">
        <w:t xml:space="preserve"> which conta</w:t>
      </w:r>
      <w:r w:rsidR="002A4896">
        <w:t xml:space="preserve">ins information about the </w:t>
      </w:r>
      <w:r w:rsidR="007900E5">
        <w:t xml:space="preserve">purpose of </w:t>
      </w:r>
      <w:r w:rsidR="00E55182">
        <w:t>docum</w:t>
      </w:r>
      <w:r w:rsidR="007900E5">
        <w:t>ent</w:t>
      </w:r>
      <w:r w:rsidR="002A4896">
        <w:t xml:space="preserve">. He also </w:t>
      </w:r>
      <w:r w:rsidR="007900E5">
        <w:t xml:space="preserve">calls attention to the patient’s care team members and </w:t>
      </w:r>
      <w:r w:rsidR="00B9490C">
        <w:t xml:space="preserve">specific procedures and results in the document. </w:t>
      </w:r>
    </w:p>
    <w:p w14:paraId="46AFA5A7" w14:textId="5AB26C06" w:rsidR="00FC799F" w:rsidRDefault="005F21E7" w:rsidP="00B9490C">
      <w:pPr>
        <w:pStyle w:val="Heading5"/>
        <w:numPr>
          <w:ilvl w:val="0"/>
          <w:numId w:val="0"/>
        </w:numPr>
        <w:rPr>
          <w:noProof w:val="0"/>
        </w:rPr>
      </w:pPr>
      <w:bookmarkStart w:id="312" w:name="_Toc345074663"/>
      <w:bookmarkStart w:id="313"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BE0A72">
        <w:rPr>
          <w:noProof w:val="0"/>
        </w:rPr>
        <w:t>5</w:t>
      </w:r>
      <w:r w:rsidR="00126A38" w:rsidRPr="00D26514">
        <w:rPr>
          <w:noProof w:val="0"/>
        </w:rPr>
        <w:t>.</w:t>
      </w:r>
      <w:r w:rsidRPr="00D26514">
        <w:rPr>
          <w:noProof w:val="0"/>
        </w:rPr>
        <w:t xml:space="preserve">2 </w:t>
      </w:r>
      <w:r w:rsidR="00436054">
        <w:rPr>
          <w:noProof w:val="0"/>
        </w:rPr>
        <w:t xml:space="preserve">Document Summary </w:t>
      </w:r>
      <w:r w:rsidR="00717FB2">
        <w:rPr>
          <w:noProof w:val="0"/>
        </w:rPr>
        <w:t>Section</w:t>
      </w:r>
      <w:r w:rsidR="00717FB2" w:rsidRPr="00D26514">
        <w:rPr>
          <w:noProof w:val="0"/>
        </w:rPr>
        <w:t xml:space="preserve"> </w:t>
      </w:r>
      <w:r w:rsidRPr="00D26514">
        <w:rPr>
          <w:noProof w:val="0"/>
        </w:rPr>
        <w:t>Process Flow</w:t>
      </w:r>
      <w:bookmarkEnd w:id="312"/>
      <w:bookmarkEnd w:id="313"/>
    </w:p>
    <w:p w14:paraId="568AE2C4" w14:textId="24580EEC" w:rsidR="00B9490C" w:rsidRPr="00B9490C" w:rsidRDefault="00B9490C" w:rsidP="00B9490C">
      <w:pPr>
        <w:pStyle w:val="BodyText"/>
      </w:pPr>
      <w:r>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7FFC5" w14:textId="496E90B9" w:rsidR="006C2F45" w:rsidRPr="00A67ED5" w:rsidRDefault="006C2F45"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6C2F45" w:rsidRPr="00A67ED5" w:rsidRDefault="006C2F45" w:rsidP="00B9490C">
                              <w:pPr>
                                <w:pStyle w:val="BodyText"/>
                                <w:rPr>
                                  <w:sz w:val="22"/>
                                  <w:szCs w:val="22"/>
                                  <w:lang w:val="pt-BR"/>
                                </w:rPr>
                              </w:pPr>
                              <w:r w:rsidRPr="00A67ED5">
                                <w:rPr>
                                  <w:sz w:val="22"/>
                                  <w:szCs w:val="22"/>
                                  <w:lang w:val="pt-BR"/>
                                </w:rPr>
                                <w:t>Actor E</w:t>
                              </w:r>
                            </w:p>
                            <w:p w14:paraId="41A17A7C" w14:textId="77777777" w:rsidR="006C2F45" w:rsidRPr="00A67ED5" w:rsidRDefault="006C2F45" w:rsidP="00B9490C">
                              <w:pPr>
                                <w:rPr>
                                  <w:lang w:val="pt-BR"/>
                                </w:rPr>
                              </w:pPr>
                            </w:p>
                            <w:p w14:paraId="6AE4CEBF" w14:textId="77777777" w:rsidR="006C2F45" w:rsidRPr="00A67ED5" w:rsidRDefault="006C2F45" w:rsidP="00B9490C">
                              <w:pPr>
                                <w:pStyle w:val="BodyText"/>
                                <w:rPr>
                                  <w:sz w:val="22"/>
                                  <w:szCs w:val="22"/>
                                  <w:lang w:val="pt-BR"/>
                                </w:rPr>
                              </w:pPr>
                              <w:r w:rsidRPr="00A67ED5">
                                <w:rPr>
                                  <w:sz w:val="22"/>
                                  <w:szCs w:val="22"/>
                                  <w:lang w:val="pt-BR"/>
                                </w:rPr>
                                <w:t>Actor D/</w:t>
                              </w:r>
                            </w:p>
                            <w:p w14:paraId="66DC5E36" w14:textId="77777777" w:rsidR="006C2F45" w:rsidRPr="00A67ED5" w:rsidRDefault="006C2F45" w:rsidP="00B9490C">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71BF4" w14:textId="64D8538E" w:rsidR="006C2F45" w:rsidRPr="00077324" w:rsidRDefault="006C2F45" w:rsidP="00B9490C">
                              <w:pPr>
                                <w:pStyle w:val="BodyText"/>
                                <w:rPr>
                                  <w:sz w:val="22"/>
                                  <w:szCs w:val="22"/>
                                </w:rPr>
                              </w:pPr>
                              <w:r>
                                <w:rPr>
                                  <w:sz w:val="22"/>
                                  <w:szCs w:val="22"/>
                                </w:rPr>
                                <w:t>Acute Care Provider</w:t>
                              </w:r>
                              <w:r>
                                <w:rPr>
                                  <w:sz w:val="22"/>
                                  <w:szCs w:val="22"/>
                                </w:rPr>
                                <w:br/>
                                <w:t>(Content Creator)</w:t>
                              </w:r>
                            </w:p>
                            <w:p w14:paraId="24982D6B" w14:textId="77777777" w:rsidR="006C2F45" w:rsidRPr="00077324" w:rsidRDefault="006C2F45" w:rsidP="00B9490C">
                              <w:pPr>
                                <w:pStyle w:val="BodyText"/>
                                <w:rPr>
                                  <w:sz w:val="22"/>
                                  <w:szCs w:val="22"/>
                                </w:rPr>
                              </w:pPr>
                              <w:r w:rsidRPr="00077324">
                                <w:rPr>
                                  <w:sz w:val="22"/>
                                  <w:szCs w:val="22"/>
                                </w:rPr>
                                <w:t>Actor B</w:t>
                              </w:r>
                            </w:p>
                            <w:p w14:paraId="7D132A2C" w14:textId="77777777" w:rsidR="006C2F45" w:rsidRDefault="006C2F45" w:rsidP="00B9490C"/>
                            <w:p w14:paraId="6345E50D" w14:textId="77777777" w:rsidR="006C2F45" w:rsidRPr="00077324" w:rsidRDefault="006C2F45" w:rsidP="00B9490C">
                              <w:pPr>
                                <w:pStyle w:val="BodyText"/>
                                <w:rPr>
                                  <w:sz w:val="22"/>
                                  <w:szCs w:val="22"/>
                                </w:rPr>
                              </w:pPr>
                              <w:r w:rsidRPr="00077324">
                                <w:rPr>
                                  <w:sz w:val="22"/>
                                  <w:szCs w:val="22"/>
                                </w:rPr>
                                <w:t>Actor A /</w:t>
                              </w:r>
                            </w:p>
                            <w:p w14:paraId="0B71025C" w14:textId="77777777" w:rsidR="006C2F45" w:rsidRPr="00077324" w:rsidRDefault="006C2F45" w:rsidP="00B9490C">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6C2F45" w:rsidRPr="00077324" w:rsidRDefault="006C2F45" w:rsidP="00B9490C">
                              <w:pPr>
                                <w:pStyle w:val="BodyText"/>
                                <w:rPr>
                                  <w:sz w:val="22"/>
                                  <w:szCs w:val="22"/>
                                </w:rPr>
                              </w:pPr>
                              <w:r>
                                <w:rPr>
                                  <w:sz w:val="22"/>
                                  <w:szCs w:val="22"/>
                                </w:rPr>
                                <w:t>Share Content</w:t>
                              </w:r>
                            </w:p>
                            <w:p w14:paraId="4CC96BF0" w14:textId="77777777" w:rsidR="006C2F45" w:rsidRDefault="006C2F45" w:rsidP="00B9490C"/>
                            <w:p w14:paraId="663EBC63" w14:textId="77777777" w:rsidR="006C2F45" w:rsidRPr="00077324" w:rsidRDefault="006C2F45"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6C2F45" w:rsidRDefault="006C2F45"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356607F" w:rsidR="006C2F45" w:rsidRDefault="006C2F45" w:rsidP="00B9490C">
                              <w:r>
                                <w:t xml:space="preserve">Include Document Summary Section </w:t>
                              </w:r>
                            </w:p>
                            <w:p w14:paraId="58E0D531" w14:textId="77777777" w:rsidR="006C2F45" w:rsidRDefault="006C2F45"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6C2F45" w:rsidRDefault="006C2F45"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098" type="#_x0000_t75" style="position:absolute;width:58007;height:49898;visibility:visible;mso-wrap-style:square">
                  <v:fill o:detectmouseclick="t"/>
                  <v:path o:connecttype="none"/>
                </v:shape>
                <v:shape id="Text Box 206" o:spid="_x0000_s1099"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8F7FFC5" w14:textId="496E90B9" w:rsidR="006C2F45" w:rsidRPr="00A67ED5" w:rsidRDefault="006C2F45"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6C2F45" w:rsidRPr="00A67ED5" w:rsidRDefault="006C2F45" w:rsidP="00B9490C">
                        <w:pPr>
                          <w:pStyle w:val="BodyText"/>
                          <w:rPr>
                            <w:sz w:val="22"/>
                            <w:szCs w:val="22"/>
                            <w:lang w:val="pt-BR"/>
                          </w:rPr>
                        </w:pPr>
                        <w:r w:rsidRPr="00A67ED5">
                          <w:rPr>
                            <w:sz w:val="22"/>
                            <w:szCs w:val="22"/>
                            <w:lang w:val="pt-BR"/>
                          </w:rPr>
                          <w:t>Actor E</w:t>
                        </w:r>
                      </w:p>
                      <w:p w14:paraId="41A17A7C" w14:textId="77777777" w:rsidR="006C2F45" w:rsidRPr="00A67ED5" w:rsidRDefault="006C2F45" w:rsidP="00B9490C">
                        <w:pPr>
                          <w:rPr>
                            <w:lang w:val="pt-BR"/>
                          </w:rPr>
                        </w:pPr>
                      </w:p>
                      <w:p w14:paraId="6AE4CEBF" w14:textId="77777777" w:rsidR="006C2F45" w:rsidRPr="00A67ED5" w:rsidRDefault="006C2F45" w:rsidP="00B9490C">
                        <w:pPr>
                          <w:pStyle w:val="BodyText"/>
                          <w:rPr>
                            <w:sz w:val="22"/>
                            <w:szCs w:val="22"/>
                            <w:lang w:val="pt-BR"/>
                          </w:rPr>
                        </w:pPr>
                        <w:r w:rsidRPr="00A67ED5">
                          <w:rPr>
                            <w:sz w:val="22"/>
                            <w:szCs w:val="22"/>
                            <w:lang w:val="pt-BR"/>
                          </w:rPr>
                          <w:t>Actor D/</w:t>
                        </w:r>
                      </w:p>
                      <w:p w14:paraId="66DC5E36" w14:textId="77777777" w:rsidR="006C2F45" w:rsidRPr="00A67ED5" w:rsidRDefault="006C2F45" w:rsidP="00B9490C">
                        <w:pPr>
                          <w:pStyle w:val="BodyText"/>
                          <w:rPr>
                            <w:sz w:val="22"/>
                            <w:szCs w:val="22"/>
                            <w:lang w:val="pt-BR"/>
                          </w:rPr>
                        </w:pPr>
                        <w:r w:rsidRPr="00A67ED5">
                          <w:rPr>
                            <w:sz w:val="22"/>
                            <w:szCs w:val="22"/>
                            <w:lang w:val="pt-BR"/>
                          </w:rPr>
                          <w:t>Actor E</w:t>
                        </w:r>
                      </w:p>
                    </w:txbxContent>
                  </v:textbox>
                </v:shape>
                <v:line id="Line 207" o:spid="_x0000_s110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2F171BF4" w14:textId="64D8538E" w:rsidR="006C2F45" w:rsidRPr="00077324" w:rsidRDefault="006C2F45" w:rsidP="00B9490C">
                        <w:pPr>
                          <w:pStyle w:val="BodyText"/>
                          <w:rPr>
                            <w:sz w:val="22"/>
                            <w:szCs w:val="22"/>
                          </w:rPr>
                        </w:pPr>
                        <w:r>
                          <w:rPr>
                            <w:sz w:val="22"/>
                            <w:szCs w:val="22"/>
                          </w:rPr>
                          <w:t>Acute Care Provider</w:t>
                        </w:r>
                        <w:r>
                          <w:rPr>
                            <w:sz w:val="22"/>
                            <w:szCs w:val="22"/>
                          </w:rPr>
                          <w:br/>
                          <w:t>(Content Creator)</w:t>
                        </w:r>
                      </w:p>
                      <w:p w14:paraId="24982D6B" w14:textId="77777777" w:rsidR="006C2F45" w:rsidRPr="00077324" w:rsidRDefault="006C2F45" w:rsidP="00B9490C">
                        <w:pPr>
                          <w:pStyle w:val="BodyText"/>
                          <w:rPr>
                            <w:sz w:val="22"/>
                            <w:szCs w:val="22"/>
                          </w:rPr>
                        </w:pPr>
                        <w:r w:rsidRPr="00077324">
                          <w:rPr>
                            <w:sz w:val="22"/>
                            <w:szCs w:val="22"/>
                          </w:rPr>
                          <w:t>Actor B</w:t>
                        </w:r>
                      </w:p>
                      <w:p w14:paraId="7D132A2C" w14:textId="77777777" w:rsidR="006C2F45" w:rsidRDefault="006C2F45" w:rsidP="00B9490C"/>
                      <w:p w14:paraId="6345E50D" w14:textId="77777777" w:rsidR="006C2F45" w:rsidRPr="00077324" w:rsidRDefault="006C2F45" w:rsidP="00B9490C">
                        <w:pPr>
                          <w:pStyle w:val="BodyText"/>
                          <w:rPr>
                            <w:sz w:val="22"/>
                            <w:szCs w:val="22"/>
                          </w:rPr>
                        </w:pPr>
                        <w:r w:rsidRPr="00077324">
                          <w:rPr>
                            <w:sz w:val="22"/>
                            <w:szCs w:val="22"/>
                          </w:rPr>
                          <w:t>Actor A /</w:t>
                        </w:r>
                      </w:p>
                      <w:p w14:paraId="0B71025C" w14:textId="77777777" w:rsidR="006C2F45" w:rsidRPr="00077324" w:rsidRDefault="006C2F45" w:rsidP="00B9490C">
                        <w:pPr>
                          <w:pStyle w:val="BodyText"/>
                          <w:rPr>
                            <w:sz w:val="22"/>
                            <w:szCs w:val="22"/>
                          </w:rPr>
                        </w:pPr>
                        <w:r w:rsidRPr="00077324">
                          <w:rPr>
                            <w:sz w:val="22"/>
                            <w:szCs w:val="22"/>
                          </w:rPr>
                          <w:t>Actor B</w:t>
                        </w:r>
                      </w:p>
                    </w:txbxContent>
                  </v:textbox>
                </v:shape>
                <v:line id="Line 209" o:spid="_x0000_s110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6C2F45" w:rsidRPr="00077324" w:rsidRDefault="006C2F45" w:rsidP="00B9490C">
                        <w:pPr>
                          <w:pStyle w:val="BodyText"/>
                          <w:rPr>
                            <w:sz w:val="22"/>
                            <w:szCs w:val="22"/>
                          </w:rPr>
                        </w:pPr>
                        <w:r>
                          <w:rPr>
                            <w:sz w:val="22"/>
                            <w:szCs w:val="22"/>
                          </w:rPr>
                          <w:t>Share Content</w:t>
                        </w:r>
                      </w:p>
                      <w:p w14:paraId="4CC96BF0" w14:textId="77777777" w:rsidR="006C2F45" w:rsidRDefault="006C2F45" w:rsidP="00B9490C"/>
                      <w:p w14:paraId="663EBC63" w14:textId="77777777" w:rsidR="006C2F45" w:rsidRPr="00077324" w:rsidRDefault="006C2F45" w:rsidP="00B9490C">
                        <w:pPr>
                          <w:pStyle w:val="BodyText"/>
                          <w:rPr>
                            <w:sz w:val="22"/>
                            <w:szCs w:val="22"/>
                          </w:rPr>
                        </w:pPr>
                        <w:r w:rsidRPr="00077324">
                          <w:rPr>
                            <w:sz w:val="22"/>
                            <w:szCs w:val="22"/>
                          </w:rPr>
                          <w:t>Transaction-A [A]</w:t>
                        </w:r>
                      </w:p>
                    </w:txbxContent>
                  </v:textbox>
                </v:shape>
                <v:line id="Line 212" o:spid="_x0000_s110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6C2F45" w:rsidRDefault="006C2F45" w:rsidP="00B9490C">
                        <w:r>
                          <w:t>Create CDA document</w:t>
                        </w:r>
                      </w:p>
                    </w:txbxContent>
                  </v:textbox>
                </v:shape>
                <v:shape id="Freeform 216" o:spid="_x0000_s110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356607F" w:rsidR="006C2F45" w:rsidRDefault="006C2F45" w:rsidP="00B9490C">
                        <w:r>
                          <w:t xml:space="preserve">Include Document Summary Section </w:t>
                        </w:r>
                      </w:p>
                      <w:p w14:paraId="58E0D531" w14:textId="77777777" w:rsidR="006C2F45" w:rsidRDefault="006C2F45" w:rsidP="00B9490C"/>
                    </w:txbxContent>
                  </v:textbox>
                </v:shape>
                <v:shape id="Freeform 218" o:spid="_x0000_s111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6C2F45" w:rsidRDefault="006C2F45" w:rsidP="00B9490C">
                        <w:r>
                          <w:t>Share CDA document</w:t>
                        </w:r>
                      </w:p>
                    </w:txbxContent>
                  </v:textbox>
                </v:shape>
                <w10:anchorlock/>
              </v:group>
            </w:pict>
          </mc:Fallback>
        </mc:AlternateContent>
      </w:r>
    </w:p>
    <w:p w14:paraId="010E0935" w14:textId="7D479CB8" w:rsidR="00FC799F" w:rsidRPr="00D26514" w:rsidRDefault="00FC799F" w:rsidP="00597DB2">
      <w:pPr>
        <w:pStyle w:val="AuthorInstructions"/>
      </w:pPr>
    </w:p>
    <w:p w14:paraId="0D1AAF26" w14:textId="50FA3824" w:rsidR="00AA4494" w:rsidRDefault="00AA4494" w:rsidP="00AA4494">
      <w:pPr>
        <w:pStyle w:val="FigureTitle"/>
      </w:pPr>
      <w:r w:rsidRPr="00A97446">
        <w:t>Figure X.4.2.</w:t>
      </w:r>
      <w:r>
        <w:t>5</w:t>
      </w:r>
      <w:r w:rsidRPr="00A97446">
        <w:t>.2-1:</w:t>
      </w:r>
      <w:r>
        <w:t xml:space="preserve"> Basic Process Flow in CDA-DSS Profile</w:t>
      </w:r>
    </w:p>
    <w:p w14:paraId="7C83C379" w14:textId="77777777" w:rsidR="00F974D9" w:rsidRDefault="00F974D9" w:rsidP="00F974D9">
      <w:pPr>
        <w:pStyle w:val="BodyText"/>
        <w:tabs>
          <w:tab w:val="left" w:pos="1125"/>
        </w:tabs>
      </w:pPr>
      <w:r>
        <w:t xml:space="preserve">Pre-conditions: </w:t>
      </w:r>
    </w:p>
    <w:p w14:paraId="65EEFC74" w14:textId="61FF55D5" w:rsidR="00F974D9" w:rsidRDefault="00F974D9" w:rsidP="00F974D9">
      <w:pPr>
        <w:pStyle w:val="BodyText"/>
      </w:pPr>
      <w:r>
        <w:t xml:space="preserve">The </w:t>
      </w:r>
      <w:r w:rsidR="007900E5">
        <w:t>transferring provider</w:t>
      </w:r>
      <w:r>
        <w:t xml:space="preserve"> creates a CDA </w:t>
      </w:r>
      <w:r w:rsidR="007900E5">
        <w:t>Transfer Summary</w:t>
      </w:r>
      <w:r>
        <w:t xml:space="preserve"> document and include a </w:t>
      </w:r>
      <w:r w:rsidR="00436054">
        <w:t xml:space="preserve">Document Summary </w:t>
      </w:r>
      <w:r>
        <w:t xml:space="preserve">Section. </w:t>
      </w:r>
    </w:p>
    <w:p w14:paraId="1C57E5F4" w14:textId="77777777" w:rsidR="00F974D9" w:rsidRDefault="00F974D9" w:rsidP="00F974D9">
      <w:pPr>
        <w:pStyle w:val="BodyText"/>
      </w:pPr>
      <w:r>
        <w:t xml:space="preserve">Main Flow: </w:t>
      </w:r>
    </w:p>
    <w:p w14:paraId="731D861F" w14:textId="51669190" w:rsidR="00F974D9" w:rsidRDefault="00F974D9" w:rsidP="00F974D9">
      <w:pPr>
        <w:pStyle w:val="BodyText"/>
      </w:pPr>
      <w:r>
        <w:t xml:space="preserve">The content creator provides the ability to create a CDA document which includes </w:t>
      </w:r>
      <w:r w:rsidR="007900E5">
        <w:t xml:space="preserve">the Synopsis section. </w:t>
      </w:r>
      <w:r>
        <w:t xml:space="preserve">For example, </w:t>
      </w:r>
      <w:r w:rsidR="007900E5">
        <w:t xml:space="preserve">the transferring provider </w:t>
      </w:r>
      <w:r>
        <w:t>generate</w:t>
      </w:r>
      <w:r w:rsidR="007900E5">
        <w:t>s a Transfer Summary d</w:t>
      </w:r>
      <w:r>
        <w:t xml:space="preserve">ocument which contains pertinent procedures and results which he would like to call the receiver’s attention. </w:t>
      </w:r>
      <w:r w:rsidR="007900E5">
        <w:t xml:space="preserve">He would also like to call the receiver’s attention to </w:t>
      </w:r>
      <w:r w:rsidR="00FB34C7">
        <w:t xml:space="preserve">members of the patient’s care team and their applicable roles as well as their best means of contact. He includes this information in the </w:t>
      </w:r>
      <w:r w:rsidR="00436054">
        <w:lastRenderedPageBreak/>
        <w:t>Document Summary Section</w:t>
      </w:r>
      <w:r w:rsidR="00FB34C7">
        <w:t xml:space="preserve"> and adds it to the document. The document also includes the other section with the content he refers to. </w:t>
      </w:r>
      <w:r w:rsidR="00267470">
        <w:t xml:space="preserve"> </w:t>
      </w:r>
      <w:r>
        <w:t xml:space="preserve"> </w:t>
      </w:r>
    </w:p>
    <w:p w14:paraId="4EAF5436" w14:textId="77777777" w:rsidR="00F974D9" w:rsidRDefault="00F974D9" w:rsidP="00F974D9">
      <w:pPr>
        <w:pStyle w:val="BodyText"/>
      </w:pPr>
      <w:r>
        <w:t xml:space="preserve">Post Conditions: </w:t>
      </w:r>
    </w:p>
    <w:p w14:paraId="373E8CAF" w14:textId="24313424" w:rsidR="00F974D9" w:rsidRPr="008E6D87" w:rsidRDefault="00FB34C7" w:rsidP="00F974D9">
      <w:pPr>
        <w:pStyle w:val="BodyText"/>
      </w:pPr>
      <w:r>
        <w:t xml:space="preserve">A Transfer Summary document is </w:t>
      </w:r>
      <w:r w:rsidR="00F974D9">
        <w:t xml:space="preserve">generated containing the </w:t>
      </w:r>
      <w:r w:rsidR="00436054">
        <w:t>Document Summary Section</w:t>
      </w:r>
      <w:r>
        <w:t xml:space="preserve"> and the </w:t>
      </w:r>
      <w:r w:rsidR="00F974D9">
        <w:t xml:space="preserve">relevant </w:t>
      </w:r>
      <w:r>
        <w:t xml:space="preserve">content. </w:t>
      </w:r>
      <w:r w:rsidR="00F974D9">
        <w:t xml:space="preserve">The </w:t>
      </w:r>
      <w:r>
        <w:t xml:space="preserve">Transfer summary </w:t>
      </w:r>
      <w:r w:rsidR="00F974D9">
        <w:t>doc</w:t>
      </w:r>
      <w:r>
        <w:t>ument is shared with the receiving provider</w:t>
      </w:r>
      <w:r w:rsidR="00F974D9">
        <w:t xml:space="preserve">. </w:t>
      </w:r>
    </w:p>
    <w:p w14:paraId="713AC232" w14:textId="33ACAC5F" w:rsidR="00717FB2" w:rsidRDefault="00717FB2" w:rsidP="00717FB2">
      <w:pPr>
        <w:pStyle w:val="Heading4"/>
        <w:numPr>
          <w:ilvl w:val="0"/>
          <w:numId w:val="0"/>
        </w:numPr>
        <w:ind w:left="864" w:hanging="864"/>
        <w:rPr>
          <w:noProof w:val="0"/>
        </w:rPr>
      </w:pPr>
      <w:r w:rsidRPr="00D26514">
        <w:rPr>
          <w:noProof w:val="0"/>
        </w:rPr>
        <w:t>X.4.2</w:t>
      </w:r>
      <w:r w:rsidR="00BE0A72">
        <w:rPr>
          <w:noProof w:val="0"/>
        </w:rPr>
        <w:t>.6</w:t>
      </w:r>
      <w:r w:rsidRPr="00D26514">
        <w:rPr>
          <w:noProof w:val="0"/>
        </w:rPr>
        <w:t xml:space="preserve"> Use Case</w:t>
      </w:r>
      <w:r w:rsidR="00BE0A72">
        <w:rPr>
          <w:noProof w:val="0"/>
        </w:rPr>
        <w:t xml:space="preserve"> #6</w:t>
      </w:r>
      <w:r w:rsidRPr="00D26514">
        <w:rPr>
          <w:noProof w:val="0"/>
        </w:rPr>
        <w:t xml:space="preserve">: </w:t>
      </w:r>
      <w:r>
        <w:rPr>
          <w:noProof w:val="0"/>
        </w:rPr>
        <w:t>Notes Section</w:t>
      </w:r>
    </w:p>
    <w:p w14:paraId="5A9D55F0" w14:textId="28D300A8" w:rsidR="00F24C8D" w:rsidRDefault="00F24C8D" w:rsidP="00F24C8D">
      <w:pPr>
        <w:pStyle w:val="AuthorInstructions"/>
      </w:pPr>
      <w:r>
        <w:rPr>
          <w:i w:val="0"/>
        </w:rPr>
        <w:t xml:space="preserve">A Consulting Provider is sending a CDA document and would like to communicate a specific note to the Primary Care Provider. The </w:t>
      </w:r>
      <w:r w:rsidR="00CA562E">
        <w:rPr>
          <w:i w:val="0"/>
        </w:rPr>
        <w:t>Consulting P</w:t>
      </w:r>
      <w:r>
        <w:rPr>
          <w:i w:val="0"/>
        </w:rPr>
        <w:t>rovider creates the CDA document and include</w:t>
      </w:r>
      <w:r w:rsidR="00740FE0">
        <w:rPr>
          <w:i w:val="0"/>
        </w:rPr>
        <w:t>s</w:t>
      </w:r>
      <w:r>
        <w:rPr>
          <w:i w:val="0"/>
        </w:rPr>
        <w:t xml:space="preserve"> a </w:t>
      </w:r>
      <w:r w:rsidR="00740FE0">
        <w:rPr>
          <w:i w:val="0"/>
        </w:rPr>
        <w:t xml:space="preserve">Notes </w:t>
      </w:r>
      <w:r w:rsidR="00436054">
        <w:rPr>
          <w:i w:val="0"/>
        </w:rPr>
        <w:t>Section</w:t>
      </w:r>
      <w:r>
        <w:rPr>
          <w:i w:val="0"/>
        </w:rPr>
        <w:t xml:space="preserve">. </w:t>
      </w:r>
    </w:p>
    <w:p w14:paraId="7638F91D" w14:textId="1B1A52B5" w:rsidR="00717FB2" w:rsidRDefault="00717FB2" w:rsidP="00717FB2">
      <w:pPr>
        <w:pStyle w:val="Heading5"/>
        <w:numPr>
          <w:ilvl w:val="0"/>
          <w:numId w:val="0"/>
        </w:numPr>
        <w:rPr>
          <w:noProof w:val="0"/>
        </w:rPr>
      </w:pPr>
      <w:r w:rsidRPr="00D26514">
        <w:rPr>
          <w:noProof w:val="0"/>
        </w:rPr>
        <w:t>X.4</w:t>
      </w:r>
      <w:r w:rsidR="00BE0A72">
        <w:rPr>
          <w:noProof w:val="0"/>
        </w:rPr>
        <w:t>.2.6</w:t>
      </w:r>
      <w:r w:rsidRPr="00D26514">
        <w:rPr>
          <w:noProof w:val="0"/>
        </w:rPr>
        <w:t xml:space="preserve">.1 </w:t>
      </w:r>
      <w:r>
        <w:rPr>
          <w:noProof w:val="0"/>
        </w:rPr>
        <w:t>Notes Section</w:t>
      </w:r>
      <w:r w:rsidRPr="00D26514">
        <w:rPr>
          <w:noProof w:val="0"/>
        </w:rPr>
        <w:t xml:space="preserve"> Use Case Description</w:t>
      </w:r>
    </w:p>
    <w:p w14:paraId="42CA4D70" w14:textId="405766E2" w:rsidR="00F24C8D" w:rsidRDefault="00F24C8D" w:rsidP="00F24C8D">
      <w:pPr>
        <w:pStyle w:val="BodyText"/>
      </w:pPr>
      <w:r w:rsidRPr="00A97446">
        <w:t>Thi</w:t>
      </w:r>
      <w:r>
        <w:t>s use case involves the consultation of a patient by their specialist (Consulting Provider)</w:t>
      </w:r>
      <w:r w:rsidRPr="00A97446">
        <w:t xml:space="preserve"> </w:t>
      </w:r>
      <w:r w:rsidR="00F6224D">
        <w:t>with plans for their Primary Care Provider (PCP) to</w:t>
      </w:r>
      <w:r>
        <w:t xml:space="preserve"> </w:t>
      </w:r>
      <w:r w:rsidR="00F6224D">
        <w:t>resume</w:t>
      </w:r>
      <w:r>
        <w:t xml:space="preserve"> </w:t>
      </w:r>
      <w:r w:rsidR="00F6224D">
        <w:t>care.</w:t>
      </w:r>
    </w:p>
    <w:p w14:paraId="66098DAA" w14:textId="542069D5" w:rsidR="00F24C8D" w:rsidRPr="00A97446" w:rsidRDefault="00F24C8D" w:rsidP="00F24C8D">
      <w:pPr>
        <w:pStyle w:val="BodyText"/>
      </w:pPr>
      <w:r>
        <w:t>The patient, who has new onset atrial fibrillation</w:t>
      </w:r>
      <w:r w:rsidRPr="00A97446">
        <w:t xml:space="preserve">, arrives at the </w:t>
      </w:r>
      <w:r>
        <w:t xml:space="preserve">specialist’s clinic for a follow-up consult visit. </w:t>
      </w:r>
      <w:r w:rsidRPr="00A97446">
        <w:t>D</w:t>
      </w:r>
      <w:r w:rsidR="00F6224D">
        <w:t>uring the visit</w:t>
      </w:r>
      <w:r>
        <w:t xml:space="preserve">, the specialist discusses the recent diagnosis and plan of treatment with the patient. </w:t>
      </w:r>
      <w:r w:rsidR="00F6224D">
        <w:t>The specialist</w:t>
      </w:r>
      <w:r w:rsidRPr="00A97446">
        <w:t xml:space="preserve"> dec</w:t>
      </w:r>
      <w:r>
        <w:t xml:space="preserve">ides to return care of the patient back to the PCP. </w:t>
      </w:r>
      <w:r w:rsidRPr="00A97446">
        <w:t xml:space="preserve"> </w:t>
      </w:r>
    </w:p>
    <w:p w14:paraId="178C93A5" w14:textId="4584B876" w:rsidR="00F24C8D" w:rsidRDefault="00F6224D" w:rsidP="00F24C8D">
      <w:pPr>
        <w:pStyle w:val="BodyText"/>
      </w:pPr>
      <w:r>
        <w:t>At the end of the consultation period, t</w:t>
      </w:r>
      <w:r w:rsidR="00F24C8D">
        <w:t>he specialist creates</w:t>
      </w:r>
      <w:r w:rsidR="00F24C8D" w:rsidRPr="00A97446">
        <w:t xml:space="preserve"> a </w:t>
      </w:r>
      <w:r w:rsidR="00F24C8D">
        <w:t>CDA Consultation document to share with the PCP</w:t>
      </w:r>
      <w:r w:rsidR="00F24C8D" w:rsidRPr="00A97446">
        <w:t>. This document contains the problems, physical exam, allergies</w:t>
      </w:r>
      <w:r w:rsidR="00F24C8D">
        <w:t xml:space="preserve">, procedures, lab results and </w:t>
      </w:r>
      <w:r w:rsidR="00F24C8D" w:rsidRPr="00A97446">
        <w:t>medications for the patient.</w:t>
      </w:r>
      <w:r w:rsidR="00F24C8D">
        <w:t xml:space="preserve"> The specialist would like to </w:t>
      </w:r>
      <w:r>
        <w:t xml:space="preserve">include a consultation letter with the </w:t>
      </w:r>
      <w:r w:rsidR="00F24C8D">
        <w:t>CDA consultation document</w:t>
      </w:r>
      <w:r w:rsidR="00740FE0">
        <w:t>. The specialist</w:t>
      </w:r>
      <w:r>
        <w:t xml:space="preserve"> includes a Note</w:t>
      </w:r>
      <w:r w:rsidR="00740FE0">
        <w:t>s</w:t>
      </w:r>
      <w:r>
        <w:t xml:space="preserve"> Section </w:t>
      </w:r>
      <w:r w:rsidR="00F24C8D">
        <w:t xml:space="preserve">that contains the consultation letter. </w:t>
      </w:r>
    </w:p>
    <w:p w14:paraId="5BE3A206" w14:textId="77777777" w:rsidR="00F24C8D" w:rsidRPr="00F24C8D" w:rsidRDefault="00F24C8D" w:rsidP="00F24C8D">
      <w:pPr>
        <w:pStyle w:val="BodyText"/>
      </w:pPr>
    </w:p>
    <w:p w14:paraId="02B9CA25" w14:textId="1BA2DE58" w:rsidR="00717FB2" w:rsidRDefault="00717FB2" w:rsidP="00717FB2">
      <w:pPr>
        <w:pStyle w:val="Heading5"/>
        <w:numPr>
          <w:ilvl w:val="0"/>
          <w:numId w:val="0"/>
        </w:numPr>
        <w:rPr>
          <w:noProof w:val="0"/>
        </w:rPr>
      </w:pPr>
      <w:r w:rsidRPr="00D26514">
        <w:rPr>
          <w:noProof w:val="0"/>
        </w:rPr>
        <w:lastRenderedPageBreak/>
        <w:t>X.4.2.</w:t>
      </w:r>
      <w:r w:rsidR="00BE0A72">
        <w:rPr>
          <w:noProof w:val="0"/>
        </w:rPr>
        <w:t>6</w:t>
      </w:r>
      <w:r w:rsidRPr="00D26514">
        <w:rPr>
          <w:noProof w:val="0"/>
        </w:rPr>
        <w:t xml:space="preserve">.2 </w:t>
      </w:r>
      <w:r>
        <w:rPr>
          <w:noProof w:val="0"/>
        </w:rPr>
        <w:t>Notes Section</w:t>
      </w:r>
      <w:r w:rsidRPr="00D26514">
        <w:rPr>
          <w:noProof w:val="0"/>
        </w:rPr>
        <w:t xml:space="preserve"> Process Flow</w:t>
      </w:r>
    </w:p>
    <w:p w14:paraId="52388A1E" w14:textId="3F0E2BD0" w:rsidR="00F6224D" w:rsidRPr="00F6224D" w:rsidRDefault="00F6224D" w:rsidP="00F6224D">
      <w:pPr>
        <w:pStyle w:val="BodyText"/>
      </w:pPr>
      <w:r>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0C18D" w14:textId="38324BBB" w:rsidR="006C2F45" w:rsidRPr="00A67ED5" w:rsidRDefault="006C2F45"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6C2F45" w:rsidRPr="00A67ED5" w:rsidRDefault="006C2F45" w:rsidP="00F6224D">
                              <w:pPr>
                                <w:pStyle w:val="BodyText"/>
                                <w:rPr>
                                  <w:sz w:val="22"/>
                                  <w:szCs w:val="22"/>
                                  <w:lang w:val="pt-BR"/>
                                </w:rPr>
                              </w:pPr>
                              <w:r w:rsidRPr="00A67ED5">
                                <w:rPr>
                                  <w:sz w:val="22"/>
                                  <w:szCs w:val="22"/>
                                  <w:lang w:val="pt-BR"/>
                                </w:rPr>
                                <w:t>Actor E</w:t>
                              </w:r>
                            </w:p>
                            <w:p w14:paraId="68716CD7" w14:textId="77777777" w:rsidR="006C2F45" w:rsidRPr="00A67ED5" w:rsidRDefault="006C2F45" w:rsidP="00F6224D">
                              <w:pPr>
                                <w:rPr>
                                  <w:lang w:val="pt-BR"/>
                                </w:rPr>
                              </w:pPr>
                            </w:p>
                            <w:p w14:paraId="62695C41" w14:textId="77777777" w:rsidR="006C2F45" w:rsidRPr="00A67ED5" w:rsidRDefault="006C2F45" w:rsidP="00F6224D">
                              <w:pPr>
                                <w:pStyle w:val="BodyText"/>
                                <w:rPr>
                                  <w:sz w:val="22"/>
                                  <w:szCs w:val="22"/>
                                  <w:lang w:val="pt-BR"/>
                                </w:rPr>
                              </w:pPr>
                              <w:r w:rsidRPr="00A67ED5">
                                <w:rPr>
                                  <w:sz w:val="22"/>
                                  <w:szCs w:val="22"/>
                                  <w:lang w:val="pt-BR"/>
                                </w:rPr>
                                <w:t>Actor D/</w:t>
                              </w:r>
                            </w:p>
                            <w:p w14:paraId="7F0515E2" w14:textId="77777777" w:rsidR="006C2F45" w:rsidRPr="00A67ED5" w:rsidRDefault="006C2F45" w:rsidP="00F6224D">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56B01" w14:textId="64835ADC" w:rsidR="006C2F45" w:rsidRPr="00077324" w:rsidRDefault="006C2F45" w:rsidP="00F6224D">
                              <w:pPr>
                                <w:pStyle w:val="BodyText"/>
                                <w:rPr>
                                  <w:sz w:val="22"/>
                                  <w:szCs w:val="22"/>
                                </w:rPr>
                              </w:pPr>
                              <w:r>
                                <w:rPr>
                                  <w:sz w:val="22"/>
                                  <w:szCs w:val="22"/>
                                </w:rPr>
                                <w:t>Consulting Provider</w:t>
                              </w:r>
                              <w:r>
                                <w:rPr>
                                  <w:sz w:val="22"/>
                                  <w:szCs w:val="22"/>
                                </w:rPr>
                                <w:br/>
                                <w:t>(Content Creator)</w:t>
                              </w:r>
                            </w:p>
                            <w:p w14:paraId="1386A80F" w14:textId="77777777" w:rsidR="006C2F45" w:rsidRPr="00077324" w:rsidRDefault="006C2F45" w:rsidP="00F6224D">
                              <w:pPr>
                                <w:pStyle w:val="BodyText"/>
                                <w:rPr>
                                  <w:sz w:val="22"/>
                                  <w:szCs w:val="22"/>
                                </w:rPr>
                              </w:pPr>
                              <w:r w:rsidRPr="00077324">
                                <w:rPr>
                                  <w:sz w:val="22"/>
                                  <w:szCs w:val="22"/>
                                </w:rPr>
                                <w:t>Actor B</w:t>
                              </w:r>
                            </w:p>
                            <w:p w14:paraId="2FE9FEC0" w14:textId="77777777" w:rsidR="006C2F45" w:rsidRDefault="006C2F45" w:rsidP="00F6224D"/>
                            <w:p w14:paraId="3EDECCAD" w14:textId="77777777" w:rsidR="006C2F45" w:rsidRPr="00077324" w:rsidRDefault="006C2F45" w:rsidP="00F6224D">
                              <w:pPr>
                                <w:pStyle w:val="BodyText"/>
                                <w:rPr>
                                  <w:sz w:val="22"/>
                                  <w:szCs w:val="22"/>
                                </w:rPr>
                              </w:pPr>
                              <w:r w:rsidRPr="00077324">
                                <w:rPr>
                                  <w:sz w:val="22"/>
                                  <w:szCs w:val="22"/>
                                </w:rPr>
                                <w:t>Actor A /</w:t>
                              </w:r>
                            </w:p>
                            <w:p w14:paraId="045EDE88" w14:textId="77777777" w:rsidR="006C2F45" w:rsidRPr="00077324" w:rsidRDefault="006C2F45" w:rsidP="00F6224D">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6C2F45" w:rsidRPr="00077324" w:rsidRDefault="006C2F45" w:rsidP="00F6224D">
                              <w:pPr>
                                <w:pStyle w:val="BodyText"/>
                                <w:rPr>
                                  <w:sz w:val="22"/>
                                  <w:szCs w:val="22"/>
                                </w:rPr>
                              </w:pPr>
                              <w:r>
                                <w:rPr>
                                  <w:sz w:val="22"/>
                                  <w:szCs w:val="22"/>
                                </w:rPr>
                                <w:t>Share Content</w:t>
                              </w:r>
                            </w:p>
                            <w:p w14:paraId="7ABB1431" w14:textId="77777777" w:rsidR="006C2F45" w:rsidRDefault="006C2F45" w:rsidP="00F6224D"/>
                            <w:p w14:paraId="760290D6" w14:textId="77777777" w:rsidR="006C2F45" w:rsidRPr="00077324" w:rsidRDefault="006C2F45"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6C2F45" w:rsidRDefault="006C2F45"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6C2F45" w:rsidRDefault="006C2F45" w:rsidP="00F6224D">
                              <w:r>
                                <w:t xml:space="preserve">Include Notes Section </w:t>
                              </w:r>
                            </w:p>
                            <w:p w14:paraId="4013150F" w14:textId="77777777" w:rsidR="006C2F45" w:rsidRDefault="006C2F45"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6C2F45" w:rsidRDefault="006C2F45"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4" type="#_x0000_t75" style="position:absolute;width:58007;height:49898;visibility:visible;mso-wrap-style:square">
                  <v:fill o:detectmouseclick="t"/>
                  <v:path o:connecttype="none"/>
                </v:shape>
                <v:shape id="Text Box 206" o:spid="_x0000_s1115"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2140C18D" w14:textId="38324BBB" w:rsidR="006C2F45" w:rsidRPr="00A67ED5" w:rsidRDefault="006C2F45"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6C2F45" w:rsidRPr="00A67ED5" w:rsidRDefault="006C2F45" w:rsidP="00F6224D">
                        <w:pPr>
                          <w:pStyle w:val="BodyText"/>
                          <w:rPr>
                            <w:sz w:val="22"/>
                            <w:szCs w:val="22"/>
                            <w:lang w:val="pt-BR"/>
                          </w:rPr>
                        </w:pPr>
                        <w:r w:rsidRPr="00A67ED5">
                          <w:rPr>
                            <w:sz w:val="22"/>
                            <w:szCs w:val="22"/>
                            <w:lang w:val="pt-BR"/>
                          </w:rPr>
                          <w:t>Actor E</w:t>
                        </w:r>
                      </w:p>
                      <w:p w14:paraId="68716CD7" w14:textId="77777777" w:rsidR="006C2F45" w:rsidRPr="00A67ED5" w:rsidRDefault="006C2F45" w:rsidP="00F6224D">
                        <w:pPr>
                          <w:rPr>
                            <w:lang w:val="pt-BR"/>
                          </w:rPr>
                        </w:pPr>
                      </w:p>
                      <w:p w14:paraId="62695C41" w14:textId="77777777" w:rsidR="006C2F45" w:rsidRPr="00A67ED5" w:rsidRDefault="006C2F45" w:rsidP="00F6224D">
                        <w:pPr>
                          <w:pStyle w:val="BodyText"/>
                          <w:rPr>
                            <w:sz w:val="22"/>
                            <w:szCs w:val="22"/>
                            <w:lang w:val="pt-BR"/>
                          </w:rPr>
                        </w:pPr>
                        <w:r w:rsidRPr="00A67ED5">
                          <w:rPr>
                            <w:sz w:val="22"/>
                            <w:szCs w:val="22"/>
                            <w:lang w:val="pt-BR"/>
                          </w:rPr>
                          <w:t>Actor D/</w:t>
                        </w:r>
                      </w:p>
                      <w:p w14:paraId="7F0515E2" w14:textId="77777777" w:rsidR="006C2F45" w:rsidRPr="00A67ED5" w:rsidRDefault="006C2F45" w:rsidP="00F6224D">
                        <w:pPr>
                          <w:pStyle w:val="BodyText"/>
                          <w:rPr>
                            <w:sz w:val="22"/>
                            <w:szCs w:val="22"/>
                            <w:lang w:val="pt-BR"/>
                          </w:rPr>
                        </w:pPr>
                        <w:r w:rsidRPr="00A67ED5">
                          <w:rPr>
                            <w:sz w:val="22"/>
                            <w:szCs w:val="22"/>
                            <w:lang w:val="pt-BR"/>
                          </w:rPr>
                          <w:t>Actor E</w:t>
                        </w:r>
                      </w:p>
                    </w:txbxContent>
                  </v:textbox>
                </v:shape>
                <v:line id="Line 207" o:spid="_x0000_s111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1256B01" w14:textId="64835ADC" w:rsidR="006C2F45" w:rsidRPr="00077324" w:rsidRDefault="006C2F45" w:rsidP="00F6224D">
                        <w:pPr>
                          <w:pStyle w:val="BodyText"/>
                          <w:rPr>
                            <w:sz w:val="22"/>
                            <w:szCs w:val="22"/>
                          </w:rPr>
                        </w:pPr>
                        <w:r>
                          <w:rPr>
                            <w:sz w:val="22"/>
                            <w:szCs w:val="22"/>
                          </w:rPr>
                          <w:t>Consulting Provider</w:t>
                        </w:r>
                        <w:r>
                          <w:rPr>
                            <w:sz w:val="22"/>
                            <w:szCs w:val="22"/>
                          </w:rPr>
                          <w:br/>
                          <w:t>(Content Creator)</w:t>
                        </w:r>
                      </w:p>
                      <w:p w14:paraId="1386A80F" w14:textId="77777777" w:rsidR="006C2F45" w:rsidRPr="00077324" w:rsidRDefault="006C2F45" w:rsidP="00F6224D">
                        <w:pPr>
                          <w:pStyle w:val="BodyText"/>
                          <w:rPr>
                            <w:sz w:val="22"/>
                            <w:szCs w:val="22"/>
                          </w:rPr>
                        </w:pPr>
                        <w:r w:rsidRPr="00077324">
                          <w:rPr>
                            <w:sz w:val="22"/>
                            <w:szCs w:val="22"/>
                          </w:rPr>
                          <w:t>Actor B</w:t>
                        </w:r>
                      </w:p>
                      <w:p w14:paraId="2FE9FEC0" w14:textId="77777777" w:rsidR="006C2F45" w:rsidRDefault="006C2F45" w:rsidP="00F6224D"/>
                      <w:p w14:paraId="3EDECCAD" w14:textId="77777777" w:rsidR="006C2F45" w:rsidRPr="00077324" w:rsidRDefault="006C2F45" w:rsidP="00F6224D">
                        <w:pPr>
                          <w:pStyle w:val="BodyText"/>
                          <w:rPr>
                            <w:sz w:val="22"/>
                            <w:szCs w:val="22"/>
                          </w:rPr>
                        </w:pPr>
                        <w:r w:rsidRPr="00077324">
                          <w:rPr>
                            <w:sz w:val="22"/>
                            <w:szCs w:val="22"/>
                          </w:rPr>
                          <w:t>Actor A /</w:t>
                        </w:r>
                      </w:p>
                      <w:p w14:paraId="045EDE88" w14:textId="77777777" w:rsidR="006C2F45" w:rsidRPr="00077324" w:rsidRDefault="006C2F45" w:rsidP="00F6224D">
                        <w:pPr>
                          <w:pStyle w:val="BodyText"/>
                          <w:rPr>
                            <w:sz w:val="22"/>
                            <w:szCs w:val="22"/>
                          </w:rPr>
                        </w:pPr>
                        <w:r w:rsidRPr="00077324">
                          <w:rPr>
                            <w:sz w:val="22"/>
                            <w:szCs w:val="22"/>
                          </w:rPr>
                          <w:t>Actor B</w:t>
                        </w:r>
                      </w:p>
                    </w:txbxContent>
                  </v:textbox>
                </v:shape>
                <v:line id="Line 209" o:spid="_x0000_s111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6C2F45" w:rsidRPr="00077324" w:rsidRDefault="006C2F45" w:rsidP="00F6224D">
                        <w:pPr>
                          <w:pStyle w:val="BodyText"/>
                          <w:rPr>
                            <w:sz w:val="22"/>
                            <w:szCs w:val="22"/>
                          </w:rPr>
                        </w:pPr>
                        <w:r>
                          <w:rPr>
                            <w:sz w:val="22"/>
                            <w:szCs w:val="22"/>
                          </w:rPr>
                          <w:t>Share Content</w:t>
                        </w:r>
                      </w:p>
                      <w:p w14:paraId="7ABB1431" w14:textId="77777777" w:rsidR="006C2F45" w:rsidRDefault="006C2F45" w:rsidP="00F6224D"/>
                      <w:p w14:paraId="760290D6" w14:textId="77777777" w:rsidR="006C2F45" w:rsidRPr="00077324" w:rsidRDefault="006C2F45" w:rsidP="00F6224D">
                        <w:pPr>
                          <w:pStyle w:val="BodyText"/>
                          <w:rPr>
                            <w:sz w:val="22"/>
                            <w:szCs w:val="22"/>
                          </w:rPr>
                        </w:pPr>
                        <w:r w:rsidRPr="00077324">
                          <w:rPr>
                            <w:sz w:val="22"/>
                            <w:szCs w:val="22"/>
                          </w:rPr>
                          <w:t>Transaction-A [A]</w:t>
                        </w:r>
                      </w:p>
                    </w:txbxContent>
                  </v:textbox>
                </v:shape>
                <v:line id="Line 212" o:spid="_x0000_s1121"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6C2F45" w:rsidRDefault="006C2F45" w:rsidP="00F6224D">
                        <w:r>
                          <w:t>Create CDA document</w:t>
                        </w:r>
                      </w:p>
                    </w:txbxContent>
                  </v:textbox>
                </v:shape>
                <v:shape id="Freeform 216" o:spid="_x0000_s112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6C2F45" w:rsidRDefault="006C2F45" w:rsidP="00F6224D">
                        <w:r>
                          <w:t xml:space="preserve">Include Notes Section </w:t>
                        </w:r>
                      </w:p>
                      <w:p w14:paraId="4013150F" w14:textId="77777777" w:rsidR="006C2F45" w:rsidRDefault="006C2F45" w:rsidP="00F6224D"/>
                    </w:txbxContent>
                  </v:textbox>
                </v:shape>
                <v:shape id="Freeform 218" o:spid="_x0000_s112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6C2F45" w:rsidRDefault="006C2F45" w:rsidP="00F6224D">
                        <w:r>
                          <w:t>Share CDA document</w:t>
                        </w:r>
                      </w:p>
                    </w:txbxContent>
                  </v:textbox>
                </v:shape>
                <w10:anchorlock/>
              </v:group>
            </w:pict>
          </mc:Fallback>
        </mc:AlternateContent>
      </w:r>
    </w:p>
    <w:p w14:paraId="3F20F6F0" w14:textId="43741FF1" w:rsidR="00CF25AB" w:rsidRDefault="00CF25AB" w:rsidP="00CF25AB">
      <w:pPr>
        <w:pStyle w:val="FigureTitle"/>
      </w:pPr>
      <w:r w:rsidRPr="00A97446">
        <w:t>Figure X.4.2.</w:t>
      </w:r>
      <w:r>
        <w:t>6</w:t>
      </w:r>
      <w:r w:rsidRPr="00A97446">
        <w:t>.2-1:</w:t>
      </w:r>
      <w:r>
        <w:t xml:space="preserve"> Basic Process Flow in CDA-DSS Profile</w:t>
      </w:r>
    </w:p>
    <w:p w14:paraId="60A81723" w14:textId="77777777" w:rsidR="00D80A84" w:rsidRDefault="00D80A84" w:rsidP="00D80A84">
      <w:pPr>
        <w:pStyle w:val="BodyText"/>
        <w:tabs>
          <w:tab w:val="left" w:pos="1125"/>
        </w:tabs>
      </w:pPr>
      <w:r>
        <w:t xml:space="preserve">Pre-conditions: </w:t>
      </w:r>
    </w:p>
    <w:p w14:paraId="2B8C7CC6" w14:textId="6E59199F" w:rsidR="00D80A84" w:rsidRDefault="00D80A84" w:rsidP="00D80A84">
      <w:pPr>
        <w:pStyle w:val="BodyText"/>
      </w:pPr>
      <w:r>
        <w:t>The consulting provider creates a CDA Consultation Note document and include a Note</w:t>
      </w:r>
      <w:r w:rsidR="00740FE0">
        <w:t>s</w:t>
      </w:r>
      <w:r>
        <w:t xml:space="preserve"> Section. </w:t>
      </w:r>
    </w:p>
    <w:p w14:paraId="479B875B" w14:textId="77777777" w:rsidR="00D80A84" w:rsidRDefault="00D80A84" w:rsidP="00D80A84">
      <w:pPr>
        <w:pStyle w:val="BodyText"/>
      </w:pPr>
      <w:r>
        <w:t xml:space="preserve">Main Flow: </w:t>
      </w:r>
    </w:p>
    <w:p w14:paraId="762FE2F9" w14:textId="7C3FCAF3" w:rsidR="00D80A84" w:rsidRDefault="00D80A84" w:rsidP="00D80A84">
      <w:pPr>
        <w:pStyle w:val="BodyText"/>
      </w:pPr>
      <w:r>
        <w:t>The content creator provides the ability to create a CDA document which includes the Note</w:t>
      </w:r>
      <w:r w:rsidR="00740FE0">
        <w:t>s</w:t>
      </w:r>
      <w:r>
        <w:t xml:space="preserve"> Section. For example, the consulting provider generates a Consultation Note document which contains </w:t>
      </w:r>
      <w:r w:rsidRPr="00A97446">
        <w:t>problems, physical exam, allergies</w:t>
      </w:r>
      <w:r>
        <w:t xml:space="preserve">, procedures, lab results and </w:t>
      </w:r>
      <w:r w:rsidRPr="00A97446">
        <w:t>medications for the patient</w:t>
      </w:r>
      <w:r>
        <w:t xml:space="preserve">. </w:t>
      </w:r>
    </w:p>
    <w:p w14:paraId="34A47637" w14:textId="5C2585F6" w:rsidR="00D80A84" w:rsidRDefault="00D80A84" w:rsidP="00D80A84">
      <w:pPr>
        <w:pStyle w:val="BodyText"/>
      </w:pPr>
      <w:r>
        <w:t>He woul</w:t>
      </w:r>
      <w:r w:rsidR="00740FE0">
        <w:t xml:space="preserve">d </w:t>
      </w:r>
      <w:r>
        <w:t>like to include a consultation letter. He includes this information in the Note</w:t>
      </w:r>
      <w:r w:rsidR="00740FE0">
        <w:t>s</w:t>
      </w:r>
      <w:r>
        <w:t xml:space="preserve"> Section and adds it to the document. </w:t>
      </w:r>
    </w:p>
    <w:p w14:paraId="2457F2C0" w14:textId="77777777" w:rsidR="00D80A84" w:rsidRDefault="00D80A84" w:rsidP="00D80A84">
      <w:pPr>
        <w:pStyle w:val="BodyText"/>
      </w:pPr>
      <w:r>
        <w:lastRenderedPageBreak/>
        <w:t xml:space="preserve">Post Conditions: </w:t>
      </w:r>
    </w:p>
    <w:p w14:paraId="5ED2473B" w14:textId="281EA6FA" w:rsidR="00D80A84" w:rsidRDefault="00D80A84" w:rsidP="0017112C">
      <w:pPr>
        <w:pStyle w:val="BodyText"/>
      </w:pPr>
      <w:r>
        <w:t>A Consultation Note document is generated containing the Note</w:t>
      </w:r>
      <w:r w:rsidR="00740FE0">
        <w:t>s S</w:t>
      </w:r>
      <w:r>
        <w:t xml:space="preserve">ection and other relevant content. The Consultation Note document is shared with the PCP. </w:t>
      </w:r>
    </w:p>
    <w:p w14:paraId="2F66B397" w14:textId="2BD93171" w:rsidR="000F21DB" w:rsidRDefault="000F21DB" w:rsidP="000F21DB">
      <w:pPr>
        <w:pStyle w:val="Heading4"/>
        <w:numPr>
          <w:ilvl w:val="0"/>
          <w:numId w:val="0"/>
        </w:numPr>
        <w:ind w:left="864" w:hanging="864"/>
        <w:rPr>
          <w:noProof w:val="0"/>
        </w:rPr>
      </w:pPr>
      <w:r w:rsidRPr="00D26514">
        <w:rPr>
          <w:noProof w:val="0"/>
        </w:rPr>
        <w:t>X.4.2</w:t>
      </w:r>
      <w:r w:rsidR="00BE0A72">
        <w:rPr>
          <w:noProof w:val="0"/>
        </w:rPr>
        <w:t>.7</w:t>
      </w:r>
      <w:r w:rsidRPr="00D26514">
        <w:rPr>
          <w:noProof w:val="0"/>
        </w:rPr>
        <w:t xml:space="preserve"> Use Case</w:t>
      </w:r>
      <w:r w:rsidR="00BE0A72">
        <w:rPr>
          <w:noProof w:val="0"/>
        </w:rPr>
        <w:t xml:space="preserve"> #7</w:t>
      </w:r>
      <w:r w:rsidRPr="00D26514">
        <w:rPr>
          <w:noProof w:val="0"/>
        </w:rPr>
        <w:t xml:space="preserve">: </w:t>
      </w:r>
      <w:r w:rsidR="00BE0A72">
        <w:rPr>
          <w:noProof w:val="0"/>
        </w:rPr>
        <w:t>Care T</w:t>
      </w:r>
      <w:r w:rsidR="00692225">
        <w:rPr>
          <w:noProof w:val="0"/>
        </w:rPr>
        <w:t>eam</w:t>
      </w:r>
      <w:r>
        <w:rPr>
          <w:noProof w:val="0"/>
        </w:rPr>
        <w:t xml:space="preserve"> Summary Section</w:t>
      </w:r>
    </w:p>
    <w:p w14:paraId="464A7885" w14:textId="5A56230C" w:rsidR="000E7CA4" w:rsidRPr="000E7CA4" w:rsidRDefault="000E7CA4" w:rsidP="00683AA3">
      <w:pPr>
        <w:pStyle w:val="AuthorInstructions"/>
      </w:pPr>
      <w:r>
        <w:rPr>
          <w:i w:val="0"/>
        </w:rPr>
        <w:t>A patient is a being treated by two different Primary Care Providers at different time of th</w:t>
      </w:r>
      <w:r w:rsidR="00683AA3">
        <w:rPr>
          <w:i w:val="0"/>
        </w:rPr>
        <w:t>e year</w:t>
      </w:r>
      <w:r w:rsidR="00740FE0">
        <w:rPr>
          <w:i w:val="0"/>
        </w:rPr>
        <w:t xml:space="preserve"> (Snowbird)</w:t>
      </w:r>
      <w:r w:rsidR="00683AA3">
        <w:rPr>
          <w:i w:val="0"/>
        </w:rPr>
        <w:t xml:space="preserve">. </w:t>
      </w:r>
      <w:r w:rsidR="00740FE0">
        <w:rPr>
          <w:i w:val="0"/>
        </w:rPr>
        <w:t>The patient</w:t>
      </w:r>
      <w:r w:rsidR="00683AA3">
        <w:rPr>
          <w:i w:val="0"/>
        </w:rPr>
        <w:t xml:space="preserve"> is sending a CDA </w:t>
      </w:r>
      <w:r>
        <w:rPr>
          <w:i w:val="0"/>
        </w:rPr>
        <w:t xml:space="preserve">document to the provider that is about to take over his care. He would like to communicate his Care Team information </w:t>
      </w:r>
      <w:r w:rsidR="00683AA3">
        <w:rPr>
          <w:i w:val="0"/>
        </w:rPr>
        <w:t xml:space="preserve">so the provider would know who to contact in case information </w:t>
      </w:r>
      <w:r w:rsidR="00740FE0">
        <w:rPr>
          <w:i w:val="0"/>
        </w:rPr>
        <w:t xml:space="preserve">about his care </w:t>
      </w:r>
      <w:r w:rsidR="00683AA3">
        <w:rPr>
          <w:i w:val="0"/>
        </w:rPr>
        <w:t>is needed. The patient creates a</w:t>
      </w:r>
      <w:r>
        <w:rPr>
          <w:i w:val="0"/>
        </w:rPr>
        <w:t xml:space="preserve"> CDA docu</w:t>
      </w:r>
      <w:r w:rsidR="00683AA3">
        <w:rPr>
          <w:i w:val="0"/>
        </w:rPr>
        <w:t xml:space="preserve">ment and include a Care Team </w:t>
      </w:r>
      <w:r w:rsidR="00740FE0">
        <w:rPr>
          <w:i w:val="0"/>
        </w:rPr>
        <w:t>Summary S</w:t>
      </w:r>
      <w:r>
        <w:rPr>
          <w:i w:val="0"/>
        </w:rPr>
        <w:t xml:space="preserve">ection. </w:t>
      </w:r>
    </w:p>
    <w:p w14:paraId="1204837F" w14:textId="4291A864" w:rsidR="000F21DB" w:rsidRDefault="000F21DB" w:rsidP="000F21DB">
      <w:pPr>
        <w:pStyle w:val="Heading5"/>
        <w:numPr>
          <w:ilvl w:val="0"/>
          <w:numId w:val="0"/>
        </w:numPr>
        <w:rPr>
          <w:noProof w:val="0"/>
        </w:rPr>
      </w:pPr>
      <w:r w:rsidRPr="00D26514">
        <w:rPr>
          <w:noProof w:val="0"/>
        </w:rPr>
        <w:t>X.4</w:t>
      </w:r>
      <w:r w:rsidR="00E63CD1">
        <w:rPr>
          <w:noProof w:val="0"/>
        </w:rPr>
        <w:t>.2.7</w:t>
      </w:r>
      <w:r w:rsidRPr="00D26514">
        <w:rPr>
          <w:noProof w:val="0"/>
        </w:rPr>
        <w:t xml:space="preserve">.1 </w:t>
      </w:r>
      <w:r w:rsidR="00121088">
        <w:rPr>
          <w:noProof w:val="0"/>
        </w:rPr>
        <w:t>Care Team Summary</w:t>
      </w:r>
      <w:r>
        <w:rPr>
          <w:noProof w:val="0"/>
        </w:rPr>
        <w:t xml:space="preserve"> Section</w:t>
      </w:r>
      <w:r w:rsidRPr="00D26514">
        <w:rPr>
          <w:noProof w:val="0"/>
        </w:rPr>
        <w:t xml:space="preserve"> Use Case Description</w:t>
      </w:r>
    </w:p>
    <w:p w14:paraId="265A6C3E" w14:textId="7E8D13A9" w:rsidR="00683AA3" w:rsidRDefault="000E7CA4" w:rsidP="000E7CA4">
      <w:pPr>
        <w:pStyle w:val="BodyText"/>
      </w:pPr>
      <w:r w:rsidRPr="004B2477">
        <w:t xml:space="preserve">Mr. Jonathan Allan is a </w:t>
      </w:r>
      <w:proofErr w:type="gramStart"/>
      <w:r w:rsidRPr="004B2477">
        <w:t>77 year old</w:t>
      </w:r>
      <w:proofErr w:type="gramEnd"/>
      <w:r w:rsidRPr="004B2477">
        <w:t xml:space="preserve"> male ‘snowbird’. He lives in Michigan during the summer and </w:t>
      </w:r>
      <w:r w:rsidR="00740FE0">
        <w:t xml:space="preserve">lives </w:t>
      </w:r>
      <w:r w:rsidRPr="004B2477">
        <w:t xml:space="preserve">in Florida the rest of the year. </w:t>
      </w:r>
      <w:r w:rsidR="00683AA3">
        <w:t xml:space="preserve">When he is in Michigan, his daughter Emily is his primary caregiver. When he’s in Florida, his son Eric is his primary caregiver. </w:t>
      </w:r>
      <w:r w:rsidRPr="004B2477">
        <w:t xml:space="preserve">He has diabetes and has also undergone multiple open heart surgeries to correct irregular heartbeats and other ailments related to the heart. He is currently planning his return to Michigan. He makes an appointment with his Cardiologist in Michigan. </w:t>
      </w:r>
      <w:r w:rsidR="00683AA3">
        <w:t>He updates his care team in</w:t>
      </w:r>
      <w:r w:rsidR="00740FE0">
        <w:t>formation and includes it in his</w:t>
      </w:r>
      <w:r w:rsidR="00683AA3">
        <w:t xml:space="preserve"> CDA document. He would like to share this information with his cardiologist in Michigan. </w:t>
      </w:r>
    </w:p>
    <w:p w14:paraId="5235583B" w14:textId="66125048" w:rsidR="000F21DB" w:rsidRDefault="000F21DB" w:rsidP="000F21DB">
      <w:pPr>
        <w:pStyle w:val="Heading5"/>
        <w:numPr>
          <w:ilvl w:val="0"/>
          <w:numId w:val="0"/>
        </w:numPr>
        <w:rPr>
          <w:noProof w:val="0"/>
        </w:rPr>
      </w:pPr>
      <w:r w:rsidRPr="00D26514">
        <w:rPr>
          <w:noProof w:val="0"/>
        </w:rPr>
        <w:lastRenderedPageBreak/>
        <w:t>X.4.2.</w:t>
      </w:r>
      <w:r w:rsidR="00E63CD1">
        <w:rPr>
          <w:noProof w:val="0"/>
        </w:rPr>
        <w:t>7</w:t>
      </w:r>
      <w:r w:rsidRPr="00D26514">
        <w:rPr>
          <w:noProof w:val="0"/>
        </w:rPr>
        <w:t xml:space="preserve">.2 </w:t>
      </w:r>
      <w:r w:rsidR="00121088">
        <w:rPr>
          <w:noProof w:val="0"/>
        </w:rPr>
        <w:t>Care Team Summary</w:t>
      </w:r>
      <w:r>
        <w:rPr>
          <w:noProof w:val="0"/>
        </w:rPr>
        <w:t xml:space="preserve"> Section</w:t>
      </w:r>
      <w:r w:rsidRPr="00D26514">
        <w:rPr>
          <w:noProof w:val="0"/>
        </w:rPr>
        <w:t xml:space="preserve"> Process Flow</w:t>
      </w:r>
    </w:p>
    <w:p w14:paraId="5259E61D" w14:textId="7A401163" w:rsidR="00984EF5" w:rsidRPr="00984EF5" w:rsidRDefault="00683AA3" w:rsidP="00984EF5">
      <w:pPr>
        <w:pStyle w:val="BodyText"/>
      </w:pPr>
      <w:r>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9DC68" w14:textId="2D26AB16" w:rsidR="006C2F45" w:rsidRPr="00A67ED5" w:rsidRDefault="006C2F45"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6C2F45" w:rsidRPr="00A67ED5" w:rsidRDefault="006C2F45" w:rsidP="00683AA3">
                              <w:pPr>
                                <w:pStyle w:val="BodyText"/>
                                <w:rPr>
                                  <w:sz w:val="22"/>
                                  <w:szCs w:val="22"/>
                                  <w:lang w:val="pt-BR"/>
                                </w:rPr>
                              </w:pPr>
                              <w:r w:rsidRPr="00A67ED5">
                                <w:rPr>
                                  <w:sz w:val="22"/>
                                  <w:szCs w:val="22"/>
                                  <w:lang w:val="pt-BR"/>
                                </w:rPr>
                                <w:t>Actor E</w:t>
                              </w:r>
                            </w:p>
                            <w:p w14:paraId="09A6D397" w14:textId="77777777" w:rsidR="006C2F45" w:rsidRPr="00A67ED5" w:rsidRDefault="006C2F45" w:rsidP="00683AA3">
                              <w:pPr>
                                <w:rPr>
                                  <w:lang w:val="pt-BR"/>
                                </w:rPr>
                              </w:pPr>
                            </w:p>
                            <w:p w14:paraId="600FEFF1" w14:textId="77777777" w:rsidR="006C2F45" w:rsidRPr="00A67ED5" w:rsidRDefault="006C2F45" w:rsidP="00683AA3">
                              <w:pPr>
                                <w:pStyle w:val="BodyText"/>
                                <w:rPr>
                                  <w:sz w:val="22"/>
                                  <w:szCs w:val="22"/>
                                  <w:lang w:val="pt-BR"/>
                                </w:rPr>
                              </w:pPr>
                              <w:r w:rsidRPr="00A67ED5">
                                <w:rPr>
                                  <w:sz w:val="22"/>
                                  <w:szCs w:val="22"/>
                                  <w:lang w:val="pt-BR"/>
                                </w:rPr>
                                <w:t>Actor D/</w:t>
                              </w:r>
                            </w:p>
                            <w:p w14:paraId="5E74D135" w14:textId="77777777" w:rsidR="006C2F45" w:rsidRPr="00A67ED5" w:rsidRDefault="006C2F45" w:rsidP="00683AA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6ED70" w14:textId="144DBF49" w:rsidR="006C2F45" w:rsidRPr="00077324" w:rsidRDefault="006C2F45" w:rsidP="00683AA3">
                              <w:pPr>
                                <w:pStyle w:val="BodyText"/>
                                <w:rPr>
                                  <w:sz w:val="22"/>
                                  <w:szCs w:val="22"/>
                                </w:rPr>
                              </w:pPr>
                              <w:r>
                                <w:rPr>
                                  <w:sz w:val="22"/>
                                  <w:szCs w:val="22"/>
                                </w:rPr>
                                <w:t xml:space="preserve">Patient </w:t>
                              </w:r>
                              <w:r>
                                <w:rPr>
                                  <w:sz w:val="22"/>
                                  <w:szCs w:val="22"/>
                                </w:rPr>
                                <w:br/>
                                <w:t>(Content Creator)</w:t>
                              </w:r>
                            </w:p>
                            <w:p w14:paraId="191FD202" w14:textId="77777777" w:rsidR="006C2F45" w:rsidRPr="00077324" w:rsidRDefault="006C2F45" w:rsidP="00683AA3">
                              <w:pPr>
                                <w:pStyle w:val="BodyText"/>
                                <w:rPr>
                                  <w:sz w:val="22"/>
                                  <w:szCs w:val="22"/>
                                </w:rPr>
                              </w:pPr>
                              <w:r w:rsidRPr="00077324">
                                <w:rPr>
                                  <w:sz w:val="22"/>
                                  <w:szCs w:val="22"/>
                                </w:rPr>
                                <w:t>Actor B</w:t>
                              </w:r>
                            </w:p>
                            <w:p w14:paraId="74C854EA" w14:textId="77777777" w:rsidR="006C2F45" w:rsidRDefault="006C2F45" w:rsidP="00683AA3"/>
                            <w:p w14:paraId="446E8C12" w14:textId="77777777" w:rsidR="006C2F45" w:rsidRPr="00077324" w:rsidRDefault="006C2F45" w:rsidP="00683AA3">
                              <w:pPr>
                                <w:pStyle w:val="BodyText"/>
                                <w:rPr>
                                  <w:sz w:val="22"/>
                                  <w:szCs w:val="22"/>
                                </w:rPr>
                              </w:pPr>
                              <w:r w:rsidRPr="00077324">
                                <w:rPr>
                                  <w:sz w:val="22"/>
                                  <w:szCs w:val="22"/>
                                </w:rPr>
                                <w:t>Actor A /</w:t>
                              </w:r>
                            </w:p>
                            <w:p w14:paraId="60005A24" w14:textId="77777777" w:rsidR="006C2F45" w:rsidRPr="00077324" w:rsidRDefault="006C2F45" w:rsidP="00683AA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6C2F45" w:rsidRPr="00077324" w:rsidRDefault="006C2F45" w:rsidP="00683AA3">
                              <w:pPr>
                                <w:pStyle w:val="BodyText"/>
                                <w:rPr>
                                  <w:sz w:val="22"/>
                                  <w:szCs w:val="22"/>
                                </w:rPr>
                              </w:pPr>
                              <w:r>
                                <w:rPr>
                                  <w:sz w:val="22"/>
                                  <w:szCs w:val="22"/>
                                </w:rPr>
                                <w:t>Share Content</w:t>
                              </w:r>
                            </w:p>
                            <w:p w14:paraId="290A86F9" w14:textId="77777777" w:rsidR="006C2F45" w:rsidRDefault="006C2F45" w:rsidP="00683AA3"/>
                            <w:p w14:paraId="13E8B4EF" w14:textId="77777777" w:rsidR="006C2F45" w:rsidRPr="00077324" w:rsidRDefault="006C2F45"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6C2F45" w:rsidRDefault="006C2F45"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6C2F45" w:rsidRDefault="006C2F45" w:rsidP="00683AA3">
                              <w:r>
                                <w:t xml:space="preserve">Include Care Team Section </w:t>
                              </w:r>
                            </w:p>
                            <w:p w14:paraId="1DE0A787" w14:textId="77777777" w:rsidR="006C2F45" w:rsidRDefault="006C2F45"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6C2F45" w:rsidRDefault="006C2F45"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0" type="#_x0000_t75" style="position:absolute;width:58007;height:49898;visibility:visible;mso-wrap-style:square">
                  <v:fill o:detectmouseclick="t"/>
                  <v:path o:connecttype="none"/>
                </v:shape>
                <v:shape id="Text Box 206" o:spid="_x0000_s113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4939DC68" w14:textId="2D26AB16" w:rsidR="006C2F45" w:rsidRPr="00A67ED5" w:rsidRDefault="006C2F45"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6C2F45" w:rsidRPr="00A67ED5" w:rsidRDefault="006C2F45" w:rsidP="00683AA3">
                        <w:pPr>
                          <w:pStyle w:val="BodyText"/>
                          <w:rPr>
                            <w:sz w:val="22"/>
                            <w:szCs w:val="22"/>
                            <w:lang w:val="pt-BR"/>
                          </w:rPr>
                        </w:pPr>
                        <w:r w:rsidRPr="00A67ED5">
                          <w:rPr>
                            <w:sz w:val="22"/>
                            <w:szCs w:val="22"/>
                            <w:lang w:val="pt-BR"/>
                          </w:rPr>
                          <w:t>Actor E</w:t>
                        </w:r>
                      </w:p>
                      <w:p w14:paraId="09A6D397" w14:textId="77777777" w:rsidR="006C2F45" w:rsidRPr="00A67ED5" w:rsidRDefault="006C2F45" w:rsidP="00683AA3">
                        <w:pPr>
                          <w:rPr>
                            <w:lang w:val="pt-BR"/>
                          </w:rPr>
                        </w:pPr>
                      </w:p>
                      <w:p w14:paraId="600FEFF1" w14:textId="77777777" w:rsidR="006C2F45" w:rsidRPr="00A67ED5" w:rsidRDefault="006C2F45" w:rsidP="00683AA3">
                        <w:pPr>
                          <w:pStyle w:val="BodyText"/>
                          <w:rPr>
                            <w:sz w:val="22"/>
                            <w:szCs w:val="22"/>
                            <w:lang w:val="pt-BR"/>
                          </w:rPr>
                        </w:pPr>
                        <w:r w:rsidRPr="00A67ED5">
                          <w:rPr>
                            <w:sz w:val="22"/>
                            <w:szCs w:val="22"/>
                            <w:lang w:val="pt-BR"/>
                          </w:rPr>
                          <w:t>Actor D/</w:t>
                        </w:r>
                      </w:p>
                      <w:p w14:paraId="5E74D135" w14:textId="77777777" w:rsidR="006C2F45" w:rsidRPr="00A67ED5" w:rsidRDefault="006C2F45" w:rsidP="00683AA3">
                        <w:pPr>
                          <w:pStyle w:val="BodyText"/>
                          <w:rPr>
                            <w:sz w:val="22"/>
                            <w:szCs w:val="22"/>
                            <w:lang w:val="pt-BR"/>
                          </w:rPr>
                        </w:pPr>
                        <w:r w:rsidRPr="00A67ED5">
                          <w:rPr>
                            <w:sz w:val="22"/>
                            <w:szCs w:val="22"/>
                            <w:lang w:val="pt-BR"/>
                          </w:rPr>
                          <w:t>Actor E</w:t>
                        </w:r>
                      </w:p>
                    </w:txbxContent>
                  </v:textbox>
                </v:shape>
                <v:line id="Line 207" o:spid="_x0000_s113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96ED70" w14:textId="144DBF49" w:rsidR="006C2F45" w:rsidRPr="00077324" w:rsidRDefault="006C2F45" w:rsidP="00683AA3">
                        <w:pPr>
                          <w:pStyle w:val="BodyText"/>
                          <w:rPr>
                            <w:sz w:val="22"/>
                            <w:szCs w:val="22"/>
                          </w:rPr>
                        </w:pPr>
                        <w:r>
                          <w:rPr>
                            <w:sz w:val="22"/>
                            <w:szCs w:val="22"/>
                          </w:rPr>
                          <w:t xml:space="preserve">Patient </w:t>
                        </w:r>
                        <w:r>
                          <w:rPr>
                            <w:sz w:val="22"/>
                            <w:szCs w:val="22"/>
                          </w:rPr>
                          <w:br/>
                          <w:t>(Content Creator)</w:t>
                        </w:r>
                      </w:p>
                      <w:p w14:paraId="191FD202" w14:textId="77777777" w:rsidR="006C2F45" w:rsidRPr="00077324" w:rsidRDefault="006C2F45" w:rsidP="00683AA3">
                        <w:pPr>
                          <w:pStyle w:val="BodyText"/>
                          <w:rPr>
                            <w:sz w:val="22"/>
                            <w:szCs w:val="22"/>
                          </w:rPr>
                        </w:pPr>
                        <w:r w:rsidRPr="00077324">
                          <w:rPr>
                            <w:sz w:val="22"/>
                            <w:szCs w:val="22"/>
                          </w:rPr>
                          <w:t>Actor B</w:t>
                        </w:r>
                      </w:p>
                      <w:p w14:paraId="74C854EA" w14:textId="77777777" w:rsidR="006C2F45" w:rsidRDefault="006C2F45" w:rsidP="00683AA3"/>
                      <w:p w14:paraId="446E8C12" w14:textId="77777777" w:rsidR="006C2F45" w:rsidRPr="00077324" w:rsidRDefault="006C2F45" w:rsidP="00683AA3">
                        <w:pPr>
                          <w:pStyle w:val="BodyText"/>
                          <w:rPr>
                            <w:sz w:val="22"/>
                            <w:szCs w:val="22"/>
                          </w:rPr>
                        </w:pPr>
                        <w:r w:rsidRPr="00077324">
                          <w:rPr>
                            <w:sz w:val="22"/>
                            <w:szCs w:val="22"/>
                          </w:rPr>
                          <w:t>Actor A /</w:t>
                        </w:r>
                      </w:p>
                      <w:p w14:paraId="60005A24" w14:textId="77777777" w:rsidR="006C2F45" w:rsidRPr="00077324" w:rsidRDefault="006C2F45" w:rsidP="00683AA3">
                        <w:pPr>
                          <w:pStyle w:val="BodyText"/>
                          <w:rPr>
                            <w:sz w:val="22"/>
                            <w:szCs w:val="22"/>
                          </w:rPr>
                        </w:pPr>
                        <w:r w:rsidRPr="00077324">
                          <w:rPr>
                            <w:sz w:val="22"/>
                            <w:szCs w:val="22"/>
                          </w:rPr>
                          <w:t>Actor B</w:t>
                        </w:r>
                      </w:p>
                    </w:txbxContent>
                  </v:textbox>
                </v:shape>
                <v:line id="Line 209" o:spid="_x0000_s113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6C2F45" w:rsidRPr="00077324" w:rsidRDefault="006C2F45" w:rsidP="00683AA3">
                        <w:pPr>
                          <w:pStyle w:val="BodyText"/>
                          <w:rPr>
                            <w:sz w:val="22"/>
                            <w:szCs w:val="22"/>
                          </w:rPr>
                        </w:pPr>
                        <w:r>
                          <w:rPr>
                            <w:sz w:val="22"/>
                            <w:szCs w:val="22"/>
                          </w:rPr>
                          <w:t>Share Content</w:t>
                        </w:r>
                      </w:p>
                      <w:p w14:paraId="290A86F9" w14:textId="77777777" w:rsidR="006C2F45" w:rsidRDefault="006C2F45" w:rsidP="00683AA3"/>
                      <w:p w14:paraId="13E8B4EF" w14:textId="77777777" w:rsidR="006C2F45" w:rsidRPr="00077324" w:rsidRDefault="006C2F45" w:rsidP="00683AA3">
                        <w:pPr>
                          <w:pStyle w:val="BodyText"/>
                          <w:rPr>
                            <w:sz w:val="22"/>
                            <w:szCs w:val="22"/>
                          </w:rPr>
                        </w:pPr>
                        <w:r w:rsidRPr="00077324">
                          <w:rPr>
                            <w:sz w:val="22"/>
                            <w:szCs w:val="22"/>
                          </w:rPr>
                          <w:t>Transaction-A [A]</w:t>
                        </w:r>
                      </w:p>
                    </w:txbxContent>
                  </v:textbox>
                </v:shape>
                <v:line id="Line 212" o:spid="_x0000_s113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6C2F45" w:rsidRDefault="006C2F45" w:rsidP="00683AA3">
                        <w:r>
                          <w:t>Create CDA document</w:t>
                        </w:r>
                      </w:p>
                    </w:txbxContent>
                  </v:textbox>
                </v:shape>
                <v:shape id="Freeform 216" o:spid="_x0000_s114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6C2F45" w:rsidRDefault="006C2F45" w:rsidP="00683AA3">
                        <w:r>
                          <w:t xml:space="preserve">Include Care Team Section </w:t>
                        </w:r>
                      </w:p>
                      <w:p w14:paraId="1DE0A787" w14:textId="77777777" w:rsidR="006C2F45" w:rsidRDefault="006C2F45" w:rsidP="00683AA3"/>
                    </w:txbxContent>
                  </v:textbox>
                </v:shape>
                <v:shape id="Freeform 218" o:spid="_x0000_s114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6C2F45" w:rsidRDefault="006C2F45" w:rsidP="00683AA3">
                        <w:r>
                          <w:t>Share CDA document</w:t>
                        </w:r>
                      </w:p>
                    </w:txbxContent>
                  </v:textbox>
                </v:shape>
                <w10:anchorlock/>
              </v:group>
            </w:pict>
          </mc:Fallback>
        </mc:AlternateContent>
      </w:r>
    </w:p>
    <w:p w14:paraId="7D15217D" w14:textId="0B97BFB9" w:rsidR="00683AA3" w:rsidRDefault="00683AA3" w:rsidP="00683AA3">
      <w:pPr>
        <w:pStyle w:val="FigureTitle"/>
      </w:pPr>
      <w:r w:rsidRPr="00A97446">
        <w:t>Figure X.4.2.</w:t>
      </w:r>
      <w:r>
        <w:t>7</w:t>
      </w:r>
      <w:r w:rsidRPr="00A97446">
        <w:t>.2-1:</w:t>
      </w:r>
      <w:r>
        <w:t xml:space="preserve"> Basic Process Flow in CDA-DSS Profile</w:t>
      </w:r>
    </w:p>
    <w:p w14:paraId="79BF022B" w14:textId="77777777" w:rsidR="00E63CD1" w:rsidRDefault="00E63CD1" w:rsidP="00E63CD1">
      <w:pPr>
        <w:pStyle w:val="BodyText"/>
        <w:tabs>
          <w:tab w:val="left" w:pos="1125"/>
        </w:tabs>
      </w:pPr>
      <w:r>
        <w:t xml:space="preserve">Pre-conditions: </w:t>
      </w:r>
    </w:p>
    <w:p w14:paraId="2FC32DB3" w14:textId="70E32EBF" w:rsidR="00E63CD1" w:rsidRDefault="00E63CD1" w:rsidP="00E63CD1">
      <w:pPr>
        <w:pStyle w:val="BodyText"/>
      </w:pPr>
      <w:r>
        <w:t xml:space="preserve">The patient creates a CDA document and include a Care Team </w:t>
      </w:r>
      <w:r w:rsidR="00740FE0">
        <w:t xml:space="preserve">Summary </w:t>
      </w:r>
      <w:r>
        <w:t xml:space="preserve">Section. </w:t>
      </w:r>
    </w:p>
    <w:p w14:paraId="6DBCEC17" w14:textId="77777777" w:rsidR="00E63CD1" w:rsidRDefault="00E63CD1" w:rsidP="00E63CD1">
      <w:pPr>
        <w:pStyle w:val="BodyText"/>
      </w:pPr>
      <w:r>
        <w:t xml:space="preserve">Main Flow: </w:t>
      </w:r>
    </w:p>
    <w:p w14:paraId="03BA13D0" w14:textId="35CF495C" w:rsidR="00E63CD1" w:rsidRDefault="00E63CD1" w:rsidP="00E63CD1">
      <w:pPr>
        <w:pStyle w:val="BodyText"/>
      </w:pPr>
      <w:r>
        <w:t xml:space="preserve">The content creator provides the ability to create a CDA document which includes the Care Team </w:t>
      </w:r>
      <w:r w:rsidR="00740FE0">
        <w:t xml:space="preserve">Summary </w:t>
      </w:r>
      <w:r>
        <w:t xml:space="preserve">Section. For example, the patient generates a CDA document which contains a list of his health concerns, goals, and medications he is currently taking. </w:t>
      </w:r>
    </w:p>
    <w:p w14:paraId="1496C3F1" w14:textId="1EB4A624" w:rsidR="00E63CD1" w:rsidRDefault="001B0165" w:rsidP="00E63CD1">
      <w:pPr>
        <w:pStyle w:val="BodyText"/>
      </w:pPr>
      <w:r>
        <w:t>He would like to include contact information about members of his most recent care team</w:t>
      </w:r>
      <w:r w:rsidR="00E63CD1">
        <w:t>. He includ</w:t>
      </w:r>
      <w:r>
        <w:t xml:space="preserve">es this information in the Care Team </w:t>
      </w:r>
      <w:r w:rsidR="00740FE0">
        <w:t xml:space="preserve">Summary </w:t>
      </w:r>
      <w:r w:rsidR="00E63CD1">
        <w:t xml:space="preserve">Section and adds it to the document. </w:t>
      </w:r>
    </w:p>
    <w:p w14:paraId="76E7C2EC" w14:textId="77777777" w:rsidR="00E63CD1" w:rsidRDefault="00E63CD1" w:rsidP="00E63CD1">
      <w:pPr>
        <w:pStyle w:val="BodyText"/>
      </w:pPr>
      <w:r>
        <w:t xml:space="preserve">Post Conditions: </w:t>
      </w:r>
    </w:p>
    <w:p w14:paraId="1883AEF3" w14:textId="75563158" w:rsidR="00717FB2" w:rsidRPr="00D26514" w:rsidRDefault="001B0165" w:rsidP="001B0165">
      <w:pPr>
        <w:pStyle w:val="BodyText"/>
      </w:pPr>
      <w:r>
        <w:lastRenderedPageBreak/>
        <w:t xml:space="preserve">A CDA </w:t>
      </w:r>
      <w:r w:rsidR="00E63CD1">
        <w:t xml:space="preserve">document </w:t>
      </w:r>
      <w:r>
        <w:t>is generated containing the Care Team</w:t>
      </w:r>
      <w:r w:rsidR="00740FE0">
        <w:t xml:space="preserve"> Summary S</w:t>
      </w:r>
      <w:r w:rsidR="00E63CD1">
        <w:t>ection and other relevant</w:t>
      </w:r>
      <w:r>
        <w:t xml:space="preserve"> content. The CDA document is shared with the cardiologist</w:t>
      </w:r>
      <w:r w:rsidR="00E63CD1">
        <w:t xml:space="preserve">. </w:t>
      </w:r>
    </w:p>
    <w:p w14:paraId="286C7C06" w14:textId="41D3556F" w:rsidR="00303E20" w:rsidRPr="00D26514" w:rsidRDefault="00303E20" w:rsidP="00303E20">
      <w:pPr>
        <w:pStyle w:val="Heading2"/>
        <w:numPr>
          <w:ilvl w:val="0"/>
          <w:numId w:val="0"/>
        </w:numPr>
        <w:rPr>
          <w:noProof w:val="0"/>
        </w:rPr>
      </w:pPr>
      <w:bookmarkStart w:id="314" w:name="_Toc345074664"/>
      <w:bookmarkStart w:id="315" w:name="_Toc500238764"/>
      <w:r w:rsidRPr="00D26514">
        <w:rPr>
          <w:noProof w:val="0"/>
        </w:rPr>
        <w:t>X.</w:t>
      </w:r>
      <w:r w:rsidR="00AF472E" w:rsidRPr="00D26514">
        <w:rPr>
          <w:noProof w:val="0"/>
        </w:rPr>
        <w:t>5</w:t>
      </w:r>
      <w:r w:rsidR="005F21E7" w:rsidRPr="00D26514">
        <w:rPr>
          <w:noProof w:val="0"/>
        </w:rPr>
        <w:t xml:space="preserve"> </w:t>
      </w:r>
      <w:r w:rsidR="002452AB">
        <w:rPr>
          <w:noProof w:val="0"/>
        </w:rPr>
        <w:t>CDA-DSS</w:t>
      </w:r>
      <w:r w:rsidRPr="00D26514">
        <w:rPr>
          <w:noProof w:val="0"/>
        </w:rPr>
        <w:t xml:space="preserve"> Security Considerations</w:t>
      </w:r>
      <w:bookmarkEnd w:id="314"/>
      <w:bookmarkEnd w:id="315"/>
    </w:p>
    <w:p w14:paraId="2F307C50" w14:textId="77777777" w:rsidR="00450263" w:rsidRPr="00D87F67" w:rsidRDefault="00450263" w:rsidP="00450263">
      <w:pPr>
        <w:pStyle w:val="BodyText"/>
        <w:rPr>
          <w:iCs/>
        </w:rPr>
      </w:pPr>
      <w:bookmarkStart w:id="316" w:name="_Toc345074665"/>
      <w:bookmarkStart w:id="317" w:name="_Toc500238765"/>
      <w:r w:rsidRPr="00D87F67">
        <w:rPr>
          <w:iCs/>
        </w:rPr>
        <w:t>See</w:t>
      </w:r>
      <w:r w:rsidRPr="00D87F67">
        <w:t xml:space="preserve"> </w:t>
      </w:r>
      <w:hyperlink r:id="rId40" w:history="1">
        <w:r w:rsidRPr="00D87F67">
          <w:rPr>
            <w:rStyle w:val="Hyperlink"/>
          </w:rPr>
          <w:t>ITI TF-2.x Appendix Z.8</w:t>
        </w:r>
      </w:hyperlink>
      <w:r w:rsidRPr="00D87F67">
        <w:t xml:space="preserve"> “Mobile Security Considerations”</w:t>
      </w:r>
    </w:p>
    <w:p w14:paraId="006A4CF9" w14:textId="76B190FA"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00652D40">
        <w:rPr>
          <w:noProof w:val="0"/>
        </w:rPr>
        <w:t xml:space="preserve"> </w:t>
      </w:r>
      <w:r w:rsidR="002452AB">
        <w:rPr>
          <w:noProof w:val="0"/>
        </w:rPr>
        <w:t>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316"/>
      <w:bookmarkEnd w:id="317"/>
    </w:p>
    <w:p w14:paraId="31395453" w14:textId="0B7093AE" w:rsidR="00AE3E73" w:rsidRPr="007E081A" w:rsidRDefault="00AE3E73" w:rsidP="00AE3E73">
      <w:pPr>
        <w:pStyle w:val="BodyText"/>
      </w:pPr>
      <w:bookmarkStart w:id="318" w:name="_Toc345074666"/>
      <w:bookmarkStart w:id="319" w:name="_Toc500238766"/>
      <w:r w:rsidRPr="00A97446">
        <w:t xml:space="preserve">The Content Creator and Content Consumer Actors are those used by all PCC Profiles. The options introduced by these actors are in addition to other PCC Profile options. For example, an implementation of the XDS-MS Profile might declare use </w:t>
      </w:r>
      <w:r w:rsidR="00B44130">
        <w:t xml:space="preserve">of </w:t>
      </w:r>
      <w:r w:rsidR="00945BA4">
        <w:t xml:space="preserve">the Summary Section </w:t>
      </w:r>
      <w:r w:rsidRPr="00A97446">
        <w:t xml:space="preserve">Option as well as </w:t>
      </w:r>
      <w:r w:rsidR="00945BA4" w:rsidRPr="00945BA4">
        <w:t xml:space="preserve">Content Creator View </w:t>
      </w:r>
      <w:r w:rsidRPr="00945BA4">
        <w:t>Option.</w:t>
      </w:r>
      <w:r w:rsidRPr="00A97446">
        <w:t xml:space="preserve"> Similarly, an implementation might declare conformance to both the </w:t>
      </w:r>
      <w:r w:rsidR="00945BA4">
        <w:t xml:space="preserve">Summary Section </w:t>
      </w:r>
      <w:r>
        <w:t>Option</w:t>
      </w:r>
      <w:r w:rsidRPr="00A97446">
        <w:t xml:space="preserve"> as well as th</w:t>
      </w:r>
      <w:r w:rsidR="00945BA4">
        <w:t xml:space="preserve">e Content Consumer View </w:t>
      </w:r>
      <w:r w:rsidRPr="00A97446">
        <w:t>Option.</w:t>
      </w:r>
    </w:p>
    <w:p w14:paraId="323378D4" w14:textId="77777777" w:rsidR="00B25B60" w:rsidRPr="00D26514" w:rsidRDefault="00B25B60" w:rsidP="00B25B60">
      <w:bookmarkStart w:id="320" w:name="_Toc336000611"/>
      <w:bookmarkStart w:id="321" w:name="_Toc345074671"/>
      <w:bookmarkEnd w:id="318"/>
      <w:bookmarkEnd w:id="319"/>
      <w:bookmarkEnd w:id="320"/>
    </w:p>
    <w:p w14:paraId="42AE4459" w14:textId="77777777" w:rsidR="00CF283F" w:rsidRPr="00D26514" w:rsidRDefault="00CF283F" w:rsidP="008D7642">
      <w:pPr>
        <w:pStyle w:val="PartTitle"/>
      </w:pPr>
      <w:bookmarkStart w:id="322" w:name="_Toc500238773"/>
      <w:r w:rsidRPr="00D26514">
        <w:lastRenderedPageBreak/>
        <w:t xml:space="preserve">Volume 2 </w:t>
      </w:r>
      <w:r w:rsidR="008D7642" w:rsidRPr="00D26514">
        <w:t xml:space="preserve">– </w:t>
      </w:r>
      <w:r w:rsidRPr="00D26514">
        <w:t>Transactions</w:t>
      </w:r>
      <w:bookmarkEnd w:id="321"/>
      <w:bookmarkEnd w:id="322"/>
    </w:p>
    <w:p w14:paraId="3280D81C" w14:textId="10EFB980" w:rsidR="00303E20" w:rsidRPr="00D26514" w:rsidRDefault="00303E20" w:rsidP="008E441F">
      <w:pPr>
        <w:pStyle w:val="EditorInstructions"/>
      </w:pPr>
      <w:bookmarkStart w:id="323" w:name="_Toc75083611"/>
      <w:r w:rsidRPr="00D26514">
        <w:t xml:space="preserve">Add </w:t>
      </w:r>
      <w:r w:rsidR="008A63C9" w:rsidRPr="00D26514">
        <w:t>S</w:t>
      </w:r>
      <w:r w:rsidRPr="00D26514">
        <w:t xml:space="preserve">ection 3.Y </w:t>
      </w:r>
      <w:bookmarkEnd w:id="323"/>
    </w:p>
    <w:p w14:paraId="13EF727B" w14:textId="4196F18B" w:rsidR="00CF283F" w:rsidRPr="00D26514" w:rsidRDefault="00303E20" w:rsidP="00303E20">
      <w:pPr>
        <w:pStyle w:val="Heading2"/>
        <w:numPr>
          <w:ilvl w:val="0"/>
          <w:numId w:val="0"/>
        </w:numPr>
        <w:rPr>
          <w:noProof w:val="0"/>
        </w:rPr>
      </w:pPr>
      <w:bookmarkStart w:id="324" w:name="_Toc345074672"/>
      <w:bookmarkStart w:id="325" w:name="_Toc500238774"/>
      <w:r w:rsidRPr="00D26514">
        <w:rPr>
          <w:noProof w:val="0"/>
        </w:rPr>
        <w:t>3</w:t>
      </w:r>
      <w:r w:rsidR="00CF283F" w:rsidRPr="00D26514">
        <w:rPr>
          <w:noProof w:val="0"/>
        </w:rPr>
        <w:t xml:space="preserve">.Y </w:t>
      </w:r>
      <w:bookmarkEnd w:id="324"/>
      <w:bookmarkEnd w:id="325"/>
      <w:r w:rsidR="008D2055">
        <w:rPr>
          <w:noProof w:val="0"/>
        </w:rPr>
        <w:t>Summary Section Option</w:t>
      </w:r>
      <w:ins w:id="326" w:author="Jones, Emma" w:date="2018-04-06T14:48:00Z">
        <w:r w:rsidR="003F7473">
          <w:rPr>
            <w:noProof w:val="0"/>
          </w:rPr>
          <w:t>s</w:t>
        </w:r>
      </w:ins>
    </w:p>
    <w:p w14:paraId="12399FD1" w14:textId="1369E81D" w:rsidR="00CF283F" w:rsidRPr="00D26514" w:rsidRDefault="00303E20" w:rsidP="00303E20">
      <w:pPr>
        <w:pStyle w:val="Heading3"/>
        <w:numPr>
          <w:ilvl w:val="0"/>
          <w:numId w:val="0"/>
        </w:numPr>
        <w:rPr>
          <w:noProof w:val="0"/>
        </w:rPr>
      </w:pPr>
      <w:bookmarkStart w:id="327" w:name="_Toc345074673"/>
      <w:bookmarkStart w:id="328" w:name="_Toc500238775"/>
      <w:r w:rsidRPr="00D26514">
        <w:rPr>
          <w:noProof w:val="0"/>
        </w:rPr>
        <w:t>3</w:t>
      </w:r>
      <w:r w:rsidR="00CF283F" w:rsidRPr="00D26514">
        <w:rPr>
          <w:noProof w:val="0"/>
        </w:rPr>
        <w:t xml:space="preserve">.Y.1 </w:t>
      </w:r>
      <w:bookmarkEnd w:id="327"/>
      <w:bookmarkEnd w:id="328"/>
      <w:ins w:id="329" w:author="Jones, Emma" w:date="2018-04-06T14:48:00Z">
        <w:r w:rsidR="003F7473">
          <w:rPr>
            <w:noProof w:val="0"/>
          </w:rPr>
          <w:t>Summary Section Option</w:t>
        </w:r>
      </w:ins>
      <w:del w:id="330" w:author="Jones, Emma" w:date="2018-04-06T14:48:00Z">
        <w:r w:rsidR="008D2055" w:rsidDel="003F7473">
          <w:rPr>
            <w:noProof w:val="0"/>
          </w:rPr>
          <w:delText>Content Creator</w:delText>
        </w:r>
      </w:del>
    </w:p>
    <w:p w14:paraId="0A6E8EBA" w14:textId="49B2877C" w:rsidR="008D2055" w:rsidRPr="00A97446" w:rsidRDefault="008D2055" w:rsidP="008D2055">
      <w:bookmarkStart w:id="331" w:name="_Toc345074674"/>
      <w:bookmarkStart w:id="332" w:name="_Toc500238776"/>
      <w:r w:rsidRPr="00A97446">
        <w:t>A Content Creator that s</w:t>
      </w:r>
      <w:r>
        <w:t>upports the Summary Section</w:t>
      </w:r>
      <w:r w:rsidRPr="00A97446">
        <w:t xml:space="preserve"> Option SHALL provide the capability </w:t>
      </w:r>
      <w:ins w:id="333" w:author="Jones, Emma" w:date="2018-04-06T14:47:00Z">
        <w:r w:rsidR="003F7473">
          <w:t xml:space="preserve">to provide the section </w:t>
        </w:r>
      </w:ins>
      <w:r w:rsidRPr="00A97446">
        <w:t xml:space="preserve">for a Content Consumer to render </w:t>
      </w:r>
      <w:del w:id="334" w:author="Jones, Emma" w:date="2018-04-06T14:47:00Z">
        <w:r w:rsidDel="003F7473">
          <w:delText xml:space="preserve">the section </w:delText>
        </w:r>
      </w:del>
      <w:r w:rsidRPr="00A97446">
        <w:t xml:space="preserve">by producing documents that </w:t>
      </w:r>
      <w:r>
        <w:t>include</w:t>
      </w:r>
      <w:r w:rsidRPr="00A97446">
        <w:t xml:space="preserve"> the </w:t>
      </w:r>
      <w:ins w:id="335" w:author="Jones, Emma" w:date="2018-04-06T14:49:00Z">
        <w:r w:rsidR="003F7473">
          <w:t xml:space="preserve">summary </w:t>
        </w:r>
      </w:ins>
      <w:r>
        <w:t>section</w:t>
      </w:r>
      <w:ins w:id="336" w:author="Jones, Emma" w:date="2018-04-06T14:49:00Z">
        <w:r w:rsidR="003F7473">
          <w:t>(s)</w:t>
        </w:r>
      </w:ins>
      <w:r>
        <w:t>.</w:t>
      </w:r>
    </w:p>
    <w:p w14:paraId="7FD76DCC" w14:textId="468C5E74" w:rsidR="00CF283F" w:rsidRDefault="00303E20" w:rsidP="00303E20">
      <w:pPr>
        <w:pStyle w:val="Heading3"/>
        <w:numPr>
          <w:ilvl w:val="0"/>
          <w:numId w:val="0"/>
        </w:numPr>
        <w:rPr>
          <w:noProof w:val="0"/>
        </w:rPr>
      </w:pPr>
      <w:r w:rsidRPr="00D26514">
        <w:rPr>
          <w:noProof w:val="0"/>
        </w:rPr>
        <w:t>3</w:t>
      </w:r>
      <w:r w:rsidR="008D17FF" w:rsidRPr="00D26514">
        <w:rPr>
          <w:noProof w:val="0"/>
        </w:rPr>
        <w:t>.Y.2</w:t>
      </w:r>
      <w:r w:rsidR="00291725" w:rsidRPr="00D26514">
        <w:rPr>
          <w:noProof w:val="0"/>
        </w:rPr>
        <w:t xml:space="preserve"> </w:t>
      </w:r>
      <w:bookmarkEnd w:id="331"/>
      <w:bookmarkEnd w:id="332"/>
      <w:del w:id="337" w:author="Jones, Emma" w:date="2018-04-06T14:49:00Z">
        <w:r w:rsidR="008D2055" w:rsidDel="003F7473">
          <w:rPr>
            <w:noProof w:val="0"/>
          </w:rPr>
          <w:delText>Content Consumer</w:delText>
        </w:r>
      </w:del>
      <w:ins w:id="338" w:author="Jones, Emma" w:date="2018-04-06T14:49:00Z">
        <w:r w:rsidR="003F7473">
          <w:rPr>
            <w:noProof w:val="0"/>
          </w:rPr>
          <w:t>Summary Section View Option</w:t>
        </w:r>
      </w:ins>
    </w:p>
    <w:p w14:paraId="6C751918" w14:textId="7B473BDB" w:rsidR="008D2055" w:rsidRDefault="008D2055" w:rsidP="008D2055">
      <w:pPr>
        <w:pStyle w:val="BodyText"/>
      </w:pPr>
      <w:r w:rsidRPr="00A97446">
        <w:t xml:space="preserve">The Content Consumer that supports the </w:t>
      </w:r>
      <w:r>
        <w:t>Summary Section</w:t>
      </w:r>
      <w:r w:rsidRPr="00A97446">
        <w:t xml:space="preserve"> </w:t>
      </w:r>
      <w:ins w:id="339" w:author="Jones, Emma" w:date="2018-04-06T14:46:00Z">
        <w:r w:rsidR="003F7473">
          <w:t xml:space="preserve">View </w:t>
        </w:r>
      </w:ins>
      <w:r w:rsidRPr="00A97446">
        <w:t>Option SHALL be able to</w:t>
      </w:r>
      <w:r>
        <w:t xml:space="preserve"> </w:t>
      </w:r>
      <w:r w:rsidRPr="00A97446">
        <w:t>determine</w:t>
      </w:r>
      <w:r>
        <w:t xml:space="preserve"> how to render the section</w:t>
      </w:r>
      <w:r w:rsidRPr="00A97446">
        <w:t>.</w:t>
      </w:r>
    </w:p>
    <w:p w14:paraId="4B91E11C" w14:textId="4E0B619F" w:rsidR="00EA4EA1" w:rsidRPr="00D26514" w:rsidRDefault="00EA4EA1" w:rsidP="00EA4EA1">
      <w:pPr>
        <w:pStyle w:val="PartTitle"/>
        <w:rPr>
          <w:highlight w:val="yellow"/>
        </w:rPr>
      </w:pPr>
      <w:bookmarkStart w:id="340" w:name="_Toc345074688"/>
      <w:bookmarkStart w:id="341" w:name="_Toc500238791"/>
      <w:bookmarkEnd w:id="102"/>
      <w:bookmarkEnd w:id="103"/>
      <w:bookmarkEnd w:id="104"/>
      <w:bookmarkEnd w:id="105"/>
      <w:bookmarkEnd w:id="106"/>
      <w:r w:rsidRPr="00D26514">
        <w:lastRenderedPageBreak/>
        <w:t>Appendices</w:t>
      </w:r>
      <w:bookmarkEnd w:id="340"/>
      <w:bookmarkEnd w:id="341"/>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342" w:name="OLE_LINK3"/>
      <w:bookmarkStart w:id="343" w:name="OLE_LINK4"/>
    </w:p>
    <w:p w14:paraId="0832763A" w14:textId="2D8CF166" w:rsidR="0095084C" w:rsidRPr="00D26514" w:rsidRDefault="0095084C" w:rsidP="0095084C">
      <w:pPr>
        <w:pStyle w:val="Heading1"/>
        <w:numPr>
          <w:ilvl w:val="0"/>
          <w:numId w:val="0"/>
        </w:numPr>
        <w:rPr>
          <w:noProof w:val="0"/>
        </w:rPr>
      </w:pPr>
      <w:bookmarkStart w:id="344" w:name="_Toc500238792"/>
      <w:bookmarkStart w:id="345" w:name="_Toc345074689"/>
      <w:bookmarkStart w:id="346" w:name="OLE_LINK80"/>
      <w:bookmarkStart w:id="347" w:name="OLE_LINK81"/>
      <w:r w:rsidRPr="00D26514">
        <w:rPr>
          <w:noProof w:val="0"/>
        </w:rPr>
        <w:lastRenderedPageBreak/>
        <w:t xml:space="preserve">Appendix </w:t>
      </w:r>
      <w:bookmarkEnd w:id="344"/>
    </w:p>
    <w:p w14:paraId="12EE33A3" w14:textId="2D2521A0" w:rsidR="0095084C" w:rsidRPr="00D26514" w:rsidRDefault="0098147A" w:rsidP="0095084C">
      <w:pPr>
        <w:pStyle w:val="BodyText"/>
      </w:pPr>
      <w:r>
        <w:t>N/A</w:t>
      </w:r>
    </w:p>
    <w:p w14:paraId="612F79B6" w14:textId="77777777" w:rsidR="00522F40" w:rsidRPr="00D26514" w:rsidRDefault="00F313A8" w:rsidP="00EA3BCB">
      <w:pPr>
        <w:pStyle w:val="Heading1"/>
        <w:numPr>
          <w:ilvl w:val="0"/>
          <w:numId w:val="0"/>
        </w:numPr>
        <w:rPr>
          <w:noProof w:val="0"/>
        </w:rPr>
      </w:pPr>
      <w:bookmarkStart w:id="348" w:name="_Toc345074693"/>
      <w:bookmarkStart w:id="349" w:name="_Toc500238798"/>
      <w:bookmarkEnd w:id="342"/>
      <w:bookmarkEnd w:id="343"/>
      <w:bookmarkEnd w:id="345"/>
      <w:bookmarkEnd w:id="346"/>
      <w:bookmarkEnd w:id="347"/>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348"/>
      <w:bookmarkEnd w:id="349"/>
    </w:p>
    <w:p w14:paraId="452EFCDC" w14:textId="58CB494B" w:rsidR="004F2392" w:rsidRPr="0098147A" w:rsidRDefault="0098147A" w:rsidP="004F2392">
      <w:pPr>
        <w:pStyle w:val="AuthorInstructions"/>
        <w:rPr>
          <w:i w:val="0"/>
        </w:rPr>
      </w:pPr>
      <w:bookmarkStart w:id="350" w:name="OLE_LINK51"/>
      <w:bookmarkStart w:id="351" w:name="OLE_LINK52"/>
      <w:bookmarkStart w:id="352" w:name="OLE_LINK53"/>
      <w:bookmarkStart w:id="353" w:name="OLE_LINK54"/>
      <w:bookmarkStart w:id="354" w:name="OLE_LINK83"/>
      <w:r w:rsidRPr="0098147A">
        <w:rPr>
          <w:i w:val="0"/>
          <w:szCs w:val="24"/>
        </w:rPr>
        <w:t>N/A</w:t>
      </w:r>
    </w:p>
    <w:p w14:paraId="36A75C6A" w14:textId="77777777" w:rsidR="004F2392" w:rsidRPr="00D26514" w:rsidRDefault="004F2392" w:rsidP="00EA3BCB">
      <w:pPr>
        <w:pStyle w:val="BodyText"/>
      </w:pPr>
    </w:p>
    <w:p w14:paraId="1C98774C" w14:textId="77777777" w:rsidR="00993FF5" w:rsidRPr="00D26514" w:rsidRDefault="00993FF5" w:rsidP="00993FF5">
      <w:pPr>
        <w:pStyle w:val="PartTitle"/>
      </w:pPr>
      <w:bookmarkStart w:id="355" w:name="_Toc345074694"/>
      <w:bookmarkStart w:id="356" w:name="_Toc500238799"/>
      <w:bookmarkEnd w:id="350"/>
      <w:bookmarkEnd w:id="351"/>
      <w:bookmarkEnd w:id="352"/>
      <w:bookmarkEnd w:id="353"/>
      <w:bookmarkEnd w:id="354"/>
      <w:r w:rsidRPr="00D26514">
        <w:lastRenderedPageBreak/>
        <w:t>Volume 3 – Content Modules</w:t>
      </w:r>
      <w:bookmarkEnd w:id="355"/>
      <w:bookmarkEnd w:id="356"/>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357" w:name="_Toc345074695"/>
      <w:bookmarkStart w:id="358"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357"/>
      <w:bookmarkEnd w:id="358"/>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359" w:name="_IHEActCode_Vocabulary"/>
      <w:bookmarkStart w:id="360" w:name="_IHERoleCode_Vocabulary"/>
      <w:bookmarkEnd w:id="359"/>
      <w:bookmarkEnd w:id="360"/>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361" w:name="_Toc500238801"/>
      <w:r w:rsidRPr="00D26514">
        <w:rPr>
          <w:noProof w:val="0"/>
        </w:rPr>
        <w:t>5.1 IHE Namespaces</w:t>
      </w:r>
      <w:bookmarkEnd w:id="361"/>
    </w:p>
    <w:p w14:paraId="565781DE" w14:textId="7F1FEC32" w:rsidR="00BB1C43" w:rsidRPr="00D26514" w:rsidRDefault="00BB1C43" w:rsidP="00BB1C43">
      <w:pPr>
        <w:pStyle w:val="AuthorInstructions"/>
        <w:rPr>
          <w:szCs w:val="24"/>
        </w:rPr>
      </w:pPr>
      <w:bookmarkStart w:id="362"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363" w:name="OLE_LINK139"/>
      <w:bookmarkStart w:id="364" w:name="OLE_LINK140"/>
      <w:bookmarkStart w:id="365"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363"/>
      <w:bookmarkEnd w:id="364"/>
      <w:bookmarkEnd w:id="365"/>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41"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362"/>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366" w:name="_Toc500238802"/>
      <w:bookmarkStart w:id="367" w:name="OLE_LINK127"/>
      <w:bookmarkStart w:id="368" w:name="OLE_LINK128"/>
      <w:r w:rsidRPr="00D26514">
        <w:rPr>
          <w:noProof w:val="0"/>
        </w:rPr>
        <w:t>5.2 IHE Concept Domains</w:t>
      </w:r>
      <w:bookmarkEnd w:id="366"/>
    </w:p>
    <w:bookmarkEnd w:id="367"/>
    <w:bookmarkEnd w:id="368"/>
    <w:p w14:paraId="15F5C7AF" w14:textId="77777777" w:rsidR="009F5CC2" w:rsidRPr="00D26514" w:rsidRDefault="009F5CC2" w:rsidP="009F5CC2">
      <w:pPr>
        <w:pStyle w:val="AuthorInstructions"/>
      </w:pPr>
      <w:r w:rsidRPr="00D26514">
        <w:t xml:space="preserve">&lt;Concept Domains are named categories of things that are used when it isn’t possible to bind to a specific set of codes. There are </w:t>
      </w:r>
      <w:proofErr w:type="gramStart"/>
      <w:r w:rsidRPr="00D26514">
        <w:t>a number of</w:t>
      </w:r>
      <w:proofErr w:type="gramEnd"/>
      <w:r w:rsidRPr="00D26514">
        <w:t xml:space="preserve">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369" w:name="OLE_LINK115"/>
      <w:bookmarkStart w:id="370"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369"/>
    <w:bookmarkEnd w:id="370"/>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371" w:name="_Toc500238803"/>
      <w:bookmarkStart w:id="372" w:name="OLE_LINK111"/>
      <w:bookmarkStart w:id="373" w:name="OLE_LINK112"/>
      <w:r w:rsidRPr="00D26514">
        <w:t>5.3 IHE Format Codes and Vocabularies</w:t>
      </w:r>
      <w:bookmarkEnd w:id="371"/>
    </w:p>
    <w:p w14:paraId="48281A18" w14:textId="3507CA72" w:rsidR="00BC5151" w:rsidRPr="00D26514" w:rsidRDefault="005F4B35" w:rsidP="0098147A">
      <w:pPr>
        <w:pStyle w:val="Heading3"/>
        <w:numPr>
          <w:ilvl w:val="0"/>
          <w:numId w:val="0"/>
        </w:numPr>
      </w:pPr>
      <w:bookmarkStart w:id="374" w:name="_Toc500238804"/>
      <w:bookmarkEnd w:id="372"/>
      <w:bookmarkEnd w:id="373"/>
      <w:r w:rsidRPr="00D26514">
        <w:rPr>
          <w:noProof w:val="0"/>
        </w:rPr>
        <w:t>5.3.1 IHE Format Codes</w:t>
      </w:r>
      <w:bookmarkEnd w:id="374"/>
    </w:p>
    <w:p w14:paraId="672F4940" w14:textId="726992B4" w:rsidR="005F4B35" w:rsidRPr="00D26514" w:rsidRDefault="005F4B35" w:rsidP="0098147A">
      <w:pPr>
        <w:pStyle w:val="Heading3"/>
        <w:numPr>
          <w:ilvl w:val="0"/>
          <w:numId w:val="0"/>
        </w:numPr>
      </w:pPr>
      <w:bookmarkStart w:id="375" w:name="_Toc500238805"/>
      <w:bookmarkStart w:id="376" w:name="OLE_LINK109"/>
      <w:bookmarkStart w:id="377"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375"/>
      <w:bookmarkEnd w:id="376"/>
      <w:bookmarkEnd w:id="377"/>
    </w:p>
    <w:p w14:paraId="0120845E" w14:textId="77777777" w:rsidR="005F4B35" w:rsidRPr="00D26514" w:rsidRDefault="005F4B35" w:rsidP="005F4B35">
      <w:pPr>
        <w:pStyle w:val="Heading3"/>
        <w:numPr>
          <w:ilvl w:val="0"/>
          <w:numId w:val="0"/>
        </w:numPr>
        <w:rPr>
          <w:noProof w:val="0"/>
        </w:rPr>
      </w:pPr>
      <w:bookmarkStart w:id="378"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378"/>
    </w:p>
    <w:p w14:paraId="5330DD82" w14:textId="77777777" w:rsidR="005F4B35" w:rsidRPr="00D26514" w:rsidRDefault="005F4B35" w:rsidP="00170ED0">
      <w:pPr>
        <w:pStyle w:val="BodyText"/>
      </w:pPr>
    </w:p>
    <w:p w14:paraId="653E061B" w14:textId="77777777" w:rsidR="00BC5151" w:rsidRPr="00D26514" w:rsidRDefault="00BC5151" w:rsidP="00EA3BCB">
      <w:pPr>
        <w:pStyle w:val="BodyText"/>
      </w:pPr>
    </w:p>
    <w:p w14:paraId="0BD4E031" w14:textId="588501F6" w:rsidR="008D45BC" w:rsidRPr="00D26514" w:rsidRDefault="00170ED0" w:rsidP="005B5D47">
      <w:pPr>
        <w:pStyle w:val="Heading1"/>
        <w:numPr>
          <w:ilvl w:val="0"/>
          <w:numId w:val="0"/>
        </w:numPr>
        <w:rPr>
          <w:bCs/>
          <w:noProof w:val="0"/>
        </w:rPr>
      </w:pPr>
      <w:bookmarkStart w:id="379" w:name="_Toc345074696"/>
      <w:bookmarkStart w:id="380"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379"/>
      <w:bookmarkEnd w:id="380"/>
    </w:p>
    <w:p w14:paraId="52939A1A" w14:textId="522B38FF" w:rsidR="00144F18" w:rsidRDefault="008D45BC" w:rsidP="0098147A">
      <w:pPr>
        <w:pStyle w:val="Heading3"/>
        <w:numPr>
          <w:ilvl w:val="0"/>
          <w:numId w:val="0"/>
        </w:numPr>
        <w:rPr>
          <w:bCs/>
          <w:noProof w:val="0"/>
        </w:rPr>
      </w:pPr>
      <w:bookmarkStart w:id="381" w:name="_Toc345074697"/>
      <w:bookmarkStart w:id="382"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bookmarkEnd w:id="381"/>
      <w:bookmarkEnd w:id="382"/>
    </w:p>
    <w:p w14:paraId="5F367D75" w14:textId="63A544BF" w:rsidR="007C0745" w:rsidRPr="007C0745" w:rsidRDefault="007C0745" w:rsidP="007C0745">
      <w:pPr>
        <w:pStyle w:val="BodyText"/>
        <w:rPr>
          <w:rFonts w:eastAsia="Calibri"/>
        </w:rPr>
      </w:pPr>
      <w:r>
        <w:rPr>
          <w:rFonts w:eastAsia="Calibri"/>
        </w:rPr>
        <w:t>None</w:t>
      </w:r>
    </w:p>
    <w:p w14:paraId="7CDC8599" w14:textId="77777777" w:rsidR="00B9303B" w:rsidRPr="00D26514" w:rsidRDefault="00B9303B" w:rsidP="00EA3BCB">
      <w:pPr>
        <w:pStyle w:val="Heading3"/>
        <w:numPr>
          <w:ilvl w:val="0"/>
          <w:numId w:val="0"/>
        </w:numPr>
        <w:rPr>
          <w:bCs/>
          <w:noProof w:val="0"/>
        </w:rPr>
      </w:pPr>
      <w:bookmarkStart w:id="383" w:name="_Toc345074716"/>
      <w:bookmarkStart w:id="384" w:name="_Toc500238827"/>
      <w:r w:rsidRPr="00D26514">
        <w:rPr>
          <w:bCs/>
          <w:noProof w:val="0"/>
        </w:rPr>
        <w:t>6.3.3</w:t>
      </w:r>
      <w:r w:rsidR="00291725" w:rsidRPr="00D26514">
        <w:rPr>
          <w:bCs/>
          <w:noProof w:val="0"/>
        </w:rPr>
        <w:t xml:space="preserve"> </w:t>
      </w:r>
      <w:r w:rsidRPr="00D26514">
        <w:rPr>
          <w:bCs/>
          <w:noProof w:val="0"/>
        </w:rPr>
        <w:t xml:space="preserve">CDA Section Content </w:t>
      </w:r>
      <w:commentRangeStart w:id="385"/>
      <w:r w:rsidRPr="00D26514">
        <w:rPr>
          <w:bCs/>
          <w:noProof w:val="0"/>
        </w:rPr>
        <w:t>Modules</w:t>
      </w:r>
      <w:bookmarkEnd w:id="383"/>
      <w:bookmarkEnd w:id="384"/>
      <w:commentRangeEnd w:id="385"/>
      <w:r w:rsidR="00597D4E">
        <w:rPr>
          <w:rStyle w:val="CommentReference"/>
          <w:rFonts w:ascii="Times New Roman" w:hAnsi="Times New Roman"/>
          <w:b w:val="0"/>
          <w:noProof w:val="0"/>
          <w:kern w:val="0"/>
        </w:rPr>
        <w:commentReference w:id="385"/>
      </w:r>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2DEC93A7" w14:textId="09146144" w:rsidR="0088137F" w:rsidRPr="00676EF2" w:rsidRDefault="0088137F" w:rsidP="0088137F">
      <w:pPr>
        <w:pStyle w:val="Heading4"/>
        <w:numPr>
          <w:ilvl w:val="0"/>
          <w:numId w:val="0"/>
        </w:numPr>
        <w:ind w:left="864" w:hanging="864"/>
        <w:rPr>
          <w:strike/>
          <w:noProof w:val="0"/>
          <w:rPrChange w:id="386" w:author="Jones, Emma" w:date="2018-04-06T14:36:00Z">
            <w:rPr>
              <w:noProof w:val="0"/>
            </w:rPr>
          </w:rPrChange>
        </w:rPr>
      </w:pPr>
      <w:bookmarkStart w:id="387" w:name="_Toc345074717"/>
      <w:bookmarkStart w:id="388" w:name="_Toc500238828"/>
      <w:r w:rsidRPr="00676EF2">
        <w:rPr>
          <w:strike/>
          <w:noProof w:val="0"/>
          <w:rPrChange w:id="389" w:author="Jones, Emma" w:date="2018-04-06T14:36:00Z">
            <w:rPr>
              <w:noProof w:val="0"/>
            </w:rPr>
          </w:rPrChange>
        </w:rPr>
        <w:t>6.3.3.</w:t>
      </w:r>
      <w:proofErr w:type="gramStart"/>
      <w:r w:rsidRPr="00676EF2">
        <w:rPr>
          <w:strike/>
          <w:noProof w:val="0"/>
          <w:rPrChange w:id="390" w:author="Jones, Emma" w:date="2018-04-06T14:36:00Z">
            <w:rPr>
              <w:noProof w:val="0"/>
            </w:rPr>
          </w:rPrChange>
        </w:rPr>
        <w:t>10.S</w:t>
      </w:r>
      <w:proofErr w:type="gramEnd"/>
      <w:r w:rsidR="00E72566" w:rsidRPr="00676EF2">
        <w:rPr>
          <w:strike/>
          <w:noProof w:val="0"/>
          <w:rPrChange w:id="391" w:author="Jones, Emma" w:date="2018-04-06T14:36:00Z">
            <w:rPr>
              <w:noProof w:val="0"/>
            </w:rPr>
          </w:rPrChange>
        </w:rPr>
        <w:t>1</w:t>
      </w:r>
      <w:r w:rsidRPr="00676EF2">
        <w:rPr>
          <w:strike/>
          <w:noProof w:val="0"/>
          <w:rPrChange w:id="392" w:author="Jones, Emma" w:date="2018-04-06T14:36:00Z">
            <w:rPr>
              <w:noProof w:val="0"/>
            </w:rPr>
          </w:rPrChange>
        </w:rPr>
        <w:t xml:space="preserve"> </w:t>
      </w:r>
      <w:del w:id="393" w:author="Jones, Emma" w:date="2018-04-06T14:34:00Z">
        <w:r w:rsidRPr="00676EF2" w:rsidDel="00676EF2">
          <w:rPr>
            <w:strike/>
            <w:noProof w:val="0"/>
            <w:rPrChange w:id="394" w:author="Jones, Emma" w:date="2018-04-06T14:36:00Z">
              <w:rPr>
                <w:noProof w:val="0"/>
              </w:rPr>
            </w:rPrChange>
          </w:rPr>
          <w:delText>User Defined Summary Section</w:delText>
        </w:r>
      </w:del>
      <w:ins w:id="395" w:author="Jones, Emma" w:date="2018-04-06T14:34:00Z">
        <w:r w:rsidR="00676EF2" w:rsidRPr="00676EF2">
          <w:rPr>
            <w:strike/>
            <w:noProof w:val="0"/>
            <w:rPrChange w:id="396" w:author="Jones, Emma" w:date="2018-04-06T14:36:00Z">
              <w:rPr>
                <w:noProof w:val="0"/>
              </w:rPr>
            </w:rPrChange>
          </w:rPr>
          <w:t>User Defined Summary Section View</w:t>
        </w:r>
      </w:ins>
      <w:r w:rsidRPr="00676EF2">
        <w:rPr>
          <w:strike/>
          <w:noProof w:val="0"/>
          <w:rPrChange w:id="397" w:author="Jones, Emma" w:date="2018-04-06T14:36:00Z">
            <w:rPr>
              <w:noProof w:val="0"/>
            </w:rPr>
          </w:rPrChange>
        </w:rPr>
        <w:t xml:space="preserve"> Content </w:t>
      </w:r>
      <w:commentRangeStart w:id="398"/>
      <w:commentRangeStart w:id="399"/>
      <w:r w:rsidRPr="00676EF2">
        <w:rPr>
          <w:strike/>
          <w:noProof w:val="0"/>
          <w:rPrChange w:id="400" w:author="Jones, Emma" w:date="2018-04-06T14:36:00Z">
            <w:rPr>
              <w:noProof w:val="0"/>
            </w:rPr>
          </w:rPrChange>
        </w:rPr>
        <w:t>Module</w:t>
      </w:r>
      <w:commentRangeEnd w:id="398"/>
      <w:r w:rsidRPr="00676EF2">
        <w:rPr>
          <w:rStyle w:val="CommentReference"/>
          <w:rFonts w:ascii="Times New Roman" w:hAnsi="Times New Roman"/>
          <w:b w:val="0"/>
          <w:strike/>
          <w:noProof w:val="0"/>
          <w:kern w:val="0"/>
          <w:rPrChange w:id="401" w:author="Jones, Emma" w:date="2018-04-06T14:36:00Z">
            <w:rPr>
              <w:rStyle w:val="CommentReference"/>
              <w:rFonts w:ascii="Times New Roman" w:hAnsi="Times New Roman"/>
              <w:b w:val="0"/>
              <w:noProof w:val="0"/>
              <w:kern w:val="0"/>
            </w:rPr>
          </w:rPrChange>
        </w:rPr>
        <w:commentReference w:id="398"/>
      </w:r>
      <w:commentRangeEnd w:id="399"/>
      <w:r w:rsidR="008954B4" w:rsidRPr="00676EF2">
        <w:rPr>
          <w:rStyle w:val="CommentReference"/>
          <w:rFonts w:ascii="Times New Roman" w:hAnsi="Times New Roman"/>
          <w:b w:val="0"/>
          <w:strike/>
          <w:noProof w:val="0"/>
          <w:kern w:val="0"/>
          <w:rPrChange w:id="402" w:author="Jones, Emma" w:date="2018-04-06T14:36:00Z">
            <w:rPr>
              <w:rStyle w:val="CommentReference"/>
              <w:rFonts w:ascii="Times New Roman" w:hAnsi="Times New Roman"/>
              <w:b w:val="0"/>
              <w:noProof w:val="0"/>
              <w:kern w:val="0"/>
            </w:rPr>
          </w:rPrChange>
        </w:rPr>
        <w:commentReference w:id="399"/>
      </w:r>
      <w:r w:rsidRPr="00676EF2">
        <w:rPr>
          <w:strike/>
          <w:noProof w:val="0"/>
          <w:rPrChange w:id="403" w:author="Jones, Emma" w:date="2018-04-06T14:36:00Z">
            <w:rPr>
              <w:noProof w:val="0"/>
            </w:rPr>
          </w:rPrChange>
        </w:rPr>
        <w:t xml:space="preserve"> </w:t>
      </w:r>
    </w:p>
    <w:p w14:paraId="4C543598" w14:textId="76E395D8" w:rsidR="008849FD" w:rsidRPr="00676EF2" w:rsidDel="008954B4" w:rsidRDefault="008849FD" w:rsidP="008849FD">
      <w:pPr>
        <w:pStyle w:val="BodyText"/>
        <w:rPr>
          <w:del w:id="404" w:author="Jones, Emma" w:date="2018-04-06T14:14:00Z"/>
          <w:strike/>
          <w:rPrChange w:id="405" w:author="Jones, Emma" w:date="2018-04-06T14:36:00Z">
            <w:rPr>
              <w:del w:id="406" w:author="Jones, Emma" w:date="2018-04-06T14:14:00Z"/>
            </w:rPr>
          </w:rPrChange>
        </w:rPr>
      </w:pPr>
      <w:del w:id="407" w:author="Jones, Emma" w:date="2018-04-06T14:14:00Z">
        <w:r w:rsidRPr="00676EF2" w:rsidDel="008954B4">
          <w:rPr>
            <w:strike/>
            <w:rPrChange w:id="408" w:author="Jones, Emma" w:date="2018-04-06T14:36:00Z">
              <w:rPr/>
            </w:rPrChange>
          </w:rPr>
          <w:delText xml:space="preserve">Use vital sign as example. </w:delText>
        </w:r>
      </w:del>
    </w:p>
    <w:p w14:paraId="17F72F00" w14:textId="65762F10" w:rsidR="008849FD" w:rsidRPr="00676EF2" w:rsidDel="008954B4" w:rsidRDefault="008849FD" w:rsidP="008954B4">
      <w:pPr>
        <w:pStyle w:val="BodyText"/>
        <w:rPr>
          <w:del w:id="409" w:author="Jones, Emma" w:date="2018-04-06T14:14:00Z"/>
          <w:strike/>
          <w:rPrChange w:id="410" w:author="Jones, Emma" w:date="2018-04-06T14:36:00Z">
            <w:rPr>
              <w:del w:id="411" w:author="Jones, Emma" w:date="2018-04-06T14:14:00Z"/>
            </w:rPr>
          </w:rPrChange>
        </w:rPr>
        <w:pPrChange w:id="412" w:author="Jones, Emma" w:date="2018-04-06T14:14:00Z">
          <w:pPr>
            <w:pStyle w:val="BodyText"/>
            <w:numPr>
              <w:numId w:val="31"/>
            </w:numPr>
            <w:ind w:left="720" w:hanging="360"/>
          </w:pPr>
        </w:pPrChange>
      </w:pPr>
      <w:r w:rsidRPr="00676EF2">
        <w:rPr>
          <w:strike/>
          <w:rPrChange w:id="413" w:author="Jones, Emma" w:date="2018-04-06T14:36:00Z">
            <w:rPr/>
          </w:rPrChange>
        </w:rPr>
        <w:t xml:space="preserve">textual output </w:t>
      </w:r>
      <w:del w:id="414" w:author="Jones, Emma" w:date="2018-04-06T14:14:00Z">
        <w:r w:rsidRPr="00676EF2" w:rsidDel="008954B4">
          <w:rPr>
            <w:strike/>
            <w:rPrChange w:id="415" w:author="Jones, Emma" w:date="2018-04-06T14:36:00Z">
              <w:rPr/>
            </w:rPrChange>
          </w:rPr>
          <w:delText>– last charted</w:delText>
        </w:r>
      </w:del>
    </w:p>
    <w:p w14:paraId="785C8724" w14:textId="2FD34A61" w:rsidR="008849FD" w:rsidRPr="00676EF2" w:rsidRDefault="008849FD" w:rsidP="008954B4">
      <w:pPr>
        <w:pStyle w:val="BodyText"/>
        <w:rPr>
          <w:strike/>
          <w:rPrChange w:id="416" w:author="Jones, Emma" w:date="2018-04-06T14:36:00Z">
            <w:rPr/>
          </w:rPrChange>
        </w:rPr>
        <w:pPrChange w:id="417" w:author="Jones, Emma" w:date="2018-04-06T14:14:00Z">
          <w:pPr>
            <w:pStyle w:val="BodyText"/>
            <w:numPr>
              <w:numId w:val="31"/>
            </w:numPr>
            <w:ind w:left="720" w:hanging="360"/>
          </w:pPr>
        </w:pPrChange>
      </w:pPr>
      <w:del w:id="418" w:author="Jones, Emma" w:date="2018-04-06T14:14:00Z">
        <w:r w:rsidRPr="00676EF2" w:rsidDel="008954B4">
          <w:rPr>
            <w:strike/>
            <w:rPrChange w:id="419" w:author="Jones, Emma" w:date="2018-04-06T14:36:00Z">
              <w:rPr/>
            </w:rPrChange>
          </w:rPr>
          <w:delText>summary section above the real section</w:delText>
        </w:r>
      </w:del>
      <w:ins w:id="420" w:author="Jones, Emma" w:date="2018-04-06T14:14:00Z">
        <w:r w:rsidR="008954B4" w:rsidRPr="00676EF2">
          <w:rPr>
            <w:strike/>
            <w:rPrChange w:id="421" w:author="Jones, Emma" w:date="2018-04-06T14:36:00Z">
              <w:rPr/>
            </w:rPrChange>
          </w:rPr>
          <w:t xml:space="preserve">based on summary elements. </w:t>
        </w:r>
      </w:ins>
    </w:p>
    <w:p w14:paraId="74BA91B9" w14:textId="736F3030" w:rsidR="0088137F" w:rsidRDefault="0088137F" w:rsidP="002F7C7D">
      <w:pPr>
        <w:pStyle w:val="Heading4"/>
        <w:numPr>
          <w:ilvl w:val="0"/>
          <w:numId w:val="0"/>
        </w:numPr>
        <w:tabs>
          <w:tab w:val="left" w:pos="6720"/>
        </w:tabs>
        <w:ind w:left="864" w:hanging="864"/>
        <w:rPr>
          <w:noProof w:val="0"/>
        </w:rPr>
      </w:pPr>
      <w:r w:rsidRPr="00D26514">
        <w:rPr>
          <w:noProof w:val="0"/>
        </w:rPr>
        <w:t>6.3.3.</w:t>
      </w:r>
      <w:proofErr w:type="gramStart"/>
      <w:r w:rsidR="00E72566">
        <w:rPr>
          <w:noProof w:val="0"/>
        </w:rPr>
        <w:t>10</w:t>
      </w:r>
      <w:r w:rsidRPr="00D26514">
        <w:rPr>
          <w:noProof w:val="0"/>
        </w:rPr>
        <w:t>.S</w:t>
      </w:r>
      <w:proofErr w:type="gramEnd"/>
      <w:r w:rsidR="00E72566">
        <w:rPr>
          <w:noProof w:val="0"/>
        </w:rPr>
        <w:t>2</w:t>
      </w:r>
      <w:r w:rsidRPr="00D26514">
        <w:rPr>
          <w:noProof w:val="0"/>
        </w:rPr>
        <w:t xml:space="preserve"> </w:t>
      </w:r>
      <w:r>
        <w:rPr>
          <w:noProof w:val="0"/>
        </w:rPr>
        <w:t xml:space="preserve">Care Plan Summary </w:t>
      </w:r>
      <w:r w:rsidRPr="00D26514">
        <w:rPr>
          <w:noProof w:val="0"/>
        </w:rPr>
        <w:t xml:space="preserve">Section Content </w:t>
      </w:r>
      <w:commentRangeStart w:id="422"/>
      <w:r w:rsidRPr="00D26514">
        <w:rPr>
          <w:noProof w:val="0"/>
        </w:rPr>
        <w:t xml:space="preserve">Module </w:t>
      </w:r>
      <w:commentRangeEnd w:id="422"/>
      <w:r>
        <w:rPr>
          <w:rStyle w:val="CommentReference"/>
          <w:rFonts w:ascii="Times New Roman" w:hAnsi="Times New Roman"/>
          <w:b w:val="0"/>
          <w:noProof w:val="0"/>
          <w:kern w:val="0"/>
        </w:rPr>
        <w:commentReference w:id="422"/>
      </w:r>
      <w:r w:rsidR="002F7C7D">
        <w:rPr>
          <w:noProof w:val="0"/>
        </w:rPr>
        <w:tab/>
      </w:r>
    </w:p>
    <w:p w14:paraId="3144BFF7" w14:textId="73AB96B0" w:rsidR="002F7C7D" w:rsidRDefault="002F7C7D" w:rsidP="00071EAC">
      <w:pPr>
        <w:pStyle w:val="BodyText"/>
        <w:numPr>
          <w:ilvl w:val="0"/>
          <w:numId w:val="26"/>
        </w:numPr>
      </w:pPr>
      <w:r>
        <w:t xml:space="preserve">For each health concern (the hook) look for all goals that references the health concern </w:t>
      </w:r>
    </w:p>
    <w:p w14:paraId="4A673414" w14:textId="7B3D2876" w:rsidR="009B5DC0" w:rsidRDefault="009B5DC0" w:rsidP="002F7C7D">
      <w:pPr>
        <w:pStyle w:val="BodyText"/>
      </w:pPr>
      <w:r>
        <w:t xml:space="preserve"> - when found, output the Health Concern text and the goal text showing relationship between the health concern and the goal</w:t>
      </w:r>
    </w:p>
    <w:p w14:paraId="02928EA7" w14:textId="02DDD27C" w:rsidR="002F7C7D" w:rsidRDefault="002F7C7D" w:rsidP="00071EAC">
      <w:pPr>
        <w:pStyle w:val="BodyText"/>
        <w:numPr>
          <w:ilvl w:val="0"/>
          <w:numId w:val="26"/>
        </w:numPr>
      </w:pPr>
      <w:r>
        <w:t>For each goal look for all interventions that reference the goal or is referenced by a goal</w:t>
      </w:r>
    </w:p>
    <w:p w14:paraId="690917D8" w14:textId="1BC3A349" w:rsidR="009B5DC0" w:rsidRDefault="009B5DC0" w:rsidP="002F7C7D">
      <w:pPr>
        <w:pStyle w:val="BodyText"/>
      </w:pPr>
      <w:r>
        <w:t>- when found output the text of the entry relationship elements associated with the intervention act</w:t>
      </w:r>
    </w:p>
    <w:p w14:paraId="3B5BDB25" w14:textId="55FDD917" w:rsidR="00071EAC" w:rsidRDefault="00071EAC" w:rsidP="00733C09">
      <w:pPr>
        <w:pStyle w:val="BodyText"/>
        <w:ind w:firstLine="720"/>
      </w:pPr>
      <w:r>
        <w:t>2a. For each intervention found, output the associated outcome</w:t>
      </w:r>
    </w:p>
    <w:p w14:paraId="067E344E" w14:textId="18E05B99" w:rsidR="00071EAC" w:rsidRDefault="00071EAC" w:rsidP="002F7C7D">
      <w:pPr>
        <w:pStyle w:val="BodyText"/>
      </w:pPr>
      <w:r>
        <w:t>- when found output the outcome text</w:t>
      </w:r>
    </w:p>
    <w:p w14:paraId="694A043B" w14:textId="638693CA" w:rsidR="002F7C7D" w:rsidRDefault="002F7C7D" w:rsidP="00071EAC">
      <w:pPr>
        <w:pStyle w:val="BodyText"/>
        <w:numPr>
          <w:ilvl w:val="0"/>
          <w:numId w:val="26"/>
        </w:numPr>
      </w:pPr>
      <w:r>
        <w:t xml:space="preserve">For each goal look for all </w:t>
      </w:r>
      <w:r w:rsidR="009B5DC0">
        <w:t xml:space="preserve">planned </w:t>
      </w:r>
      <w:r>
        <w:t>interventions that reference the goal or is referenced by a goal</w:t>
      </w:r>
      <w:r w:rsidR="009B5DC0">
        <w:t xml:space="preserve">. </w:t>
      </w:r>
    </w:p>
    <w:p w14:paraId="5321E687" w14:textId="5FA8BF53" w:rsidR="009B5DC0" w:rsidRDefault="009B5DC0" w:rsidP="009B5DC0">
      <w:pPr>
        <w:pStyle w:val="BodyText"/>
      </w:pPr>
      <w:r>
        <w:t>- when found output the text of the entry relationship elements associated with the planned intervention act</w:t>
      </w:r>
    </w:p>
    <w:p w14:paraId="7929D3F6" w14:textId="77777777" w:rsidR="009B5DC0" w:rsidRDefault="009B5DC0" w:rsidP="002F7C7D">
      <w:pPr>
        <w:pStyle w:val="BodyText"/>
      </w:pPr>
    </w:p>
    <w:p w14:paraId="57BE3920" w14:textId="15EE3F20" w:rsidR="009B5DC0" w:rsidRDefault="009B5DC0" w:rsidP="00071EAC">
      <w:pPr>
        <w:pStyle w:val="BodyText"/>
        <w:numPr>
          <w:ilvl w:val="0"/>
          <w:numId w:val="24"/>
        </w:numPr>
      </w:pPr>
      <w:r>
        <w:t>For each goal look for all milestone goals that is referenced by a goal</w:t>
      </w:r>
    </w:p>
    <w:p w14:paraId="3EDDE47E" w14:textId="7955B852" w:rsidR="00071EAC" w:rsidRDefault="00071EAC" w:rsidP="00071EAC">
      <w:pPr>
        <w:pStyle w:val="BodyText"/>
        <w:ind w:left="720"/>
      </w:pPr>
      <w:r>
        <w:t>- when found output the goal text</w:t>
      </w:r>
    </w:p>
    <w:p w14:paraId="3D9D91C2" w14:textId="15F62C5A" w:rsidR="009B5DC0" w:rsidRDefault="009B5DC0" w:rsidP="00071EAC">
      <w:pPr>
        <w:pStyle w:val="BodyText"/>
        <w:numPr>
          <w:ilvl w:val="0"/>
          <w:numId w:val="24"/>
        </w:numPr>
      </w:pPr>
      <w:r>
        <w:t xml:space="preserve">For each goal look for all outcomes that references the goal </w:t>
      </w:r>
    </w:p>
    <w:p w14:paraId="2F880C17" w14:textId="69AE571B" w:rsidR="00071EAC" w:rsidRDefault="00071EAC" w:rsidP="00071EAC">
      <w:pPr>
        <w:pStyle w:val="BodyText"/>
        <w:ind w:left="720"/>
      </w:pPr>
      <w:r>
        <w:t>- when found output the outcome text</w:t>
      </w:r>
    </w:p>
    <w:p w14:paraId="0B69453D" w14:textId="77777777" w:rsidR="00071EAC" w:rsidRDefault="00071EAC" w:rsidP="002F7C7D">
      <w:pPr>
        <w:pStyle w:val="BodyText"/>
      </w:pPr>
    </w:p>
    <w:p w14:paraId="3AF73D0D" w14:textId="3B0C5503" w:rsidR="009B5DC0" w:rsidRDefault="009B5DC0" w:rsidP="002F7C7D">
      <w:pPr>
        <w:pStyle w:val="BodyText"/>
      </w:pPr>
      <w:r>
        <w:t>Make sure to consider negation indicator where applicable.</w:t>
      </w:r>
    </w:p>
    <w:p w14:paraId="183DBD2B" w14:textId="47EE2A8E" w:rsidR="0088137F" w:rsidRDefault="0088137F" w:rsidP="0088137F">
      <w:pPr>
        <w:pStyle w:val="Heading4"/>
        <w:numPr>
          <w:ilvl w:val="0"/>
          <w:numId w:val="0"/>
        </w:numPr>
        <w:ind w:left="864" w:hanging="864"/>
        <w:rPr>
          <w:noProof w:val="0"/>
        </w:rPr>
      </w:pPr>
      <w:r w:rsidRPr="00D26514">
        <w:rPr>
          <w:noProof w:val="0"/>
        </w:rPr>
        <w:lastRenderedPageBreak/>
        <w:t>6.3.3.</w:t>
      </w:r>
      <w:proofErr w:type="gramStart"/>
      <w:r w:rsidR="00E72566">
        <w:rPr>
          <w:noProof w:val="0"/>
        </w:rPr>
        <w:t>10</w:t>
      </w:r>
      <w:r w:rsidRPr="00D26514">
        <w:rPr>
          <w:noProof w:val="0"/>
        </w:rPr>
        <w:t>.S</w:t>
      </w:r>
      <w:proofErr w:type="gramEnd"/>
      <w:r w:rsidR="00E72566">
        <w:rPr>
          <w:noProof w:val="0"/>
        </w:rPr>
        <w:t>3</w:t>
      </w:r>
      <w:r w:rsidRPr="00D26514">
        <w:rPr>
          <w:noProof w:val="0"/>
        </w:rPr>
        <w:t xml:space="preserve"> </w:t>
      </w:r>
      <w:r>
        <w:rPr>
          <w:noProof w:val="0"/>
        </w:rPr>
        <w:t xml:space="preserve">Encounter Summary </w:t>
      </w:r>
      <w:r w:rsidRPr="00D26514">
        <w:rPr>
          <w:noProof w:val="0"/>
        </w:rPr>
        <w:t xml:space="preserve">Section Content </w:t>
      </w:r>
      <w:commentRangeStart w:id="423"/>
      <w:r w:rsidRPr="00D26514">
        <w:rPr>
          <w:noProof w:val="0"/>
        </w:rPr>
        <w:t>Module</w:t>
      </w:r>
      <w:commentRangeEnd w:id="423"/>
      <w:r>
        <w:rPr>
          <w:rStyle w:val="CommentReference"/>
          <w:rFonts w:ascii="Times New Roman" w:hAnsi="Times New Roman"/>
          <w:b w:val="0"/>
          <w:noProof w:val="0"/>
          <w:kern w:val="0"/>
        </w:rPr>
        <w:commentReference w:id="423"/>
      </w:r>
      <w:r w:rsidRPr="00D26514">
        <w:rPr>
          <w:noProof w:val="0"/>
        </w:rPr>
        <w:t xml:space="preserve"> </w:t>
      </w:r>
    </w:p>
    <w:p w14:paraId="0E3DEDF7" w14:textId="5CDF8DA0" w:rsidR="005464EB" w:rsidRDefault="005464EB" w:rsidP="005464EB">
      <w:pPr>
        <w:pStyle w:val="TableTitle"/>
        <w:ind w:left="1440"/>
        <w:jc w:val="left"/>
      </w:pPr>
      <w:r w:rsidRPr="00C17A20">
        <w:t>Table 6.3.3.</w:t>
      </w:r>
      <w:proofErr w:type="gramStart"/>
      <w:r w:rsidRPr="00C17A20">
        <w:t>10.S</w:t>
      </w:r>
      <w:proofErr w:type="gramEnd"/>
      <w:r>
        <w:t>3</w:t>
      </w:r>
      <w:r w:rsidRPr="00C17A20">
        <w:t>-1:</w:t>
      </w:r>
      <w:r>
        <w:rPr>
          <w:b w:val="0"/>
        </w:rPr>
        <w:t xml:space="preserve"> </w:t>
      </w:r>
      <w:r>
        <w:t xml:space="preserve">Encounter Summary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D26514" w14:paraId="13B6D1B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D26514" w:rsidRDefault="005464EB" w:rsidP="006C2F45">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D26514" w:rsidRDefault="005464EB" w:rsidP="006C2F45">
            <w:pPr>
              <w:pStyle w:val="TableEntry"/>
            </w:pPr>
            <w:r>
              <w:t>Encounter Summary Section</w:t>
            </w:r>
          </w:p>
        </w:tc>
      </w:tr>
      <w:tr w:rsidR="005464EB" w:rsidRPr="00D26514" w14:paraId="19D0CA39"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D26514" w:rsidRDefault="005464EB" w:rsidP="006C2F45">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D26514" w:rsidRDefault="000659A4" w:rsidP="006C2F45">
            <w:pPr>
              <w:pStyle w:val="TableEntry"/>
            </w:pPr>
            <w:r w:rsidRPr="00D21AD6">
              <w:t>1.3.6.1.4.1.19376.1.5.3.1.1.26.1.9</w:t>
            </w:r>
          </w:p>
        </w:tc>
      </w:tr>
      <w:tr w:rsidR="005464EB" w:rsidRPr="00D26514" w14:paraId="3746E8F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D26514" w:rsidRDefault="005464EB" w:rsidP="006C2F45">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D26514" w:rsidRDefault="000659A4" w:rsidP="006C2F45">
            <w:pPr>
              <w:pStyle w:val="TableEntry"/>
            </w:pPr>
            <w:r>
              <w:t>CDA Section Template 2.16.840.1.113883.10.12.201</w:t>
            </w:r>
          </w:p>
        </w:tc>
      </w:tr>
      <w:tr w:rsidR="005464EB" w:rsidRPr="00D26514" w14:paraId="0D20CD8F"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D26514" w:rsidRDefault="005464EB" w:rsidP="006C2F45">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77777777" w:rsidR="005464EB" w:rsidRPr="000659A4" w:rsidRDefault="005464EB" w:rsidP="006C2F45">
            <w:pPr>
              <w:pStyle w:val="TableEntry"/>
              <w:rPr>
                <w:color w:val="FF0000"/>
              </w:rPr>
            </w:pPr>
            <w:r w:rsidRPr="000659A4">
              <w:rPr>
                <w:color w:val="FF0000"/>
              </w:rPr>
              <w:t>&lt;brief textual description, one paragraph&gt;</w:t>
            </w:r>
          </w:p>
        </w:tc>
      </w:tr>
      <w:tr w:rsidR="005464EB" w:rsidRPr="00D26514" w14:paraId="5651FB03"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D26514" w:rsidRDefault="005464EB" w:rsidP="006C2F45">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D26514" w:rsidRDefault="000659A4" w:rsidP="006C2F45">
            <w:pPr>
              <w:pStyle w:val="TableEntry"/>
            </w:pPr>
            <w:r>
              <w:t>34133-9, LOINC, “Episode Summary</w:t>
            </w:r>
            <w:r w:rsidR="005464EB" w:rsidRPr="00D26514">
              <w:t>”&gt;</w:t>
            </w:r>
          </w:p>
        </w:tc>
      </w:tr>
      <w:tr w:rsidR="005464EB" w:rsidRPr="00D26514" w14:paraId="4E0B8013" w14:textId="77777777" w:rsidTr="006C2F45">
        <w:tc>
          <w:tcPr>
            <w:tcW w:w="492" w:type="pct"/>
            <w:tcBorders>
              <w:top w:val="single" w:sz="4" w:space="0" w:color="auto"/>
            </w:tcBorders>
            <w:shd w:val="clear" w:color="auto" w:fill="E6E6E6"/>
            <w:vAlign w:val="center"/>
          </w:tcPr>
          <w:p w14:paraId="22178EAA" w14:textId="77777777" w:rsidR="005464EB" w:rsidRPr="00D26514" w:rsidRDefault="005464EB" w:rsidP="006C2F45">
            <w:pPr>
              <w:pStyle w:val="TableEntryHeader"/>
            </w:pPr>
            <w:r w:rsidRPr="00D26514">
              <w:t xml:space="preserve">Opt and Card </w:t>
            </w:r>
          </w:p>
        </w:tc>
        <w:tc>
          <w:tcPr>
            <w:tcW w:w="626" w:type="pct"/>
            <w:tcBorders>
              <w:top w:val="single" w:sz="4" w:space="0" w:color="auto"/>
            </w:tcBorders>
            <w:shd w:val="clear" w:color="auto" w:fill="E6E6E6"/>
            <w:vAlign w:val="center"/>
          </w:tcPr>
          <w:p w14:paraId="7CC8CACC" w14:textId="77777777" w:rsidR="005464EB" w:rsidRPr="00D26514" w:rsidRDefault="005464EB" w:rsidP="006C2F45">
            <w:pPr>
              <w:pStyle w:val="TableEntryHeader"/>
            </w:pPr>
            <w:r w:rsidRPr="00D26514">
              <w:t>Condition</w:t>
            </w:r>
          </w:p>
        </w:tc>
        <w:tc>
          <w:tcPr>
            <w:tcW w:w="1115" w:type="pct"/>
            <w:tcBorders>
              <w:top w:val="single" w:sz="4" w:space="0" w:color="auto"/>
            </w:tcBorders>
            <w:shd w:val="clear" w:color="auto" w:fill="E4E4E4"/>
          </w:tcPr>
          <w:p w14:paraId="3E18F968" w14:textId="77777777" w:rsidR="005464EB" w:rsidRPr="00D26514" w:rsidRDefault="005464EB" w:rsidP="006C2F45">
            <w:pPr>
              <w:pStyle w:val="TableEntryHeader"/>
            </w:pPr>
            <w:r w:rsidRPr="00D26514">
              <w:t>Data Element or Section Name</w:t>
            </w:r>
          </w:p>
        </w:tc>
        <w:tc>
          <w:tcPr>
            <w:tcW w:w="1302" w:type="pct"/>
            <w:tcBorders>
              <w:top w:val="single" w:sz="4" w:space="0" w:color="auto"/>
            </w:tcBorders>
            <w:shd w:val="clear" w:color="auto" w:fill="E4E4E4"/>
            <w:vAlign w:val="center"/>
          </w:tcPr>
          <w:p w14:paraId="5F24EA03" w14:textId="77777777" w:rsidR="005464EB" w:rsidRPr="00D26514" w:rsidRDefault="005464EB" w:rsidP="006C2F45">
            <w:pPr>
              <w:pStyle w:val="TableEntryHeader"/>
            </w:pPr>
            <w:r w:rsidRPr="00D26514">
              <w:t>Template ID</w:t>
            </w:r>
          </w:p>
        </w:tc>
        <w:tc>
          <w:tcPr>
            <w:tcW w:w="773" w:type="pct"/>
            <w:tcBorders>
              <w:top w:val="single" w:sz="4" w:space="0" w:color="auto"/>
            </w:tcBorders>
            <w:shd w:val="clear" w:color="auto" w:fill="E4E4E4"/>
            <w:vAlign w:val="center"/>
          </w:tcPr>
          <w:p w14:paraId="26327020" w14:textId="77777777" w:rsidR="005464EB" w:rsidRPr="00D26514" w:rsidRDefault="005464EB" w:rsidP="006C2F45">
            <w:pPr>
              <w:pStyle w:val="TableEntryHeader"/>
            </w:pPr>
            <w:r w:rsidRPr="00D26514">
              <w:t>Specification Document</w:t>
            </w:r>
          </w:p>
        </w:tc>
        <w:tc>
          <w:tcPr>
            <w:tcW w:w="692" w:type="pct"/>
            <w:tcBorders>
              <w:top w:val="single" w:sz="4" w:space="0" w:color="auto"/>
            </w:tcBorders>
            <w:shd w:val="clear" w:color="auto" w:fill="E4E4E4"/>
            <w:vAlign w:val="center"/>
          </w:tcPr>
          <w:p w14:paraId="780438D7" w14:textId="77777777" w:rsidR="005464EB" w:rsidRPr="00D26514" w:rsidRDefault="005464EB" w:rsidP="006C2F45">
            <w:pPr>
              <w:pStyle w:val="TableEntryHeader"/>
            </w:pPr>
            <w:r w:rsidRPr="00D26514">
              <w:t>Vocabulary</w:t>
            </w:r>
          </w:p>
          <w:p w14:paraId="5505794E" w14:textId="77777777" w:rsidR="005464EB" w:rsidRPr="00D26514" w:rsidRDefault="005464EB" w:rsidP="006C2F45">
            <w:pPr>
              <w:pStyle w:val="TableEntryHeader"/>
            </w:pPr>
            <w:r w:rsidRPr="00D26514">
              <w:t>Constraint</w:t>
            </w:r>
          </w:p>
        </w:tc>
      </w:tr>
      <w:tr w:rsidR="005464EB" w:rsidRPr="00D26514" w14:paraId="089F96E6" w14:textId="77777777" w:rsidTr="006C2F45">
        <w:tc>
          <w:tcPr>
            <w:tcW w:w="5000" w:type="pct"/>
            <w:gridSpan w:val="6"/>
          </w:tcPr>
          <w:p w14:paraId="2A3D3178" w14:textId="77777777" w:rsidR="005464EB" w:rsidRPr="00D26514" w:rsidRDefault="005464EB" w:rsidP="006C2F45">
            <w:pPr>
              <w:pStyle w:val="TableEntryHeader"/>
            </w:pPr>
            <w:r w:rsidRPr="00850CFB">
              <w:t>Text only section</w:t>
            </w:r>
          </w:p>
        </w:tc>
      </w:tr>
      <w:tr w:rsidR="005464EB" w:rsidRPr="00D26514" w14:paraId="3327E2ED" w14:textId="77777777" w:rsidTr="006C2F45">
        <w:tc>
          <w:tcPr>
            <w:tcW w:w="492" w:type="pct"/>
            <w:vAlign w:val="center"/>
          </w:tcPr>
          <w:p w14:paraId="6D6CA1E9" w14:textId="77777777" w:rsidR="005464EB" w:rsidRPr="00D26514" w:rsidRDefault="005464EB" w:rsidP="006C2F45">
            <w:pPr>
              <w:pStyle w:val="TableEntry"/>
            </w:pPr>
          </w:p>
        </w:tc>
        <w:tc>
          <w:tcPr>
            <w:tcW w:w="626" w:type="pct"/>
            <w:vAlign w:val="center"/>
          </w:tcPr>
          <w:p w14:paraId="7B8C55DC" w14:textId="77777777" w:rsidR="005464EB" w:rsidRPr="00D26514" w:rsidRDefault="005464EB" w:rsidP="006C2F45">
            <w:pPr>
              <w:pStyle w:val="TableEntry"/>
            </w:pPr>
          </w:p>
        </w:tc>
        <w:tc>
          <w:tcPr>
            <w:tcW w:w="1115" w:type="pct"/>
            <w:vAlign w:val="center"/>
          </w:tcPr>
          <w:p w14:paraId="51C6E09E" w14:textId="77777777" w:rsidR="005464EB" w:rsidRPr="00D26514" w:rsidRDefault="005464EB" w:rsidP="006C2F45">
            <w:pPr>
              <w:pStyle w:val="TableEntry"/>
            </w:pPr>
          </w:p>
        </w:tc>
        <w:tc>
          <w:tcPr>
            <w:tcW w:w="1302" w:type="pct"/>
            <w:vAlign w:val="center"/>
          </w:tcPr>
          <w:p w14:paraId="55A3E570" w14:textId="77777777" w:rsidR="005464EB" w:rsidRPr="00D26514" w:rsidRDefault="005464EB" w:rsidP="006C2F45">
            <w:pPr>
              <w:pStyle w:val="TableEntry"/>
            </w:pPr>
          </w:p>
        </w:tc>
        <w:tc>
          <w:tcPr>
            <w:tcW w:w="773" w:type="pct"/>
            <w:vAlign w:val="center"/>
          </w:tcPr>
          <w:p w14:paraId="0BA5E3F0" w14:textId="77777777" w:rsidR="005464EB" w:rsidRPr="00D26514" w:rsidRDefault="005464EB" w:rsidP="006C2F45">
            <w:pPr>
              <w:pStyle w:val="TableEntry"/>
            </w:pPr>
          </w:p>
        </w:tc>
        <w:tc>
          <w:tcPr>
            <w:tcW w:w="692" w:type="pct"/>
            <w:vAlign w:val="center"/>
          </w:tcPr>
          <w:p w14:paraId="76263764" w14:textId="77777777" w:rsidR="005464EB" w:rsidRPr="00D26514" w:rsidRDefault="005464EB" w:rsidP="006C2F45">
            <w:pPr>
              <w:pStyle w:val="TableEntry"/>
            </w:pPr>
          </w:p>
        </w:tc>
      </w:tr>
    </w:tbl>
    <w:p w14:paraId="16E3696C" w14:textId="61F207D4" w:rsidR="005464EB" w:rsidRPr="005464EB" w:rsidRDefault="005464EB" w:rsidP="005464EB">
      <w:pPr>
        <w:pStyle w:val="Heading6"/>
      </w:pPr>
      <w:r w:rsidRPr="00850CFB">
        <w:t>6.3.3.10.S</w:t>
      </w:r>
      <w:r>
        <w:t>3</w:t>
      </w:r>
      <w:r w:rsidRPr="00850CFB">
        <w:t>.1</w:t>
      </w:r>
      <w:r>
        <w:t xml:space="preserve"> Encounter Summary </w:t>
      </w:r>
      <w:r w:rsidRPr="00850CFB">
        <w:t>Section Condition, Specification Document, or Vocabulary Constraint</w:t>
      </w:r>
    </w:p>
    <w:p w14:paraId="45A29657" w14:textId="4E57D514" w:rsidR="00075800" w:rsidRDefault="00075800" w:rsidP="00075800">
      <w:pPr>
        <w:pStyle w:val="BodyText"/>
      </w:pPr>
      <w:r>
        <w:t>Scan the document for data as</w:t>
      </w:r>
      <w:r w:rsidR="00F02B35">
        <w:t xml:space="preserve">sociated with </w:t>
      </w:r>
      <w:r w:rsidR="0044679F">
        <w:t xml:space="preserve">an </w:t>
      </w:r>
      <w:r w:rsidR="00F02B35">
        <w:t>encounter that is</w:t>
      </w:r>
      <w:r>
        <w:t xml:space="preserve"> the same as the</w:t>
      </w:r>
      <w:r w:rsidR="00F02B35">
        <w:t xml:space="preserve"> </w:t>
      </w:r>
      <w:proofErr w:type="spellStart"/>
      <w:r w:rsidR="00F02B35">
        <w:t>DocumentationOf</w:t>
      </w:r>
      <w:proofErr w:type="spellEnd"/>
      <w:r w:rsidR="00F02B35">
        <w:t>/</w:t>
      </w:r>
      <w:proofErr w:type="spellStart"/>
      <w:r w:rsidR="00F02B35">
        <w:t>ServiceEvent</w:t>
      </w:r>
      <w:proofErr w:type="spellEnd"/>
      <w:r w:rsidR="00F02B35">
        <w:t xml:space="preserve"> encounter. Content associated with the applicable encounter can be used to determine the needed information. Implementations may consider content from any section to be placed in the encounter summary section. For illustration purposes, the following sections are used.</w:t>
      </w:r>
    </w:p>
    <w:p w14:paraId="189015B4" w14:textId="6F5A4DF6" w:rsidR="00F02B35" w:rsidRPr="00F11924" w:rsidRDefault="00F02B35" w:rsidP="00075800">
      <w:pPr>
        <w:pStyle w:val="BodyText"/>
        <w:rPr>
          <w:b/>
        </w:rPr>
      </w:pPr>
      <w:r w:rsidRPr="00F11924">
        <w:rPr>
          <w:b/>
        </w:rPr>
        <w:t xml:space="preserve">Medications Started This Visit: </w:t>
      </w:r>
    </w:p>
    <w:p w14:paraId="53530A48" w14:textId="191E1033" w:rsidR="00F02B35" w:rsidRDefault="00F02B35" w:rsidP="00F02B35">
      <w:pPr>
        <w:pStyle w:val="BodyText"/>
        <w:numPr>
          <w:ilvl w:val="0"/>
          <w:numId w:val="27"/>
        </w:numPr>
      </w:pPr>
      <w:r>
        <w:t>Scan the medication section for me</w:t>
      </w:r>
      <w:r w:rsidR="00F11924">
        <w:t>dication start date the same as the encounter date</w:t>
      </w:r>
      <w:r>
        <w:t xml:space="preserve">. </w:t>
      </w:r>
    </w:p>
    <w:p w14:paraId="33BE5282" w14:textId="77777777" w:rsidR="00F02B35" w:rsidRDefault="00F02B35" w:rsidP="00F02B35">
      <w:pPr>
        <w:pStyle w:val="BodyText"/>
        <w:numPr>
          <w:ilvl w:val="0"/>
          <w:numId w:val="28"/>
        </w:numPr>
      </w:pPr>
      <w:r>
        <w:t>When found output the product name, sig, start date/time, end date/time, indication</w:t>
      </w:r>
    </w:p>
    <w:p w14:paraId="2B63E846" w14:textId="35427419" w:rsidR="00F02B35" w:rsidRDefault="00F02B35" w:rsidP="00075800">
      <w:pPr>
        <w:pStyle w:val="BodyText"/>
        <w:rPr>
          <w:b/>
        </w:rPr>
      </w:pPr>
      <w:r w:rsidRPr="00F11924">
        <w:rPr>
          <w:b/>
        </w:rPr>
        <w:t>Medications Stopped This Visit:</w:t>
      </w:r>
    </w:p>
    <w:p w14:paraId="126EFFCA" w14:textId="03E58D7B" w:rsidR="00F11924" w:rsidRDefault="00F11924" w:rsidP="00F11924">
      <w:pPr>
        <w:pStyle w:val="BodyText"/>
        <w:numPr>
          <w:ilvl w:val="0"/>
          <w:numId w:val="29"/>
        </w:numPr>
      </w:pPr>
      <w:r>
        <w:t xml:space="preserve">Scan the medication section for medication stop date the same as the encounter date. </w:t>
      </w:r>
    </w:p>
    <w:p w14:paraId="516CA40B" w14:textId="64F6EDBD" w:rsidR="00F11924" w:rsidRPr="00F11924" w:rsidRDefault="00F11924" w:rsidP="006C2F45">
      <w:pPr>
        <w:pStyle w:val="BodyText"/>
        <w:numPr>
          <w:ilvl w:val="0"/>
          <w:numId w:val="28"/>
        </w:numPr>
        <w:rPr>
          <w:b/>
        </w:rPr>
      </w:pPr>
      <w:r>
        <w:t>When found output the product name, sig, start date/time, end date/time, indication</w:t>
      </w:r>
    </w:p>
    <w:p w14:paraId="6353E3A7" w14:textId="46BD131A" w:rsidR="00F02B35" w:rsidRDefault="00F11924" w:rsidP="00075800">
      <w:pPr>
        <w:pStyle w:val="BodyText"/>
        <w:rPr>
          <w:b/>
        </w:rPr>
      </w:pPr>
      <w:r w:rsidRPr="00F11924">
        <w:rPr>
          <w:b/>
        </w:rPr>
        <w:t>Procedures Performed</w:t>
      </w:r>
      <w:r w:rsidR="00F02B35" w:rsidRPr="00F11924">
        <w:rPr>
          <w:b/>
        </w:rPr>
        <w:t xml:space="preserve"> This Visit</w:t>
      </w:r>
      <w:r w:rsidRPr="00F11924">
        <w:rPr>
          <w:b/>
        </w:rPr>
        <w:t xml:space="preserve">: </w:t>
      </w:r>
    </w:p>
    <w:p w14:paraId="3ADEF83E" w14:textId="183EF7E8" w:rsidR="00F11924" w:rsidRDefault="00F11924" w:rsidP="00F11924">
      <w:pPr>
        <w:pStyle w:val="BodyText"/>
        <w:numPr>
          <w:ilvl w:val="0"/>
          <w:numId w:val="30"/>
        </w:numPr>
      </w:pPr>
      <w:r>
        <w:t xml:space="preserve">Scan the procedure section for procedure effective time the same as the encounter date. </w:t>
      </w:r>
    </w:p>
    <w:p w14:paraId="16E62D28" w14:textId="30EC9773" w:rsidR="00F11924" w:rsidRPr="00F11924" w:rsidRDefault="00F11924" w:rsidP="00F11924">
      <w:pPr>
        <w:pStyle w:val="BodyText"/>
        <w:numPr>
          <w:ilvl w:val="0"/>
          <w:numId w:val="28"/>
        </w:numPr>
        <w:rPr>
          <w:b/>
        </w:rPr>
      </w:pPr>
      <w:r>
        <w:t>When found output the procedure text, effective time, instruction</w:t>
      </w:r>
      <w:r w:rsidR="00733C09">
        <w:t>s</w:t>
      </w:r>
      <w:r>
        <w:t xml:space="preserve"> provided</w:t>
      </w:r>
      <w:r w:rsidR="00733C09">
        <w:t xml:space="preserve"> text</w:t>
      </w:r>
    </w:p>
    <w:p w14:paraId="51E2FEAE" w14:textId="77777777" w:rsidR="00923720" w:rsidRDefault="00923720" w:rsidP="00923720">
      <w:pPr>
        <w:pStyle w:val="BodyText"/>
        <w:rPr>
          <w:rFonts w:eastAsia="Calibri"/>
          <w:b/>
          <w:bCs/>
        </w:rPr>
      </w:pPr>
      <w:r>
        <w:rPr>
          <w:rFonts w:eastAsia="Calibri"/>
          <w:b/>
          <w:bCs/>
        </w:rPr>
        <w:t xml:space="preserve">              </w:t>
      </w:r>
    </w:p>
    <w:p w14:paraId="13E3076D" w14:textId="77777777" w:rsidR="00923720" w:rsidRDefault="00923720" w:rsidP="00923720">
      <w:pPr>
        <w:pStyle w:val="BodyText"/>
        <w:rPr>
          <w:rFonts w:eastAsia="Calibri"/>
          <w:b/>
          <w:bCs/>
        </w:rPr>
      </w:pPr>
    </w:p>
    <w:p w14:paraId="44D0D978" w14:textId="77777777" w:rsidR="00923720" w:rsidRDefault="00923720" w:rsidP="00923720">
      <w:pPr>
        <w:pStyle w:val="BodyText"/>
        <w:rPr>
          <w:rFonts w:eastAsia="Calibri"/>
          <w:b/>
          <w:bCs/>
        </w:rPr>
      </w:pPr>
    </w:p>
    <w:p w14:paraId="745D2F97" w14:textId="77777777" w:rsidR="00923720" w:rsidRDefault="00923720" w:rsidP="00923720">
      <w:pPr>
        <w:pStyle w:val="BodyText"/>
        <w:rPr>
          <w:rFonts w:eastAsia="Calibri"/>
          <w:b/>
          <w:bCs/>
        </w:rPr>
      </w:pPr>
    </w:p>
    <w:p w14:paraId="5FFE6ACE" w14:textId="77777777" w:rsidR="00923720" w:rsidRDefault="00923720" w:rsidP="00923720">
      <w:pPr>
        <w:pStyle w:val="BodyText"/>
        <w:rPr>
          <w:rFonts w:eastAsia="Calibri"/>
          <w:b/>
          <w:bCs/>
        </w:rPr>
      </w:pPr>
    </w:p>
    <w:p w14:paraId="791D540C" w14:textId="77777777" w:rsidR="00923720" w:rsidRDefault="00923720" w:rsidP="00923720">
      <w:pPr>
        <w:pStyle w:val="BodyText"/>
        <w:rPr>
          <w:rFonts w:eastAsia="Calibri"/>
          <w:b/>
          <w:bCs/>
        </w:rPr>
      </w:pPr>
    </w:p>
    <w:p w14:paraId="00B20288" w14:textId="4B22DF57" w:rsidR="00923720" w:rsidRDefault="00923720" w:rsidP="00923720">
      <w:pPr>
        <w:pStyle w:val="BodyText"/>
        <w:ind w:firstLine="720"/>
      </w:pPr>
      <w:r>
        <w:rPr>
          <w:rFonts w:eastAsia="Calibri"/>
          <w:b/>
          <w:bCs/>
        </w:rPr>
        <w:t xml:space="preserve">    Encounter Summary Section</w:t>
      </w:r>
    </w:p>
    <w:p w14:paraId="4817DA6C"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&lt;component&gt;</w:t>
      </w:r>
    </w:p>
    <w:p w14:paraId="562331DB"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&lt;section&gt;</w:t>
      </w:r>
    </w:p>
    <w:p w14:paraId="1F3C94F3" w14:textId="4D1A5071" w:rsidR="00923720" w:rsidRPr="00850CFB" w:rsidRDefault="00923720" w:rsidP="00923720">
      <w:pPr>
        <w:pStyle w:val="XMLFragment"/>
        <w:numPr>
          <w:ilvl w:val="0"/>
          <w:numId w:val="28"/>
        </w:numPr>
        <w:pBdr>
          <w:bottom w:val="single" w:sz="4" w:space="31" w:color="auto"/>
        </w:pBdr>
        <w:rPr>
          <w:noProof w:val="0"/>
        </w:rPr>
      </w:pPr>
      <w:r>
        <w:rPr>
          <w:noProof w:val="0"/>
        </w:rPr>
        <w:t xml:space="preserve">    &lt;</w:t>
      </w:r>
      <w:proofErr w:type="spellStart"/>
      <w:r>
        <w:rPr>
          <w:noProof w:val="0"/>
        </w:rPr>
        <w:t>templateId</w:t>
      </w:r>
      <w:proofErr w:type="spellEnd"/>
      <w:r>
        <w:rPr>
          <w:noProof w:val="0"/>
        </w:rPr>
        <w:t xml:space="preserve"> root="</w:t>
      </w:r>
      <w:r w:rsidRPr="00D21AD6">
        <w:t>1.3.6.1.4.1.19376.1.5.3.1.1.26.1.9</w:t>
      </w:r>
      <w:r w:rsidRPr="009C5E35">
        <w:rPr>
          <w:noProof w:val="0"/>
        </w:rPr>
        <w:t>"</w:t>
      </w:r>
      <w:r w:rsidRPr="00850CFB">
        <w:rPr>
          <w:noProof w:val="0"/>
        </w:rPr>
        <w:t>/&gt;</w:t>
      </w:r>
    </w:p>
    <w:p w14:paraId="722AE173"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&lt;id root=' ' extension=' '/&gt;</w:t>
      </w:r>
    </w:p>
    <w:p w14:paraId="7217FB4D" w14:textId="239C24FD"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&lt;code code='</w:t>
      </w:r>
      <w:r>
        <w:rPr>
          <w:noProof w:val="0"/>
        </w:rPr>
        <w:t xml:space="preserve">34133-9' </w:t>
      </w:r>
      <w:proofErr w:type="spellStart"/>
      <w:r>
        <w:rPr>
          <w:noProof w:val="0"/>
        </w:rPr>
        <w:t>displayName</w:t>
      </w:r>
      <w:proofErr w:type="spellEnd"/>
      <w:r>
        <w:rPr>
          <w:noProof w:val="0"/>
        </w:rPr>
        <w:t>='Episode Summary</w:t>
      </w:r>
      <w:r w:rsidRPr="00850CFB">
        <w:rPr>
          <w:noProof w:val="0"/>
        </w:rPr>
        <w:t>'</w:t>
      </w:r>
    </w:p>
    <w:p w14:paraId="1D10A300" w14:textId="77777777" w:rsidR="00923720" w:rsidRDefault="00923720" w:rsidP="00923720">
      <w:pPr>
        <w:pStyle w:val="XMLFragment"/>
        <w:numPr>
          <w:ilvl w:val="0"/>
          <w:numId w:val="28"/>
        </w:numPr>
        <w:pBdr>
          <w:bottom w:val="single" w:sz="4" w:space="31" w:color="auto"/>
        </w:pBdr>
        <w:rPr>
          <w:noProof w:val="0"/>
        </w:rPr>
      </w:pPr>
      <w:r w:rsidRPr="00850CFB">
        <w:rPr>
          <w:noProof w:val="0"/>
        </w:rPr>
        <w:t xml:space="preserve">      </w:t>
      </w:r>
      <w:proofErr w:type="spellStart"/>
      <w:r w:rsidRPr="00850CFB">
        <w:rPr>
          <w:noProof w:val="0"/>
        </w:rPr>
        <w:t>codeSystem</w:t>
      </w:r>
      <w:proofErr w:type="spellEnd"/>
      <w:r w:rsidRPr="00850CFB">
        <w:rPr>
          <w:noProof w:val="0"/>
        </w:rPr>
        <w:t xml:space="preserve">='2.16.840.1.113883.6.1' </w:t>
      </w:r>
      <w:proofErr w:type="spellStart"/>
      <w:r w:rsidRPr="00850CFB">
        <w:rPr>
          <w:noProof w:val="0"/>
        </w:rPr>
        <w:t>codeSystemName</w:t>
      </w:r>
      <w:proofErr w:type="spellEnd"/>
      <w:r w:rsidRPr="00850CFB">
        <w:rPr>
          <w:noProof w:val="0"/>
        </w:rPr>
        <w:t>='LOINC'/&gt;</w:t>
      </w:r>
    </w:p>
    <w:p w14:paraId="2249EB61" w14:textId="6F71DDE6" w:rsidR="00923720" w:rsidRPr="00850CFB" w:rsidRDefault="00923720" w:rsidP="00923720">
      <w:pPr>
        <w:pStyle w:val="XMLFragment"/>
        <w:numPr>
          <w:ilvl w:val="0"/>
          <w:numId w:val="28"/>
        </w:numPr>
        <w:pBdr>
          <w:bottom w:val="single" w:sz="4" w:space="31" w:color="auto"/>
        </w:pBdr>
        <w:rPr>
          <w:noProof w:val="0"/>
        </w:rPr>
      </w:pPr>
      <w:r w:rsidRPr="009C5E35">
        <w:rPr>
          <w:noProof w:val="0"/>
        </w:rPr>
        <w:t xml:space="preserve">  </w:t>
      </w:r>
      <w:r>
        <w:rPr>
          <w:noProof w:val="0"/>
        </w:rPr>
        <w:t xml:space="preserve">  &lt;title&gt;Encounter</w:t>
      </w:r>
      <w:r w:rsidRPr="009C5E35">
        <w:rPr>
          <w:noProof w:val="0"/>
        </w:rPr>
        <w:t xml:space="preserve"> Summary&lt;/title&gt;</w:t>
      </w:r>
    </w:p>
    <w:p w14:paraId="08D79A72"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&lt;text&gt;</w:t>
      </w:r>
    </w:p>
    <w:p w14:paraId="524CAF5A"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Text as described above</w:t>
      </w:r>
    </w:p>
    <w:p w14:paraId="62EFE26A" w14:textId="77777777" w:rsidR="00923720" w:rsidRDefault="00923720" w:rsidP="00923720">
      <w:pPr>
        <w:pStyle w:val="XMLFragment"/>
        <w:numPr>
          <w:ilvl w:val="0"/>
          <w:numId w:val="28"/>
        </w:numPr>
        <w:pBdr>
          <w:bottom w:val="single" w:sz="4" w:space="31" w:color="auto"/>
        </w:pBdr>
        <w:rPr>
          <w:noProof w:val="0"/>
        </w:rPr>
      </w:pPr>
      <w:r w:rsidRPr="00850CFB">
        <w:rPr>
          <w:noProof w:val="0"/>
        </w:rPr>
        <w:t xml:space="preserve">    &lt;/text&gt;</w:t>
      </w:r>
    </w:p>
    <w:p w14:paraId="27CDEABB" w14:textId="77777777" w:rsidR="00923720" w:rsidRDefault="00923720" w:rsidP="00923720">
      <w:pPr>
        <w:pStyle w:val="XMLFragment"/>
        <w:numPr>
          <w:ilvl w:val="0"/>
          <w:numId w:val="28"/>
        </w:numPr>
        <w:pBdr>
          <w:bottom w:val="single" w:sz="4" w:space="31" w:color="auto"/>
        </w:pBdr>
        <w:rPr>
          <w:noProof w:val="0"/>
        </w:rPr>
      </w:pPr>
      <w:r>
        <w:rPr>
          <w:noProof w:val="0"/>
        </w:rPr>
        <w:t xml:space="preserve">  &lt;/section&gt;</w:t>
      </w:r>
    </w:p>
    <w:p w14:paraId="21B2C2D4" w14:textId="77777777" w:rsidR="00923720" w:rsidRPr="00D26514" w:rsidRDefault="00923720" w:rsidP="00923720">
      <w:pPr>
        <w:pStyle w:val="XMLFragment"/>
        <w:numPr>
          <w:ilvl w:val="0"/>
          <w:numId w:val="28"/>
        </w:numPr>
        <w:pBdr>
          <w:bottom w:val="single" w:sz="4" w:space="31" w:color="auto"/>
        </w:pBdr>
      </w:pPr>
      <w:r>
        <w:rPr>
          <w:noProof w:val="0"/>
        </w:rPr>
        <w:t>&lt;/component&gt;</w:t>
      </w:r>
    </w:p>
    <w:p w14:paraId="5E92B079" w14:textId="77777777" w:rsidR="00F11924" w:rsidRPr="00F11924" w:rsidRDefault="00F11924" w:rsidP="00075800">
      <w:pPr>
        <w:pStyle w:val="BodyText"/>
        <w:rPr>
          <w:b/>
        </w:rPr>
      </w:pPr>
    </w:p>
    <w:p w14:paraId="1E134CBC" w14:textId="7CF6B092" w:rsidR="00D07411" w:rsidRDefault="00870306" w:rsidP="00B84D95">
      <w:pPr>
        <w:pStyle w:val="Heading4"/>
        <w:numPr>
          <w:ilvl w:val="0"/>
          <w:numId w:val="0"/>
        </w:numPr>
        <w:ind w:left="864" w:hanging="864"/>
        <w:rPr>
          <w:noProof w:val="0"/>
        </w:rPr>
      </w:pPr>
      <w:r w:rsidRPr="00D26514">
        <w:rPr>
          <w:noProof w:val="0"/>
        </w:rPr>
        <w:t>6.3.</w:t>
      </w:r>
      <w:r w:rsidR="00951F63" w:rsidRPr="00D26514">
        <w:rPr>
          <w:noProof w:val="0"/>
        </w:rPr>
        <w:t>3</w:t>
      </w:r>
      <w:r w:rsidR="00BA437B" w:rsidRPr="00D26514">
        <w:rPr>
          <w:noProof w:val="0"/>
        </w:rPr>
        <w:t>.</w:t>
      </w:r>
      <w:proofErr w:type="gramStart"/>
      <w:r w:rsidR="00E72566">
        <w:rPr>
          <w:noProof w:val="0"/>
        </w:rPr>
        <w:t>10</w:t>
      </w:r>
      <w:r w:rsidR="00363069" w:rsidRPr="00D26514">
        <w:rPr>
          <w:noProof w:val="0"/>
        </w:rPr>
        <w:t>.</w:t>
      </w:r>
      <w:r w:rsidR="00774B6B" w:rsidRPr="00D26514">
        <w:rPr>
          <w:noProof w:val="0"/>
        </w:rPr>
        <w:t>S</w:t>
      </w:r>
      <w:proofErr w:type="gramEnd"/>
      <w:r w:rsidR="00E72566">
        <w:rPr>
          <w:noProof w:val="0"/>
        </w:rPr>
        <w:t>4</w:t>
      </w:r>
      <w:r w:rsidR="00291725" w:rsidRPr="00D26514">
        <w:rPr>
          <w:noProof w:val="0"/>
        </w:rPr>
        <w:t xml:space="preserve"> </w:t>
      </w:r>
      <w:r w:rsidR="009F687F">
        <w:rPr>
          <w:noProof w:val="0"/>
        </w:rPr>
        <w:t xml:space="preserve">Active/Planned Medication Summary </w:t>
      </w:r>
      <w:r w:rsidR="006A2A74" w:rsidRPr="00D26514">
        <w:rPr>
          <w:noProof w:val="0"/>
        </w:rPr>
        <w:t>Section</w:t>
      </w:r>
      <w:r w:rsidRPr="00D26514">
        <w:rPr>
          <w:noProof w:val="0"/>
        </w:rPr>
        <w:t xml:space="preserve"> </w:t>
      </w:r>
      <w:r w:rsidR="00D07411" w:rsidRPr="00D26514">
        <w:rPr>
          <w:noProof w:val="0"/>
        </w:rPr>
        <w:t xml:space="preserve">Content </w:t>
      </w:r>
      <w:commentRangeStart w:id="424"/>
      <w:r w:rsidRPr="00D26514">
        <w:rPr>
          <w:noProof w:val="0"/>
        </w:rPr>
        <w:t>Module</w:t>
      </w:r>
      <w:bookmarkEnd w:id="387"/>
      <w:bookmarkEnd w:id="388"/>
      <w:commentRangeEnd w:id="424"/>
      <w:r w:rsidR="0088137F">
        <w:rPr>
          <w:rStyle w:val="CommentReference"/>
          <w:rFonts w:ascii="Times New Roman" w:hAnsi="Times New Roman"/>
          <w:b w:val="0"/>
          <w:noProof w:val="0"/>
          <w:kern w:val="0"/>
        </w:rPr>
        <w:commentReference w:id="424"/>
      </w:r>
      <w:r w:rsidRPr="00D26514">
        <w:rPr>
          <w:noProof w:val="0"/>
        </w:rPr>
        <w:t xml:space="preserve"> </w:t>
      </w:r>
      <w:bookmarkStart w:id="425" w:name="_Toc291167503"/>
      <w:bookmarkStart w:id="426" w:name="_Toc291231442"/>
      <w:bookmarkStart w:id="427" w:name="_Toc296340356"/>
    </w:p>
    <w:p w14:paraId="4DB2B00A" w14:textId="57C77E7E" w:rsidR="00C17A20" w:rsidRPr="00D26514" w:rsidRDefault="00C17A20" w:rsidP="00C17A20">
      <w:pPr>
        <w:pStyle w:val="TableTitle"/>
        <w:ind w:left="1440"/>
        <w:jc w:val="left"/>
      </w:pPr>
      <w:r w:rsidRPr="00C17A20">
        <w:t>Table 6.3.3.</w:t>
      </w:r>
      <w:proofErr w:type="gramStart"/>
      <w:r w:rsidRPr="00C17A20">
        <w:t>10.S</w:t>
      </w:r>
      <w:proofErr w:type="gramEnd"/>
      <w:r>
        <w:t>4</w:t>
      </w:r>
      <w:r w:rsidRPr="00C17A20">
        <w:t>-1:</w:t>
      </w:r>
      <w:r>
        <w:rPr>
          <w:b w:val="0"/>
        </w:rPr>
        <w:t xml:space="preserve"> </w:t>
      </w:r>
      <w:r>
        <w:t xml:space="preserve">Active/Planned Medication Summary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D26514" w14:paraId="5662D54B"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D26514" w:rsidRDefault="00C17A20" w:rsidP="006C2F45">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D26514" w:rsidRDefault="00C17A20" w:rsidP="006C2F45">
            <w:pPr>
              <w:pStyle w:val="TableEntry"/>
            </w:pPr>
            <w:r>
              <w:t>Active/Planned Medication Summary Section</w:t>
            </w:r>
          </w:p>
        </w:tc>
      </w:tr>
      <w:tr w:rsidR="00C17A20" w:rsidRPr="00D26514" w14:paraId="7914B82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D26514" w:rsidRDefault="00C17A20" w:rsidP="006C2F45">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D26514" w:rsidRDefault="00501C9D" w:rsidP="006C2F45">
            <w:pPr>
              <w:pStyle w:val="TableEntry"/>
            </w:pPr>
            <w:r w:rsidRPr="00436054">
              <w:t>1.3.6.1.4.1.19376.1.5.3.1.1.26.1.10</w:t>
            </w:r>
          </w:p>
        </w:tc>
      </w:tr>
      <w:tr w:rsidR="00C17A20" w:rsidRPr="00D26514" w14:paraId="44867125"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D26514" w:rsidRDefault="00C17A20" w:rsidP="006C2F45">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77777777" w:rsidR="00C17A20" w:rsidRPr="00D26514" w:rsidRDefault="00C17A20" w:rsidP="006C2F45">
            <w:pPr>
              <w:pStyle w:val="TableEntry"/>
            </w:pPr>
            <w:r w:rsidRPr="00D26514">
              <w:t xml:space="preserve">&lt;Parent Template Name </w:t>
            </w:r>
            <w:proofErr w:type="spellStart"/>
            <w:r w:rsidRPr="00D26514">
              <w:t>oid</w:t>
            </w:r>
            <w:proofErr w:type="spellEnd"/>
            <w:r w:rsidRPr="00D26514">
              <w:t>/</w:t>
            </w:r>
            <w:proofErr w:type="spellStart"/>
            <w:r w:rsidRPr="00D26514">
              <w:t>uid</w:t>
            </w:r>
            <w:proofErr w:type="spellEnd"/>
            <w:r w:rsidRPr="00D26514">
              <w:t xml:space="preserve"> [Domain - Reference] or NA&gt;</w:t>
            </w:r>
          </w:p>
        </w:tc>
      </w:tr>
      <w:tr w:rsidR="00C17A20" w:rsidRPr="00D26514" w14:paraId="5F87DCC1"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D26514" w:rsidRDefault="00C17A20" w:rsidP="006C2F45">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77777777" w:rsidR="00C17A20" w:rsidRPr="00D26514" w:rsidRDefault="00C17A20" w:rsidP="006C2F45">
            <w:pPr>
              <w:pStyle w:val="TableEntry"/>
            </w:pPr>
            <w:r w:rsidRPr="00D26514">
              <w:t>&lt;brief textual description, one paragraph&gt;</w:t>
            </w:r>
          </w:p>
        </w:tc>
      </w:tr>
      <w:tr w:rsidR="00C17A20" w:rsidRPr="00D26514" w14:paraId="162CA73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D26514" w:rsidRDefault="00C17A20" w:rsidP="006C2F45">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77777777" w:rsidR="00C17A20" w:rsidRPr="00D26514" w:rsidRDefault="00C17A20" w:rsidP="006C2F45">
            <w:pPr>
              <w:pStyle w:val="TableEntry"/>
            </w:pPr>
            <w:r w:rsidRPr="00D26514">
              <w:t>&lt;Code, Code Scheme, “Section Code Name”&gt;</w:t>
            </w:r>
          </w:p>
        </w:tc>
      </w:tr>
      <w:tr w:rsidR="00C17A20" w:rsidRPr="00D26514" w14:paraId="3E394054" w14:textId="77777777" w:rsidTr="006C2F45">
        <w:tc>
          <w:tcPr>
            <w:tcW w:w="492" w:type="pct"/>
            <w:tcBorders>
              <w:top w:val="single" w:sz="4" w:space="0" w:color="auto"/>
            </w:tcBorders>
            <w:shd w:val="clear" w:color="auto" w:fill="E6E6E6"/>
            <w:vAlign w:val="center"/>
          </w:tcPr>
          <w:p w14:paraId="38564D8A" w14:textId="77777777" w:rsidR="00C17A20" w:rsidRPr="00D26514" w:rsidRDefault="00C17A20" w:rsidP="006C2F45">
            <w:pPr>
              <w:pStyle w:val="TableEntryHeader"/>
            </w:pPr>
            <w:r w:rsidRPr="00D26514">
              <w:t xml:space="preserve">Opt and Card </w:t>
            </w:r>
          </w:p>
        </w:tc>
        <w:tc>
          <w:tcPr>
            <w:tcW w:w="626" w:type="pct"/>
            <w:tcBorders>
              <w:top w:val="single" w:sz="4" w:space="0" w:color="auto"/>
            </w:tcBorders>
            <w:shd w:val="clear" w:color="auto" w:fill="E6E6E6"/>
            <w:vAlign w:val="center"/>
          </w:tcPr>
          <w:p w14:paraId="61E97F06" w14:textId="77777777" w:rsidR="00C17A20" w:rsidRPr="00D26514" w:rsidRDefault="00C17A20" w:rsidP="006C2F45">
            <w:pPr>
              <w:pStyle w:val="TableEntryHeader"/>
            </w:pPr>
            <w:r w:rsidRPr="00D26514">
              <w:t>Condition</w:t>
            </w:r>
          </w:p>
        </w:tc>
        <w:tc>
          <w:tcPr>
            <w:tcW w:w="1115" w:type="pct"/>
            <w:tcBorders>
              <w:top w:val="single" w:sz="4" w:space="0" w:color="auto"/>
            </w:tcBorders>
            <w:shd w:val="clear" w:color="auto" w:fill="E4E4E4"/>
          </w:tcPr>
          <w:p w14:paraId="55BAE57E" w14:textId="77777777" w:rsidR="00C17A20" w:rsidRPr="00D26514" w:rsidRDefault="00C17A20" w:rsidP="006C2F45">
            <w:pPr>
              <w:pStyle w:val="TableEntryHeader"/>
            </w:pPr>
            <w:r w:rsidRPr="00D26514">
              <w:t>Data Element or Section Name</w:t>
            </w:r>
          </w:p>
        </w:tc>
        <w:tc>
          <w:tcPr>
            <w:tcW w:w="1302" w:type="pct"/>
            <w:tcBorders>
              <w:top w:val="single" w:sz="4" w:space="0" w:color="auto"/>
            </w:tcBorders>
            <w:shd w:val="clear" w:color="auto" w:fill="E4E4E4"/>
            <w:vAlign w:val="center"/>
          </w:tcPr>
          <w:p w14:paraId="7E02E438" w14:textId="77777777" w:rsidR="00C17A20" w:rsidRPr="00D26514" w:rsidRDefault="00C17A20" w:rsidP="006C2F45">
            <w:pPr>
              <w:pStyle w:val="TableEntryHeader"/>
            </w:pPr>
            <w:r w:rsidRPr="00D26514">
              <w:t>Template ID</w:t>
            </w:r>
          </w:p>
        </w:tc>
        <w:tc>
          <w:tcPr>
            <w:tcW w:w="773" w:type="pct"/>
            <w:tcBorders>
              <w:top w:val="single" w:sz="4" w:space="0" w:color="auto"/>
            </w:tcBorders>
            <w:shd w:val="clear" w:color="auto" w:fill="E4E4E4"/>
            <w:vAlign w:val="center"/>
          </w:tcPr>
          <w:p w14:paraId="4FFA2331" w14:textId="77777777" w:rsidR="00C17A20" w:rsidRPr="00D26514" w:rsidRDefault="00C17A20" w:rsidP="006C2F45">
            <w:pPr>
              <w:pStyle w:val="TableEntryHeader"/>
            </w:pPr>
            <w:r w:rsidRPr="00D26514">
              <w:t>Specification Document</w:t>
            </w:r>
          </w:p>
        </w:tc>
        <w:tc>
          <w:tcPr>
            <w:tcW w:w="692" w:type="pct"/>
            <w:tcBorders>
              <w:top w:val="single" w:sz="4" w:space="0" w:color="auto"/>
            </w:tcBorders>
            <w:shd w:val="clear" w:color="auto" w:fill="E4E4E4"/>
            <w:vAlign w:val="center"/>
          </w:tcPr>
          <w:p w14:paraId="4A24E98A" w14:textId="77777777" w:rsidR="00C17A20" w:rsidRPr="00D26514" w:rsidRDefault="00C17A20" w:rsidP="006C2F45">
            <w:pPr>
              <w:pStyle w:val="TableEntryHeader"/>
            </w:pPr>
            <w:r w:rsidRPr="00D26514">
              <w:t>Vocabulary</w:t>
            </w:r>
          </w:p>
          <w:p w14:paraId="05202BB4" w14:textId="77777777" w:rsidR="00C17A20" w:rsidRPr="00D26514" w:rsidRDefault="00C17A20" w:rsidP="006C2F45">
            <w:pPr>
              <w:pStyle w:val="TableEntryHeader"/>
            </w:pPr>
            <w:r w:rsidRPr="00D26514">
              <w:t>Constraint</w:t>
            </w:r>
          </w:p>
        </w:tc>
      </w:tr>
      <w:tr w:rsidR="00C17A20" w:rsidRPr="00D26514" w14:paraId="181A5105" w14:textId="77777777" w:rsidTr="006C2F45">
        <w:tc>
          <w:tcPr>
            <w:tcW w:w="5000" w:type="pct"/>
            <w:gridSpan w:val="6"/>
          </w:tcPr>
          <w:p w14:paraId="3565A93D" w14:textId="77777777" w:rsidR="00C17A20" w:rsidRPr="00D26514" w:rsidRDefault="00C17A20" w:rsidP="006C2F45">
            <w:pPr>
              <w:pStyle w:val="TableEntryHeader"/>
            </w:pPr>
            <w:r w:rsidRPr="00850CFB">
              <w:t>Text only section</w:t>
            </w:r>
          </w:p>
        </w:tc>
      </w:tr>
      <w:tr w:rsidR="00C17A20" w:rsidRPr="00D26514" w14:paraId="083B98E8" w14:textId="77777777" w:rsidTr="006C2F45">
        <w:tc>
          <w:tcPr>
            <w:tcW w:w="492" w:type="pct"/>
            <w:vAlign w:val="center"/>
          </w:tcPr>
          <w:p w14:paraId="44A2E7B6" w14:textId="77777777" w:rsidR="00C17A20" w:rsidRPr="00D26514" w:rsidRDefault="00C17A20" w:rsidP="006C2F45">
            <w:pPr>
              <w:pStyle w:val="TableEntry"/>
            </w:pPr>
          </w:p>
        </w:tc>
        <w:tc>
          <w:tcPr>
            <w:tcW w:w="626" w:type="pct"/>
            <w:vAlign w:val="center"/>
          </w:tcPr>
          <w:p w14:paraId="38A0021E" w14:textId="77777777" w:rsidR="00C17A20" w:rsidRPr="00D26514" w:rsidRDefault="00C17A20" w:rsidP="006C2F45">
            <w:pPr>
              <w:pStyle w:val="TableEntry"/>
            </w:pPr>
          </w:p>
        </w:tc>
        <w:tc>
          <w:tcPr>
            <w:tcW w:w="1115" w:type="pct"/>
            <w:vAlign w:val="center"/>
          </w:tcPr>
          <w:p w14:paraId="6D7DF9EF" w14:textId="77777777" w:rsidR="00C17A20" w:rsidRPr="00D26514" w:rsidRDefault="00C17A20" w:rsidP="006C2F45">
            <w:pPr>
              <w:pStyle w:val="TableEntry"/>
            </w:pPr>
          </w:p>
        </w:tc>
        <w:tc>
          <w:tcPr>
            <w:tcW w:w="1302" w:type="pct"/>
            <w:vAlign w:val="center"/>
          </w:tcPr>
          <w:p w14:paraId="14EA3924" w14:textId="77777777" w:rsidR="00C17A20" w:rsidRPr="00D26514" w:rsidRDefault="00C17A20" w:rsidP="006C2F45">
            <w:pPr>
              <w:pStyle w:val="TableEntry"/>
            </w:pPr>
          </w:p>
        </w:tc>
        <w:tc>
          <w:tcPr>
            <w:tcW w:w="773" w:type="pct"/>
            <w:vAlign w:val="center"/>
          </w:tcPr>
          <w:p w14:paraId="789EE288" w14:textId="77777777" w:rsidR="00C17A20" w:rsidRPr="00D26514" w:rsidRDefault="00C17A20" w:rsidP="006C2F45">
            <w:pPr>
              <w:pStyle w:val="TableEntry"/>
            </w:pPr>
          </w:p>
        </w:tc>
        <w:tc>
          <w:tcPr>
            <w:tcW w:w="692" w:type="pct"/>
            <w:vAlign w:val="center"/>
          </w:tcPr>
          <w:p w14:paraId="02656E0D" w14:textId="77777777" w:rsidR="00C17A20" w:rsidRPr="00D26514" w:rsidRDefault="00C17A20" w:rsidP="006C2F45">
            <w:pPr>
              <w:pStyle w:val="TableEntry"/>
            </w:pPr>
          </w:p>
        </w:tc>
      </w:tr>
    </w:tbl>
    <w:p w14:paraId="75D33700" w14:textId="42CBBC31" w:rsidR="00C17A20" w:rsidRDefault="00C17A20" w:rsidP="00C17A20">
      <w:pPr>
        <w:pStyle w:val="Heading6"/>
      </w:pPr>
      <w:r w:rsidRPr="00850CFB">
        <w:t>6.3.3.10.S</w:t>
      </w:r>
      <w:r>
        <w:t>4</w:t>
      </w:r>
      <w:r w:rsidRPr="00850CFB">
        <w:t>.1</w:t>
      </w:r>
      <w:r w:rsidR="00067F11">
        <w:t xml:space="preserve"> Active/Planned Medication </w:t>
      </w:r>
      <w:r>
        <w:t xml:space="preserve">Summary </w:t>
      </w:r>
      <w:r w:rsidRPr="00850CFB">
        <w:t>Section Condition, Specification Document, or Vocabulary Constraint</w:t>
      </w:r>
    </w:p>
    <w:p w14:paraId="2DAB87F4" w14:textId="77777777" w:rsidR="00067F11" w:rsidRDefault="00067F11" w:rsidP="00067F11">
      <w:pPr>
        <w:pStyle w:val="BodyText"/>
      </w:pPr>
      <w:r>
        <w:t xml:space="preserve">This section is meant to contain medications the patient is currently taking (active medications) and/or medications that is planned for the patient to start taking (planned medications) and the applicable indications. Implementations may consider sections containing active and planned medications. However, for illustration purposes, the following sections are used. </w:t>
      </w:r>
    </w:p>
    <w:p w14:paraId="288B64EC" w14:textId="77777777" w:rsidR="00067F11" w:rsidRDefault="00067F11" w:rsidP="00067F11">
      <w:pPr>
        <w:pStyle w:val="BodyText"/>
      </w:pPr>
      <w:r w:rsidRPr="00F02B35">
        <w:rPr>
          <w:b/>
        </w:rPr>
        <w:lastRenderedPageBreak/>
        <w:t>Active Medications</w:t>
      </w:r>
      <w:r>
        <w:t>:</w:t>
      </w:r>
    </w:p>
    <w:p w14:paraId="06AB7DF1" w14:textId="77777777" w:rsidR="00067F11" w:rsidRDefault="00067F11" w:rsidP="00067F11">
      <w:pPr>
        <w:pStyle w:val="BodyText"/>
        <w:numPr>
          <w:ilvl w:val="0"/>
          <w:numId w:val="30"/>
        </w:numPr>
      </w:pPr>
      <w:r>
        <w:t xml:space="preserve">Scan the medication section for medication considered to be active. </w:t>
      </w:r>
    </w:p>
    <w:p w14:paraId="7C0B2F9C" w14:textId="77777777" w:rsidR="00067F11" w:rsidRDefault="00067F11" w:rsidP="00067F11">
      <w:pPr>
        <w:pStyle w:val="BodyText"/>
        <w:numPr>
          <w:ilvl w:val="0"/>
          <w:numId w:val="28"/>
        </w:numPr>
      </w:pPr>
      <w:r>
        <w:t>When found output the product name, sig, start date/time, end date/time, indication</w:t>
      </w:r>
    </w:p>
    <w:p w14:paraId="542E6231" w14:textId="77777777" w:rsidR="00067F11" w:rsidRDefault="00067F11" w:rsidP="00067F11">
      <w:pPr>
        <w:pStyle w:val="BodyText"/>
      </w:pPr>
      <w:r w:rsidRPr="00F02B35">
        <w:rPr>
          <w:b/>
        </w:rPr>
        <w:t>Planned Medications</w:t>
      </w:r>
      <w:r>
        <w:t>:</w:t>
      </w:r>
    </w:p>
    <w:p w14:paraId="1279C8A5" w14:textId="77777777" w:rsidR="00067F11" w:rsidRDefault="00067F11" w:rsidP="00067F11">
      <w:pPr>
        <w:pStyle w:val="BodyText"/>
        <w:numPr>
          <w:ilvl w:val="0"/>
          <w:numId w:val="30"/>
        </w:numPr>
      </w:pPr>
      <w:r>
        <w:t>Scan the medication section for medications with future start date.</w:t>
      </w:r>
    </w:p>
    <w:p w14:paraId="6513296C" w14:textId="77777777" w:rsidR="00067F11" w:rsidRDefault="00067F11" w:rsidP="00067F11">
      <w:pPr>
        <w:pStyle w:val="BodyText"/>
        <w:numPr>
          <w:ilvl w:val="0"/>
          <w:numId w:val="28"/>
        </w:numPr>
      </w:pPr>
      <w:r>
        <w:t>When found output the product name, sig, start date/time, end date/time, indication</w:t>
      </w:r>
    </w:p>
    <w:p w14:paraId="2B28F904" w14:textId="77777777" w:rsidR="00067F11" w:rsidRDefault="00067F11" w:rsidP="00067F11">
      <w:pPr>
        <w:pStyle w:val="BodyText"/>
        <w:numPr>
          <w:ilvl w:val="0"/>
          <w:numId w:val="30"/>
        </w:numPr>
      </w:pPr>
      <w:r>
        <w:t>Scan the plan of treatment section for planned substance administration</w:t>
      </w:r>
    </w:p>
    <w:p w14:paraId="5DE5CDB1" w14:textId="309ED988" w:rsidR="00067F11" w:rsidRDefault="00067F11" w:rsidP="00067F11">
      <w:pPr>
        <w:pStyle w:val="BodyText"/>
        <w:numPr>
          <w:ilvl w:val="0"/>
          <w:numId w:val="28"/>
        </w:numPr>
      </w:pPr>
      <w:r>
        <w:t>When found output the product name, sig, start date/time, end date/time, indication</w:t>
      </w:r>
    </w:p>
    <w:p w14:paraId="590C04C8" w14:textId="7D10E0C4" w:rsidR="00067F11" w:rsidRDefault="00067F11" w:rsidP="00067F11">
      <w:pPr>
        <w:pStyle w:val="BodyText"/>
      </w:pPr>
    </w:p>
    <w:p w14:paraId="0B8BC507" w14:textId="31C09774" w:rsidR="00067F11" w:rsidRDefault="00067F11" w:rsidP="00067F11">
      <w:pPr>
        <w:pStyle w:val="BodyText"/>
      </w:pPr>
    </w:p>
    <w:p w14:paraId="447F0585" w14:textId="163175D0" w:rsidR="00067F11" w:rsidRDefault="00067F11" w:rsidP="00067F11">
      <w:pPr>
        <w:pStyle w:val="BodyText"/>
      </w:pPr>
    </w:p>
    <w:p w14:paraId="028157F3" w14:textId="2E18A919" w:rsidR="00067F11" w:rsidRDefault="00067F11" w:rsidP="00067F11">
      <w:pPr>
        <w:pStyle w:val="BodyText"/>
      </w:pPr>
    </w:p>
    <w:p w14:paraId="031BDD08" w14:textId="2BC9DAFF" w:rsidR="00067F11" w:rsidRDefault="00067F11" w:rsidP="00067F11">
      <w:pPr>
        <w:pStyle w:val="BodyText"/>
      </w:pPr>
    </w:p>
    <w:p w14:paraId="79E322A1" w14:textId="4855BFBD" w:rsidR="00067F11" w:rsidRDefault="00067F11" w:rsidP="00067F11">
      <w:pPr>
        <w:pStyle w:val="BodyText"/>
      </w:pPr>
    </w:p>
    <w:p w14:paraId="1CA991D3" w14:textId="34BB31A0" w:rsidR="00067F11" w:rsidRDefault="00067F11" w:rsidP="00067F11">
      <w:pPr>
        <w:pStyle w:val="BodyText"/>
      </w:pPr>
    </w:p>
    <w:p w14:paraId="0C6B8C5D" w14:textId="7C2E58CF" w:rsidR="00067F11" w:rsidRDefault="00067F11" w:rsidP="00067F11">
      <w:pPr>
        <w:pStyle w:val="BodyText"/>
      </w:pPr>
    </w:p>
    <w:p w14:paraId="1911E8B9" w14:textId="60C3DD19" w:rsidR="00067F11" w:rsidRDefault="00067F11" w:rsidP="00067F11">
      <w:pPr>
        <w:pStyle w:val="BodyText"/>
      </w:pPr>
      <w:r>
        <w:rPr>
          <w:rFonts w:eastAsia="Calibri"/>
          <w:b/>
          <w:bCs/>
        </w:rPr>
        <w:t xml:space="preserve">                Active/Planned Medication Summary Section</w:t>
      </w:r>
    </w:p>
    <w:p w14:paraId="5E30D3DC"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&lt;component&gt;</w:t>
      </w:r>
    </w:p>
    <w:p w14:paraId="123C8D85"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&lt;section&gt;</w:t>
      </w:r>
    </w:p>
    <w:p w14:paraId="380DDEB0" w14:textId="77777777" w:rsidR="00C17A20" w:rsidRPr="00850CFB" w:rsidRDefault="00C17A20" w:rsidP="00C17A20">
      <w:pPr>
        <w:pStyle w:val="XMLFragment"/>
        <w:numPr>
          <w:ilvl w:val="0"/>
          <w:numId w:val="28"/>
        </w:numPr>
        <w:pBdr>
          <w:bottom w:val="single" w:sz="4" w:space="31" w:color="auto"/>
        </w:pBdr>
        <w:rPr>
          <w:noProof w:val="0"/>
        </w:rPr>
      </w:pPr>
      <w:r>
        <w:rPr>
          <w:noProof w:val="0"/>
        </w:rPr>
        <w:t xml:space="preserve">    &lt;</w:t>
      </w:r>
      <w:proofErr w:type="spellStart"/>
      <w:r>
        <w:rPr>
          <w:noProof w:val="0"/>
        </w:rPr>
        <w:t>templateId</w:t>
      </w:r>
      <w:proofErr w:type="spellEnd"/>
      <w:r>
        <w:rPr>
          <w:noProof w:val="0"/>
        </w:rPr>
        <w:t xml:space="preserve"> root=</w:t>
      </w:r>
      <w:r w:rsidRPr="009C5E35">
        <w:rPr>
          <w:noProof w:val="0"/>
        </w:rPr>
        <w:t>"1.3.6.1.4.1.19376.1.5.3.1.1.26.1.10"</w:t>
      </w:r>
      <w:r w:rsidRPr="00850CFB">
        <w:rPr>
          <w:noProof w:val="0"/>
        </w:rPr>
        <w:t>/&gt;</w:t>
      </w:r>
    </w:p>
    <w:p w14:paraId="0724E8B2"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&lt;id root=' ' extension=' '/&gt;</w:t>
      </w:r>
    </w:p>
    <w:p w14:paraId="2DFFB794"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&lt;code code='</w:t>
      </w:r>
      <w:r>
        <w:rPr>
          <w:noProof w:val="0"/>
        </w:rPr>
        <w:t xml:space="preserve">77604-7' </w:t>
      </w:r>
      <w:proofErr w:type="spellStart"/>
      <w:r>
        <w:rPr>
          <w:noProof w:val="0"/>
        </w:rPr>
        <w:t>displayName</w:t>
      </w:r>
      <w:proofErr w:type="spellEnd"/>
      <w:r>
        <w:rPr>
          <w:noProof w:val="0"/>
        </w:rPr>
        <w:t>='</w:t>
      </w:r>
      <w:r>
        <w:rPr>
          <w:color w:val="000000"/>
        </w:rPr>
        <w:t>Medication treatment plan.brief</w:t>
      </w:r>
      <w:r w:rsidRPr="00850CFB">
        <w:rPr>
          <w:noProof w:val="0"/>
        </w:rPr>
        <w:t>'</w:t>
      </w:r>
    </w:p>
    <w:p w14:paraId="4632641C" w14:textId="77777777" w:rsidR="00C17A20" w:rsidRDefault="00C17A20" w:rsidP="00C17A20">
      <w:pPr>
        <w:pStyle w:val="XMLFragment"/>
        <w:numPr>
          <w:ilvl w:val="0"/>
          <w:numId w:val="28"/>
        </w:numPr>
        <w:pBdr>
          <w:bottom w:val="single" w:sz="4" w:space="31" w:color="auto"/>
        </w:pBdr>
        <w:rPr>
          <w:noProof w:val="0"/>
        </w:rPr>
      </w:pPr>
      <w:r w:rsidRPr="00850CFB">
        <w:rPr>
          <w:noProof w:val="0"/>
        </w:rPr>
        <w:t xml:space="preserve">      </w:t>
      </w:r>
      <w:proofErr w:type="spellStart"/>
      <w:r w:rsidRPr="00850CFB">
        <w:rPr>
          <w:noProof w:val="0"/>
        </w:rPr>
        <w:t>codeSystem</w:t>
      </w:r>
      <w:proofErr w:type="spellEnd"/>
      <w:r w:rsidRPr="00850CFB">
        <w:rPr>
          <w:noProof w:val="0"/>
        </w:rPr>
        <w:t xml:space="preserve">='2.16.840.1.113883.6.1' </w:t>
      </w:r>
      <w:proofErr w:type="spellStart"/>
      <w:r w:rsidRPr="00850CFB">
        <w:rPr>
          <w:noProof w:val="0"/>
        </w:rPr>
        <w:t>codeSystemName</w:t>
      </w:r>
      <w:proofErr w:type="spellEnd"/>
      <w:r w:rsidRPr="00850CFB">
        <w:rPr>
          <w:noProof w:val="0"/>
        </w:rPr>
        <w:t>='LOINC'/&gt;</w:t>
      </w:r>
    </w:p>
    <w:p w14:paraId="16375A9E" w14:textId="77777777" w:rsidR="00C17A20" w:rsidRPr="00850CFB" w:rsidRDefault="00C17A20" w:rsidP="00C17A20">
      <w:pPr>
        <w:pStyle w:val="XMLFragment"/>
        <w:numPr>
          <w:ilvl w:val="0"/>
          <w:numId w:val="28"/>
        </w:numPr>
        <w:pBdr>
          <w:bottom w:val="single" w:sz="4" w:space="31" w:color="auto"/>
        </w:pBdr>
        <w:rPr>
          <w:noProof w:val="0"/>
        </w:rPr>
      </w:pPr>
      <w:r w:rsidRPr="009C5E35">
        <w:rPr>
          <w:noProof w:val="0"/>
        </w:rPr>
        <w:t xml:space="preserve">  </w:t>
      </w:r>
      <w:r>
        <w:rPr>
          <w:noProof w:val="0"/>
        </w:rPr>
        <w:t xml:space="preserve">  </w:t>
      </w:r>
      <w:r w:rsidRPr="009C5E35">
        <w:rPr>
          <w:noProof w:val="0"/>
        </w:rPr>
        <w:t>&lt;title&gt;Active/Planned Medication Summary&lt;/title&gt;</w:t>
      </w:r>
    </w:p>
    <w:p w14:paraId="649C2E12"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&lt;text&gt;</w:t>
      </w:r>
    </w:p>
    <w:p w14:paraId="56A05E1A"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Text as described above</w:t>
      </w:r>
    </w:p>
    <w:p w14:paraId="6146E50F" w14:textId="77777777" w:rsidR="00C17A20" w:rsidRDefault="00C17A20" w:rsidP="00C17A20">
      <w:pPr>
        <w:pStyle w:val="XMLFragment"/>
        <w:numPr>
          <w:ilvl w:val="0"/>
          <w:numId w:val="28"/>
        </w:numPr>
        <w:pBdr>
          <w:bottom w:val="single" w:sz="4" w:space="31" w:color="auto"/>
        </w:pBdr>
        <w:rPr>
          <w:noProof w:val="0"/>
        </w:rPr>
      </w:pPr>
      <w:r w:rsidRPr="00850CFB">
        <w:rPr>
          <w:noProof w:val="0"/>
        </w:rPr>
        <w:t xml:space="preserve">    &lt;/text&gt;</w:t>
      </w:r>
    </w:p>
    <w:p w14:paraId="77CE5394" w14:textId="77777777" w:rsidR="00C17A20" w:rsidRDefault="00C17A20" w:rsidP="00C17A20">
      <w:pPr>
        <w:pStyle w:val="XMLFragment"/>
        <w:numPr>
          <w:ilvl w:val="0"/>
          <w:numId w:val="28"/>
        </w:numPr>
        <w:pBdr>
          <w:bottom w:val="single" w:sz="4" w:space="31" w:color="auto"/>
        </w:pBdr>
        <w:rPr>
          <w:noProof w:val="0"/>
        </w:rPr>
      </w:pPr>
      <w:r>
        <w:rPr>
          <w:noProof w:val="0"/>
        </w:rPr>
        <w:t xml:space="preserve">  &lt;/section&gt;</w:t>
      </w:r>
    </w:p>
    <w:p w14:paraId="41693A85" w14:textId="77777777" w:rsidR="00C17A20" w:rsidRPr="00D26514" w:rsidRDefault="00C17A20" w:rsidP="00C17A20">
      <w:pPr>
        <w:pStyle w:val="XMLFragment"/>
        <w:numPr>
          <w:ilvl w:val="0"/>
          <w:numId w:val="28"/>
        </w:numPr>
        <w:pBdr>
          <w:bottom w:val="single" w:sz="4" w:space="31" w:color="auto"/>
        </w:pBdr>
      </w:pPr>
      <w:r>
        <w:rPr>
          <w:noProof w:val="0"/>
        </w:rPr>
        <w:t>&lt;/component&gt;</w:t>
      </w:r>
    </w:p>
    <w:p w14:paraId="1905BF9E" w14:textId="2210EEB4" w:rsidR="00F02B35" w:rsidRPr="00F21900" w:rsidRDefault="00F02B35" w:rsidP="00C17A20">
      <w:pPr>
        <w:pStyle w:val="BodyText"/>
      </w:pPr>
    </w:p>
    <w:p w14:paraId="3CDC43FC" w14:textId="73353D8D" w:rsidR="0088137F" w:rsidRDefault="0088137F" w:rsidP="0088137F">
      <w:pPr>
        <w:pStyle w:val="Heading4"/>
        <w:numPr>
          <w:ilvl w:val="0"/>
          <w:numId w:val="0"/>
        </w:numPr>
        <w:ind w:left="864" w:hanging="864"/>
        <w:rPr>
          <w:noProof w:val="0"/>
        </w:rPr>
      </w:pPr>
      <w:r w:rsidRPr="00D26514">
        <w:rPr>
          <w:noProof w:val="0"/>
        </w:rPr>
        <w:lastRenderedPageBreak/>
        <w:t>6.3.3.</w:t>
      </w:r>
      <w:proofErr w:type="gramStart"/>
      <w:r w:rsidR="00E72566">
        <w:rPr>
          <w:noProof w:val="0"/>
        </w:rPr>
        <w:t>10</w:t>
      </w:r>
      <w:r w:rsidRPr="00D26514">
        <w:rPr>
          <w:noProof w:val="0"/>
        </w:rPr>
        <w:t>.S</w:t>
      </w:r>
      <w:proofErr w:type="gramEnd"/>
      <w:r w:rsidR="00E72566">
        <w:rPr>
          <w:noProof w:val="0"/>
        </w:rPr>
        <w:t>5</w:t>
      </w:r>
      <w:r w:rsidRPr="00D26514">
        <w:rPr>
          <w:noProof w:val="0"/>
        </w:rPr>
        <w:t xml:space="preserve"> </w:t>
      </w:r>
      <w:r>
        <w:rPr>
          <w:noProof w:val="0"/>
        </w:rPr>
        <w:t xml:space="preserve">Document Summary </w:t>
      </w:r>
      <w:r w:rsidRPr="00D26514">
        <w:rPr>
          <w:noProof w:val="0"/>
        </w:rPr>
        <w:t xml:space="preserve">Section Content </w:t>
      </w:r>
      <w:commentRangeStart w:id="428"/>
      <w:r w:rsidRPr="00D26514">
        <w:rPr>
          <w:noProof w:val="0"/>
        </w:rPr>
        <w:t>Module</w:t>
      </w:r>
      <w:commentRangeEnd w:id="428"/>
      <w:r>
        <w:rPr>
          <w:rStyle w:val="CommentReference"/>
          <w:rFonts w:ascii="Times New Roman" w:hAnsi="Times New Roman"/>
          <w:b w:val="0"/>
          <w:noProof w:val="0"/>
          <w:kern w:val="0"/>
        </w:rPr>
        <w:commentReference w:id="428"/>
      </w:r>
      <w:r w:rsidRPr="00D26514">
        <w:rPr>
          <w:noProof w:val="0"/>
        </w:rPr>
        <w:t xml:space="preserve"> </w:t>
      </w:r>
    </w:p>
    <w:p w14:paraId="26A7FCBA" w14:textId="6299DD5E" w:rsidR="00693D9F" w:rsidRPr="00693D9F" w:rsidRDefault="00693D9F" w:rsidP="00693D9F">
      <w:pPr>
        <w:pStyle w:val="BodyText"/>
      </w:pPr>
      <w:r>
        <w:t xml:space="preserve">The Document Summary Section template conforms to </w:t>
      </w:r>
      <w:hyperlink r:id="rId42" w:history="1">
        <w:r w:rsidRPr="00693D9F">
          <w:rPr>
            <w:rStyle w:val="Hyperlink"/>
          </w:rPr>
          <w:t>IHE Cardiology Document Summary Section</w:t>
        </w:r>
      </w:hyperlink>
      <w:r>
        <w:t xml:space="preserve"> template. </w:t>
      </w:r>
    </w:p>
    <w:p w14:paraId="0341F925" w14:textId="1472A850" w:rsidR="00E72566" w:rsidRDefault="00C17A20" w:rsidP="00E72566">
      <w:pPr>
        <w:pStyle w:val="BodyText"/>
        <w:jc w:val="center"/>
        <w:rPr>
          <w:b/>
        </w:rPr>
      </w:pPr>
      <w:r>
        <w:rPr>
          <w:b/>
        </w:rPr>
        <w:t>Table 6.3.3.</w:t>
      </w:r>
      <w:proofErr w:type="gramStart"/>
      <w:r>
        <w:rPr>
          <w:b/>
        </w:rPr>
        <w:t>10</w:t>
      </w:r>
      <w:r w:rsidR="00E72566" w:rsidRPr="00E72566">
        <w:rPr>
          <w:b/>
        </w:rPr>
        <w:t>.S</w:t>
      </w:r>
      <w:proofErr w:type="gramEnd"/>
      <w:r w:rsidR="00E72566">
        <w:rPr>
          <w:b/>
        </w:rPr>
        <w:t>5</w:t>
      </w:r>
      <w:r w:rsidR="00E72566" w:rsidRPr="00E72566">
        <w:rPr>
          <w:b/>
        </w:rPr>
        <w:t>-1:</w:t>
      </w:r>
      <w:r w:rsidR="00E72566">
        <w:rPr>
          <w:b/>
        </w:rPr>
        <w:t xml:space="preserve"> Document Summary </w:t>
      </w:r>
      <w:r w:rsidR="00E72566" w:rsidRPr="00E72566">
        <w:rPr>
          <w:b/>
        </w:rPr>
        <w:t>Section</w:t>
      </w:r>
      <w:r w:rsidR="00D66D14">
        <w:rPr>
          <w:b/>
        </w:rPr>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850CFB" w14:paraId="4C9B29F7" w14:textId="77777777" w:rsidTr="006C2F45">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850CFB" w:rsidRDefault="00E72566" w:rsidP="006C2F45">
            <w:pPr>
              <w:pStyle w:val="TableEntryHeader"/>
            </w:pPr>
            <w:r w:rsidRPr="00850CFB">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850CFB" w:rsidRDefault="00E72566" w:rsidP="006C2F45">
            <w:pPr>
              <w:pStyle w:val="TableEntry"/>
            </w:pPr>
            <w:r>
              <w:t>Document Summary</w:t>
            </w:r>
            <w:r w:rsidRPr="00850CFB">
              <w:t xml:space="preserve"> Section</w:t>
            </w:r>
          </w:p>
        </w:tc>
      </w:tr>
      <w:tr w:rsidR="00E72566" w:rsidRPr="00850CFB" w14:paraId="2A881A6A"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850CFB" w:rsidRDefault="00E72566" w:rsidP="006C2F45">
            <w:pPr>
              <w:pStyle w:val="TableEntryHeader"/>
            </w:pPr>
            <w:r w:rsidRPr="00850CFB">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850CFB" w:rsidRDefault="00693D9F" w:rsidP="006C2F45">
            <w:pPr>
              <w:pStyle w:val="TableEntry"/>
            </w:pPr>
            <w:r>
              <w:t>1.3.6.1.4.1.19376.1.4.1.2.16</w:t>
            </w:r>
          </w:p>
        </w:tc>
      </w:tr>
      <w:tr w:rsidR="00E72566" w:rsidRPr="00850CFB" w14:paraId="64D232A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850CFB" w:rsidRDefault="00E72566" w:rsidP="006C2F45">
            <w:pPr>
              <w:pStyle w:val="TableEntryHeader"/>
            </w:pPr>
            <w:r w:rsidRPr="00850CFB">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850CFB" w:rsidRDefault="00693D9F" w:rsidP="006C2F45">
            <w:pPr>
              <w:pStyle w:val="TableEntry"/>
            </w:pPr>
            <w:r>
              <w:t>CDA Section Template 2.16.840.1.113883.10.12.201</w:t>
            </w:r>
          </w:p>
        </w:tc>
      </w:tr>
      <w:tr w:rsidR="00E72566" w:rsidRPr="00850CFB" w14:paraId="19D21AB0"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850CFB" w:rsidRDefault="00E72566" w:rsidP="006C2F45">
            <w:pPr>
              <w:pStyle w:val="TableEntryHeader"/>
            </w:pPr>
            <w:r w:rsidRPr="00850CFB">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850CFB" w:rsidRDefault="002E7933" w:rsidP="002E7933">
            <w:pPr>
              <w:pStyle w:val="TableEntry"/>
              <w:ind w:left="0"/>
            </w:pPr>
            <w:r>
              <w:t>Provide pertinent information about</w:t>
            </w:r>
            <w:r w:rsidR="00B9106D">
              <w:t xml:space="preserve"> the document.</w:t>
            </w:r>
          </w:p>
        </w:tc>
      </w:tr>
      <w:tr w:rsidR="00E72566" w:rsidRPr="00850CFB" w14:paraId="60C98B8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850CFB" w:rsidRDefault="00E72566" w:rsidP="006C2F45">
            <w:pPr>
              <w:pStyle w:val="TableEntryHeader"/>
            </w:pPr>
            <w:r w:rsidRPr="00850CFB">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2498ABC1" w:rsidR="00E72566" w:rsidRPr="00BD06B0" w:rsidRDefault="00E72566" w:rsidP="00B9106D">
            <w:pPr>
              <w:pStyle w:val="TableEntry"/>
            </w:pPr>
            <w:r w:rsidRPr="00BD06B0">
              <w:t xml:space="preserve"> </w:t>
            </w:r>
            <w:r w:rsidR="00B9106D">
              <w:t>LOINC, “Document Summary” 55112-7</w:t>
            </w:r>
          </w:p>
        </w:tc>
      </w:tr>
      <w:tr w:rsidR="00E72566" w:rsidRPr="00850CFB" w14:paraId="2C475E33" w14:textId="77777777" w:rsidTr="006C2F45">
        <w:tc>
          <w:tcPr>
            <w:tcW w:w="492" w:type="pct"/>
            <w:tcBorders>
              <w:top w:val="single" w:sz="4" w:space="0" w:color="auto"/>
            </w:tcBorders>
            <w:shd w:val="clear" w:color="auto" w:fill="E6E6E6"/>
            <w:vAlign w:val="center"/>
          </w:tcPr>
          <w:p w14:paraId="2EFAD4EC" w14:textId="77777777" w:rsidR="00E72566" w:rsidRPr="00850CFB" w:rsidRDefault="00E72566" w:rsidP="006C2F45">
            <w:pPr>
              <w:pStyle w:val="TableEntryHeader"/>
            </w:pPr>
            <w:r w:rsidRPr="00850CFB">
              <w:t xml:space="preserve">Opt and Card </w:t>
            </w:r>
          </w:p>
        </w:tc>
        <w:tc>
          <w:tcPr>
            <w:tcW w:w="626" w:type="pct"/>
            <w:tcBorders>
              <w:top w:val="single" w:sz="4" w:space="0" w:color="auto"/>
            </w:tcBorders>
            <w:shd w:val="clear" w:color="auto" w:fill="E6E6E6"/>
            <w:vAlign w:val="center"/>
          </w:tcPr>
          <w:p w14:paraId="67C72684" w14:textId="77777777" w:rsidR="00E72566" w:rsidRPr="00850CFB" w:rsidRDefault="00E72566" w:rsidP="006C2F45">
            <w:pPr>
              <w:pStyle w:val="TableEntryHeader"/>
            </w:pPr>
            <w:r w:rsidRPr="00850CFB">
              <w:t>Condition</w:t>
            </w:r>
          </w:p>
        </w:tc>
        <w:tc>
          <w:tcPr>
            <w:tcW w:w="1115" w:type="pct"/>
            <w:tcBorders>
              <w:top w:val="single" w:sz="4" w:space="0" w:color="auto"/>
            </w:tcBorders>
            <w:shd w:val="clear" w:color="auto" w:fill="E4E4E4"/>
          </w:tcPr>
          <w:p w14:paraId="5E1D8C6A" w14:textId="77777777" w:rsidR="00E72566" w:rsidRPr="00850CFB" w:rsidRDefault="00E72566" w:rsidP="006C2F45">
            <w:pPr>
              <w:pStyle w:val="TableEntryHeader"/>
            </w:pPr>
            <w:r w:rsidRPr="00850CFB">
              <w:t xml:space="preserve">Data Element or </w:t>
            </w:r>
            <w:r w:rsidRPr="00850CFB">
              <w:br/>
              <w:t>Section Name</w:t>
            </w:r>
          </w:p>
        </w:tc>
        <w:tc>
          <w:tcPr>
            <w:tcW w:w="1302" w:type="pct"/>
            <w:tcBorders>
              <w:top w:val="single" w:sz="4" w:space="0" w:color="auto"/>
            </w:tcBorders>
            <w:shd w:val="clear" w:color="auto" w:fill="E4E4E4"/>
            <w:vAlign w:val="center"/>
          </w:tcPr>
          <w:p w14:paraId="2EA09F04" w14:textId="77777777" w:rsidR="00E72566" w:rsidRPr="00850CFB" w:rsidRDefault="00E72566" w:rsidP="006C2F45">
            <w:pPr>
              <w:pStyle w:val="TableEntryHeader"/>
            </w:pPr>
            <w:r w:rsidRPr="00850CFB">
              <w:t>Template ID</w:t>
            </w:r>
          </w:p>
        </w:tc>
        <w:tc>
          <w:tcPr>
            <w:tcW w:w="773" w:type="pct"/>
            <w:tcBorders>
              <w:top w:val="single" w:sz="4" w:space="0" w:color="auto"/>
            </w:tcBorders>
            <w:shd w:val="clear" w:color="auto" w:fill="E4E4E4"/>
            <w:vAlign w:val="center"/>
          </w:tcPr>
          <w:p w14:paraId="6301347E" w14:textId="77777777" w:rsidR="00E72566" w:rsidRPr="00850CFB" w:rsidRDefault="00E72566" w:rsidP="006C2F45">
            <w:pPr>
              <w:pStyle w:val="TableEntryHeader"/>
            </w:pPr>
            <w:r w:rsidRPr="00850CFB">
              <w:t>Specification Document</w:t>
            </w:r>
          </w:p>
        </w:tc>
        <w:tc>
          <w:tcPr>
            <w:tcW w:w="692" w:type="pct"/>
            <w:tcBorders>
              <w:top w:val="single" w:sz="4" w:space="0" w:color="auto"/>
            </w:tcBorders>
            <w:shd w:val="clear" w:color="auto" w:fill="E4E4E4"/>
            <w:vAlign w:val="center"/>
          </w:tcPr>
          <w:p w14:paraId="4047B006" w14:textId="77777777" w:rsidR="00E72566" w:rsidRPr="00850CFB" w:rsidRDefault="00E72566" w:rsidP="006C2F45">
            <w:pPr>
              <w:pStyle w:val="TableEntryHeader"/>
            </w:pPr>
            <w:r w:rsidRPr="00850CFB">
              <w:t>Vocabulary</w:t>
            </w:r>
          </w:p>
          <w:p w14:paraId="19389F63" w14:textId="77777777" w:rsidR="00E72566" w:rsidRPr="00850CFB" w:rsidRDefault="00E72566" w:rsidP="006C2F45">
            <w:pPr>
              <w:pStyle w:val="TableEntryHeader"/>
            </w:pPr>
            <w:r w:rsidRPr="00850CFB">
              <w:t>Constraint</w:t>
            </w:r>
          </w:p>
        </w:tc>
      </w:tr>
      <w:tr w:rsidR="00E72566" w:rsidRPr="00850CFB" w14:paraId="11BE06B0" w14:textId="77777777" w:rsidTr="006C2F45">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850CFB" w:rsidRDefault="00E72566" w:rsidP="006C2F45">
            <w:pPr>
              <w:pStyle w:val="TableEntryHeader"/>
            </w:pPr>
            <w:r w:rsidRPr="00850CFB">
              <w:t>Text only section</w:t>
            </w:r>
          </w:p>
        </w:tc>
      </w:tr>
      <w:tr w:rsidR="00E72566" w:rsidRPr="00850CFB" w14:paraId="1EB55CBB" w14:textId="77777777" w:rsidTr="006C2F45">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850CFB" w:rsidDel="00ED0757" w:rsidRDefault="00E72566" w:rsidP="006C2F45">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850CFB" w:rsidRDefault="00E72566" w:rsidP="006C2F45">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850CFB" w:rsidRDefault="00E72566" w:rsidP="006C2F45">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850CFB" w:rsidRDefault="00E72566" w:rsidP="006C2F45">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850CFB" w:rsidRDefault="00E72566" w:rsidP="006C2F45">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850CFB" w:rsidRDefault="00E72566" w:rsidP="006C2F45">
            <w:pPr>
              <w:pStyle w:val="TableEntry"/>
            </w:pPr>
          </w:p>
        </w:tc>
      </w:tr>
    </w:tbl>
    <w:p w14:paraId="1A190618" w14:textId="570750B1" w:rsidR="00E72566" w:rsidRPr="00850CFB" w:rsidRDefault="00E72566" w:rsidP="00E72566">
      <w:pPr>
        <w:pStyle w:val="Heading6"/>
      </w:pPr>
      <w:bookmarkStart w:id="429" w:name="_Toc368399631"/>
      <w:r w:rsidRPr="00850CFB">
        <w:t>6.3.3.10.S</w:t>
      </w:r>
      <w:r>
        <w:t>5</w:t>
      </w:r>
      <w:r w:rsidRPr="00850CFB">
        <w:t>.1</w:t>
      </w:r>
      <w:r>
        <w:t xml:space="preserve"> Document Summary </w:t>
      </w:r>
      <w:r w:rsidRPr="00850CFB">
        <w:t>Section Condition, Specification Document, or Vocabulary Constraint</w:t>
      </w:r>
      <w:bookmarkEnd w:id="429"/>
    </w:p>
    <w:p w14:paraId="4D0B7972" w14:textId="766A247D" w:rsidR="00E72566" w:rsidRDefault="00E72566" w:rsidP="00E72566">
      <w:pPr>
        <w:pStyle w:val="BodyText"/>
      </w:pPr>
      <w:r w:rsidRPr="00850CFB">
        <w:t>None</w:t>
      </w:r>
    </w:p>
    <w:p w14:paraId="341EA853" w14:textId="7566FEB5" w:rsidR="00E72566" w:rsidRPr="00850CFB" w:rsidRDefault="00E72566" w:rsidP="00E72566">
      <w:pPr>
        <w:pStyle w:val="BodyText"/>
        <w:keepNext/>
      </w:pPr>
      <w:r>
        <w:rPr>
          <w:rFonts w:eastAsia="Calibri"/>
          <w:b/>
          <w:bCs/>
        </w:rPr>
        <w:t>Document Summary Section</w:t>
      </w:r>
      <w:r w:rsidRPr="00850CFB">
        <w:rPr>
          <w:rFonts w:eastAsia="Calibri"/>
          <w:b/>
          <w:bCs/>
        </w:rPr>
        <w:t xml:space="preserve"> IHE Example</w:t>
      </w:r>
    </w:p>
    <w:p w14:paraId="172C3D04" w14:textId="77777777" w:rsidR="00E72566" w:rsidRPr="00850CFB" w:rsidRDefault="00E72566" w:rsidP="00E72566">
      <w:pPr>
        <w:pStyle w:val="XMLFragment"/>
        <w:rPr>
          <w:noProof w:val="0"/>
        </w:rPr>
      </w:pPr>
      <w:r w:rsidRPr="00850CFB">
        <w:rPr>
          <w:noProof w:val="0"/>
        </w:rPr>
        <w:t>&lt;component&gt;</w:t>
      </w:r>
    </w:p>
    <w:p w14:paraId="172D7329" w14:textId="77777777" w:rsidR="00E72566" w:rsidRPr="00850CFB" w:rsidRDefault="00E72566" w:rsidP="00E72566">
      <w:pPr>
        <w:pStyle w:val="XMLFragment"/>
        <w:rPr>
          <w:noProof w:val="0"/>
        </w:rPr>
      </w:pPr>
    </w:p>
    <w:p w14:paraId="45A7A1EB" w14:textId="77777777" w:rsidR="00E72566" w:rsidRPr="00850CFB" w:rsidRDefault="00E72566" w:rsidP="00E72566">
      <w:pPr>
        <w:pStyle w:val="XMLFragment"/>
        <w:rPr>
          <w:noProof w:val="0"/>
        </w:rPr>
      </w:pPr>
      <w:r w:rsidRPr="00850CFB">
        <w:rPr>
          <w:noProof w:val="0"/>
        </w:rPr>
        <w:t xml:space="preserve">  &lt;section&gt;</w:t>
      </w:r>
    </w:p>
    <w:p w14:paraId="4AFB8CC9" w14:textId="2867C48E" w:rsidR="00E72566" w:rsidRPr="00850CFB" w:rsidRDefault="00E72566" w:rsidP="00E72566">
      <w:pPr>
        <w:pStyle w:val="XMLFragment"/>
        <w:rPr>
          <w:noProof w:val="0"/>
        </w:rPr>
      </w:pPr>
      <w:r w:rsidRPr="00850CFB">
        <w:rPr>
          <w:noProof w:val="0"/>
        </w:rPr>
        <w:t xml:space="preserve">    &lt;</w:t>
      </w:r>
      <w:proofErr w:type="spellStart"/>
      <w:r w:rsidRPr="00850CFB">
        <w:rPr>
          <w:noProof w:val="0"/>
        </w:rPr>
        <w:t>templateId</w:t>
      </w:r>
      <w:proofErr w:type="spellEnd"/>
      <w:r w:rsidRPr="00850CFB">
        <w:rPr>
          <w:noProof w:val="0"/>
        </w:rPr>
        <w:t xml:space="preserve"> root='</w:t>
      </w:r>
      <w:r w:rsidR="00A45E8D">
        <w:t>1.3.6.1.4.1.19376.1.4.1.2.16</w:t>
      </w:r>
      <w:r w:rsidRPr="00850CFB">
        <w:rPr>
          <w:noProof w:val="0"/>
        </w:rPr>
        <w:t>’/&gt;</w:t>
      </w:r>
    </w:p>
    <w:p w14:paraId="2F54E1BF" w14:textId="77777777" w:rsidR="00E72566" w:rsidRPr="00850CFB" w:rsidRDefault="00E72566" w:rsidP="00E72566">
      <w:pPr>
        <w:pStyle w:val="XMLFragment"/>
        <w:rPr>
          <w:noProof w:val="0"/>
        </w:rPr>
      </w:pPr>
      <w:r w:rsidRPr="00850CFB">
        <w:rPr>
          <w:noProof w:val="0"/>
        </w:rPr>
        <w:t xml:space="preserve">    &lt;id root=' ' extension=' '/&gt;</w:t>
      </w:r>
    </w:p>
    <w:p w14:paraId="66653759" w14:textId="333B84DB" w:rsidR="00E72566" w:rsidRPr="00850CFB" w:rsidRDefault="00E72566" w:rsidP="00E72566">
      <w:pPr>
        <w:pStyle w:val="XMLFragment"/>
        <w:rPr>
          <w:noProof w:val="0"/>
        </w:rPr>
      </w:pPr>
      <w:r w:rsidRPr="00850CFB">
        <w:rPr>
          <w:noProof w:val="0"/>
        </w:rPr>
        <w:t xml:space="preserve">    &lt;code code='</w:t>
      </w:r>
      <w:r w:rsidR="00A45E8D">
        <w:rPr>
          <w:noProof w:val="0"/>
        </w:rPr>
        <w:t>55112</w:t>
      </w:r>
      <w:r w:rsidRPr="00850CFB">
        <w:rPr>
          <w:noProof w:val="0"/>
        </w:rPr>
        <w:t>-7</w:t>
      </w:r>
      <w:r w:rsidR="00A45E8D">
        <w:rPr>
          <w:noProof w:val="0"/>
        </w:rPr>
        <w:t xml:space="preserve">' </w:t>
      </w:r>
      <w:proofErr w:type="spellStart"/>
      <w:r w:rsidR="00A45E8D">
        <w:rPr>
          <w:noProof w:val="0"/>
        </w:rPr>
        <w:t>displayName</w:t>
      </w:r>
      <w:proofErr w:type="spellEnd"/>
      <w:r w:rsidR="00A45E8D">
        <w:rPr>
          <w:noProof w:val="0"/>
        </w:rPr>
        <w:t>='DOCUMENT SUMMARY</w:t>
      </w:r>
      <w:r w:rsidRPr="00850CFB">
        <w:rPr>
          <w:noProof w:val="0"/>
        </w:rPr>
        <w:t>'</w:t>
      </w:r>
    </w:p>
    <w:p w14:paraId="54093ECD" w14:textId="77777777" w:rsidR="00E72566" w:rsidRPr="00850CFB" w:rsidRDefault="00E72566" w:rsidP="00E72566">
      <w:pPr>
        <w:pStyle w:val="XMLFragment"/>
        <w:rPr>
          <w:noProof w:val="0"/>
        </w:rPr>
      </w:pPr>
      <w:r w:rsidRPr="00850CFB">
        <w:rPr>
          <w:noProof w:val="0"/>
        </w:rPr>
        <w:t xml:space="preserve">      </w:t>
      </w:r>
      <w:proofErr w:type="spellStart"/>
      <w:r w:rsidRPr="00850CFB">
        <w:rPr>
          <w:noProof w:val="0"/>
        </w:rPr>
        <w:t>codeSystem</w:t>
      </w:r>
      <w:proofErr w:type="spellEnd"/>
      <w:r w:rsidRPr="00850CFB">
        <w:rPr>
          <w:noProof w:val="0"/>
        </w:rPr>
        <w:t xml:space="preserve">='2.16.840.1.113883.6.1' </w:t>
      </w:r>
      <w:proofErr w:type="spellStart"/>
      <w:r w:rsidRPr="00850CFB">
        <w:rPr>
          <w:noProof w:val="0"/>
        </w:rPr>
        <w:t>codeSystemName</w:t>
      </w:r>
      <w:proofErr w:type="spellEnd"/>
      <w:r w:rsidRPr="00850CFB">
        <w:rPr>
          <w:noProof w:val="0"/>
        </w:rPr>
        <w:t>='LOINC'/&gt;</w:t>
      </w:r>
    </w:p>
    <w:p w14:paraId="01BB26C7" w14:textId="77777777" w:rsidR="00E72566" w:rsidRPr="00850CFB" w:rsidRDefault="00E72566" w:rsidP="00E72566">
      <w:pPr>
        <w:pStyle w:val="XMLFragment"/>
        <w:rPr>
          <w:noProof w:val="0"/>
        </w:rPr>
      </w:pPr>
      <w:r w:rsidRPr="00850CFB">
        <w:rPr>
          <w:noProof w:val="0"/>
        </w:rPr>
        <w:t xml:space="preserve">    &lt;text&gt;</w:t>
      </w:r>
    </w:p>
    <w:p w14:paraId="03CB4DC7" w14:textId="77777777" w:rsidR="00E72566" w:rsidRPr="00850CFB" w:rsidRDefault="00E72566" w:rsidP="00E72566">
      <w:pPr>
        <w:pStyle w:val="XMLFragment"/>
        <w:rPr>
          <w:noProof w:val="0"/>
        </w:rPr>
      </w:pPr>
      <w:r w:rsidRPr="00850CFB">
        <w:rPr>
          <w:noProof w:val="0"/>
        </w:rPr>
        <w:t xml:space="preserve">      Text as described above</w:t>
      </w:r>
    </w:p>
    <w:p w14:paraId="29738897" w14:textId="77777777" w:rsidR="00E72566" w:rsidRPr="00850CFB" w:rsidRDefault="00E72566" w:rsidP="00E72566">
      <w:pPr>
        <w:pStyle w:val="XMLFragment"/>
        <w:rPr>
          <w:noProof w:val="0"/>
        </w:rPr>
      </w:pPr>
      <w:r w:rsidRPr="00850CFB">
        <w:rPr>
          <w:noProof w:val="0"/>
        </w:rPr>
        <w:t xml:space="preserve">    &lt;/text&gt;  </w:t>
      </w:r>
    </w:p>
    <w:p w14:paraId="504BC34A" w14:textId="77777777" w:rsidR="00E72566" w:rsidRPr="00850CFB" w:rsidRDefault="00E72566" w:rsidP="00E72566">
      <w:pPr>
        <w:pStyle w:val="XMLFragment"/>
        <w:rPr>
          <w:noProof w:val="0"/>
        </w:rPr>
      </w:pPr>
      <w:r w:rsidRPr="00850CFB">
        <w:rPr>
          <w:noProof w:val="0"/>
        </w:rPr>
        <w:t xml:space="preserve">  &lt;/section&gt;</w:t>
      </w:r>
    </w:p>
    <w:p w14:paraId="058FD28E" w14:textId="77777777" w:rsidR="00E72566" w:rsidRPr="00850CFB" w:rsidRDefault="00E72566" w:rsidP="00E72566">
      <w:pPr>
        <w:pStyle w:val="XMLFragment"/>
        <w:rPr>
          <w:noProof w:val="0"/>
        </w:rPr>
      </w:pPr>
    </w:p>
    <w:p w14:paraId="798D3327" w14:textId="77777777" w:rsidR="00E72566" w:rsidRPr="00850CFB" w:rsidRDefault="00E72566" w:rsidP="00E72566">
      <w:pPr>
        <w:pStyle w:val="XMLFragment"/>
        <w:rPr>
          <w:noProof w:val="0"/>
        </w:rPr>
      </w:pPr>
      <w:r w:rsidRPr="00850CFB">
        <w:rPr>
          <w:noProof w:val="0"/>
        </w:rPr>
        <w:t>&lt;/component&gt;</w:t>
      </w:r>
    </w:p>
    <w:p w14:paraId="38F04765" w14:textId="236E138D" w:rsidR="00E72566" w:rsidRPr="00850CFB" w:rsidRDefault="00E72566" w:rsidP="00E72566">
      <w:pPr>
        <w:pStyle w:val="FigureTitle"/>
      </w:pPr>
      <w:r w:rsidRPr="00850CFB">
        <w:t>Figure 6.3.3.</w:t>
      </w:r>
      <w:proofErr w:type="gramStart"/>
      <w:r w:rsidRPr="00850CFB">
        <w:t>10.S</w:t>
      </w:r>
      <w:proofErr w:type="gramEnd"/>
      <w:r>
        <w:t>5</w:t>
      </w:r>
      <w:r w:rsidRPr="00850CFB">
        <w:t xml:space="preserve">.1-1: Specification for IHE </w:t>
      </w:r>
      <w:r>
        <w:t>Document Summary</w:t>
      </w:r>
      <w:r w:rsidRPr="00850CFB">
        <w:t xml:space="preserve"> Section</w:t>
      </w:r>
    </w:p>
    <w:p w14:paraId="695EA32D" w14:textId="7AABDA21" w:rsidR="0088137F" w:rsidRDefault="0088137F" w:rsidP="0088137F">
      <w:pPr>
        <w:pStyle w:val="Heading4"/>
        <w:numPr>
          <w:ilvl w:val="0"/>
          <w:numId w:val="0"/>
        </w:numPr>
        <w:ind w:left="864" w:hanging="864"/>
        <w:rPr>
          <w:noProof w:val="0"/>
        </w:rPr>
      </w:pPr>
      <w:r w:rsidRPr="00D26514">
        <w:rPr>
          <w:noProof w:val="0"/>
        </w:rPr>
        <w:t>6.3.3.</w:t>
      </w:r>
      <w:proofErr w:type="gramStart"/>
      <w:r w:rsidR="00E72566">
        <w:rPr>
          <w:noProof w:val="0"/>
        </w:rPr>
        <w:t>10</w:t>
      </w:r>
      <w:r w:rsidRPr="00D26514">
        <w:rPr>
          <w:noProof w:val="0"/>
        </w:rPr>
        <w:t>.S</w:t>
      </w:r>
      <w:proofErr w:type="gramEnd"/>
      <w:r w:rsidR="00E72566">
        <w:rPr>
          <w:noProof w:val="0"/>
        </w:rPr>
        <w:t>6</w:t>
      </w:r>
      <w:r w:rsidRPr="00D26514">
        <w:rPr>
          <w:noProof w:val="0"/>
        </w:rPr>
        <w:t xml:space="preserve"> </w:t>
      </w:r>
      <w:r>
        <w:rPr>
          <w:noProof w:val="0"/>
        </w:rPr>
        <w:t xml:space="preserve">Notes </w:t>
      </w:r>
      <w:r w:rsidRPr="00D26514">
        <w:rPr>
          <w:noProof w:val="0"/>
        </w:rPr>
        <w:t xml:space="preserve">Section Content </w:t>
      </w:r>
      <w:commentRangeStart w:id="430"/>
      <w:r w:rsidRPr="00D26514">
        <w:rPr>
          <w:noProof w:val="0"/>
        </w:rPr>
        <w:t xml:space="preserve">Module </w:t>
      </w:r>
      <w:commentRangeEnd w:id="430"/>
      <w:r>
        <w:rPr>
          <w:rStyle w:val="CommentReference"/>
          <w:rFonts w:ascii="Times New Roman" w:hAnsi="Times New Roman"/>
          <w:b w:val="0"/>
          <w:noProof w:val="0"/>
          <w:kern w:val="0"/>
        </w:rPr>
        <w:commentReference w:id="430"/>
      </w:r>
    </w:p>
    <w:p w14:paraId="2A1BA1F0" w14:textId="550EAB9D" w:rsidR="0088137F" w:rsidRPr="00D26514" w:rsidRDefault="0088137F" w:rsidP="0088137F">
      <w:pPr>
        <w:pStyle w:val="Heading4"/>
        <w:numPr>
          <w:ilvl w:val="0"/>
          <w:numId w:val="0"/>
        </w:numPr>
        <w:ind w:left="864" w:hanging="864"/>
        <w:rPr>
          <w:noProof w:val="0"/>
        </w:rPr>
      </w:pPr>
      <w:r w:rsidRPr="00D26514">
        <w:rPr>
          <w:noProof w:val="0"/>
        </w:rPr>
        <w:t>6.3.3.</w:t>
      </w:r>
      <w:proofErr w:type="gramStart"/>
      <w:r w:rsidR="00E72566">
        <w:rPr>
          <w:noProof w:val="0"/>
        </w:rPr>
        <w:t>10</w:t>
      </w:r>
      <w:r w:rsidRPr="00D26514">
        <w:rPr>
          <w:noProof w:val="0"/>
        </w:rPr>
        <w:t>.S</w:t>
      </w:r>
      <w:proofErr w:type="gramEnd"/>
      <w:r w:rsidR="00E72566">
        <w:rPr>
          <w:noProof w:val="0"/>
        </w:rPr>
        <w:t>7</w:t>
      </w:r>
      <w:r w:rsidRPr="00D26514">
        <w:rPr>
          <w:noProof w:val="0"/>
        </w:rPr>
        <w:t xml:space="preserve"> </w:t>
      </w:r>
      <w:r>
        <w:rPr>
          <w:noProof w:val="0"/>
        </w:rPr>
        <w:t xml:space="preserve">Care Team Summary </w:t>
      </w:r>
      <w:r w:rsidRPr="00D26514">
        <w:rPr>
          <w:noProof w:val="0"/>
        </w:rPr>
        <w:t xml:space="preserve">Section Content </w:t>
      </w:r>
      <w:commentRangeStart w:id="431"/>
      <w:r w:rsidRPr="00D26514">
        <w:rPr>
          <w:noProof w:val="0"/>
        </w:rPr>
        <w:t>Module</w:t>
      </w:r>
      <w:commentRangeEnd w:id="431"/>
      <w:r>
        <w:rPr>
          <w:rStyle w:val="CommentReference"/>
          <w:rFonts w:ascii="Times New Roman" w:hAnsi="Times New Roman"/>
          <w:b w:val="0"/>
          <w:noProof w:val="0"/>
          <w:kern w:val="0"/>
        </w:rPr>
        <w:commentReference w:id="431"/>
      </w:r>
      <w:r w:rsidRPr="00D26514">
        <w:rPr>
          <w:noProof w:val="0"/>
        </w:rPr>
        <w:t xml:space="preserve"> </w:t>
      </w:r>
    </w:p>
    <w:p w14:paraId="03FABCE7" w14:textId="77777777" w:rsidR="0088137F" w:rsidRPr="0088137F" w:rsidRDefault="0088137F" w:rsidP="0088137F">
      <w:pPr>
        <w:pStyle w:val="BodyText"/>
      </w:pPr>
    </w:p>
    <w:p w14:paraId="117685EF" w14:textId="77777777" w:rsidR="0088137F" w:rsidRPr="0088137F" w:rsidRDefault="0088137F" w:rsidP="0088137F">
      <w:pPr>
        <w:pStyle w:val="BodyText"/>
      </w:pPr>
    </w:p>
    <w:bookmarkEnd w:id="425"/>
    <w:bookmarkEnd w:id="426"/>
    <w:bookmarkEnd w:id="427"/>
    <w:p w14:paraId="1E3FDFFD" w14:textId="6475FEF4" w:rsidR="005D6104" w:rsidRPr="00D26514" w:rsidRDefault="005D6104" w:rsidP="00712AE6">
      <w:pPr>
        <w:pStyle w:val="TableTitle"/>
      </w:pPr>
    </w:p>
    <w:p w14:paraId="1EF20D89" w14:textId="77777777" w:rsidR="005D6104" w:rsidRPr="00D26514" w:rsidRDefault="005D6104" w:rsidP="005D6104">
      <w:pPr>
        <w:pStyle w:val="BodyText"/>
      </w:pPr>
    </w:p>
    <w:p w14:paraId="46FDF8BE" w14:textId="08CC963D" w:rsidR="00A23689" w:rsidRDefault="00A23689" w:rsidP="00A23689">
      <w:pPr>
        <w:pStyle w:val="Heading5"/>
        <w:numPr>
          <w:ilvl w:val="0"/>
          <w:numId w:val="0"/>
        </w:numPr>
        <w:rPr>
          <w:noProof w:val="0"/>
        </w:rPr>
      </w:pPr>
      <w:bookmarkStart w:id="432" w:name="_Toc345074718"/>
      <w:bookmarkStart w:id="433"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432"/>
      <w:bookmarkEnd w:id="433"/>
      <w:r w:rsidRPr="00D26514">
        <w:rPr>
          <w:noProof w:val="0"/>
        </w:rPr>
        <w:t xml:space="preserve"> </w:t>
      </w:r>
    </w:p>
    <w:p w14:paraId="2BAC4E25" w14:textId="26EC99D5" w:rsidR="0098147A" w:rsidRDefault="0098147A" w:rsidP="0098147A">
      <w:pPr>
        <w:pStyle w:val="BodyText"/>
      </w:pPr>
    </w:p>
    <w:p w14:paraId="5DD63893" w14:textId="2A5A0347" w:rsidR="0098147A" w:rsidRDefault="0098147A" w:rsidP="0098147A">
      <w:pPr>
        <w:pStyle w:val="BodyText"/>
      </w:pPr>
    </w:p>
    <w:p w14:paraId="50348628" w14:textId="60E7F30A" w:rsidR="0098147A" w:rsidRDefault="0098147A" w:rsidP="0098147A">
      <w:pPr>
        <w:pStyle w:val="Heading4"/>
        <w:numPr>
          <w:ilvl w:val="0"/>
          <w:numId w:val="0"/>
        </w:numPr>
        <w:rPr>
          <w:bCs/>
          <w:noProof w:val="0"/>
        </w:rPr>
      </w:pPr>
      <w:bookmarkStart w:id="434" w:name="_Toc396916888"/>
      <w:r>
        <w:rPr>
          <w:bCs/>
          <w:noProof w:val="0"/>
        </w:rPr>
        <w:t>6.Y.x</w:t>
      </w:r>
      <w:r w:rsidRPr="00A97446">
        <w:rPr>
          <w:bCs/>
          <w:noProof w:val="0"/>
        </w:rPr>
        <w:t xml:space="preserve"> Examples</w:t>
      </w:r>
      <w:bookmarkEnd w:id="434"/>
    </w:p>
    <w:p w14:paraId="5A3C92C2" w14:textId="77777777" w:rsidR="0098147A" w:rsidRPr="0098147A" w:rsidRDefault="0098147A" w:rsidP="0098147A">
      <w:pPr>
        <w:pStyle w:val="BodyText"/>
      </w:pPr>
    </w:p>
    <w:p w14:paraId="555943BB" w14:textId="77777777" w:rsidR="0098147A" w:rsidRPr="00850CFB" w:rsidRDefault="0098147A" w:rsidP="0098147A">
      <w:pPr>
        <w:pStyle w:val="XMLFragment"/>
        <w:pBdr>
          <w:bottom w:val="single" w:sz="4" w:space="31" w:color="auto"/>
        </w:pBdr>
        <w:rPr>
          <w:noProof w:val="0"/>
        </w:rPr>
      </w:pPr>
      <w:r w:rsidRPr="00850CFB">
        <w:rPr>
          <w:noProof w:val="0"/>
        </w:rPr>
        <w:t>&lt;component&gt;</w:t>
      </w:r>
    </w:p>
    <w:p w14:paraId="5C883486" w14:textId="77777777" w:rsidR="0098147A" w:rsidRPr="00850CFB" w:rsidRDefault="0098147A" w:rsidP="0098147A">
      <w:pPr>
        <w:pStyle w:val="XMLFragment"/>
        <w:pBdr>
          <w:bottom w:val="single" w:sz="4" w:space="31" w:color="auto"/>
        </w:pBdr>
        <w:rPr>
          <w:noProof w:val="0"/>
        </w:rPr>
      </w:pPr>
      <w:r w:rsidRPr="00850CFB">
        <w:rPr>
          <w:noProof w:val="0"/>
        </w:rPr>
        <w:t xml:space="preserve">  &lt;section&gt;</w:t>
      </w:r>
    </w:p>
    <w:p w14:paraId="7053DF7B" w14:textId="77777777" w:rsidR="0098147A" w:rsidRPr="00850CFB" w:rsidRDefault="0098147A" w:rsidP="0098147A">
      <w:pPr>
        <w:pStyle w:val="XMLFragment"/>
        <w:pBdr>
          <w:bottom w:val="single" w:sz="4" w:space="31" w:color="auto"/>
        </w:pBdr>
        <w:rPr>
          <w:noProof w:val="0"/>
        </w:rPr>
      </w:pPr>
      <w:r>
        <w:rPr>
          <w:noProof w:val="0"/>
        </w:rPr>
        <w:t xml:space="preserve">    &lt;</w:t>
      </w:r>
      <w:proofErr w:type="spellStart"/>
      <w:r>
        <w:rPr>
          <w:noProof w:val="0"/>
        </w:rPr>
        <w:t>templateId</w:t>
      </w:r>
      <w:proofErr w:type="spellEnd"/>
      <w:r>
        <w:rPr>
          <w:noProof w:val="0"/>
        </w:rPr>
        <w:t xml:space="preserve"> root=</w:t>
      </w:r>
      <w:r w:rsidRPr="009C5E35">
        <w:rPr>
          <w:noProof w:val="0"/>
        </w:rPr>
        <w:t>"1.3.6.1.4.1.19376.1.5.3.1.1.26.1.10"</w:t>
      </w:r>
      <w:r w:rsidRPr="00850CFB">
        <w:rPr>
          <w:noProof w:val="0"/>
        </w:rPr>
        <w:t>/&gt;</w:t>
      </w:r>
    </w:p>
    <w:p w14:paraId="5CB1539D" w14:textId="77777777" w:rsidR="0098147A" w:rsidRPr="00850CFB" w:rsidRDefault="0098147A" w:rsidP="0098147A">
      <w:pPr>
        <w:pStyle w:val="XMLFragment"/>
        <w:pBdr>
          <w:bottom w:val="single" w:sz="4" w:space="31" w:color="auto"/>
        </w:pBdr>
        <w:rPr>
          <w:noProof w:val="0"/>
        </w:rPr>
      </w:pPr>
      <w:r w:rsidRPr="00850CFB">
        <w:rPr>
          <w:noProof w:val="0"/>
        </w:rPr>
        <w:t xml:space="preserve">    &lt;id root=' ' extension=' '/&gt;</w:t>
      </w:r>
    </w:p>
    <w:p w14:paraId="19E19776" w14:textId="77777777" w:rsidR="0098147A" w:rsidRPr="00850CFB" w:rsidRDefault="0098147A" w:rsidP="0098147A">
      <w:pPr>
        <w:pStyle w:val="XMLFragment"/>
        <w:pBdr>
          <w:bottom w:val="single" w:sz="4" w:space="31" w:color="auto"/>
        </w:pBdr>
        <w:rPr>
          <w:noProof w:val="0"/>
        </w:rPr>
      </w:pPr>
      <w:r w:rsidRPr="00850CFB">
        <w:rPr>
          <w:noProof w:val="0"/>
        </w:rPr>
        <w:t xml:space="preserve">    &lt;code code='</w:t>
      </w:r>
      <w:r>
        <w:rPr>
          <w:noProof w:val="0"/>
        </w:rPr>
        <w:t xml:space="preserve">77604-7' </w:t>
      </w:r>
      <w:proofErr w:type="spellStart"/>
      <w:r>
        <w:rPr>
          <w:noProof w:val="0"/>
        </w:rPr>
        <w:t>displayName</w:t>
      </w:r>
      <w:proofErr w:type="spellEnd"/>
      <w:r>
        <w:rPr>
          <w:noProof w:val="0"/>
        </w:rPr>
        <w:t>='</w:t>
      </w:r>
      <w:r>
        <w:rPr>
          <w:color w:val="000000"/>
        </w:rPr>
        <w:t>Medication treatment plan.brief</w:t>
      </w:r>
      <w:r w:rsidRPr="00850CFB">
        <w:rPr>
          <w:noProof w:val="0"/>
        </w:rPr>
        <w:t>'</w:t>
      </w:r>
    </w:p>
    <w:p w14:paraId="7E7C5325" w14:textId="77777777" w:rsidR="0098147A" w:rsidRDefault="0098147A" w:rsidP="0098147A">
      <w:pPr>
        <w:pStyle w:val="XMLFragment"/>
        <w:pBdr>
          <w:bottom w:val="single" w:sz="4" w:space="31" w:color="auto"/>
        </w:pBdr>
        <w:rPr>
          <w:noProof w:val="0"/>
        </w:rPr>
      </w:pPr>
      <w:r w:rsidRPr="00850CFB">
        <w:rPr>
          <w:noProof w:val="0"/>
        </w:rPr>
        <w:t xml:space="preserve">      </w:t>
      </w:r>
      <w:proofErr w:type="spellStart"/>
      <w:r w:rsidRPr="00850CFB">
        <w:rPr>
          <w:noProof w:val="0"/>
        </w:rPr>
        <w:t>codeSystem</w:t>
      </w:r>
      <w:proofErr w:type="spellEnd"/>
      <w:r w:rsidRPr="00850CFB">
        <w:rPr>
          <w:noProof w:val="0"/>
        </w:rPr>
        <w:t xml:space="preserve">='2.16.840.1.113883.6.1' </w:t>
      </w:r>
      <w:proofErr w:type="spellStart"/>
      <w:r w:rsidRPr="00850CFB">
        <w:rPr>
          <w:noProof w:val="0"/>
        </w:rPr>
        <w:t>codeSystemName</w:t>
      </w:r>
      <w:proofErr w:type="spellEnd"/>
      <w:r w:rsidRPr="00850CFB">
        <w:rPr>
          <w:noProof w:val="0"/>
        </w:rPr>
        <w:t>='LOINC'/&gt;</w:t>
      </w:r>
    </w:p>
    <w:p w14:paraId="028EA503" w14:textId="77777777" w:rsidR="0098147A" w:rsidRPr="00850CFB" w:rsidRDefault="0098147A" w:rsidP="0098147A">
      <w:pPr>
        <w:pStyle w:val="XMLFragment"/>
        <w:pBdr>
          <w:bottom w:val="single" w:sz="4" w:space="31" w:color="auto"/>
        </w:pBdr>
        <w:rPr>
          <w:noProof w:val="0"/>
        </w:rPr>
      </w:pPr>
      <w:r w:rsidRPr="009C5E35">
        <w:rPr>
          <w:noProof w:val="0"/>
        </w:rPr>
        <w:t xml:space="preserve">  </w:t>
      </w:r>
      <w:r>
        <w:rPr>
          <w:noProof w:val="0"/>
        </w:rPr>
        <w:t xml:space="preserve">  </w:t>
      </w:r>
      <w:r w:rsidRPr="009C5E35">
        <w:rPr>
          <w:noProof w:val="0"/>
        </w:rPr>
        <w:t>&lt;title&gt;Active/Planned Medication Summary&lt;/title&gt;</w:t>
      </w:r>
    </w:p>
    <w:p w14:paraId="355D0D3A" w14:textId="77777777" w:rsidR="0098147A" w:rsidRPr="00850CFB" w:rsidRDefault="0098147A" w:rsidP="0098147A">
      <w:pPr>
        <w:pStyle w:val="XMLFragment"/>
        <w:pBdr>
          <w:bottom w:val="single" w:sz="4" w:space="31" w:color="auto"/>
        </w:pBdr>
        <w:rPr>
          <w:noProof w:val="0"/>
        </w:rPr>
      </w:pPr>
      <w:r w:rsidRPr="00850CFB">
        <w:rPr>
          <w:noProof w:val="0"/>
        </w:rPr>
        <w:t xml:space="preserve">    &lt;text&gt;</w:t>
      </w:r>
    </w:p>
    <w:p w14:paraId="4DD13932" w14:textId="77777777" w:rsidR="0098147A" w:rsidRPr="00850CFB" w:rsidRDefault="0098147A" w:rsidP="0098147A">
      <w:pPr>
        <w:pStyle w:val="XMLFragment"/>
        <w:pBdr>
          <w:bottom w:val="single" w:sz="4" w:space="31" w:color="auto"/>
        </w:pBdr>
        <w:rPr>
          <w:noProof w:val="0"/>
        </w:rPr>
      </w:pPr>
      <w:r w:rsidRPr="00850CFB">
        <w:rPr>
          <w:noProof w:val="0"/>
        </w:rPr>
        <w:t xml:space="preserve">      Text as described above</w:t>
      </w:r>
    </w:p>
    <w:p w14:paraId="6E8C1CCF" w14:textId="77777777" w:rsidR="0098147A" w:rsidRDefault="0098147A" w:rsidP="0098147A">
      <w:pPr>
        <w:pStyle w:val="XMLFragment"/>
        <w:pBdr>
          <w:bottom w:val="single" w:sz="4" w:space="31" w:color="auto"/>
        </w:pBdr>
        <w:rPr>
          <w:noProof w:val="0"/>
        </w:rPr>
      </w:pPr>
      <w:r w:rsidRPr="00850CFB">
        <w:rPr>
          <w:noProof w:val="0"/>
        </w:rPr>
        <w:t xml:space="preserve">    &lt;/text&gt;</w:t>
      </w:r>
    </w:p>
    <w:p w14:paraId="103A35C0" w14:textId="77777777" w:rsidR="0098147A" w:rsidRDefault="0098147A" w:rsidP="0098147A">
      <w:pPr>
        <w:pStyle w:val="XMLFragment"/>
        <w:pBdr>
          <w:bottom w:val="single" w:sz="4" w:space="31" w:color="auto"/>
        </w:pBdr>
        <w:rPr>
          <w:noProof w:val="0"/>
        </w:rPr>
      </w:pPr>
      <w:r>
        <w:rPr>
          <w:noProof w:val="0"/>
        </w:rPr>
        <w:t xml:space="preserve">  &lt;/section&gt;</w:t>
      </w:r>
    </w:p>
    <w:p w14:paraId="242CC6AA" w14:textId="77777777" w:rsidR="0098147A" w:rsidRPr="00D26514" w:rsidRDefault="0098147A" w:rsidP="0098147A">
      <w:pPr>
        <w:pStyle w:val="XMLFragment"/>
        <w:pBdr>
          <w:bottom w:val="single" w:sz="4" w:space="31" w:color="auto"/>
        </w:pBdr>
      </w:pPr>
      <w:r>
        <w:rPr>
          <w:noProof w:val="0"/>
        </w:rPr>
        <w:t>&lt;/component&gt;</w:t>
      </w:r>
    </w:p>
    <w:p w14:paraId="421C5635" w14:textId="77777777" w:rsidR="0098147A" w:rsidRPr="0098147A" w:rsidRDefault="0098147A" w:rsidP="0098147A">
      <w:pPr>
        <w:pStyle w:val="BodyText"/>
      </w:pPr>
    </w:p>
    <w:p w14:paraId="0F9F05B8" w14:textId="77777777" w:rsidR="005D6104" w:rsidRPr="00D26514" w:rsidRDefault="005D6104" w:rsidP="00A23689">
      <w:pPr>
        <w:pStyle w:val="Heading5"/>
        <w:numPr>
          <w:ilvl w:val="0"/>
          <w:numId w:val="0"/>
        </w:numPr>
        <w:rPr>
          <w:noProof w:val="0"/>
        </w:rPr>
      </w:pPr>
      <w:bookmarkStart w:id="435" w:name="_6.2.2.1.1__Problem"/>
      <w:bookmarkStart w:id="436" w:name="_Toc296340357"/>
      <w:bookmarkStart w:id="437" w:name="_Toc345074719"/>
      <w:bookmarkStart w:id="438" w:name="_Toc500238830"/>
      <w:bookmarkEnd w:id="435"/>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436"/>
      <w:r w:rsidR="00A23689" w:rsidRPr="00D26514">
        <w:rPr>
          <w:noProof w:val="0"/>
        </w:rPr>
        <w:t>&lt;Data Element or Section Name&gt; &lt;Condition, Specification Document, or Vocabulary Constraint&gt;</w:t>
      </w:r>
      <w:bookmarkEnd w:id="437"/>
      <w:bookmarkEnd w:id="438"/>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lastRenderedPageBreak/>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439" w:name="_Toc345074720"/>
      <w:bookmarkStart w:id="440"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439"/>
      <w:bookmarkEnd w:id="440"/>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proofErr w:type="gramStart"/>
      <w:r w:rsidR="00D609FE" w:rsidRPr="00D26514">
        <w:t>n..n</w:t>
      </w:r>
      <w:proofErr w:type="spellEnd"/>
      <w:proofErr w:type="gramEnd"/>
      <w:r w:rsidR="00D609FE" w:rsidRPr="00D26514">
        <w:t xml:space="preserve">], the name of the element, and a </w:t>
      </w:r>
      <w:proofErr w:type="spellStart"/>
      <w:r w:rsidR="00D609FE" w:rsidRPr="00D26514">
        <w:t>subitem</w:t>
      </w:r>
      <w:proofErr w:type="spellEnd"/>
      <w:r w:rsidR="00D609FE" w:rsidRPr="00D26514">
        <w:t xml:space="preserve">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441" w:name="S_Medical_General_History"/>
      <w:bookmarkStart w:id="442" w:name="_Toc322675125"/>
      <w:bookmarkStart w:id="443" w:name="_Toc345074721"/>
      <w:bookmarkStart w:id="444" w:name="_Toc500238832"/>
      <w:r w:rsidRPr="00D26514">
        <w:rPr>
          <w:noProof w:val="0"/>
        </w:rPr>
        <w:t>6.3.3.10.S Medical History - Cardiac Section 11329-0</w:t>
      </w:r>
      <w:bookmarkEnd w:id="441"/>
      <w:bookmarkEnd w:id="442"/>
      <w:bookmarkEnd w:id="443"/>
      <w:bookmarkEnd w:id="444"/>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w:t>
      </w:r>
      <w:r w:rsidRPr="00D26514">
        <w:lastRenderedPageBreak/>
        <w:t>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proofErr w:type="gramStart"/>
      <w:r w:rsidRPr="00D26514">
        <w:t>In the event that</w:t>
      </w:r>
      <w:proofErr w:type="gramEnd"/>
      <w:r w:rsidRPr="00D26514">
        <w:t xml:space="preserve">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445" w:name="_6.2.3.1_Encompassing_Encounter"/>
      <w:bookmarkStart w:id="446" w:name="_6.2.3.1.1_Responsible_Party"/>
      <w:bookmarkStart w:id="447" w:name="_6.2.3.1.2_Health_Care"/>
      <w:bookmarkStart w:id="448" w:name="_Toc345074722"/>
      <w:bookmarkStart w:id="449" w:name="_Toc500238833"/>
      <w:bookmarkEnd w:id="445"/>
      <w:bookmarkEnd w:id="446"/>
      <w:bookmarkEnd w:id="447"/>
      <w:r w:rsidRPr="00D26514">
        <w:rPr>
          <w:bCs/>
          <w:noProof w:val="0"/>
        </w:rPr>
        <w:t>6.3.4</w:t>
      </w:r>
      <w:r w:rsidR="00291725" w:rsidRPr="00D26514">
        <w:rPr>
          <w:bCs/>
          <w:noProof w:val="0"/>
        </w:rPr>
        <w:t xml:space="preserve"> </w:t>
      </w:r>
      <w:r w:rsidRPr="00D26514">
        <w:rPr>
          <w:bCs/>
          <w:noProof w:val="0"/>
        </w:rPr>
        <w:t>CDA Entry Content Modules</w:t>
      </w:r>
      <w:bookmarkEnd w:id="448"/>
      <w:bookmarkEnd w:id="449"/>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450" w:name="_Toc345074723"/>
      <w:bookmarkStart w:id="451"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450"/>
      <w:bookmarkEnd w:id="451"/>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w:t>
      </w:r>
      <w:proofErr w:type="gramStart"/>
      <w:r w:rsidR="00F96602" w:rsidRPr="00D26514">
        <w:rPr>
          <w:highlight w:val="yellow"/>
        </w:rPr>
        <w:t>4.E</w:t>
      </w:r>
      <w:proofErr w:type="gramEnd"/>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452" w:name="_6.2.4.4.1__Simple"/>
      <w:bookmarkStart w:id="453" w:name="_Toc296340404"/>
      <w:bookmarkStart w:id="454" w:name="_Toc345074724"/>
      <w:bookmarkStart w:id="455" w:name="_Toc500238835"/>
      <w:bookmarkEnd w:id="452"/>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453"/>
      <w:bookmarkEnd w:id="454"/>
      <w:bookmarkEnd w:id="455"/>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456" w:name="_Toc296340405"/>
      <w:bookmarkStart w:id="457" w:name="_Toc345074725"/>
      <w:bookmarkStart w:id="458" w:name="_Toc500238836"/>
      <w:r w:rsidRPr="00D26514">
        <w:rPr>
          <w:noProof w:val="0"/>
        </w:rPr>
        <w:t>6.3.4.E.2 Simple Observation (wall morphology) Constraints</w:t>
      </w:r>
      <w:bookmarkEnd w:id="456"/>
      <w:bookmarkEnd w:id="457"/>
      <w:bookmarkEnd w:id="458"/>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proofErr w:type="gramStart"/>
      <w:r w:rsidR="00D609FE" w:rsidRPr="00D26514">
        <w:t>n..n</w:t>
      </w:r>
      <w:proofErr w:type="spellEnd"/>
      <w:proofErr w:type="gramEnd"/>
      <w:r w:rsidR="00D609FE" w:rsidRPr="00D26514">
        <w:t xml:space="preserve">], the name of the element, and a </w:t>
      </w:r>
      <w:proofErr w:type="spellStart"/>
      <w:r w:rsidR="00D609FE" w:rsidRPr="00D26514">
        <w:t>subitem</w:t>
      </w:r>
      <w:proofErr w:type="spellEnd"/>
      <w:r w:rsidR="00D609FE" w:rsidRPr="00D26514">
        <w:t xml:space="preserve">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459" w:name="_Toc184813871"/>
      <w:bookmarkStart w:id="460" w:name="_Toc322675194"/>
      <w:bookmarkStart w:id="461" w:name="_Toc345074726"/>
      <w:bookmarkStart w:id="462" w:name="_Toc500238837"/>
      <w:bookmarkStart w:id="463" w:name="E_Problem_Observation_Cardiac_PF"/>
      <w:bookmarkStart w:id="464"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465" w:name="E_Problem_Observation"/>
      <w:bookmarkEnd w:id="465"/>
      <w:r w:rsidR="00875076" w:rsidRPr="00D26514">
        <w:rPr>
          <w:noProof w:val="0"/>
        </w:rPr>
        <w:t xml:space="preserve"> Observation</w:t>
      </w:r>
      <w:bookmarkStart w:id="466" w:name="CS_ProblemObservation"/>
      <w:bookmarkEnd w:id="459"/>
      <w:bookmarkEnd w:id="466"/>
      <w:r w:rsidR="00875076" w:rsidRPr="00D26514">
        <w:rPr>
          <w:noProof w:val="0"/>
        </w:rPr>
        <w:t xml:space="preserve"> - Cardiac</w:t>
      </w:r>
      <w:bookmarkEnd w:id="460"/>
      <w:bookmarkEnd w:id="461"/>
      <w:bookmarkEnd w:id="462"/>
    </w:p>
    <w:bookmarkEnd w:id="463"/>
    <w:bookmarkEnd w:id="464"/>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467" w:name="C_7130"/>
      <w:bookmarkEnd w:id="467"/>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468" w:name="C_7131"/>
      <w:bookmarkEnd w:id="468"/>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469" w:name="C_7134"/>
      <w:bookmarkEnd w:id="469"/>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470" w:name="_Toc500238838"/>
      <w:r w:rsidRPr="00D26514">
        <w:rPr>
          <w:noProof w:val="0"/>
        </w:rPr>
        <w:t>6.4 Section not applicable</w:t>
      </w:r>
      <w:bookmarkEnd w:id="470"/>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471" w:name="_Toc335730763"/>
      <w:bookmarkStart w:id="472" w:name="_Toc336000666"/>
      <w:bookmarkStart w:id="473" w:name="_Toc336002388"/>
      <w:bookmarkStart w:id="474" w:name="_Toc336006583"/>
      <w:bookmarkStart w:id="475" w:name="_Toc335730764"/>
      <w:bookmarkStart w:id="476" w:name="_Toc336000667"/>
      <w:bookmarkStart w:id="477" w:name="_Toc336002389"/>
      <w:bookmarkStart w:id="478" w:name="_Toc336006584"/>
      <w:bookmarkStart w:id="479" w:name="_Toc500238839"/>
      <w:bookmarkStart w:id="480" w:name="_Toc291167547"/>
      <w:bookmarkStart w:id="481" w:name="_Toc291231486"/>
      <w:bookmarkStart w:id="482" w:name="_Toc296340423"/>
      <w:bookmarkEnd w:id="471"/>
      <w:bookmarkEnd w:id="472"/>
      <w:bookmarkEnd w:id="473"/>
      <w:bookmarkEnd w:id="474"/>
      <w:bookmarkEnd w:id="475"/>
      <w:bookmarkEnd w:id="476"/>
      <w:bookmarkEnd w:id="477"/>
      <w:bookmarkEnd w:id="478"/>
      <w:r w:rsidRPr="00D26514">
        <w:rPr>
          <w:noProof w:val="0"/>
        </w:rPr>
        <w:t xml:space="preserve">6.5 </w:t>
      </w:r>
      <w:bookmarkStart w:id="483" w:name="_Toc345074728"/>
      <w:r w:rsidR="00255462" w:rsidRPr="00D26514">
        <w:rPr>
          <w:noProof w:val="0"/>
        </w:rPr>
        <w:t xml:space="preserve">&lt;Domain Acronym&gt; </w:t>
      </w:r>
      <w:r w:rsidR="001439BB" w:rsidRPr="00D26514">
        <w:rPr>
          <w:noProof w:val="0"/>
        </w:rPr>
        <w:t>Value Sets</w:t>
      </w:r>
      <w:bookmarkEnd w:id="483"/>
      <w:r w:rsidR="009F5CC2" w:rsidRPr="00D26514">
        <w:rPr>
          <w:noProof w:val="0"/>
        </w:rPr>
        <w:t xml:space="preserve"> and Concept Domains</w:t>
      </w:r>
      <w:bookmarkEnd w:id="479"/>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484" w:name="_Toc345074729"/>
      <w:bookmarkStart w:id="485"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484"/>
      <w:bookmarkEnd w:id="485"/>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486" w:name="_Toc345074730"/>
      <w:bookmarkStart w:id="487"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480"/>
      <w:bookmarkEnd w:id="481"/>
      <w:bookmarkEnd w:id="482"/>
      <w:r w:rsidR="00865DF9" w:rsidRPr="00D26514">
        <w:rPr>
          <w:rFonts w:eastAsia="Calibri"/>
          <w:noProof w:val="0"/>
        </w:rPr>
        <w:t xml:space="preserve"> 1.3.6.1.4.1.19376.1.4.1.5.15</w:t>
      </w:r>
      <w:bookmarkEnd w:id="486"/>
      <w:bookmarkEnd w:id="487"/>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488"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489"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489"/>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490" w:name="_Toc500238843"/>
      <w:bookmarkStart w:id="491" w:name="OLE_LINK57"/>
      <w:bookmarkStart w:id="492" w:name="OLE_LINK58"/>
      <w:r w:rsidRPr="00D26514">
        <w:lastRenderedPageBreak/>
        <w:t>Appendices</w:t>
      </w:r>
      <w:bookmarkEnd w:id="488"/>
      <w:bookmarkEnd w:id="490"/>
      <w:r w:rsidRPr="00D26514">
        <w:rPr>
          <w:highlight w:val="yellow"/>
        </w:rPr>
        <w:t xml:space="preserve"> </w:t>
      </w:r>
    </w:p>
    <w:p w14:paraId="69927F7E" w14:textId="77777777" w:rsidR="00144F18" w:rsidRPr="00D26514" w:rsidRDefault="00EA4EA1" w:rsidP="00EA4EA1">
      <w:pPr>
        <w:rPr>
          <w:i/>
        </w:rPr>
      </w:pPr>
      <w:bookmarkStart w:id="493" w:name="OLE_LINK55"/>
      <w:bookmarkStart w:id="494"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495" w:name="_Toc500238844"/>
      <w:bookmarkStart w:id="496" w:name="_Toc345074732"/>
      <w:bookmarkEnd w:id="493"/>
      <w:bookmarkEnd w:id="494"/>
      <w:r w:rsidRPr="00D26514">
        <w:rPr>
          <w:noProof w:val="0"/>
        </w:rPr>
        <w:lastRenderedPageBreak/>
        <w:t>Appendix A – &lt;Appendix Title&gt;</w:t>
      </w:r>
      <w:bookmarkEnd w:id="495"/>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497" w:name="_Toc500238845"/>
      <w:r w:rsidRPr="00D26514">
        <w:rPr>
          <w:noProof w:val="0"/>
        </w:rPr>
        <w:t>A.1 &lt;Title&gt;</w:t>
      </w:r>
      <w:bookmarkEnd w:id="497"/>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498" w:name="_Toc500238846"/>
      <w:r w:rsidRPr="00D26514">
        <w:rPr>
          <w:noProof w:val="0"/>
        </w:rPr>
        <w:t>A.1.1 &lt;Title&gt;</w:t>
      </w:r>
      <w:bookmarkEnd w:id="498"/>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499" w:name="_Toc500238847"/>
      <w:r w:rsidRPr="00D26514">
        <w:rPr>
          <w:bCs/>
          <w:noProof w:val="0"/>
        </w:rPr>
        <w:lastRenderedPageBreak/>
        <w:t>Appendix B – &lt;Appendix Title&gt;</w:t>
      </w:r>
      <w:bookmarkEnd w:id="499"/>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500" w:name="_Toc500238848"/>
      <w:r w:rsidRPr="00D26514">
        <w:rPr>
          <w:noProof w:val="0"/>
        </w:rPr>
        <w:t>B.1 &lt;Title&gt;</w:t>
      </w:r>
      <w:bookmarkEnd w:id="500"/>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501" w:name="_Toc500238849"/>
      <w:r w:rsidRPr="00D26514">
        <w:rPr>
          <w:noProof w:val="0"/>
        </w:rPr>
        <w:t>B.1.1 &lt;Title&gt;</w:t>
      </w:r>
      <w:bookmarkEnd w:id="501"/>
    </w:p>
    <w:p w14:paraId="5EB9DFDF" w14:textId="77777777" w:rsidR="0095084C" w:rsidRPr="00D26514" w:rsidRDefault="0095084C" w:rsidP="0095084C">
      <w:pPr>
        <w:pStyle w:val="BodyText"/>
      </w:pPr>
      <w:r w:rsidRPr="00D26514">
        <w:t>Appendix B.1.1 text.</w:t>
      </w:r>
    </w:p>
    <w:bookmarkEnd w:id="496"/>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502" w:name="_Toc345074737"/>
      <w:bookmarkStart w:id="503" w:name="_Toc500238850"/>
      <w:bookmarkEnd w:id="491"/>
      <w:bookmarkEnd w:id="492"/>
      <w:r w:rsidRPr="00D26514">
        <w:lastRenderedPageBreak/>
        <w:t>V</w:t>
      </w:r>
      <w:r w:rsidR="00993FF5" w:rsidRPr="00D26514">
        <w:t>olume 4 – National Extensions</w:t>
      </w:r>
      <w:bookmarkEnd w:id="502"/>
      <w:bookmarkEnd w:id="503"/>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504" w:name="_Toc345074738"/>
      <w:bookmarkStart w:id="505" w:name="_Toc500238851"/>
      <w:r w:rsidRPr="00D26514">
        <w:rPr>
          <w:bCs/>
          <w:noProof w:val="0"/>
        </w:rPr>
        <w:t xml:space="preserve">4 </w:t>
      </w:r>
      <w:r w:rsidR="00C63D7E" w:rsidRPr="00D26514">
        <w:rPr>
          <w:bCs/>
          <w:noProof w:val="0"/>
        </w:rPr>
        <w:t>National Extensions</w:t>
      </w:r>
      <w:bookmarkEnd w:id="504"/>
      <w:bookmarkEnd w:id="505"/>
    </w:p>
    <w:p w14:paraId="2846A6B1" w14:textId="77777777" w:rsidR="00993FF5" w:rsidRPr="00D26514" w:rsidRDefault="00C63D7E" w:rsidP="00BB76BC">
      <w:pPr>
        <w:pStyle w:val="AppendixHeading2"/>
        <w:rPr>
          <w:noProof w:val="0"/>
        </w:rPr>
      </w:pPr>
      <w:bookmarkStart w:id="506" w:name="_Toc345074739"/>
      <w:bookmarkStart w:id="507" w:name="_Toc500238852"/>
      <w:r w:rsidRPr="00D26514">
        <w:rPr>
          <w:noProof w:val="0"/>
        </w:rPr>
        <w:t xml:space="preserve">4.I </w:t>
      </w:r>
      <w:r w:rsidR="00993FF5" w:rsidRPr="00D26514">
        <w:rPr>
          <w:noProof w:val="0"/>
        </w:rPr>
        <w:t>National Extensions for &lt;Country Name or IHE Organization&gt;</w:t>
      </w:r>
      <w:bookmarkEnd w:id="506"/>
      <w:bookmarkEnd w:id="507"/>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3"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508" w:name="_Toc301176972"/>
      <w:bookmarkStart w:id="509" w:name="_Toc345074740"/>
      <w:bookmarkStart w:id="510"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508"/>
      <w:bookmarkEnd w:id="509"/>
      <w:bookmarkEnd w:id="510"/>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511" w:name="_Toc345074741"/>
      <w:bookmarkStart w:id="512"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proofErr w:type="gramStart"/>
      <w:r w:rsidR="00077EA0" w:rsidRPr="00D26514">
        <w:rPr>
          <w:noProof w:val="0"/>
        </w:rPr>
        <w:t>&lt;</w:t>
      </w:r>
      <w:r w:rsidR="001D6BB3" w:rsidRPr="00D26514">
        <w:rPr>
          <w:noProof w:val="0"/>
        </w:rPr>
        <w:t>(</w:t>
      </w:r>
      <w:proofErr w:type="gramEnd"/>
      <w:r w:rsidR="00077EA0" w:rsidRPr="00D26514">
        <w:rPr>
          <w:noProof w:val="0"/>
        </w:rPr>
        <w:t>Profile Acronym</w:t>
      </w:r>
      <w:r w:rsidR="001D6BB3" w:rsidRPr="00D26514">
        <w:rPr>
          <w:noProof w:val="0"/>
        </w:rPr>
        <w:t>)</w:t>
      </w:r>
      <w:r w:rsidR="00077EA0" w:rsidRPr="00D26514">
        <w:rPr>
          <w:noProof w:val="0"/>
        </w:rPr>
        <w:t>&gt;</w:t>
      </w:r>
      <w:bookmarkEnd w:id="511"/>
      <w:bookmarkEnd w:id="512"/>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513" w:name="_Toc500238855"/>
      <w:bookmarkStart w:id="514"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513"/>
      <w:bookmarkEnd w:id="514"/>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515"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516" w:name="_Toc397603182"/>
      <w:bookmarkStart w:id="517" w:name="_Toc500238856"/>
      <w:r w:rsidRPr="00D26514">
        <w:rPr>
          <w:noProof w:val="0"/>
        </w:rPr>
        <w:lastRenderedPageBreak/>
        <w:t>4.I.2.1 &lt;Profile Acronym&gt; Value Set Binding for US Realm Concept Domains</w:t>
      </w:r>
      <w:bookmarkEnd w:id="516"/>
      <w:bookmarkEnd w:id="517"/>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518" w:name="_Toc388433935"/>
      <w:bookmarkStart w:id="519" w:name="_Toc397603183"/>
      <w:bookmarkStart w:id="520"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518"/>
      <w:bookmarkEnd w:id="519"/>
      <w:bookmarkEnd w:id="520"/>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521" w:name="_Toc500238858"/>
      <w:r w:rsidRPr="00D26514">
        <w:t>4.</w:t>
      </w:r>
      <w:r w:rsidR="00C63D7E" w:rsidRPr="00D26514">
        <w:t>I.</w:t>
      </w:r>
      <w:r w:rsidRPr="00D26514">
        <w:t>2.2&lt;Profile Acronym&gt; &lt;Type of Change&gt;</w:t>
      </w:r>
      <w:bookmarkEnd w:id="515"/>
      <w:bookmarkEnd w:id="521"/>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522" w:name="_Toc345074744"/>
      <w:bookmarkStart w:id="523"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522"/>
      <w:bookmarkEnd w:id="523"/>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524" w:name="_Toc500238860"/>
      <w:r w:rsidRPr="00D26514">
        <w:lastRenderedPageBreak/>
        <w:t>Appendices</w:t>
      </w:r>
      <w:bookmarkEnd w:id="524"/>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525" w:name="OLE_LINK91"/>
      <w:bookmarkStart w:id="526" w:name="OLE_LINK92"/>
      <w:bookmarkStart w:id="527" w:name="OLE_LINK93"/>
      <w:bookmarkStart w:id="528" w:name="OLE_LINK94"/>
      <w:r w:rsidRPr="00D26514">
        <w:rPr>
          <w:i/>
        </w:rPr>
        <w:t>and delete the Appendix A and Appendix B placeholder sections</w:t>
      </w:r>
      <w:bookmarkEnd w:id="525"/>
      <w:bookmarkEnd w:id="526"/>
      <w:bookmarkEnd w:id="527"/>
      <w:bookmarkEnd w:id="528"/>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529" w:name="_Toc472940235"/>
      <w:bookmarkStart w:id="530" w:name="_Toc485054829"/>
      <w:bookmarkStart w:id="531" w:name="_Toc485058483"/>
      <w:bookmarkStart w:id="532" w:name="_Toc500238861"/>
      <w:bookmarkStart w:id="533" w:name="OLE_LINK86"/>
      <w:bookmarkStart w:id="534" w:name="OLE_LINK87"/>
      <w:bookmarkStart w:id="535" w:name="OLE_LINK88"/>
      <w:bookmarkStart w:id="536" w:name="OLE_LINK89"/>
      <w:r w:rsidRPr="00D26514">
        <w:rPr>
          <w:noProof w:val="0"/>
        </w:rPr>
        <w:lastRenderedPageBreak/>
        <w:t>Appendix A – &lt;Appendix Title&gt;</w:t>
      </w:r>
      <w:bookmarkEnd w:id="529"/>
      <w:bookmarkEnd w:id="530"/>
      <w:bookmarkEnd w:id="531"/>
      <w:bookmarkEnd w:id="532"/>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537" w:name="_Toc472940236"/>
      <w:bookmarkStart w:id="538" w:name="_Toc485054830"/>
      <w:bookmarkStart w:id="539" w:name="_Toc485058484"/>
      <w:bookmarkStart w:id="540" w:name="_Toc500238862"/>
      <w:r w:rsidRPr="00D26514">
        <w:rPr>
          <w:noProof w:val="0"/>
        </w:rPr>
        <w:t>A.1 &lt;Title&gt;</w:t>
      </w:r>
      <w:bookmarkEnd w:id="537"/>
      <w:bookmarkEnd w:id="538"/>
      <w:bookmarkEnd w:id="539"/>
      <w:bookmarkEnd w:id="540"/>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541" w:name="_Toc500238863"/>
      <w:bookmarkStart w:id="542" w:name="OLE_LINK76"/>
      <w:bookmarkStart w:id="543" w:name="OLE_LINK77"/>
      <w:bookmarkStart w:id="544" w:name="OLE_LINK78"/>
      <w:r w:rsidRPr="00D26514">
        <w:rPr>
          <w:noProof w:val="0"/>
        </w:rPr>
        <w:t>A.1.1 &lt;Title&gt;</w:t>
      </w:r>
      <w:bookmarkEnd w:id="541"/>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545" w:name="_Toc500238864"/>
      <w:bookmarkEnd w:id="533"/>
      <w:bookmarkEnd w:id="534"/>
      <w:bookmarkEnd w:id="542"/>
      <w:bookmarkEnd w:id="543"/>
      <w:bookmarkEnd w:id="544"/>
      <w:r w:rsidRPr="00D26514">
        <w:rPr>
          <w:noProof w:val="0"/>
        </w:rPr>
        <w:lastRenderedPageBreak/>
        <w:t>Appendix B – &lt;Appendix Title&gt;</w:t>
      </w:r>
      <w:bookmarkEnd w:id="545"/>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546" w:name="_Toc500238865"/>
      <w:r w:rsidRPr="00D26514">
        <w:rPr>
          <w:noProof w:val="0"/>
        </w:rPr>
        <w:t>B.1 &lt;Title&gt;</w:t>
      </w:r>
      <w:bookmarkEnd w:id="546"/>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547" w:name="_Toc500238866"/>
      <w:r w:rsidRPr="00D26514">
        <w:rPr>
          <w:noProof w:val="0"/>
        </w:rPr>
        <w:t>B.1.1 &lt;Title&gt;</w:t>
      </w:r>
      <w:bookmarkEnd w:id="547"/>
    </w:p>
    <w:p w14:paraId="37E9FB2D" w14:textId="5BB4F8C0" w:rsidR="0095084C" w:rsidRPr="00D26514" w:rsidRDefault="0095084C" w:rsidP="0095084C">
      <w:pPr>
        <w:pStyle w:val="BodyText"/>
      </w:pPr>
      <w:r w:rsidRPr="00D26514">
        <w:t>Appendix B.1.1 text.</w:t>
      </w:r>
    </w:p>
    <w:bookmarkEnd w:id="535"/>
    <w:bookmarkEnd w:id="536"/>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0" w:author="Jones, Emma" w:date="2018-04-06T14:37:00Z" w:initials="JE">
    <w:p w14:paraId="66DC4749" w14:textId="1241A383" w:rsidR="00676EF2" w:rsidRDefault="00676EF2">
      <w:pPr>
        <w:pStyle w:val="CommentText"/>
      </w:pPr>
      <w:r>
        <w:rPr>
          <w:rStyle w:val="CommentReference"/>
        </w:rPr>
        <w:annotationRef/>
      </w:r>
      <w:r>
        <w:t>Does Content Consumer need a template ID?</w:t>
      </w:r>
    </w:p>
  </w:comment>
  <w:comment w:id="140" w:author="Jones, Emma" w:date="2018-04-06T17:14:00Z" w:initials="JE">
    <w:p w14:paraId="6554DFB2" w14:textId="02A81EA7" w:rsidR="004A4B67" w:rsidRDefault="004A4B67">
      <w:pPr>
        <w:pStyle w:val="CommentText"/>
      </w:pPr>
      <w:r>
        <w:rPr>
          <w:rStyle w:val="CommentReference"/>
        </w:rPr>
        <w:annotationRef/>
      </w:r>
      <w:r>
        <w:t>Changes in status of content</w:t>
      </w:r>
    </w:p>
  </w:comment>
  <w:comment w:id="213" w:author="Jones, Emma" w:date="2018-04-06T17:14:00Z" w:initials="JE">
    <w:p w14:paraId="0B744A30" w14:textId="673943D1" w:rsidR="004A4B67" w:rsidRDefault="004A4B67">
      <w:pPr>
        <w:pStyle w:val="CommentText"/>
      </w:pPr>
      <w:r>
        <w:rPr>
          <w:rStyle w:val="CommentReference"/>
        </w:rPr>
        <w:annotationRef/>
      </w:r>
      <w:r>
        <w:t>Net new content</w:t>
      </w:r>
    </w:p>
  </w:comment>
  <w:comment w:id="222" w:author="Jones, Emma" w:date="2018-04-06T17:14:00Z" w:initials="JE">
    <w:p w14:paraId="0FD996E1" w14:textId="0D8DE9DA" w:rsidR="004A4B67" w:rsidRDefault="004A4B67">
      <w:pPr>
        <w:pStyle w:val="CommentText"/>
      </w:pPr>
      <w:r>
        <w:rPr>
          <w:rStyle w:val="CommentReference"/>
        </w:rPr>
        <w:annotationRef/>
      </w:r>
      <w:r>
        <w:t>Change in existing content</w:t>
      </w:r>
    </w:p>
  </w:comment>
  <w:comment w:id="232" w:author="Jones, Emma" w:date="2018-04-06T17:38:00Z" w:initials="JE">
    <w:p w14:paraId="703647BF" w14:textId="676A7768" w:rsidR="00984795" w:rsidRDefault="00984795">
      <w:pPr>
        <w:pStyle w:val="CommentText"/>
      </w:pPr>
      <w:r>
        <w:rPr>
          <w:rStyle w:val="CommentReference"/>
        </w:rPr>
        <w:annotationRef/>
      </w:r>
      <w:r>
        <w:t>Reporting erroneous data</w:t>
      </w:r>
    </w:p>
  </w:comment>
  <w:comment w:id="286" w:author="Jones, Emma" w:date="2018-04-06T14:17:00Z" w:initials="JE">
    <w:p w14:paraId="464C405C" w14:textId="7B0C8086" w:rsidR="008954B4" w:rsidRDefault="008954B4">
      <w:pPr>
        <w:pStyle w:val="CommentText"/>
      </w:pPr>
      <w:r>
        <w:rPr>
          <w:rStyle w:val="CommentReference"/>
        </w:rPr>
        <w:annotationRef/>
      </w:r>
      <w:r>
        <w:t xml:space="preserve">Not created by the content creator. The receiving system will generate the section when the document is received. </w:t>
      </w:r>
    </w:p>
  </w:comment>
  <w:comment w:id="385" w:author="Jones, Emma" w:date="2018-03-09T14:19:00Z" w:initials="JE">
    <w:p w14:paraId="573A6FEA" w14:textId="1273FACE" w:rsidR="006C2F45" w:rsidRDefault="006C2F45">
      <w:pPr>
        <w:pStyle w:val="CommentText"/>
      </w:pPr>
      <w:r>
        <w:rPr>
          <w:rStyle w:val="CommentReference"/>
        </w:rPr>
        <w:annotationRef/>
      </w:r>
      <w:r>
        <w:t xml:space="preserve">Notes Section – conforms to C-CDA 2.1 but also use IHE participation without US </w:t>
      </w:r>
      <w:proofErr w:type="gramStart"/>
      <w:r>
        <w:t>realm  person</w:t>
      </w:r>
      <w:proofErr w:type="gramEnd"/>
      <w:r>
        <w:t xml:space="preserve"> name and US realm </w:t>
      </w:r>
      <w:proofErr w:type="spellStart"/>
      <w:r>
        <w:t>DateTime</w:t>
      </w:r>
      <w:proofErr w:type="spellEnd"/>
    </w:p>
  </w:comment>
  <w:comment w:id="398" w:author="Jones, Emma" w:date="2018-03-23T09:56:00Z" w:initials="JE">
    <w:p w14:paraId="32C5F6EB" w14:textId="10414AF3" w:rsidR="006C2F45" w:rsidRDefault="006C2F45">
      <w:pPr>
        <w:pStyle w:val="CommentText"/>
      </w:pPr>
      <w:r>
        <w:rPr>
          <w:rStyle w:val="CommentReference"/>
        </w:rPr>
        <w:annotationRef/>
      </w:r>
      <w:r>
        <w:t>Generated from content in other sections in the document</w:t>
      </w:r>
    </w:p>
  </w:comment>
  <w:comment w:id="399" w:author="Jones, Emma" w:date="2018-04-06T14:18:00Z" w:initials="JE">
    <w:p w14:paraId="02D296A1" w14:textId="78E19D2C" w:rsidR="008954B4" w:rsidRDefault="008954B4">
      <w:pPr>
        <w:pStyle w:val="CommentText"/>
      </w:pPr>
      <w:r>
        <w:rPr>
          <w:rStyle w:val="CommentReference"/>
        </w:rPr>
        <w:annotationRef/>
      </w:r>
      <w:r>
        <w:t xml:space="preserve">Remove this from content module because not created by content creator. </w:t>
      </w:r>
    </w:p>
  </w:comment>
  <w:comment w:id="422" w:author="Jones, Emma" w:date="2018-03-23T09:56:00Z" w:initials="JE">
    <w:p w14:paraId="5E650966" w14:textId="48DC67B7" w:rsidR="006C2F45" w:rsidRDefault="006C2F45">
      <w:pPr>
        <w:pStyle w:val="CommentText"/>
      </w:pPr>
      <w:r>
        <w:rPr>
          <w:rStyle w:val="CommentReference"/>
        </w:rPr>
        <w:annotationRef/>
      </w:r>
      <w:r>
        <w:t>Generated from content in other sections in the document</w:t>
      </w:r>
    </w:p>
  </w:comment>
  <w:comment w:id="423" w:author="Jones, Emma" w:date="2018-03-23T09:56:00Z" w:initials="JE">
    <w:p w14:paraId="35790D80" w14:textId="70B1AFC0" w:rsidR="006C2F45" w:rsidRDefault="006C2F45">
      <w:pPr>
        <w:pStyle w:val="CommentText"/>
      </w:pPr>
      <w:r>
        <w:rPr>
          <w:rStyle w:val="CommentReference"/>
        </w:rPr>
        <w:annotationRef/>
      </w:r>
      <w:r>
        <w:t>Generated from content in other sections in the document</w:t>
      </w:r>
    </w:p>
  </w:comment>
  <w:comment w:id="424" w:author="Jones, Emma" w:date="2018-03-23T09:57:00Z" w:initials="JE">
    <w:p w14:paraId="6495B577" w14:textId="4A21DE11" w:rsidR="006C2F45" w:rsidRDefault="006C2F45">
      <w:pPr>
        <w:pStyle w:val="CommentText"/>
      </w:pPr>
      <w:r>
        <w:rPr>
          <w:rStyle w:val="CommentReference"/>
        </w:rPr>
        <w:annotationRef/>
      </w:r>
      <w:r>
        <w:t>Generated from content in other sections in the document</w:t>
      </w:r>
    </w:p>
  </w:comment>
  <w:comment w:id="428" w:author="Jones, Emma" w:date="2018-03-23T09:58:00Z" w:initials="JE">
    <w:p w14:paraId="3ED87A81" w14:textId="2A72F4DF" w:rsidR="006C2F45" w:rsidRDefault="006C2F45">
      <w:pPr>
        <w:pStyle w:val="CommentText"/>
      </w:pPr>
      <w:r>
        <w:rPr>
          <w:rStyle w:val="CommentReference"/>
        </w:rPr>
        <w:annotationRef/>
      </w:r>
      <w:r>
        <w:t>Text only section – user can enter content directly</w:t>
      </w:r>
    </w:p>
    <w:p w14:paraId="1728E542" w14:textId="7A325478" w:rsidR="006C2F45" w:rsidRDefault="006C2F45">
      <w:pPr>
        <w:pStyle w:val="CommentText"/>
      </w:pPr>
      <w:r>
        <w:t>Same as IHE Card doc summary section</w:t>
      </w:r>
    </w:p>
  </w:comment>
  <w:comment w:id="430" w:author="Jones, Emma" w:date="2018-03-23T09:58:00Z" w:initials="JE">
    <w:p w14:paraId="7762F526" w14:textId="7C7461FF" w:rsidR="006C2F45" w:rsidRDefault="006C2F45">
      <w:pPr>
        <w:pStyle w:val="CommentText"/>
      </w:pPr>
      <w:r>
        <w:rPr>
          <w:rStyle w:val="CommentReference"/>
        </w:rPr>
        <w:annotationRef/>
      </w:r>
      <w:r>
        <w:t>Conforms to C-CDA Notes section</w:t>
      </w:r>
    </w:p>
    <w:p w14:paraId="17E07D95" w14:textId="249D4F9C" w:rsidR="006C2F45" w:rsidRDefault="006C2F45">
      <w:pPr>
        <w:pStyle w:val="CommentText"/>
      </w:pPr>
      <w:r>
        <w:t>Need to internationalize the US realm pats - MAY</w:t>
      </w:r>
    </w:p>
  </w:comment>
  <w:comment w:id="431" w:author="Jones, Emma" w:date="2018-03-23T09:57:00Z" w:initials="JE">
    <w:p w14:paraId="50532E40" w14:textId="18109C3D" w:rsidR="006C2F45" w:rsidRDefault="006C2F45">
      <w:pPr>
        <w:pStyle w:val="CommentText"/>
      </w:pPr>
      <w:r>
        <w:rPr>
          <w:rStyle w:val="CommentReference"/>
        </w:rPr>
        <w:annotationRef/>
      </w:r>
      <w:r>
        <w:t>Text only section – user can enter content directly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DC4749" w15:done="0"/>
  <w15:commentEx w15:paraId="6554DFB2" w15:done="0"/>
  <w15:commentEx w15:paraId="0B744A30" w15:done="0"/>
  <w15:commentEx w15:paraId="0FD996E1" w15:done="0"/>
  <w15:commentEx w15:paraId="703647BF" w15:done="0"/>
  <w15:commentEx w15:paraId="464C405C" w15:done="0"/>
  <w15:commentEx w15:paraId="573A6FEA" w15:done="0"/>
  <w15:commentEx w15:paraId="32C5F6EB" w15:done="0"/>
  <w15:commentEx w15:paraId="02D296A1" w15:done="0"/>
  <w15:commentEx w15:paraId="5E650966" w15:done="0"/>
  <w15:commentEx w15:paraId="35790D80" w15:done="0"/>
  <w15:commentEx w15:paraId="6495B577" w15:done="0"/>
  <w15:commentEx w15:paraId="1728E542" w15:done="0"/>
  <w15:commentEx w15:paraId="17E07D95" w15:done="0"/>
  <w15:commentEx w15:paraId="50532E4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023C7" w14:textId="77777777" w:rsidR="00193979" w:rsidRDefault="00193979">
      <w:r>
        <w:separator/>
      </w:r>
    </w:p>
  </w:endnote>
  <w:endnote w:type="continuationSeparator" w:id="0">
    <w:p w14:paraId="20A6032B" w14:textId="77777777" w:rsidR="00193979" w:rsidRDefault="00193979">
      <w:r>
        <w:continuationSeparator/>
      </w:r>
    </w:p>
  </w:endnote>
  <w:endnote w:type="continuationNotice" w:id="1">
    <w:p w14:paraId="3A1205BC" w14:textId="77777777" w:rsidR="00193979" w:rsidRDefault="0019397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4949A" w14:textId="77777777" w:rsidR="006C2F45" w:rsidRDefault="006C2F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6C2F45" w:rsidRDefault="006C2F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F9BC" w14:textId="77777777" w:rsidR="006C2F45" w:rsidRDefault="006C2F45">
    <w:pPr>
      <w:pStyle w:val="Footer"/>
      <w:ind w:right="360"/>
    </w:pPr>
    <w:r>
      <w:t>___________________________________________________________________________</w:t>
    </w:r>
  </w:p>
  <w:p w14:paraId="0E257CB6" w14:textId="3DD04697" w:rsidR="006C2F45" w:rsidRDefault="006C2F45" w:rsidP="00597DB2">
    <w:pPr>
      <w:pStyle w:val="Footer"/>
      <w:ind w:right="360"/>
      <w:rPr>
        <w:sz w:val="20"/>
      </w:rPr>
    </w:pPr>
    <w:bookmarkStart w:id="548"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44E9B">
      <w:rPr>
        <w:rStyle w:val="PageNumber"/>
        <w:noProof/>
        <w:sz w:val="20"/>
      </w:rPr>
      <w:t>19</w:t>
    </w:r>
    <w:r w:rsidRPr="00597DB2">
      <w:rPr>
        <w:rStyle w:val="PageNumber"/>
        <w:sz w:val="20"/>
      </w:rPr>
      <w:fldChar w:fldCharType="end"/>
    </w:r>
    <w:r>
      <w:rPr>
        <w:sz w:val="20"/>
      </w:rPr>
      <w:tab/>
      <w:t xml:space="preserve">                       Copyright © 20xx: IHE International, Inc.</w:t>
    </w:r>
    <w:bookmarkEnd w:id="548"/>
  </w:p>
  <w:p w14:paraId="4F2E1CAC" w14:textId="6B3D1533" w:rsidR="006C2F45" w:rsidRDefault="006C2F4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8F8B" w14:textId="77777777" w:rsidR="006C2F45" w:rsidRDefault="006C2F45">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6E4C4" w14:textId="77777777" w:rsidR="00193979" w:rsidRDefault="00193979">
      <w:r>
        <w:separator/>
      </w:r>
    </w:p>
  </w:footnote>
  <w:footnote w:type="continuationSeparator" w:id="0">
    <w:p w14:paraId="02907503" w14:textId="77777777" w:rsidR="00193979" w:rsidRDefault="00193979">
      <w:r>
        <w:continuationSeparator/>
      </w:r>
    </w:p>
  </w:footnote>
  <w:footnote w:type="continuationNotice" w:id="1">
    <w:p w14:paraId="585A0BD7" w14:textId="77777777" w:rsidR="00193979" w:rsidRDefault="0019397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ADD77" w14:textId="6C03DCDE" w:rsidR="006C2F45" w:rsidRDefault="006C2F45">
    <w:pPr>
      <w:pStyle w:val="Header"/>
    </w:pPr>
    <w:r>
      <w:t>IHE &lt;Domain Name&gt; Technical Framework Supplement – &lt;Profile Name (Profile Acronym)&gt;</w:t>
    </w:r>
  </w:p>
  <w:p w14:paraId="5E0ED4C7" w14:textId="77777777" w:rsidR="006C2F45" w:rsidRDefault="006C2F45">
    <w:pPr>
      <w:pStyle w:val="Header"/>
    </w:pPr>
    <w:r>
      <w:t>______________________________________________________________________________</w:t>
    </w:r>
  </w:p>
  <w:p w14:paraId="7A05B91F" w14:textId="77777777" w:rsidR="006C2F45" w:rsidRDefault="006C2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BC3A55"/>
    <w:multiLevelType w:val="multilevel"/>
    <w:tmpl w:val="7B943E18"/>
    <w:numStyleLink w:val="Constraints"/>
  </w:abstractNum>
  <w:abstractNum w:abstractNumId="20"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025E5F"/>
    <w:multiLevelType w:val="multilevel"/>
    <w:tmpl w:val="7B943E18"/>
    <w:numStyleLink w:val="Constraints"/>
  </w:abstractNum>
  <w:abstractNum w:abstractNumId="2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0"/>
  </w:num>
  <w:num w:numId="12">
    <w:abstractNumId w:val="23"/>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4"/>
  </w:num>
  <w:num w:numId="15">
    <w:abstractNumId w:val="27"/>
  </w:num>
  <w:num w:numId="16">
    <w:abstractNumId w:val="28"/>
  </w:num>
  <w:num w:numId="17">
    <w:abstractNumId w:val="26"/>
  </w:num>
  <w:num w:numId="18">
    <w:abstractNumId w:val="29"/>
  </w:num>
  <w:num w:numId="19">
    <w:abstractNumId w:val="11"/>
  </w:num>
  <w:num w:numId="20">
    <w:abstractNumId w:val="21"/>
  </w:num>
  <w:num w:numId="21">
    <w:abstractNumId w:val="14"/>
  </w:num>
  <w:num w:numId="22">
    <w:abstractNumId w:val="25"/>
  </w:num>
  <w:num w:numId="23">
    <w:abstractNumId w:val="10"/>
  </w:num>
  <w:num w:numId="24">
    <w:abstractNumId w:val="17"/>
  </w:num>
  <w:num w:numId="25">
    <w:abstractNumId w:val="18"/>
  </w:num>
  <w:num w:numId="26">
    <w:abstractNumId w:val="13"/>
  </w:num>
  <w:num w:numId="27">
    <w:abstractNumId w:val="20"/>
  </w:num>
  <w:num w:numId="28">
    <w:abstractNumId w:val="22"/>
  </w:num>
  <w:num w:numId="29">
    <w:abstractNumId w:val="15"/>
  </w:num>
  <w:num w:numId="30">
    <w:abstractNumId w:val="12"/>
  </w:num>
  <w:num w:numId="31">
    <w:abstractNumId w:val="1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21FB"/>
    <w:rsid w:val="000125FF"/>
    <w:rsid w:val="00016892"/>
    <w:rsid w:val="00017E09"/>
    <w:rsid w:val="00024BCD"/>
    <w:rsid w:val="00031D5A"/>
    <w:rsid w:val="00036347"/>
    <w:rsid w:val="00040B61"/>
    <w:rsid w:val="0004144C"/>
    <w:rsid w:val="00046A15"/>
    <w:rsid w:val="00046E88"/>
    <w:rsid w:val="000470A5"/>
    <w:rsid w:val="000514E1"/>
    <w:rsid w:val="00052EC0"/>
    <w:rsid w:val="0005577A"/>
    <w:rsid w:val="00060817"/>
    <w:rsid w:val="00060D78"/>
    <w:rsid w:val="000622EE"/>
    <w:rsid w:val="000641E2"/>
    <w:rsid w:val="00064FF2"/>
    <w:rsid w:val="000659A4"/>
    <w:rsid w:val="00067F11"/>
    <w:rsid w:val="00070847"/>
    <w:rsid w:val="000717A7"/>
    <w:rsid w:val="00071CD3"/>
    <w:rsid w:val="00071EAC"/>
    <w:rsid w:val="000742B4"/>
    <w:rsid w:val="000755DA"/>
    <w:rsid w:val="00075800"/>
    <w:rsid w:val="000764E7"/>
    <w:rsid w:val="00077324"/>
    <w:rsid w:val="00077EA0"/>
    <w:rsid w:val="000807AC"/>
    <w:rsid w:val="00082F2B"/>
    <w:rsid w:val="0008305D"/>
    <w:rsid w:val="00083B47"/>
    <w:rsid w:val="00085C24"/>
    <w:rsid w:val="00087187"/>
    <w:rsid w:val="00094061"/>
    <w:rsid w:val="000A726D"/>
    <w:rsid w:val="000B30FF"/>
    <w:rsid w:val="000B3BD4"/>
    <w:rsid w:val="000B3F51"/>
    <w:rsid w:val="000B699D"/>
    <w:rsid w:val="000B7479"/>
    <w:rsid w:val="000C2E06"/>
    <w:rsid w:val="000C3556"/>
    <w:rsid w:val="000C3BC7"/>
    <w:rsid w:val="000C51FA"/>
    <w:rsid w:val="000C5467"/>
    <w:rsid w:val="000D2487"/>
    <w:rsid w:val="000D6321"/>
    <w:rsid w:val="000D6F01"/>
    <w:rsid w:val="000D711C"/>
    <w:rsid w:val="000E333F"/>
    <w:rsid w:val="000E3E98"/>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7DD7"/>
    <w:rsid w:val="00121088"/>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2F7"/>
    <w:rsid w:val="0015489F"/>
    <w:rsid w:val="00154B7B"/>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77601"/>
    <w:rsid w:val="00184E40"/>
    <w:rsid w:val="00186DAB"/>
    <w:rsid w:val="00187E92"/>
    <w:rsid w:val="0019228A"/>
    <w:rsid w:val="00193030"/>
    <w:rsid w:val="00193979"/>
    <w:rsid w:val="001946F4"/>
    <w:rsid w:val="00195213"/>
    <w:rsid w:val="001A7247"/>
    <w:rsid w:val="001A7C4C"/>
    <w:rsid w:val="001B0165"/>
    <w:rsid w:val="001B2B50"/>
    <w:rsid w:val="001B463C"/>
    <w:rsid w:val="001C26CB"/>
    <w:rsid w:val="001C53C2"/>
    <w:rsid w:val="001D056D"/>
    <w:rsid w:val="001D0E6D"/>
    <w:rsid w:val="001D1619"/>
    <w:rsid w:val="001D167A"/>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40DD"/>
    <w:rsid w:val="0020453A"/>
    <w:rsid w:val="00207571"/>
    <w:rsid w:val="00207816"/>
    <w:rsid w:val="00207868"/>
    <w:rsid w:val="00210BAA"/>
    <w:rsid w:val="00215E08"/>
    <w:rsid w:val="002173E6"/>
    <w:rsid w:val="00221AC2"/>
    <w:rsid w:val="0022261E"/>
    <w:rsid w:val="00222CF4"/>
    <w:rsid w:val="0022352C"/>
    <w:rsid w:val="00225423"/>
    <w:rsid w:val="002322FF"/>
    <w:rsid w:val="00234368"/>
    <w:rsid w:val="00234BE4"/>
    <w:rsid w:val="0023732B"/>
    <w:rsid w:val="002401F2"/>
    <w:rsid w:val="0024039C"/>
    <w:rsid w:val="0024101B"/>
    <w:rsid w:val="002452AB"/>
    <w:rsid w:val="00250A37"/>
    <w:rsid w:val="00255462"/>
    <w:rsid w:val="00255821"/>
    <w:rsid w:val="00256665"/>
    <w:rsid w:val="0026450C"/>
    <w:rsid w:val="00265988"/>
    <w:rsid w:val="002670D2"/>
    <w:rsid w:val="00267470"/>
    <w:rsid w:val="00270EBB"/>
    <w:rsid w:val="002711CC"/>
    <w:rsid w:val="00272440"/>
    <w:rsid w:val="00272F2C"/>
    <w:rsid w:val="002756A6"/>
    <w:rsid w:val="00277298"/>
    <w:rsid w:val="00286433"/>
    <w:rsid w:val="002869E8"/>
    <w:rsid w:val="00291725"/>
    <w:rsid w:val="00293CF1"/>
    <w:rsid w:val="00295D60"/>
    <w:rsid w:val="002A4896"/>
    <w:rsid w:val="002A4C2E"/>
    <w:rsid w:val="002B4810"/>
    <w:rsid w:val="002B4844"/>
    <w:rsid w:val="002C1B6E"/>
    <w:rsid w:val="002C27E4"/>
    <w:rsid w:val="002C53B5"/>
    <w:rsid w:val="002C5D62"/>
    <w:rsid w:val="002D5B69"/>
    <w:rsid w:val="002E108C"/>
    <w:rsid w:val="002E6F49"/>
    <w:rsid w:val="002E7933"/>
    <w:rsid w:val="002F051F"/>
    <w:rsid w:val="002F076A"/>
    <w:rsid w:val="002F121A"/>
    <w:rsid w:val="002F3F7A"/>
    <w:rsid w:val="002F524B"/>
    <w:rsid w:val="002F680D"/>
    <w:rsid w:val="002F69C5"/>
    <w:rsid w:val="002F7C7D"/>
    <w:rsid w:val="00300B8F"/>
    <w:rsid w:val="00301FEE"/>
    <w:rsid w:val="003036BB"/>
    <w:rsid w:val="00303E20"/>
    <w:rsid w:val="003128AE"/>
    <w:rsid w:val="003130F3"/>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4592"/>
    <w:rsid w:val="00346314"/>
    <w:rsid w:val="00346BB8"/>
    <w:rsid w:val="00352784"/>
    <w:rsid w:val="003554C9"/>
    <w:rsid w:val="00355609"/>
    <w:rsid w:val="003577C8"/>
    <w:rsid w:val="003579DA"/>
    <w:rsid w:val="003601D3"/>
    <w:rsid w:val="003602DC"/>
    <w:rsid w:val="00361F12"/>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2A2B"/>
    <w:rsid w:val="003B40CC"/>
    <w:rsid w:val="003B70A2"/>
    <w:rsid w:val="003B7860"/>
    <w:rsid w:val="003C1CAD"/>
    <w:rsid w:val="003C27D3"/>
    <w:rsid w:val="003C3CC3"/>
    <w:rsid w:val="003C3FFB"/>
    <w:rsid w:val="003C542E"/>
    <w:rsid w:val="003C61B2"/>
    <w:rsid w:val="003D1654"/>
    <w:rsid w:val="003D19E0"/>
    <w:rsid w:val="003D24EE"/>
    <w:rsid w:val="003D5A68"/>
    <w:rsid w:val="003E10FD"/>
    <w:rsid w:val="003E3FFE"/>
    <w:rsid w:val="003E5C68"/>
    <w:rsid w:val="003E63A1"/>
    <w:rsid w:val="003F0805"/>
    <w:rsid w:val="003F252B"/>
    <w:rsid w:val="003F3E4A"/>
    <w:rsid w:val="003F6619"/>
    <w:rsid w:val="003F7141"/>
    <w:rsid w:val="003F7473"/>
    <w:rsid w:val="004016A5"/>
    <w:rsid w:val="004016CE"/>
    <w:rsid w:val="00402B57"/>
    <w:rsid w:val="004046B6"/>
    <w:rsid w:val="004070FB"/>
    <w:rsid w:val="00410D6B"/>
    <w:rsid w:val="00411993"/>
    <w:rsid w:val="00412649"/>
    <w:rsid w:val="00415432"/>
    <w:rsid w:val="00417A70"/>
    <w:rsid w:val="004225C9"/>
    <w:rsid w:val="004238BE"/>
    <w:rsid w:val="00423E99"/>
    <w:rsid w:val="00432C0E"/>
    <w:rsid w:val="0043514A"/>
    <w:rsid w:val="00436054"/>
    <w:rsid w:val="004364DE"/>
    <w:rsid w:val="00436599"/>
    <w:rsid w:val="004424C6"/>
    <w:rsid w:val="00442C32"/>
    <w:rsid w:val="0044310A"/>
    <w:rsid w:val="00444100"/>
    <w:rsid w:val="00444CFC"/>
    <w:rsid w:val="00445B3B"/>
    <w:rsid w:val="00445D2F"/>
    <w:rsid w:val="0044679F"/>
    <w:rsid w:val="00447451"/>
    <w:rsid w:val="00450263"/>
    <w:rsid w:val="004541CC"/>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A4B67"/>
    <w:rsid w:val="004A5C82"/>
    <w:rsid w:val="004A6CA4"/>
    <w:rsid w:val="004A7D5B"/>
    <w:rsid w:val="004A7E19"/>
    <w:rsid w:val="004B34EE"/>
    <w:rsid w:val="004B387F"/>
    <w:rsid w:val="004B4EF3"/>
    <w:rsid w:val="004B576F"/>
    <w:rsid w:val="004B7094"/>
    <w:rsid w:val="004C10B4"/>
    <w:rsid w:val="004C1EC8"/>
    <w:rsid w:val="004C53D3"/>
    <w:rsid w:val="004D68CC"/>
    <w:rsid w:val="004D69C3"/>
    <w:rsid w:val="004D6C45"/>
    <w:rsid w:val="004E3347"/>
    <w:rsid w:val="004F1713"/>
    <w:rsid w:val="004F2392"/>
    <w:rsid w:val="004F5211"/>
    <w:rsid w:val="004F7C05"/>
    <w:rsid w:val="00501C4D"/>
    <w:rsid w:val="00501C9D"/>
    <w:rsid w:val="00503AE1"/>
    <w:rsid w:val="00504C89"/>
    <w:rsid w:val="0050674C"/>
    <w:rsid w:val="00506C22"/>
    <w:rsid w:val="00510062"/>
    <w:rsid w:val="00513057"/>
    <w:rsid w:val="00516D6D"/>
    <w:rsid w:val="00522681"/>
    <w:rsid w:val="00522F40"/>
    <w:rsid w:val="00523C5F"/>
    <w:rsid w:val="00530338"/>
    <w:rsid w:val="005339EE"/>
    <w:rsid w:val="005360E4"/>
    <w:rsid w:val="005402A5"/>
    <w:rsid w:val="005410F9"/>
    <w:rsid w:val="005416D9"/>
    <w:rsid w:val="0054210B"/>
    <w:rsid w:val="00543FFB"/>
    <w:rsid w:val="0054524C"/>
    <w:rsid w:val="005464EB"/>
    <w:rsid w:val="00547C57"/>
    <w:rsid w:val="00550D9D"/>
    <w:rsid w:val="00551EBC"/>
    <w:rsid w:val="00555E9F"/>
    <w:rsid w:val="00556E6C"/>
    <w:rsid w:val="00565B35"/>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42AE"/>
    <w:rsid w:val="00594882"/>
    <w:rsid w:val="005974F8"/>
    <w:rsid w:val="00597D4E"/>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2B65"/>
    <w:rsid w:val="00613604"/>
    <w:rsid w:val="00613C53"/>
    <w:rsid w:val="00617BB4"/>
    <w:rsid w:val="0062193E"/>
    <w:rsid w:val="00622D31"/>
    <w:rsid w:val="00623829"/>
    <w:rsid w:val="00625D23"/>
    <w:rsid w:val="006263EA"/>
    <w:rsid w:val="00630F33"/>
    <w:rsid w:val="00631453"/>
    <w:rsid w:val="00632AE0"/>
    <w:rsid w:val="00632CA4"/>
    <w:rsid w:val="006360B8"/>
    <w:rsid w:val="00636FD4"/>
    <w:rsid w:val="006372E2"/>
    <w:rsid w:val="00643548"/>
    <w:rsid w:val="00644E9B"/>
    <w:rsid w:val="00644FC1"/>
    <w:rsid w:val="0064739E"/>
    <w:rsid w:val="006512F0"/>
    <w:rsid w:val="006514EA"/>
    <w:rsid w:val="00652D40"/>
    <w:rsid w:val="00653F84"/>
    <w:rsid w:val="00656A6B"/>
    <w:rsid w:val="0065754A"/>
    <w:rsid w:val="00662157"/>
    <w:rsid w:val="00662893"/>
    <w:rsid w:val="00663624"/>
    <w:rsid w:val="00665A0A"/>
    <w:rsid w:val="00665D8F"/>
    <w:rsid w:val="00672881"/>
    <w:rsid w:val="00672C39"/>
    <w:rsid w:val="00676EF2"/>
    <w:rsid w:val="00680634"/>
    <w:rsid w:val="00680648"/>
    <w:rsid w:val="00682040"/>
    <w:rsid w:val="006825E1"/>
    <w:rsid w:val="0068355D"/>
    <w:rsid w:val="00683AA3"/>
    <w:rsid w:val="00692225"/>
    <w:rsid w:val="00692B37"/>
    <w:rsid w:val="00693D9F"/>
    <w:rsid w:val="0069533E"/>
    <w:rsid w:val="006A2A74"/>
    <w:rsid w:val="006A3098"/>
    <w:rsid w:val="006A4160"/>
    <w:rsid w:val="006A6728"/>
    <w:rsid w:val="006B1B58"/>
    <w:rsid w:val="006B6DA7"/>
    <w:rsid w:val="006B7354"/>
    <w:rsid w:val="006B7ABF"/>
    <w:rsid w:val="006C0C1C"/>
    <w:rsid w:val="006C242B"/>
    <w:rsid w:val="006C2C14"/>
    <w:rsid w:val="006C2D4D"/>
    <w:rsid w:val="006C2F45"/>
    <w:rsid w:val="006C371A"/>
    <w:rsid w:val="006C5FEF"/>
    <w:rsid w:val="006C7E2C"/>
    <w:rsid w:val="006D4881"/>
    <w:rsid w:val="006D574C"/>
    <w:rsid w:val="006D768F"/>
    <w:rsid w:val="006E06AC"/>
    <w:rsid w:val="006E163F"/>
    <w:rsid w:val="006E2CC1"/>
    <w:rsid w:val="006E5767"/>
    <w:rsid w:val="00701B3A"/>
    <w:rsid w:val="00703DEF"/>
    <w:rsid w:val="00704FFD"/>
    <w:rsid w:val="007060F2"/>
    <w:rsid w:val="0070762D"/>
    <w:rsid w:val="007117B8"/>
    <w:rsid w:val="00712AE6"/>
    <w:rsid w:val="0071309E"/>
    <w:rsid w:val="00717FB2"/>
    <w:rsid w:val="007212DA"/>
    <w:rsid w:val="00721BCE"/>
    <w:rsid w:val="007232C5"/>
    <w:rsid w:val="00723DAF"/>
    <w:rsid w:val="007249C7"/>
    <w:rsid w:val="00724FF9"/>
    <w:rsid w:val="007251A4"/>
    <w:rsid w:val="00726096"/>
    <w:rsid w:val="00726A7E"/>
    <w:rsid w:val="00730E16"/>
    <w:rsid w:val="00733C09"/>
    <w:rsid w:val="00736B5B"/>
    <w:rsid w:val="007400C4"/>
    <w:rsid w:val="00740FE0"/>
    <w:rsid w:val="00742A31"/>
    <w:rsid w:val="00746A3D"/>
    <w:rsid w:val="00747676"/>
    <w:rsid w:val="0074777B"/>
    <w:rsid w:val="007479B6"/>
    <w:rsid w:val="00747E7C"/>
    <w:rsid w:val="00757111"/>
    <w:rsid w:val="00761469"/>
    <w:rsid w:val="007660D1"/>
    <w:rsid w:val="00767053"/>
    <w:rsid w:val="00770D84"/>
    <w:rsid w:val="00772E35"/>
    <w:rsid w:val="00774B6B"/>
    <w:rsid w:val="007773C8"/>
    <w:rsid w:val="00777770"/>
    <w:rsid w:val="0078063E"/>
    <w:rsid w:val="007824BF"/>
    <w:rsid w:val="00787B2D"/>
    <w:rsid w:val="007900E5"/>
    <w:rsid w:val="007922ED"/>
    <w:rsid w:val="00792D41"/>
    <w:rsid w:val="00793A82"/>
    <w:rsid w:val="007962BA"/>
    <w:rsid w:val="007A0A1D"/>
    <w:rsid w:val="007A15D1"/>
    <w:rsid w:val="007A3E7E"/>
    <w:rsid w:val="007A51E3"/>
    <w:rsid w:val="007A5635"/>
    <w:rsid w:val="007A676E"/>
    <w:rsid w:val="007A7BF7"/>
    <w:rsid w:val="007B118D"/>
    <w:rsid w:val="007B1A63"/>
    <w:rsid w:val="007B331F"/>
    <w:rsid w:val="007B44B7"/>
    <w:rsid w:val="007B64E0"/>
    <w:rsid w:val="007B790D"/>
    <w:rsid w:val="007C0745"/>
    <w:rsid w:val="007C1AAC"/>
    <w:rsid w:val="007C3E9A"/>
    <w:rsid w:val="007C4BC8"/>
    <w:rsid w:val="007C5673"/>
    <w:rsid w:val="007D1847"/>
    <w:rsid w:val="007D194F"/>
    <w:rsid w:val="007D65FD"/>
    <w:rsid w:val="007D724B"/>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A78"/>
    <w:rsid w:val="00834DF7"/>
    <w:rsid w:val="008358E5"/>
    <w:rsid w:val="00835974"/>
    <w:rsid w:val="00836F8A"/>
    <w:rsid w:val="008413B1"/>
    <w:rsid w:val="00843B52"/>
    <w:rsid w:val="008452AF"/>
    <w:rsid w:val="00847DF4"/>
    <w:rsid w:val="00855EDF"/>
    <w:rsid w:val="00857500"/>
    <w:rsid w:val="008608EF"/>
    <w:rsid w:val="008616CB"/>
    <w:rsid w:val="0086353F"/>
    <w:rsid w:val="00863C8B"/>
    <w:rsid w:val="00865616"/>
    <w:rsid w:val="00865DF9"/>
    <w:rsid w:val="00866192"/>
    <w:rsid w:val="00870306"/>
    <w:rsid w:val="00871613"/>
    <w:rsid w:val="008749E8"/>
    <w:rsid w:val="00875076"/>
    <w:rsid w:val="00875BFD"/>
    <w:rsid w:val="0087668B"/>
    <w:rsid w:val="00876FF1"/>
    <w:rsid w:val="0088137F"/>
    <w:rsid w:val="00881CD8"/>
    <w:rsid w:val="008824DD"/>
    <w:rsid w:val="00882FD8"/>
    <w:rsid w:val="00883B13"/>
    <w:rsid w:val="008849FD"/>
    <w:rsid w:val="00885ABD"/>
    <w:rsid w:val="00887A7F"/>
    <w:rsid w:val="00887E40"/>
    <w:rsid w:val="00892FCD"/>
    <w:rsid w:val="008954B4"/>
    <w:rsid w:val="008A0157"/>
    <w:rsid w:val="008A3FD2"/>
    <w:rsid w:val="008A63C9"/>
    <w:rsid w:val="008B53CB"/>
    <w:rsid w:val="008B5D7E"/>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22308"/>
    <w:rsid w:val="00923720"/>
    <w:rsid w:val="009268F6"/>
    <w:rsid w:val="0093034E"/>
    <w:rsid w:val="00933C9A"/>
    <w:rsid w:val="00934D96"/>
    <w:rsid w:val="009406A5"/>
    <w:rsid w:val="00940FC7"/>
    <w:rsid w:val="009429FB"/>
    <w:rsid w:val="00943B32"/>
    <w:rsid w:val="00944C39"/>
    <w:rsid w:val="00945BA4"/>
    <w:rsid w:val="0095084C"/>
    <w:rsid w:val="0095196C"/>
    <w:rsid w:val="00951F63"/>
    <w:rsid w:val="0095298A"/>
    <w:rsid w:val="00953CFC"/>
    <w:rsid w:val="0095594C"/>
    <w:rsid w:val="00955CD4"/>
    <w:rsid w:val="00956966"/>
    <w:rsid w:val="009612F6"/>
    <w:rsid w:val="00966AC0"/>
    <w:rsid w:val="00966CCB"/>
    <w:rsid w:val="00967B49"/>
    <w:rsid w:val="0097454A"/>
    <w:rsid w:val="00974CA1"/>
    <w:rsid w:val="009767FE"/>
    <w:rsid w:val="009813A1"/>
    <w:rsid w:val="0098147A"/>
    <w:rsid w:val="00983131"/>
    <w:rsid w:val="00983C65"/>
    <w:rsid w:val="009843EF"/>
    <w:rsid w:val="00984795"/>
    <w:rsid w:val="00984EF5"/>
    <w:rsid w:val="009903C2"/>
    <w:rsid w:val="00991D63"/>
    <w:rsid w:val="0099378E"/>
    <w:rsid w:val="00993FF5"/>
    <w:rsid w:val="009A1EEA"/>
    <w:rsid w:val="009A2176"/>
    <w:rsid w:val="009A3A85"/>
    <w:rsid w:val="009B048D"/>
    <w:rsid w:val="009B5DC0"/>
    <w:rsid w:val="009C10D5"/>
    <w:rsid w:val="009C5B28"/>
    <w:rsid w:val="009C5E35"/>
    <w:rsid w:val="009C6269"/>
    <w:rsid w:val="009C6F21"/>
    <w:rsid w:val="009D0CDF"/>
    <w:rsid w:val="009D107B"/>
    <w:rsid w:val="009D125C"/>
    <w:rsid w:val="009D1AEA"/>
    <w:rsid w:val="009D2A49"/>
    <w:rsid w:val="009D6A32"/>
    <w:rsid w:val="009D7991"/>
    <w:rsid w:val="009E34B7"/>
    <w:rsid w:val="009E77BD"/>
    <w:rsid w:val="009F2EAC"/>
    <w:rsid w:val="009F3200"/>
    <w:rsid w:val="009F4289"/>
    <w:rsid w:val="009F5CC2"/>
    <w:rsid w:val="009F5CF4"/>
    <w:rsid w:val="009F687F"/>
    <w:rsid w:val="009F6B6F"/>
    <w:rsid w:val="009F7903"/>
    <w:rsid w:val="00A00680"/>
    <w:rsid w:val="00A01FD9"/>
    <w:rsid w:val="00A05A12"/>
    <w:rsid w:val="00A06A4C"/>
    <w:rsid w:val="00A124C7"/>
    <w:rsid w:val="00A174B6"/>
    <w:rsid w:val="00A177D5"/>
    <w:rsid w:val="00A219CF"/>
    <w:rsid w:val="00A23689"/>
    <w:rsid w:val="00A2392D"/>
    <w:rsid w:val="00A302FD"/>
    <w:rsid w:val="00A30698"/>
    <w:rsid w:val="00A30BDA"/>
    <w:rsid w:val="00A322F4"/>
    <w:rsid w:val="00A3774D"/>
    <w:rsid w:val="00A43E92"/>
    <w:rsid w:val="00A45E8D"/>
    <w:rsid w:val="00A52286"/>
    <w:rsid w:val="00A5645C"/>
    <w:rsid w:val="00A6036A"/>
    <w:rsid w:val="00A66278"/>
    <w:rsid w:val="00A66F91"/>
    <w:rsid w:val="00A67635"/>
    <w:rsid w:val="00A723FC"/>
    <w:rsid w:val="00A73088"/>
    <w:rsid w:val="00A773A9"/>
    <w:rsid w:val="00A81A7C"/>
    <w:rsid w:val="00A85861"/>
    <w:rsid w:val="00A875FF"/>
    <w:rsid w:val="00A90BD5"/>
    <w:rsid w:val="00A910E1"/>
    <w:rsid w:val="00A96B9B"/>
    <w:rsid w:val="00A9751B"/>
    <w:rsid w:val="00AA4494"/>
    <w:rsid w:val="00AA560C"/>
    <w:rsid w:val="00AA684E"/>
    <w:rsid w:val="00AA69C0"/>
    <w:rsid w:val="00AB4990"/>
    <w:rsid w:val="00AB53A2"/>
    <w:rsid w:val="00AB7726"/>
    <w:rsid w:val="00AC414D"/>
    <w:rsid w:val="00AC609B"/>
    <w:rsid w:val="00AC7C88"/>
    <w:rsid w:val="00AD069D"/>
    <w:rsid w:val="00AD2AE2"/>
    <w:rsid w:val="00AD3EA6"/>
    <w:rsid w:val="00AD3EC0"/>
    <w:rsid w:val="00AE1400"/>
    <w:rsid w:val="00AE3E73"/>
    <w:rsid w:val="00AE4AED"/>
    <w:rsid w:val="00AE7444"/>
    <w:rsid w:val="00AF0095"/>
    <w:rsid w:val="00AF16B7"/>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3302"/>
    <w:rsid w:val="00B35749"/>
    <w:rsid w:val="00B403E4"/>
    <w:rsid w:val="00B43198"/>
    <w:rsid w:val="00B44130"/>
    <w:rsid w:val="00B4798B"/>
    <w:rsid w:val="00B541EC"/>
    <w:rsid w:val="00B54C50"/>
    <w:rsid w:val="00B55350"/>
    <w:rsid w:val="00B63B69"/>
    <w:rsid w:val="00B63C83"/>
    <w:rsid w:val="00B65E96"/>
    <w:rsid w:val="00B66F83"/>
    <w:rsid w:val="00B7190A"/>
    <w:rsid w:val="00B7582C"/>
    <w:rsid w:val="00B80E02"/>
    <w:rsid w:val="00B82D84"/>
    <w:rsid w:val="00B84D95"/>
    <w:rsid w:val="00B8586D"/>
    <w:rsid w:val="00B87220"/>
    <w:rsid w:val="00B9106D"/>
    <w:rsid w:val="00B91144"/>
    <w:rsid w:val="00B92E9F"/>
    <w:rsid w:val="00B92EA1"/>
    <w:rsid w:val="00B9303B"/>
    <w:rsid w:val="00B9308F"/>
    <w:rsid w:val="00B9490C"/>
    <w:rsid w:val="00B94919"/>
    <w:rsid w:val="00B95ABC"/>
    <w:rsid w:val="00B96231"/>
    <w:rsid w:val="00B965FD"/>
    <w:rsid w:val="00BA1337"/>
    <w:rsid w:val="00BA1A91"/>
    <w:rsid w:val="00BA415D"/>
    <w:rsid w:val="00BA437B"/>
    <w:rsid w:val="00BA4A87"/>
    <w:rsid w:val="00BA7562"/>
    <w:rsid w:val="00BA75E3"/>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0A72"/>
    <w:rsid w:val="00BE1308"/>
    <w:rsid w:val="00BE2D99"/>
    <w:rsid w:val="00BE39EE"/>
    <w:rsid w:val="00BE58C2"/>
    <w:rsid w:val="00BE5916"/>
    <w:rsid w:val="00BE6750"/>
    <w:rsid w:val="00BF1940"/>
    <w:rsid w:val="00BF2986"/>
    <w:rsid w:val="00BF4143"/>
    <w:rsid w:val="00C00FBC"/>
    <w:rsid w:val="00C0135D"/>
    <w:rsid w:val="00C017CC"/>
    <w:rsid w:val="00C05CCE"/>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372B"/>
    <w:rsid w:val="00C45949"/>
    <w:rsid w:val="00C47DFA"/>
    <w:rsid w:val="00C512AA"/>
    <w:rsid w:val="00C52492"/>
    <w:rsid w:val="00C536E4"/>
    <w:rsid w:val="00C53B3C"/>
    <w:rsid w:val="00C56183"/>
    <w:rsid w:val="00C57664"/>
    <w:rsid w:val="00C607D9"/>
    <w:rsid w:val="00C60F4D"/>
    <w:rsid w:val="00C61586"/>
    <w:rsid w:val="00C62E65"/>
    <w:rsid w:val="00C63D7E"/>
    <w:rsid w:val="00C66F96"/>
    <w:rsid w:val="00C6772C"/>
    <w:rsid w:val="00C71FDB"/>
    <w:rsid w:val="00C729ED"/>
    <w:rsid w:val="00C73203"/>
    <w:rsid w:val="00C75E6D"/>
    <w:rsid w:val="00C7717D"/>
    <w:rsid w:val="00C80B71"/>
    <w:rsid w:val="00C82ED4"/>
    <w:rsid w:val="00C83F0F"/>
    <w:rsid w:val="00C940A2"/>
    <w:rsid w:val="00C969FE"/>
    <w:rsid w:val="00CA0443"/>
    <w:rsid w:val="00CA175A"/>
    <w:rsid w:val="00CA4B27"/>
    <w:rsid w:val="00CA562E"/>
    <w:rsid w:val="00CB04E0"/>
    <w:rsid w:val="00CB4A0A"/>
    <w:rsid w:val="00CC0A43"/>
    <w:rsid w:val="00CC0A62"/>
    <w:rsid w:val="00CC2BDD"/>
    <w:rsid w:val="00CC4EA3"/>
    <w:rsid w:val="00CC6D50"/>
    <w:rsid w:val="00CD0A74"/>
    <w:rsid w:val="00CD3340"/>
    <w:rsid w:val="00CD44D7"/>
    <w:rsid w:val="00CD4D46"/>
    <w:rsid w:val="00CD61EF"/>
    <w:rsid w:val="00CD706E"/>
    <w:rsid w:val="00CE0AA5"/>
    <w:rsid w:val="00CF25AB"/>
    <w:rsid w:val="00CF283F"/>
    <w:rsid w:val="00CF508D"/>
    <w:rsid w:val="00CF69CB"/>
    <w:rsid w:val="00D0225B"/>
    <w:rsid w:val="00D05B7C"/>
    <w:rsid w:val="00D06904"/>
    <w:rsid w:val="00D07411"/>
    <w:rsid w:val="00D165BD"/>
    <w:rsid w:val="00D21AD6"/>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6D14"/>
    <w:rsid w:val="00D80A84"/>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576"/>
    <w:rsid w:val="00DD4D5A"/>
    <w:rsid w:val="00DD6E9E"/>
    <w:rsid w:val="00DD70BB"/>
    <w:rsid w:val="00DE0504"/>
    <w:rsid w:val="00DE2B33"/>
    <w:rsid w:val="00DE3F6C"/>
    <w:rsid w:val="00DE6D6A"/>
    <w:rsid w:val="00DE7269"/>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5761"/>
    <w:rsid w:val="00E30324"/>
    <w:rsid w:val="00E30AAF"/>
    <w:rsid w:val="00E31BB9"/>
    <w:rsid w:val="00E32256"/>
    <w:rsid w:val="00E340A9"/>
    <w:rsid w:val="00E35F5B"/>
    <w:rsid w:val="00E36A9C"/>
    <w:rsid w:val="00E4210F"/>
    <w:rsid w:val="00E451B1"/>
    <w:rsid w:val="00E46BAB"/>
    <w:rsid w:val="00E50AF1"/>
    <w:rsid w:val="00E51CCD"/>
    <w:rsid w:val="00E52CE1"/>
    <w:rsid w:val="00E55182"/>
    <w:rsid w:val="00E56193"/>
    <w:rsid w:val="00E5672F"/>
    <w:rsid w:val="00E61A6A"/>
    <w:rsid w:val="00E63CD1"/>
    <w:rsid w:val="00E6410F"/>
    <w:rsid w:val="00E65066"/>
    <w:rsid w:val="00E72566"/>
    <w:rsid w:val="00E7532D"/>
    <w:rsid w:val="00E8043B"/>
    <w:rsid w:val="00E8520F"/>
    <w:rsid w:val="00E8793B"/>
    <w:rsid w:val="00E90AC0"/>
    <w:rsid w:val="00E91BEF"/>
    <w:rsid w:val="00E91C15"/>
    <w:rsid w:val="00E9442A"/>
    <w:rsid w:val="00EA3BCB"/>
    <w:rsid w:val="00EA4332"/>
    <w:rsid w:val="00EA4EA1"/>
    <w:rsid w:val="00EA7E83"/>
    <w:rsid w:val="00EB71A2"/>
    <w:rsid w:val="00EC098D"/>
    <w:rsid w:val="00EC11E0"/>
    <w:rsid w:val="00EC1DB7"/>
    <w:rsid w:val="00EC4B85"/>
    <w:rsid w:val="00ED0083"/>
    <w:rsid w:val="00ED0C91"/>
    <w:rsid w:val="00ED2FA7"/>
    <w:rsid w:val="00ED3E87"/>
    <w:rsid w:val="00ED4892"/>
    <w:rsid w:val="00ED5269"/>
    <w:rsid w:val="00EE0A66"/>
    <w:rsid w:val="00EE1C86"/>
    <w:rsid w:val="00EE2684"/>
    <w:rsid w:val="00EE3C9C"/>
    <w:rsid w:val="00EF0CBA"/>
    <w:rsid w:val="00EF183A"/>
    <w:rsid w:val="00EF1E77"/>
    <w:rsid w:val="00EF3F52"/>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3F02"/>
    <w:rsid w:val="00FD49A2"/>
    <w:rsid w:val="00FD6B22"/>
    <w:rsid w:val="00FE23C4"/>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yperlink" Target="https://art-decor.ihe-europe.net/art-decor/decor-templates--C-CRC-?section=templates&amp;id=1.3.6.1.4.1.19376.1.4.1.2.16&amp;effectiveDate=2017-02-21T18:59:44" TargetMode="Externa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microsoft.com/office/2011/relationships/commentsExtended" Target="commentsExtended.xm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openxmlformats.org/officeDocument/2006/relationships/hyperlink" Target="http://wiki.ihe.net/index.php/OID_Regist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comments" Target="comments.xml"/><Relationship Id="rId40" Type="http://schemas.openxmlformats.org/officeDocument/2006/relationships/hyperlink" Target="http://ihe.net/uploadedFiles/Documents/ITI/IHE_ITI_Suppl_Appx-Z.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49"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hyperlink" Target="http://wiki.ihe.net/index.php?title=National_Extensions_Process" TargetMode="External"/><Relationship Id="rId4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92351-6D65-49E4-B081-7AB64839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4214</TotalTime>
  <Pages>64</Pages>
  <Words>12926</Words>
  <Characters>73683</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86437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17</cp:revision>
  <cp:lastPrinted>2012-05-01T14:26:00Z</cp:lastPrinted>
  <dcterms:created xsi:type="dcterms:W3CDTF">2018-04-06T16:26:00Z</dcterms:created>
  <dcterms:modified xsi:type="dcterms:W3CDTF">2018-04-09T17:39:00Z</dcterms:modified>
  <cp:category>IHE Supplement Template</cp:category>
</cp:coreProperties>
</file>