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3D6CF6C5" w14:textId="77777777" w:rsidR="00966CCB" w:rsidRPr="00850CFB" w:rsidRDefault="00966CCB" w:rsidP="00966CCB">
      <w:pPr>
        <w:pStyle w:val="BodyText"/>
        <w:jc w:val="center"/>
        <w:rPr>
          <w:b/>
          <w:sz w:val="44"/>
          <w:szCs w:val="44"/>
        </w:rPr>
      </w:pPr>
      <w:r>
        <w:rPr>
          <w:b/>
          <w:sz w:val="44"/>
          <w:szCs w:val="44"/>
        </w:rPr>
        <w:t xml:space="preserve">IHE </w:t>
      </w:r>
      <w:r w:rsidRPr="00850CFB">
        <w:rPr>
          <w:b/>
          <w:sz w:val="44"/>
          <w:szCs w:val="44"/>
        </w:rPr>
        <w:t>Patient Care Coordination (PCC)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E00FC69" w:rsidR="00726A7E" w:rsidRPr="00D26514" w:rsidRDefault="00966CCB" w:rsidP="00060817">
      <w:pPr>
        <w:pStyle w:val="BodyText"/>
        <w:jc w:val="center"/>
        <w:rPr>
          <w:b/>
          <w:sz w:val="44"/>
          <w:szCs w:val="44"/>
        </w:rPr>
      </w:pPr>
      <w:r>
        <w:rPr>
          <w:b/>
          <w:sz w:val="44"/>
          <w:szCs w:val="44"/>
        </w:rPr>
        <w:t xml:space="preserve">CDA </w:t>
      </w:r>
      <w:r w:rsidR="007D194F">
        <w:rPr>
          <w:b/>
          <w:sz w:val="44"/>
          <w:szCs w:val="44"/>
        </w:rPr>
        <w:t xml:space="preserve">Document </w:t>
      </w:r>
      <w:r>
        <w:rPr>
          <w:b/>
          <w:sz w:val="44"/>
          <w:szCs w:val="44"/>
        </w:rPr>
        <w:t xml:space="preserve">Summary Section </w:t>
      </w:r>
    </w:p>
    <w:p w14:paraId="0E5FA67E" w14:textId="4DA6EEA5" w:rsidR="00CF283F" w:rsidRPr="00210BAA" w:rsidRDefault="007D194F" w:rsidP="00060817">
      <w:pPr>
        <w:pStyle w:val="BodyText"/>
        <w:jc w:val="center"/>
        <w:rPr>
          <w:b/>
          <w:sz w:val="44"/>
          <w:szCs w:val="44"/>
        </w:rPr>
      </w:pPr>
      <w:r w:rsidRPr="00210BAA">
        <w:rPr>
          <w:b/>
          <w:sz w:val="44"/>
          <w:szCs w:val="44"/>
        </w:rPr>
        <w:t>(CD</w:t>
      </w:r>
      <w:r w:rsidR="00652D40" w:rsidRPr="00210BAA">
        <w:rPr>
          <w:b/>
          <w:sz w:val="44"/>
          <w:szCs w:val="44"/>
        </w:rPr>
        <w:t>A</w:t>
      </w:r>
      <w:r w:rsidR="00F02082">
        <w:rPr>
          <w:b/>
          <w:sz w:val="44"/>
          <w:szCs w:val="44"/>
        </w:rPr>
        <w:t>-</w:t>
      </w:r>
      <w:r w:rsidR="00652D40" w:rsidRPr="00210BAA">
        <w:rPr>
          <w:b/>
          <w:sz w:val="44"/>
          <w:szCs w:val="44"/>
        </w:rPr>
        <w:t>D</w:t>
      </w:r>
      <w:r w:rsidRPr="00210BAA">
        <w:rPr>
          <w:b/>
          <w:sz w:val="44"/>
          <w:szCs w:val="44"/>
        </w:rPr>
        <w:t>SS</w:t>
      </w:r>
      <w:r w:rsidR="00966CCB" w:rsidRPr="00210BAA">
        <w:rPr>
          <w:b/>
          <w:sz w:val="44"/>
          <w:szCs w:val="44"/>
        </w:rPr>
        <w:t>)</w:t>
      </w:r>
    </w:p>
    <w:p w14:paraId="19C34921" w14:textId="77777777" w:rsidR="00726A7E" w:rsidRPr="00D26514" w:rsidRDefault="00726A7E" w:rsidP="00EA3BCB">
      <w:pPr>
        <w:pStyle w:val="BodyText"/>
      </w:pPr>
    </w:p>
    <w:p w14:paraId="13DE55AD" w14:textId="5BB5E6F1"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7945735C" w14:textId="45099CF5" w:rsidR="00A910E1" w:rsidRPr="00D26514" w:rsidRDefault="00652D40" w:rsidP="00AC7C88">
      <w:pPr>
        <w:pStyle w:val="BodyText"/>
      </w:pPr>
      <w:r>
        <w:t>Date:</w:t>
      </w:r>
      <w:r>
        <w:tab/>
      </w:r>
      <w:r>
        <w:tab/>
        <w:t>December 15</w:t>
      </w:r>
      <w:r w:rsidR="00966CCB">
        <w:t>, 2017</w:t>
      </w:r>
    </w:p>
    <w:p w14:paraId="78679A36" w14:textId="4CF68D40" w:rsidR="00603ED5" w:rsidRPr="00D26514" w:rsidRDefault="00966CCB" w:rsidP="00AC7C88">
      <w:pPr>
        <w:pStyle w:val="BodyText"/>
      </w:pPr>
      <w:r>
        <w:t>Author:</w:t>
      </w:r>
      <w:r>
        <w:tab/>
        <w:t>PCC</w:t>
      </w:r>
      <w:r w:rsidR="001E6533" w:rsidRPr="00D26514">
        <w:t xml:space="preserve"> </w:t>
      </w:r>
      <w:r w:rsidR="00656A6B" w:rsidRPr="00D26514">
        <w:t>Technical Committee</w:t>
      </w:r>
    </w:p>
    <w:p w14:paraId="39940B52" w14:textId="2640E6EF" w:rsidR="00A875FF" w:rsidRPr="00D26514" w:rsidRDefault="00603ED5" w:rsidP="00AC7C88">
      <w:pPr>
        <w:pStyle w:val="BodyText"/>
      </w:pPr>
      <w:r w:rsidRPr="00D26514">
        <w:t>Email:</w:t>
      </w:r>
      <w:r w:rsidR="00FF4C4E" w:rsidRPr="00D26514">
        <w:tab/>
      </w:r>
      <w:r w:rsidR="00FF4C4E" w:rsidRPr="00D26514">
        <w:tab/>
      </w:r>
      <w:r w:rsidR="00966CCB">
        <w:t>pcc@ihe.net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C57A6D">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C57A6D">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C57A6D">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C57A6D">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C57A6D">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C57A6D">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C57A6D">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C57A6D">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C57A6D">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C57A6D">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C57A6D">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C57A6D">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C57A6D">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C57A6D">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C57A6D">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C57A6D">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C57A6D">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C57A6D">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C57A6D">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C57A6D">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C57A6D">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C57A6D">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C57A6D">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C57A6D">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C57A6D">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C57A6D">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C57A6D">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C57A6D">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C57A6D">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C57A6D">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C57A6D">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C57A6D">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C57A6D">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C57A6D">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C57A6D">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C57A6D">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C57A6D">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C57A6D">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C57A6D">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C57A6D">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C57A6D">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C57A6D">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C57A6D">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C57A6D">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C57A6D">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C57A6D">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C57A6D">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C57A6D">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C57A6D">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C57A6D">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C57A6D">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C57A6D">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C57A6D">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C57A6D">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C57A6D">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C57A6D">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C57A6D">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C57A6D">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C57A6D">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C57A6D">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C57A6D">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C57A6D">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C57A6D">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C57A6D">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C57A6D">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C57A6D">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C57A6D">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C57A6D">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C57A6D">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C57A6D">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C57A6D">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C57A6D">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C57A6D">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C57A6D">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C57A6D">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C57A6D">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C57A6D">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C57A6D">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C57A6D">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C57A6D">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C57A6D">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C57A6D">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C57A6D">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C57A6D">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C57A6D">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C57A6D">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C57A6D">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C57A6D">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C57A6D">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C57A6D">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C57A6D">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C57A6D">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C57A6D">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C57A6D">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C57A6D">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C57A6D">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C57A6D">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C57A6D">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C57A6D">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C57A6D">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C57A6D">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C57A6D">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C57A6D">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C57A6D">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C57A6D">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C57A6D">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C57A6D">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C57A6D">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C57A6D">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C57A6D">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C57A6D">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C57A6D">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C57A6D">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C57A6D">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C57A6D">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C57A6D">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C57A6D">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C57A6D">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C57A6D">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C57A6D">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C57A6D">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C57A6D">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C57A6D">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C57A6D">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C57A6D">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C57A6D">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50023874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13B731AE" w14:textId="77777777" w:rsidR="001D1619" w:rsidRPr="00966CCB" w:rsidRDefault="00CF283F" w:rsidP="00B92EA1">
      <w:pPr>
        <w:pStyle w:val="AuthorInstructions"/>
        <w:rPr>
          <w:sz w:val="18"/>
          <w:szCs w:val="18"/>
        </w:rPr>
      </w:pPr>
      <w:r w:rsidRPr="00966CCB">
        <w:rPr>
          <w:sz w:val="18"/>
          <w:szCs w:val="18"/>
          <w:highlight w:val="lightGray"/>
        </w:rPr>
        <w:t>&lt;</w:t>
      </w:r>
      <w:r w:rsidR="00FF4C4E" w:rsidRPr="00966CCB">
        <w:rPr>
          <w:sz w:val="18"/>
          <w:szCs w:val="18"/>
          <w:highlight w:val="lightGray"/>
        </w:rPr>
        <w:t>P</w:t>
      </w:r>
      <w:r w:rsidRPr="00966CCB">
        <w:rPr>
          <w:sz w:val="18"/>
          <w:szCs w:val="18"/>
          <w:highlight w:val="lightGray"/>
        </w:rPr>
        <w:t xml:space="preserve">rovide a brief overview of the volumes/sections of the </w:t>
      </w:r>
      <w:r w:rsidR="007773C8" w:rsidRPr="00966CCB">
        <w:rPr>
          <w:sz w:val="18"/>
          <w:szCs w:val="18"/>
          <w:highlight w:val="lightGray"/>
        </w:rPr>
        <w:t>Technical Framework</w:t>
      </w:r>
      <w:r w:rsidRPr="00966CCB">
        <w:rPr>
          <w:sz w:val="18"/>
          <w:szCs w:val="18"/>
          <w:highlight w:val="lightGray"/>
        </w:rPr>
        <w:t xml:space="preserve"> that get changed/ added by this </w:t>
      </w:r>
      <w:r w:rsidR="008F78D2" w:rsidRPr="00966CCB">
        <w:rPr>
          <w:sz w:val="18"/>
          <w:szCs w:val="18"/>
          <w:highlight w:val="lightGray"/>
        </w:rPr>
        <w:t>supplement</w:t>
      </w:r>
      <w:r w:rsidR="00F0665F" w:rsidRPr="00966CCB">
        <w:rPr>
          <w:sz w:val="18"/>
          <w:szCs w:val="18"/>
          <w:highlight w:val="lightGray"/>
        </w:rPr>
        <w:t xml:space="preserve">. </w:t>
      </w:r>
      <w:r w:rsidR="00F455EA" w:rsidRPr="00966CCB">
        <w:rPr>
          <w:sz w:val="18"/>
          <w:szCs w:val="18"/>
          <w:highlight w:val="lightGray"/>
        </w:rPr>
        <w:t xml:space="preserve">Provide </w:t>
      </w:r>
      <w:r w:rsidR="001D1619" w:rsidRPr="00966CCB">
        <w:rPr>
          <w:sz w:val="18"/>
          <w:szCs w:val="18"/>
          <w:highlight w:val="lightGray"/>
        </w:rPr>
        <w:t>200 words or l</w:t>
      </w:r>
      <w:r w:rsidR="00F455EA" w:rsidRPr="00966CCB">
        <w:rPr>
          <w:sz w:val="18"/>
          <w:szCs w:val="18"/>
          <w:highlight w:val="lightGray"/>
        </w:rPr>
        <w:t>ess describing this</w:t>
      </w:r>
      <w:r w:rsidR="009F5CF4" w:rsidRPr="00966CCB">
        <w:rPr>
          <w:sz w:val="18"/>
          <w:szCs w:val="18"/>
          <w:highlight w:val="lightGray"/>
        </w:rPr>
        <w:t xml:space="preserve"> supplement</w:t>
      </w:r>
      <w:r w:rsidR="00F455EA" w:rsidRPr="00966CCB">
        <w:rPr>
          <w:sz w:val="18"/>
          <w:szCs w:val="18"/>
          <w:highlight w:val="lightGray"/>
        </w:rPr>
        <w:t>.</w:t>
      </w:r>
      <w:r w:rsidR="001D1619" w:rsidRPr="00966CCB">
        <w:rPr>
          <w:sz w:val="18"/>
          <w:szCs w:val="18"/>
          <w:highlight w:val="lightGray"/>
        </w:rPr>
        <w:t>&gt;</w:t>
      </w:r>
    </w:p>
    <w:p w14:paraId="737EE768" w14:textId="395918F7" w:rsidR="003C3FFB" w:rsidRPr="00704FFD" w:rsidRDefault="008824DD" w:rsidP="00EA3BCB">
      <w:pPr>
        <w:pStyle w:val="BodyText"/>
      </w:pPr>
      <w:r w:rsidRPr="00CB04E0">
        <w:t>Current CDA content profiles do not capture specific</w:t>
      </w:r>
      <w:r w:rsidR="007D194F" w:rsidRPr="00CB04E0">
        <w:t xml:space="preserve"> summary</w:t>
      </w:r>
      <w:r w:rsidRPr="00CB04E0">
        <w:t xml:space="preserve"> information </w:t>
      </w:r>
      <w:r w:rsidR="007D194F" w:rsidRPr="00CB04E0">
        <w:t>about a document</w:t>
      </w:r>
      <w:r w:rsidR="00530338" w:rsidRPr="00CB04E0">
        <w:t xml:space="preserve"> based on user need</w:t>
      </w:r>
      <w:r w:rsidR="00652D40" w:rsidRPr="00CB04E0">
        <w:t xml:space="preserve">. Nor does it capture summary information about content in varying </w:t>
      </w:r>
      <w:r w:rsidR="007D194F" w:rsidRPr="00CB04E0">
        <w:t>section</w:t>
      </w:r>
      <w:r w:rsidR="00652D40" w:rsidRPr="00CB04E0">
        <w:t>(s)</w:t>
      </w:r>
      <w:r w:rsidR="007D194F" w:rsidRPr="00CB04E0">
        <w:t xml:space="preserve"> that is </w:t>
      </w:r>
      <w:r w:rsidRPr="00CB04E0">
        <w:t>needed to be communicated to the reader (e.g. provider and/or patient) in a concise way</w:t>
      </w:r>
      <w:r w:rsidR="00652D40" w:rsidRPr="00CB04E0">
        <w:t xml:space="preserve">. </w:t>
      </w:r>
      <w:r w:rsidRPr="00CB04E0">
        <w:t>This profile will provide a way to communicate precise infor</w:t>
      </w:r>
      <w:r w:rsidR="00652D40" w:rsidRPr="00CB04E0">
        <w:t xml:space="preserve">mation about a document or </w:t>
      </w:r>
      <w:r w:rsidRPr="00CB04E0">
        <w:t>section</w:t>
      </w:r>
      <w:r w:rsidR="00652D40" w:rsidRPr="00CB04E0">
        <w:t>(s)</w:t>
      </w:r>
      <w:r w:rsidRPr="00CB04E0">
        <w:t xml:space="preserve"> in a useful way.</w:t>
      </w:r>
    </w:p>
    <w:p w14:paraId="75F9AA9D" w14:textId="77777777" w:rsidR="00CF283F" w:rsidRPr="00D26514" w:rsidRDefault="00CF283F" w:rsidP="008616CB">
      <w:pPr>
        <w:pStyle w:val="Heading2"/>
        <w:numPr>
          <w:ilvl w:val="0"/>
          <w:numId w:val="0"/>
        </w:numPr>
        <w:rPr>
          <w:noProof w:val="0"/>
        </w:rPr>
      </w:pPr>
      <w:bookmarkStart w:id="11" w:name="_Toc345074641"/>
      <w:bookmarkStart w:id="12" w:name="_Toc500238741"/>
      <w:r w:rsidRPr="00D26514">
        <w:rPr>
          <w:noProof w:val="0"/>
        </w:rPr>
        <w:t>Open Issues and Questions</w:t>
      </w:r>
      <w:bookmarkEnd w:id="11"/>
      <w:bookmarkEnd w:id="12"/>
    </w:p>
    <w:p w14:paraId="0613310A" w14:textId="26EE8400" w:rsidR="00CF283F" w:rsidRDefault="00CF283F" w:rsidP="00B92EA1">
      <w:pPr>
        <w:pStyle w:val="AuthorInstructions"/>
        <w:rPr>
          <w:sz w:val="18"/>
          <w:szCs w:val="18"/>
        </w:rPr>
      </w:pPr>
      <w:r w:rsidRPr="00966CCB">
        <w:rPr>
          <w:sz w:val="18"/>
          <w:szCs w:val="18"/>
        </w:rPr>
        <w:t xml:space="preserve">&lt;List </w:t>
      </w:r>
      <w:r w:rsidR="00701B3A" w:rsidRPr="00966CCB">
        <w:rPr>
          <w:sz w:val="18"/>
          <w:szCs w:val="18"/>
        </w:rPr>
        <w:t xml:space="preserve">the </w:t>
      </w:r>
      <w:r w:rsidRPr="00966CCB">
        <w:rPr>
          <w:sz w:val="18"/>
          <w:szCs w:val="18"/>
        </w:rPr>
        <w:t>open issues/</w:t>
      </w:r>
      <w:r w:rsidR="008E0275" w:rsidRPr="00966CCB">
        <w:rPr>
          <w:sz w:val="18"/>
          <w:szCs w:val="18"/>
        </w:rPr>
        <w:t>questions that</w:t>
      </w:r>
      <w:r w:rsidRPr="00966CCB">
        <w:rPr>
          <w:sz w:val="18"/>
          <w:szCs w:val="18"/>
        </w:rPr>
        <w:t xml:space="preserve"> nee</w:t>
      </w:r>
      <w:r w:rsidR="004F5211" w:rsidRPr="00966CCB">
        <w:rPr>
          <w:sz w:val="18"/>
          <w:szCs w:val="18"/>
        </w:rPr>
        <w:t>d to be addressed</w:t>
      </w:r>
      <w:r w:rsidR="009D125C" w:rsidRPr="00966CCB">
        <w:rPr>
          <w:sz w:val="18"/>
          <w:szCs w:val="18"/>
        </w:rPr>
        <w:t>.</w:t>
      </w:r>
      <w:r w:rsidR="009F5CF4" w:rsidRPr="00966CCB">
        <w:rPr>
          <w:sz w:val="18"/>
          <w:szCs w:val="18"/>
        </w:rPr>
        <w:t xml:space="preserve"> These are particularly useful for highlighting problematic issues and/or specifically soliciting public comments.</w:t>
      </w:r>
      <w:r w:rsidRPr="00966CCB">
        <w:rPr>
          <w:sz w:val="18"/>
          <w:szCs w:val="18"/>
        </w:rPr>
        <w:t>&gt;</w:t>
      </w:r>
    </w:p>
    <w:p w14:paraId="274ABF74" w14:textId="1BE4DA41" w:rsidR="00530338" w:rsidRPr="00011142" w:rsidRDefault="00011142" w:rsidP="00530338">
      <w:pPr>
        <w:pStyle w:val="AuthorInstructions"/>
        <w:numPr>
          <w:ilvl w:val="0"/>
          <w:numId w:val="25"/>
        </w:numPr>
        <w:rPr>
          <w:i w:val="0"/>
          <w:szCs w:val="24"/>
        </w:rPr>
      </w:pPr>
      <w:r w:rsidRPr="00011142">
        <w:rPr>
          <w:i w:val="0"/>
          <w:szCs w:val="24"/>
        </w:rPr>
        <w:t>How should C-CDA templates be handled in this template – Volume 6? Should there be an internationalized template?</w:t>
      </w:r>
    </w:p>
    <w:p w14:paraId="294D049B" w14:textId="77777777" w:rsidR="00CF283F" w:rsidRPr="00D26514" w:rsidRDefault="00CF283F" w:rsidP="008616CB">
      <w:pPr>
        <w:pStyle w:val="Heading2"/>
        <w:numPr>
          <w:ilvl w:val="0"/>
          <w:numId w:val="0"/>
        </w:numPr>
        <w:rPr>
          <w:noProof w:val="0"/>
        </w:rPr>
      </w:pPr>
      <w:bookmarkStart w:id="13" w:name="_Toc345074642"/>
      <w:bookmarkStart w:id="14" w:name="_Toc500238742"/>
      <w:bookmarkStart w:id="15" w:name="_Toc473170357"/>
      <w:bookmarkStart w:id="16" w:name="_Toc504625754"/>
      <w:r w:rsidRPr="00D26514">
        <w:rPr>
          <w:noProof w:val="0"/>
        </w:rPr>
        <w:t>Closed Issues</w:t>
      </w:r>
      <w:bookmarkEnd w:id="13"/>
      <w:bookmarkEnd w:id="14"/>
    </w:p>
    <w:p w14:paraId="0AB67C16" w14:textId="07F5A7F5"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the</w:t>
      </w:r>
      <w:r w:rsidRPr="00966CCB">
        <w:rPr>
          <w:sz w:val="18"/>
          <w:szCs w:val="18"/>
        </w:rPr>
        <w:t xml:space="preserve"> closed issues/questio</w:t>
      </w:r>
      <w:r w:rsidR="001F7A35" w:rsidRPr="00966CCB">
        <w:rPr>
          <w:sz w:val="18"/>
          <w:szCs w:val="18"/>
        </w:rPr>
        <w:t>ns with their resolutions</w:t>
      </w:r>
      <w:r w:rsidR="009F5CF4" w:rsidRPr="00966CCB">
        <w:rPr>
          <w:sz w:val="18"/>
          <w:szCs w:val="18"/>
        </w:rPr>
        <w:t>. These are particularly useful for recording the rationale for closed issues to forestall unnecessary rehashing in the future and/or to make it easier to identify when a closed issue should be re-opened due to new information.</w:t>
      </w:r>
      <w:r w:rsidRPr="00966CCB">
        <w:rPr>
          <w:sz w:val="18"/>
          <w:szCs w:val="18"/>
        </w:rPr>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17" w:name="_Toc345074643"/>
      <w:bookmarkStart w:id="18" w:name="_Toc500238743"/>
      <w:r w:rsidRPr="00D26514">
        <w:rPr>
          <w:noProof w:val="0"/>
        </w:rPr>
        <w:lastRenderedPageBreak/>
        <w:t>General Introduction</w:t>
      </w:r>
      <w:bookmarkEnd w:id="17"/>
      <w:r w:rsidR="00623829" w:rsidRPr="00D26514">
        <w:rPr>
          <w:noProof w:val="0"/>
        </w:rPr>
        <w:t xml:space="preserve"> and Shared Appendices</w:t>
      </w:r>
      <w:bookmarkEnd w:id="18"/>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19" w:name="_Toc345074644"/>
    </w:p>
    <w:p w14:paraId="7BDAB41D" w14:textId="2533999A" w:rsidR="00747676" w:rsidRPr="00D26514" w:rsidRDefault="00747676" w:rsidP="00EA3BCB">
      <w:pPr>
        <w:pStyle w:val="Heading1"/>
        <w:pageBreakBefore w:val="0"/>
        <w:numPr>
          <w:ilvl w:val="0"/>
          <w:numId w:val="0"/>
        </w:numPr>
        <w:rPr>
          <w:noProof w:val="0"/>
        </w:rPr>
      </w:pPr>
      <w:bookmarkStart w:id="20" w:name="_Toc500238744"/>
      <w:r w:rsidRPr="00D26514">
        <w:rPr>
          <w:noProof w:val="0"/>
        </w:rPr>
        <w:t xml:space="preserve">Appendix A </w:t>
      </w:r>
      <w:bookmarkStart w:id="21" w:name="OLE_LINK1"/>
      <w:bookmarkStart w:id="22" w:name="OLE_LINK2"/>
      <w:r w:rsidR="00883B13" w:rsidRPr="00D26514">
        <w:rPr>
          <w:noProof w:val="0"/>
        </w:rPr>
        <w:t>–</w:t>
      </w:r>
      <w:bookmarkEnd w:id="21"/>
      <w:bookmarkEnd w:id="22"/>
      <w:r w:rsidRPr="00D26514">
        <w:rPr>
          <w:noProof w:val="0"/>
        </w:rPr>
        <w:t xml:space="preserve"> Actor Summary Definitions</w:t>
      </w:r>
      <w:bookmarkEnd w:id="19"/>
      <w:bookmarkEnd w:id="20"/>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18216411" w:rsidR="007962BA" w:rsidRDefault="00966CCB" w:rsidP="00747676">
      <w:pPr>
        <w:pStyle w:val="AuthorInstructions"/>
        <w:rPr>
          <w:i w:val="0"/>
        </w:rPr>
      </w:pPr>
      <w:r>
        <w:rPr>
          <w:i w:val="0"/>
        </w:rPr>
        <w:t>No new actor definition</w:t>
      </w:r>
    </w:p>
    <w:p w14:paraId="43C7F1F4" w14:textId="47301BBF" w:rsidR="00747676" w:rsidRPr="00D26514" w:rsidRDefault="00747676" w:rsidP="00EA3BCB">
      <w:pPr>
        <w:pStyle w:val="Heading1"/>
        <w:pageBreakBefore w:val="0"/>
        <w:numPr>
          <w:ilvl w:val="0"/>
          <w:numId w:val="0"/>
        </w:numPr>
        <w:rPr>
          <w:noProof w:val="0"/>
        </w:rPr>
      </w:pPr>
      <w:bookmarkStart w:id="23" w:name="_Toc345074645"/>
      <w:bookmarkStart w:id="24"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23"/>
      <w:bookmarkEnd w:id="24"/>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B67412A" w14:textId="6170BB5F" w:rsidR="008A63C9" w:rsidRPr="00D26514" w:rsidRDefault="00966CCB" w:rsidP="00966CCB">
      <w:pPr>
        <w:pStyle w:val="AuthorInstructions"/>
      </w:pPr>
      <w:r>
        <w:rPr>
          <w:i w:val="0"/>
        </w:rPr>
        <w:t>No new transactions</w:t>
      </w:r>
      <w:bookmarkStart w:id="25" w:name="_Toc345074646"/>
      <w:r>
        <w:tab/>
      </w:r>
    </w:p>
    <w:p w14:paraId="533BB80E" w14:textId="488A2952" w:rsidR="00747676" w:rsidRPr="00D26514" w:rsidRDefault="00814F76" w:rsidP="00EA3BCB">
      <w:pPr>
        <w:pStyle w:val="Heading1"/>
        <w:pageBreakBefore w:val="0"/>
        <w:numPr>
          <w:ilvl w:val="0"/>
          <w:numId w:val="0"/>
        </w:numPr>
        <w:rPr>
          <w:noProof w:val="0"/>
        </w:rPr>
      </w:pPr>
      <w:bookmarkStart w:id="26" w:name="_Toc500238746"/>
      <w:r w:rsidRPr="00D26514">
        <w:rPr>
          <w:noProof w:val="0"/>
        </w:rPr>
        <w:t xml:space="preserve">Appendix D – </w:t>
      </w:r>
      <w:r w:rsidR="00747676" w:rsidRPr="00D26514">
        <w:rPr>
          <w:noProof w:val="0"/>
        </w:rPr>
        <w:t>Glossary</w:t>
      </w:r>
      <w:bookmarkEnd w:id="25"/>
      <w:bookmarkEnd w:id="26"/>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27" w:name="_Toc345074647"/>
    </w:p>
    <w:p w14:paraId="76F7FE2C" w14:textId="77777777" w:rsidR="00CF283F" w:rsidRPr="00D26514" w:rsidRDefault="00CF283F" w:rsidP="008616CB">
      <w:pPr>
        <w:pStyle w:val="PartTitle"/>
      </w:pPr>
      <w:bookmarkStart w:id="28"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27"/>
      <w:bookmarkEnd w:id="28"/>
    </w:p>
    <w:p w14:paraId="22DEE049" w14:textId="28A534D8" w:rsidR="00B55350" w:rsidRPr="00DD4576" w:rsidRDefault="00B55350" w:rsidP="00C62E65">
      <w:pPr>
        <w:pStyle w:val="Heading2"/>
        <w:numPr>
          <w:ilvl w:val="0"/>
          <w:numId w:val="0"/>
        </w:numPr>
        <w:rPr>
          <w:noProof w:val="0"/>
        </w:rPr>
      </w:pPr>
      <w:bookmarkStart w:id="29" w:name="_Toc345074648"/>
      <w:bookmarkStart w:id="30" w:name="_Toc500238748"/>
      <w:bookmarkStart w:id="31" w:name="_Toc530206507"/>
      <w:bookmarkStart w:id="32" w:name="_Toc1388427"/>
      <w:bookmarkStart w:id="33" w:name="_Toc1388581"/>
      <w:bookmarkStart w:id="34" w:name="_Toc1456608"/>
      <w:bookmarkStart w:id="35" w:name="_Toc37034633"/>
      <w:bookmarkStart w:id="36" w:name="_Toc38846111"/>
      <w:r w:rsidRPr="00DD4576">
        <w:rPr>
          <w:noProof w:val="0"/>
        </w:rPr>
        <w:t xml:space="preserve">Copyright </w:t>
      </w:r>
      <w:r w:rsidR="00D22DE2" w:rsidRPr="00DD4576">
        <w:rPr>
          <w:noProof w:val="0"/>
        </w:rPr>
        <w:t>Licenses</w:t>
      </w:r>
      <w:bookmarkEnd w:id="29"/>
      <w:bookmarkEnd w:id="30"/>
    </w:p>
    <w:p w14:paraId="246D4E1C" w14:textId="77777777" w:rsidR="00DD4576" w:rsidRPr="00850CFB" w:rsidRDefault="00DD4576" w:rsidP="00DD4576">
      <w:pPr>
        <w:pStyle w:val="EditorInstructions"/>
      </w:pPr>
      <w:r w:rsidRPr="00850CFB">
        <w:t>Add the following to the IHE Technical Frameworks General Introduction Copyright section:</w:t>
      </w:r>
    </w:p>
    <w:p w14:paraId="105A3C8D" w14:textId="77777777" w:rsidR="00DD4576" w:rsidRPr="00850CFB" w:rsidRDefault="00DD4576" w:rsidP="00DD4576">
      <w:pPr>
        <w:pStyle w:val="BodyText"/>
      </w:pPr>
      <w:r w:rsidRPr="00850CFB">
        <w:t>Not applicable</w:t>
      </w:r>
    </w:p>
    <w:p w14:paraId="5E90E26B" w14:textId="3888034A" w:rsidR="00F455EA" w:rsidRPr="00DD4576" w:rsidRDefault="00F455EA" w:rsidP="00F455EA">
      <w:pPr>
        <w:pStyle w:val="Heading2"/>
        <w:numPr>
          <w:ilvl w:val="0"/>
          <w:numId w:val="0"/>
        </w:numPr>
        <w:rPr>
          <w:noProof w:val="0"/>
        </w:rPr>
      </w:pPr>
      <w:bookmarkStart w:id="37" w:name="_Toc345074649"/>
      <w:bookmarkStart w:id="38" w:name="_Toc500238749"/>
      <w:r w:rsidRPr="00DD4576">
        <w:rPr>
          <w:noProof w:val="0"/>
        </w:rPr>
        <w:t>Domain-specific additions</w:t>
      </w:r>
      <w:bookmarkEnd w:id="37"/>
      <w:bookmarkEnd w:id="38"/>
    </w:p>
    <w:p w14:paraId="774B1030" w14:textId="4DB24384" w:rsidR="00F455EA" w:rsidRPr="00DD4576" w:rsidRDefault="00DD4576" w:rsidP="00B92EA1">
      <w:pPr>
        <w:pStyle w:val="AuthorInstructions"/>
        <w:rPr>
          <w:i w:val="0"/>
        </w:rPr>
      </w:pPr>
      <w:r>
        <w:rPr>
          <w:i w:val="0"/>
        </w:rPr>
        <w:t>None</w:t>
      </w:r>
    </w:p>
    <w:p w14:paraId="15B9022B" w14:textId="77777777" w:rsidR="00303E20" w:rsidRPr="00D26514" w:rsidRDefault="00303E20">
      <w:pPr>
        <w:pStyle w:val="BodyText"/>
        <w:rPr>
          <w:i/>
          <w:iCs/>
        </w:rPr>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5"/>
      <w:bookmarkEnd w:id="16"/>
      <w:bookmarkEnd w:id="31"/>
      <w:bookmarkEnd w:id="32"/>
      <w:bookmarkEnd w:id="33"/>
      <w:bookmarkEnd w:id="34"/>
      <w:bookmarkEnd w:id="35"/>
      <w:bookmarkEnd w:id="36"/>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D4576" w:rsidRDefault="00D91815" w:rsidP="00EA3BCB">
      <w:pPr>
        <w:pStyle w:val="BodyText"/>
        <w:rPr>
          <w:sz w:val="18"/>
          <w:szCs w:val="18"/>
        </w:rPr>
      </w:pPr>
      <w:r w:rsidRPr="00DD4576">
        <w:rPr>
          <w:i/>
          <w:sz w:val="18"/>
          <w:szCs w:val="18"/>
          <w:highlight w:val="lightGray"/>
        </w:rPr>
        <w:t xml:space="preserve">&lt;Reserve a </w:t>
      </w:r>
      <w:r w:rsidR="001F7A35" w:rsidRPr="00DD4576">
        <w:rPr>
          <w:i/>
          <w:sz w:val="18"/>
          <w:szCs w:val="18"/>
          <w:highlight w:val="lightGray"/>
        </w:rPr>
        <w:t>subsequent section number in the current domain Technical Framework Volume 1</w:t>
      </w:r>
      <w:r w:rsidR="00F0665F" w:rsidRPr="00DD4576">
        <w:rPr>
          <w:i/>
          <w:sz w:val="18"/>
          <w:szCs w:val="18"/>
          <w:highlight w:val="lightGray"/>
        </w:rPr>
        <w:t xml:space="preserve"> </w:t>
      </w:r>
      <w:r w:rsidR="001F7A35" w:rsidRPr="00DD4576">
        <w:rPr>
          <w:i/>
          <w:sz w:val="18"/>
          <w:szCs w:val="18"/>
          <w:highlight w:val="lightGray"/>
        </w:rPr>
        <w:t xml:space="preserve">(DOM </w:t>
      </w:r>
      <w:r w:rsidRPr="00DD4576">
        <w:rPr>
          <w:i/>
          <w:sz w:val="18"/>
          <w:szCs w:val="18"/>
          <w:highlight w:val="lightGray"/>
        </w:rPr>
        <w:t>TF-1</w:t>
      </w:r>
      <w:r w:rsidR="001F7A35" w:rsidRPr="00DD4576">
        <w:rPr>
          <w:i/>
          <w:sz w:val="18"/>
          <w:szCs w:val="18"/>
          <w:highlight w:val="lightGray"/>
        </w:rPr>
        <w:t>)</w:t>
      </w:r>
      <w:r w:rsidR="00F0665F" w:rsidRPr="00DD4576">
        <w:rPr>
          <w:i/>
          <w:sz w:val="18"/>
          <w:szCs w:val="18"/>
          <w:highlight w:val="lightGray"/>
        </w:rPr>
        <w:t xml:space="preserve">. </w:t>
      </w:r>
      <w:r w:rsidRPr="00DD4576">
        <w:rPr>
          <w:i/>
          <w:sz w:val="18"/>
          <w:szCs w:val="18"/>
          <w:highlight w:val="lightGray"/>
        </w:rPr>
        <w:t>Replace the letter “X” with that section heading number</w:t>
      </w:r>
      <w:r w:rsidR="00F0665F" w:rsidRPr="00DD4576">
        <w:rPr>
          <w:i/>
          <w:sz w:val="18"/>
          <w:szCs w:val="18"/>
          <w:highlight w:val="lightGray"/>
        </w:rPr>
        <w:t xml:space="preserve">. </w:t>
      </w:r>
      <w:r w:rsidRPr="00DD4576">
        <w:rPr>
          <w:i/>
          <w:sz w:val="18"/>
          <w:szCs w:val="18"/>
          <w:highlight w:val="lightGray"/>
        </w:rPr>
        <w:t>This number should not change when this supplement is added to the Final Text Technical Framework</w:t>
      </w:r>
      <w:r w:rsidR="00F0665F" w:rsidRPr="00DD4576">
        <w:rPr>
          <w:i/>
          <w:sz w:val="18"/>
          <w:szCs w:val="18"/>
          <w:highlight w:val="lightGray"/>
        </w:rPr>
        <w:t xml:space="preserve">. </w:t>
      </w:r>
      <w:r w:rsidRPr="00DD4576">
        <w:rPr>
          <w:i/>
          <w:sz w:val="18"/>
          <w:szCs w:val="18"/>
          <w:highlight w:val="lightGray"/>
        </w:rPr>
        <w:t>In this manner, references should be able to be maintained going forward.&gt;</w:t>
      </w:r>
    </w:p>
    <w:p w14:paraId="49E16927" w14:textId="3D15EF58" w:rsidR="00303E20" w:rsidRPr="00D26514" w:rsidRDefault="00DD4576" w:rsidP="00303E20">
      <w:pPr>
        <w:pStyle w:val="Heading1"/>
        <w:pageBreakBefore w:val="0"/>
        <w:numPr>
          <w:ilvl w:val="0"/>
          <w:numId w:val="0"/>
        </w:numPr>
        <w:rPr>
          <w:noProof w:val="0"/>
        </w:rPr>
      </w:pPr>
      <w:bookmarkStart w:id="47" w:name="_Toc345074650"/>
      <w:bookmarkStart w:id="48" w:name="_Toc500238750"/>
      <w:r>
        <w:rPr>
          <w:noProof w:val="0"/>
        </w:rPr>
        <w:t xml:space="preserve">X CDA </w:t>
      </w:r>
      <w:r w:rsidR="007D194F">
        <w:rPr>
          <w:noProof w:val="0"/>
        </w:rPr>
        <w:t xml:space="preserve">Document </w:t>
      </w:r>
      <w:r>
        <w:rPr>
          <w:noProof w:val="0"/>
        </w:rPr>
        <w:t>Summary Section</w:t>
      </w:r>
      <w:r w:rsidR="00303E20" w:rsidRPr="00D26514">
        <w:rPr>
          <w:noProof w:val="0"/>
        </w:rPr>
        <w:t xml:space="preserve"> Profile</w:t>
      </w:r>
      <w:bookmarkEnd w:id="47"/>
      <w:bookmarkEnd w:id="48"/>
      <w:r>
        <w:rPr>
          <w:noProof w:val="0"/>
        </w:rPr>
        <w:t xml:space="preserve"> </w:t>
      </w:r>
      <w:r w:rsidR="007D194F" w:rsidRPr="00652D40">
        <w:rPr>
          <w:noProof w:val="0"/>
        </w:rPr>
        <w:t>(CDA</w:t>
      </w:r>
      <w:r w:rsidR="002452AB">
        <w:rPr>
          <w:noProof w:val="0"/>
        </w:rPr>
        <w:t>-</w:t>
      </w:r>
      <w:r w:rsidR="007D194F" w:rsidRPr="00652D40">
        <w:rPr>
          <w:noProof w:val="0"/>
        </w:rPr>
        <w:t>DSS</w:t>
      </w:r>
      <w:r w:rsidRPr="00652D40">
        <w:rPr>
          <w:noProof w:val="0"/>
        </w:rPr>
        <w:t>)</w:t>
      </w:r>
    </w:p>
    <w:p w14:paraId="678BE564" w14:textId="6B65E14D" w:rsidR="00A85861" w:rsidRPr="00DF33DF" w:rsidRDefault="00410D6B" w:rsidP="00B92EA1">
      <w:pPr>
        <w:pStyle w:val="AuthorInstructions"/>
        <w:rPr>
          <w:sz w:val="18"/>
          <w:szCs w:val="18"/>
        </w:rPr>
      </w:pPr>
      <w:r w:rsidRPr="00DF33DF">
        <w:rPr>
          <w:sz w:val="18"/>
          <w:szCs w:val="18"/>
          <w:highlight w:val="lightGray"/>
        </w:rPr>
        <w:t xml:space="preserve">&lt;Provide an end-user friendly overview of what the </w:t>
      </w:r>
      <w:r w:rsidR="00814F76" w:rsidRPr="00DF33DF">
        <w:rPr>
          <w:sz w:val="18"/>
          <w:szCs w:val="18"/>
          <w:highlight w:val="lightGray"/>
        </w:rPr>
        <w:t>p</w:t>
      </w:r>
      <w:r w:rsidRPr="00DF33DF">
        <w:rPr>
          <w:sz w:val="18"/>
          <w:szCs w:val="18"/>
          <w:highlight w:val="lightGray"/>
        </w:rPr>
        <w:t>rofile does for them</w:t>
      </w:r>
      <w:r w:rsidR="00F0665F" w:rsidRPr="00DF33DF">
        <w:rPr>
          <w:sz w:val="18"/>
          <w:szCs w:val="18"/>
          <w:highlight w:val="lightGray"/>
        </w:rPr>
        <w:t>.</w:t>
      </w:r>
      <w:r w:rsidR="00DC150D" w:rsidRPr="00DF33DF">
        <w:rPr>
          <w:sz w:val="18"/>
          <w:szCs w:val="18"/>
          <w:highlight w:val="lightGray"/>
        </w:rPr>
        <w:t xml:space="preserve"> </w:t>
      </w:r>
      <w:r w:rsidRPr="00DF33DF">
        <w:rPr>
          <w:sz w:val="18"/>
          <w:szCs w:val="18"/>
          <w:highlight w:val="lightGray"/>
        </w:rPr>
        <w:t xml:space="preserve">Keep it brief (a paragraph or two, up to a page). If extensive detail is needed, it should be included in </w:t>
      </w:r>
      <w:r w:rsidR="00814F76" w:rsidRPr="00DF33DF">
        <w:rPr>
          <w:sz w:val="18"/>
          <w:szCs w:val="18"/>
          <w:highlight w:val="lightGray"/>
        </w:rPr>
        <w:t>S</w:t>
      </w:r>
      <w:r w:rsidRPr="00DF33DF">
        <w:rPr>
          <w:sz w:val="18"/>
          <w:szCs w:val="18"/>
          <w:highlight w:val="lightGray"/>
        </w:rPr>
        <w:t>ection X.4</w:t>
      </w:r>
      <w:r w:rsidR="00F82F74" w:rsidRPr="00DF33DF">
        <w:rPr>
          <w:sz w:val="18"/>
          <w:szCs w:val="18"/>
          <w:highlight w:val="lightGray"/>
        </w:rPr>
        <w:t>- Use Cases</w:t>
      </w:r>
      <w:r w:rsidRPr="00DF33DF">
        <w:rPr>
          <w:sz w:val="18"/>
          <w:szCs w:val="18"/>
          <w:highlight w:val="lightGray"/>
        </w:rPr>
        <w:t>.&gt;</w:t>
      </w:r>
    </w:p>
    <w:p w14:paraId="10ADF9D8" w14:textId="1A0FBD1D" w:rsidR="00AB7726" w:rsidRDefault="00DF33DF" w:rsidP="00DF33DF">
      <w:r w:rsidRPr="00DF33DF">
        <w:t xml:space="preserve">CDA </w:t>
      </w:r>
      <w:r w:rsidR="00631453">
        <w:t>Document</w:t>
      </w:r>
      <w:r w:rsidR="00631453" w:rsidRPr="00DF33DF">
        <w:t xml:space="preserve"> </w:t>
      </w:r>
      <w:r w:rsidRPr="00DF33DF">
        <w:t xml:space="preserve">Summary Section is a content profile that defines means of providing a concise summary </w:t>
      </w:r>
      <w:r w:rsidR="007D194F">
        <w:t>about a document or summary of</w:t>
      </w:r>
      <w:r w:rsidRPr="00DF33DF">
        <w:t xml:space="preserve"> content in a </w:t>
      </w:r>
      <w:r w:rsidR="00AB7726">
        <w:t xml:space="preserve">CDA </w:t>
      </w:r>
      <w:r w:rsidRPr="00DF33DF">
        <w:t>document based on user expectations.</w:t>
      </w:r>
      <w:r w:rsidRPr="00DF33DF">
        <w:rPr>
          <w:i/>
        </w:rPr>
        <w:t xml:space="preserve"> </w:t>
      </w:r>
      <w:r w:rsidRPr="00DF33DF">
        <w:t xml:space="preserve">Depending on use case, a </w:t>
      </w:r>
      <w:r w:rsidR="007D194F">
        <w:t xml:space="preserve">Document </w:t>
      </w:r>
      <w:r w:rsidRPr="00DF33DF">
        <w:t xml:space="preserve">Summary Section can be added to a </w:t>
      </w:r>
      <w:r w:rsidR="00AB7726">
        <w:t xml:space="preserve">CDA </w:t>
      </w:r>
      <w:r w:rsidRPr="00DF33DF">
        <w:t>document</w:t>
      </w:r>
      <w:r w:rsidR="00AB7726">
        <w:t xml:space="preserve"> </w:t>
      </w:r>
      <w:r w:rsidR="00111E30">
        <w:t>if</w:t>
      </w:r>
      <w:r w:rsidR="00AB7726">
        <w:t xml:space="preserve"> the document template is open.</w:t>
      </w:r>
    </w:p>
    <w:p w14:paraId="180882B7" w14:textId="2B882FA5" w:rsidR="00AB7726" w:rsidRDefault="00AB7726" w:rsidP="00DF33DF">
      <w:r>
        <w:t>A Document Summary Section can be constructed by:</w:t>
      </w:r>
    </w:p>
    <w:p w14:paraId="2C7A6625" w14:textId="32ACDB77" w:rsidR="00AB7726" w:rsidRDefault="00111E30" w:rsidP="00111E30">
      <w:pPr>
        <w:pStyle w:val="ListParagraph"/>
        <w:numPr>
          <w:ilvl w:val="0"/>
          <w:numId w:val="21"/>
        </w:numPr>
      </w:pPr>
      <w:r>
        <w:t>D</w:t>
      </w:r>
      <w:r w:rsidR="00AB7726">
        <w:t xml:space="preserve">ynamically </w:t>
      </w:r>
      <w:r>
        <w:t xml:space="preserve">populating the section with data found in existing </w:t>
      </w:r>
      <w:r w:rsidR="00AB7726" w:rsidRPr="00DF33DF">
        <w:t>section</w:t>
      </w:r>
      <w:r>
        <w:t>(</w:t>
      </w:r>
      <w:r w:rsidR="00AB7726" w:rsidRPr="00DF33DF">
        <w:t>s</w:t>
      </w:r>
      <w:r>
        <w:t xml:space="preserve">) in the document. The data is used to </w:t>
      </w:r>
      <w:r w:rsidR="00AB7726">
        <w:t>create a composite, single s</w:t>
      </w:r>
      <w:r w:rsidR="00AB7726" w:rsidRPr="00DF33DF">
        <w:t>ummary section</w:t>
      </w:r>
      <w:r>
        <w:t xml:space="preserve"> that summarizes</w:t>
      </w:r>
      <w:r w:rsidRPr="00DF33DF">
        <w:t xml:space="preserve"> pertinent information</w:t>
      </w:r>
      <w:r>
        <w:t>. The data that goes in the Summary Section can be user defined or can be based on specified use cases in this profile</w:t>
      </w:r>
      <w:r w:rsidR="00AB7726" w:rsidRPr="00DF33DF">
        <w:t xml:space="preserve">. </w:t>
      </w:r>
    </w:p>
    <w:p w14:paraId="690019D3" w14:textId="6DDD58D9" w:rsidR="00AB7726" w:rsidRDefault="008D07BA" w:rsidP="00AB7726">
      <w:pPr>
        <w:pStyle w:val="ListParagraph"/>
        <w:numPr>
          <w:ilvl w:val="0"/>
          <w:numId w:val="21"/>
        </w:numPr>
      </w:pPr>
      <w:r>
        <w:t xml:space="preserve">Use of a </w:t>
      </w:r>
      <w:r w:rsidR="00111E30">
        <w:t>pre-</w:t>
      </w:r>
      <w:r w:rsidR="00AB7726">
        <w:t>defined section template</w:t>
      </w:r>
      <w:r w:rsidR="00111E30">
        <w:t xml:space="preserve"> such as the Notes Section or the Care Team Section, etc</w:t>
      </w:r>
      <w:r w:rsidR="00AB7726">
        <w:t xml:space="preserve">. </w:t>
      </w:r>
    </w:p>
    <w:p w14:paraId="586424E2" w14:textId="026DD7F4" w:rsidR="00DF33DF" w:rsidRPr="00DF33DF" w:rsidRDefault="0065754A" w:rsidP="00DF33DF">
      <w:r>
        <w:t>The Summary S</w:t>
      </w:r>
      <w:r w:rsidR="00111E30">
        <w:t xml:space="preserve">ection can be rendered </w:t>
      </w:r>
      <w:r>
        <w:t xml:space="preserve">for viewing. </w:t>
      </w:r>
      <w:r w:rsidR="008D07BA">
        <w:t>It can also be imported w</w:t>
      </w:r>
      <w:r>
        <w:t xml:space="preserve">hen possible (i.e. contains discrete entries) by the user if desired. </w:t>
      </w:r>
    </w:p>
    <w:p w14:paraId="09AA4275" w14:textId="30D8A305" w:rsidR="00A85861" w:rsidRPr="00D26514" w:rsidRDefault="00CF283F" w:rsidP="00D91815">
      <w:pPr>
        <w:pStyle w:val="Heading2"/>
        <w:numPr>
          <w:ilvl w:val="0"/>
          <w:numId w:val="0"/>
        </w:numPr>
        <w:rPr>
          <w:noProof w:val="0"/>
        </w:rPr>
      </w:pPr>
      <w:bookmarkStart w:id="49" w:name="_Toc345074651"/>
      <w:bookmarkStart w:id="50" w:name="_Toc500238751"/>
      <w:r w:rsidRPr="00D26514">
        <w:rPr>
          <w:noProof w:val="0"/>
        </w:rPr>
        <w:t xml:space="preserve">X.1 </w:t>
      </w:r>
      <w:bookmarkStart w:id="51" w:name="_Toc473170359"/>
      <w:bookmarkStart w:id="52" w:name="_Toc504625756"/>
      <w:bookmarkStart w:id="53" w:name="_Toc530206509"/>
      <w:bookmarkStart w:id="54" w:name="_Toc1388429"/>
      <w:bookmarkStart w:id="55" w:name="_Toc1388583"/>
      <w:bookmarkStart w:id="56" w:name="_Toc1456610"/>
      <w:bookmarkStart w:id="57" w:name="_Toc37034635"/>
      <w:bookmarkStart w:id="58" w:name="_Toc38846113"/>
      <w:bookmarkEnd w:id="39"/>
      <w:bookmarkEnd w:id="40"/>
      <w:bookmarkEnd w:id="41"/>
      <w:bookmarkEnd w:id="42"/>
      <w:bookmarkEnd w:id="43"/>
      <w:bookmarkEnd w:id="44"/>
      <w:bookmarkEnd w:id="45"/>
      <w:bookmarkEnd w:id="46"/>
      <w:bookmarkEnd w:id="49"/>
      <w:bookmarkEnd w:id="50"/>
      <w:r w:rsidR="002452AB">
        <w:rPr>
          <w:noProof w:val="0"/>
        </w:rPr>
        <w:t>CDA-DSS</w:t>
      </w:r>
      <w:r w:rsidR="0065754A">
        <w:rPr>
          <w:noProof w:val="0"/>
        </w:rPr>
        <w:t xml:space="preserve"> </w:t>
      </w:r>
      <w:r w:rsidR="0065754A" w:rsidRPr="004B2477">
        <w:rPr>
          <w:noProof w:val="0"/>
        </w:rPr>
        <w:t>Actors, Transactions, and Content Modules</w:t>
      </w:r>
    </w:p>
    <w:p w14:paraId="4CB58D83" w14:textId="77777777" w:rsidR="0065754A" w:rsidRPr="004B2477" w:rsidRDefault="0065754A" w:rsidP="0065754A">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2" w:history="1">
        <w:r w:rsidRPr="004B2477">
          <w:rPr>
            <w:rStyle w:val="Hyperlink"/>
          </w:rPr>
          <w:t>http://www.ihe.net/Technical_Frameworks</w:t>
        </w:r>
      </w:hyperlink>
      <w:r w:rsidRPr="004B2477">
        <w:rPr>
          <w:rStyle w:val="Hyperlink"/>
        </w:rPr>
        <w:t xml:space="preserve"> </w:t>
      </w:r>
      <w:r w:rsidRPr="004B2477">
        <w:t>.</w:t>
      </w:r>
    </w:p>
    <w:p w14:paraId="7253B529" w14:textId="4F4558D7" w:rsidR="0065754A" w:rsidRPr="004B2477" w:rsidRDefault="0065754A" w:rsidP="0065754A">
      <w:pPr>
        <w:pStyle w:val="BodyText"/>
      </w:pPr>
      <w:r w:rsidRPr="004B2477">
        <w:t>Figure X.1-1 shows the actor</w:t>
      </w:r>
      <w:r>
        <w:t>s involved in the Summary Section</w:t>
      </w:r>
      <w:r w:rsidRPr="004B2477">
        <w:t xml:space="preserve"> Integration Profile and the relevant transactions between them. </w:t>
      </w:r>
    </w:p>
    <w:bookmarkEnd w:id="51"/>
    <w:bookmarkEnd w:id="52"/>
    <w:bookmarkEnd w:id="53"/>
    <w:bookmarkEnd w:id="54"/>
    <w:bookmarkEnd w:id="55"/>
    <w:bookmarkEnd w:id="56"/>
    <w:bookmarkEnd w:id="57"/>
    <w:bookmarkEnd w:id="58"/>
    <w:p w14:paraId="250AE5D1" w14:textId="1A19F274" w:rsidR="00DD20D7"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3">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70771A83" w14:textId="52CEFB61" w:rsidR="00EE2684" w:rsidRDefault="00EE2684" w:rsidP="00EA3BCB">
      <w:pPr>
        <w:pStyle w:val="BodyText"/>
        <w:jc w:val="center"/>
      </w:pPr>
    </w:p>
    <w:p w14:paraId="698E967F" w14:textId="521C0B91" w:rsidR="00EE2684" w:rsidRPr="00D26514" w:rsidRDefault="00EE2684" w:rsidP="00CB04E0">
      <w:pPr>
        <w:pStyle w:val="BodyText"/>
      </w:pPr>
      <w:r w:rsidRPr="00040E48">
        <w:rPr>
          <w:noProof/>
        </w:rPr>
        <w:lastRenderedPageBreak/>
        <mc:AlternateContent>
          <mc:Choice Requires="wpc">
            <w:drawing>
              <wp:inline distT="0" distB="0" distL="0" distR="0" wp14:anchorId="18F49DB5" wp14:editId="5C68B88A">
                <wp:extent cx="5486400" cy="2609850"/>
                <wp:effectExtent l="0" t="0" r="0" b="0"/>
                <wp:docPr id="115"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0" name="Rectangle 30"/>
                        <wps:cNvSpPr>
                          <a:spLocks noChangeArrowheads="1"/>
                        </wps:cNvSpPr>
                        <wps:spPr bwMode="auto">
                          <a:xfrm>
                            <a:off x="1104900" y="227863"/>
                            <a:ext cx="1238250" cy="524612"/>
                          </a:xfrm>
                          <a:prstGeom prst="rect">
                            <a:avLst/>
                          </a:prstGeom>
                          <a:solidFill>
                            <a:srgbClr val="FFFFFF"/>
                          </a:solidFill>
                          <a:ln w="3175" algn="ctr">
                            <a:solidFill>
                              <a:srgbClr val="000000"/>
                            </a:solidFill>
                            <a:miter lim="800000"/>
                            <a:headEnd/>
                            <a:tailEnd/>
                          </a:ln>
                        </wps:spPr>
                        <wps:txbx>
                          <w:txbxContent>
                            <w:p w14:paraId="4A5B86CC" w14:textId="77777777" w:rsidR="00C57A6D" w:rsidRDefault="00C57A6D" w:rsidP="00EE2684">
                              <w:pPr>
                                <w:jc w:val="center"/>
                              </w:pPr>
                              <w:r>
                                <w:t>Content Creator</w:t>
                              </w:r>
                            </w:p>
                          </w:txbxContent>
                        </wps:txbx>
                        <wps:bodyPr rot="0" vert="horz" wrap="square" lIns="91440" tIns="45720" rIns="91440" bIns="45720" anchor="ctr" anchorCtr="0" upright="1">
                          <a:noAutofit/>
                        </wps:bodyPr>
                      </wps:wsp>
                      <wps:wsp>
                        <wps:cNvPr id="111" name="Rectangle 221"/>
                        <wps:cNvSpPr>
                          <a:spLocks noChangeArrowheads="1"/>
                        </wps:cNvSpPr>
                        <wps:spPr bwMode="auto">
                          <a:xfrm>
                            <a:off x="3531646" y="207353"/>
                            <a:ext cx="1154653" cy="545122"/>
                          </a:xfrm>
                          <a:prstGeom prst="rect">
                            <a:avLst/>
                          </a:prstGeom>
                          <a:solidFill>
                            <a:srgbClr val="FFFFFF"/>
                          </a:solidFill>
                          <a:ln w="3175" algn="ctr">
                            <a:solidFill>
                              <a:srgbClr val="000000"/>
                            </a:solidFill>
                            <a:miter lim="800000"/>
                            <a:headEnd/>
                            <a:tailEnd/>
                          </a:ln>
                        </wps:spPr>
                        <wps:txbx>
                          <w:txbxContent>
                            <w:p w14:paraId="5BB9F8E5" w14:textId="77777777" w:rsidR="00C57A6D" w:rsidRDefault="00C57A6D" w:rsidP="00EE2684">
                              <w:pPr>
                                <w:pStyle w:val="NormalWeb"/>
                                <w:jc w:val="center"/>
                              </w:pPr>
                              <w:r>
                                <w:t>Content Consumer</w:t>
                              </w:r>
                            </w:p>
                          </w:txbxContent>
                        </wps:txbx>
                        <wps:bodyPr rot="0" vert="horz" wrap="square" lIns="91440" tIns="45720" rIns="91440" bIns="45720" anchor="ctr" anchorCtr="0" upright="1">
                          <a:noAutofit/>
                        </wps:bodyPr>
                      </wps:wsp>
                      <wps:wsp>
                        <wps:cNvPr id="112" name="Oval 31"/>
                        <wps:cNvSpPr>
                          <a:spLocks noChangeArrowheads="1"/>
                        </wps:cNvSpPr>
                        <wps:spPr bwMode="auto">
                          <a:xfrm>
                            <a:off x="2196088" y="1172966"/>
                            <a:ext cx="1261487" cy="770134"/>
                          </a:xfrm>
                          <a:prstGeom prst="ellipse">
                            <a:avLst/>
                          </a:prstGeom>
                          <a:solidFill>
                            <a:srgbClr val="FFFFFF"/>
                          </a:solidFill>
                          <a:ln w="3175" algn="ctr">
                            <a:solidFill>
                              <a:srgbClr val="000000"/>
                            </a:solidFill>
                            <a:round/>
                            <a:headEnd/>
                            <a:tailEnd/>
                          </a:ln>
                        </wps:spPr>
                        <wps:txbx>
                          <w:txbxContent>
                            <w:p w14:paraId="54B9DB0F" w14:textId="77777777" w:rsidR="00C57A6D" w:rsidRDefault="00C57A6D" w:rsidP="00EE2684">
                              <w:pPr>
                                <w:jc w:val="center"/>
                              </w:pPr>
                              <w:r>
                                <w:t>Document Sharing</w:t>
                              </w:r>
                            </w:p>
                          </w:txbxContent>
                        </wps:txbx>
                        <wps:bodyPr rot="0" vert="horz" wrap="square" lIns="91440" tIns="45720" rIns="91440" bIns="45720" anchor="ctr" anchorCtr="0" upright="1">
                          <a:noAutofit/>
                        </wps:bodyPr>
                      </wps:wsp>
                      <wps:wsp>
                        <wps:cNvPr id="113" name="Straight Arrow Connector 288"/>
                        <wps:cNvCnPr>
                          <a:cxnSpLocks noChangeShapeType="1"/>
                          <a:endCxn id="112" idx="1"/>
                        </wps:cNvCnPr>
                        <wps:spPr bwMode="auto">
                          <a:xfrm>
                            <a:off x="1838325" y="771525"/>
                            <a:ext cx="54250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4" name="Straight Arrow Connector 223"/>
                        <wps:cNvCnPr>
                          <a:cxnSpLocks noChangeShapeType="1"/>
                          <a:endCxn id="112" idx="7"/>
                        </wps:cNvCnPr>
                        <wps:spPr bwMode="auto">
                          <a:xfrm flipH="1">
                            <a:off x="3272835" y="771525"/>
                            <a:ext cx="44561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F49DB5" id="Canvas 29" o:spid="_x0000_s102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098;visibility:visible;mso-wrap-style:square">
                  <v:fill o:detectmouseclick="t"/>
                  <v:path o:connecttype="none"/>
                </v:shape>
                <v:rect id="Rectangle 30" o:spid="_x0000_s1028" style="position:absolute;left:11049;top:2278;width:1238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" strokeweight=".25pt">
                  <v:textbox>
                    <w:txbxContent>
                      <w:p w14:paraId="4A5B86CC" w14:textId="77777777" w:rsidR="00C57A6D" w:rsidRDefault="00C57A6D" w:rsidP="00EE2684">
                        <w:pPr>
                          <w:jc w:val="center"/>
                        </w:pPr>
                        <w:r>
                          <w:t>Content Creator</w:t>
                        </w:r>
                      </w:p>
                    </w:txbxContent>
                  </v:textbox>
                </v:rect>
                <v:rect id="Rectangle 221" o:spid="_x0000_s1029" style="position:absolute;left:35316;top:2073;width:11546;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" strokeweight=".25pt">
                  <v:textbox>
                    <w:txbxContent>
                      <w:p w14:paraId="5BB9F8E5" w14:textId="77777777" w:rsidR="00C57A6D" w:rsidRDefault="00C57A6D" w:rsidP="00EE2684">
                        <w:pPr>
                          <w:pStyle w:val="NormalWeb"/>
                          <w:jc w:val="center"/>
                        </w:pPr>
                        <w:r>
                          <w:t>Content Consumer</w:t>
                        </w:r>
                      </w:p>
                    </w:txbxContent>
                  </v:textbox>
                </v:rect>
                <v:oval id="Oval 31" o:spid="_x0000_s1030" style="position:absolute;left:21960;top:11729;width:12615;height:7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" strokeweight=".25pt">
                  <v:textbox>
                    <w:txbxContent>
                      <w:p w14:paraId="54B9DB0F" w14:textId="77777777" w:rsidR="00C57A6D" w:rsidRDefault="00C57A6D" w:rsidP="00EE2684">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18383;top:7715;width:5425;height:5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">
                  <v:stroke endarrow="open"/>
                </v:shape>
                <v:shape id="Straight Arrow Connector 223" o:spid="_x0000_s1032" type="#_x0000_t32" style="position:absolute;left:32728;top:7715;width:4456;height:5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">
                  <v:stroke endarrow="open"/>
                </v:shape>
                <w10:anchorlock/>
              </v:group>
            </w:pict>
          </mc:Fallback>
        </mc:AlternateContent>
      </w:r>
    </w:p>
    <w:p w14:paraId="5AA29D69" w14:textId="1ABD981A" w:rsidR="00DE7269" w:rsidRPr="00D26514" w:rsidRDefault="00DE7269" w:rsidP="00DE7269">
      <w:pPr>
        <w:pStyle w:val="FigureTitle"/>
      </w:pPr>
      <w:r w:rsidRPr="00D26514">
        <w:t>Figure X.1-</w:t>
      </w:r>
      <w:r w:rsidR="00160539" w:rsidRPr="00D26514">
        <w:t>1</w:t>
      </w:r>
      <w:r w:rsidR="00701B3A" w:rsidRPr="00D26514">
        <w:t>:</w:t>
      </w:r>
      <w:r w:rsidR="001718FC">
        <w:t xml:space="preserve"> </w:t>
      </w:r>
      <w:r w:rsidR="002452AB">
        <w:t>CDA-DSS</w:t>
      </w:r>
      <w:r w:rsidR="00652D40" w:rsidRPr="00652D40">
        <w:t xml:space="preserve"> </w:t>
      </w:r>
      <w:r w:rsidRPr="00D26514">
        <w:t>Actor Diagram</w:t>
      </w:r>
    </w:p>
    <w:p w14:paraId="7CCD59CD" w14:textId="263DB9E7" w:rsidR="006A6728" w:rsidRDefault="006A6728" w:rsidP="0069533E">
      <w:pPr>
        <w:pStyle w:val="BodyText"/>
      </w:pPr>
      <w:r>
        <w:t xml:space="preserve">The CDA-DSS </w:t>
      </w:r>
      <w:r w:rsidRPr="00A97446">
        <w:t>Profile introduces actor options for Content Creator and Content Consumer. These options are used in addition to the Content Creator and Content Consumer Options defined by other Patient Care Coordination profiles.</w:t>
      </w:r>
    </w:p>
    <w:p w14:paraId="0BFEF3CE" w14:textId="6D3747E0" w:rsidR="0069533E" w:rsidRPr="004B2477" w:rsidRDefault="0069533E" w:rsidP="0069533E">
      <w:pPr>
        <w:pStyle w:val="BodyText"/>
      </w:pPr>
      <w:r w:rsidRPr="004B2477">
        <w:t>Table X.1-1 lists the transactions for each actor directl</w:t>
      </w:r>
      <w:r w:rsidR="0065754A">
        <w:t>y involved in the Summary Section</w:t>
      </w:r>
      <w:r w:rsidRPr="004B2477">
        <w:t xml:space="preserve">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78ECE5F1" w14:textId="26D42D8D" w:rsidR="0065754A" w:rsidRPr="004B2477" w:rsidRDefault="0065754A" w:rsidP="0065754A">
      <w:pPr>
        <w:pStyle w:val="TableTitle"/>
      </w:pPr>
      <w:r w:rsidRPr="004B2477">
        <w:t xml:space="preserve">Table X.1-1: </w:t>
      </w:r>
      <w:r>
        <w:t>Summary Section</w:t>
      </w:r>
      <w:r w:rsidRPr="004B247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B2477"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B2477" w:rsidRDefault="0065754A" w:rsidP="008F2A8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B2477" w:rsidRDefault="0065754A" w:rsidP="008F2A8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B2477" w:rsidRDefault="0065754A" w:rsidP="008F2A8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B2477" w:rsidRDefault="0065754A" w:rsidP="008F2A87">
            <w:pPr>
              <w:pStyle w:val="TableEntryHeader"/>
              <w:keepNext/>
              <w:keepLines/>
            </w:pPr>
            <w:r w:rsidRPr="004B2477">
              <w:t>Section in TF</w:t>
            </w:r>
          </w:p>
        </w:tc>
      </w:tr>
      <w:tr w:rsidR="0065754A" w:rsidRPr="004B2477" w14:paraId="1DDA584B" w14:textId="77777777" w:rsidTr="008F2A87">
        <w:trPr>
          <w:cantSplit/>
          <w:jc w:val="center"/>
        </w:trPr>
        <w:tc>
          <w:tcPr>
            <w:tcW w:w="2529" w:type="dxa"/>
          </w:tcPr>
          <w:p w14:paraId="6382EBA5" w14:textId="77777777" w:rsidR="0065754A" w:rsidRPr="004B2477" w:rsidRDefault="0065754A" w:rsidP="008F2A87">
            <w:pPr>
              <w:pStyle w:val="TableEntry"/>
              <w:keepNext/>
              <w:keepLines/>
            </w:pPr>
            <w:r w:rsidRPr="004B2477">
              <w:t>Content Creator</w:t>
            </w:r>
          </w:p>
        </w:tc>
        <w:tc>
          <w:tcPr>
            <w:tcW w:w="2700" w:type="dxa"/>
          </w:tcPr>
          <w:p w14:paraId="3096F255" w14:textId="1AD0E7DD" w:rsidR="0065754A" w:rsidRPr="004B2477" w:rsidRDefault="00EE2684" w:rsidP="008F2A87">
            <w:pPr>
              <w:pStyle w:val="TableEntry"/>
              <w:keepNext/>
              <w:keepLines/>
            </w:pPr>
            <w:r>
              <w:t>Document Sharing</w:t>
            </w:r>
            <w:r w:rsidR="0065754A" w:rsidRPr="004B2477">
              <w:t xml:space="preserve"> [PCC-1]</w:t>
            </w:r>
          </w:p>
        </w:tc>
        <w:tc>
          <w:tcPr>
            <w:tcW w:w="1530" w:type="dxa"/>
          </w:tcPr>
          <w:p w14:paraId="29DB751B" w14:textId="77777777" w:rsidR="0065754A" w:rsidRPr="004B2477" w:rsidRDefault="0065754A" w:rsidP="008F2A87">
            <w:pPr>
              <w:pStyle w:val="TableEntry"/>
            </w:pPr>
            <w:r w:rsidRPr="004B2477">
              <w:t>R</w:t>
            </w:r>
          </w:p>
        </w:tc>
        <w:tc>
          <w:tcPr>
            <w:tcW w:w="1719" w:type="dxa"/>
          </w:tcPr>
          <w:p w14:paraId="6328588F" w14:textId="77777777" w:rsidR="0065754A" w:rsidRPr="004B2477" w:rsidRDefault="0065754A" w:rsidP="008F2A87">
            <w:pPr>
              <w:pStyle w:val="TableEntry"/>
              <w:keepNext/>
              <w:keepLines/>
            </w:pPr>
            <w:r w:rsidRPr="004B2477">
              <w:t>PCC TF-2:3.1</w:t>
            </w:r>
          </w:p>
        </w:tc>
      </w:tr>
      <w:tr w:rsidR="0065754A" w:rsidRPr="004B2477" w14:paraId="672CD16B" w14:textId="77777777" w:rsidTr="008F2A87">
        <w:trPr>
          <w:cantSplit/>
          <w:jc w:val="center"/>
        </w:trPr>
        <w:tc>
          <w:tcPr>
            <w:tcW w:w="2529" w:type="dxa"/>
          </w:tcPr>
          <w:p w14:paraId="5C79EFC4" w14:textId="77777777" w:rsidR="0065754A" w:rsidRPr="004B2477" w:rsidRDefault="0065754A" w:rsidP="008F2A87">
            <w:pPr>
              <w:pStyle w:val="TableEntry"/>
              <w:keepNext/>
              <w:keepLines/>
            </w:pPr>
            <w:r w:rsidRPr="004B2477">
              <w:t>Content Consumer</w:t>
            </w:r>
          </w:p>
        </w:tc>
        <w:tc>
          <w:tcPr>
            <w:tcW w:w="2700" w:type="dxa"/>
          </w:tcPr>
          <w:p w14:paraId="4CF006B9" w14:textId="5B5BC108" w:rsidR="0065754A" w:rsidRPr="004B2477" w:rsidRDefault="00EE2684" w:rsidP="008F2A87">
            <w:pPr>
              <w:pStyle w:val="TableEntry"/>
              <w:keepNext/>
              <w:keepLines/>
            </w:pPr>
            <w:r>
              <w:t>Document Sharing</w:t>
            </w:r>
            <w:r w:rsidR="0065754A" w:rsidRPr="004B2477">
              <w:t xml:space="preserve"> [PCC-1]</w:t>
            </w:r>
          </w:p>
        </w:tc>
        <w:tc>
          <w:tcPr>
            <w:tcW w:w="1530" w:type="dxa"/>
          </w:tcPr>
          <w:p w14:paraId="2F3EBCDA" w14:textId="77777777" w:rsidR="0065754A" w:rsidRPr="004B2477" w:rsidRDefault="0065754A" w:rsidP="008F2A87">
            <w:pPr>
              <w:pStyle w:val="TableEntry"/>
            </w:pPr>
            <w:r w:rsidRPr="004B2477">
              <w:t>R</w:t>
            </w:r>
          </w:p>
        </w:tc>
        <w:tc>
          <w:tcPr>
            <w:tcW w:w="1719" w:type="dxa"/>
          </w:tcPr>
          <w:p w14:paraId="14DFC247" w14:textId="77777777" w:rsidR="0065754A" w:rsidRPr="004B2477" w:rsidRDefault="0065754A" w:rsidP="008F2A87">
            <w:pPr>
              <w:pStyle w:val="TableEntry"/>
              <w:keepNext/>
              <w:keepLines/>
            </w:pPr>
            <w:r w:rsidRPr="004B2477">
              <w:t>PCC TF-2:3.1</w:t>
            </w:r>
          </w:p>
        </w:tc>
      </w:tr>
    </w:tbl>
    <w:p w14:paraId="5A053DD2" w14:textId="77777777" w:rsidR="0069533E" w:rsidRDefault="0069533E" w:rsidP="000D2487">
      <w:pPr>
        <w:pStyle w:val="BodyText"/>
      </w:pPr>
    </w:p>
    <w:p w14:paraId="0E00F2F2" w14:textId="6972F43E" w:rsidR="000D2487" w:rsidRPr="00631453" w:rsidRDefault="000D2487" w:rsidP="000D2487">
      <w:pPr>
        <w:pStyle w:val="BodyText"/>
      </w:pPr>
      <w:r w:rsidRPr="00631453">
        <w:t>Table X.1-</w:t>
      </w:r>
      <w:r w:rsidR="0069533E" w:rsidRPr="00631453">
        <w:t>2</w:t>
      </w:r>
      <w:r w:rsidRPr="00631453">
        <w:t xml:space="preserve"> lists the content module</w:t>
      </w:r>
      <w:r w:rsidR="00AF472E" w:rsidRPr="00631453">
        <w:t>(s) defined</w:t>
      </w:r>
      <w:r w:rsidR="00631453" w:rsidRPr="00631453">
        <w:t xml:space="preserve"> in the </w:t>
      </w:r>
      <w:r w:rsidR="002452AB">
        <w:t>CDA-DSS</w:t>
      </w:r>
      <w:r w:rsidRPr="00631453">
        <w:t xml:space="preserve"> Profile. </w:t>
      </w:r>
      <w:r w:rsidR="00F8495F" w:rsidRPr="00631453">
        <w:t>To claim support</w:t>
      </w:r>
      <w:r w:rsidR="00AF472E" w:rsidRPr="00631453">
        <w:t xml:space="preserve"> </w:t>
      </w:r>
      <w:r w:rsidR="00F8495F" w:rsidRPr="00631453">
        <w:t>with th</w:t>
      </w:r>
      <w:r w:rsidR="00AF472E" w:rsidRPr="00631453">
        <w:t xml:space="preserve">is profile, </w:t>
      </w:r>
      <w:r w:rsidRPr="00631453">
        <w:t xml:space="preserve">an actor </w:t>
      </w:r>
      <w:r w:rsidR="00F8495F" w:rsidRPr="00631453">
        <w:t xml:space="preserve">shall support </w:t>
      </w:r>
      <w:r w:rsidR="00AF472E" w:rsidRPr="00631453">
        <w:t xml:space="preserve">all required content modules (labeled “R”) and may </w:t>
      </w:r>
      <w:r w:rsidR="00F8495F" w:rsidRPr="00631453">
        <w:t xml:space="preserve">support </w:t>
      </w:r>
      <w:r w:rsidR="00AF472E" w:rsidRPr="00631453">
        <w:t>optional content module</w:t>
      </w:r>
      <w:r w:rsidR="00F8495F" w:rsidRPr="00631453">
        <w:t>s</w:t>
      </w:r>
      <w:r w:rsidRPr="00631453">
        <w:t xml:space="preserve"> (labeled “O”)</w:t>
      </w:r>
      <w:r w:rsidR="00887E40" w:rsidRPr="00631453">
        <w:t xml:space="preserve">. </w:t>
      </w:r>
    </w:p>
    <w:p w14:paraId="5574E5BC" w14:textId="77777777" w:rsidR="009C10D5" w:rsidRPr="00046A15" w:rsidRDefault="009C10D5" w:rsidP="00597DB2">
      <w:pPr>
        <w:pStyle w:val="AuthorInstructions"/>
        <w:rPr>
          <w:sz w:val="18"/>
          <w:szCs w:val="18"/>
          <w:highlight w:val="lightGray"/>
        </w:rPr>
      </w:pPr>
      <w:bookmarkStart w:id="59" w:name="OLE_LINK26"/>
      <w:bookmarkStart w:id="60" w:name="OLE_LINK29"/>
      <w:r w:rsidRPr="00046A15">
        <w:rPr>
          <w:sz w:val="18"/>
          <w:szCs w:val="18"/>
          <w:highlight w:val="lightGray"/>
        </w:rPr>
        <w:t>&lt;Note that this table number has to change if this profile describes both transactions and content modules (or there will be two tables entitled X.1</w:t>
      </w:r>
      <w:r w:rsidR="001F6755" w:rsidRPr="00046A15">
        <w:rPr>
          <w:sz w:val="18"/>
          <w:szCs w:val="18"/>
          <w:highlight w:val="lightGray"/>
        </w:rPr>
        <w:t>-1</w:t>
      </w:r>
      <w:r w:rsidRPr="00046A15">
        <w:rPr>
          <w:sz w:val="18"/>
          <w:szCs w:val="18"/>
          <w:highlight w:val="lightGray"/>
        </w:rPr>
        <w:t>).&gt;</w:t>
      </w:r>
    </w:p>
    <w:bookmarkEnd w:id="59"/>
    <w:bookmarkEnd w:id="60"/>
    <w:p w14:paraId="009E4381" w14:textId="77777777" w:rsidR="009C10D5" w:rsidRPr="00046A15" w:rsidRDefault="00AF472E" w:rsidP="00597DB2">
      <w:pPr>
        <w:pStyle w:val="AuthorInstructions"/>
        <w:rPr>
          <w:sz w:val="18"/>
          <w:szCs w:val="18"/>
          <w:highlight w:val="lightGray"/>
        </w:rPr>
      </w:pPr>
      <w:r w:rsidRPr="00046A15">
        <w:rPr>
          <w:sz w:val="18"/>
          <w:szCs w:val="18"/>
          <w:highlight w:val="lightGray"/>
        </w:rPr>
        <w:t>&lt;Note that the abbreviation in the column “</w:t>
      </w:r>
      <w:r w:rsidR="00472402" w:rsidRPr="00046A15">
        <w:rPr>
          <w:sz w:val="18"/>
          <w:szCs w:val="18"/>
          <w:highlight w:val="lightGray"/>
        </w:rPr>
        <w:t>Reference</w:t>
      </w:r>
      <w:r w:rsidR="006514EA" w:rsidRPr="00046A15">
        <w:rPr>
          <w:sz w:val="18"/>
          <w:szCs w:val="18"/>
          <w:highlight w:val="lightGray"/>
        </w:rPr>
        <w:t>” the</w:t>
      </w:r>
      <w:r w:rsidRPr="00046A15">
        <w:rPr>
          <w:sz w:val="18"/>
          <w:szCs w:val="18"/>
          <w:highlight w:val="lightGray"/>
        </w:rPr>
        <w:t xml:space="preserve"> letter “D” will be incremented for every content module document defined in this profile</w:t>
      </w:r>
      <w:r w:rsidR="00E7532D" w:rsidRPr="00046A15">
        <w:rPr>
          <w:sz w:val="18"/>
          <w:szCs w:val="18"/>
          <w:highlight w:val="lightGray"/>
        </w:rPr>
        <w:t xml:space="preserve"> (e.g.,</w:t>
      </w:r>
      <w:r w:rsidR="001F6755" w:rsidRPr="00046A15">
        <w:rPr>
          <w:sz w:val="18"/>
          <w:szCs w:val="18"/>
          <w:highlight w:val="lightGray"/>
        </w:rPr>
        <w:t xml:space="preserve"> For example D1, D2</w:t>
      </w:r>
      <w:r w:rsidR="00E7532D" w:rsidRPr="00046A15">
        <w:rPr>
          <w:sz w:val="18"/>
          <w:szCs w:val="18"/>
          <w:highlight w:val="lightGray"/>
        </w:rPr>
        <w:t>).</w:t>
      </w:r>
      <w:r w:rsidRPr="00046A15">
        <w:rPr>
          <w:sz w:val="18"/>
          <w:szCs w:val="18"/>
          <w:highlight w:val="lightGray"/>
        </w:rPr>
        <w:t>&gt;</w:t>
      </w:r>
    </w:p>
    <w:p w14:paraId="5290560C" w14:textId="77777777" w:rsidR="00656A6B" w:rsidRPr="00046A15" w:rsidRDefault="00656A6B" w:rsidP="00597DB2">
      <w:pPr>
        <w:pStyle w:val="AuthorInstructions"/>
        <w:rPr>
          <w:sz w:val="18"/>
          <w:szCs w:val="18"/>
        </w:rPr>
      </w:pPr>
      <w:r w:rsidRPr="00046A15">
        <w:rPr>
          <w:sz w:val="18"/>
          <w:szCs w:val="18"/>
          <w:highlight w:val="lightGray"/>
        </w:rPr>
        <w:t>&lt;In general, one supplement template will only contain one required content module document, but the example here shows multiple with one optional, just for illustration purposes.&gt;</w:t>
      </w:r>
    </w:p>
    <w:p w14:paraId="4D7F6CFD" w14:textId="451ACDE7" w:rsidR="006C2D4D" w:rsidRPr="00D26514" w:rsidRDefault="006C2D4D" w:rsidP="00EA3BCB">
      <w:pPr>
        <w:pStyle w:val="TableTitle"/>
      </w:pPr>
      <w:r w:rsidRPr="00D26514">
        <w:lastRenderedPageBreak/>
        <w:t>Table X.1-</w:t>
      </w:r>
      <w:r w:rsidR="0026450C">
        <w:t>2</w:t>
      </w:r>
      <w:r w:rsidRPr="007B1A63">
        <w:rPr>
          <w:color w:val="FF0000"/>
        </w:rPr>
        <w:t xml:space="preserve"> </w:t>
      </w:r>
      <w:r w:rsidR="002452AB">
        <w:t>CDA-DSS</w:t>
      </w:r>
      <w:r w:rsidR="00652D40">
        <w:rPr>
          <w:color w:val="FF0000"/>
        </w:rPr>
        <w:t xml:space="preserve"> </w:t>
      </w:r>
      <w:r w:rsidRPr="00D26514">
        <w:t>– Actors and Content Modules</w:t>
      </w:r>
    </w:p>
    <w:tbl>
      <w:tblPr>
        <w:tblStyle w:val="TableGrid"/>
        <w:tblW w:w="0" w:type="auto"/>
        <w:tblLook w:val="04A0" w:firstRow="1" w:lastRow="0" w:firstColumn="1" w:lastColumn="0" w:noHBand="0" w:noVBand="1"/>
      </w:tblPr>
      <w:tblGrid>
        <w:gridCol w:w="1989"/>
        <w:gridCol w:w="3215"/>
        <w:gridCol w:w="2085"/>
        <w:gridCol w:w="2061"/>
      </w:tblGrid>
      <w:tr w:rsidR="006C2D4D" w:rsidRPr="00D26514" w14:paraId="340B6F7A" w14:textId="77777777" w:rsidTr="00436054">
        <w:trPr>
          <w:cantSplit/>
          <w:tblHeader/>
        </w:trPr>
        <w:tc>
          <w:tcPr>
            <w:tcW w:w="1989"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3215"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08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06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5767CE" w:rsidRPr="00D26514" w14:paraId="54A0800D" w14:textId="77777777" w:rsidTr="00436054">
        <w:trPr>
          <w:cantSplit/>
        </w:trPr>
        <w:tc>
          <w:tcPr>
            <w:tcW w:w="1989" w:type="dxa"/>
            <w:vMerge w:val="restart"/>
            <w:tcBorders>
              <w:left w:val="single" w:sz="4" w:space="0" w:color="auto"/>
              <w:right w:val="single" w:sz="4" w:space="0" w:color="auto"/>
            </w:tcBorders>
          </w:tcPr>
          <w:p w14:paraId="715FEA20" w14:textId="77777777" w:rsidR="005767CE" w:rsidRDefault="005767CE" w:rsidP="00EA3BCB">
            <w:pPr>
              <w:pStyle w:val="TableEntry"/>
            </w:pPr>
          </w:p>
        </w:tc>
        <w:tc>
          <w:tcPr>
            <w:tcW w:w="3215" w:type="dxa"/>
            <w:tcBorders>
              <w:left w:val="single" w:sz="4" w:space="0" w:color="auto"/>
            </w:tcBorders>
          </w:tcPr>
          <w:p w14:paraId="1E04CE81" w14:textId="786FACCF" w:rsidR="005767CE" w:rsidRDefault="005767CE" w:rsidP="003E63A1">
            <w:pPr>
              <w:pStyle w:val="TableEntry"/>
              <w:ind w:left="0"/>
            </w:pPr>
            <w:r>
              <w:t>Document Summary Section</w:t>
            </w:r>
          </w:p>
          <w:p w14:paraId="07A5BE19" w14:textId="6C4E12A1" w:rsidR="005767CE" w:rsidRDefault="005767CE" w:rsidP="003E63A1">
            <w:pPr>
              <w:pStyle w:val="TableEntry"/>
              <w:ind w:left="0"/>
            </w:pPr>
            <w:r w:rsidRPr="00D26514">
              <w:t>Template ID</w:t>
            </w:r>
            <w:r>
              <w:t xml:space="preserve"> 1.3.6.1.4.1.19376.1.4.1.2.16</w:t>
            </w:r>
            <w:r>
              <w:rPr>
                <w:rStyle w:val="FootnoteReference"/>
              </w:rPr>
              <w:t xml:space="preserve"> </w:t>
            </w:r>
          </w:p>
        </w:tc>
        <w:tc>
          <w:tcPr>
            <w:tcW w:w="2085" w:type="dxa"/>
          </w:tcPr>
          <w:p w14:paraId="7C7A6AEB" w14:textId="5407EAC6" w:rsidR="005767CE" w:rsidRDefault="005767CE" w:rsidP="00EA3BCB">
            <w:pPr>
              <w:pStyle w:val="TableEntry"/>
            </w:pPr>
            <w:r>
              <w:t>O</w:t>
            </w:r>
          </w:p>
        </w:tc>
        <w:tc>
          <w:tcPr>
            <w:tcW w:w="2061" w:type="dxa"/>
          </w:tcPr>
          <w:p w14:paraId="7F64AF28" w14:textId="475CBC10" w:rsidR="005767CE" w:rsidRDefault="003E63A1" w:rsidP="007B1A63">
            <w:pPr>
              <w:pStyle w:val="TableEntry"/>
              <w:ind w:left="0"/>
            </w:pPr>
            <w:r>
              <w:t>IHE Card</w:t>
            </w:r>
          </w:p>
        </w:tc>
      </w:tr>
      <w:tr w:rsidR="005767CE" w:rsidRPr="00D26514" w14:paraId="0112241D" w14:textId="77777777" w:rsidTr="00436054">
        <w:trPr>
          <w:cantSplit/>
        </w:trPr>
        <w:tc>
          <w:tcPr>
            <w:tcW w:w="1989" w:type="dxa"/>
            <w:vMerge/>
            <w:tcBorders>
              <w:left w:val="single" w:sz="4" w:space="0" w:color="auto"/>
              <w:right w:val="single" w:sz="4" w:space="0" w:color="auto"/>
            </w:tcBorders>
          </w:tcPr>
          <w:p w14:paraId="4C632E81" w14:textId="77777777" w:rsidR="005767CE" w:rsidRPr="00D26514" w:rsidRDefault="005767CE" w:rsidP="00EA3BCB">
            <w:pPr>
              <w:pStyle w:val="TableEntry"/>
            </w:pPr>
          </w:p>
        </w:tc>
        <w:tc>
          <w:tcPr>
            <w:tcW w:w="3215" w:type="dxa"/>
            <w:tcBorders>
              <w:left w:val="single" w:sz="4" w:space="0" w:color="auto"/>
            </w:tcBorders>
          </w:tcPr>
          <w:p w14:paraId="772A3A77" w14:textId="77777777" w:rsidR="003E63A1" w:rsidRDefault="005767CE" w:rsidP="003E63A1">
            <w:pPr>
              <w:pStyle w:val="TableEntry"/>
              <w:ind w:left="0"/>
            </w:pPr>
            <w:r>
              <w:t xml:space="preserve">Notes </w:t>
            </w:r>
            <w:r w:rsidR="003E63A1">
              <w:t xml:space="preserve">Summary </w:t>
            </w:r>
            <w:r>
              <w:t xml:space="preserve">Section </w:t>
            </w:r>
            <w:r w:rsidRPr="00D26514">
              <w:t xml:space="preserve"> </w:t>
            </w:r>
          </w:p>
          <w:p w14:paraId="13FBDF29" w14:textId="5FE1DEB9" w:rsidR="005767CE" w:rsidRPr="00D26514" w:rsidRDefault="005767CE" w:rsidP="003E63A1">
            <w:pPr>
              <w:pStyle w:val="TableEntry"/>
              <w:ind w:left="0"/>
            </w:pPr>
            <w:r w:rsidRPr="00D26514">
              <w:t>Template ID</w:t>
            </w:r>
            <w:r w:rsidR="00D21AD6">
              <w:t xml:space="preserve"> 2.16.840.1.113883.10.20.22.2.65:2016-11-01</w:t>
            </w:r>
          </w:p>
        </w:tc>
        <w:tc>
          <w:tcPr>
            <w:tcW w:w="2085" w:type="dxa"/>
          </w:tcPr>
          <w:p w14:paraId="40ACE8A2" w14:textId="619F5E15" w:rsidR="005767CE" w:rsidRPr="00D26514" w:rsidRDefault="005767CE" w:rsidP="00EA3BCB">
            <w:pPr>
              <w:pStyle w:val="TableEntry"/>
            </w:pPr>
            <w:r>
              <w:t>O</w:t>
            </w:r>
          </w:p>
        </w:tc>
        <w:tc>
          <w:tcPr>
            <w:tcW w:w="2061" w:type="dxa"/>
          </w:tcPr>
          <w:p w14:paraId="4465664B" w14:textId="3C29CD76" w:rsidR="005767CE" w:rsidRPr="00D26514" w:rsidRDefault="005767CE" w:rsidP="007B1A63">
            <w:pPr>
              <w:pStyle w:val="TableEntry"/>
              <w:ind w:left="0"/>
            </w:pPr>
            <w:r>
              <w:t xml:space="preserve">C-CDA notes section </w:t>
            </w:r>
          </w:p>
        </w:tc>
      </w:tr>
      <w:tr w:rsidR="005767CE" w:rsidRPr="00D26514" w14:paraId="00C09631" w14:textId="77777777" w:rsidTr="00436054">
        <w:trPr>
          <w:cantSplit/>
        </w:trPr>
        <w:tc>
          <w:tcPr>
            <w:tcW w:w="1989" w:type="dxa"/>
            <w:vMerge/>
            <w:tcBorders>
              <w:left w:val="single" w:sz="4" w:space="0" w:color="auto"/>
              <w:right w:val="single" w:sz="4" w:space="0" w:color="auto"/>
            </w:tcBorders>
          </w:tcPr>
          <w:p w14:paraId="1CFEFB74" w14:textId="7F0859B3" w:rsidR="005767CE" w:rsidRPr="00D26514" w:rsidRDefault="005767CE" w:rsidP="00EA3BCB">
            <w:pPr>
              <w:pStyle w:val="TableEntry"/>
            </w:pPr>
          </w:p>
        </w:tc>
        <w:tc>
          <w:tcPr>
            <w:tcW w:w="3215" w:type="dxa"/>
            <w:tcBorders>
              <w:left w:val="single" w:sz="4" w:space="0" w:color="auto"/>
            </w:tcBorders>
          </w:tcPr>
          <w:p w14:paraId="08B34299" w14:textId="77777777" w:rsidR="005767CE" w:rsidRDefault="005767CE" w:rsidP="003E63A1">
            <w:pPr>
              <w:pStyle w:val="TableEntry"/>
              <w:ind w:left="0"/>
            </w:pPr>
            <w:r>
              <w:t>Care Plan Summary Section</w:t>
            </w:r>
          </w:p>
          <w:p w14:paraId="7D0157A5" w14:textId="1B8D9DE3" w:rsidR="005767CE" w:rsidRDefault="005767CE" w:rsidP="003E63A1">
            <w:pPr>
              <w:pStyle w:val="TableEntry"/>
              <w:ind w:left="0"/>
            </w:pPr>
            <w:r>
              <w:t>Template ID</w:t>
            </w:r>
            <w:r w:rsidR="00D21AD6">
              <w:t xml:space="preserve"> </w:t>
            </w:r>
            <w:r w:rsidR="00D21AD6" w:rsidRPr="00D21AD6">
              <w:t>1.3.6.1.4.1.19376.1.5.3.1.1.26.1.8</w:t>
            </w:r>
          </w:p>
        </w:tc>
        <w:tc>
          <w:tcPr>
            <w:tcW w:w="2085" w:type="dxa"/>
          </w:tcPr>
          <w:p w14:paraId="378C5239" w14:textId="664A7782" w:rsidR="005767CE" w:rsidRDefault="005767CE" w:rsidP="00EA3BCB">
            <w:pPr>
              <w:pStyle w:val="TableEntry"/>
            </w:pPr>
            <w:r>
              <w:t>O</w:t>
            </w:r>
          </w:p>
        </w:tc>
        <w:tc>
          <w:tcPr>
            <w:tcW w:w="2061" w:type="dxa"/>
          </w:tcPr>
          <w:p w14:paraId="1D3B2329" w14:textId="61B198FC" w:rsidR="005767CE" w:rsidRDefault="005767CE" w:rsidP="007B1A63">
            <w:pPr>
              <w:pStyle w:val="TableEntry"/>
              <w:ind w:left="0"/>
            </w:pPr>
            <w:r>
              <w:t>PCC TF-3: 6.3.3</w:t>
            </w:r>
            <w:r w:rsidRPr="00D26514">
              <w:t>.</w:t>
            </w:r>
            <w:r>
              <w:t>S</w:t>
            </w:r>
          </w:p>
        </w:tc>
      </w:tr>
      <w:tr w:rsidR="005767CE" w:rsidRPr="00D26514" w14:paraId="5BF7DF4B" w14:textId="77777777" w:rsidTr="00436054">
        <w:trPr>
          <w:cantSplit/>
        </w:trPr>
        <w:tc>
          <w:tcPr>
            <w:tcW w:w="1989" w:type="dxa"/>
            <w:vMerge/>
            <w:tcBorders>
              <w:left w:val="single" w:sz="4" w:space="0" w:color="auto"/>
              <w:right w:val="single" w:sz="4" w:space="0" w:color="auto"/>
            </w:tcBorders>
          </w:tcPr>
          <w:p w14:paraId="6123C132" w14:textId="77777777" w:rsidR="005767CE" w:rsidRDefault="005767CE" w:rsidP="00EA3BCB">
            <w:pPr>
              <w:pStyle w:val="TableEntry"/>
            </w:pPr>
          </w:p>
        </w:tc>
        <w:tc>
          <w:tcPr>
            <w:tcW w:w="3215" w:type="dxa"/>
            <w:tcBorders>
              <w:left w:val="single" w:sz="4" w:space="0" w:color="auto"/>
            </w:tcBorders>
          </w:tcPr>
          <w:p w14:paraId="4BF99FDC" w14:textId="77777777" w:rsidR="003E63A1" w:rsidRDefault="005767CE" w:rsidP="003E63A1">
            <w:pPr>
              <w:pStyle w:val="TableEntry"/>
              <w:ind w:left="0"/>
            </w:pPr>
            <w:r>
              <w:t xml:space="preserve">Encounter </w:t>
            </w:r>
            <w:r w:rsidR="00D21AD6">
              <w:t xml:space="preserve">Summary </w:t>
            </w:r>
            <w:r>
              <w:t>Section</w:t>
            </w:r>
          </w:p>
          <w:p w14:paraId="33B781D1" w14:textId="374778FF" w:rsidR="005767CE" w:rsidRDefault="005767CE" w:rsidP="003E63A1">
            <w:pPr>
              <w:pStyle w:val="TableEntry"/>
              <w:ind w:left="0"/>
            </w:pPr>
            <w:r>
              <w:t>Template ID</w:t>
            </w:r>
            <w:r w:rsidR="00D21AD6">
              <w:t xml:space="preserve"> </w:t>
            </w:r>
            <w:r w:rsidR="00D21AD6" w:rsidRPr="00D21AD6">
              <w:t>1.3.6.1.4.1.19376.1.5.3.1.1.26.1.9</w:t>
            </w:r>
          </w:p>
        </w:tc>
        <w:tc>
          <w:tcPr>
            <w:tcW w:w="2085" w:type="dxa"/>
          </w:tcPr>
          <w:p w14:paraId="21FC02EC" w14:textId="64AA2330" w:rsidR="005767CE" w:rsidRDefault="005767CE" w:rsidP="00EA3BCB">
            <w:pPr>
              <w:pStyle w:val="TableEntry"/>
            </w:pPr>
            <w:r>
              <w:t>O</w:t>
            </w:r>
          </w:p>
        </w:tc>
        <w:tc>
          <w:tcPr>
            <w:tcW w:w="2061" w:type="dxa"/>
          </w:tcPr>
          <w:p w14:paraId="5C08E2F6" w14:textId="68BE21E2" w:rsidR="005767CE" w:rsidRDefault="005767CE" w:rsidP="007B1A63">
            <w:pPr>
              <w:pStyle w:val="TableEntry"/>
              <w:ind w:left="0"/>
            </w:pPr>
            <w:r>
              <w:t>PCC</w:t>
            </w:r>
            <w:r w:rsidRPr="00D26514">
              <w:t xml:space="preserve"> TF-3: 6.3.1.</w:t>
            </w:r>
            <w:r>
              <w:t>S</w:t>
            </w:r>
          </w:p>
        </w:tc>
      </w:tr>
      <w:tr w:rsidR="005767CE" w:rsidRPr="00D26514" w14:paraId="39023668" w14:textId="77777777" w:rsidTr="00436054">
        <w:trPr>
          <w:cantSplit/>
        </w:trPr>
        <w:tc>
          <w:tcPr>
            <w:tcW w:w="1989" w:type="dxa"/>
            <w:vMerge/>
            <w:tcBorders>
              <w:left w:val="single" w:sz="4" w:space="0" w:color="auto"/>
              <w:right w:val="single" w:sz="4" w:space="0" w:color="auto"/>
            </w:tcBorders>
          </w:tcPr>
          <w:p w14:paraId="3B61C89C" w14:textId="77777777" w:rsidR="005767CE" w:rsidRDefault="005767CE" w:rsidP="00EA3BCB">
            <w:pPr>
              <w:pStyle w:val="TableEntry"/>
            </w:pPr>
          </w:p>
        </w:tc>
        <w:tc>
          <w:tcPr>
            <w:tcW w:w="3215" w:type="dxa"/>
            <w:tcBorders>
              <w:left w:val="single" w:sz="4" w:space="0" w:color="auto"/>
            </w:tcBorders>
          </w:tcPr>
          <w:p w14:paraId="19F55580" w14:textId="50DB6A60" w:rsidR="005767CE" w:rsidRDefault="005767CE" w:rsidP="003E63A1">
            <w:pPr>
              <w:pStyle w:val="TableEntry"/>
              <w:ind w:left="0"/>
            </w:pPr>
            <w:r>
              <w:t xml:space="preserve">Care Team </w:t>
            </w:r>
            <w:r w:rsidR="003E63A1">
              <w:t xml:space="preserve">Summary </w:t>
            </w:r>
            <w:r>
              <w:t>Section</w:t>
            </w:r>
          </w:p>
          <w:p w14:paraId="3159D8FF" w14:textId="0F74D413" w:rsidR="005767CE" w:rsidRDefault="005767CE" w:rsidP="003E63A1">
            <w:pPr>
              <w:pStyle w:val="TableEntry"/>
              <w:ind w:left="0"/>
            </w:pPr>
            <w:r>
              <w:t>Template ID</w:t>
            </w:r>
            <w:r w:rsidR="00D21AD6">
              <w:t xml:space="preserve"> (TBD)</w:t>
            </w:r>
          </w:p>
        </w:tc>
        <w:tc>
          <w:tcPr>
            <w:tcW w:w="2085" w:type="dxa"/>
          </w:tcPr>
          <w:p w14:paraId="5EE67DAF" w14:textId="62BCA979" w:rsidR="005767CE" w:rsidRDefault="005767CE" w:rsidP="00EA3BCB">
            <w:pPr>
              <w:pStyle w:val="TableEntry"/>
            </w:pPr>
            <w:r>
              <w:t>O</w:t>
            </w:r>
          </w:p>
        </w:tc>
        <w:tc>
          <w:tcPr>
            <w:tcW w:w="2061" w:type="dxa"/>
          </w:tcPr>
          <w:p w14:paraId="4B70949D" w14:textId="5460CE7E" w:rsidR="005767CE" w:rsidRDefault="003E63A1" w:rsidP="007B1A63">
            <w:pPr>
              <w:pStyle w:val="TableEntry"/>
              <w:ind w:left="0"/>
            </w:pPr>
            <w:r>
              <w:t>C-CDA Care Team</w:t>
            </w:r>
          </w:p>
        </w:tc>
      </w:tr>
      <w:tr w:rsidR="005767CE" w:rsidRPr="00D26514" w14:paraId="2C133F5C" w14:textId="77777777" w:rsidTr="00436054">
        <w:trPr>
          <w:cantSplit/>
        </w:trPr>
        <w:tc>
          <w:tcPr>
            <w:tcW w:w="1989" w:type="dxa"/>
            <w:vMerge/>
            <w:tcBorders>
              <w:left w:val="single" w:sz="4" w:space="0" w:color="auto"/>
              <w:right w:val="single" w:sz="4" w:space="0" w:color="auto"/>
            </w:tcBorders>
          </w:tcPr>
          <w:p w14:paraId="50852B99" w14:textId="77777777" w:rsidR="005767CE" w:rsidRDefault="005767CE" w:rsidP="00EA3BCB">
            <w:pPr>
              <w:pStyle w:val="TableEntry"/>
            </w:pPr>
          </w:p>
        </w:tc>
        <w:tc>
          <w:tcPr>
            <w:tcW w:w="3215" w:type="dxa"/>
            <w:tcBorders>
              <w:left w:val="single" w:sz="4" w:space="0" w:color="auto"/>
            </w:tcBorders>
          </w:tcPr>
          <w:p w14:paraId="6A680040" w14:textId="6A79397C" w:rsidR="005767CE" w:rsidRDefault="00436054" w:rsidP="00436054">
            <w:pPr>
              <w:pStyle w:val="TableEntry"/>
              <w:ind w:left="0"/>
            </w:pPr>
            <w:r>
              <w:t xml:space="preserve">Active/Planned Medication </w:t>
            </w:r>
            <w:r w:rsidR="003E63A1">
              <w:t xml:space="preserve">Summary </w:t>
            </w:r>
            <w:r w:rsidR="005767CE">
              <w:t>Section</w:t>
            </w:r>
          </w:p>
          <w:p w14:paraId="1FE667C6" w14:textId="1194958A" w:rsidR="005767CE" w:rsidRDefault="005767CE" w:rsidP="003E63A1">
            <w:pPr>
              <w:pStyle w:val="TableEntry"/>
              <w:ind w:left="0"/>
            </w:pPr>
            <w:r>
              <w:t>Template ID</w:t>
            </w:r>
            <w:r w:rsidR="00436054">
              <w:t xml:space="preserve"> </w:t>
            </w:r>
            <w:r w:rsidR="00436054" w:rsidRPr="00436054">
              <w:t>1.3.6.1.4.1.19376.1.5.3.1.1.26.1.10</w:t>
            </w:r>
          </w:p>
        </w:tc>
        <w:tc>
          <w:tcPr>
            <w:tcW w:w="2085" w:type="dxa"/>
          </w:tcPr>
          <w:p w14:paraId="6527CC94" w14:textId="4FC4F396" w:rsidR="005767CE" w:rsidRDefault="005767CE" w:rsidP="00EA3BCB">
            <w:pPr>
              <w:pStyle w:val="TableEntry"/>
            </w:pPr>
            <w:r>
              <w:t>O</w:t>
            </w:r>
          </w:p>
        </w:tc>
        <w:tc>
          <w:tcPr>
            <w:tcW w:w="2061" w:type="dxa"/>
          </w:tcPr>
          <w:p w14:paraId="42E025B4" w14:textId="01FBE189" w:rsidR="005767CE" w:rsidRDefault="005767CE" w:rsidP="007B1A63">
            <w:pPr>
              <w:pStyle w:val="TableEntry"/>
              <w:ind w:left="0"/>
            </w:pPr>
            <w:r>
              <w:t>PCC</w:t>
            </w:r>
            <w:r w:rsidRPr="00D26514">
              <w:t xml:space="preserve"> TF-3: 6.3.1.</w:t>
            </w:r>
            <w:r>
              <w:t>S</w:t>
            </w:r>
          </w:p>
        </w:tc>
      </w:tr>
      <w:tr w:rsidR="003E63A1" w:rsidRPr="00D26514" w14:paraId="34748F14" w14:textId="77777777" w:rsidTr="00436054">
        <w:trPr>
          <w:cantSplit/>
        </w:trPr>
        <w:tc>
          <w:tcPr>
            <w:tcW w:w="1989" w:type="dxa"/>
            <w:vMerge/>
            <w:tcBorders>
              <w:left w:val="single" w:sz="4" w:space="0" w:color="auto"/>
              <w:right w:val="single" w:sz="4" w:space="0" w:color="auto"/>
            </w:tcBorders>
          </w:tcPr>
          <w:p w14:paraId="4B5E4C72" w14:textId="77777777" w:rsidR="003E63A1" w:rsidRPr="00D26514" w:rsidRDefault="003E63A1" w:rsidP="003E63A1">
            <w:pPr>
              <w:pStyle w:val="TableEntry"/>
            </w:pPr>
          </w:p>
        </w:tc>
        <w:tc>
          <w:tcPr>
            <w:tcW w:w="3215" w:type="dxa"/>
            <w:tcBorders>
              <w:left w:val="single" w:sz="4" w:space="0" w:color="auto"/>
            </w:tcBorders>
          </w:tcPr>
          <w:p w14:paraId="7A624F7D" w14:textId="77777777" w:rsidR="003E63A1" w:rsidRDefault="003E63A1" w:rsidP="003E63A1">
            <w:pPr>
              <w:pStyle w:val="TableEntry"/>
              <w:ind w:left="0"/>
            </w:pPr>
            <w:r>
              <w:t>Document Summary Section</w:t>
            </w:r>
          </w:p>
          <w:p w14:paraId="7BA79271" w14:textId="28906BFE" w:rsidR="003E63A1" w:rsidRPr="00D26514" w:rsidRDefault="003E63A1" w:rsidP="003E63A1">
            <w:pPr>
              <w:pStyle w:val="TableEntry"/>
            </w:pPr>
            <w:r w:rsidRPr="00D26514">
              <w:t>Template ID</w:t>
            </w:r>
            <w:r>
              <w:t xml:space="preserve"> 1.3.6.1.4.1.19376.1.4.1.2.16</w:t>
            </w:r>
            <w:r>
              <w:rPr>
                <w:rStyle w:val="FootnoteReference"/>
              </w:rPr>
              <w:t xml:space="preserve"> </w:t>
            </w:r>
          </w:p>
        </w:tc>
        <w:tc>
          <w:tcPr>
            <w:tcW w:w="2085" w:type="dxa"/>
          </w:tcPr>
          <w:p w14:paraId="66AA01DE" w14:textId="35A29EC1" w:rsidR="003E63A1" w:rsidRPr="00D26514" w:rsidRDefault="003E63A1" w:rsidP="003E63A1">
            <w:pPr>
              <w:pStyle w:val="TableEntry"/>
            </w:pPr>
            <w:r>
              <w:t>O</w:t>
            </w:r>
          </w:p>
        </w:tc>
        <w:tc>
          <w:tcPr>
            <w:tcW w:w="2061" w:type="dxa"/>
          </w:tcPr>
          <w:p w14:paraId="23169591" w14:textId="7F16C6DA" w:rsidR="003E63A1" w:rsidRPr="00D26514" w:rsidRDefault="003E63A1" w:rsidP="003E63A1">
            <w:pPr>
              <w:pStyle w:val="TableEntry"/>
            </w:pPr>
            <w:r>
              <w:t>IHE Card</w:t>
            </w:r>
          </w:p>
        </w:tc>
      </w:tr>
      <w:tr w:rsidR="003E63A1" w:rsidRPr="00D26514" w14:paraId="730F2ED9" w14:textId="77777777" w:rsidTr="00436054">
        <w:trPr>
          <w:cantSplit/>
        </w:trPr>
        <w:tc>
          <w:tcPr>
            <w:tcW w:w="1989" w:type="dxa"/>
            <w:vMerge/>
            <w:tcBorders>
              <w:left w:val="single" w:sz="4" w:space="0" w:color="auto"/>
              <w:right w:val="single" w:sz="4" w:space="0" w:color="auto"/>
            </w:tcBorders>
          </w:tcPr>
          <w:p w14:paraId="3E66B62B" w14:textId="77777777" w:rsidR="003E63A1" w:rsidRPr="00D26514" w:rsidRDefault="003E63A1" w:rsidP="003E63A1">
            <w:pPr>
              <w:pStyle w:val="TableEntry"/>
            </w:pPr>
          </w:p>
        </w:tc>
        <w:tc>
          <w:tcPr>
            <w:tcW w:w="3215" w:type="dxa"/>
            <w:tcBorders>
              <w:left w:val="single" w:sz="4" w:space="0" w:color="auto"/>
            </w:tcBorders>
          </w:tcPr>
          <w:p w14:paraId="5567D4F8" w14:textId="77777777" w:rsidR="003E63A1" w:rsidRDefault="003E63A1" w:rsidP="003E63A1">
            <w:pPr>
              <w:pStyle w:val="TableEntry"/>
              <w:ind w:left="0"/>
            </w:pPr>
            <w:r>
              <w:t xml:space="preserve">Notes Summary Section </w:t>
            </w:r>
            <w:r w:rsidRPr="00D26514">
              <w:t xml:space="preserve"> </w:t>
            </w:r>
          </w:p>
          <w:p w14:paraId="056770CF" w14:textId="0B621593" w:rsidR="003E63A1" w:rsidRPr="00D26514" w:rsidRDefault="003E63A1" w:rsidP="003E63A1">
            <w:pPr>
              <w:pStyle w:val="TableEntry"/>
            </w:pPr>
            <w:r w:rsidRPr="00D26514">
              <w:t>Template ID</w:t>
            </w:r>
            <w:r>
              <w:t xml:space="preserve"> 2.16.840.1.113883.10.20.22.2.65:2016-11-01</w:t>
            </w:r>
          </w:p>
        </w:tc>
        <w:tc>
          <w:tcPr>
            <w:tcW w:w="2085" w:type="dxa"/>
          </w:tcPr>
          <w:p w14:paraId="6C5F58DD" w14:textId="0CADDA46" w:rsidR="003E63A1" w:rsidRDefault="003E63A1" w:rsidP="003E63A1">
            <w:pPr>
              <w:pStyle w:val="TableEntry"/>
            </w:pPr>
            <w:r>
              <w:t>O</w:t>
            </w:r>
          </w:p>
        </w:tc>
        <w:tc>
          <w:tcPr>
            <w:tcW w:w="2061" w:type="dxa"/>
          </w:tcPr>
          <w:p w14:paraId="20E101CF" w14:textId="16B71DB3" w:rsidR="003E63A1" w:rsidRDefault="003E63A1" w:rsidP="003E63A1">
            <w:pPr>
              <w:pStyle w:val="TableEntry"/>
            </w:pPr>
            <w:r>
              <w:t xml:space="preserve">C-CDA notes section </w:t>
            </w:r>
          </w:p>
        </w:tc>
      </w:tr>
      <w:tr w:rsidR="003E63A1" w:rsidRPr="00D26514" w14:paraId="2C0054EA" w14:textId="77777777" w:rsidTr="00436054">
        <w:trPr>
          <w:cantSplit/>
        </w:trPr>
        <w:tc>
          <w:tcPr>
            <w:tcW w:w="1989" w:type="dxa"/>
            <w:vMerge/>
            <w:tcBorders>
              <w:left w:val="single" w:sz="4" w:space="0" w:color="auto"/>
              <w:right w:val="single" w:sz="4" w:space="0" w:color="auto"/>
            </w:tcBorders>
          </w:tcPr>
          <w:p w14:paraId="3A7578CE" w14:textId="77777777" w:rsidR="003E63A1" w:rsidRPr="00D26514" w:rsidRDefault="003E63A1" w:rsidP="003E63A1">
            <w:pPr>
              <w:pStyle w:val="TableEntry"/>
            </w:pPr>
          </w:p>
        </w:tc>
        <w:tc>
          <w:tcPr>
            <w:tcW w:w="3215" w:type="dxa"/>
            <w:tcBorders>
              <w:left w:val="single" w:sz="4" w:space="0" w:color="auto"/>
            </w:tcBorders>
          </w:tcPr>
          <w:p w14:paraId="220882A1" w14:textId="77777777" w:rsidR="003E63A1" w:rsidRDefault="003E63A1" w:rsidP="003E63A1">
            <w:pPr>
              <w:pStyle w:val="TableEntry"/>
              <w:ind w:left="0"/>
            </w:pPr>
            <w:r>
              <w:t>Care Plan Summary Section</w:t>
            </w:r>
          </w:p>
          <w:p w14:paraId="47A84416" w14:textId="3B88202C" w:rsidR="003E63A1" w:rsidRPr="00D26514" w:rsidRDefault="003E63A1" w:rsidP="003E63A1">
            <w:pPr>
              <w:pStyle w:val="TableEntry"/>
            </w:pPr>
            <w:r>
              <w:t xml:space="preserve">Template ID </w:t>
            </w:r>
            <w:r w:rsidRPr="00D21AD6">
              <w:t>1.3.6.1.4.1.19376.1.5.3.1.1.26.1.8</w:t>
            </w:r>
          </w:p>
        </w:tc>
        <w:tc>
          <w:tcPr>
            <w:tcW w:w="2085" w:type="dxa"/>
          </w:tcPr>
          <w:p w14:paraId="1D48E440" w14:textId="7BE52B57" w:rsidR="003E63A1" w:rsidRDefault="003E63A1" w:rsidP="003E63A1">
            <w:pPr>
              <w:pStyle w:val="TableEntry"/>
            </w:pPr>
            <w:r>
              <w:t>O</w:t>
            </w:r>
          </w:p>
        </w:tc>
        <w:tc>
          <w:tcPr>
            <w:tcW w:w="2061" w:type="dxa"/>
          </w:tcPr>
          <w:p w14:paraId="10692014" w14:textId="004F30E0" w:rsidR="003E63A1" w:rsidRDefault="003E63A1" w:rsidP="003E63A1">
            <w:pPr>
              <w:pStyle w:val="TableEntry"/>
            </w:pPr>
            <w:r>
              <w:t>PCC TF-3: 6.3.3</w:t>
            </w:r>
            <w:r w:rsidRPr="00D26514">
              <w:t>.</w:t>
            </w:r>
            <w:r>
              <w:t>S</w:t>
            </w:r>
          </w:p>
        </w:tc>
      </w:tr>
      <w:tr w:rsidR="003E63A1" w:rsidRPr="00D26514" w14:paraId="4CBF7E4F" w14:textId="77777777" w:rsidTr="00436054">
        <w:trPr>
          <w:cantSplit/>
        </w:trPr>
        <w:tc>
          <w:tcPr>
            <w:tcW w:w="1989" w:type="dxa"/>
            <w:vMerge/>
            <w:tcBorders>
              <w:left w:val="single" w:sz="4" w:space="0" w:color="auto"/>
              <w:right w:val="single" w:sz="4" w:space="0" w:color="auto"/>
            </w:tcBorders>
          </w:tcPr>
          <w:p w14:paraId="45991815" w14:textId="77777777" w:rsidR="003E63A1" w:rsidRPr="00D26514" w:rsidRDefault="003E63A1" w:rsidP="003E63A1">
            <w:pPr>
              <w:pStyle w:val="TableEntry"/>
            </w:pPr>
          </w:p>
        </w:tc>
        <w:tc>
          <w:tcPr>
            <w:tcW w:w="3215" w:type="dxa"/>
            <w:tcBorders>
              <w:left w:val="single" w:sz="4" w:space="0" w:color="auto"/>
            </w:tcBorders>
          </w:tcPr>
          <w:p w14:paraId="7116623C" w14:textId="77777777" w:rsidR="003E63A1" w:rsidRDefault="003E63A1" w:rsidP="003E63A1">
            <w:pPr>
              <w:pStyle w:val="TableEntry"/>
              <w:ind w:left="0"/>
            </w:pPr>
            <w:r>
              <w:t>Encounter Summary Section</w:t>
            </w:r>
          </w:p>
          <w:p w14:paraId="1D3DB67F" w14:textId="02C39AB3" w:rsidR="003E63A1" w:rsidRPr="00D26514" w:rsidRDefault="003E63A1" w:rsidP="003E63A1">
            <w:pPr>
              <w:pStyle w:val="TableEntry"/>
            </w:pPr>
            <w:r>
              <w:t xml:space="preserve">Template ID </w:t>
            </w:r>
            <w:r w:rsidRPr="00D21AD6">
              <w:t>1.3.6.1.4.1.19376.1.5.3.1.1.26.1.9</w:t>
            </w:r>
          </w:p>
        </w:tc>
        <w:tc>
          <w:tcPr>
            <w:tcW w:w="2085" w:type="dxa"/>
          </w:tcPr>
          <w:p w14:paraId="638EE9F2" w14:textId="7C758568" w:rsidR="003E63A1" w:rsidRDefault="003E63A1" w:rsidP="003E63A1">
            <w:pPr>
              <w:pStyle w:val="TableEntry"/>
            </w:pPr>
            <w:r>
              <w:t>O</w:t>
            </w:r>
          </w:p>
        </w:tc>
        <w:tc>
          <w:tcPr>
            <w:tcW w:w="2061" w:type="dxa"/>
          </w:tcPr>
          <w:p w14:paraId="7CB1D183" w14:textId="5C7D4EB5" w:rsidR="003E63A1" w:rsidRDefault="003E63A1" w:rsidP="003E63A1">
            <w:pPr>
              <w:pStyle w:val="TableEntry"/>
            </w:pPr>
            <w:r>
              <w:t>PCC</w:t>
            </w:r>
            <w:r w:rsidRPr="00D26514">
              <w:t xml:space="preserve"> TF-3: 6.3.1.</w:t>
            </w:r>
            <w:r>
              <w:t>S</w:t>
            </w:r>
          </w:p>
        </w:tc>
      </w:tr>
      <w:tr w:rsidR="003E63A1" w:rsidRPr="00D26514" w14:paraId="49EA6C74" w14:textId="77777777" w:rsidTr="00436054">
        <w:trPr>
          <w:cantSplit/>
        </w:trPr>
        <w:tc>
          <w:tcPr>
            <w:tcW w:w="1989" w:type="dxa"/>
            <w:vMerge/>
            <w:tcBorders>
              <w:left w:val="single" w:sz="4" w:space="0" w:color="auto"/>
              <w:right w:val="single" w:sz="4" w:space="0" w:color="auto"/>
            </w:tcBorders>
          </w:tcPr>
          <w:p w14:paraId="13262F40" w14:textId="77777777" w:rsidR="003E63A1" w:rsidRPr="00D26514" w:rsidRDefault="003E63A1" w:rsidP="003E63A1">
            <w:pPr>
              <w:pStyle w:val="TableEntry"/>
            </w:pPr>
          </w:p>
        </w:tc>
        <w:tc>
          <w:tcPr>
            <w:tcW w:w="3215" w:type="dxa"/>
            <w:tcBorders>
              <w:left w:val="single" w:sz="4" w:space="0" w:color="auto"/>
            </w:tcBorders>
          </w:tcPr>
          <w:p w14:paraId="792DBFB9" w14:textId="77777777" w:rsidR="003E63A1" w:rsidRDefault="003E63A1" w:rsidP="003E63A1">
            <w:pPr>
              <w:pStyle w:val="TableEntry"/>
              <w:ind w:left="0"/>
            </w:pPr>
            <w:r>
              <w:t>Care Team Summary Section</w:t>
            </w:r>
          </w:p>
          <w:p w14:paraId="3AEF73FB" w14:textId="6B2106FA" w:rsidR="003E63A1" w:rsidRPr="00D26514" w:rsidRDefault="003E63A1" w:rsidP="003E63A1">
            <w:pPr>
              <w:pStyle w:val="TableEntry"/>
            </w:pPr>
            <w:r>
              <w:t>Template ID (TBD)</w:t>
            </w:r>
          </w:p>
        </w:tc>
        <w:tc>
          <w:tcPr>
            <w:tcW w:w="2085" w:type="dxa"/>
          </w:tcPr>
          <w:p w14:paraId="0F4133D6" w14:textId="11509A38" w:rsidR="003E63A1" w:rsidRDefault="003E63A1" w:rsidP="003E63A1">
            <w:pPr>
              <w:pStyle w:val="TableEntry"/>
            </w:pPr>
            <w:r>
              <w:t>O</w:t>
            </w:r>
          </w:p>
        </w:tc>
        <w:tc>
          <w:tcPr>
            <w:tcW w:w="2061" w:type="dxa"/>
          </w:tcPr>
          <w:p w14:paraId="536E4F70" w14:textId="072B9F40" w:rsidR="003E63A1" w:rsidRDefault="003E63A1" w:rsidP="003E63A1">
            <w:pPr>
              <w:pStyle w:val="TableEntry"/>
            </w:pPr>
            <w:r>
              <w:t>PCC TF-3: 6.3.3</w:t>
            </w:r>
            <w:r w:rsidRPr="00D26514">
              <w:t>.</w:t>
            </w:r>
            <w:r>
              <w:t>S</w:t>
            </w:r>
          </w:p>
        </w:tc>
      </w:tr>
      <w:tr w:rsidR="003E63A1" w:rsidRPr="00D26514" w14:paraId="7D9115C7" w14:textId="77777777" w:rsidTr="00436054">
        <w:trPr>
          <w:cantSplit/>
        </w:trPr>
        <w:tc>
          <w:tcPr>
            <w:tcW w:w="1989" w:type="dxa"/>
            <w:vMerge/>
            <w:tcBorders>
              <w:left w:val="single" w:sz="4" w:space="0" w:color="auto"/>
              <w:bottom w:val="single" w:sz="4" w:space="0" w:color="auto"/>
              <w:right w:val="single" w:sz="4" w:space="0" w:color="auto"/>
            </w:tcBorders>
          </w:tcPr>
          <w:p w14:paraId="022C38CC" w14:textId="77777777" w:rsidR="003E63A1" w:rsidRPr="00D26514" w:rsidRDefault="003E63A1" w:rsidP="003E63A1">
            <w:pPr>
              <w:pStyle w:val="TableEntry"/>
            </w:pPr>
          </w:p>
        </w:tc>
        <w:tc>
          <w:tcPr>
            <w:tcW w:w="3215" w:type="dxa"/>
            <w:tcBorders>
              <w:left w:val="single" w:sz="4" w:space="0" w:color="auto"/>
            </w:tcBorders>
          </w:tcPr>
          <w:p w14:paraId="717CF387" w14:textId="77777777" w:rsidR="003E63A1" w:rsidRDefault="003E63A1" w:rsidP="003E63A1">
            <w:pPr>
              <w:pStyle w:val="TableEntry"/>
              <w:ind w:left="0"/>
            </w:pPr>
            <w:r>
              <w:t>Active/Planned Medication Summary Section</w:t>
            </w:r>
          </w:p>
          <w:p w14:paraId="758B96EA" w14:textId="6197817F" w:rsidR="003E63A1" w:rsidRPr="00D26514" w:rsidRDefault="003E63A1" w:rsidP="003E63A1">
            <w:pPr>
              <w:pStyle w:val="TableEntry"/>
            </w:pPr>
            <w:r>
              <w:t xml:space="preserve">Template ID </w:t>
            </w:r>
            <w:r w:rsidRPr="00436054">
              <w:t>1.3.6.1.4.1.19376.1.5.3.1.1.26.1.10</w:t>
            </w:r>
          </w:p>
        </w:tc>
        <w:tc>
          <w:tcPr>
            <w:tcW w:w="2085" w:type="dxa"/>
          </w:tcPr>
          <w:p w14:paraId="072980AE" w14:textId="295330CB" w:rsidR="003E63A1" w:rsidRDefault="003E63A1" w:rsidP="003E63A1">
            <w:pPr>
              <w:pStyle w:val="TableEntry"/>
            </w:pPr>
            <w:r>
              <w:t>O</w:t>
            </w:r>
          </w:p>
        </w:tc>
        <w:tc>
          <w:tcPr>
            <w:tcW w:w="2061" w:type="dxa"/>
          </w:tcPr>
          <w:p w14:paraId="5E3A4C61" w14:textId="36C3D70C" w:rsidR="003E63A1" w:rsidRDefault="003E63A1" w:rsidP="003E63A1">
            <w:pPr>
              <w:pStyle w:val="TableEntry"/>
            </w:pPr>
            <w:r>
              <w:t>PCC</w:t>
            </w:r>
            <w:r w:rsidRPr="00D26514">
              <w:t xml:space="preserve"> TF-3: 6.3.1.</w:t>
            </w:r>
            <w:r>
              <w:t>S</w:t>
            </w:r>
          </w:p>
        </w:tc>
      </w:tr>
    </w:tbl>
    <w:p w14:paraId="62AA8082" w14:textId="77777777" w:rsidR="006C2D4D" w:rsidRPr="00046A15" w:rsidRDefault="006C2D4D" w:rsidP="00EA3BCB">
      <w:pPr>
        <w:pStyle w:val="Note"/>
        <w:rPr>
          <w:iCs/>
          <w:szCs w:val="18"/>
          <w:highlight w:val="lightGray"/>
        </w:rPr>
      </w:pPr>
      <w:r w:rsidRPr="00046A15">
        <w:rPr>
          <w:szCs w:val="18"/>
          <w:highlight w:val="lightGray"/>
        </w:rPr>
        <w:t xml:space="preserve">Note 1: </w:t>
      </w:r>
      <w:r w:rsidRPr="00046A15">
        <w:rPr>
          <w:i/>
          <w:iCs/>
          <w:szCs w:val="18"/>
          <w:highlight w:val="lightGray"/>
        </w:rPr>
        <w:t>&lt;For example, a note could describe that one of two possible transactions could be supported by an actor or other variations.</w:t>
      </w:r>
    </w:p>
    <w:p w14:paraId="13990EB4" w14:textId="74B107F5" w:rsidR="006C2D4D" w:rsidRPr="00046A15" w:rsidRDefault="006C2D4D" w:rsidP="00EA3BCB">
      <w:pPr>
        <w:pStyle w:val="Note"/>
        <w:rPr>
          <w:iCs/>
          <w:szCs w:val="18"/>
          <w:highlight w:val="lightGray"/>
        </w:rPr>
      </w:pPr>
      <w:r w:rsidRPr="00046A15">
        <w:rPr>
          <w:i/>
          <w:iCs/>
          <w:szCs w:val="18"/>
          <w:highlight w:val="lightGray"/>
        </w:rPr>
        <w:t>For example</w:t>
      </w:r>
      <w:r w:rsidR="007660D1" w:rsidRPr="00046A15">
        <w:rPr>
          <w:i/>
          <w:iCs/>
          <w:szCs w:val="18"/>
          <w:highlight w:val="lightGray"/>
        </w:rPr>
        <w:t xml:space="preserve"> -</w:t>
      </w:r>
      <w:r w:rsidRPr="00046A15">
        <w:rPr>
          <w:i/>
          <w:iCs/>
          <w:szCs w:val="18"/>
          <w:highlight w:val="lightGray"/>
        </w:rPr>
        <w:t xml:space="preserve"> Note</w:t>
      </w:r>
      <w:r w:rsidR="007660D1" w:rsidRPr="00046A15">
        <w:rPr>
          <w:i/>
          <w:iCs/>
          <w:szCs w:val="18"/>
          <w:highlight w:val="lightGray"/>
        </w:rPr>
        <w:t xml:space="preserve"> 1</w:t>
      </w:r>
      <w:r w:rsidRPr="00046A15">
        <w:rPr>
          <w:i/>
          <w:iCs/>
          <w:szCs w:val="18"/>
          <w:highlight w:val="lightGray"/>
        </w:rPr>
        <w:t>: Either Content Module 2 or Content Module 3 shall be implemented for the Content Creator or Content Consumer.</w:t>
      </w:r>
    </w:p>
    <w:p w14:paraId="700296E0" w14:textId="7C1893B1" w:rsidR="006C2D4D" w:rsidRPr="00046A15" w:rsidRDefault="006C2D4D" w:rsidP="00EA3BCB">
      <w:pPr>
        <w:pStyle w:val="Note"/>
        <w:rPr>
          <w:iCs/>
          <w:szCs w:val="18"/>
        </w:rPr>
      </w:pPr>
      <w:r w:rsidRPr="00046A15">
        <w:rPr>
          <w:i/>
          <w:iCs/>
          <w:szCs w:val="18"/>
          <w:highlight w:val="lightGray"/>
        </w:rPr>
        <w:t>For example- Note</w:t>
      </w:r>
      <w:r w:rsidR="007660D1" w:rsidRPr="00046A15">
        <w:rPr>
          <w:i/>
          <w:iCs/>
          <w:szCs w:val="18"/>
          <w:highlight w:val="lightGray"/>
        </w:rPr>
        <w:t xml:space="preserve"> 1</w:t>
      </w:r>
      <w:r w:rsidRPr="00046A15">
        <w:rPr>
          <w:i/>
          <w:iCs/>
          <w:szCs w:val="18"/>
          <w:highlight w:val="lightGray"/>
        </w:rPr>
        <w:t>: At least one of Content Module 2, Content Module 3, or Content Module 4 shall be implemented for Content Consumer.&gt;</w:t>
      </w:r>
    </w:p>
    <w:p w14:paraId="1B01383E" w14:textId="77777777" w:rsidR="000D2487" w:rsidRPr="00D26514" w:rsidRDefault="000D2487" w:rsidP="00597DB2">
      <w:pPr>
        <w:pStyle w:val="BodyText"/>
      </w:pPr>
    </w:p>
    <w:p w14:paraId="0A657752" w14:textId="7409558E" w:rsidR="0024039C" w:rsidRPr="0026450C" w:rsidRDefault="00FF4C4E" w:rsidP="0026450C">
      <w:pPr>
        <w:pStyle w:val="Heading3"/>
        <w:numPr>
          <w:ilvl w:val="0"/>
          <w:numId w:val="0"/>
        </w:numPr>
        <w:rPr>
          <w:bCs/>
          <w:noProof w:val="0"/>
        </w:rPr>
      </w:pPr>
      <w:bookmarkStart w:id="61" w:name="_Toc345074652"/>
      <w:bookmarkStart w:id="62" w:name="_Toc500238752"/>
      <w:r w:rsidRPr="00D26514">
        <w:rPr>
          <w:bCs/>
          <w:noProof w:val="0"/>
        </w:rPr>
        <w:lastRenderedPageBreak/>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61"/>
      <w:bookmarkEnd w:id="62"/>
    </w:p>
    <w:p w14:paraId="15E7FBA9" w14:textId="36DF0F24" w:rsidR="008F2A87" w:rsidRPr="004B2477" w:rsidRDefault="008F2A87" w:rsidP="008F2A87">
      <w:pPr>
        <w:pStyle w:val="Heading4"/>
        <w:numPr>
          <w:ilvl w:val="0"/>
          <w:numId w:val="0"/>
        </w:numPr>
        <w:rPr>
          <w:noProof w:val="0"/>
        </w:rPr>
      </w:pPr>
      <w:bookmarkStart w:id="63" w:name="_Toc466616571"/>
      <w:bookmarkStart w:id="64" w:name="_Toc466616576"/>
      <w:r w:rsidRPr="004B2477">
        <w:rPr>
          <w:noProof w:val="0"/>
        </w:rPr>
        <w:t xml:space="preserve">X.1.1.1 </w:t>
      </w:r>
      <w:bookmarkEnd w:id="63"/>
      <w:r>
        <w:rPr>
          <w:noProof w:val="0"/>
        </w:rPr>
        <w:t>Content Creator</w:t>
      </w:r>
    </w:p>
    <w:p w14:paraId="69AA8E45" w14:textId="020DCA4F" w:rsidR="006A6728" w:rsidRDefault="006A6728" w:rsidP="008F2A87">
      <w:pPr>
        <w:pStyle w:val="BodyText"/>
      </w:pPr>
      <w:r w:rsidRPr="00A97446">
        <w:t xml:space="preserve">A Content Creator that supports the </w:t>
      </w:r>
      <w:r>
        <w:t>CDA-DSS</w:t>
      </w:r>
      <w:r w:rsidRPr="00A97446">
        <w:t xml:space="preserve"> Profile shall support the </w:t>
      </w:r>
      <w:r>
        <w:t>Summary Section</w:t>
      </w:r>
      <w:r w:rsidRPr="00A97446">
        <w:t xml:space="preserve"> Option</w:t>
      </w:r>
      <w:r>
        <w:t xml:space="preserve">. </w:t>
      </w:r>
      <w:r w:rsidRPr="00A97446">
        <w:t xml:space="preserve">See PCC TF-2: </w:t>
      </w:r>
      <w:r>
        <w:t>3.Y.1</w:t>
      </w:r>
    </w:p>
    <w:p w14:paraId="3CF3DD45" w14:textId="2AD8CDC6" w:rsidR="008F2A87" w:rsidRDefault="00643548" w:rsidP="001D167A">
      <w:pPr>
        <w:pStyle w:val="BodyText"/>
        <w:numPr>
          <w:ilvl w:val="0"/>
          <w:numId w:val="18"/>
        </w:numPr>
      </w:pPr>
      <w:r>
        <w:t xml:space="preserve">The Content Creator SHALL create a document with at least one summary section. </w:t>
      </w:r>
    </w:p>
    <w:p w14:paraId="2023A376" w14:textId="77777777"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157BADF6" w14:textId="4D0E2A55"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w:t>
      </w:r>
      <w:r>
        <w:t xml:space="preserve">Consolidated CDA Implementation Guide Document. </w:t>
      </w:r>
    </w:p>
    <w:p w14:paraId="7CF7A936" w14:textId="49C26F76" w:rsidR="008F2A87" w:rsidRPr="004B2477" w:rsidRDefault="008F2A87" w:rsidP="008F2A87">
      <w:pPr>
        <w:pStyle w:val="Heading4"/>
        <w:numPr>
          <w:ilvl w:val="0"/>
          <w:numId w:val="0"/>
        </w:numPr>
        <w:rPr>
          <w:noProof w:val="0"/>
        </w:rPr>
      </w:pPr>
      <w:r>
        <w:rPr>
          <w:noProof w:val="0"/>
        </w:rPr>
        <w:t>X.1.1.2</w:t>
      </w:r>
      <w:r w:rsidRPr="004B2477">
        <w:rPr>
          <w:noProof w:val="0"/>
        </w:rPr>
        <w:t xml:space="preserve"> </w:t>
      </w:r>
      <w:r>
        <w:rPr>
          <w:noProof w:val="0"/>
        </w:rPr>
        <w:t>Content Consumer</w:t>
      </w:r>
    </w:p>
    <w:p w14:paraId="7859CF13" w14:textId="77777777" w:rsidR="00FF71A7" w:rsidRDefault="00643548" w:rsidP="00FF71A7">
      <w:pPr>
        <w:pStyle w:val="BodyText"/>
      </w:pPr>
      <w:r w:rsidRPr="004B2477">
        <w:t xml:space="preserve">The Content Consumer </w:t>
      </w:r>
      <w:r w:rsidR="00FF71A7" w:rsidRPr="00A97446">
        <w:t xml:space="preserve">that supports the </w:t>
      </w:r>
      <w:r w:rsidR="00FF71A7">
        <w:t>CDA-DSS</w:t>
      </w:r>
      <w:r w:rsidR="00FF71A7" w:rsidRPr="00A97446">
        <w:t xml:space="preserve"> Profile shall support the </w:t>
      </w:r>
      <w:r w:rsidR="00FF71A7">
        <w:t>Summary Section</w:t>
      </w:r>
      <w:r w:rsidR="00FF71A7" w:rsidRPr="00A97446">
        <w:t xml:space="preserve"> Option</w:t>
      </w:r>
      <w:r w:rsidR="00FF71A7">
        <w:t xml:space="preserve">. </w:t>
      </w:r>
      <w:r w:rsidR="00FF71A7" w:rsidRPr="00A97446">
        <w:t xml:space="preserve">See PCC TF-2: </w:t>
      </w:r>
      <w:r w:rsidR="00FF71A7">
        <w:t>3.Y.1</w:t>
      </w:r>
    </w:p>
    <w:p w14:paraId="44238117" w14:textId="0DF5128F" w:rsidR="008F2A87" w:rsidRDefault="007B1A63" w:rsidP="001D167A">
      <w:pPr>
        <w:pStyle w:val="BodyText"/>
        <w:numPr>
          <w:ilvl w:val="0"/>
          <w:numId w:val="19"/>
        </w:numPr>
      </w:pPr>
      <w:r>
        <w:t>The Content Consumer SHALL</w:t>
      </w:r>
      <w:r w:rsidR="00046A15">
        <w:t xml:space="preserve"> render at</w:t>
      </w:r>
      <w:r>
        <w:t xml:space="preserve"> least one summary section.</w:t>
      </w:r>
    </w:p>
    <w:p w14:paraId="29FDA520" w14:textId="7C065175" w:rsidR="007B1A63" w:rsidRDefault="007B1A63" w:rsidP="001D167A">
      <w:pPr>
        <w:pStyle w:val="ListNumber2"/>
        <w:numPr>
          <w:ilvl w:val="0"/>
          <w:numId w:val="19"/>
        </w:numPr>
      </w:pPr>
      <w:r w:rsidRPr="004B2477">
        <w:t xml:space="preserve">The Content Consumer </w:t>
      </w:r>
      <w:r w:rsidRPr="004B2477">
        <w:rPr>
          <w:smallCaps/>
        </w:rPr>
        <w:t>MAY</w:t>
      </w:r>
      <w:r w:rsidRPr="004B2477">
        <w:t xml:space="preserve"> implement a content profile supporting a Medical Summary as defined in PCC TF-2:6.3.1.2 Medical Summary.</w:t>
      </w:r>
    </w:p>
    <w:p w14:paraId="196FECB8" w14:textId="25D12254" w:rsidR="00724FF9" w:rsidRPr="00631453" w:rsidRDefault="00724FF9" w:rsidP="001D167A">
      <w:pPr>
        <w:pStyle w:val="ListNumber2"/>
        <w:numPr>
          <w:ilvl w:val="0"/>
          <w:numId w:val="19"/>
        </w:numPr>
      </w:pPr>
      <w:r w:rsidRPr="00631453">
        <w:t xml:space="preserve">The Content Consumer </w:t>
      </w:r>
      <w:r w:rsidRPr="00631453">
        <w:rPr>
          <w:smallCaps/>
        </w:rPr>
        <w:t>MAY</w:t>
      </w:r>
      <w:r w:rsidRPr="00631453">
        <w:t xml:space="preserve"> implement a content profile supporting</w:t>
      </w:r>
      <w:r w:rsidR="00631453" w:rsidRPr="00631453">
        <w:t xml:space="preserve"> documents as defined by C-CDA Implementation Guide</w:t>
      </w:r>
    </w:p>
    <w:p w14:paraId="090411E2" w14:textId="64333915" w:rsidR="001C53C2" w:rsidRPr="004B2477" w:rsidRDefault="001C53C2" w:rsidP="001C53C2">
      <w:pPr>
        <w:pStyle w:val="Heading3"/>
        <w:numPr>
          <w:ilvl w:val="0"/>
          <w:numId w:val="0"/>
        </w:numPr>
        <w:rPr>
          <w:bCs/>
          <w:noProof w:val="0"/>
        </w:rPr>
      </w:pPr>
      <w:r w:rsidRPr="004B2477">
        <w:rPr>
          <w:bCs/>
          <w:noProof w:val="0"/>
        </w:rPr>
        <w:t>X.1.2 Content Modules</w:t>
      </w:r>
      <w:bookmarkEnd w:id="64"/>
    </w:p>
    <w:p w14:paraId="7C2EAE9D" w14:textId="258184F7" w:rsidR="001C53C2" w:rsidRPr="004B2477" w:rsidRDefault="001C53C2" w:rsidP="001C53C2">
      <w:pPr>
        <w:pStyle w:val="BodyText"/>
      </w:pPr>
      <w:r w:rsidRPr="004B2477">
        <w:t>Table X.1.2-1 lists the conten</w:t>
      </w:r>
      <w:r>
        <w:t>t module(s</w:t>
      </w:r>
      <w:r w:rsidR="00C607D9">
        <w:t>) defined in the CDA-DSS</w:t>
      </w:r>
      <w:r w:rsidRPr="004B2477">
        <w:t xml:space="preserve"> Profile. To claim support with this profile, an actor shall support all required content modules (labeled “R”) and may support optional content modules (labeled “O”).</w:t>
      </w:r>
    </w:p>
    <w:p w14:paraId="306C5D89" w14:textId="56D26ED2" w:rsidR="001C53C2" w:rsidRPr="004B2477" w:rsidRDefault="001C53C2" w:rsidP="001C53C2">
      <w:pPr>
        <w:pStyle w:val="TableTitle"/>
      </w:pPr>
      <w:r>
        <w:t xml:space="preserve">Table X.1.2-1: </w:t>
      </w:r>
      <w:r w:rsidRPr="004B2477">
        <w:t>Summary</w:t>
      </w:r>
      <w:r>
        <w:t xml:space="preserve"> Section</w:t>
      </w:r>
      <w:r w:rsidRPr="004B2477">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B2477" w14:paraId="5F6FB7D5" w14:textId="77777777" w:rsidTr="008F2A87">
        <w:trPr>
          <w:cantSplit/>
          <w:tblHeader/>
          <w:jc w:val="center"/>
        </w:trPr>
        <w:tc>
          <w:tcPr>
            <w:tcW w:w="2790" w:type="dxa"/>
            <w:shd w:val="pct15" w:color="auto" w:fill="FFFFFF"/>
          </w:tcPr>
          <w:p w14:paraId="62E622CE" w14:textId="77777777" w:rsidR="001C53C2" w:rsidRPr="004B2477" w:rsidRDefault="001C53C2" w:rsidP="008F2A87">
            <w:pPr>
              <w:pStyle w:val="TableEntryHeader"/>
            </w:pPr>
            <w:r w:rsidRPr="004B2477">
              <w:t>Content Modules</w:t>
            </w:r>
          </w:p>
        </w:tc>
        <w:tc>
          <w:tcPr>
            <w:tcW w:w="1530" w:type="dxa"/>
            <w:shd w:val="pct15" w:color="auto" w:fill="FFFFFF"/>
          </w:tcPr>
          <w:p w14:paraId="31D21812" w14:textId="77777777" w:rsidR="001C53C2" w:rsidRPr="004B2477" w:rsidRDefault="001C53C2" w:rsidP="008F2A87">
            <w:pPr>
              <w:pStyle w:val="TableEntryHeader"/>
            </w:pPr>
            <w:r w:rsidRPr="004B2477">
              <w:t>Optionality</w:t>
            </w:r>
          </w:p>
        </w:tc>
        <w:tc>
          <w:tcPr>
            <w:tcW w:w="3330" w:type="dxa"/>
            <w:shd w:val="pct15" w:color="auto" w:fill="FFFFFF"/>
          </w:tcPr>
          <w:p w14:paraId="63F23F35" w14:textId="04E7162C" w:rsidR="001C53C2" w:rsidRPr="004B2477" w:rsidRDefault="001C53C2" w:rsidP="008F2A87">
            <w:pPr>
              <w:pStyle w:val="TableEntryHeader"/>
            </w:pPr>
            <w:r w:rsidRPr="004B2477">
              <w:t xml:space="preserve"> Template ID</w:t>
            </w:r>
          </w:p>
        </w:tc>
      </w:tr>
      <w:tr w:rsidR="00C607D9" w:rsidRPr="004B2477" w14:paraId="6BD7BB0F" w14:textId="77777777" w:rsidTr="008F2A87">
        <w:trPr>
          <w:cantSplit/>
          <w:jc w:val="center"/>
        </w:trPr>
        <w:tc>
          <w:tcPr>
            <w:tcW w:w="2790" w:type="dxa"/>
            <w:shd w:val="clear" w:color="auto" w:fill="auto"/>
          </w:tcPr>
          <w:p w14:paraId="13B5BB82" w14:textId="6CAD3056" w:rsidR="00C607D9" w:rsidRPr="003B7058" w:rsidRDefault="00C607D9" w:rsidP="00C607D9">
            <w:pPr>
              <w:pStyle w:val="TableEntry"/>
              <w:ind w:left="0"/>
              <w:rPr>
                <w:strike/>
                <w:rPrChange w:id="65" w:author="Jones, Emma" w:date="2018-04-27T13:25:00Z">
                  <w:rPr/>
                </w:rPrChange>
              </w:rPr>
            </w:pPr>
            <w:del w:id="66" w:author="Jones, Emma" w:date="2018-04-06T14:34:00Z">
              <w:r w:rsidRPr="003B7058" w:rsidDel="00676EF2">
                <w:rPr>
                  <w:strike/>
                  <w:rPrChange w:id="67" w:author="Jones, Emma" w:date="2018-04-27T13:25:00Z">
                    <w:rPr/>
                  </w:rPrChange>
                </w:rPr>
                <w:delText>User Defined Summary Section</w:delText>
              </w:r>
            </w:del>
            <w:ins w:id="68" w:author="Jones, Emma" w:date="2018-04-06T14:34:00Z">
              <w:r w:rsidR="00676EF2" w:rsidRPr="003B7058">
                <w:rPr>
                  <w:strike/>
                  <w:rPrChange w:id="69" w:author="Jones, Emma" w:date="2018-04-27T13:25:00Z">
                    <w:rPr/>
                  </w:rPrChange>
                </w:rPr>
                <w:t>User Defined Summary Section View</w:t>
              </w:r>
            </w:ins>
          </w:p>
        </w:tc>
        <w:tc>
          <w:tcPr>
            <w:tcW w:w="1530" w:type="dxa"/>
            <w:shd w:val="clear" w:color="auto" w:fill="auto"/>
          </w:tcPr>
          <w:p w14:paraId="3DE71C6E" w14:textId="05174C44" w:rsidR="00C607D9" w:rsidRPr="003B7058" w:rsidRDefault="00C607D9" w:rsidP="00C607D9">
            <w:pPr>
              <w:pStyle w:val="TableEntry"/>
              <w:rPr>
                <w:strike/>
                <w:rPrChange w:id="70" w:author="Jones, Emma" w:date="2018-04-27T13:25:00Z">
                  <w:rPr/>
                </w:rPrChange>
              </w:rPr>
            </w:pPr>
            <w:r w:rsidRPr="003B7058">
              <w:rPr>
                <w:strike/>
                <w:rPrChange w:id="71" w:author="Jones, Emma" w:date="2018-04-27T13:25:00Z">
                  <w:rPr/>
                </w:rPrChange>
              </w:rPr>
              <w:t>O – note 1</w:t>
            </w:r>
          </w:p>
        </w:tc>
        <w:tc>
          <w:tcPr>
            <w:tcW w:w="3330" w:type="dxa"/>
            <w:shd w:val="clear" w:color="auto" w:fill="auto"/>
          </w:tcPr>
          <w:p w14:paraId="663A7642" w14:textId="5B2D2BF3" w:rsidR="00C607D9" w:rsidRPr="003B7058" w:rsidRDefault="00C607D9" w:rsidP="00C607D9">
            <w:pPr>
              <w:pStyle w:val="TableEntry"/>
              <w:rPr>
                <w:strike/>
                <w:rPrChange w:id="72" w:author="Jones, Emma" w:date="2018-04-27T13:25:00Z">
                  <w:rPr/>
                </w:rPrChange>
              </w:rPr>
            </w:pPr>
            <w:r w:rsidRPr="003B7058">
              <w:rPr>
                <w:strike/>
                <w:rPrChange w:id="73" w:author="Jones, Emma" w:date="2018-04-27T13:25:00Z">
                  <w:rPr/>
                </w:rPrChange>
              </w:rPr>
              <w:t>1.3.6.1.4.1.19376.1.5.3.1.1.26.1.11</w:t>
            </w:r>
          </w:p>
        </w:tc>
      </w:tr>
      <w:tr w:rsidR="00C607D9" w:rsidRPr="004B2477" w14:paraId="1FF0D617" w14:textId="77777777" w:rsidTr="008F2A87">
        <w:trPr>
          <w:cantSplit/>
          <w:jc w:val="center"/>
        </w:trPr>
        <w:tc>
          <w:tcPr>
            <w:tcW w:w="2790" w:type="dxa"/>
            <w:shd w:val="clear" w:color="auto" w:fill="auto"/>
          </w:tcPr>
          <w:p w14:paraId="4E301CAB" w14:textId="3858B364" w:rsidR="00C607D9" w:rsidRPr="004B2477" w:rsidRDefault="00C607D9" w:rsidP="00C607D9">
            <w:pPr>
              <w:pStyle w:val="TableEntry"/>
              <w:ind w:left="0"/>
            </w:pPr>
            <w:r>
              <w:t>Document Summary Section</w:t>
            </w:r>
          </w:p>
        </w:tc>
        <w:tc>
          <w:tcPr>
            <w:tcW w:w="1530" w:type="dxa"/>
            <w:shd w:val="clear" w:color="auto" w:fill="auto"/>
          </w:tcPr>
          <w:p w14:paraId="26C8AD74" w14:textId="77777777" w:rsidR="00C607D9" w:rsidRPr="004B2477" w:rsidRDefault="00C607D9" w:rsidP="00C607D9">
            <w:pPr>
              <w:pStyle w:val="TableEntry"/>
            </w:pPr>
            <w:r w:rsidRPr="004B2477">
              <w:t>O</w:t>
            </w:r>
          </w:p>
        </w:tc>
        <w:tc>
          <w:tcPr>
            <w:tcW w:w="3330" w:type="dxa"/>
            <w:shd w:val="clear" w:color="auto" w:fill="auto"/>
          </w:tcPr>
          <w:p w14:paraId="7BB3131A" w14:textId="66720EE5" w:rsidR="00C607D9" w:rsidRPr="004B2477" w:rsidRDefault="00C607D9" w:rsidP="00C607D9">
            <w:pPr>
              <w:pStyle w:val="TableEntry"/>
            </w:pPr>
            <w:r>
              <w:t>1.3.6.1.4.1.19376.1.4.1.2.16</w:t>
            </w:r>
          </w:p>
        </w:tc>
      </w:tr>
      <w:tr w:rsidR="00C607D9" w:rsidRPr="004B2477" w14:paraId="54787CEB" w14:textId="77777777" w:rsidTr="008F2A87">
        <w:trPr>
          <w:cantSplit/>
          <w:jc w:val="center"/>
        </w:trPr>
        <w:tc>
          <w:tcPr>
            <w:tcW w:w="2790" w:type="dxa"/>
            <w:shd w:val="clear" w:color="auto" w:fill="auto"/>
          </w:tcPr>
          <w:p w14:paraId="7551FDC1" w14:textId="150BB9D4" w:rsidR="00C607D9" w:rsidRPr="004B2477" w:rsidRDefault="00C607D9" w:rsidP="00C607D9">
            <w:pPr>
              <w:pStyle w:val="TableEntry"/>
              <w:ind w:left="0"/>
            </w:pPr>
            <w:r>
              <w:t xml:space="preserve">Notes Section </w:t>
            </w:r>
            <w:r w:rsidRPr="00D26514">
              <w:t xml:space="preserve"> </w:t>
            </w:r>
          </w:p>
        </w:tc>
        <w:tc>
          <w:tcPr>
            <w:tcW w:w="1530" w:type="dxa"/>
            <w:shd w:val="clear" w:color="auto" w:fill="auto"/>
          </w:tcPr>
          <w:p w14:paraId="6580C74D" w14:textId="064A4F0C" w:rsidR="00C607D9" w:rsidRPr="004B2477" w:rsidRDefault="00C607D9" w:rsidP="00C607D9">
            <w:pPr>
              <w:pStyle w:val="TableEntry"/>
            </w:pPr>
            <w:r w:rsidRPr="004B2477">
              <w:t>O</w:t>
            </w:r>
            <w:r>
              <w:t xml:space="preserve"> </w:t>
            </w:r>
          </w:p>
        </w:tc>
        <w:tc>
          <w:tcPr>
            <w:tcW w:w="3330" w:type="dxa"/>
            <w:shd w:val="clear" w:color="auto" w:fill="auto"/>
          </w:tcPr>
          <w:p w14:paraId="186ACE49" w14:textId="283B45F7" w:rsidR="00C607D9" w:rsidRPr="004B2477" w:rsidRDefault="00C607D9" w:rsidP="00C607D9">
            <w:pPr>
              <w:pStyle w:val="TableEntry"/>
            </w:pPr>
            <w:r>
              <w:t>2.16.840.1.113883.10.20.22.2.65:2016-11-01</w:t>
            </w:r>
          </w:p>
        </w:tc>
      </w:tr>
      <w:tr w:rsidR="00C607D9" w:rsidRPr="004B2477" w14:paraId="39A65046" w14:textId="77777777" w:rsidTr="008F2A87">
        <w:trPr>
          <w:cantSplit/>
          <w:jc w:val="center"/>
        </w:trPr>
        <w:tc>
          <w:tcPr>
            <w:tcW w:w="2790" w:type="dxa"/>
            <w:shd w:val="clear" w:color="auto" w:fill="auto"/>
          </w:tcPr>
          <w:p w14:paraId="2D5D1844" w14:textId="22047B56" w:rsidR="00C607D9" w:rsidRPr="004B2477" w:rsidRDefault="00C607D9" w:rsidP="00C607D9">
            <w:pPr>
              <w:pStyle w:val="TableEntry"/>
              <w:ind w:left="0"/>
            </w:pPr>
            <w:r>
              <w:t>Care Plan Summary Section</w:t>
            </w:r>
          </w:p>
        </w:tc>
        <w:tc>
          <w:tcPr>
            <w:tcW w:w="1530" w:type="dxa"/>
            <w:shd w:val="clear" w:color="auto" w:fill="auto"/>
          </w:tcPr>
          <w:p w14:paraId="6778BAD3" w14:textId="0C152FFE" w:rsidR="00C607D9" w:rsidRPr="004B2477" w:rsidRDefault="00C607D9" w:rsidP="00C607D9">
            <w:pPr>
              <w:pStyle w:val="TableEntry"/>
            </w:pPr>
            <w:r w:rsidRPr="004B2477">
              <w:t>O</w:t>
            </w:r>
            <w:r>
              <w:t xml:space="preserve"> – note 1</w:t>
            </w:r>
          </w:p>
        </w:tc>
        <w:tc>
          <w:tcPr>
            <w:tcW w:w="3330" w:type="dxa"/>
            <w:shd w:val="clear" w:color="auto" w:fill="auto"/>
          </w:tcPr>
          <w:p w14:paraId="1DA40D7E" w14:textId="02F816E7" w:rsidR="00C607D9" w:rsidRPr="004B2477" w:rsidRDefault="00C607D9" w:rsidP="00C607D9">
            <w:pPr>
              <w:pStyle w:val="TableEntry"/>
              <w:rPr>
                <w:rStyle w:val="InlineXML"/>
                <w:rFonts w:ascii="Times New Roman" w:eastAsia="?l?r ??’c" w:hAnsi="Times New Roman"/>
                <w:lang w:eastAsia="en-US"/>
              </w:rPr>
            </w:pPr>
            <w:r>
              <w:t>1</w:t>
            </w:r>
            <w:r w:rsidRPr="00D21AD6">
              <w:t>.3.6.1.4.1.19376.1.5.3.1.1.26.1.8</w:t>
            </w:r>
          </w:p>
        </w:tc>
      </w:tr>
      <w:tr w:rsidR="00C607D9" w:rsidRPr="004B2477" w14:paraId="5BFCC509" w14:textId="77777777" w:rsidTr="008F2A87">
        <w:trPr>
          <w:cantSplit/>
          <w:jc w:val="center"/>
        </w:trPr>
        <w:tc>
          <w:tcPr>
            <w:tcW w:w="2790" w:type="dxa"/>
            <w:shd w:val="clear" w:color="auto" w:fill="auto"/>
          </w:tcPr>
          <w:p w14:paraId="741BE909" w14:textId="26B96BB9" w:rsidR="00C607D9" w:rsidRPr="004B2477" w:rsidRDefault="00C607D9" w:rsidP="00C607D9">
            <w:pPr>
              <w:pStyle w:val="TableEntry"/>
              <w:ind w:left="0"/>
            </w:pPr>
            <w:r>
              <w:t>Encounter Summary Section</w:t>
            </w:r>
          </w:p>
        </w:tc>
        <w:tc>
          <w:tcPr>
            <w:tcW w:w="1530" w:type="dxa"/>
            <w:shd w:val="clear" w:color="auto" w:fill="auto"/>
          </w:tcPr>
          <w:p w14:paraId="6DC806A3" w14:textId="0407D4B6" w:rsidR="00C607D9" w:rsidRPr="004B2477" w:rsidRDefault="00C607D9" w:rsidP="00C607D9">
            <w:pPr>
              <w:pStyle w:val="TableEntry"/>
            </w:pPr>
            <w:r w:rsidRPr="004B2477">
              <w:t>O</w:t>
            </w:r>
            <w:r>
              <w:t xml:space="preserve"> – note 1</w:t>
            </w:r>
          </w:p>
        </w:tc>
        <w:tc>
          <w:tcPr>
            <w:tcW w:w="3330" w:type="dxa"/>
            <w:shd w:val="clear" w:color="auto" w:fill="auto"/>
          </w:tcPr>
          <w:p w14:paraId="2DB38B89" w14:textId="27D5A83C" w:rsidR="00C607D9" w:rsidRPr="004B2477" w:rsidRDefault="00C607D9" w:rsidP="00C607D9">
            <w:pPr>
              <w:pStyle w:val="TableEntry"/>
              <w:rPr>
                <w:rStyle w:val="InlineXML"/>
                <w:rFonts w:ascii="Times New Roman" w:eastAsia="?l?r ??’c" w:hAnsi="Times New Roman"/>
                <w:lang w:eastAsia="en-US"/>
              </w:rPr>
            </w:pPr>
            <w:r w:rsidRPr="00D21AD6">
              <w:t>1.3.6.1.4.1.19376.1.5.3.1.1.26.1.9</w:t>
            </w:r>
          </w:p>
        </w:tc>
      </w:tr>
      <w:tr w:rsidR="00C607D9" w:rsidRPr="004B2477" w14:paraId="2D9BC2A9" w14:textId="77777777" w:rsidTr="008F2A87">
        <w:trPr>
          <w:cantSplit/>
          <w:jc w:val="center"/>
        </w:trPr>
        <w:tc>
          <w:tcPr>
            <w:tcW w:w="2790" w:type="dxa"/>
            <w:shd w:val="clear" w:color="auto" w:fill="auto"/>
          </w:tcPr>
          <w:p w14:paraId="2FD8F6B9" w14:textId="3BE24375" w:rsidR="00C607D9" w:rsidRPr="004B2477" w:rsidRDefault="00C607D9" w:rsidP="00C607D9">
            <w:pPr>
              <w:pStyle w:val="TableEntry"/>
              <w:ind w:left="0"/>
            </w:pPr>
            <w:r>
              <w:t>Care Team Section</w:t>
            </w:r>
          </w:p>
        </w:tc>
        <w:tc>
          <w:tcPr>
            <w:tcW w:w="1530" w:type="dxa"/>
            <w:shd w:val="clear" w:color="auto" w:fill="auto"/>
          </w:tcPr>
          <w:p w14:paraId="317DD613" w14:textId="4E186DAF" w:rsidR="00C607D9" w:rsidRPr="004B2477" w:rsidRDefault="00C607D9" w:rsidP="00C607D9">
            <w:pPr>
              <w:pStyle w:val="TableEntry"/>
            </w:pPr>
            <w:r w:rsidRPr="004B2477">
              <w:t>O</w:t>
            </w:r>
          </w:p>
        </w:tc>
        <w:tc>
          <w:tcPr>
            <w:tcW w:w="3330" w:type="dxa"/>
            <w:shd w:val="clear" w:color="auto" w:fill="auto"/>
          </w:tcPr>
          <w:p w14:paraId="438A5997" w14:textId="628365BA" w:rsidR="00C607D9" w:rsidRPr="004B2477" w:rsidRDefault="00C607D9" w:rsidP="00C607D9">
            <w:pPr>
              <w:pStyle w:val="TableEntry"/>
              <w:rPr>
                <w:rStyle w:val="InlineXML"/>
                <w:rFonts w:ascii="Times New Roman" w:eastAsia="?l?r ??’c" w:hAnsi="Times New Roman"/>
                <w:lang w:eastAsia="en-US"/>
              </w:rPr>
            </w:pPr>
            <w:r>
              <w:t>TBD (</w:t>
            </w:r>
            <w:ins w:id="74" w:author="Jones, Emma" w:date="2018-04-27T16:32:00Z">
              <w:r w:rsidR="004F4CFA">
                <w:t xml:space="preserve">No </w:t>
              </w:r>
            </w:ins>
            <w:r>
              <w:t>HL7 Template ID)</w:t>
            </w:r>
          </w:p>
        </w:tc>
      </w:tr>
      <w:tr w:rsidR="00C607D9" w:rsidRPr="004B2477" w14:paraId="26ADB524" w14:textId="77777777" w:rsidTr="008F2A87">
        <w:trPr>
          <w:cantSplit/>
          <w:jc w:val="center"/>
        </w:trPr>
        <w:tc>
          <w:tcPr>
            <w:tcW w:w="2790" w:type="dxa"/>
            <w:shd w:val="clear" w:color="auto" w:fill="auto"/>
          </w:tcPr>
          <w:p w14:paraId="44EB00E3" w14:textId="05E7028F" w:rsidR="00C607D9" w:rsidRPr="004B2477" w:rsidRDefault="00C607D9" w:rsidP="00C607D9">
            <w:pPr>
              <w:pStyle w:val="TableEntry"/>
              <w:ind w:left="0"/>
            </w:pPr>
            <w:r>
              <w:t>Active/Planned Medication Section</w:t>
            </w:r>
          </w:p>
        </w:tc>
        <w:tc>
          <w:tcPr>
            <w:tcW w:w="1530" w:type="dxa"/>
            <w:shd w:val="clear" w:color="auto" w:fill="auto"/>
          </w:tcPr>
          <w:p w14:paraId="068DD145" w14:textId="179FDD85" w:rsidR="00C607D9" w:rsidRPr="004B2477" w:rsidRDefault="00C607D9" w:rsidP="00C607D9">
            <w:pPr>
              <w:pStyle w:val="TableEntry"/>
            </w:pPr>
            <w:r>
              <w:t>O – note 1</w:t>
            </w:r>
          </w:p>
        </w:tc>
        <w:tc>
          <w:tcPr>
            <w:tcW w:w="3330" w:type="dxa"/>
            <w:shd w:val="clear" w:color="auto" w:fill="auto"/>
          </w:tcPr>
          <w:p w14:paraId="09A1FE84" w14:textId="36F2025F" w:rsidR="00C607D9" w:rsidRPr="004B2477" w:rsidRDefault="00C607D9" w:rsidP="00C607D9">
            <w:pPr>
              <w:pStyle w:val="TableEntry"/>
              <w:ind w:left="0"/>
              <w:rPr>
                <w:rStyle w:val="InlineXML"/>
                <w:rFonts w:ascii="Times New Roman" w:eastAsia="?l?r ??’c" w:hAnsi="Times New Roman"/>
                <w:lang w:eastAsia="en-US"/>
              </w:rPr>
            </w:pPr>
            <w:r w:rsidRPr="00436054">
              <w:t>1.3.6.1.4.1.19376.1.5.3.1.1.26.1.10</w:t>
            </w:r>
          </w:p>
        </w:tc>
      </w:tr>
    </w:tbl>
    <w:p w14:paraId="6B3EF310" w14:textId="1F8BAC34" w:rsidR="003E10FD" w:rsidRPr="004016A5" w:rsidDel="003B7058" w:rsidRDefault="00C607D9" w:rsidP="003E10FD">
      <w:pPr>
        <w:pStyle w:val="BodyText"/>
        <w:ind w:left="720"/>
        <w:rPr>
          <w:del w:id="75" w:author="Jones, Emma" w:date="2018-04-27T13:25:00Z"/>
          <w:sz w:val="18"/>
          <w:szCs w:val="18"/>
          <w:lang w:eastAsia="x-none"/>
        </w:rPr>
      </w:pPr>
      <w:del w:id="76" w:author="Jones, Emma" w:date="2018-04-27T13:25:00Z">
        <w:r w:rsidDel="003B7058">
          <w:rPr>
            <w:sz w:val="18"/>
            <w:szCs w:val="18"/>
          </w:rPr>
          <w:lastRenderedPageBreak/>
          <w:delText>Note 1 – Summary section content</w:delText>
        </w:r>
        <w:r w:rsidR="003E10FD" w:rsidRPr="004016A5" w:rsidDel="003B7058">
          <w:rPr>
            <w:sz w:val="18"/>
            <w:szCs w:val="18"/>
          </w:rPr>
          <w:delText xml:space="preserve"> </w:delText>
        </w:r>
        <w:r w:rsidR="003E10FD" w:rsidRPr="004016A5" w:rsidDel="003B7058">
          <w:rPr>
            <w:sz w:val="18"/>
            <w:szCs w:val="18"/>
            <w:lang w:eastAsia="x-none"/>
          </w:rPr>
          <w:delText xml:space="preserve">generated from </w:delText>
        </w:r>
        <w:r w:rsidDel="003B7058">
          <w:rPr>
            <w:sz w:val="18"/>
            <w:szCs w:val="18"/>
            <w:lang w:eastAsia="x-none"/>
          </w:rPr>
          <w:delText>content in e</w:delText>
        </w:r>
        <w:r w:rsidR="003E10FD" w:rsidRPr="004016A5" w:rsidDel="003B7058">
          <w:rPr>
            <w:sz w:val="18"/>
            <w:szCs w:val="18"/>
            <w:lang w:eastAsia="x-none"/>
          </w:rPr>
          <w:delText xml:space="preserve">xisting sections </w:delText>
        </w:r>
        <w:r w:rsidR="004016A5" w:rsidDel="003B7058">
          <w:rPr>
            <w:sz w:val="18"/>
            <w:szCs w:val="18"/>
            <w:lang w:eastAsia="x-none"/>
          </w:rPr>
          <w:delText>in the</w:delText>
        </w:r>
        <w:r w:rsidR="003E10FD" w:rsidRPr="004016A5" w:rsidDel="003B7058">
          <w:rPr>
            <w:sz w:val="18"/>
            <w:szCs w:val="18"/>
            <w:lang w:eastAsia="x-none"/>
          </w:rPr>
          <w:delText xml:space="preserve"> document.  </w:delText>
        </w:r>
      </w:del>
    </w:p>
    <w:p w14:paraId="5AB8E0E9" w14:textId="0384CA87" w:rsidR="00CF283F" w:rsidRPr="00D26514" w:rsidRDefault="00CF283F" w:rsidP="00303E20">
      <w:pPr>
        <w:pStyle w:val="Heading2"/>
        <w:numPr>
          <w:ilvl w:val="0"/>
          <w:numId w:val="0"/>
        </w:numPr>
        <w:rPr>
          <w:noProof w:val="0"/>
        </w:rPr>
      </w:pPr>
      <w:bookmarkStart w:id="77" w:name="_Toc345074655"/>
      <w:bookmarkStart w:id="78" w:name="_Toc500238755"/>
      <w:r w:rsidRPr="00D26514">
        <w:rPr>
          <w:noProof w:val="0"/>
        </w:rPr>
        <w:t xml:space="preserve">X.2 </w:t>
      </w:r>
      <w:r w:rsidR="002452AB">
        <w:rPr>
          <w:noProof w:val="0"/>
        </w:rPr>
        <w:t>CDA-DSS</w:t>
      </w:r>
      <w:r w:rsidR="00104BE6" w:rsidRPr="00D26514">
        <w:rPr>
          <w:noProof w:val="0"/>
        </w:rPr>
        <w:t xml:space="preserve"> Actor</w:t>
      </w:r>
      <w:r w:rsidRPr="00D26514">
        <w:rPr>
          <w:noProof w:val="0"/>
        </w:rPr>
        <w:t xml:space="preserve"> Options</w:t>
      </w:r>
      <w:bookmarkEnd w:id="77"/>
      <w:bookmarkEnd w:id="78"/>
    </w:p>
    <w:p w14:paraId="30BCDC61" w14:textId="5B5C73E2" w:rsidR="0054210B" w:rsidRPr="004B2477" w:rsidRDefault="0054210B" w:rsidP="0054210B">
      <w:pPr>
        <w:pStyle w:val="BodyText"/>
      </w:pPr>
      <w:r w:rsidRPr="004B2477">
        <w:t xml:space="preserve">Options that may be selected for this Profile are listed in the Table X.2-1 along with the </w:t>
      </w:r>
      <w:r>
        <w:t>a</w:t>
      </w:r>
      <w:r w:rsidRPr="004B2477">
        <w:t>ctors to which they apply. Dependencies between options when applicable are specified in notes.</w:t>
      </w:r>
    </w:p>
    <w:p w14:paraId="0DB79531" w14:textId="62AFFD4C" w:rsidR="006514EA" w:rsidRPr="00D26514" w:rsidRDefault="00652D40" w:rsidP="00EA3BCB">
      <w:pPr>
        <w:pStyle w:val="TableTitle"/>
      </w:pPr>
      <w:r>
        <w:t xml:space="preserve">Table X.2-1: </w:t>
      </w:r>
      <w:r w:rsidR="002452AB">
        <w:t>CDA-DSS</w:t>
      </w:r>
      <w:r w:rsidR="007F5664"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54210B">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54210B">
        <w:trPr>
          <w:cantSplit/>
        </w:trPr>
        <w:tc>
          <w:tcPr>
            <w:tcW w:w="3110" w:type="dxa"/>
          </w:tcPr>
          <w:p w14:paraId="711C93F0" w14:textId="4AD39AF8" w:rsidR="007F5664" w:rsidRPr="00D26514" w:rsidRDefault="0054210B" w:rsidP="00EA3BCB">
            <w:pPr>
              <w:pStyle w:val="TableEntry"/>
            </w:pPr>
            <w:r>
              <w:t>Content Creator</w:t>
            </w:r>
          </w:p>
        </w:tc>
        <w:tc>
          <w:tcPr>
            <w:tcW w:w="3122" w:type="dxa"/>
          </w:tcPr>
          <w:p w14:paraId="70644849" w14:textId="3B492135" w:rsidR="007F5664" w:rsidRPr="00D26514" w:rsidRDefault="00CA0443" w:rsidP="0054210B">
            <w:pPr>
              <w:pStyle w:val="TableEntry"/>
              <w:ind w:left="0"/>
            </w:pPr>
            <w:r>
              <w:t xml:space="preserve">Summary Section </w:t>
            </w:r>
            <w:r w:rsidR="007F5664" w:rsidRPr="00D26514">
              <w:t>Option</w:t>
            </w:r>
            <w:r w:rsidR="007F5664" w:rsidRPr="00D26514">
              <w:rPr>
                <w:i/>
              </w:rPr>
              <w:t xml:space="preserve"> </w:t>
            </w:r>
          </w:p>
        </w:tc>
        <w:tc>
          <w:tcPr>
            <w:tcW w:w="3118" w:type="dxa"/>
          </w:tcPr>
          <w:p w14:paraId="5235FA26" w14:textId="79401BA4" w:rsidR="007F5664" w:rsidRPr="00D26514" w:rsidRDefault="0054210B" w:rsidP="00EA3BCB">
            <w:pPr>
              <w:pStyle w:val="TableEntry"/>
            </w:pPr>
            <w:r w:rsidRPr="00D26514">
              <w:t>PCC TF-</w:t>
            </w:r>
            <w:r w:rsidR="00CA0443">
              <w:t xml:space="preserve"> 2: 3.Y.1</w:t>
            </w:r>
          </w:p>
        </w:tc>
      </w:tr>
      <w:tr w:rsidR="004016A5" w:rsidRPr="00D26514" w14:paraId="7A89BDBE" w14:textId="77777777" w:rsidTr="0054210B">
        <w:trPr>
          <w:cantSplit/>
        </w:trPr>
        <w:tc>
          <w:tcPr>
            <w:tcW w:w="3110" w:type="dxa"/>
          </w:tcPr>
          <w:p w14:paraId="215FA79C" w14:textId="142B283D" w:rsidR="004016A5" w:rsidRPr="00D26514" w:rsidRDefault="00CA0443" w:rsidP="00EA3BCB">
            <w:pPr>
              <w:pStyle w:val="TableEntry"/>
            </w:pPr>
            <w:r>
              <w:t>Content Consumer</w:t>
            </w:r>
          </w:p>
        </w:tc>
        <w:tc>
          <w:tcPr>
            <w:tcW w:w="3122" w:type="dxa"/>
          </w:tcPr>
          <w:p w14:paraId="6DADD686" w14:textId="54BF33B2" w:rsidR="004016A5" w:rsidRPr="00D26514" w:rsidRDefault="004016A5" w:rsidP="007212DA">
            <w:pPr>
              <w:pStyle w:val="TableEntry"/>
              <w:ind w:left="0"/>
            </w:pPr>
            <w:r>
              <w:t xml:space="preserve">Summary Section </w:t>
            </w:r>
            <w:ins w:id="79" w:author="Jones, Emma" w:date="2018-04-06T14:43:00Z">
              <w:r w:rsidR="003F7473">
                <w:t xml:space="preserve">View </w:t>
              </w:r>
            </w:ins>
            <w:r w:rsidR="00CA0443">
              <w:t xml:space="preserve">Option </w:t>
            </w:r>
          </w:p>
        </w:tc>
        <w:tc>
          <w:tcPr>
            <w:tcW w:w="3118" w:type="dxa"/>
          </w:tcPr>
          <w:p w14:paraId="410BBE21" w14:textId="35CE86C8" w:rsidR="004016A5" w:rsidRPr="00D26514" w:rsidRDefault="00CA0443" w:rsidP="00EA3BCB">
            <w:pPr>
              <w:pStyle w:val="TableEntry"/>
            </w:pPr>
            <w:r w:rsidRPr="00D26514">
              <w:t>PCC TF-</w:t>
            </w:r>
            <w:r>
              <w:t xml:space="preserve"> 2: 3.Y.2</w:t>
            </w:r>
          </w:p>
        </w:tc>
      </w:tr>
    </w:tbl>
    <w:p w14:paraId="37A1DBBD" w14:textId="77777777" w:rsidR="006116E2" w:rsidRPr="00631453" w:rsidRDefault="00D9058E" w:rsidP="00597DB2">
      <w:pPr>
        <w:pStyle w:val="BodyText"/>
        <w:rPr>
          <w:i/>
          <w:sz w:val="18"/>
          <w:szCs w:val="18"/>
        </w:rPr>
      </w:pPr>
      <w:r w:rsidRPr="00631453">
        <w:rPr>
          <w:i/>
          <w:sz w:val="18"/>
          <w:szCs w:val="18"/>
          <w:highlight w:val="lightGray"/>
        </w:rPr>
        <w:t>&lt;Add a sub-section below for every new option defined in Table X.2-1.&gt;</w:t>
      </w:r>
    </w:p>
    <w:p w14:paraId="5777C1DE" w14:textId="459F52C7" w:rsidR="00CF283F" w:rsidRPr="00D26514" w:rsidRDefault="00323461" w:rsidP="0097454A">
      <w:pPr>
        <w:pStyle w:val="Heading3"/>
        <w:numPr>
          <w:ilvl w:val="0"/>
          <w:numId w:val="0"/>
        </w:numPr>
        <w:ind w:left="720" w:hanging="720"/>
        <w:rPr>
          <w:noProof w:val="0"/>
        </w:rPr>
      </w:pPr>
      <w:bookmarkStart w:id="80" w:name="_Toc345074656"/>
      <w:bookmarkStart w:id="81" w:name="_Toc500238756"/>
      <w:r w:rsidRPr="00D26514">
        <w:rPr>
          <w:noProof w:val="0"/>
        </w:rPr>
        <w:t xml:space="preserve">X.2.1 </w:t>
      </w:r>
      <w:bookmarkEnd w:id="80"/>
      <w:bookmarkEnd w:id="81"/>
      <w:r w:rsidR="00CA0443">
        <w:rPr>
          <w:noProof w:val="0"/>
        </w:rPr>
        <w:t xml:space="preserve">Summary Section </w:t>
      </w:r>
      <w:r w:rsidR="001E6632">
        <w:rPr>
          <w:noProof w:val="0"/>
        </w:rPr>
        <w:t>Option</w:t>
      </w:r>
    </w:p>
    <w:p w14:paraId="40784E61" w14:textId="5D6C99E5" w:rsidR="001E6632" w:rsidRDefault="001E6632" w:rsidP="001E6632">
      <w:pPr>
        <w:pStyle w:val="BodyText"/>
        <w:rPr>
          <w:ins w:id="82" w:author="Jones, Emma" w:date="2018-04-06T14:44:00Z"/>
          <w:lang w:eastAsia="x-none"/>
        </w:rPr>
      </w:pPr>
      <w:r w:rsidRPr="004B2477">
        <w:rPr>
          <w:lang w:eastAsia="x-none"/>
        </w:rPr>
        <w:t xml:space="preserve">A Content </w:t>
      </w:r>
      <w:r>
        <w:rPr>
          <w:lang w:eastAsia="x-none"/>
        </w:rPr>
        <w:t xml:space="preserve">Creator supporting the Summary Section </w:t>
      </w:r>
      <w:r w:rsidRPr="004B2477">
        <w:rPr>
          <w:lang w:eastAsia="x-none"/>
        </w:rPr>
        <w:t xml:space="preserve">Option must include </w:t>
      </w:r>
      <w:r>
        <w:rPr>
          <w:lang w:eastAsia="x-none"/>
        </w:rPr>
        <w:t>Summary Section Content</w:t>
      </w:r>
      <w:r w:rsidR="00CD3340">
        <w:rPr>
          <w:lang w:eastAsia="x-none"/>
        </w:rPr>
        <w:t xml:space="preserve"> </w:t>
      </w:r>
      <w:r w:rsidR="00355609">
        <w:rPr>
          <w:lang w:eastAsia="x-none"/>
        </w:rPr>
        <w:t>in the document</w:t>
      </w:r>
      <w:r w:rsidRPr="004B2477">
        <w:rPr>
          <w:lang w:eastAsia="x-none"/>
        </w:rPr>
        <w:t xml:space="preserve"> </w:t>
      </w:r>
      <w:r>
        <w:rPr>
          <w:lang w:eastAsia="x-none"/>
        </w:rPr>
        <w:t>created</w:t>
      </w:r>
      <w:r w:rsidR="00CD3340">
        <w:rPr>
          <w:lang w:eastAsia="x-none"/>
        </w:rPr>
        <w:t xml:space="preserve"> (see Section 6.3.3</w:t>
      </w:r>
      <w:del w:id="83" w:author="Jones, Emma" w:date="2018-04-06T16:05:00Z">
        <w:r w:rsidR="00CD3340" w:rsidDel="003128AE">
          <w:rPr>
            <w:lang w:eastAsia="x-none"/>
          </w:rPr>
          <w:delText>.S</w:delText>
        </w:r>
      </w:del>
      <w:r w:rsidR="00CD3340">
        <w:rPr>
          <w:lang w:eastAsia="x-none"/>
        </w:rPr>
        <w:t>)</w:t>
      </w:r>
      <w:r w:rsidRPr="004B2477">
        <w:rPr>
          <w:lang w:eastAsia="x-none"/>
        </w:rPr>
        <w:t>.</w:t>
      </w:r>
    </w:p>
    <w:p w14:paraId="7CD449B4" w14:textId="30AAD4E7" w:rsidR="003F7473" w:rsidRPr="00D26514" w:rsidRDefault="003F7473" w:rsidP="003F7473">
      <w:pPr>
        <w:pStyle w:val="Heading3"/>
        <w:numPr>
          <w:ilvl w:val="0"/>
          <w:numId w:val="0"/>
        </w:numPr>
        <w:ind w:left="720" w:hanging="720"/>
        <w:rPr>
          <w:ins w:id="84" w:author="Jones, Emma" w:date="2018-04-06T14:44:00Z"/>
          <w:noProof w:val="0"/>
        </w:rPr>
      </w:pPr>
      <w:ins w:id="85" w:author="Jones, Emma" w:date="2018-04-06T14:44:00Z">
        <w:r>
          <w:rPr>
            <w:noProof w:val="0"/>
          </w:rPr>
          <w:t>X.2.2</w:t>
        </w:r>
        <w:r w:rsidRPr="00D26514">
          <w:rPr>
            <w:noProof w:val="0"/>
          </w:rPr>
          <w:t xml:space="preserve"> </w:t>
        </w:r>
        <w:r>
          <w:rPr>
            <w:noProof w:val="0"/>
          </w:rPr>
          <w:t>Summary Section View Option</w:t>
        </w:r>
      </w:ins>
    </w:p>
    <w:p w14:paraId="2A58D3F7" w14:textId="38C0ECCF" w:rsidR="003F7473" w:rsidDel="003F7473" w:rsidRDefault="003F7473" w:rsidP="001E6632">
      <w:pPr>
        <w:pStyle w:val="BodyText"/>
        <w:rPr>
          <w:del w:id="86" w:author="Jones, Emma" w:date="2018-04-06T14:44:00Z"/>
          <w:lang w:eastAsia="x-none"/>
        </w:rPr>
      </w:pPr>
    </w:p>
    <w:p w14:paraId="5A27E948" w14:textId="60454499" w:rsidR="00CA0443" w:rsidRDefault="00CA0443" w:rsidP="00CA0443">
      <w:pPr>
        <w:pStyle w:val="BodyText"/>
        <w:rPr>
          <w:lang w:eastAsia="x-none"/>
        </w:rPr>
      </w:pPr>
      <w:r w:rsidRPr="004B2477">
        <w:rPr>
          <w:lang w:eastAsia="x-none"/>
        </w:rPr>
        <w:t xml:space="preserve">A Content </w:t>
      </w:r>
      <w:r>
        <w:rPr>
          <w:lang w:eastAsia="x-none"/>
        </w:rPr>
        <w:t xml:space="preserve">Consumer supporting the Summary Section </w:t>
      </w:r>
      <w:ins w:id="87" w:author="Jones, Emma" w:date="2018-04-06T14:44:00Z">
        <w:r w:rsidR="003F7473">
          <w:rPr>
            <w:lang w:eastAsia="x-none"/>
          </w:rPr>
          <w:t xml:space="preserve">View </w:t>
        </w:r>
      </w:ins>
      <w:r>
        <w:rPr>
          <w:lang w:eastAsia="x-none"/>
        </w:rPr>
        <w:t xml:space="preserve">Option must render </w:t>
      </w:r>
      <w:r w:rsidR="00CD3340">
        <w:rPr>
          <w:lang w:eastAsia="x-none"/>
        </w:rPr>
        <w:t xml:space="preserve">Summary Section Content </w:t>
      </w:r>
      <w:r>
        <w:rPr>
          <w:lang w:eastAsia="x-none"/>
        </w:rPr>
        <w:t>for viewing</w:t>
      </w:r>
      <w:r w:rsidR="00CD3340">
        <w:rPr>
          <w:lang w:eastAsia="x-none"/>
        </w:rPr>
        <w:t xml:space="preserve"> (see Section 6.3.3.S)</w:t>
      </w:r>
      <w:r w:rsidRPr="004B2477">
        <w:rPr>
          <w:lang w:eastAsia="x-none"/>
        </w:rPr>
        <w:t>.</w:t>
      </w:r>
    </w:p>
    <w:p w14:paraId="25D3795F" w14:textId="4E4620FE" w:rsidR="005F21E7" w:rsidRPr="00D26514" w:rsidRDefault="00652D40" w:rsidP="00303E20">
      <w:pPr>
        <w:pStyle w:val="Heading2"/>
        <w:numPr>
          <w:ilvl w:val="0"/>
          <w:numId w:val="0"/>
        </w:numPr>
        <w:rPr>
          <w:noProof w:val="0"/>
        </w:rPr>
      </w:pPr>
      <w:bookmarkStart w:id="88" w:name="_Toc345074657"/>
      <w:bookmarkStart w:id="89" w:name="_Toc500238757"/>
      <w:bookmarkStart w:id="90" w:name="_Toc37034636"/>
      <w:bookmarkStart w:id="91" w:name="_Toc38846114"/>
      <w:bookmarkStart w:id="92" w:name="_Toc504625757"/>
      <w:bookmarkStart w:id="93" w:name="_Toc530206510"/>
      <w:bookmarkStart w:id="94" w:name="_Toc1388430"/>
      <w:bookmarkStart w:id="95" w:name="_Toc1388584"/>
      <w:bookmarkStart w:id="96" w:name="_Toc1456611"/>
      <w:r>
        <w:rPr>
          <w:noProof w:val="0"/>
        </w:rPr>
        <w:t xml:space="preserve">X.3 </w:t>
      </w:r>
      <w:r w:rsidR="00692225">
        <w:rPr>
          <w:noProof w:val="0"/>
        </w:rPr>
        <w:t>CDA-</w:t>
      </w:r>
      <w:r w:rsidR="002452AB">
        <w:rPr>
          <w:noProof w:val="0"/>
        </w:rPr>
        <w:t>DSS</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88"/>
      <w:bookmarkEnd w:id="89"/>
      <w:r w:rsidR="005F21E7" w:rsidRPr="00D26514">
        <w:rPr>
          <w:noProof w:val="0"/>
        </w:rPr>
        <w:t xml:space="preserve"> </w:t>
      </w:r>
    </w:p>
    <w:p w14:paraId="5CBC666A" w14:textId="683C2C32" w:rsidR="00761469" w:rsidRPr="00D26514" w:rsidRDefault="00761469" w:rsidP="007117B8">
      <w:pPr>
        <w:pStyle w:val="TableTitle"/>
      </w:pPr>
      <w:r w:rsidRPr="00D26514">
        <w:t>Table X.3-1</w:t>
      </w:r>
      <w:r w:rsidR="00701B3A" w:rsidRPr="00D26514">
        <w:t xml:space="preserve">: </w:t>
      </w:r>
      <w:r w:rsidR="002452AB">
        <w:t>CDA-DSS</w:t>
      </w:r>
      <w:r w:rsidRPr="00D26514">
        <w:t xml:space="preserve"> - Required Actor Groupings</w:t>
      </w:r>
      <w:r w:rsidR="007A15D1" w:rsidRPr="00D26514">
        <w:t xml:space="preserve"> </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03"/>
        <w:gridCol w:w="2734"/>
        <w:gridCol w:w="2368"/>
        <w:gridCol w:w="2045"/>
      </w:tblGrid>
      <w:tr w:rsidR="003D1654" w:rsidRPr="00D26514" w14:paraId="5782B4E7" w14:textId="77777777" w:rsidTr="00BF1940">
        <w:trPr>
          <w:cantSplit/>
          <w:tblHeader/>
        </w:trPr>
        <w:tc>
          <w:tcPr>
            <w:tcW w:w="2203" w:type="dxa"/>
            <w:shd w:val="clear" w:color="auto" w:fill="D9D9D9" w:themeFill="background1" w:themeFillShade="D9"/>
          </w:tcPr>
          <w:p w14:paraId="49C3AA1E" w14:textId="105503DB" w:rsidR="003D1654" w:rsidRPr="00D26514" w:rsidRDefault="002452AB" w:rsidP="00EA3BCB">
            <w:pPr>
              <w:pStyle w:val="TableEntryHeader"/>
            </w:pPr>
            <w:r>
              <w:t>CDA-DSS</w:t>
            </w:r>
            <w:r w:rsidR="003D1654" w:rsidRPr="00D26514">
              <w:t xml:space="preserve"> Actor</w:t>
            </w:r>
          </w:p>
        </w:tc>
        <w:tc>
          <w:tcPr>
            <w:tcW w:w="2734"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368"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45"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BF1940">
        <w:trPr>
          <w:cantSplit/>
        </w:trPr>
        <w:tc>
          <w:tcPr>
            <w:tcW w:w="2203" w:type="dxa"/>
          </w:tcPr>
          <w:p w14:paraId="4C62ED24" w14:textId="5CFFC5E9" w:rsidR="007F5664" w:rsidRPr="00D26514" w:rsidRDefault="00BF1940" w:rsidP="00EA3BCB">
            <w:pPr>
              <w:pStyle w:val="TableEntry"/>
            </w:pPr>
            <w:r>
              <w:t>Content Creator</w:t>
            </w:r>
          </w:p>
        </w:tc>
        <w:tc>
          <w:tcPr>
            <w:tcW w:w="2734" w:type="dxa"/>
          </w:tcPr>
          <w:p w14:paraId="0A305526" w14:textId="4D2F9322" w:rsidR="007F5664" w:rsidRPr="00D26514" w:rsidRDefault="00BF1940" w:rsidP="00EA3BCB">
            <w:pPr>
              <w:pStyle w:val="TableEntry"/>
            </w:pPr>
            <w:r>
              <w:t>None</w:t>
            </w:r>
          </w:p>
        </w:tc>
        <w:tc>
          <w:tcPr>
            <w:tcW w:w="2368" w:type="dxa"/>
          </w:tcPr>
          <w:p w14:paraId="7B3F48D3" w14:textId="4A50C899" w:rsidR="007F5664" w:rsidRPr="00EA3BCB" w:rsidRDefault="00BF1940" w:rsidP="00BF1940">
            <w:pPr>
              <w:pStyle w:val="TableEntry"/>
              <w:ind w:left="0"/>
              <w:jc w:val="center"/>
              <w:rPr>
                <w:i/>
                <w:iCs/>
              </w:rPr>
            </w:pPr>
            <w:r w:rsidRPr="00D26514">
              <w:t>--</w:t>
            </w:r>
          </w:p>
        </w:tc>
        <w:tc>
          <w:tcPr>
            <w:tcW w:w="2045" w:type="dxa"/>
          </w:tcPr>
          <w:p w14:paraId="45D9C56E" w14:textId="4D0FA4CC" w:rsidR="007F5664" w:rsidRPr="00D26514" w:rsidRDefault="00484E2A" w:rsidP="00EA3BCB">
            <w:pPr>
              <w:pStyle w:val="TableEntry"/>
              <w:jc w:val="center"/>
            </w:pPr>
            <w:bookmarkStart w:id="97" w:name="OLE_LINK33"/>
            <w:bookmarkStart w:id="98" w:name="OLE_LINK34"/>
            <w:bookmarkStart w:id="99" w:name="OLE_LINK35"/>
            <w:bookmarkStart w:id="100" w:name="OLE_LINK36"/>
            <w:r w:rsidRPr="00D26514">
              <w:t>--</w:t>
            </w:r>
            <w:bookmarkEnd w:id="97"/>
            <w:bookmarkEnd w:id="98"/>
            <w:bookmarkEnd w:id="99"/>
            <w:bookmarkEnd w:id="100"/>
          </w:p>
        </w:tc>
      </w:tr>
      <w:tr w:rsidR="007F5664" w:rsidRPr="00D26514" w14:paraId="0F2C8A97" w14:textId="77777777" w:rsidTr="00BF1940">
        <w:trPr>
          <w:cantSplit/>
        </w:trPr>
        <w:tc>
          <w:tcPr>
            <w:tcW w:w="2203" w:type="dxa"/>
            <w:tcBorders>
              <w:bottom w:val="single" w:sz="4" w:space="0" w:color="auto"/>
            </w:tcBorders>
          </w:tcPr>
          <w:p w14:paraId="6ACC81E6" w14:textId="6BC5AB30" w:rsidR="007F5664" w:rsidRPr="00D26514" w:rsidRDefault="00BF1940" w:rsidP="00EA3BCB">
            <w:pPr>
              <w:pStyle w:val="TableEntry"/>
            </w:pPr>
            <w:r>
              <w:t>Content Consumer</w:t>
            </w:r>
          </w:p>
        </w:tc>
        <w:tc>
          <w:tcPr>
            <w:tcW w:w="2734" w:type="dxa"/>
          </w:tcPr>
          <w:p w14:paraId="42A04206" w14:textId="3578F014" w:rsidR="007F5664" w:rsidRPr="00D26514" w:rsidRDefault="00484E2A" w:rsidP="00EA3BCB">
            <w:pPr>
              <w:pStyle w:val="TableEntry"/>
            </w:pPr>
            <w:r w:rsidRPr="00D26514">
              <w:t>None</w:t>
            </w:r>
          </w:p>
        </w:tc>
        <w:tc>
          <w:tcPr>
            <w:tcW w:w="2368" w:type="dxa"/>
          </w:tcPr>
          <w:p w14:paraId="1911C88F" w14:textId="3760ED0C" w:rsidR="007F5664" w:rsidRPr="00D26514" w:rsidRDefault="00484E2A" w:rsidP="00EA3BCB">
            <w:pPr>
              <w:pStyle w:val="TableEntry"/>
              <w:jc w:val="center"/>
            </w:pPr>
            <w:r w:rsidRPr="00D26514">
              <w:t>--</w:t>
            </w:r>
          </w:p>
        </w:tc>
        <w:tc>
          <w:tcPr>
            <w:tcW w:w="2045" w:type="dxa"/>
          </w:tcPr>
          <w:p w14:paraId="5A47CA66" w14:textId="602D3651" w:rsidR="007F5664" w:rsidRPr="00D26514" w:rsidRDefault="00484E2A" w:rsidP="00EA3BCB">
            <w:pPr>
              <w:pStyle w:val="TableEntry"/>
              <w:jc w:val="center"/>
            </w:pPr>
            <w:r w:rsidRPr="00D26514">
              <w:t>--</w:t>
            </w:r>
          </w:p>
        </w:tc>
      </w:tr>
    </w:tbl>
    <w:p w14:paraId="0F157428" w14:textId="0EB93D8A" w:rsidR="00CF283F" w:rsidRPr="00D26514" w:rsidRDefault="00CF283F" w:rsidP="00303E20">
      <w:pPr>
        <w:pStyle w:val="Heading2"/>
        <w:numPr>
          <w:ilvl w:val="0"/>
          <w:numId w:val="0"/>
        </w:numPr>
        <w:rPr>
          <w:noProof w:val="0"/>
        </w:rPr>
      </w:pPr>
      <w:bookmarkStart w:id="101" w:name="_Toc345074658"/>
      <w:bookmarkStart w:id="102" w:name="_Toc500238758"/>
      <w:r w:rsidRPr="00D26514">
        <w:rPr>
          <w:noProof w:val="0"/>
        </w:rPr>
        <w:t>X.</w:t>
      </w:r>
      <w:r w:rsidR="00AF472E" w:rsidRPr="00D26514">
        <w:rPr>
          <w:noProof w:val="0"/>
        </w:rPr>
        <w:t>4</w:t>
      </w:r>
      <w:r w:rsidR="005F21E7" w:rsidRPr="00D26514">
        <w:rPr>
          <w:noProof w:val="0"/>
        </w:rPr>
        <w:t xml:space="preserve"> </w:t>
      </w:r>
      <w:r w:rsidR="002452AB">
        <w:rPr>
          <w:noProof w:val="0"/>
        </w:rPr>
        <w:t>CDA-DSS</w:t>
      </w:r>
      <w:r w:rsidRPr="00D26514">
        <w:rPr>
          <w:noProof w:val="0"/>
        </w:rPr>
        <w:t xml:space="preserve"> </w:t>
      </w:r>
      <w:bookmarkEnd w:id="90"/>
      <w:bookmarkEnd w:id="91"/>
      <w:r w:rsidR="00167DB7" w:rsidRPr="00D26514">
        <w:rPr>
          <w:noProof w:val="0"/>
        </w:rPr>
        <w:t>Overview</w:t>
      </w:r>
      <w:bookmarkEnd w:id="101"/>
      <w:bookmarkEnd w:id="102"/>
    </w:p>
    <w:p w14:paraId="3197269E" w14:textId="6A092F23" w:rsidR="002452AB" w:rsidRPr="002452AB" w:rsidRDefault="002452AB" w:rsidP="002452AB">
      <w:bookmarkStart w:id="103" w:name="_Toc345074659"/>
      <w:bookmarkStart w:id="104" w:name="_Toc500238759"/>
      <w:bookmarkStart w:id="105" w:name="OLE_LINK24"/>
      <w:r w:rsidRPr="002452AB">
        <w:t>Providing a concise summary of a document based on specific user expectations can be time saving for a provider. It can also reflect what the patient need</w:t>
      </w:r>
      <w:r w:rsidR="00FE23C4">
        <w:t>s</w:t>
      </w:r>
      <w:r w:rsidRPr="002452AB">
        <w:t xml:space="preserve"> to see</w:t>
      </w:r>
      <w:r>
        <w:t xml:space="preserve"> in a way that is not too overwhelming. This profile enable</w:t>
      </w:r>
      <w:r w:rsidR="00FE23C4">
        <w:t>s</w:t>
      </w:r>
      <w:r>
        <w:t xml:space="preserve"> the ability to provide relevant and pertinent information in sections that are concise </w:t>
      </w:r>
      <w:r w:rsidR="00FE23C4">
        <w:t xml:space="preserve">and that support </w:t>
      </w:r>
      <w:r>
        <w:t>a specific purpose that the sender specifies. This allows t</w:t>
      </w:r>
      <w:r w:rsidRPr="002452AB">
        <w:t>h</w:t>
      </w:r>
      <w:r>
        <w:t>e large amount of information in a CDA document to be provided yet</w:t>
      </w:r>
      <w:r w:rsidRPr="002452AB">
        <w:t xml:space="preserve"> at the same time not become overwhelming</w:t>
      </w:r>
      <w:r>
        <w:t xml:space="preserve"> for the reader of the document</w:t>
      </w:r>
      <w:r w:rsidRPr="002452AB">
        <w:t xml:space="preserve">. </w:t>
      </w:r>
    </w:p>
    <w:p w14:paraId="31332F03" w14:textId="77777777" w:rsidR="009767FE" w:rsidRDefault="00680634" w:rsidP="002452AB">
      <w:r>
        <w:t xml:space="preserve">The definition of a summary section is </w:t>
      </w:r>
      <w:r w:rsidR="00344592">
        <w:t xml:space="preserve">based on specific use cases. A summary section </w:t>
      </w:r>
      <w:r w:rsidR="002452AB" w:rsidRPr="002452AB">
        <w:t xml:space="preserve">can be added to a </w:t>
      </w:r>
      <w:r w:rsidR="00344592">
        <w:t xml:space="preserve">CDA </w:t>
      </w:r>
      <w:r w:rsidR="002452AB" w:rsidRPr="002452AB">
        <w:t>document</w:t>
      </w:r>
      <w:r w:rsidR="00344592">
        <w:t xml:space="preserve"> that is an open template. A summary section can be constructed dynamically or a pre-defined section template can be used. </w:t>
      </w:r>
    </w:p>
    <w:p w14:paraId="1AF29FAE" w14:textId="3FA11802" w:rsidR="009767FE" w:rsidRDefault="009767FE" w:rsidP="009767FE">
      <w:pPr>
        <w:pStyle w:val="ListParagraph"/>
        <w:numPr>
          <w:ilvl w:val="0"/>
          <w:numId w:val="22"/>
        </w:numPr>
      </w:pPr>
      <w:r>
        <w:t>A summary section can be user defined. For e</w:t>
      </w:r>
      <w:r w:rsidR="000755DA">
        <w:t>xample, a user can decide to create</w:t>
      </w:r>
      <w:r>
        <w:t xml:space="preserve"> a summary section that lists procedures the patient had in the last six months. If the </w:t>
      </w:r>
      <w:r>
        <w:lastRenderedPageBreak/>
        <w:t xml:space="preserve">document has sections containing procedures with the relevant procedure dates, the applicable procedures can be rendered in the </w:t>
      </w:r>
      <w:del w:id="106" w:author="Jones, Emma" w:date="2018-04-06T14:34:00Z">
        <w:r w:rsidDel="00676EF2">
          <w:delText>User Defined Summary Section</w:delText>
        </w:r>
      </w:del>
      <w:ins w:id="107" w:author="Jones, Emma" w:date="2018-04-06T14:34:00Z">
        <w:r w:rsidR="00676EF2">
          <w:t>User Defined Summary Section View</w:t>
        </w:r>
      </w:ins>
      <w:r>
        <w:t xml:space="preserve">. </w:t>
      </w:r>
    </w:p>
    <w:p w14:paraId="69171154" w14:textId="3FFA262D" w:rsidR="000755DA" w:rsidRDefault="000755DA" w:rsidP="000755DA">
      <w:pPr>
        <w:pStyle w:val="ListParagraph"/>
        <w:numPr>
          <w:ilvl w:val="0"/>
          <w:numId w:val="22"/>
        </w:numPr>
      </w:pPr>
      <w:r>
        <w:t xml:space="preserve">A summary section can be a pre-defined section template. For example, the Notes Section and the Care Team Sections are pre-defined HL7 C-CDA section templates. The Document Summary Section is a pre-defined IHE section template. </w:t>
      </w:r>
    </w:p>
    <w:p w14:paraId="03FFC899" w14:textId="44E7BBDC" w:rsidR="009767FE" w:rsidRDefault="009767FE" w:rsidP="009767FE">
      <w:pPr>
        <w:pStyle w:val="ListParagraph"/>
        <w:numPr>
          <w:ilvl w:val="0"/>
          <w:numId w:val="22"/>
        </w:numPr>
      </w:pPr>
      <w:r>
        <w:t xml:space="preserve">A summary section can be use case defined. For example, the Care Plan Summary Section can be dynamically created based on content from the relevant care plan sections. The applicable content is then rendered in the Care Plan Summary Section as defined by this IHE profile. </w:t>
      </w:r>
      <w:r w:rsidR="003C542E">
        <w:t xml:space="preserve">Figure x-4.1 shows a Care Plan Summary Section in a Care Plan Document. </w:t>
      </w:r>
    </w:p>
    <w:p w14:paraId="6EFF3101" w14:textId="77777777" w:rsidR="009767FE" w:rsidRDefault="009767FE" w:rsidP="002452AB"/>
    <w:p w14:paraId="50937586" w14:textId="0B495993" w:rsidR="00E31BB9" w:rsidRDefault="00E31BB9" w:rsidP="002452AB">
      <w:r>
        <w:t xml:space="preserve">The following is an example of how </w:t>
      </w:r>
      <w:r w:rsidR="000742B4">
        <w:t xml:space="preserve">care plan </w:t>
      </w:r>
      <w:r>
        <w:t>content may be represented in a CDA document with a summary section:</w:t>
      </w:r>
    </w:p>
    <w:p w14:paraId="1D2F3D14" w14:textId="2695FA44" w:rsidR="00E31BB9" w:rsidRPr="002452AB" w:rsidRDefault="00E31BB9" w:rsidP="002452AB">
      <w:r>
        <w:rPr>
          <w:noProof/>
        </w:rPr>
        <w:drawing>
          <wp:inline distT="0" distB="0" distL="0" distR="0" wp14:anchorId="62AEBC65" wp14:editId="015016D4">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996998"/>
                    </a:xfrm>
                    <a:prstGeom prst="rect">
                      <a:avLst/>
                    </a:prstGeom>
                  </pic:spPr>
                </pic:pic>
              </a:graphicData>
            </a:graphic>
          </wp:inline>
        </w:drawing>
      </w:r>
    </w:p>
    <w:p w14:paraId="63DC8514" w14:textId="18DA5836" w:rsidR="003C542E" w:rsidRPr="004B2477" w:rsidRDefault="003C542E" w:rsidP="003C542E">
      <w:pPr>
        <w:pStyle w:val="FigureTitle"/>
      </w:pPr>
      <w:r w:rsidRPr="004B2477">
        <w:t>Figure X-</w:t>
      </w:r>
      <w:r>
        <w:t>4.</w:t>
      </w:r>
      <w:r w:rsidRPr="004B2477">
        <w:t xml:space="preserve">1: Example of a </w:t>
      </w:r>
      <w:r>
        <w:t>Care Plan Summary Section</w:t>
      </w:r>
    </w:p>
    <w:p w14:paraId="0B052710" w14:textId="70ADCE66" w:rsidR="00167DB7"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103"/>
      <w:bookmarkEnd w:id="104"/>
    </w:p>
    <w:p w14:paraId="51A4C3C0" w14:textId="1231B1BA" w:rsidR="000755DA" w:rsidRDefault="000755DA" w:rsidP="00AB4990">
      <w:pPr>
        <w:pStyle w:val="BodyText"/>
      </w:pPr>
      <w:r w:rsidRPr="000755DA">
        <w:lastRenderedPageBreak/>
        <w:t xml:space="preserve">A Summary </w:t>
      </w:r>
      <w:r>
        <w:t xml:space="preserve">Section can be generated or added </w:t>
      </w:r>
      <w:r w:rsidR="009F6B6F">
        <w:t xml:space="preserve">to a CDA document when the </w:t>
      </w:r>
      <w:r>
        <w:t>document is created</w:t>
      </w:r>
      <w:r w:rsidR="009F6B6F">
        <w:t xml:space="preserve">. A Summary Section can also be generated and viewed </w:t>
      </w:r>
      <w:r w:rsidR="00301FEE">
        <w:t>w</w:t>
      </w:r>
      <w:r>
        <w:t xml:space="preserve">hen a CDA document </w:t>
      </w:r>
      <w:r w:rsidR="00301FEE">
        <w:t xml:space="preserve">is received. </w:t>
      </w:r>
    </w:p>
    <w:p w14:paraId="215095F8" w14:textId="6C05C025" w:rsidR="00301FEE" w:rsidRDefault="00301FEE" w:rsidP="00301FEE">
      <w:pPr>
        <w:pStyle w:val="BodyText"/>
        <w:numPr>
          <w:ilvl w:val="0"/>
          <w:numId w:val="24"/>
        </w:numPr>
      </w:pPr>
      <w:r>
        <w:t xml:space="preserve">A user can create a </w:t>
      </w:r>
      <w:del w:id="108" w:author="Jones, Emma" w:date="2018-04-06T14:34:00Z">
        <w:r w:rsidDel="00676EF2">
          <w:delText>User Defined Summary Section</w:delText>
        </w:r>
      </w:del>
      <w:ins w:id="109" w:author="Jones, Emma" w:date="2018-04-06T14:34:00Z">
        <w:r w:rsidR="00676EF2">
          <w:t>User Defined Summary Section View</w:t>
        </w:r>
      </w:ins>
      <w:r>
        <w:t xml:space="preserve"> based on user defined criteria when a CDA document is received</w:t>
      </w:r>
      <w:ins w:id="110" w:author="Jones, Emma" w:date="2018-04-06T14:19:00Z">
        <w:r w:rsidR="008954B4">
          <w:t xml:space="preserve">. </w:t>
        </w:r>
      </w:ins>
      <w:del w:id="111" w:author="Jones, Emma" w:date="2018-04-06T14:19:00Z">
        <w:r w:rsidDel="008954B4">
          <w:delText xml:space="preserve"> as well as when a CDA document is generated.</w:delText>
        </w:r>
      </w:del>
      <w:r>
        <w:t xml:space="preserve"> </w:t>
      </w:r>
    </w:p>
    <w:p w14:paraId="61AF8547" w14:textId="75A2FA19" w:rsidR="00301FEE" w:rsidRDefault="00301FEE" w:rsidP="00301FEE">
      <w:pPr>
        <w:pStyle w:val="BodyText"/>
        <w:numPr>
          <w:ilvl w:val="0"/>
          <w:numId w:val="24"/>
        </w:numPr>
      </w:pPr>
      <w:r>
        <w:t xml:space="preserve">A user can create a predefined Summary Section based on identified use cases when a CDA document is generated as well as when a CDA document is received. </w:t>
      </w:r>
    </w:p>
    <w:p w14:paraId="07AC1EC9" w14:textId="5AB2DF45" w:rsidR="00301FEE" w:rsidRDefault="00301FEE" w:rsidP="00301FEE">
      <w:pPr>
        <w:pStyle w:val="BodyText"/>
        <w:numPr>
          <w:ilvl w:val="0"/>
          <w:numId w:val="24"/>
        </w:numPr>
      </w:pPr>
      <w:r>
        <w:t xml:space="preserve">A user can add a predefined summary section template to a document when the document is created. </w:t>
      </w:r>
    </w:p>
    <w:p w14:paraId="06D4C824" w14:textId="4EFB56E3" w:rsidR="006C2F45" w:rsidRDefault="006C2F45" w:rsidP="006C2F45">
      <w:pPr>
        <w:pStyle w:val="Heading3"/>
        <w:keepNext w:val="0"/>
        <w:numPr>
          <w:ilvl w:val="0"/>
          <w:numId w:val="0"/>
        </w:numPr>
        <w:rPr>
          <w:ins w:id="112" w:author="Jones, Emma" w:date="2018-04-06T16:49:00Z"/>
          <w:bCs/>
          <w:noProof w:val="0"/>
        </w:rPr>
      </w:pPr>
      <w:r w:rsidRPr="00D26514">
        <w:rPr>
          <w:bCs/>
          <w:noProof w:val="0"/>
        </w:rPr>
        <w:t>X.4.1 C</w:t>
      </w:r>
      <w:ins w:id="113" w:author="Jones, Emma" w:date="2018-04-06T12:30:00Z">
        <w:r w:rsidR="00AF16B7">
          <w:rPr>
            <w:bCs/>
            <w:noProof w:val="0"/>
          </w:rPr>
          <w:t>onsiderations for User Defined S</w:t>
        </w:r>
        <w:r>
          <w:rPr>
            <w:bCs/>
            <w:noProof w:val="0"/>
          </w:rPr>
          <w:t xml:space="preserve">ummary </w:t>
        </w:r>
      </w:ins>
      <w:ins w:id="114" w:author="Jones, Emma" w:date="2018-04-06T17:10:00Z">
        <w:r w:rsidR="00AF16B7">
          <w:rPr>
            <w:bCs/>
            <w:noProof w:val="0"/>
          </w:rPr>
          <w:t>S</w:t>
        </w:r>
      </w:ins>
      <w:ins w:id="115" w:author="Jones, Emma" w:date="2018-04-06T12:30:00Z">
        <w:r>
          <w:rPr>
            <w:bCs/>
            <w:noProof w:val="0"/>
          </w:rPr>
          <w:t>ection</w:t>
        </w:r>
      </w:ins>
      <w:ins w:id="116" w:author="Jones, Emma" w:date="2018-04-06T14:25:00Z">
        <w:r w:rsidR="00AF16B7">
          <w:rPr>
            <w:bCs/>
            <w:noProof w:val="0"/>
          </w:rPr>
          <w:t xml:space="preserve"> V</w:t>
        </w:r>
        <w:r w:rsidR="004238BE">
          <w:rPr>
            <w:bCs/>
            <w:noProof w:val="0"/>
          </w:rPr>
          <w:t>iews</w:t>
        </w:r>
      </w:ins>
    </w:p>
    <w:p w14:paraId="30FDF119" w14:textId="3EF01029" w:rsidR="00BE2D99" w:rsidRPr="00BE2D99" w:rsidRDefault="00BE2D99">
      <w:pPr>
        <w:pStyle w:val="BodyText"/>
        <w:rPr>
          <w:ins w:id="117" w:author="Jones, Emma" w:date="2018-04-06T12:30:00Z"/>
        </w:rPr>
        <w:pPrChange w:id="118" w:author="Jones, Emma" w:date="2018-04-06T16:49:00Z">
          <w:pPr>
            <w:pStyle w:val="Heading3"/>
            <w:keepNext w:val="0"/>
            <w:numPr>
              <w:ilvl w:val="0"/>
              <w:numId w:val="0"/>
            </w:numPr>
            <w:tabs>
              <w:tab w:val="clear" w:pos="720"/>
            </w:tabs>
            <w:ind w:left="0" w:firstLine="0"/>
          </w:pPr>
        </w:pPrChange>
      </w:pPr>
      <w:ins w:id="119" w:author="Jones, Emma" w:date="2018-04-06T16:49:00Z">
        <w:r>
          <w:t>When a CDA document is received</w:t>
        </w:r>
      </w:ins>
      <w:ins w:id="120" w:author="Jones, Emma" w:date="2018-04-06T16:50:00Z">
        <w:r>
          <w:t xml:space="preserve">, </w:t>
        </w:r>
      </w:ins>
      <w:ins w:id="121" w:author="Jones, Emma" w:date="2018-04-06T16:49:00Z">
        <w:r>
          <w:t xml:space="preserve">A Summary Section </w:t>
        </w:r>
      </w:ins>
      <w:ins w:id="122" w:author="Jones, Emma" w:date="2018-04-06T16:50:00Z">
        <w:r>
          <w:t xml:space="preserve">View </w:t>
        </w:r>
      </w:ins>
      <w:ins w:id="123" w:author="Jones, Emma" w:date="2018-04-06T16:49:00Z">
        <w:r>
          <w:t>can be generated</w:t>
        </w:r>
      </w:ins>
      <w:ins w:id="124" w:author="Jones, Emma" w:date="2018-04-06T16:50:00Z">
        <w:r>
          <w:t xml:space="preserve">. </w:t>
        </w:r>
      </w:ins>
      <w:ins w:id="125" w:author="Jones, Emma" w:date="2018-04-06T16:51:00Z">
        <w:r>
          <w:t xml:space="preserve">The receiving system uses business logic to determine the content that is viewed. The following concepts can be taken into consideration to </w:t>
        </w:r>
      </w:ins>
      <w:ins w:id="126" w:author="Jones, Emma" w:date="2018-04-06T16:53:00Z">
        <w:r>
          <w:t>create varying views.</w:t>
        </w:r>
      </w:ins>
    </w:p>
    <w:p w14:paraId="72024053" w14:textId="0F4CF854" w:rsidR="006C2F45" w:rsidRDefault="006C2F45">
      <w:pPr>
        <w:pStyle w:val="Heading4"/>
        <w:rPr>
          <w:ins w:id="127" w:author="Jones, Emma" w:date="2018-04-06T12:44:00Z"/>
        </w:rPr>
        <w:pPrChange w:id="128" w:author="Jones, Emma" w:date="2018-04-27T13:28:00Z">
          <w:pPr>
            <w:pStyle w:val="Heading3"/>
            <w:keepNext w:val="0"/>
            <w:numPr>
              <w:ilvl w:val="0"/>
              <w:numId w:val="0"/>
            </w:numPr>
            <w:tabs>
              <w:tab w:val="clear" w:pos="720"/>
            </w:tabs>
            <w:ind w:left="0" w:firstLine="0"/>
          </w:pPr>
        </w:pPrChange>
      </w:pPr>
      <w:ins w:id="129" w:author="Jones, Emma" w:date="2018-04-06T12:31:00Z">
        <w:r>
          <w:t>X.4.1.1 Status</w:t>
        </w:r>
      </w:ins>
      <w:ins w:id="130" w:author="Jones, Emma" w:date="2018-04-06T12:46:00Z">
        <w:r w:rsidR="00177601">
          <w:t xml:space="preserve"> and Dates</w:t>
        </w:r>
      </w:ins>
    </w:p>
    <w:p w14:paraId="16FD14B5" w14:textId="73323F34" w:rsidR="003128AE" w:rsidRPr="004B2477" w:rsidRDefault="003128AE" w:rsidP="003128AE">
      <w:pPr>
        <w:pStyle w:val="BodyText"/>
        <w:rPr>
          <w:ins w:id="131" w:author="Jones, Emma" w:date="2018-04-06T16:07:00Z"/>
          <w:lang w:eastAsia="x-none"/>
        </w:rPr>
      </w:pPr>
      <w:ins w:id="132" w:author="Jones, Emma" w:date="2018-04-06T16:07:00Z">
        <w:r w:rsidRPr="004B2477">
          <w:rPr>
            <w:lang w:eastAsia="x-none"/>
          </w:rPr>
          <w:t>Changes in the status of a dat</w:t>
        </w:r>
        <w:r>
          <w:rPr>
            <w:lang w:eastAsia="x-none"/>
          </w:rPr>
          <w:t>a item often change the context of meaning</w:t>
        </w:r>
        <w:r w:rsidRPr="004B2477">
          <w:rPr>
            <w:lang w:eastAsia="x-none"/>
          </w:rPr>
          <w:t xml:space="preserve"> of the data item </w:t>
        </w:r>
        <w:r w:rsidR="00565B35">
          <w:rPr>
            <w:b/>
            <w:lang w:eastAsia="x-none"/>
          </w:rPr>
          <w:t>in relationship to a</w:t>
        </w:r>
        <w:r w:rsidRPr="004B2477">
          <w:rPr>
            <w:b/>
            <w:lang w:eastAsia="x-none"/>
          </w:rPr>
          <w:t xml:space="preserve"> particular point in time</w:t>
        </w:r>
        <w:r w:rsidRPr="004B2477">
          <w:rPr>
            <w:lang w:eastAsia="x-none"/>
          </w:rPr>
          <w:t xml:space="preserve">. However, these status updates </w:t>
        </w:r>
        <w:r w:rsidRPr="004B2477">
          <w:rPr>
            <w:b/>
            <w:lang w:eastAsia="x-none"/>
          </w:rPr>
          <w:t>do not</w:t>
        </w:r>
        <w:r w:rsidRPr="004B2477">
          <w:rPr>
            <w:lang w:eastAsia="x-none"/>
          </w:rPr>
          <w:t xml:space="preserve"> change the fundamental </w:t>
        </w:r>
      </w:ins>
      <w:ins w:id="133" w:author="Jones, Emma" w:date="2018-04-06T16:08:00Z">
        <w:r>
          <w:rPr>
            <w:lang w:eastAsia="x-none"/>
          </w:rPr>
          <w:t>meaning</w:t>
        </w:r>
      </w:ins>
      <w:ins w:id="134" w:author="Jones, Emma" w:date="2018-04-06T16:07:00Z">
        <w:r>
          <w:rPr>
            <w:lang w:eastAsia="x-none"/>
          </w:rPr>
          <w:t xml:space="preserve"> of the item</w:t>
        </w:r>
        <w:r w:rsidRPr="004B2477">
          <w:rPr>
            <w:lang w:eastAsia="x-none"/>
          </w:rPr>
          <w:t xml:space="preserve">. </w:t>
        </w:r>
      </w:ins>
    </w:p>
    <w:p w14:paraId="06101E5A" w14:textId="77777777" w:rsidR="003128AE" w:rsidRPr="004B2477" w:rsidRDefault="003128AE" w:rsidP="003128AE">
      <w:pPr>
        <w:pStyle w:val="BodyText"/>
        <w:rPr>
          <w:ins w:id="135" w:author="Jones, Emma" w:date="2018-04-06T16:07:00Z"/>
          <w:lang w:eastAsia="x-none"/>
        </w:rPr>
      </w:pPr>
      <w:ins w:id="136" w:author="Jones, Emma" w:date="2018-04-06T16:07:00Z">
        <w:r w:rsidRPr="004B2477">
          <w:rPr>
            <w:lang w:eastAsia="x-none"/>
          </w:rPr>
          <w:t xml:space="preserve">Status updates are changes such as “this medication has been discontinued”, or “this problem is now resolved”. Status updates report on the normal evolution of a data item over time. </w:t>
        </w:r>
      </w:ins>
    </w:p>
    <w:p w14:paraId="2EBBE40E" w14:textId="215AF472" w:rsidR="003128AE" w:rsidRDefault="003128AE">
      <w:pPr>
        <w:pStyle w:val="BodyText"/>
        <w:rPr>
          <w:ins w:id="137" w:author="Jones, Emma" w:date="2018-04-06T16:07:00Z"/>
        </w:rPr>
        <w:pPrChange w:id="138" w:author="Jones, Emma" w:date="2018-04-06T12:44:00Z">
          <w:pPr>
            <w:pStyle w:val="Heading3"/>
            <w:keepNext w:val="0"/>
            <w:numPr>
              <w:ilvl w:val="0"/>
              <w:numId w:val="0"/>
            </w:numPr>
            <w:tabs>
              <w:tab w:val="clear" w:pos="720"/>
            </w:tabs>
            <w:ind w:left="0" w:firstLine="0"/>
          </w:pPr>
        </w:pPrChange>
      </w:pPr>
      <w:ins w:id="139" w:author="Jones, Emma" w:date="2018-04-06T16:07:00Z">
        <w:r w:rsidRPr="004B2477">
          <w:rPr>
            <w:lang w:eastAsia="x-none"/>
          </w:rPr>
          <w:t>Implement</w:t>
        </w:r>
        <w:r>
          <w:rPr>
            <w:lang w:eastAsia="x-none"/>
          </w:rPr>
          <w:t xml:space="preserve">ers of the Summary Section View Option </w:t>
        </w:r>
        <w:r w:rsidRPr="004B2477">
          <w:rPr>
            <w:lang w:eastAsia="x-none"/>
          </w:rPr>
          <w:t xml:space="preserve">will need to examine the </w:t>
        </w:r>
        <w:r w:rsidRPr="004B2477">
          <w:rPr>
            <w:rStyle w:val="InlineXML"/>
            <w:rFonts w:eastAsia="?l?r ??’c"/>
          </w:rPr>
          <w:t>status</w:t>
        </w:r>
        <w:r w:rsidRPr="004B2477">
          <w:rPr>
            <w:lang w:eastAsia="x-none"/>
          </w:rPr>
          <w:t xml:space="preserve"> to determine if the statuses of two data items are different. </w:t>
        </w:r>
      </w:ins>
      <w:ins w:id="140" w:author="Jones, Emma" w:date="2018-04-06T16:09:00Z">
        <w:r>
          <w:rPr>
            <w:lang w:eastAsia="x-none"/>
          </w:rPr>
          <w:t xml:space="preserve">Decision of what to do with statuses of compared items should be part of the clinical workflow to support care. </w:t>
        </w:r>
      </w:ins>
    </w:p>
    <w:p w14:paraId="217EDA76" w14:textId="42693A0B" w:rsidR="00B33302" w:rsidRDefault="00565B35">
      <w:pPr>
        <w:pStyle w:val="BodyText"/>
        <w:rPr>
          <w:ins w:id="141" w:author="Jones, Emma" w:date="2018-04-06T17:01:00Z"/>
        </w:rPr>
        <w:pPrChange w:id="142" w:author="Jones, Emma" w:date="2018-04-06T12:44:00Z">
          <w:pPr>
            <w:pStyle w:val="Heading3"/>
            <w:keepNext w:val="0"/>
            <w:numPr>
              <w:ilvl w:val="0"/>
              <w:numId w:val="0"/>
            </w:numPr>
            <w:tabs>
              <w:tab w:val="clear" w:pos="720"/>
            </w:tabs>
            <w:ind w:left="0" w:firstLine="0"/>
          </w:pPr>
        </w:pPrChange>
      </w:pPr>
      <w:ins w:id="143" w:author="Jones, Emma" w:date="2018-04-06T16:16:00Z">
        <w:r>
          <w:t>A</w:t>
        </w:r>
      </w:ins>
      <w:ins w:id="144" w:author="Jones, Emma" w:date="2018-04-06T16:12:00Z">
        <w:r w:rsidR="003128AE">
          <w:t xml:space="preserve"> </w:t>
        </w:r>
      </w:ins>
      <w:ins w:id="145" w:author="Jones, Emma" w:date="2018-04-06T12:44:00Z">
        <w:r w:rsidR="00177601">
          <w:t xml:space="preserve">receiving system </w:t>
        </w:r>
      </w:ins>
      <w:ins w:id="146" w:author="Jones, Emma" w:date="2018-04-06T16:13:00Z">
        <w:r w:rsidR="003128AE">
          <w:t xml:space="preserve">(Content Consumer) receives a CDA document and compares </w:t>
        </w:r>
      </w:ins>
      <w:ins w:id="147" w:author="Jones, Emma" w:date="2018-04-06T16:14:00Z">
        <w:r w:rsidR="003128AE">
          <w:t>the patient problems that have been document</w:t>
        </w:r>
      </w:ins>
      <w:ins w:id="148" w:author="Jones, Emma" w:date="2018-04-06T16:17:00Z">
        <w:r>
          <w:t>ed</w:t>
        </w:r>
      </w:ins>
      <w:ins w:id="149" w:author="Jones, Emma" w:date="2018-04-06T16:14:00Z">
        <w:r w:rsidR="003128AE">
          <w:t xml:space="preserve"> in the system </w:t>
        </w:r>
      </w:ins>
      <w:ins w:id="150" w:author="Jones, Emma" w:date="2018-04-06T12:44:00Z">
        <w:r w:rsidR="00177601">
          <w:t xml:space="preserve">with problems </w:t>
        </w:r>
      </w:ins>
      <w:ins w:id="151" w:author="Jones, Emma" w:date="2018-04-06T16:14:00Z">
        <w:r w:rsidR="003128AE">
          <w:t xml:space="preserve">received </w:t>
        </w:r>
      </w:ins>
      <w:ins w:id="152" w:author="Jones, Emma" w:date="2018-04-06T12:44:00Z">
        <w:r w:rsidR="00177601">
          <w:t>in the document</w:t>
        </w:r>
      </w:ins>
      <w:ins w:id="153" w:author="Jones, Emma" w:date="2018-04-06T16:15:00Z">
        <w:r>
          <w:t xml:space="preserve">. The system business rule is to </w:t>
        </w:r>
      </w:ins>
      <w:ins w:id="154" w:author="Jones, Emma" w:date="2018-04-06T12:44:00Z">
        <w:r w:rsidR="00177601">
          <w:t xml:space="preserve">provide a summary section </w:t>
        </w:r>
      </w:ins>
      <w:ins w:id="155" w:author="Jones, Emma" w:date="2018-04-06T16:15:00Z">
        <w:r w:rsidR="003128AE">
          <w:t xml:space="preserve">view </w:t>
        </w:r>
      </w:ins>
      <w:ins w:id="156" w:author="Jones, Emma" w:date="2018-04-06T12:44:00Z">
        <w:r w:rsidR="00177601">
          <w:t>containing</w:t>
        </w:r>
        <w:r w:rsidR="003128AE">
          <w:t xml:space="preserve"> </w:t>
        </w:r>
      </w:ins>
      <w:ins w:id="157" w:author="Jones, Emma" w:date="2018-04-06T16:16:00Z">
        <w:r>
          <w:t xml:space="preserve">comparable </w:t>
        </w:r>
      </w:ins>
      <w:ins w:id="158" w:author="Jones, Emma" w:date="2018-04-06T12:44:00Z">
        <w:r w:rsidR="003128AE">
          <w:t xml:space="preserve">problems with </w:t>
        </w:r>
      </w:ins>
      <w:ins w:id="159" w:author="Jones, Emma" w:date="2018-04-06T16:16:00Z">
        <w:r>
          <w:t xml:space="preserve">applicable </w:t>
        </w:r>
      </w:ins>
      <w:ins w:id="160" w:author="Jones, Emma" w:date="2018-04-06T12:44:00Z">
        <w:r w:rsidR="00177601">
          <w:t>status</w:t>
        </w:r>
      </w:ins>
      <w:ins w:id="161" w:author="Jones, Emma" w:date="2018-04-06T16:16:00Z">
        <w:r>
          <w:t>es</w:t>
        </w:r>
      </w:ins>
      <w:ins w:id="162" w:author="Jones, Emma" w:date="2018-04-06T12:47:00Z">
        <w:r w:rsidR="00EE3C9C">
          <w:t xml:space="preserve"> and related date</w:t>
        </w:r>
      </w:ins>
      <w:ins w:id="163" w:author="Jones, Emma" w:date="2018-04-06T12:53:00Z">
        <w:r w:rsidR="00EE3C9C">
          <w:t>s</w:t>
        </w:r>
      </w:ins>
      <w:ins w:id="164" w:author="Jones, Emma" w:date="2018-04-06T12:44:00Z">
        <w:r w:rsidR="00177601">
          <w:t>. For example</w:t>
        </w:r>
      </w:ins>
      <w:ins w:id="165" w:author="Jones, Emma" w:date="2018-04-06T12:46:00Z">
        <w:r w:rsidR="00177601">
          <w:t xml:space="preserve">, </w:t>
        </w:r>
      </w:ins>
      <w:ins w:id="166" w:author="Jones, Emma" w:date="2018-04-06T16:18:00Z">
        <w:r>
          <w:t xml:space="preserve">the </w:t>
        </w:r>
      </w:ins>
      <w:ins w:id="167" w:author="Jones, Emma" w:date="2018-04-06T12:46:00Z">
        <w:r w:rsidR="00177601">
          <w:t>receiving s</w:t>
        </w:r>
        <w:r>
          <w:t>ystem contains a documented cough problem, active status,</w:t>
        </w:r>
        <w:r w:rsidR="00177601">
          <w:t xml:space="preserve"> </w:t>
        </w:r>
      </w:ins>
      <w:ins w:id="168" w:author="Jones, Emma" w:date="2018-04-06T12:50:00Z">
        <w:r w:rsidR="00177601">
          <w:t xml:space="preserve">onset date </w:t>
        </w:r>
      </w:ins>
      <w:ins w:id="169" w:author="Jones, Emma" w:date="2018-04-06T16:19:00Z">
        <w:r>
          <w:t>of</w:t>
        </w:r>
      </w:ins>
      <w:ins w:id="170" w:author="Jones, Emma" w:date="2018-04-06T12:46:00Z">
        <w:r w:rsidR="00EE3C9C">
          <w:t xml:space="preserve"> March 1, 201</w:t>
        </w:r>
      </w:ins>
      <w:ins w:id="171" w:author="Jones, Emma" w:date="2018-04-06T12:52:00Z">
        <w:r w:rsidR="00EE3C9C">
          <w:t>7</w:t>
        </w:r>
      </w:ins>
      <w:ins w:id="172" w:author="Jones, Emma" w:date="2018-04-06T12:50:00Z">
        <w:r w:rsidR="00177601">
          <w:t xml:space="preserve"> (effective time low)</w:t>
        </w:r>
      </w:ins>
      <w:ins w:id="173" w:author="Jones, Emma" w:date="2018-04-06T12:49:00Z">
        <w:r w:rsidR="00177601">
          <w:t xml:space="preserve"> and no </w:t>
        </w:r>
      </w:ins>
      <w:ins w:id="174" w:author="Jones, Emma" w:date="2018-04-06T12:50:00Z">
        <w:r w:rsidR="00177601">
          <w:t>resolved date</w:t>
        </w:r>
      </w:ins>
      <w:ins w:id="175" w:author="Jones, Emma" w:date="2018-04-06T12:51:00Z">
        <w:r w:rsidR="00177601">
          <w:t xml:space="preserve"> (</w:t>
        </w:r>
      </w:ins>
      <w:ins w:id="176" w:author="Jones, Emma" w:date="2018-04-06T12:49:00Z">
        <w:r w:rsidR="00177601">
          <w:t>effective time high</w:t>
        </w:r>
      </w:ins>
      <w:ins w:id="177" w:author="Jones, Emma" w:date="2018-04-06T12:51:00Z">
        <w:r w:rsidR="00177601">
          <w:t>)</w:t>
        </w:r>
      </w:ins>
      <w:ins w:id="178" w:author="Jones, Emma" w:date="2018-04-06T12:46:00Z">
        <w:r w:rsidR="00177601">
          <w:t xml:space="preserve">. </w:t>
        </w:r>
      </w:ins>
      <w:ins w:id="179" w:author="Jones, Emma" w:date="2018-04-06T16:19:00Z">
        <w:r>
          <w:t>The document that was r</w:t>
        </w:r>
      </w:ins>
      <w:ins w:id="180" w:author="Jones, Emma" w:date="2018-04-06T12:46:00Z">
        <w:r>
          <w:t xml:space="preserve">eceived </w:t>
        </w:r>
        <w:r w:rsidR="00177601">
          <w:t xml:space="preserve">has </w:t>
        </w:r>
      </w:ins>
      <w:ins w:id="181" w:author="Jones, Emma" w:date="2018-04-06T16:19:00Z">
        <w:r>
          <w:t xml:space="preserve">the </w:t>
        </w:r>
      </w:ins>
      <w:ins w:id="182" w:author="Jones, Emma" w:date="2018-04-06T12:46:00Z">
        <w:r>
          <w:t>same cough</w:t>
        </w:r>
        <w:r w:rsidR="00177601">
          <w:t xml:space="preserve"> probl</w:t>
        </w:r>
        <w:r>
          <w:t xml:space="preserve">em, resolved status, </w:t>
        </w:r>
      </w:ins>
      <w:ins w:id="183" w:author="Jones, Emma" w:date="2018-04-06T12:51:00Z">
        <w:r w:rsidR="00177601">
          <w:t>onset date dated March 21</w:t>
        </w:r>
        <w:r w:rsidR="00EE3C9C">
          <w:t>, 2017</w:t>
        </w:r>
        <w:r w:rsidR="00177601">
          <w:t xml:space="preserve"> (effective time low) and resolved date </w:t>
        </w:r>
      </w:ins>
      <w:ins w:id="184" w:author="Jones, Emma" w:date="2018-04-06T12:52:00Z">
        <w:r w:rsidR="00EE3C9C">
          <w:t xml:space="preserve">of June 5, 2017 </w:t>
        </w:r>
      </w:ins>
      <w:ins w:id="185" w:author="Jones, Emma" w:date="2018-04-06T12:51:00Z">
        <w:r w:rsidR="00177601">
          <w:t>(effective time high).</w:t>
        </w:r>
      </w:ins>
      <w:ins w:id="186" w:author="Jones, Emma" w:date="2018-04-06T12:52:00Z">
        <w:r w:rsidR="00EE3C9C">
          <w:t xml:space="preserve"> </w:t>
        </w:r>
      </w:ins>
      <w:ins w:id="187" w:author="Jones, Emma" w:date="2018-04-06T16:20:00Z">
        <w:r>
          <w:t xml:space="preserve">The system presents a </w:t>
        </w:r>
      </w:ins>
      <w:ins w:id="188" w:author="Jones, Emma" w:date="2018-04-06T16:21:00Z">
        <w:r>
          <w:t>summary section view with</w:t>
        </w:r>
      </w:ins>
      <w:ins w:id="189" w:author="Jones, Emma" w:date="2018-04-06T12:53:00Z">
        <w:r w:rsidR="00EE3C9C">
          <w:t xml:space="preserve"> this information to the provider</w:t>
        </w:r>
      </w:ins>
      <w:ins w:id="190" w:author="Jones, Emma" w:date="2018-04-06T16:21:00Z">
        <w:r>
          <w:t xml:space="preserve">. This </w:t>
        </w:r>
      </w:ins>
      <w:ins w:id="191" w:author="Jones, Emma" w:date="2018-04-06T12:53:00Z">
        <w:r>
          <w:t xml:space="preserve">will assist in </w:t>
        </w:r>
      </w:ins>
      <w:ins w:id="192" w:author="Jones, Emma" w:date="2018-04-06T16:22:00Z">
        <w:r>
          <w:t xml:space="preserve">driving clinical workflows such </w:t>
        </w:r>
      </w:ins>
      <w:ins w:id="193" w:author="Jones, Emma" w:date="2018-04-06T16:59:00Z">
        <w:r w:rsidR="00BE2D99">
          <w:t xml:space="preserve">as reconciling clinical data, </w:t>
        </w:r>
      </w:ins>
      <w:ins w:id="194" w:author="Jones, Emma" w:date="2018-04-06T16:22:00Z">
        <w:r>
          <w:t xml:space="preserve">as </w:t>
        </w:r>
      </w:ins>
      <w:ins w:id="195" w:author="Jones, Emma" w:date="2018-04-06T16:59:00Z">
        <w:r w:rsidR="00BE2D99">
          <w:t xml:space="preserve">well as support for </w:t>
        </w:r>
      </w:ins>
      <w:ins w:id="196" w:author="Jones, Emma" w:date="2018-04-06T16:22:00Z">
        <w:r w:rsidR="00BE2D99">
          <w:t>clinical decision making.</w:t>
        </w:r>
        <w:r>
          <w:t xml:space="preserve"> </w:t>
        </w:r>
      </w:ins>
      <w:ins w:id="197" w:author="Jones, Emma" w:date="2018-04-06T12:53:00Z">
        <w:r w:rsidR="00EE3C9C">
          <w:t xml:space="preserve"> </w:t>
        </w:r>
      </w:ins>
    </w:p>
    <w:p w14:paraId="72E0679B" w14:textId="7DDDB5F7" w:rsidR="00BE2D99" w:rsidRPr="004B2477" w:rsidRDefault="00BE2D99">
      <w:pPr>
        <w:pStyle w:val="Heading4"/>
        <w:rPr>
          <w:ins w:id="198" w:author="Jones, Emma" w:date="2018-04-06T17:01:00Z"/>
        </w:rPr>
        <w:pPrChange w:id="199" w:author="Jones, Emma" w:date="2018-04-27T13:28:00Z">
          <w:pPr>
            <w:pStyle w:val="Heading6"/>
            <w:numPr>
              <w:ilvl w:val="0"/>
            </w:numPr>
          </w:pPr>
        </w:pPrChange>
      </w:pPr>
      <w:bookmarkStart w:id="200" w:name="_Toc389126329"/>
      <w:bookmarkStart w:id="201" w:name="_Toc466616590"/>
      <w:ins w:id="202" w:author="Jones, Emma" w:date="2018-04-06T17:01:00Z">
        <w:r w:rsidRPr="004B2477">
          <w:t>X.4.</w:t>
        </w:r>
        <w:r>
          <w:t xml:space="preserve">1.2 </w:t>
        </w:r>
        <w:r w:rsidRPr="004B2477">
          <w:t>New or Previously Unknown Data or Relationships</w:t>
        </w:r>
        <w:bookmarkEnd w:id="200"/>
        <w:bookmarkEnd w:id="201"/>
      </w:ins>
    </w:p>
    <w:p w14:paraId="25F39B79" w14:textId="5478876F" w:rsidR="00BE2D99" w:rsidRDefault="00BE2D99" w:rsidP="00BE2D99">
      <w:pPr>
        <w:pStyle w:val="BodyText"/>
        <w:rPr>
          <w:ins w:id="203" w:author="Jones, Emma" w:date="2018-04-06T17:01:00Z"/>
        </w:rPr>
      </w:pPr>
      <w:ins w:id="204" w:author="Jones, Emma" w:date="2018-04-06T17:01:00Z">
        <w:r w:rsidRPr="004B2477">
          <w:t xml:space="preserve">When </w:t>
        </w:r>
        <w:r>
          <w:t>a CDA document is received, the receiving system business rules can determine if the sections in the CDA document contains data items that are not known by the system and render Summary Section</w:t>
        </w:r>
      </w:ins>
      <w:ins w:id="205" w:author="Jones, Emma" w:date="2018-04-06T17:02:00Z">
        <w:r>
          <w:t>s</w:t>
        </w:r>
      </w:ins>
      <w:ins w:id="206" w:author="Jones, Emma" w:date="2018-04-06T17:01:00Z">
        <w:r>
          <w:t xml:space="preserve"> Views containing these data elements. The presented information can be used </w:t>
        </w:r>
        <w:r>
          <w:lastRenderedPageBreak/>
          <w:t xml:space="preserve">to assist in driving clinical workflows such as reconciling clinical data, as well as support for clinical decision making.   </w:t>
        </w:r>
      </w:ins>
    </w:p>
    <w:p w14:paraId="3532BF1F" w14:textId="5E830738" w:rsidR="006C2F45" w:rsidRDefault="00793A82">
      <w:pPr>
        <w:pStyle w:val="Heading4"/>
        <w:rPr>
          <w:ins w:id="207" w:author="Jones, Emma" w:date="2018-04-06T12:57:00Z"/>
        </w:rPr>
        <w:pPrChange w:id="208" w:author="Jones, Emma" w:date="2018-04-27T13:29:00Z">
          <w:pPr>
            <w:pStyle w:val="Heading3"/>
            <w:keepNext w:val="0"/>
            <w:numPr>
              <w:ilvl w:val="0"/>
              <w:numId w:val="0"/>
            </w:numPr>
            <w:tabs>
              <w:tab w:val="clear" w:pos="720"/>
            </w:tabs>
            <w:ind w:left="0" w:firstLine="0"/>
          </w:pPr>
        </w:pPrChange>
      </w:pPr>
      <w:ins w:id="209" w:author="Jones, Emma" w:date="2018-04-06T12:32:00Z">
        <w:r>
          <w:t>X.4.1.3</w:t>
        </w:r>
        <w:r w:rsidR="006C2F45">
          <w:t xml:space="preserve"> Changes in Treatment, Diagnosis or</w:t>
        </w:r>
      </w:ins>
      <w:ins w:id="210" w:author="Jones, Emma" w:date="2018-04-06T12:33:00Z">
        <w:r w:rsidR="006C2F45">
          <w:t xml:space="preserve"> Related Information</w:t>
        </w:r>
      </w:ins>
    </w:p>
    <w:p w14:paraId="6C8B7973" w14:textId="77777777" w:rsidR="00793A82" w:rsidRPr="004B2477" w:rsidRDefault="00793A82" w:rsidP="00793A82">
      <w:pPr>
        <w:pStyle w:val="BodyText"/>
        <w:rPr>
          <w:ins w:id="211" w:author="Jones, Emma" w:date="2018-04-06T17:09:00Z"/>
        </w:rPr>
      </w:pPr>
      <w:ins w:id="212" w:author="Jones, Emma" w:date="2018-04-06T17:09:00Z">
        <w:r w:rsidRPr="004B2477">
          <w:t xml:space="preserve">When </w:t>
        </w:r>
        <w:r>
          <w:t>a CDA document is received, the receiving system business rules can determine if there are c</w:t>
        </w:r>
        <w:r w:rsidRPr="004B2477">
          <w:t xml:space="preserve">hanges in </w:t>
        </w:r>
        <w:r>
          <w:t>the received document from previously documented</w:t>
        </w:r>
        <w:r w:rsidRPr="004B2477">
          <w:t xml:space="preserve"> content </w:t>
        </w:r>
        <w:r>
          <w:t xml:space="preserve">in the receiving system. The changes in the received document can </w:t>
        </w:r>
        <w:r w:rsidRPr="004B2477">
          <w:t>create new “facts” that supplant or replace previous</w:t>
        </w:r>
        <w:r>
          <w:t>ly documented</w:t>
        </w:r>
        <w:r w:rsidRPr="004B2477">
          <w:t xml:space="preserve"> data items. </w:t>
        </w:r>
      </w:ins>
    </w:p>
    <w:p w14:paraId="3DBF273D" w14:textId="77777777" w:rsidR="00793A82" w:rsidRDefault="00793A82" w:rsidP="00793A82">
      <w:pPr>
        <w:pStyle w:val="BodyText"/>
        <w:rPr>
          <w:ins w:id="213" w:author="Jones, Emma" w:date="2018-04-06T17:09:00Z"/>
          <w:lang w:eastAsia="x-none"/>
        </w:rPr>
      </w:pPr>
      <w:ins w:id="214" w:author="Jones, Emma" w:date="2018-04-06T17:09:00Z">
        <w:r w:rsidRPr="004B2477">
          <w:rPr>
            <w:lang w:eastAsia="x-none"/>
          </w:rPr>
          <w:t xml:space="preserve">Perhaps the most common example is a change in dose for a particular medication, or substitution of a different medication for an existing medication that is being discontinued. In these cases, the new content </w:t>
        </w:r>
        <w:r>
          <w:rPr>
            <w:lang w:eastAsia="x-none"/>
          </w:rPr>
          <w:t>provides an update to the existing documented content.</w:t>
        </w:r>
      </w:ins>
    </w:p>
    <w:p w14:paraId="69512FBE" w14:textId="7BF317D1" w:rsidR="00793A82" w:rsidRDefault="00793A82" w:rsidP="00793A82">
      <w:pPr>
        <w:pStyle w:val="BodyText"/>
        <w:rPr>
          <w:ins w:id="215" w:author="Jones, Emma" w:date="2018-04-06T17:37:00Z"/>
        </w:rPr>
      </w:pPr>
      <w:ins w:id="216" w:author="Jones, Emma" w:date="2018-04-06T17:09:00Z">
        <w:r>
          <w:t xml:space="preserve">The presented information can be used to assist in driving clinical workflows such as reconciling clinical data, as well as support for clinical decision making.   </w:t>
        </w:r>
      </w:ins>
    </w:p>
    <w:p w14:paraId="2AC34AE7" w14:textId="72D4B1C5" w:rsidR="009E77BD" w:rsidRPr="004B2477" w:rsidRDefault="009E77BD">
      <w:pPr>
        <w:pStyle w:val="Heading4"/>
        <w:rPr>
          <w:ins w:id="217" w:author="Jones, Emma" w:date="2018-04-06T17:37:00Z"/>
        </w:rPr>
        <w:pPrChange w:id="218" w:author="Jones, Emma" w:date="2018-04-27T13:29:00Z">
          <w:pPr>
            <w:pStyle w:val="Heading6"/>
            <w:numPr>
              <w:ilvl w:val="0"/>
            </w:numPr>
            <w:ind w:left="1152" w:hanging="1152"/>
          </w:pPr>
        </w:pPrChange>
      </w:pPr>
      <w:ins w:id="219" w:author="Jones, Emma" w:date="2018-04-06T17:37:00Z">
        <w:r>
          <w:t>X.4.1.4</w:t>
        </w:r>
        <w:r w:rsidRPr="009E77BD">
          <w:t xml:space="preserve"> </w:t>
        </w:r>
        <w:r w:rsidRPr="004B2477">
          <w:t>Corrections to previously reported Treatment or Diagnosis</w:t>
        </w:r>
      </w:ins>
    </w:p>
    <w:p w14:paraId="211D5124" w14:textId="77777777" w:rsidR="009E77BD" w:rsidRDefault="009E77BD" w:rsidP="009E77BD">
      <w:pPr>
        <w:pStyle w:val="BodyText"/>
        <w:rPr>
          <w:ins w:id="220" w:author="Jones, Emma" w:date="2018-04-06T17:37:00Z"/>
          <w:lang w:eastAsia="x-none"/>
        </w:rPr>
      </w:pPr>
      <w:ins w:id="221" w:author="Jones, Emma" w:date="2018-04-06T17:37:00Z">
        <w:r w:rsidRPr="004B2477">
          <w:rPr>
            <w:lang w:eastAsia="x-none"/>
          </w:rPr>
          <w:t>It is only when a data item was incorr</w:t>
        </w:r>
        <w:r>
          <w:rPr>
            <w:lang w:eastAsia="x-none"/>
          </w:rPr>
          <w:t>ectly reported that this concept</w:t>
        </w:r>
        <w:r w:rsidRPr="004B2477">
          <w:rPr>
            <w:lang w:eastAsia="x-none"/>
          </w:rPr>
          <w:t xml:space="preserve"> applies. </w:t>
        </w:r>
        <w:r>
          <w:rPr>
            <w:lang w:eastAsia="x-none"/>
          </w:rPr>
          <w:t xml:space="preserve">The receiving system received data elements from a previous CDA document containing incorrect data elements and the incorrect data elements were imported by the receiving system. The receiving system receives a subsequent CDA document with corrected data elements. Business rules can support a summary section view of the replacement data elements. </w:t>
        </w:r>
      </w:ins>
    </w:p>
    <w:p w14:paraId="73494AD1" w14:textId="5A011733" w:rsidR="004A18BB" w:rsidRDefault="009E77BD">
      <w:pPr>
        <w:pStyle w:val="BodyText"/>
        <w:rPr>
          <w:ins w:id="222" w:author="Jones, Emma" w:date="2018-04-27T13:27:00Z"/>
        </w:rPr>
        <w:pPrChange w:id="223" w:author="Jones, Emma" w:date="2018-04-06T12:56:00Z">
          <w:pPr>
            <w:pStyle w:val="Heading3"/>
            <w:keepNext w:val="0"/>
            <w:numPr>
              <w:ilvl w:val="0"/>
              <w:numId w:val="0"/>
            </w:numPr>
            <w:tabs>
              <w:tab w:val="clear" w:pos="720"/>
            </w:tabs>
            <w:ind w:left="0" w:firstLine="0"/>
          </w:pPr>
        </w:pPrChange>
      </w:pPr>
      <w:ins w:id="224" w:author="Jones, Emma" w:date="2018-04-06T17:37:00Z">
        <w:r>
          <w:rPr>
            <w:lang w:eastAsia="x-none"/>
          </w:rPr>
          <w:t xml:space="preserve">For example, </w:t>
        </w:r>
        <w:r w:rsidR="000641E2">
          <w:rPr>
            <w:lang w:eastAsia="x-none"/>
          </w:rPr>
          <w:t>a</w:t>
        </w:r>
        <w:r>
          <w:rPr>
            <w:lang w:eastAsia="x-none"/>
          </w:rPr>
          <w:t xml:space="preserve"> receiving system receives a CDA document with a problem section containing problems diabetes, asthma and pneumonia. The </w:t>
        </w:r>
      </w:ins>
      <w:ins w:id="225" w:author="Jones, Emma" w:date="2018-04-09T13:27:00Z">
        <w:r w:rsidR="000641E2">
          <w:rPr>
            <w:lang w:eastAsia="x-none"/>
          </w:rPr>
          <w:t xml:space="preserve">receiving </w:t>
        </w:r>
      </w:ins>
      <w:ins w:id="226" w:author="Jones, Emma" w:date="2018-04-06T17:37:00Z">
        <w:r>
          <w:rPr>
            <w:lang w:eastAsia="x-none"/>
          </w:rPr>
          <w:t xml:space="preserve">system </w:t>
        </w:r>
      </w:ins>
      <w:ins w:id="227" w:author="Jones, Emma" w:date="2018-04-09T13:28:00Z">
        <w:r w:rsidR="000641E2">
          <w:rPr>
            <w:lang w:eastAsia="x-none"/>
          </w:rPr>
          <w:t xml:space="preserve">subsequently </w:t>
        </w:r>
      </w:ins>
      <w:ins w:id="228" w:author="Jones, Emma" w:date="2018-04-06T17:37:00Z">
        <w:r>
          <w:rPr>
            <w:lang w:eastAsia="x-none"/>
          </w:rPr>
          <w:t>imports the three</w:t>
        </w:r>
        <w:r w:rsidR="000641E2">
          <w:rPr>
            <w:lang w:eastAsia="x-none"/>
          </w:rPr>
          <w:t xml:space="preserve"> problems. </w:t>
        </w:r>
      </w:ins>
      <w:ins w:id="229" w:author="Jones, Emma" w:date="2018-04-09T13:28:00Z">
        <w:r w:rsidR="000641E2">
          <w:rPr>
            <w:lang w:eastAsia="x-none"/>
          </w:rPr>
          <w:t>T</w:t>
        </w:r>
      </w:ins>
      <w:ins w:id="230" w:author="Jones, Emma" w:date="2018-04-06T17:37:00Z">
        <w:r>
          <w:rPr>
            <w:lang w:eastAsia="x-none"/>
          </w:rPr>
          <w:t xml:space="preserve">he receiving system </w:t>
        </w:r>
      </w:ins>
      <w:ins w:id="231" w:author="Jones, Emma" w:date="2018-04-09T13:28:00Z">
        <w:r w:rsidR="000641E2">
          <w:rPr>
            <w:lang w:eastAsia="x-none"/>
          </w:rPr>
          <w:t xml:space="preserve">later </w:t>
        </w:r>
      </w:ins>
      <w:ins w:id="232" w:author="Jones, Emma" w:date="2018-04-06T17:37:00Z">
        <w:r>
          <w:rPr>
            <w:lang w:eastAsia="x-none"/>
          </w:rPr>
          <w:t xml:space="preserve">receives a </w:t>
        </w:r>
        <w:r w:rsidRPr="007B255A">
          <w:rPr>
            <w:b/>
            <w:lang w:eastAsia="x-none"/>
          </w:rPr>
          <w:t>replacement document</w:t>
        </w:r>
        <w:r>
          <w:rPr>
            <w:lang w:eastAsia="x-none"/>
          </w:rPr>
          <w:t xml:space="preserve"> with a problem section containing problems diabetes, asthma and migraine</w:t>
        </w:r>
        <w:r w:rsidR="000641E2">
          <w:rPr>
            <w:lang w:eastAsia="x-none"/>
          </w:rPr>
          <w:t xml:space="preserve"> (</w:t>
        </w:r>
      </w:ins>
      <w:ins w:id="233" w:author="Jones, Emma" w:date="2018-04-09T13:28:00Z">
        <w:r w:rsidR="000641E2">
          <w:rPr>
            <w:lang w:eastAsia="x-none"/>
          </w:rPr>
          <w:t>the pneumonia has been removed and migraine has been added</w:t>
        </w:r>
      </w:ins>
      <w:ins w:id="234" w:author="Jones, Emma" w:date="2018-04-09T13:36:00Z">
        <w:r w:rsidR="000641E2">
          <w:rPr>
            <w:lang w:eastAsia="x-none"/>
          </w:rPr>
          <w:t>)</w:t>
        </w:r>
      </w:ins>
      <w:ins w:id="235" w:author="Jones, Emma" w:date="2018-04-09T13:28:00Z">
        <w:r w:rsidR="000641E2">
          <w:rPr>
            <w:lang w:eastAsia="x-none"/>
          </w:rPr>
          <w:t xml:space="preserve">. </w:t>
        </w:r>
      </w:ins>
      <w:ins w:id="236" w:author="Jones, Emma" w:date="2018-04-06T17:37:00Z">
        <w:r w:rsidR="000641E2">
          <w:rPr>
            <w:lang w:eastAsia="x-none"/>
          </w:rPr>
          <w:t>Business rules can determine that a replacement document has been</w:t>
        </w:r>
        <w:r>
          <w:rPr>
            <w:lang w:eastAsia="x-none"/>
          </w:rPr>
          <w:t xml:space="preserve"> provided</w:t>
        </w:r>
      </w:ins>
      <w:ins w:id="237" w:author="Jones, Emma" w:date="2018-04-09T13:32:00Z">
        <w:r w:rsidR="000641E2">
          <w:rPr>
            <w:lang w:eastAsia="x-none"/>
          </w:rPr>
          <w:t xml:space="preserve"> because the</w:t>
        </w:r>
      </w:ins>
      <w:ins w:id="238" w:author="Jones, Emma" w:date="2018-04-09T13:37:00Z">
        <w:r w:rsidR="000641E2">
          <w:rPr>
            <w:lang w:eastAsia="x-none"/>
          </w:rPr>
          <w:t xml:space="preserve"> replacement document contains a CDA relatedDocument element with @typeCode </w:t>
        </w:r>
        <w:r w:rsidR="000641E2" w:rsidRPr="00AF744B">
          <w:rPr>
            <w:lang w:eastAsia="x-none"/>
            <w:rPrChange w:id="239" w:author="Jones, Emma" w:date="2018-05-01T15:02:00Z">
              <w:rPr>
                <w:lang w:eastAsia="x-none"/>
              </w:rPr>
            </w:rPrChange>
          </w:rPr>
          <w:t xml:space="preserve">of </w:t>
        </w:r>
        <w:r w:rsidR="00AF744B" w:rsidRPr="00AF744B">
          <w:rPr>
            <w:lang w:eastAsia="x-none"/>
            <w:rPrChange w:id="240" w:author="Jones, Emma" w:date="2018-05-01T15:02:00Z">
              <w:rPr>
                <w:highlight w:val="yellow"/>
                <w:lang w:eastAsia="x-none"/>
              </w:rPr>
            </w:rPrChange>
          </w:rPr>
          <w:t>RPLC</w:t>
        </w:r>
        <w:r w:rsidR="000641E2" w:rsidRPr="00AF744B">
          <w:rPr>
            <w:lang w:eastAsia="x-none"/>
            <w:rPrChange w:id="241" w:author="Jones, Emma" w:date="2018-05-01T15:02:00Z">
              <w:rPr>
                <w:lang w:eastAsia="x-none"/>
              </w:rPr>
            </w:rPrChange>
          </w:rPr>
          <w:t>.</w:t>
        </w:r>
        <w:r w:rsidR="000641E2">
          <w:rPr>
            <w:lang w:eastAsia="x-none"/>
          </w:rPr>
          <w:t xml:space="preserve"> </w:t>
        </w:r>
      </w:ins>
      <w:ins w:id="242" w:author="Jones, Emma" w:date="2018-04-09T13:32:00Z">
        <w:r w:rsidR="000641E2">
          <w:rPr>
            <w:lang w:eastAsia="x-none"/>
          </w:rPr>
          <w:t xml:space="preserve">The </w:t>
        </w:r>
      </w:ins>
      <w:ins w:id="243" w:author="Jones, Emma" w:date="2018-04-09T13:37:00Z">
        <w:r w:rsidR="00644E9B">
          <w:rPr>
            <w:lang w:eastAsia="x-none"/>
          </w:rPr>
          <w:t xml:space="preserve">replacement </w:t>
        </w:r>
      </w:ins>
      <w:ins w:id="244" w:author="Jones, Emma" w:date="2018-04-09T13:32:00Z">
        <w:r w:rsidR="000641E2">
          <w:rPr>
            <w:lang w:eastAsia="x-none"/>
          </w:rPr>
          <w:t>document</w:t>
        </w:r>
      </w:ins>
      <w:ins w:id="245" w:author="Jones, Emma" w:date="2018-04-06T17:37:00Z">
        <w:r>
          <w:rPr>
            <w:lang w:eastAsia="x-none"/>
          </w:rPr>
          <w:t xml:space="preserve"> contain</w:t>
        </w:r>
      </w:ins>
      <w:ins w:id="246" w:author="Jones, Emma" w:date="2018-04-09T13:32:00Z">
        <w:r w:rsidR="000641E2">
          <w:rPr>
            <w:lang w:eastAsia="x-none"/>
          </w:rPr>
          <w:t>s</w:t>
        </w:r>
      </w:ins>
      <w:ins w:id="247" w:author="Jones, Emma" w:date="2018-04-06T17:37:00Z">
        <w:r w:rsidR="000641E2">
          <w:rPr>
            <w:lang w:eastAsia="x-none"/>
          </w:rPr>
          <w:t xml:space="preserve"> </w:t>
        </w:r>
      </w:ins>
      <w:ins w:id="248" w:author="Jones, Emma" w:date="2018-04-09T13:32:00Z">
        <w:r w:rsidR="000641E2">
          <w:rPr>
            <w:lang w:eastAsia="x-none"/>
          </w:rPr>
          <w:t>a problem</w:t>
        </w:r>
      </w:ins>
      <w:ins w:id="249" w:author="Jones, Emma" w:date="2018-04-06T17:37:00Z">
        <w:r w:rsidR="000641E2">
          <w:rPr>
            <w:lang w:eastAsia="x-none"/>
          </w:rPr>
          <w:t xml:space="preserve"> section with </w:t>
        </w:r>
      </w:ins>
      <w:ins w:id="250" w:author="Jones, Emma" w:date="2018-04-09T13:38:00Z">
        <w:r w:rsidR="00644E9B">
          <w:rPr>
            <w:lang w:eastAsia="x-none"/>
          </w:rPr>
          <w:t xml:space="preserve">a </w:t>
        </w:r>
      </w:ins>
      <w:ins w:id="251" w:author="Jones, Emma" w:date="2018-04-06T17:37:00Z">
        <w:r w:rsidR="000641E2">
          <w:rPr>
            <w:lang w:eastAsia="x-none"/>
          </w:rPr>
          <w:t xml:space="preserve">removed problem and </w:t>
        </w:r>
      </w:ins>
      <w:ins w:id="252" w:author="Jones, Emma" w:date="2018-04-09T13:38:00Z">
        <w:r w:rsidR="00644E9B">
          <w:rPr>
            <w:lang w:eastAsia="x-none"/>
          </w:rPr>
          <w:t xml:space="preserve">a </w:t>
        </w:r>
      </w:ins>
      <w:ins w:id="253" w:author="Jones, Emma" w:date="2018-04-06T17:37:00Z">
        <w:r w:rsidR="00644E9B">
          <w:rPr>
            <w:lang w:eastAsia="x-none"/>
          </w:rPr>
          <w:t>newly added problem</w:t>
        </w:r>
      </w:ins>
      <w:ins w:id="254" w:author="Jones, Emma" w:date="2018-04-09T13:33:00Z">
        <w:r w:rsidR="000641E2">
          <w:rPr>
            <w:lang w:eastAsia="x-none"/>
          </w:rPr>
          <w:t xml:space="preserve">. </w:t>
        </w:r>
      </w:ins>
      <w:ins w:id="255" w:author="Jones, Emma" w:date="2018-04-06T17:37:00Z">
        <w:r>
          <w:rPr>
            <w:lang w:eastAsia="x-none"/>
          </w:rPr>
          <w:t xml:space="preserve">The receiving system </w:t>
        </w:r>
      </w:ins>
      <w:ins w:id="256" w:author="Jones, Emma" w:date="2018-04-09T13:33:00Z">
        <w:r w:rsidR="000641E2">
          <w:rPr>
            <w:lang w:eastAsia="x-none"/>
          </w:rPr>
          <w:t xml:space="preserve">can render a </w:t>
        </w:r>
        <w:r w:rsidR="00644E9B">
          <w:rPr>
            <w:lang w:eastAsia="x-none"/>
          </w:rPr>
          <w:t>User Defin</w:t>
        </w:r>
      </w:ins>
      <w:ins w:id="257" w:author="Jones, Emma" w:date="2018-04-09T13:38:00Z">
        <w:r w:rsidR="004109C8">
          <w:rPr>
            <w:lang w:eastAsia="x-none"/>
          </w:rPr>
          <w:t>e</w:t>
        </w:r>
        <w:r w:rsidR="00644E9B">
          <w:rPr>
            <w:lang w:eastAsia="x-none"/>
          </w:rPr>
          <w:t xml:space="preserve">d </w:t>
        </w:r>
      </w:ins>
      <w:ins w:id="258" w:author="Jones, Emma" w:date="2018-04-09T13:39:00Z">
        <w:r w:rsidR="00644E9B">
          <w:rPr>
            <w:lang w:eastAsia="x-none"/>
          </w:rPr>
          <w:t>S</w:t>
        </w:r>
      </w:ins>
      <w:ins w:id="259" w:author="Jones, Emma" w:date="2018-04-09T13:34:00Z">
        <w:r w:rsidR="000641E2">
          <w:rPr>
            <w:lang w:eastAsia="x-none"/>
          </w:rPr>
          <w:t>ummary</w:t>
        </w:r>
      </w:ins>
      <w:ins w:id="260" w:author="Jones, Emma" w:date="2018-04-09T13:33:00Z">
        <w:r w:rsidR="00644E9B">
          <w:rPr>
            <w:lang w:eastAsia="x-none"/>
          </w:rPr>
          <w:t xml:space="preserve"> S</w:t>
        </w:r>
        <w:r w:rsidR="000641E2">
          <w:rPr>
            <w:lang w:eastAsia="x-none"/>
          </w:rPr>
          <w:t xml:space="preserve">ection </w:t>
        </w:r>
      </w:ins>
      <w:ins w:id="261" w:author="Jones, Emma" w:date="2018-04-09T13:34:00Z">
        <w:r w:rsidR="000641E2">
          <w:rPr>
            <w:lang w:eastAsia="x-none"/>
          </w:rPr>
          <w:t xml:space="preserve">showing a comparison of the </w:t>
        </w:r>
      </w:ins>
      <w:ins w:id="262" w:author="Jones, Emma" w:date="2018-04-06T17:37:00Z">
        <w:r>
          <w:rPr>
            <w:lang w:eastAsia="x-none"/>
          </w:rPr>
          <w:t xml:space="preserve">problems </w:t>
        </w:r>
      </w:ins>
      <w:ins w:id="263" w:author="Jones, Emma" w:date="2018-04-09T13:35:00Z">
        <w:r w:rsidR="00644E9B">
          <w:rPr>
            <w:lang w:eastAsia="x-none"/>
          </w:rPr>
          <w:t>from</w:t>
        </w:r>
        <w:r w:rsidR="000641E2">
          <w:rPr>
            <w:lang w:eastAsia="x-none"/>
          </w:rPr>
          <w:t xml:space="preserve"> the problem section of both documents. </w:t>
        </w:r>
        <w:r w:rsidR="000641E2">
          <w:t xml:space="preserve">The presented information can be used to assist in driving clinical workflows such as reconciling clinical data, as well as support for clinical decision making. </w:t>
        </w:r>
      </w:ins>
    </w:p>
    <w:p w14:paraId="0C8D2219" w14:textId="7BF9DC4D" w:rsidR="004A18BB" w:rsidRDefault="004A18BB">
      <w:pPr>
        <w:pStyle w:val="Heading4"/>
        <w:rPr>
          <w:ins w:id="264" w:author="Jones, Emma" w:date="2018-04-27T14:20:00Z"/>
        </w:rPr>
        <w:pPrChange w:id="265" w:author="Jones, Emma" w:date="2018-04-27T13:29:00Z">
          <w:pPr>
            <w:pStyle w:val="Heading3"/>
            <w:keepNext w:val="0"/>
            <w:numPr>
              <w:ilvl w:val="0"/>
              <w:numId w:val="0"/>
            </w:numPr>
            <w:tabs>
              <w:tab w:val="clear" w:pos="720"/>
            </w:tabs>
            <w:ind w:left="0" w:firstLine="0"/>
          </w:pPr>
        </w:pPrChange>
      </w:pPr>
      <w:ins w:id="266" w:author="Jones, Emma" w:date="2018-04-27T13:27:00Z">
        <w:r>
          <w:t>X.4.1.5</w:t>
        </w:r>
        <w:r w:rsidRPr="009E77BD">
          <w:t xml:space="preserve"> </w:t>
        </w:r>
        <w:r>
          <w:t>Rendering Trends</w:t>
        </w:r>
        <w:r w:rsidRPr="004B2477">
          <w:t xml:space="preserve"> </w:t>
        </w:r>
      </w:ins>
    </w:p>
    <w:p w14:paraId="0C52053F" w14:textId="77777777" w:rsidR="004109C8" w:rsidRDefault="00154F46">
      <w:pPr>
        <w:pStyle w:val="BodyText"/>
        <w:rPr>
          <w:ins w:id="267" w:author="Jones, Emma" w:date="2018-04-27T16:24:00Z"/>
        </w:rPr>
        <w:pPrChange w:id="268" w:author="Jones, Emma" w:date="2018-04-27T14:20:00Z">
          <w:pPr>
            <w:pStyle w:val="Heading3"/>
            <w:keepNext w:val="0"/>
            <w:numPr>
              <w:ilvl w:val="0"/>
              <w:numId w:val="0"/>
            </w:numPr>
            <w:tabs>
              <w:tab w:val="clear" w:pos="720"/>
            </w:tabs>
            <w:ind w:left="0" w:firstLine="0"/>
          </w:pPr>
        </w:pPrChange>
      </w:pPr>
      <w:ins w:id="269" w:author="Jones, Emma" w:date="2018-04-27T14:20:00Z">
        <w:r>
          <w:t>This concept is used to render data elements that provide</w:t>
        </w:r>
        <w:r w:rsidR="005637DD">
          <w:t xml:space="preserve">s the ability to </w:t>
        </w:r>
      </w:ins>
      <w:ins w:id="270" w:author="Jones, Emma" w:date="2018-04-27T16:23:00Z">
        <w:r w:rsidR="004109C8">
          <w:t xml:space="preserve">display </w:t>
        </w:r>
      </w:ins>
      <w:ins w:id="271" w:author="Jones, Emma" w:date="2018-04-27T14:20:00Z">
        <w:r w:rsidR="005637DD">
          <w:t>trend</w:t>
        </w:r>
      </w:ins>
      <w:ins w:id="272" w:author="Jones, Emma" w:date="2018-04-27T16:23:00Z">
        <w:r w:rsidR="004109C8">
          <w:t>ing of</w:t>
        </w:r>
      </w:ins>
      <w:ins w:id="273" w:author="Jones, Emma" w:date="2018-04-27T14:20:00Z">
        <w:r w:rsidR="005637DD">
          <w:t xml:space="preserve"> values such as </w:t>
        </w:r>
        <w:r w:rsidR="00E20F7E">
          <w:t xml:space="preserve">vital signs and/or </w:t>
        </w:r>
        <w:r w:rsidR="005637DD">
          <w:t>result</w:t>
        </w:r>
      </w:ins>
      <w:ins w:id="274" w:author="Jones, Emma" w:date="2018-04-27T15:23:00Z">
        <w:r w:rsidR="00E20F7E">
          <w:t xml:space="preserve"> observations</w:t>
        </w:r>
      </w:ins>
      <w:ins w:id="275" w:author="Jones, Emma" w:date="2018-04-27T15:22:00Z">
        <w:r w:rsidR="005637DD">
          <w:t>, etc</w:t>
        </w:r>
      </w:ins>
      <w:ins w:id="276" w:author="Jones, Emma" w:date="2018-04-27T14:20:00Z">
        <w:r>
          <w:t xml:space="preserve">. </w:t>
        </w:r>
      </w:ins>
      <w:ins w:id="277" w:author="Jones, Emma" w:date="2018-04-27T15:23:00Z">
        <w:r w:rsidR="00E20F7E">
          <w:t xml:space="preserve">The receiving system can </w:t>
        </w:r>
      </w:ins>
      <w:ins w:id="278" w:author="Jones, Emma" w:date="2018-04-27T15:24:00Z">
        <w:r w:rsidR="00E20F7E">
          <w:t>g</w:t>
        </w:r>
      </w:ins>
      <w:ins w:id="279" w:author="Jones, Emma" w:date="2018-04-27T14:22:00Z">
        <w:r w:rsidR="00E20F7E">
          <w:t xml:space="preserve">ather </w:t>
        </w:r>
        <w:r>
          <w:t xml:space="preserve">data points </w:t>
        </w:r>
      </w:ins>
      <w:ins w:id="280" w:author="Jones, Emma" w:date="2018-04-27T16:23:00Z">
        <w:r w:rsidR="004109C8">
          <w:t xml:space="preserve">in the received CDA document </w:t>
        </w:r>
      </w:ins>
      <w:ins w:id="281" w:author="Jones, Emma" w:date="2018-04-27T14:22:00Z">
        <w:r>
          <w:t xml:space="preserve">base on </w:t>
        </w:r>
      </w:ins>
      <w:ins w:id="282" w:author="Jones, Emma" w:date="2018-04-27T15:24:00Z">
        <w:r w:rsidR="00E20F7E">
          <w:t xml:space="preserve">the </w:t>
        </w:r>
      </w:ins>
      <w:ins w:id="283" w:author="Jones, Emma" w:date="2018-04-27T14:22:00Z">
        <w:r>
          <w:t>observation effective time</w:t>
        </w:r>
      </w:ins>
      <w:ins w:id="284" w:author="Jones, Emma" w:date="2018-04-27T16:24:00Z">
        <w:r w:rsidR="004109C8">
          <w:t xml:space="preserve">. This provides the ability to display the following: </w:t>
        </w:r>
      </w:ins>
    </w:p>
    <w:p w14:paraId="4BD35363" w14:textId="77777777" w:rsidR="004109C8" w:rsidRDefault="004109C8">
      <w:pPr>
        <w:pStyle w:val="BodyText"/>
        <w:numPr>
          <w:ilvl w:val="0"/>
          <w:numId w:val="35"/>
        </w:numPr>
        <w:rPr>
          <w:ins w:id="285" w:author="Jones, Emma" w:date="2018-04-27T16:25:00Z"/>
        </w:rPr>
        <w:pPrChange w:id="286" w:author="Jones, Emma" w:date="2018-04-27T16:24:00Z">
          <w:pPr>
            <w:pStyle w:val="Heading3"/>
            <w:keepNext w:val="0"/>
            <w:numPr>
              <w:ilvl w:val="0"/>
              <w:numId w:val="0"/>
            </w:numPr>
            <w:tabs>
              <w:tab w:val="clear" w:pos="720"/>
            </w:tabs>
            <w:ind w:left="0" w:firstLine="0"/>
          </w:pPr>
        </w:pPrChange>
      </w:pPr>
      <w:ins w:id="287" w:author="Jones, Emma" w:date="2018-04-27T16:24:00Z">
        <w:r>
          <w:t>M</w:t>
        </w:r>
      </w:ins>
      <w:ins w:id="288" w:author="Jones, Emma" w:date="2018-04-27T15:24:00Z">
        <w:r w:rsidR="00E20F7E">
          <w:t xml:space="preserve">ost recent data elements. </w:t>
        </w:r>
      </w:ins>
    </w:p>
    <w:p w14:paraId="7679B635" w14:textId="77777777" w:rsidR="004109C8" w:rsidRDefault="004109C8">
      <w:pPr>
        <w:pStyle w:val="BodyText"/>
        <w:numPr>
          <w:ilvl w:val="0"/>
          <w:numId w:val="35"/>
        </w:numPr>
        <w:rPr>
          <w:ins w:id="289" w:author="Jones, Emma" w:date="2018-04-27T16:27:00Z"/>
        </w:rPr>
        <w:pPrChange w:id="290" w:author="Jones, Emma" w:date="2018-04-27T14:20:00Z">
          <w:pPr>
            <w:pStyle w:val="Heading3"/>
            <w:keepNext w:val="0"/>
            <w:numPr>
              <w:ilvl w:val="0"/>
              <w:numId w:val="0"/>
            </w:numPr>
            <w:tabs>
              <w:tab w:val="clear" w:pos="720"/>
            </w:tabs>
            <w:ind w:left="0" w:firstLine="0"/>
          </w:pPr>
        </w:pPrChange>
      </w:pPr>
      <w:ins w:id="291" w:author="Jones, Emma" w:date="2018-04-27T16:25:00Z">
        <w:r>
          <w:t>D</w:t>
        </w:r>
      </w:ins>
      <w:ins w:id="292" w:author="Jones, Emma" w:date="2018-04-27T15:25:00Z">
        <w:r w:rsidR="00E20F7E">
          <w:t xml:space="preserve">ata </w:t>
        </w:r>
      </w:ins>
      <w:ins w:id="293" w:author="Jones, Emma" w:date="2018-04-27T16:25:00Z">
        <w:r>
          <w:t xml:space="preserve">elements </w:t>
        </w:r>
      </w:ins>
      <w:ins w:id="294" w:author="Jones, Emma" w:date="2018-04-27T15:25:00Z">
        <w:r w:rsidR="00E20F7E">
          <w:t xml:space="preserve">based on </w:t>
        </w:r>
      </w:ins>
      <w:ins w:id="295" w:author="Jones, Emma" w:date="2018-04-27T14:23:00Z">
        <w:r w:rsidR="00E20F7E">
          <w:t xml:space="preserve">relevant trends such as displaying </w:t>
        </w:r>
      </w:ins>
      <w:ins w:id="296" w:author="Jones, Emma" w:date="2018-04-27T15:26:00Z">
        <w:r w:rsidR="00E20F7E">
          <w:t>the</w:t>
        </w:r>
      </w:ins>
      <w:ins w:id="297" w:author="Jones, Emma" w:date="2018-04-27T14:23:00Z">
        <w:r w:rsidR="00203DA5">
          <w:t xml:space="preserve"> comparison between the low</w:t>
        </w:r>
        <w:r w:rsidR="00E20F7E">
          <w:t xml:space="preserve">est </w:t>
        </w:r>
        <w:r w:rsidR="00203DA5">
          <w:t>and high</w:t>
        </w:r>
        <w:r w:rsidR="007D499D">
          <w:t xml:space="preserve">est values </w:t>
        </w:r>
        <w:r w:rsidR="00203DA5">
          <w:t>(e.g. lowest weight</w:t>
        </w:r>
      </w:ins>
      <w:ins w:id="298" w:author="Jones, Emma" w:date="2018-04-27T16:03:00Z">
        <w:r w:rsidR="00203DA5">
          <w:t xml:space="preserve"> value</w:t>
        </w:r>
      </w:ins>
      <w:ins w:id="299" w:author="Jones, Emma" w:date="2018-04-27T14:23:00Z">
        <w:r w:rsidR="00203DA5">
          <w:t xml:space="preserve"> and the high</w:t>
        </w:r>
        <w:r w:rsidR="00E20F7E">
          <w:t xml:space="preserve">est </w:t>
        </w:r>
      </w:ins>
      <w:ins w:id="300" w:author="Jones, Emma" w:date="2018-04-27T16:03:00Z">
        <w:r w:rsidR="00203DA5">
          <w:t>weight value</w:t>
        </w:r>
      </w:ins>
      <w:ins w:id="301" w:author="Jones, Emma" w:date="2018-04-27T16:25:00Z">
        <w:r>
          <w:t>)</w:t>
        </w:r>
      </w:ins>
      <w:ins w:id="302" w:author="Jones, Emma" w:date="2018-04-27T14:23:00Z">
        <w:r w:rsidR="00203DA5">
          <w:t xml:space="preserve"> along </w:t>
        </w:r>
        <w:r w:rsidR="00E20F7E">
          <w:lastRenderedPageBreak/>
          <w:t>the relevant effective time</w:t>
        </w:r>
      </w:ins>
      <w:ins w:id="303" w:author="Jones, Emma" w:date="2018-04-27T16:25:00Z">
        <w:r>
          <w:t xml:space="preserve">. This will </w:t>
        </w:r>
      </w:ins>
      <w:ins w:id="304" w:author="Jones, Emma" w:date="2018-04-27T16:00:00Z">
        <w:r>
          <w:t xml:space="preserve">provide the ability to show clinical relevance such as </w:t>
        </w:r>
      </w:ins>
      <w:ins w:id="305" w:author="Jones, Emma" w:date="2018-04-27T16:01:00Z">
        <w:r w:rsidR="00203DA5">
          <w:t xml:space="preserve">the time </w:t>
        </w:r>
      </w:ins>
      <w:ins w:id="306" w:author="Jones, Emma" w:date="2018-04-27T16:26:00Z">
        <w:r>
          <w:t xml:space="preserve">period </w:t>
        </w:r>
      </w:ins>
      <w:ins w:id="307" w:author="Jones, Emma" w:date="2018-04-27T16:01:00Z">
        <w:r w:rsidR="00203DA5">
          <w:t>it has taken for the patient</w:t>
        </w:r>
      </w:ins>
      <w:ins w:id="308" w:author="Jones, Emma" w:date="2018-04-27T16:04:00Z">
        <w:r w:rsidR="00203DA5">
          <w:t>’s weight</w:t>
        </w:r>
      </w:ins>
      <w:ins w:id="309" w:author="Jones, Emma" w:date="2018-04-27T16:01:00Z">
        <w:r w:rsidR="00203DA5">
          <w:t xml:space="preserve"> to trend</w:t>
        </w:r>
      </w:ins>
      <w:ins w:id="310" w:author="Jones, Emma" w:date="2018-04-27T16:03:00Z">
        <w:r w:rsidR="00203DA5">
          <w:t xml:space="preserve"> upwards</w:t>
        </w:r>
      </w:ins>
      <w:ins w:id="311" w:author="Jones, Emma" w:date="2018-04-27T14:23:00Z">
        <w:r w:rsidR="00154F46">
          <w:t xml:space="preserve">. </w:t>
        </w:r>
      </w:ins>
    </w:p>
    <w:p w14:paraId="4879F534" w14:textId="0BAE7B00" w:rsidR="0018021D" w:rsidRPr="00154F46" w:rsidRDefault="004109C8">
      <w:pPr>
        <w:pStyle w:val="BodyText"/>
        <w:numPr>
          <w:ilvl w:val="0"/>
          <w:numId w:val="35"/>
        </w:numPr>
        <w:rPr>
          <w:ins w:id="312" w:author="Jones, Emma" w:date="2018-04-27T13:28:00Z"/>
          <w:rPrChange w:id="313" w:author="Jones, Emma" w:date="2018-04-27T14:20:00Z">
            <w:rPr>
              <w:ins w:id="314" w:author="Jones, Emma" w:date="2018-04-27T13:28:00Z"/>
            </w:rPr>
          </w:rPrChange>
        </w:rPr>
        <w:pPrChange w:id="315" w:author="Jones, Emma" w:date="2018-04-27T16:28:00Z">
          <w:pPr>
            <w:pStyle w:val="Heading3"/>
            <w:keepNext w:val="0"/>
            <w:numPr>
              <w:ilvl w:val="0"/>
              <w:numId w:val="0"/>
            </w:numPr>
            <w:tabs>
              <w:tab w:val="clear" w:pos="720"/>
            </w:tabs>
            <w:ind w:left="0" w:firstLine="0"/>
          </w:pPr>
        </w:pPrChange>
      </w:pPr>
      <w:ins w:id="316" w:author="Jones, Emma" w:date="2018-04-27T16:27:00Z">
        <w:r>
          <w:t>V</w:t>
        </w:r>
      </w:ins>
      <w:ins w:id="317" w:author="Jones, Emma" w:date="2018-04-27T14:23:00Z">
        <w:r>
          <w:t xml:space="preserve">alues </w:t>
        </w:r>
        <w:r w:rsidR="00154F46">
          <w:t>grouped by time precision of minute (e.g. heart rate, resp</w:t>
        </w:r>
      </w:ins>
      <w:ins w:id="318" w:author="Jones, Emma" w:date="2018-04-27T16:22:00Z">
        <w:r w:rsidR="00340E85">
          <w:t>iratory</w:t>
        </w:r>
      </w:ins>
      <w:ins w:id="319" w:author="Jones, Emma" w:date="2018-04-27T14:23:00Z">
        <w:r w:rsidR="00154F46">
          <w:t xml:space="preserve"> rate, etc</w:t>
        </w:r>
      </w:ins>
      <w:ins w:id="320" w:author="Jones, Emma" w:date="2018-04-27T16:28:00Z">
        <w:r>
          <w:t>.</w:t>
        </w:r>
      </w:ins>
      <w:ins w:id="321" w:author="Jones, Emma" w:date="2018-04-27T14:23:00Z">
        <w:r w:rsidR="00154F46">
          <w:t>)</w:t>
        </w:r>
      </w:ins>
      <w:ins w:id="322" w:author="Jones, Emma" w:date="2018-04-27T16:04:00Z">
        <w:r w:rsidR="00203DA5">
          <w:t>.</w:t>
        </w:r>
      </w:ins>
      <w:ins w:id="323" w:author="Jones, Emma" w:date="2018-04-27T14:23:00Z">
        <w:r w:rsidR="00154F46">
          <w:t xml:space="preserve"> Others grouped by day precision (e.g. height, head circumference, etc</w:t>
        </w:r>
      </w:ins>
      <w:ins w:id="324" w:author="Jones, Emma" w:date="2018-04-27T16:28:00Z">
        <w:r>
          <w:t>.</w:t>
        </w:r>
      </w:ins>
      <w:ins w:id="325" w:author="Jones, Emma" w:date="2018-04-27T14:23:00Z">
        <w:r w:rsidR="00154F46">
          <w:t xml:space="preserve">). </w:t>
        </w:r>
      </w:ins>
      <w:ins w:id="326" w:author="Jones, Emma" w:date="2018-04-27T16:04:00Z">
        <w:r w:rsidR="00203DA5">
          <w:t xml:space="preserve">Displaying grouped values together provides </w:t>
        </w:r>
      </w:ins>
      <w:ins w:id="327" w:author="Jones, Emma" w:date="2018-04-27T16:05:00Z">
        <w:r w:rsidR="00203DA5">
          <w:t>ability</w:t>
        </w:r>
      </w:ins>
      <w:ins w:id="328" w:author="Jones, Emma" w:date="2018-04-27T16:04:00Z">
        <w:r w:rsidR="00203DA5">
          <w:t xml:space="preserve"> </w:t>
        </w:r>
      </w:ins>
      <w:ins w:id="329" w:author="Jones, Emma" w:date="2018-04-27T16:05:00Z">
        <w:r w:rsidR="00203DA5">
          <w:t xml:space="preserve">to determine clinical trends such as increase weight along with trends in blood pressure and heart rate. </w:t>
        </w:r>
      </w:ins>
    </w:p>
    <w:p w14:paraId="4A1FBABB" w14:textId="659E7F79" w:rsidR="006C2F45" w:rsidDel="004A18BB" w:rsidRDefault="006C2F45">
      <w:pPr>
        <w:pStyle w:val="BodyText"/>
        <w:rPr>
          <w:del w:id="330" w:author="Jones, Emma" w:date="2018-04-27T13:27:00Z"/>
        </w:rPr>
        <w:pPrChange w:id="331" w:author="Jones, Emma" w:date="2018-04-06T12:56:00Z">
          <w:pPr>
            <w:pStyle w:val="Heading3"/>
            <w:keepNext w:val="0"/>
            <w:numPr>
              <w:ilvl w:val="0"/>
              <w:numId w:val="0"/>
            </w:numPr>
            <w:tabs>
              <w:tab w:val="clear" w:pos="720"/>
            </w:tabs>
            <w:ind w:left="0" w:firstLine="0"/>
          </w:pPr>
        </w:pPrChange>
      </w:pPr>
      <w:del w:id="332" w:author="Jones, Emma" w:date="2018-04-06T12:30:00Z">
        <w:r w:rsidRPr="00D26514" w:rsidDel="006C2F45">
          <w:delText>oncepts</w:delText>
        </w:r>
      </w:del>
    </w:p>
    <w:p w14:paraId="37B7D06F" w14:textId="238C1583" w:rsidR="00126A38" w:rsidRPr="00D26514" w:rsidRDefault="00126A38" w:rsidP="00126A38">
      <w:pPr>
        <w:pStyle w:val="Heading3"/>
        <w:keepNext w:val="0"/>
        <w:numPr>
          <w:ilvl w:val="0"/>
          <w:numId w:val="0"/>
        </w:numPr>
        <w:rPr>
          <w:bCs/>
          <w:noProof w:val="0"/>
        </w:rPr>
      </w:pPr>
      <w:bookmarkStart w:id="333" w:name="_Toc345074660"/>
      <w:bookmarkStart w:id="334" w:name="_Toc500238760"/>
      <w:bookmarkEnd w:id="105"/>
      <w:r w:rsidRPr="00D26514">
        <w:rPr>
          <w:bCs/>
          <w:noProof w:val="0"/>
        </w:rPr>
        <w:t>X.4.2 Use Cases</w:t>
      </w:r>
      <w:bookmarkEnd w:id="333"/>
      <w:bookmarkEnd w:id="334"/>
    </w:p>
    <w:p w14:paraId="24699844" w14:textId="1B022ECE" w:rsidR="005402A5" w:rsidRDefault="005402A5" w:rsidP="005402A5">
      <w:pPr>
        <w:pStyle w:val="Heading4"/>
        <w:numPr>
          <w:ilvl w:val="0"/>
          <w:numId w:val="0"/>
        </w:numPr>
        <w:ind w:left="864" w:hanging="864"/>
        <w:rPr>
          <w:noProof w:val="0"/>
        </w:rPr>
      </w:pPr>
      <w:bookmarkStart w:id="335" w:name="_Toc345074661"/>
      <w:bookmarkStart w:id="336" w:name="_Toc500238761"/>
      <w:r w:rsidRPr="00D26514">
        <w:rPr>
          <w:noProof w:val="0"/>
        </w:rPr>
        <w:t>X.4.2</w:t>
      </w:r>
      <w:r w:rsidR="00BE0A72">
        <w:rPr>
          <w:noProof w:val="0"/>
        </w:rPr>
        <w:t>.1</w:t>
      </w:r>
      <w:r w:rsidRPr="00D26514">
        <w:rPr>
          <w:noProof w:val="0"/>
        </w:rPr>
        <w:t xml:space="preserve"> Use Case</w:t>
      </w:r>
      <w:r w:rsidR="00BE0A72">
        <w:rPr>
          <w:noProof w:val="0"/>
        </w:rPr>
        <w:t xml:space="preserve"> #1</w:t>
      </w:r>
      <w:r w:rsidRPr="00D26514">
        <w:rPr>
          <w:noProof w:val="0"/>
        </w:rPr>
        <w:t xml:space="preserve">: </w:t>
      </w:r>
      <w:del w:id="337" w:author="Jones, Emma" w:date="2018-04-06T14:34:00Z">
        <w:r w:rsidDel="00676EF2">
          <w:rPr>
            <w:noProof w:val="0"/>
          </w:rPr>
          <w:delText>User Defined Summary Section</w:delText>
        </w:r>
      </w:del>
      <w:ins w:id="338" w:author="Jones, Emma" w:date="2018-04-06T14:34:00Z">
        <w:r w:rsidR="00676EF2">
          <w:rPr>
            <w:noProof w:val="0"/>
          </w:rPr>
          <w:t>User Defined Summary Section View</w:t>
        </w:r>
      </w:ins>
    </w:p>
    <w:p w14:paraId="3D048368" w14:textId="0C565D09" w:rsidR="007232C5" w:rsidRDefault="007232C5" w:rsidP="00C47DFA">
      <w:pPr>
        <w:pStyle w:val="BodyText"/>
      </w:pPr>
      <w:r>
        <w:t>This use case involves a Primary C</w:t>
      </w:r>
      <w:r w:rsidR="00586C4B">
        <w:t xml:space="preserve">are Physician (PCP) generating </w:t>
      </w:r>
      <w:r w:rsidR="006E06AC">
        <w:t>a User Defined S</w:t>
      </w:r>
      <w:r>
        <w:t xml:space="preserve">ummary </w:t>
      </w:r>
      <w:r w:rsidR="006E06AC">
        <w:t>Section</w:t>
      </w:r>
      <w:r>
        <w:t xml:space="preserve"> </w:t>
      </w:r>
      <w:ins w:id="339" w:author="Jones, Emma" w:date="2018-04-06T14:32:00Z">
        <w:r w:rsidR="00676EF2">
          <w:t xml:space="preserve">View </w:t>
        </w:r>
      </w:ins>
      <w:r>
        <w:t>ba</w:t>
      </w:r>
      <w:r w:rsidR="00586C4B">
        <w:t>sed on content in a CDA document he has received. The</w:t>
      </w:r>
      <w:r w:rsidR="009F6B6F">
        <w:t xml:space="preserve"> information in the User Defined Summary</w:t>
      </w:r>
      <w:r w:rsidR="00586C4B">
        <w:t xml:space="preserve"> </w:t>
      </w:r>
      <w:r w:rsidR="009F6B6F">
        <w:t xml:space="preserve">Section </w:t>
      </w:r>
      <w:ins w:id="340" w:author="Jones, Emma" w:date="2018-04-06T14:33:00Z">
        <w:r w:rsidR="00676EF2">
          <w:t xml:space="preserve">View </w:t>
        </w:r>
      </w:ins>
      <w:r w:rsidR="00CC2BDD">
        <w:t xml:space="preserve">can be used </w:t>
      </w:r>
      <w:r w:rsidR="00813735">
        <w:t xml:space="preserve">to </w:t>
      </w:r>
      <w:r w:rsidR="009F6B6F">
        <w:t>better direct the</w:t>
      </w:r>
      <w:r w:rsidR="0037384E">
        <w:t xml:space="preserve"> patient’s care</w:t>
      </w:r>
      <w:r>
        <w:t xml:space="preserve">. </w:t>
      </w:r>
    </w:p>
    <w:p w14:paraId="647104AC" w14:textId="6CAB1F3D" w:rsidR="007232C5" w:rsidRDefault="007232C5" w:rsidP="003554C9">
      <w:pPr>
        <w:pStyle w:val="Heading5"/>
      </w:pPr>
      <w:r w:rsidRPr="00D26514">
        <w:t>X.4.2</w:t>
      </w:r>
      <w:r>
        <w:t xml:space="preserve">.1.1 </w:t>
      </w:r>
      <w:del w:id="341" w:author="Jones, Emma" w:date="2018-04-06T14:35:00Z">
        <w:r w:rsidDel="00676EF2">
          <w:delText>User Defined Summary Section</w:delText>
        </w:r>
      </w:del>
      <w:ins w:id="342" w:author="Jones, Emma" w:date="2018-04-06T14:35:00Z">
        <w:r w:rsidR="00676EF2">
          <w:t>User Defined Summary Section View</w:t>
        </w:r>
      </w:ins>
      <w:r>
        <w:t xml:space="preserve"> Use Case Description</w:t>
      </w:r>
    </w:p>
    <w:p w14:paraId="4E080EB1" w14:textId="6CCC53DA" w:rsidR="003C3CC3" w:rsidRDefault="0037384E" w:rsidP="00C47DFA">
      <w:pPr>
        <w:pStyle w:val="BodyText"/>
      </w:pPr>
      <w:r>
        <w:t xml:space="preserve">This use case involves a patient being seen by his PCP for an emergency </w:t>
      </w:r>
      <w:r w:rsidR="003C3CC3">
        <w:t>department (ED) follow-up encounter</w:t>
      </w:r>
      <w:r>
        <w:t>. The pa</w:t>
      </w:r>
      <w:r w:rsidR="009F6B6F">
        <w:t xml:space="preserve">tient was </w:t>
      </w:r>
      <w:r w:rsidR="003C3CC3">
        <w:t xml:space="preserve">seen in the ED </w:t>
      </w:r>
      <w:r w:rsidR="009F6B6F">
        <w:t>recently for</w:t>
      </w:r>
      <w:r>
        <w:t xml:space="preserve"> complaints of chronic back pain. The PCP has access to the </w:t>
      </w:r>
      <w:r w:rsidR="003C3CC3">
        <w:t>patient’s continuity of care document (</w:t>
      </w:r>
      <w:r>
        <w:t>CCD</w:t>
      </w:r>
      <w:r w:rsidR="003C3CC3">
        <w:t>)</w:t>
      </w:r>
      <w:r>
        <w:t xml:space="preserve"> </w:t>
      </w:r>
      <w:r w:rsidR="003C3CC3">
        <w:t>generated at t</w:t>
      </w:r>
      <w:r>
        <w:t xml:space="preserve">he </w:t>
      </w:r>
      <w:r w:rsidR="003C3CC3">
        <w:t xml:space="preserve">completion of the </w:t>
      </w:r>
      <w:r>
        <w:t>ED</w:t>
      </w:r>
      <w:r w:rsidR="003C3CC3">
        <w:t xml:space="preserve"> visit</w:t>
      </w:r>
      <w:r>
        <w:t xml:space="preserve">. </w:t>
      </w:r>
      <w:r w:rsidR="0087668B">
        <w:t>The following is a</w:t>
      </w:r>
      <w:r w:rsidR="00813735">
        <w:t>n</w:t>
      </w:r>
      <w:r w:rsidR="0037615C">
        <w:t xml:space="preserve"> example</w:t>
      </w:r>
      <w:r w:rsidR="009F6B6F">
        <w:t xml:space="preserve"> of how the </w:t>
      </w:r>
      <w:del w:id="343" w:author="Jones, Emma" w:date="2018-04-06T14:35:00Z">
        <w:r w:rsidR="009F6B6F" w:rsidDel="00676EF2">
          <w:delText>User Defined S</w:delText>
        </w:r>
        <w:r w:rsidR="00813735" w:rsidDel="00676EF2">
          <w:delText>ummary</w:delText>
        </w:r>
        <w:r w:rsidR="009F6B6F" w:rsidDel="00676EF2">
          <w:delText xml:space="preserve"> Section</w:delText>
        </w:r>
      </w:del>
      <w:ins w:id="344" w:author="Jones, Emma" w:date="2018-04-06T14:35:00Z">
        <w:r w:rsidR="00676EF2">
          <w:t>User Defined Summary Section View</w:t>
        </w:r>
      </w:ins>
      <w:r w:rsidR="00813735">
        <w:t xml:space="preserve"> is used</w:t>
      </w:r>
      <w:r w:rsidR="009F6B6F">
        <w:t>. T</w:t>
      </w:r>
      <w:r w:rsidR="003C3CC3">
        <w:t>he PCP would like to v</w:t>
      </w:r>
      <w:r w:rsidR="00813735">
        <w:t xml:space="preserve">iew a summary section which </w:t>
      </w:r>
      <w:r w:rsidR="003C3CC3">
        <w:t>list</w:t>
      </w:r>
      <w:r w:rsidR="0087668B">
        <w:t>s</w:t>
      </w:r>
      <w:r w:rsidR="003C3CC3">
        <w:t xml:space="preserve"> all the ED visi</w:t>
      </w:r>
      <w:r w:rsidR="00813735">
        <w:t>ts this patient has had in the p</w:t>
      </w:r>
      <w:r w:rsidR="003C3CC3">
        <w:t xml:space="preserve">ast six months including the reason for the visit and a list of medications </w:t>
      </w:r>
      <w:r w:rsidR="001E4111">
        <w:t xml:space="preserve">prescribed during </w:t>
      </w:r>
      <w:r w:rsidR="003C3CC3">
        <w:t xml:space="preserve">each </w:t>
      </w:r>
      <w:r w:rsidR="00813735">
        <w:t>of tho</w:t>
      </w:r>
      <w:r w:rsidR="001E4111">
        <w:t xml:space="preserve">se ED </w:t>
      </w:r>
      <w:r w:rsidR="003C3CC3">
        <w:t>visit</w:t>
      </w:r>
      <w:r w:rsidR="001E4111">
        <w:t>s</w:t>
      </w:r>
      <w:r w:rsidR="003C3CC3">
        <w:t>.</w:t>
      </w:r>
      <w:r w:rsidR="000B7479">
        <w:t xml:space="preserve"> This may assist the provider in determining if a patient may be demonstrating drug seeking behavior</w:t>
      </w:r>
      <w:r w:rsidR="009F6B6F">
        <w:t xml:space="preserve">. </w:t>
      </w:r>
      <w:r w:rsidR="00586C4B">
        <w:t xml:space="preserve"> </w:t>
      </w:r>
    </w:p>
    <w:p w14:paraId="683C0A9E" w14:textId="58143A93" w:rsidR="001633D5" w:rsidRDefault="001633D5" w:rsidP="003554C9">
      <w:pPr>
        <w:pStyle w:val="Heading5"/>
      </w:pPr>
      <w:r w:rsidRPr="00D26514">
        <w:lastRenderedPageBreak/>
        <w:t>X.4.2</w:t>
      </w:r>
      <w:r>
        <w:t xml:space="preserve">.1.2 </w:t>
      </w:r>
      <w:del w:id="345" w:author="Jones, Emma" w:date="2018-04-06T14:35:00Z">
        <w:r w:rsidDel="00676EF2">
          <w:delText>User Defined Summary Section</w:delText>
        </w:r>
      </w:del>
      <w:ins w:id="346" w:author="Jones, Emma" w:date="2018-04-06T14:35:00Z">
        <w:r w:rsidR="00676EF2">
          <w:t>User Defined Summary Section View</w:t>
        </w:r>
      </w:ins>
      <w:r>
        <w:t xml:space="preserve"> Process Flow</w:t>
      </w:r>
    </w:p>
    <w:p w14:paraId="40D0314A" w14:textId="0EA392D9" w:rsidR="001633D5" w:rsidRPr="001633D5" w:rsidRDefault="001633D5" w:rsidP="001633D5">
      <w:pPr>
        <w:pStyle w:val="BodyText"/>
      </w:pPr>
      <w:r>
        <w:rPr>
          <w:noProof/>
        </w:rPr>
        <mc:AlternateContent>
          <mc:Choice Requires="wpc">
            <w:drawing>
              <wp:inline distT="0" distB="0" distL="0" distR="0" wp14:anchorId="34453A24" wp14:editId="75109B82">
                <wp:extent cx="5800725" cy="4990111"/>
                <wp:effectExtent l="0" t="0" r="0" b="127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8EAD7" w14:textId="25016D12" w:rsidR="00C57A6D" w:rsidRPr="00A67ED5" w:rsidRDefault="00C57A6D"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C57A6D" w:rsidRPr="00A67ED5" w:rsidRDefault="00C57A6D" w:rsidP="001633D5">
                              <w:pPr>
                                <w:pStyle w:val="BodyText"/>
                                <w:rPr>
                                  <w:sz w:val="22"/>
                                  <w:szCs w:val="22"/>
                                  <w:lang w:val="pt-BR"/>
                                </w:rPr>
                              </w:pPr>
                              <w:r w:rsidRPr="00A67ED5">
                                <w:rPr>
                                  <w:sz w:val="22"/>
                                  <w:szCs w:val="22"/>
                                  <w:lang w:val="pt-BR"/>
                                </w:rPr>
                                <w:t>Actor E</w:t>
                              </w:r>
                            </w:p>
                            <w:p w14:paraId="21150C2A" w14:textId="77777777" w:rsidR="00C57A6D" w:rsidRPr="00A67ED5" w:rsidRDefault="00C57A6D" w:rsidP="001633D5">
                              <w:pPr>
                                <w:rPr>
                                  <w:lang w:val="pt-BR"/>
                                </w:rPr>
                              </w:pPr>
                            </w:p>
                            <w:p w14:paraId="3F806812" w14:textId="77777777" w:rsidR="00C57A6D" w:rsidRPr="00A67ED5" w:rsidRDefault="00C57A6D" w:rsidP="001633D5">
                              <w:pPr>
                                <w:pStyle w:val="BodyText"/>
                                <w:rPr>
                                  <w:sz w:val="22"/>
                                  <w:szCs w:val="22"/>
                                  <w:lang w:val="pt-BR"/>
                                </w:rPr>
                              </w:pPr>
                              <w:r w:rsidRPr="00A67ED5">
                                <w:rPr>
                                  <w:sz w:val="22"/>
                                  <w:szCs w:val="22"/>
                                  <w:lang w:val="pt-BR"/>
                                </w:rPr>
                                <w:t>Actor D/</w:t>
                              </w:r>
                            </w:p>
                            <w:p w14:paraId="3C2558F3" w14:textId="77777777" w:rsidR="00C57A6D" w:rsidRPr="00A67ED5" w:rsidRDefault="00C57A6D" w:rsidP="001633D5">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23705" w14:textId="2E66F9C6" w:rsidR="00C57A6D" w:rsidRPr="00077324" w:rsidRDefault="00C57A6D" w:rsidP="001633D5">
                              <w:pPr>
                                <w:pStyle w:val="BodyText"/>
                                <w:rPr>
                                  <w:sz w:val="22"/>
                                  <w:szCs w:val="22"/>
                                </w:rPr>
                              </w:pPr>
                              <w:r>
                                <w:rPr>
                                  <w:sz w:val="22"/>
                                  <w:szCs w:val="22"/>
                                </w:rPr>
                                <w:t>PCP</w:t>
                              </w:r>
                              <w:r>
                                <w:rPr>
                                  <w:sz w:val="22"/>
                                  <w:szCs w:val="22"/>
                                </w:rPr>
                                <w:br/>
                                <w:t>(Content Consumer)</w:t>
                              </w:r>
                            </w:p>
                            <w:p w14:paraId="3E95A55D" w14:textId="77777777" w:rsidR="00C57A6D" w:rsidRPr="00077324" w:rsidRDefault="00C57A6D" w:rsidP="001633D5">
                              <w:pPr>
                                <w:pStyle w:val="BodyText"/>
                                <w:rPr>
                                  <w:sz w:val="22"/>
                                  <w:szCs w:val="22"/>
                                </w:rPr>
                              </w:pPr>
                              <w:r w:rsidRPr="00077324">
                                <w:rPr>
                                  <w:sz w:val="22"/>
                                  <w:szCs w:val="22"/>
                                </w:rPr>
                                <w:t>Actor B</w:t>
                              </w:r>
                            </w:p>
                            <w:p w14:paraId="0DF5C604" w14:textId="77777777" w:rsidR="00C57A6D" w:rsidRDefault="00C57A6D" w:rsidP="001633D5"/>
                            <w:p w14:paraId="28BA4A24" w14:textId="77777777" w:rsidR="00C57A6D" w:rsidRPr="00077324" w:rsidRDefault="00C57A6D" w:rsidP="001633D5">
                              <w:pPr>
                                <w:pStyle w:val="BodyText"/>
                                <w:rPr>
                                  <w:sz w:val="22"/>
                                  <w:szCs w:val="22"/>
                                </w:rPr>
                              </w:pPr>
                              <w:r w:rsidRPr="00077324">
                                <w:rPr>
                                  <w:sz w:val="22"/>
                                  <w:szCs w:val="22"/>
                                </w:rPr>
                                <w:t>Actor A /</w:t>
                              </w:r>
                            </w:p>
                            <w:p w14:paraId="0DBB13E2" w14:textId="77777777" w:rsidR="00C57A6D" w:rsidRPr="00077324" w:rsidRDefault="00C57A6D" w:rsidP="001633D5">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C57A6D" w:rsidRPr="00077324" w:rsidRDefault="00C57A6D" w:rsidP="001633D5">
                              <w:pPr>
                                <w:pStyle w:val="BodyText"/>
                                <w:rPr>
                                  <w:sz w:val="22"/>
                                  <w:szCs w:val="22"/>
                                </w:rPr>
                              </w:pPr>
                              <w:r>
                                <w:rPr>
                                  <w:sz w:val="22"/>
                                  <w:szCs w:val="22"/>
                                </w:rPr>
                                <w:t>Share Content</w:t>
                              </w:r>
                            </w:p>
                            <w:p w14:paraId="7787EB68" w14:textId="77777777" w:rsidR="00C57A6D" w:rsidRDefault="00C57A6D" w:rsidP="001633D5"/>
                            <w:p w14:paraId="345EF4E9" w14:textId="77777777" w:rsidR="00C57A6D" w:rsidRPr="00077324" w:rsidRDefault="00C57A6D"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71600" y="803865"/>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72690" y="803865"/>
                            <a:ext cx="239395" cy="4025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C57A6D" w:rsidRDefault="00C57A6D"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712085" y="2344288"/>
                            <a:ext cx="1397000" cy="1027562"/>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061681A" w14:textId="2F9FF68F" w:rsidR="00C57A6D" w:rsidRDefault="00C57A6D" w:rsidP="001633D5">
                              <w:r>
                                <w:t xml:space="preserve">Generate </w:t>
                              </w:r>
                              <w:del w:id="347" w:author="Jones, Emma" w:date="2018-04-06T14:35:00Z">
                                <w:r w:rsidDel="00676EF2">
                                  <w:delText>User Defined Summary Section</w:delText>
                                </w:r>
                              </w:del>
                              <w:ins w:id="348" w:author="Jones, Emma" w:date="2018-04-06T14:35:00Z">
                                <w:r>
                                  <w:t>User Defined Summary Section View</w:t>
                                </w:r>
                              </w:ins>
                              <w:r>
                                <w:t xml:space="preserve"> </w:t>
                              </w:r>
                            </w:p>
                            <w:p w14:paraId="53E37D78" w14:textId="77777777" w:rsidR="00C57A6D" w:rsidRDefault="00C57A6D" w:rsidP="001633D5"/>
                          </w:txbxContent>
                        </wps:txbx>
                        <wps:bodyPr rot="0" vert="horz" wrap="square" lIns="91440" tIns="45720" rIns="91440" bIns="45720" anchor="t" anchorCtr="0" upright="1">
                          <a:noAutofit/>
                        </wps:bodyPr>
                      </wps:wsp>
                      <wps:wsp>
                        <wps:cNvPr id="28" name="Freeform 218"/>
                        <wps:cNvSpPr>
                          <a:spLocks/>
                        </wps:cNvSpPr>
                        <wps:spPr bwMode="auto">
                          <a:xfrm>
                            <a:off x="2712085" y="3543734"/>
                            <a:ext cx="1364615" cy="1066365"/>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786DDD76" w14:textId="4C4890E1" w:rsidR="00C57A6D" w:rsidRDefault="00C57A6D" w:rsidP="001633D5">
                              <w:r>
                                <w:t xml:space="preserve">Render </w:t>
                              </w:r>
                              <w:del w:id="349" w:author="Jones, Emma" w:date="2018-04-06T14:35:00Z">
                                <w:r w:rsidDel="00676EF2">
                                  <w:delText>User Defined Summary Section</w:delText>
                                </w:r>
                              </w:del>
                              <w:ins w:id="350" w:author="Jones, Emma" w:date="2018-04-06T14:35:00Z">
                                <w:r>
                                  <w:t>User Defined Summary Section View</w:t>
                                </w:r>
                              </w:ins>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">
                <v:shape id="_x0000_s1034" type="#_x0000_t75" style="position:absolute;width:58007;height:4989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35" type="#_x0000_t202" style="position:absolute;left:8724;top:1136;width:108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5458EAD7" w14:textId="25016D12" w:rsidR="00C57A6D" w:rsidRPr="00A67ED5" w:rsidRDefault="00C57A6D"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C57A6D" w:rsidRPr="00A67ED5" w:rsidRDefault="00C57A6D" w:rsidP="001633D5">
                        <w:pPr>
                          <w:pStyle w:val="BodyText"/>
                          <w:rPr>
                            <w:sz w:val="22"/>
                            <w:szCs w:val="22"/>
                            <w:lang w:val="pt-BR"/>
                          </w:rPr>
                        </w:pPr>
                        <w:r w:rsidRPr="00A67ED5">
                          <w:rPr>
                            <w:sz w:val="22"/>
                            <w:szCs w:val="22"/>
                            <w:lang w:val="pt-BR"/>
                          </w:rPr>
                          <w:t>Actor E</w:t>
                        </w:r>
                      </w:p>
                      <w:p w14:paraId="21150C2A" w14:textId="77777777" w:rsidR="00C57A6D" w:rsidRPr="00A67ED5" w:rsidRDefault="00C57A6D" w:rsidP="001633D5">
                        <w:pPr>
                          <w:rPr>
                            <w:lang w:val="pt-BR"/>
                          </w:rPr>
                        </w:pPr>
                      </w:p>
                      <w:p w14:paraId="3F806812" w14:textId="77777777" w:rsidR="00C57A6D" w:rsidRPr="00A67ED5" w:rsidRDefault="00C57A6D" w:rsidP="001633D5">
                        <w:pPr>
                          <w:pStyle w:val="BodyText"/>
                          <w:rPr>
                            <w:sz w:val="22"/>
                            <w:szCs w:val="22"/>
                            <w:lang w:val="pt-BR"/>
                          </w:rPr>
                        </w:pPr>
                        <w:r w:rsidRPr="00A67ED5">
                          <w:rPr>
                            <w:sz w:val="22"/>
                            <w:szCs w:val="22"/>
                            <w:lang w:val="pt-BR"/>
                          </w:rPr>
                          <w:t>Actor D/</w:t>
                        </w:r>
                      </w:p>
                      <w:p w14:paraId="3C2558F3" w14:textId="77777777" w:rsidR="00C57A6D" w:rsidRPr="00A67ED5" w:rsidRDefault="00C57A6D" w:rsidP="001633D5">
                        <w:pPr>
                          <w:pStyle w:val="BodyText"/>
                          <w:rPr>
                            <w:sz w:val="22"/>
                            <w:szCs w:val="22"/>
                            <w:lang w:val="pt-BR"/>
                          </w:rPr>
                        </w:pPr>
                        <w:r w:rsidRPr="00A67ED5">
                          <w:rPr>
                            <w:sz w:val="22"/>
                            <w:szCs w:val="22"/>
                            <w:lang w:val="pt-BR"/>
                          </w:rPr>
                          <w:t>Actor E</w:t>
                        </w:r>
                      </w:p>
                    </w:txbxContent>
                  </v:textbox>
                </v:shape>
                <v:line id="Line 207" o:spid="_x0000_s103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FD23705" w14:textId="2E66F9C6" w:rsidR="00C57A6D" w:rsidRPr="00077324" w:rsidRDefault="00C57A6D" w:rsidP="001633D5">
                        <w:pPr>
                          <w:pStyle w:val="BodyText"/>
                          <w:rPr>
                            <w:sz w:val="22"/>
                            <w:szCs w:val="22"/>
                          </w:rPr>
                        </w:pPr>
                        <w:r>
                          <w:rPr>
                            <w:sz w:val="22"/>
                            <w:szCs w:val="22"/>
                          </w:rPr>
                          <w:t>PCP</w:t>
                        </w:r>
                        <w:r>
                          <w:rPr>
                            <w:sz w:val="22"/>
                            <w:szCs w:val="22"/>
                          </w:rPr>
                          <w:br/>
                          <w:t>(Content Consumer)</w:t>
                        </w:r>
                      </w:p>
                      <w:p w14:paraId="3E95A55D" w14:textId="77777777" w:rsidR="00C57A6D" w:rsidRPr="00077324" w:rsidRDefault="00C57A6D" w:rsidP="001633D5">
                        <w:pPr>
                          <w:pStyle w:val="BodyText"/>
                          <w:rPr>
                            <w:sz w:val="22"/>
                            <w:szCs w:val="22"/>
                          </w:rPr>
                        </w:pPr>
                        <w:r w:rsidRPr="00077324">
                          <w:rPr>
                            <w:sz w:val="22"/>
                            <w:szCs w:val="22"/>
                          </w:rPr>
                          <w:t>Actor B</w:t>
                        </w:r>
                      </w:p>
                      <w:p w14:paraId="0DF5C604" w14:textId="77777777" w:rsidR="00C57A6D" w:rsidRDefault="00C57A6D" w:rsidP="001633D5"/>
                      <w:p w14:paraId="28BA4A24" w14:textId="77777777" w:rsidR="00C57A6D" w:rsidRPr="00077324" w:rsidRDefault="00C57A6D" w:rsidP="001633D5">
                        <w:pPr>
                          <w:pStyle w:val="BodyText"/>
                          <w:rPr>
                            <w:sz w:val="22"/>
                            <w:szCs w:val="22"/>
                          </w:rPr>
                        </w:pPr>
                        <w:r w:rsidRPr="00077324">
                          <w:rPr>
                            <w:sz w:val="22"/>
                            <w:szCs w:val="22"/>
                          </w:rPr>
                          <w:t>Actor A /</w:t>
                        </w:r>
                      </w:p>
                      <w:p w14:paraId="0DBB13E2" w14:textId="77777777" w:rsidR="00C57A6D" w:rsidRPr="00077324" w:rsidRDefault="00C57A6D" w:rsidP="001633D5">
                        <w:pPr>
                          <w:pStyle w:val="BodyText"/>
                          <w:rPr>
                            <w:sz w:val="22"/>
                            <w:szCs w:val="22"/>
                          </w:rPr>
                        </w:pPr>
                        <w:r w:rsidRPr="00077324">
                          <w:rPr>
                            <w:sz w:val="22"/>
                            <w:szCs w:val="22"/>
                          </w:rPr>
                          <w:t>Actor B</w:t>
                        </w:r>
                      </w:p>
                    </w:txbxContent>
                  </v:textbox>
                </v:shape>
                <v:line id="Line 209" o:spid="_x0000_s103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C57A6D" w:rsidRPr="00077324" w:rsidRDefault="00C57A6D" w:rsidP="001633D5">
                        <w:pPr>
                          <w:pStyle w:val="BodyText"/>
                          <w:rPr>
                            <w:sz w:val="22"/>
                            <w:szCs w:val="22"/>
                          </w:rPr>
                        </w:pPr>
                        <w:r>
                          <w:rPr>
                            <w:sz w:val="22"/>
                            <w:szCs w:val="22"/>
                          </w:rPr>
                          <w:t>Share Content</w:t>
                        </w:r>
                      </w:p>
                      <w:p w14:paraId="7787EB68" w14:textId="77777777" w:rsidR="00C57A6D" w:rsidRDefault="00C57A6D" w:rsidP="001633D5"/>
                      <w:p w14:paraId="345EF4E9" w14:textId="77777777" w:rsidR="00C57A6D" w:rsidRPr="00077324" w:rsidRDefault="00C57A6D" w:rsidP="001633D5">
                        <w:pPr>
                          <w:pStyle w:val="BodyText"/>
                          <w:rPr>
                            <w:sz w:val="22"/>
                            <w:szCs w:val="22"/>
                          </w:rPr>
                        </w:pPr>
                        <w:r w:rsidRPr="00077324">
                          <w:rPr>
                            <w:sz w:val="22"/>
                            <w:szCs w:val="22"/>
                          </w:rPr>
                          <w:t>Transaction-A [A]</w:t>
                        </w:r>
                      </w:p>
                    </w:txbxContent>
                  </v:textbox>
                </v:shape>
                <v:line id="Line 212" o:spid="_x0000_s1041" style="position:absolute;visibility:visible;mso-wrap-style:square" from="13716,8038" to="24726,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2" style="position:absolute;left:24726;top:8038;width:2394;height:40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C57A6D" w:rsidRDefault="00C57A6D" w:rsidP="001633D5">
                        <w:r>
                          <w:t>Check for needed information</w:t>
                        </w:r>
                      </w:p>
                    </w:txbxContent>
                  </v:textbox>
                </v:shape>
                <v:shape id="Freeform 216" o:spid="_x0000_s1045" style="position:absolute;left:27120;top:23442;width:13970;height:1027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393935,550279;16093,1027562" o:connectangles="0,0,0"/>
                </v:shape>
                <v:shape id="Text Box 217" o:spid="_x0000_s104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2F9FF68F" w:rsidR="00C57A6D" w:rsidRDefault="00C57A6D" w:rsidP="001633D5">
                        <w:r>
                          <w:t xml:space="preserve">Generate </w:t>
                        </w:r>
                        <w:del w:id="351" w:author="Jones, Emma" w:date="2018-04-06T14:35:00Z">
                          <w:r w:rsidDel="00676EF2">
                            <w:delText>User Defined Summary Section</w:delText>
                          </w:r>
                        </w:del>
                        <w:ins w:id="352" w:author="Jones, Emma" w:date="2018-04-06T14:35:00Z">
                          <w:r>
                            <w:t>User Defined Summary Section View</w:t>
                          </w:r>
                        </w:ins>
                        <w:r>
                          <w:t xml:space="preserve"> </w:t>
                        </w:r>
                      </w:p>
                      <w:p w14:paraId="53E37D78" w14:textId="77777777" w:rsidR="00C57A6D" w:rsidRDefault="00C57A6D" w:rsidP="001633D5"/>
                    </w:txbxContent>
                  </v:textbox>
                </v:shape>
                <v:shape id="Freeform 218" o:spid="_x0000_s1047" style="position:absolute;left:27120;top:35437;width:13647;height:10663;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361621,571059;15720,1066365" o:connectangles="0,0,0"/>
                </v:shape>
                <v:shape id="Text Box 219" o:spid="_x0000_s104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4C4890E1" w:rsidR="00C57A6D" w:rsidRDefault="00C57A6D" w:rsidP="001633D5">
                        <w:r>
                          <w:t xml:space="preserve">Render </w:t>
                        </w:r>
                        <w:del w:id="353" w:author="Jones, Emma" w:date="2018-04-06T14:35:00Z">
                          <w:r w:rsidDel="00676EF2">
                            <w:delText>User Defined Summary Section</w:delText>
                          </w:r>
                        </w:del>
                        <w:ins w:id="354" w:author="Jones, Emma" w:date="2018-04-06T14:35:00Z">
                          <w:r>
                            <w:t>User Defined Summary Section View</w:t>
                          </w:r>
                        </w:ins>
                      </w:p>
                    </w:txbxContent>
                  </v:textbox>
                </v:shape>
                <w10:anchorlock/>
              </v:group>
            </w:pict>
          </mc:Fallback>
        </mc:AlternateContent>
      </w:r>
    </w:p>
    <w:p w14:paraId="6F88C15E" w14:textId="42375F8B" w:rsidR="000C51FA" w:rsidRPr="00A97446" w:rsidRDefault="000C51FA" w:rsidP="000C51FA">
      <w:pPr>
        <w:pStyle w:val="FigureTitle"/>
      </w:pPr>
      <w:r w:rsidRPr="00A97446">
        <w:t>Figure X.4.2.1.2-1:</w:t>
      </w:r>
      <w:r>
        <w:t xml:space="preserve"> Basic Process Flow in </w:t>
      </w:r>
      <w:r w:rsidR="003E3FFE">
        <w:t>CDA-DSS Profile</w:t>
      </w:r>
    </w:p>
    <w:p w14:paraId="5F09FC24" w14:textId="77777777" w:rsidR="000C51FA" w:rsidRDefault="000C51FA" w:rsidP="001633D5">
      <w:pPr>
        <w:pStyle w:val="BodyText"/>
        <w:tabs>
          <w:tab w:val="left" w:pos="1125"/>
        </w:tabs>
      </w:pPr>
    </w:p>
    <w:p w14:paraId="0608A167" w14:textId="7219B38C" w:rsidR="001633D5" w:rsidRDefault="003C3CC3" w:rsidP="001633D5">
      <w:pPr>
        <w:pStyle w:val="BodyText"/>
        <w:tabs>
          <w:tab w:val="left" w:pos="1125"/>
        </w:tabs>
      </w:pPr>
      <w:r>
        <w:t xml:space="preserve">Pre-conditions: </w:t>
      </w:r>
    </w:p>
    <w:p w14:paraId="2B49878D" w14:textId="12237136" w:rsidR="003C3CC3" w:rsidRDefault="003C3CC3" w:rsidP="00C47DFA">
      <w:pPr>
        <w:pStyle w:val="BodyText"/>
      </w:pPr>
      <w:r>
        <w:t xml:space="preserve">The ED CCD must contain the information needed to satisfy the </w:t>
      </w:r>
      <w:r w:rsidR="000F2285">
        <w:t xml:space="preserve">user </w:t>
      </w:r>
      <w:r w:rsidR="00813735">
        <w:t>defined</w:t>
      </w:r>
      <w:r>
        <w:t xml:space="preserve"> preferences</w:t>
      </w:r>
      <w:r w:rsidR="00632CA4">
        <w:t xml:space="preserve"> that would go in the </w:t>
      </w:r>
      <w:del w:id="355" w:author="Jones, Emma" w:date="2018-04-06T14:34:00Z">
        <w:r w:rsidR="00632CA4" w:rsidDel="00676EF2">
          <w:delText>User Defined Summary Section</w:delText>
        </w:r>
      </w:del>
      <w:ins w:id="356" w:author="Jones, Emma" w:date="2018-04-06T14:34:00Z">
        <w:r w:rsidR="00676EF2">
          <w:t>User Defined Summary Section View</w:t>
        </w:r>
      </w:ins>
      <w:r>
        <w:t>.</w:t>
      </w:r>
    </w:p>
    <w:p w14:paraId="37CFA605" w14:textId="77777777" w:rsidR="001633D5" w:rsidRDefault="003C3CC3" w:rsidP="00C47DFA">
      <w:pPr>
        <w:pStyle w:val="BodyText"/>
      </w:pPr>
      <w:r>
        <w:t xml:space="preserve">Main Flow: </w:t>
      </w:r>
    </w:p>
    <w:p w14:paraId="254FF7AA" w14:textId="198FEA4D" w:rsidR="001E4111" w:rsidRDefault="003C3CC3" w:rsidP="00C47DFA">
      <w:pPr>
        <w:pStyle w:val="BodyText"/>
      </w:pPr>
      <w:r>
        <w:t xml:space="preserve">The </w:t>
      </w:r>
      <w:ins w:id="357" w:author="Jones, Emma" w:date="2018-04-06T14:40:00Z">
        <w:r w:rsidR="00676EF2">
          <w:t>C</w:t>
        </w:r>
      </w:ins>
      <w:del w:id="358" w:author="Jones, Emma" w:date="2018-04-06T14:40:00Z">
        <w:r w:rsidDel="00676EF2">
          <w:delText>c</w:delText>
        </w:r>
      </w:del>
      <w:r>
        <w:t xml:space="preserve">ontent </w:t>
      </w:r>
      <w:ins w:id="359" w:author="Jones, Emma" w:date="2018-04-06T14:40:00Z">
        <w:r w:rsidR="00676EF2">
          <w:t>C</w:t>
        </w:r>
      </w:ins>
      <w:del w:id="360" w:author="Jones, Emma" w:date="2018-04-06T14:40:00Z">
        <w:r w:rsidDel="00676EF2">
          <w:delText>c</w:delText>
        </w:r>
      </w:del>
      <w:r>
        <w:t xml:space="preserve">onsumer </w:t>
      </w:r>
      <w:r w:rsidR="001E4111">
        <w:t>provides the ability to check</w:t>
      </w:r>
      <w:r>
        <w:t xml:space="preserve"> the </w:t>
      </w:r>
      <w:r w:rsidR="001E4111">
        <w:t>CCD</w:t>
      </w:r>
      <w:ins w:id="361" w:author="Jones, Emma" w:date="2018-04-06T14:40:00Z">
        <w:r w:rsidR="00676EF2">
          <w:t xml:space="preserve"> generated by the ED</w:t>
        </w:r>
      </w:ins>
      <w:r w:rsidR="001E4111">
        <w:t xml:space="preserve"> for the needed information based on the </w:t>
      </w:r>
      <w:ins w:id="362" w:author="Jones, Emma" w:date="2018-04-06T14:40:00Z">
        <w:r w:rsidR="00676EF2">
          <w:t xml:space="preserve">Content Consumer </w:t>
        </w:r>
      </w:ins>
      <w:r w:rsidR="001E4111">
        <w:t xml:space="preserve">user </w:t>
      </w:r>
      <w:r w:rsidR="00813735">
        <w:t>defined</w:t>
      </w:r>
      <w:r w:rsidR="000F2285">
        <w:t xml:space="preserve"> </w:t>
      </w:r>
      <w:r w:rsidR="001E4111">
        <w:t xml:space="preserve">preference. The user </w:t>
      </w:r>
      <w:r w:rsidR="00813735">
        <w:t xml:space="preserve">defined </w:t>
      </w:r>
      <w:r w:rsidR="001E4111">
        <w:t>preferen</w:t>
      </w:r>
      <w:r w:rsidR="00FB5D40">
        <w:t xml:space="preserve">ce includes </w:t>
      </w:r>
      <w:r w:rsidR="001E4111">
        <w:t xml:space="preserve">encounters of ED visit type and encounter dates within the past six months. The </w:t>
      </w:r>
      <w:r w:rsidR="00FB5D40">
        <w:t xml:space="preserve">user preference also includes medication information that is </w:t>
      </w:r>
      <w:r w:rsidR="001E4111">
        <w:t>associated with the applicable ED encounters</w:t>
      </w:r>
      <w:ins w:id="363" w:author="Jones, Emma" w:date="2018-04-06T14:40:00Z">
        <w:r w:rsidR="00676EF2">
          <w:t xml:space="preserve"> found in the ED CCD</w:t>
        </w:r>
      </w:ins>
      <w:r w:rsidR="001E4111">
        <w:t xml:space="preserve">. </w:t>
      </w:r>
    </w:p>
    <w:p w14:paraId="05ACCFCF" w14:textId="77777777" w:rsidR="001633D5" w:rsidRDefault="001E4111" w:rsidP="00C47DFA">
      <w:pPr>
        <w:pStyle w:val="BodyText"/>
      </w:pPr>
      <w:r>
        <w:lastRenderedPageBreak/>
        <w:t xml:space="preserve">Post Conditions: </w:t>
      </w:r>
    </w:p>
    <w:p w14:paraId="524F8FF8" w14:textId="0A456C72" w:rsidR="001E4111" w:rsidRDefault="001E4111" w:rsidP="00C47DFA">
      <w:pPr>
        <w:pStyle w:val="BodyText"/>
      </w:pPr>
      <w:r>
        <w:t xml:space="preserve">A </w:t>
      </w:r>
      <w:del w:id="364" w:author="Jones, Emma" w:date="2018-04-06T14:34:00Z">
        <w:r w:rsidR="00FB5D40" w:rsidDel="00676EF2">
          <w:delText>User Defined Summary S</w:delText>
        </w:r>
        <w:r w:rsidDel="00676EF2">
          <w:delText>ection</w:delText>
        </w:r>
      </w:del>
      <w:ins w:id="365" w:author="Jones, Emma" w:date="2018-04-06T14:34:00Z">
        <w:r w:rsidR="00676EF2">
          <w:t>User Defined Summary Section View</w:t>
        </w:r>
      </w:ins>
      <w:r>
        <w:t xml:space="preserve"> is generated containing a list of ED visits in the last six months. Each encounter </w:t>
      </w:r>
      <w:r w:rsidR="001633D5">
        <w:t xml:space="preserve">has </w:t>
      </w:r>
      <w:r w:rsidR="00FB5D40">
        <w:t xml:space="preserve">the </w:t>
      </w:r>
      <w:r w:rsidR="001633D5">
        <w:t>medications prescribed</w:t>
      </w:r>
      <w:r w:rsidR="00071CD3">
        <w:t>/a</w:t>
      </w:r>
      <w:r w:rsidR="00FB5D40">
        <w:t>dministered</w:t>
      </w:r>
      <w:r w:rsidR="001633D5">
        <w:t xml:space="preserve"> during the encounter. </w:t>
      </w:r>
    </w:p>
    <w:p w14:paraId="4DFF0801" w14:textId="2BD89703" w:rsidR="002E108C" w:rsidRDefault="002E108C" w:rsidP="002E108C">
      <w:pPr>
        <w:pStyle w:val="Heading4"/>
        <w:numPr>
          <w:ilvl w:val="0"/>
          <w:numId w:val="0"/>
        </w:numPr>
        <w:ind w:left="864" w:hanging="864"/>
        <w:rPr>
          <w:noProof w:val="0"/>
        </w:rPr>
      </w:pPr>
      <w:r w:rsidRPr="00D26514">
        <w:rPr>
          <w:noProof w:val="0"/>
        </w:rPr>
        <w:t>X.4.2</w:t>
      </w:r>
      <w:r>
        <w:rPr>
          <w:noProof w:val="0"/>
        </w:rPr>
        <w:t>.2</w:t>
      </w:r>
      <w:r w:rsidRPr="00D26514">
        <w:rPr>
          <w:noProof w:val="0"/>
        </w:rPr>
        <w:t xml:space="preserve"> Use Case</w:t>
      </w:r>
      <w:r>
        <w:rPr>
          <w:noProof w:val="0"/>
        </w:rPr>
        <w:t xml:space="preserve"> #2</w:t>
      </w:r>
      <w:r w:rsidRPr="00D26514">
        <w:rPr>
          <w:noProof w:val="0"/>
        </w:rPr>
        <w:t xml:space="preserve">: </w:t>
      </w:r>
      <w:r>
        <w:rPr>
          <w:noProof w:val="0"/>
        </w:rPr>
        <w:t>Care Plan Summary Section</w:t>
      </w:r>
    </w:p>
    <w:p w14:paraId="7D680FAB" w14:textId="656297EC" w:rsidR="002E108C" w:rsidRDefault="002E108C" w:rsidP="002E108C">
      <w:pPr>
        <w:pStyle w:val="BodyText"/>
      </w:pPr>
      <w:r>
        <w:t xml:space="preserve">This use case involves a Primary Care Physician </w:t>
      </w:r>
      <w:r w:rsidR="00BE6750">
        <w:t>(PCP) generating and sharing a Care Plan Summary S</w:t>
      </w:r>
      <w:r>
        <w:t>ection based on content in a care plan document</w:t>
      </w:r>
      <w:r w:rsidR="00BE6750">
        <w:t>. The PCP</w:t>
      </w:r>
      <w:r w:rsidR="00085C24">
        <w:t xml:space="preserve"> would like to view the care plan content with its applicable linkages to get a better understanding of the various healt</w:t>
      </w:r>
      <w:r w:rsidR="00632AE0">
        <w:t>h concerns that may be related to the same</w:t>
      </w:r>
      <w:r w:rsidR="00085C24">
        <w:t xml:space="preserve"> goals along with the applicable</w:t>
      </w:r>
      <w:r w:rsidR="00632AE0">
        <w:t xml:space="preserve"> interventions. This will help</w:t>
      </w:r>
      <w:r w:rsidR="00085C24">
        <w:t xml:space="preserve"> the PCP in understanding which interventions are effective in assisting the patient attain desirable ou</w:t>
      </w:r>
      <w:r w:rsidR="00632AE0">
        <w:t>tcomes so that he is</w:t>
      </w:r>
      <w:r w:rsidR="00085C24">
        <w:t xml:space="preserve"> </w:t>
      </w:r>
      <w:r>
        <w:t xml:space="preserve">better </w:t>
      </w:r>
      <w:r w:rsidR="00632AE0">
        <w:t xml:space="preserve">able to </w:t>
      </w:r>
      <w:r>
        <w:t xml:space="preserve">direct his patient’s care. </w:t>
      </w:r>
    </w:p>
    <w:p w14:paraId="355A88C7" w14:textId="7761DD90" w:rsidR="008A0157" w:rsidRPr="00D26514" w:rsidRDefault="008A0157" w:rsidP="002E108C">
      <w:pPr>
        <w:pStyle w:val="Heading5"/>
      </w:pPr>
      <w:r w:rsidRPr="00D26514">
        <w:t>X.4.2</w:t>
      </w:r>
      <w:r>
        <w:t>.2</w:t>
      </w:r>
      <w:r w:rsidR="002E108C">
        <w:t>.1</w:t>
      </w:r>
      <w:r w:rsidR="007B118D">
        <w:t xml:space="preserve"> </w:t>
      </w:r>
      <w:r>
        <w:t>Care Plan Summary Section</w:t>
      </w:r>
      <w:r w:rsidR="00C73203">
        <w:t xml:space="preserve"> </w:t>
      </w:r>
      <w:r w:rsidRPr="00D26514">
        <w:t>Use Case Description</w:t>
      </w:r>
    </w:p>
    <w:p w14:paraId="14350DBE" w14:textId="61E2C3CD" w:rsidR="008A0157" w:rsidRPr="00A97446" w:rsidRDefault="008A0157" w:rsidP="008A0157">
      <w:pPr>
        <w:pStyle w:val="BodyText"/>
      </w:pPr>
      <w:r w:rsidRPr="00A97446">
        <w:t>This use case involves a patient visiting their Primary Care Physician for a routine visit. The patient arrives at th</w:t>
      </w:r>
      <w:r w:rsidR="00632AE0">
        <w:t>e clinic with a list of health concerns</w:t>
      </w:r>
      <w:r w:rsidRPr="00A97446">
        <w:t xml:space="preserve"> that he wishes to discuss. The patient’s sleep apnea, an existing condition, is getting worse. He has also developed frequent headaches. The PCP</w:t>
      </w:r>
      <w:r w:rsidR="00632AE0">
        <w:t xml:space="preserve"> makes note of these new health concern</w:t>
      </w:r>
      <w:r w:rsidRPr="00A97446">
        <w:t xml:space="preserve">s, and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Default="00C73203" w:rsidP="008A0157">
      <w:pPr>
        <w:pStyle w:val="BodyText"/>
      </w:pPr>
      <w:r>
        <w:t>The PCP produces a care plan</w:t>
      </w:r>
      <w:r w:rsidR="008A0157" w:rsidRPr="00A97446">
        <w:t xml:space="preserve"> document at the end of the visit and shares it with the patient, as he wants to provide his patient with a meaningful recap of what they discussed during the visit. This document contains the</w:t>
      </w:r>
      <w:r>
        <w:t xml:space="preserve"> health concerns with related goals, interventions and planned interventions as well as outcomes </w:t>
      </w:r>
      <w:r w:rsidR="008A0157" w:rsidRPr="00A97446">
        <w:t xml:space="preserve">discussed during this visit. </w:t>
      </w:r>
      <w:r>
        <w:t xml:space="preserve">The PCP would like for the patient to fully understand the care plan they have agreed on. </w:t>
      </w:r>
      <w:r w:rsidR="00632AE0">
        <w:t>The care plan includes a Care Plan Summary Section that is shows the care plan content with its applicable linkages.</w:t>
      </w:r>
    </w:p>
    <w:p w14:paraId="1D7995F9" w14:textId="31A21551" w:rsidR="00C73203" w:rsidRDefault="00C73203" w:rsidP="00C73203">
      <w:pPr>
        <w:pStyle w:val="Heading5"/>
      </w:pPr>
      <w:r w:rsidRPr="00D26514">
        <w:lastRenderedPageBreak/>
        <w:t>X.4.2</w:t>
      </w:r>
      <w:r w:rsidR="002E108C">
        <w:t>.2.2</w:t>
      </w:r>
      <w:r>
        <w:t xml:space="preserve"> Care Plan Summary Section Process Flow</w:t>
      </w:r>
    </w:p>
    <w:p w14:paraId="0DCC88A0" w14:textId="03A15E21" w:rsidR="00C73203" w:rsidRDefault="00C73203" w:rsidP="00C73203">
      <w:pPr>
        <w:pStyle w:val="BodyText"/>
      </w:pPr>
      <w:r>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EFC1C" w14:textId="6C673E4D" w:rsidR="00C57A6D" w:rsidRPr="00A67ED5" w:rsidRDefault="00C57A6D"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C57A6D" w:rsidRPr="00A67ED5" w:rsidRDefault="00C57A6D" w:rsidP="00C73203">
                              <w:pPr>
                                <w:pStyle w:val="BodyText"/>
                                <w:rPr>
                                  <w:sz w:val="22"/>
                                  <w:szCs w:val="22"/>
                                  <w:lang w:val="pt-BR"/>
                                </w:rPr>
                              </w:pPr>
                              <w:r w:rsidRPr="00A67ED5">
                                <w:rPr>
                                  <w:sz w:val="22"/>
                                  <w:szCs w:val="22"/>
                                  <w:lang w:val="pt-BR"/>
                                </w:rPr>
                                <w:t>Actor E</w:t>
                              </w:r>
                            </w:p>
                            <w:p w14:paraId="4894D60A" w14:textId="77777777" w:rsidR="00C57A6D" w:rsidRPr="00A67ED5" w:rsidRDefault="00C57A6D" w:rsidP="00C73203">
                              <w:pPr>
                                <w:rPr>
                                  <w:lang w:val="pt-BR"/>
                                </w:rPr>
                              </w:pPr>
                            </w:p>
                            <w:p w14:paraId="10E4154D" w14:textId="77777777" w:rsidR="00C57A6D" w:rsidRPr="00A67ED5" w:rsidRDefault="00C57A6D" w:rsidP="00C73203">
                              <w:pPr>
                                <w:pStyle w:val="BodyText"/>
                                <w:rPr>
                                  <w:sz w:val="22"/>
                                  <w:szCs w:val="22"/>
                                  <w:lang w:val="pt-BR"/>
                                </w:rPr>
                              </w:pPr>
                              <w:r w:rsidRPr="00A67ED5">
                                <w:rPr>
                                  <w:sz w:val="22"/>
                                  <w:szCs w:val="22"/>
                                  <w:lang w:val="pt-BR"/>
                                </w:rPr>
                                <w:t>Actor D/</w:t>
                              </w:r>
                            </w:p>
                            <w:p w14:paraId="1911F262" w14:textId="77777777" w:rsidR="00C57A6D" w:rsidRPr="00A67ED5" w:rsidRDefault="00C57A6D" w:rsidP="00C7320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E2316" w14:textId="6CA658DA" w:rsidR="00C57A6D" w:rsidRPr="00077324" w:rsidRDefault="00C57A6D" w:rsidP="00C73203">
                              <w:pPr>
                                <w:pStyle w:val="BodyText"/>
                                <w:rPr>
                                  <w:sz w:val="22"/>
                                  <w:szCs w:val="22"/>
                                </w:rPr>
                              </w:pPr>
                              <w:r>
                                <w:rPr>
                                  <w:sz w:val="22"/>
                                  <w:szCs w:val="22"/>
                                </w:rPr>
                                <w:t>PCP</w:t>
                              </w:r>
                              <w:r>
                                <w:rPr>
                                  <w:sz w:val="22"/>
                                  <w:szCs w:val="22"/>
                                </w:rPr>
                                <w:br/>
                                <w:t>(Content Creator)</w:t>
                              </w:r>
                            </w:p>
                            <w:p w14:paraId="7364C1C7" w14:textId="77777777" w:rsidR="00C57A6D" w:rsidRPr="00077324" w:rsidRDefault="00C57A6D" w:rsidP="00C73203">
                              <w:pPr>
                                <w:pStyle w:val="BodyText"/>
                                <w:rPr>
                                  <w:sz w:val="22"/>
                                  <w:szCs w:val="22"/>
                                </w:rPr>
                              </w:pPr>
                              <w:r w:rsidRPr="00077324">
                                <w:rPr>
                                  <w:sz w:val="22"/>
                                  <w:szCs w:val="22"/>
                                </w:rPr>
                                <w:t>Actor B</w:t>
                              </w:r>
                            </w:p>
                            <w:p w14:paraId="7B6AF7BD" w14:textId="77777777" w:rsidR="00C57A6D" w:rsidRDefault="00C57A6D" w:rsidP="00C73203"/>
                            <w:p w14:paraId="51AEF596" w14:textId="77777777" w:rsidR="00C57A6D" w:rsidRPr="00077324" w:rsidRDefault="00C57A6D" w:rsidP="00C73203">
                              <w:pPr>
                                <w:pStyle w:val="BodyText"/>
                                <w:rPr>
                                  <w:sz w:val="22"/>
                                  <w:szCs w:val="22"/>
                                </w:rPr>
                              </w:pPr>
                              <w:r w:rsidRPr="00077324">
                                <w:rPr>
                                  <w:sz w:val="22"/>
                                  <w:szCs w:val="22"/>
                                </w:rPr>
                                <w:t>Actor A /</w:t>
                              </w:r>
                            </w:p>
                            <w:p w14:paraId="401052EF" w14:textId="77777777" w:rsidR="00C57A6D" w:rsidRPr="00077324" w:rsidRDefault="00C57A6D" w:rsidP="00C7320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C57A6D" w:rsidRPr="00077324" w:rsidRDefault="00C57A6D" w:rsidP="00C73203">
                              <w:pPr>
                                <w:pStyle w:val="BodyText"/>
                                <w:rPr>
                                  <w:sz w:val="22"/>
                                  <w:szCs w:val="22"/>
                                </w:rPr>
                              </w:pPr>
                              <w:r>
                                <w:rPr>
                                  <w:sz w:val="22"/>
                                  <w:szCs w:val="22"/>
                                </w:rPr>
                                <w:t>Share Content</w:t>
                              </w:r>
                            </w:p>
                            <w:p w14:paraId="40AE47C6" w14:textId="77777777" w:rsidR="00C57A6D" w:rsidRDefault="00C57A6D" w:rsidP="00C73203"/>
                            <w:p w14:paraId="79044048" w14:textId="77777777" w:rsidR="00C57A6D" w:rsidRPr="00077324" w:rsidRDefault="00C57A6D"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C57A6D" w:rsidRDefault="00C57A6D"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C57A6D" w:rsidRDefault="00C57A6D"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C57A6D" w:rsidRDefault="00C57A6D"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0" type="#_x0000_t75" style="position:absolute;width:58007;height:49898;visibility:visible;mso-wrap-style:square">
                  <v:fill o:detectmouseclick="t"/>
                  <v:path o:connecttype="none"/>
                </v:shape>
                <v:shape id="Text Box 206" o:spid="_x0000_s1051"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26EFC1C" w14:textId="6C673E4D" w:rsidR="00C57A6D" w:rsidRPr="00A67ED5" w:rsidRDefault="00C57A6D"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C57A6D" w:rsidRPr="00A67ED5" w:rsidRDefault="00C57A6D" w:rsidP="00C73203">
                        <w:pPr>
                          <w:pStyle w:val="BodyText"/>
                          <w:rPr>
                            <w:sz w:val="22"/>
                            <w:szCs w:val="22"/>
                            <w:lang w:val="pt-BR"/>
                          </w:rPr>
                        </w:pPr>
                        <w:r w:rsidRPr="00A67ED5">
                          <w:rPr>
                            <w:sz w:val="22"/>
                            <w:szCs w:val="22"/>
                            <w:lang w:val="pt-BR"/>
                          </w:rPr>
                          <w:t>Actor E</w:t>
                        </w:r>
                      </w:p>
                      <w:p w14:paraId="4894D60A" w14:textId="77777777" w:rsidR="00C57A6D" w:rsidRPr="00A67ED5" w:rsidRDefault="00C57A6D" w:rsidP="00C73203">
                        <w:pPr>
                          <w:rPr>
                            <w:lang w:val="pt-BR"/>
                          </w:rPr>
                        </w:pPr>
                      </w:p>
                      <w:p w14:paraId="10E4154D" w14:textId="77777777" w:rsidR="00C57A6D" w:rsidRPr="00A67ED5" w:rsidRDefault="00C57A6D" w:rsidP="00C73203">
                        <w:pPr>
                          <w:pStyle w:val="BodyText"/>
                          <w:rPr>
                            <w:sz w:val="22"/>
                            <w:szCs w:val="22"/>
                            <w:lang w:val="pt-BR"/>
                          </w:rPr>
                        </w:pPr>
                        <w:r w:rsidRPr="00A67ED5">
                          <w:rPr>
                            <w:sz w:val="22"/>
                            <w:szCs w:val="22"/>
                            <w:lang w:val="pt-BR"/>
                          </w:rPr>
                          <w:t>Actor D/</w:t>
                        </w:r>
                      </w:p>
                      <w:p w14:paraId="1911F262" w14:textId="77777777" w:rsidR="00C57A6D" w:rsidRPr="00A67ED5" w:rsidRDefault="00C57A6D" w:rsidP="00C73203">
                        <w:pPr>
                          <w:pStyle w:val="BodyText"/>
                          <w:rPr>
                            <w:sz w:val="22"/>
                            <w:szCs w:val="22"/>
                            <w:lang w:val="pt-BR"/>
                          </w:rPr>
                        </w:pPr>
                        <w:r w:rsidRPr="00A67ED5">
                          <w:rPr>
                            <w:sz w:val="22"/>
                            <w:szCs w:val="22"/>
                            <w:lang w:val="pt-BR"/>
                          </w:rPr>
                          <w:t>Actor E</w:t>
                        </w:r>
                      </w:p>
                    </w:txbxContent>
                  </v:textbox>
                </v:shape>
                <v:line id="Line 207" o:spid="_x0000_s105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20E2316" w14:textId="6CA658DA" w:rsidR="00C57A6D" w:rsidRPr="00077324" w:rsidRDefault="00C57A6D" w:rsidP="00C73203">
                        <w:pPr>
                          <w:pStyle w:val="BodyText"/>
                          <w:rPr>
                            <w:sz w:val="22"/>
                            <w:szCs w:val="22"/>
                          </w:rPr>
                        </w:pPr>
                        <w:r>
                          <w:rPr>
                            <w:sz w:val="22"/>
                            <w:szCs w:val="22"/>
                          </w:rPr>
                          <w:t>PCP</w:t>
                        </w:r>
                        <w:r>
                          <w:rPr>
                            <w:sz w:val="22"/>
                            <w:szCs w:val="22"/>
                          </w:rPr>
                          <w:br/>
                          <w:t>(Content Creator)</w:t>
                        </w:r>
                      </w:p>
                      <w:p w14:paraId="7364C1C7" w14:textId="77777777" w:rsidR="00C57A6D" w:rsidRPr="00077324" w:rsidRDefault="00C57A6D" w:rsidP="00C73203">
                        <w:pPr>
                          <w:pStyle w:val="BodyText"/>
                          <w:rPr>
                            <w:sz w:val="22"/>
                            <w:szCs w:val="22"/>
                          </w:rPr>
                        </w:pPr>
                        <w:r w:rsidRPr="00077324">
                          <w:rPr>
                            <w:sz w:val="22"/>
                            <w:szCs w:val="22"/>
                          </w:rPr>
                          <w:t>Actor B</w:t>
                        </w:r>
                      </w:p>
                      <w:p w14:paraId="7B6AF7BD" w14:textId="77777777" w:rsidR="00C57A6D" w:rsidRDefault="00C57A6D" w:rsidP="00C73203"/>
                      <w:p w14:paraId="51AEF596" w14:textId="77777777" w:rsidR="00C57A6D" w:rsidRPr="00077324" w:rsidRDefault="00C57A6D" w:rsidP="00C73203">
                        <w:pPr>
                          <w:pStyle w:val="BodyText"/>
                          <w:rPr>
                            <w:sz w:val="22"/>
                            <w:szCs w:val="22"/>
                          </w:rPr>
                        </w:pPr>
                        <w:r w:rsidRPr="00077324">
                          <w:rPr>
                            <w:sz w:val="22"/>
                            <w:szCs w:val="22"/>
                          </w:rPr>
                          <w:t>Actor A /</w:t>
                        </w:r>
                      </w:p>
                      <w:p w14:paraId="401052EF" w14:textId="77777777" w:rsidR="00C57A6D" w:rsidRPr="00077324" w:rsidRDefault="00C57A6D" w:rsidP="00C73203">
                        <w:pPr>
                          <w:pStyle w:val="BodyText"/>
                          <w:rPr>
                            <w:sz w:val="22"/>
                            <w:szCs w:val="22"/>
                          </w:rPr>
                        </w:pPr>
                        <w:r w:rsidRPr="00077324">
                          <w:rPr>
                            <w:sz w:val="22"/>
                            <w:szCs w:val="22"/>
                          </w:rPr>
                          <w:t>Actor B</w:t>
                        </w:r>
                      </w:p>
                    </w:txbxContent>
                  </v:textbox>
                </v:shape>
                <v:line id="Line 209" o:spid="_x0000_s105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C57A6D" w:rsidRPr="00077324" w:rsidRDefault="00C57A6D" w:rsidP="00C73203">
                        <w:pPr>
                          <w:pStyle w:val="BodyText"/>
                          <w:rPr>
                            <w:sz w:val="22"/>
                            <w:szCs w:val="22"/>
                          </w:rPr>
                        </w:pPr>
                        <w:r>
                          <w:rPr>
                            <w:sz w:val="22"/>
                            <w:szCs w:val="22"/>
                          </w:rPr>
                          <w:t>Share Content</w:t>
                        </w:r>
                      </w:p>
                      <w:p w14:paraId="40AE47C6" w14:textId="77777777" w:rsidR="00C57A6D" w:rsidRDefault="00C57A6D" w:rsidP="00C73203"/>
                      <w:p w14:paraId="79044048" w14:textId="77777777" w:rsidR="00C57A6D" w:rsidRPr="00077324" w:rsidRDefault="00C57A6D" w:rsidP="00C73203">
                        <w:pPr>
                          <w:pStyle w:val="BodyText"/>
                          <w:rPr>
                            <w:sz w:val="22"/>
                            <w:szCs w:val="22"/>
                          </w:rPr>
                        </w:pPr>
                        <w:r w:rsidRPr="00077324">
                          <w:rPr>
                            <w:sz w:val="22"/>
                            <w:szCs w:val="22"/>
                          </w:rPr>
                          <w:t>Transaction-A [A]</w:t>
                        </w:r>
                      </w:p>
                    </w:txbxContent>
                  </v:textbox>
                </v:shape>
                <v:line id="Line 212" o:spid="_x0000_s105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C57A6D" w:rsidRDefault="00C57A6D" w:rsidP="00C73203">
                        <w:r>
                          <w:t>Check for needed information</w:t>
                        </w:r>
                      </w:p>
                    </w:txbxContent>
                  </v:textbox>
                </v:shape>
                <v:shape id="Freeform 216" o:spid="_x0000_s106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C57A6D" w:rsidRDefault="00C57A6D" w:rsidP="00C73203">
                        <w:r>
                          <w:t>Generate Care Plan Summary Section</w:t>
                        </w:r>
                      </w:p>
                    </w:txbxContent>
                  </v:textbox>
                </v:shape>
                <v:shape id="Freeform 218" o:spid="_x0000_s106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C57A6D" w:rsidRDefault="00C57A6D" w:rsidP="00C73203">
                        <w:r>
                          <w:t>Share CDA document</w:t>
                        </w:r>
                      </w:p>
                    </w:txbxContent>
                  </v:textbox>
                </v:shape>
                <w10:anchorlock/>
              </v:group>
            </w:pict>
          </mc:Fallback>
        </mc:AlternateContent>
      </w:r>
    </w:p>
    <w:p w14:paraId="448E11AD" w14:textId="4B4D77C3" w:rsidR="00C73203" w:rsidRDefault="002E108C" w:rsidP="002E108C">
      <w:pPr>
        <w:pStyle w:val="FigureTitle"/>
      </w:pPr>
      <w:r w:rsidRPr="00A97446">
        <w:t>Figure X.4.2.1.2-1:</w:t>
      </w:r>
      <w:r>
        <w:t xml:space="preserve"> Basic Process Flow in CDA-DSS Profile</w:t>
      </w:r>
    </w:p>
    <w:p w14:paraId="1112440B" w14:textId="77777777" w:rsidR="002E108C" w:rsidRDefault="002E108C" w:rsidP="002E108C">
      <w:pPr>
        <w:pStyle w:val="BodyText"/>
        <w:tabs>
          <w:tab w:val="left" w:pos="1125"/>
        </w:tabs>
      </w:pPr>
      <w:r>
        <w:t xml:space="preserve">Pre-conditions: </w:t>
      </w:r>
    </w:p>
    <w:p w14:paraId="04C91DBC" w14:textId="701ED7D3" w:rsidR="002E108C" w:rsidRDefault="002E108C" w:rsidP="002E108C">
      <w:pPr>
        <w:pStyle w:val="BodyText"/>
      </w:pPr>
      <w:r>
        <w:t xml:space="preserve">The </w:t>
      </w:r>
      <w:r w:rsidR="0074777B">
        <w:t>PCP care plan document</w:t>
      </w:r>
      <w:r>
        <w:t xml:space="preserve"> must contain the information needed to satisfy the </w:t>
      </w:r>
      <w:r w:rsidR="00882FD8">
        <w:t xml:space="preserve">Care Plan Summary Section </w:t>
      </w:r>
      <w:r w:rsidR="0074777B">
        <w:t>rendering</w:t>
      </w:r>
      <w:r>
        <w:t>.</w:t>
      </w:r>
    </w:p>
    <w:p w14:paraId="32867091" w14:textId="77777777" w:rsidR="002E108C" w:rsidRDefault="002E108C" w:rsidP="002E108C">
      <w:pPr>
        <w:pStyle w:val="BodyText"/>
      </w:pPr>
      <w:r>
        <w:t xml:space="preserve">Main Flow: </w:t>
      </w:r>
    </w:p>
    <w:p w14:paraId="6A993826" w14:textId="1395BAF1" w:rsidR="002E108C" w:rsidRDefault="008E5C5A" w:rsidP="002E108C">
      <w:pPr>
        <w:pStyle w:val="BodyText"/>
      </w:pPr>
      <w:r>
        <w:t>The content creator</w:t>
      </w:r>
      <w:r w:rsidR="002E108C">
        <w:t xml:space="preserve"> provides the ability to check the </w:t>
      </w:r>
      <w:r>
        <w:t>care plan document for the information needed to create the care plan summary section</w:t>
      </w:r>
      <w:r w:rsidR="002E108C">
        <w:t xml:space="preserve">. </w:t>
      </w:r>
      <w:r>
        <w:t>At a minimal, t</w:t>
      </w:r>
      <w:r w:rsidR="002E108C">
        <w:t xml:space="preserve">he </w:t>
      </w:r>
      <w:r>
        <w:t xml:space="preserve">care </w:t>
      </w:r>
      <w:r w:rsidR="00201852">
        <w:t xml:space="preserve">plan </w:t>
      </w:r>
      <w:r>
        <w:t xml:space="preserve">document </w:t>
      </w:r>
      <w:r w:rsidR="002E108C">
        <w:t>includes</w:t>
      </w:r>
      <w:r>
        <w:t xml:space="preserve"> a health concern section with health concerns linked to the applicable goal(s). The goal references and is referenced by content in the interventions</w:t>
      </w:r>
      <w:r w:rsidR="002E108C">
        <w:t xml:space="preserve"> section</w:t>
      </w:r>
      <w:r>
        <w:t xml:space="preserve">. The interventions are referenced by content in the health status and evaluation section. </w:t>
      </w:r>
      <w:r w:rsidR="002E108C">
        <w:t xml:space="preserve">  </w:t>
      </w:r>
    </w:p>
    <w:p w14:paraId="67716B32" w14:textId="6BBE72EE" w:rsidR="00C73203" w:rsidRDefault="00C73203" w:rsidP="00C73203">
      <w:pPr>
        <w:pStyle w:val="BodyText"/>
      </w:pPr>
      <w:r>
        <w:t xml:space="preserve">Post Conditions: </w:t>
      </w:r>
    </w:p>
    <w:p w14:paraId="052A3CB4" w14:textId="2FA0DA3B" w:rsidR="00C73203" w:rsidRDefault="00C73203" w:rsidP="00C73203">
      <w:pPr>
        <w:pStyle w:val="BodyText"/>
      </w:pPr>
      <w:r>
        <w:lastRenderedPageBreak/>
        <w:t xml:space="preserve">A </w:t>
      </w:r>
      <w:r w:rsidR="00882FD8">
        <w:t xml:space="preserve">Care Plan Summary Section </w:t>
      </w:r>
      <w:r>
        <w:t xml:space="preserve">is generated containing the care plan document components showing the relevant linkages. </w:t>
      </w:r>
      <w:r w:rsidR="008E5C5A">
        <w:t xml:space="preserve">The document containing the </w:t>
      </w:r>
      <w:r w:rsidR="00882FD8">
        <w:t xml:space="preserve">Care Plan Summary Section </w:t>
      </w:r>
      <w:r w:rsidR="008E5C5A">
        <w:t xml:space="preserve">is shared with the patient. </w:t>
      </w:r>
    </w:p>
    <w:p w14:paraId="348E0E7B" w14:textId="6C5B19FB" w:rsidR="008E6D87" w:rsidRDefault="008E6D87" w:rsidP="008E6D87">
      <w:pPr>
        <w:pStyle w:val="Heading4"/>
        <w:numPr>
          <w:ilvl w:val="0"/>
          <w:numId w:val="0"/>
        </w:numPr>
        <w:ind w:left="864" w:hanging="864"/>
        <w:rPr>
          <w:noProof w:val="0"/>
        </w:rPr>
      </w:pPr>
      <w:r w:rsidRPr="00D26514">
        <w:rPr>
          <w:noProof w:val="0"/>
        </w:rPr>
        <w:t>X.4.2</w:t>
      </w:r>
      <w:r>
        <w:rPr>
          <w:noProof w:val="0"/>
        </w:rPr>
        <w:t>.3</w:t>
      </w:r>
      <w:r w:rsidRPr="00D26514">
        <w:rPr>
          <w:noProof w:val="0"/>
        </w:rPr>
        <w:t xml:space="preserve"> Use Case</w:t>
      </w:r>
      <w:r>
        <w:rPr>
          <w:noProof w:val="0"/>
        </w:rPr>
        <w:t xml:space="preserve"> #</w:t>
      </w:r>
      <w:r w:rsidR="004C1EC8">
        <w:rPr>
          <w:noProof w:val="0"/>
        </w:rPr>
        <w:t>3</w:t>
      </w:r>
      <w:r w:rsidRPr="00D26514">
        <w:rPr>
          <w:noProof w:val="0"/>
        </w:rPr>
        <w:t xml:space="preserve">: </w:t>
      </w:r>
      <w:r>
        <w:rPr>
          <w:noProof w:val="0"/>
        </w:rPr>
        <w:t>Encounter Summary Section</w:t>
      </w:r>
    </w:p>
    <w:p w14:paraId="48CE523C" w14:textId="0E317753" w:rsidR="008E6D87" w:rsidRDefault="008E6D87" w:rsidP="008E6D87">
      <w:pPr>
        <w:pStyle w:val="BodyText"/>
      </w:pPr>
      <w:r>
        <w:t xml:space="preserve">This use case involves a Primary Care Physician (PCP) generating and sharing </w:t>
      </w:r>
      <w:r w:rsidR="00887A7F">
        <w:t>specific information that was discussed, planned and accomplished d</w:t>
      </w:r>
      <w:r w:rsidR="00A06A4C">
        <w:t xml:space="preserve">uring a specific encounter. An </w:t>
      </w:r>
      <w:r w:rsidR="008C2642">
        <w:t xml:space="preserve">Encounter Summary Section </w:t>
      </w:r>
      <w:r w:rsidR="00887A7F">
        <w:t xml:space="preserve">is </w:t>
      </w:r>
      <w:r>
        <w:t xml:space="preserve">based on content in an encounter </w:t>
      </w:r>
      <w:r w:rsidR="002401F2">
        <w:t xml:space="preserve">based CDA </w:t>
      </w:r>
      <w:r>
        <w:t xml:space="preserve">document </w:t>
      </w:r>
      <w:r w:rsidR="00887A7F">
        <w:t xml:space="preserve">that is concise and is provided to the patient as a reminder or to assist the patient in keeping abreast of specifics of an encounter. This will </w:t>
      </w:r>
      <w:r w:rsidR="002401F2">
        <w:t>assist the PCP better direct the</w:t>
      </w:r>
      <w:r w:rsidR="00887A7F">
        <w:t xml:space="preserve"> patient’s care</w:t>
      </w:r>
      <w:r w:rsidR="002401F2">
        <w:t xml:space="preserve"> and supports the patient’s engagement in his care</w:t>
      </w:r>
      <w:r w:rsidR="00887A7F">
        <w:t>.</w:t>
      </w:r>
      <w:r>
        <w:t xml:space="preserve"> </w:t>
      </w:r>
    </w:p>
    <w:p w14:paraId="1E99CA6E" w14:textId="43726CA0" w:rsidR="00BE0A72" w:rsidRDefault="00BE0A72" w:rsidP="008E6D87">
      <w:pPr>
        <w:pStyle w:val="Heading5"/>
      </w:pPr>
      <w:r w:rsidRPr="00D26514">
        <w:t>X.4.2</w:t>
      </w:r>
      <w:r>
        <w:t>.3</w:t>
      </w:r>
      <w:r w:rsidR="008E6D87">
        <w:t>.1</w:t>
      </w:r>
      <w:r w:rsidR="007B118D">
        <w:t xml:space="preserve"> </w:t>
      </w:r>
      <w:r w:rsidR="008E6D87">
        <w:t>Encounter</w:t>
      </w:r>
      <w:r>
        <w:t xml:space="preserve"> Summary Section</w:t>
      </w:r>
      <w:r w:rsidR="00C73203">
        <w:t xml:space="preserve"> Use Case Description</w:t>
      </w:r>
    </w:p>
    <w:p w14:paraId="01A9B58C" w14:textId="5B2AF6F8" w:rsidR="00C73203" w:rsidRPr="00A97446" w:rsidRDefault="00C73203" w:rsidP="00C73203">
      <w:pPr>
        <w:pStyle w:val="BodyText"/>
      </w:pPr>
      <w:r w:rsidRPr="00A97446">
        <w:t>This use case i</w:t>
      </w:r>
      <w:r w:rsidR="00052EC0">
        <w:t>nvolves a patient visiting his</w:t>
      </w:r>
      <w:r w:rsidRPr="00A97446">
        <w:t xml:space="preserve"> Primary Care Physician for a routine visit. The patient arrives at the clinic with a list of problems that he wishes to discuss. The patient’s </w:t>
      </w:r>
      <w:r w:rsidR="00E30324">
        <w:t>joint pain</w:t>
      </w:r>
      <w:r w:rsidRPr="00A97446">
        <w:t>, an existing condition, is getting worse. He ha</w:t>
      </w:r>
      <w:r w:rsidR="00E30324">
        <w:t>s also developed frequent heartburn</w:t>
      </w:r>
      <w:r w:rsidRPr="00A97446">
        <w:t>. The PCP makes note of these new problems, and performs a physical examination. He notes that th</w:t>
      </w:r>
      <w:r w:rsidR="00E30324">
        <w:t>e patient’s weight has decreased</w:t>
      </w:r>
      <w:r w:rsidRPr="00A97446">
        <w:t xml:space="preserve"> since his last visit, wh</w:t>
      </w:r>
      <w:r w:rsidR="00E30324">
        <w:t>ich may be due to decrease appetite related to his heartburn complaint</w:t>
      </w:r>
      <w:r w:rsidRPr="00A97446">
        <w:t xml:space="preserve">. </w:t>
      </w:r>
      <w:r w:rsidR="00E30324">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A97446">
        <w:t xml:space="preserve"> </w:t>
      </w:r>
    </w:p>
    <w:p w14:paraId="66A673C1" w14:textId="7FD0B059" w:rsidR="00C73203" w:rsidRDefault="00C73203" w:rsidP="00C73203">
      <w:pPr>
        <w:pStyle w:val="BodyText"/>
      </w:pPr>
      <w:r w:rsidRPr="00A97446">
        <w:t>The PCP produces a</w:t>
      </w:r>
      <w:r w:rsidR="00E30324">
        <w:t>s</w:t>
      </w:r>
      <w:r w:rsidRPr="00A97446">
        <w:t xml:space="preserve"> </w:t>
      </w:r>
      <w:r w:rsidR="00E30324">
        <w:t>encounter</w:t>
      </w:r>
      <w:r w:rsidRPr="00A97446">
        <w:t xml:space="preserve"> </w:t>
      </w:r>
      <w:r w:rsidR="00A06A4C">
        <w:t>based</w:t>
      </w:r>
      <w:r w:rsidRPr="00A97446">
        <w:t xml:space="preserve"> document at the end of</w:t>
      </w:r>
      <w:r w:rsidR="008C2642">
        <w:t xml:space="preserve"> the visit and shares it with his</w:t>
      </w:r>
      <w:r w:rsidRPr="00A97446">
        <w:t xml:space="preserve"> patient</w:t>
      </w:r>
      <w:r w:rsidR="00A06A4C">
        <w:t>. H</w:t>
      </w:r>
      <w:r w:rsidRPr="00A97446">
        <w:t xml:space="preserve">e wants to provide his patient with a meaningful recap of what they </w:t>
      </w:r>
      <w:r w:rsidR="008C2642">
        <w:t>discussed during the visit. The</w:t>
      </w:r>
      <w:r w:rsidRPr="00A97446">
        <w:t xml:space="preserve"> </w:t>
      </w:r>
      <w:r w:rsidR="00A06A4C">
        <w:t xml:space="preserve">encounter based </w:t>
      </w:r>
      <w:r w:rsidRPr="00A97446">
        <w:t>document contains the</w:t>
      </w:r>
      <w:r w:rsidR="00E30324">
        <w:t xml:space="preserve"> </w:t>
      </w:r>
      <w:r w:rsidRPr="00A97446">
        <w:t>medications</w:t>
      </w:r>
      <w:r w:rsidR="008E6D87">
        <w:t xml:space="preserve"> that were changed, added and reviewed</w:t>
      </w:r>
      <w:r w:rsidRPr="00A97446">
        <w:t xml:space="preserve"> during this visit</w:t>
      </w:r>
      <w:r w:rsidR="00C1219E">
        <w:t xml:space="preserve"> as well</w:t>
      </w:r>
      <w:r w:rsidR="008C2642">
        <w:t xml:space="preserve"> as instructions and procedures performed</w:t>
      </w:r>
      <w:r w:rsidRPr="00A97446">
        <w:t>. However, due to the requirements of the document type specification it also contains other medicatio</w:t>
      </w:r>
      <w:r w:rsidR="001D056D">
        <w:t>ns and problems</w:t>
      </w:r>
      <w:r w:rsidRPr="00A97446">
        <w:t xml:space="preserve">, along with other types of information, such as immunizations, that were not addressed. </w:t>
      </w:r>
      <w:r w:rsidR="002F121A">
        <w:t>The PCP would like to generate a</w:t>
      </w:r>
      <w:r w:rsidR="001D056D">
        <w:t>n Encounter</w:t>
      </w:r>
      <w:r w:rsidR="002F121A">
        <w:t xml:space="preserve"> </w:t>
      </w:r>
      <w:r w:rsidR="001D056D">
        <w:t>Summary S</w:t>
      </w:r>
      <w:r w:rsidR="008C2642">
        <w:t xml:space="preserve">ection specific to the </w:t>
      </w:r>
      <w:r w:rsidR="002F121A">
        <w:t xml:space="preserve">things that were pertinent to his interactions with the patient during the encounter. </w:t>
      </w:r>
    </w:p>
    <w:p w14:paraId="1367A6C6" w14:textId="70813316" w:rsidR="00BE0A72" w:rsidRDefault="008E6D87" w:rsidP="00BE0A72">
      <w:pPr>
        <w:pStyle w:val="Heading5"/>
        <w:numPr>
          <w:ilvl w:val="0"/>
          <w:numId w:val="0"/>
        </w:numPr>
        <w:rPr>
          <w:noProof w:val="0"/>
        </w:rPr>
      </w:pPr>
      <w:r>
        <w:rPr>
          <w:noProof w:val="0"/>
        </w:rPr>
        <w:lastRenderedPageBreak/>
        <w:t>X</w:t>
      </w:r>
      <w:r w:rsidR="00BE0A72" w:rsidRPr="00D26514">
        <w:rPr>
          <w:noProof w:val="0"/>
        </w:rPr>
        <w:t>.4.2.</w:t>
      </w:r>
      <w:r w:rsidR="00BE0A72">
        <w:rPr>
          <w:noProof w:val="0"/>
        </w:rPr>
        <w:t>3</w:t>
      </w:r>
      <w:r>
        <w:rPr>
          <w:noProof w:val="0"/>
        </w:rPr>
        <w:t>.2</w:t>
      </w:r>
      <w:r w:rsidR="009D1AEA">
        <w:rPr>
          <w:noProof w:val="0"/>
        </w:rPr>
        <w:t xml:space="preserve"> Encounter</w:t>
      </w:r>
      <w:r w:rsidR="00BE0A72">
        <w:rPr>
          <w:noProof w:val="0"/>
        </w:rPr>
        <w:t xml:space="preserve"> Summary Section</w:t>
      </w:r>
      <w:r w:rsidR="00BE0A72" w:rsidRPr="00D26514">
        <w:rPr>
          <w:noProof w:val="0"/>
        </w:rPr>
        <w:t xml:space="preserve"> Process Flow</w:t>
      </w:r>
    </w:p>
    <w:p w14:paraId="7EB8EC5B" w14:textId="1A323781" w:rsidR="008E6D87" w:rsidRDefault="008E6D87" w:rsidP="008E6D87">
      <w:pPr>
        <w:pStyle w:val="BodyText"/>
      </w:pPr>
      <w:r>
        <w:rPr>
          <w:noProof/>
        </w:rPr>
        <mc:AlternateContent>
          <mc:Choice Requires="wpc">
            <w:drawing>
              <wp:inline distT="0" distB="0" distL="0" distR="0" wp14:anchorId="577E1DA3" wp14:editId="1C43D6CD">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5E3E" w14:textId="77777777" w:rsidR="00C57A6D" w:rsidRPr="00A67ED5" w:rsidRDefault="00C57A6D"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C57A6D" w:rsidRPr="00A67ED5" w:rsidRDefault="00C57A6D" w:rsidP="008E6D87">
                              <w:pPr>
                                <w:pStyle w:val="BodyText"/>
                                <w:rPr>
                                  <w:sz w:val="22"/>
                                  <w:szCs w:val="22"/>
                                  <w:lang w:val="pt-BR"/>
                                </w:rPr>
                              </w:pPr>
                              <w:r w:rsidRPr="00A67ED5">
                                <w:rPr>
                                  <w:sz w:val="22"/>
                                  <w:szCs w:val="22"/>
                                  <w:lang w:val="pt-BR"/>
                                </w:rPr>
                                <w:t>Actor E</w:t>
                              </w:r>
                            </w:p>
                            <w:p w14:paraId="4F91E5BA" w14:textId="77777777" w:rsidR="00C57A6D" w:rsidRPr="00A67ED5" w:rsidRDefault="00C57A6D" w:rsidP="008E6D87">
                              <w:pPr>
                                <w:rPr>
                                  <w:lang w:val="pt-BR"/>
                                </w:rPr>
                              </w:pPr>
                            </w:p>
                            <w:p w14:paraId="2B26FBDF" w14:textId="77777777" w:rsidR="00C57A6D" w:rsidRPr="00A67ED5" w:rsidRDefault="00C57A6D" w:rsidP="008E6D87">
                              <w:pPr>
                                <w:pStyle w:val="BodyText"/>
                                <w:rPr>
                                  <w:sz w:val="22"/>
                                  <w:szCs w:val="22"/>
                                  <w:lang w:val="pt-BR"/>
                                </w:rPr>
                              </w:pPr>
                              <w:r w:rsidRPr="00A67ED5">
                                <w:rPr>
                                  <w:sz w:val="22"/>
                                  <w:szCs w:val="22"/>
                                  <w:lang w:val="pt-BR"/>
                                </w:rPr>
                                <w:t>Actor D/</w:t>
                              </w:r>
                            </w:p>
                            <w:p w14:paraId="119951B0" w14:textId="77777777" w:rsidR="00C57A6D" w:rsidRPr="00A67ED5" w:rsidRDefault="00C57A6D" w:rsidP="008E6D87">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1D6E5" w14:textId="77777777" w:rsidR="00C57A6D" w:rsidRPr="00077324" w:rsidRDefault="00C57A6D" w:rsidP="008E6D87">
                              <w:pPr>
                                <w:pStyle w:val="BodyText"/>
                                <w:rPr>
                                  <w:sz w:val="22"/>
                                  <w:szCs w:val="22"/>
                                </w:rPr>
                              </w:pPr>
                              <w:r>
                                <w:rPr>
                                  <w:sz w:val="22"/>
                                  <w:szCs w:val="22"/>
                                </w:rPr>
                                <w:t>PCP</w:t>
                              </w:r>
                              <w:r>
                                <w:rPr>
                                  <w:sz w:val="22"/>
                                  <w:szCs w:val="22"/>
                                </w:rPr>
                                <w:br/>
                                <w:t>(Content Creator)</w:t>
                              </w:r>
                            </w:p>
                            <w:p w14:paraId="656DF265" w14:textId="77777777" w:rsidR="00C57A6D" w:rsidRPr="00077324" w:rsidRDefault="00C57A6D" w:rsidP="008E6D87">
                              <w:pPr>
                                <w:pStyle w:val="BodyText"/>
                                <w:rPr>
                                  <w:sz w:val="22"/>
                                  <w:szCs w:val="22"/>
                                </w:rPr>
                              </w:pPr>
                              <w:r w:rsidRPr="00077324">
                                <w:rPr>
                                  <w:sz w:val="22"/>
                                  <w:szCs w:val="22"/>
                                </w:rPr>
                                <w:t>Actor B</w:t>
                              </w:r>
                            </w:p>
                            <w:p w14:paraId="45F8F96A" w14:textId="77777777" w:rsidR="00C57A6D" w:rsidRDefault="00C57A6D" w:rsidP="008E6D87"/>
                            <w:p w14:paraId="7B85207C" w14:textId="77777777" w:rsidR="00C57A6D" w:rsidRPr="00077324" w:rsidRDefault="00C57A6D" w:rsidP="008E6D87">
                              <w:pPr>
                                <w:pStyle w:val="BodyText"/>
                                <w:rPr>
                                  <w:sz w:val="22"/>
                                  <w:szCs w:val="22"/>
                                </w:rPr>
                              </w:pPr>
                              <w:r w:rsidRPr="00077324">
                                <w:rPr>
                                  <w:sz w:val="22"/>
                                  <w:szCs w:val="22"/>
                                </w:rPr>
                                <w:t>Actor A /</w:t>
                              </w:r>
                            </w:p>
                            <w:p w14:paraId="3D3C321A" w14:textId="77777777" w:rsidR="00C57A6D" w:rsidRPr="00077324" w:rsidRDefault="00C57A6D" w:rsidP="008E6D87">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C57A6D" w:rsidRPr="00077324" w:rsidRDefault="00C57A6D" w:rsidP="008E6D87">
                              <w:pPr>
                                <w:pStyle w:val="BodyText"/>
                                <w:rPr>
                                  <w:sz w:val="22"/>
                                  <w:szCs w:val="22"/>
                                </w:rPr>
                              </w:pPr>
                              <w:r>
                                <w:rPr>
                                  <w:sz w:val="22"/>
                                  <w:szCs w:val="22"/>
                                </w:rPr>
                                <w:t>Share Content</w:t>
                              </w:r>
                            </w:p>
                            <w:p w14:paraId="59758739" w14:textId="77777777" w:rsidR="00C57A6D" w:rsidRDefault="00C57A6D" w:rsidP="008E6D87"/>
                            <w:p w14:paraId="0CD182A8" w14:textId="77777777" w:rsidR="00C57A6D" w:rsidRPr="00077324" w:rsidRDefault="00C57A6D"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C57A6D" w:rsidRDefault="00C57A6D"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C57A6D" w:rsidRDefault="00C57A6D" w:rsidP="008E6D87">
                              <w:r>
                                <w:t xml:space="preserve">Generate Encounter Summary Section </w:t>
                              </w:r>
                            </w:p>
                            <w:p w14:paraId="042FAEE9" w14:textId="77777777" w:rsidR="00C57A6D" w:rsidRDefault="00C57A6D"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C57A6D" w:rsidRDefault="00C57A6D"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6" type="#_x0000_t75" style="position:absolute;width:58007;height:49898;visibility:visible;mso-wrap-style:square">
                  <v:fill o:detectmouseclick="t"/>
                  <v:path o:connecttype="none"/>
                </v:shape>
                <v:shape id="Text Box 206" o:spid="_x0000_s1067"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B6E5E3E" w14:textId="77777777" w:rsidR="00C57A6D" w:rsidRPr="00A67ED5" w:rsidRDefault="00C57A6D"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C57A6D" w:rsidRPr="00A67ED5" w:rsidRDefault="00C57A6D" w:rsidP="008E6D87">
                        <w:pPr>
                          <w:pStyle w:val="BodyText"/>
                          <w:rPr>
                            <w:sz w:val="22"/>
                            <w:szCs w:val="22"/>
                            <w:lang w:val="pt-BR"/>
                          </w:rPr>
                        </w:pPr>
                        <w:r w:rsidRPr="00A67ED5">
                          <w:rPr>
                            <w:sz w:val="22"/>
                            <w:szCs w:val="22"/>
                            <w:lang w:val="pt-BR"/>
                          </w:rPr>
                          <w:t>Actor E</w:t>
                        </w:r>
                      </w:p>
                      <w:p w14:paraId="4F91E5BA" w14:textId="77777777" w:rsidR="00C57A6D" w:rsidRPr="00A67ED5" w:rsidRDefault="00C57A6D" w:rsidP="008E6D87">
                        <w:pPr>
                          <w:rPr>
                            <w:lang w:val="pt-BR"/>
                          </w:rPr>
                        </w:pPr>
                      </w:p>
                      <w:p w14:paraId="2B26FBDF" w14:textId="77777777" w:rsidR="00C57A6D" w:rsidRPr="00A67ED5" w:rsidRDefault="00C57A6D" w:rsidP="008E6D87">
                        <w:pPr>
                          <w:pStyle w:val="BodyText"/>
                          <w:rPr>
                            <w:sz w:val="22"/>
                            <w:szCs w:val="22"/>
                            <w:lang w:val="pt-BR"/>
                          </w:rPr>
                        </w:pPr>
                        <w:r w:rsidRPr="00A67ED5">
                          <w:rPr>
                            <w:sz w:val="22"/>
                            <w:szCs w:val="22"/>
                            <w:lang w:val="pt-BR"/>
                          </w:rPr>
                          <w:t>Actor D/</w:t>
                        </w:r>
                      </w:p>
                      <w:p w14:paraId="119951B0" w14:textId="77777777" w:rsidR="00C57A6D" w:rsidRPr="00A67ED5" w:rsidRDefault="00C57A6D" w:rsidP="008E6D87">
                        <w:pPr>
                          <w:pStyle w:val="BodyText"/>
                          <w:rPr>
                            <w:sz w:val="22"/>
                            <w:szCs w:val="22"/>
                            <w:lang w:val="pt-BR"/>
                          </w:rPr>
                        </w:pPr>
                        <w:r w:rsidRPr="00A67ED5">
                          <w:rPr>
                            <w:sz w:val="22"/>
                            <w:szCs w:val="22"/>
                            <w:lang w:val="pt-BR"/>
                          </w:rPr>
                          <w:t>Actor E</w:t>
                        </w:r>
                      </w:p>
                    </w:txbxContent>
                  </v:textbox>
                </v:shape>
                <v:line id="Line 207" o:spid="_x0000_s106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611D6E5" w14:textId="77777777" w:rsidR="00C57A6D" w:rsidRPr="00077324" w:rsidRDefault="00C57A6D" w:rsidP="008E6D87">
                        <w:pPr>
                          <w:pStyle w:val="BodyText"/>
                          <w:rPr>
                            <w:sz w:val="22"/>
                            <w:szCs w:val="22"/>
                          </w:rPr>
                        </w:pPr>
                        <w:r>
                          <w:rPr>
                            <w:sz w:val="22"/>
                            <w:szCs w:val="22"/>
                          </w:rPr>
                          <w:t>PCP</w:t>
                        </w:r>
                        <w:r>
                          <w:rPr>
                            <w:sz w:val="22"/>
                            <w:szCs w:val="22"/>
                          </w:rPr>
                          <w:br/>
                          <w:t>(Content Creator)</w:t>
                        </w:r>
                      </w:p>
                      <w:p w14:paraId="656DF265" w14:textId="77777777" w:rsidR="00C57A6D" w:rsidRPr="00077324" w:rsidRDefault="00C57A6D" w:rsidP="008E6D87">
                        <w:pPr>
                          <w:pStyle w:val="BodyText"/>
                          <w:rPr>
                            <w:sz w:val="22"/>
                            <w:szCs w:val="22"/>
                          </w:rPr>
                        </w:pPr>
                        <w:r w:rsidRPr="00077324">
                          <w:rPr>
                            <w:sz w:val="22"/>
                            <w:szCs w:val="22"/>
                          </w:rPr>
                          <w:t>Actor B</w:t>
                        </w:r>
                      </w:p>
                      <w:p w14:paraId="45F8F96A" w14:textId="77777777" w:rsidR="00C57A6D" w:rsidRDefault="00C57A6D" w:rsidP="008E6D87"/>
                      <w:p w14:paraId="7B85207C" w14:textId="77777777" w:rsidR="00C57A6D" w:rsidRPr="00077324" w:rsidRDefault="00C57A6D" w:rsidP="008E6D87">
                        <w:pPr>
                          <w:pStyle w:val="BodyText"/>
                          <w:rPr>
                            <w:sz w:val="22"/>
                            <w:szCs w:val="22"/>
                          </w:rPr>
                        </w:pPr>
                        <w:r w:rsidRPr="00077324">
                          <w:rPr>
                            <w:sz w:val="22"/>
                            <w:szCs w:val="22"/>
                          </w:rPr>
                          <w:t>Actor A /</w:t>
                        </w:r>
                      </w:p>
                      <w:p w14:paraId="3D3C321A" w14:textId="77777777" w:rsidR="00C57A6D" w:rsidRPr="00077324" w:rsidRDefault="00C57A6D" w:rsidP="008E6D87">
                        <w:pPr>
                          <w:pStyle w:val="BodyText"/>
                          <w:rPr>
                            <w:sz w:val="22"/>
                            <w:szCs w:val="22"/>
                          </w:rPr>
                        </w:pPr>
                        <w:r w:rsidRPr="00077324">
                          <w:rPr>
                            <w:sz w:val="22"/>
                            <w:szCs w:val="22"/>
                          </w:rPr>
                          <w:t>Actor B</w:t>
                        </w:r>
                      </w:p>
                    </w:txbxContent>
                  </v:textbox>
                </v:shape>
                <v:line id="Line 209" o:spid="_x0000_s107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C57A6D" w:rsidRPr="00077324" w:rsidRDefault="00C57A6D" w:rsidP="008E6D87">
                        <w:pPr>
                          <w:pStyle w:val="BodyText"/>
                          <w:rPr>
                            <w:sz w:val="22"/>
                            <w:szCs w:val="22"/>
                          </w:rPr>
                        </w:pPr>
                        <w:r>
                          <w:rPr>
                            <w:sz w:val="22"/>
                            <w:szCs w:val="22"/>
                          </w:rPr>
                          <w:t>Share Content</w:t>
                        </w:r>
                      </w:p>
                      <w:p w14:paraId="59758739" w14:textId="77777777" w:rsidR="00C57A6D" w:rsidRDefault="00C57A6D" w:rsidP="008E6D87"/>
                      <w:p w14:paraId="0CD182A8" w14:textId="77777777" w:rsidR="00C57A6D" w:rsidRPr="00077324" w:rsidRDefault="00C57A6D" w:rsidP="008E6D87">
                        <w:pPr>
                          <w:pStyle w:val="BodyText"/>
                          <w:rPr>
                            <w:sz w:val="22"/>
                            <w:szCs w:val="22"/>
                          </w:rPr>
                        </w:pPr>
                        <w:r w:rsidRPr="00077324">
                          <w:rPr>
                            <w:sz w:val="22"/>
                            <w:szCs w:val="22"/>
                          </w:rPr>
                          <w:t>Transaction-A [A]</w:t>
                        </w:r>
                      </w:p>
                    </w:txbxContent>
                  </v:textbox>
                </v:shape>
                <v:line id="Line 212" o:spid="_x0000_s107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C57A6D" w:rsidRDefault="00C57A6D" w:rsidP="008E6D87">
                        <w:r>
                          <w:t>Check for needed information</w:t>
                        </w:r>
                      </w:p>
                    </w:txbxContent>
                  </v:textbox>
                </v:shape>
                <v:shape id="Freeform 216" o:spid="_x0000_s107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C57A6D" w:rsidRDefault="00C57A6D" w:rsidP="008E6D87">
                        <w:r>
                          <w:t xml:space="preserve">Generate Encounter Summary Section </w:t>
                        </w:r>
                      </w:p>
                      <w:p w14:paraId="042FAEE9" w14:textId="77777777" w:rsidR="00C57A6D" w:rsidRDefault="00C57A6D" w:rsidP="008E6D87"/>
                    </w:txbxContent>
                  </v:textbox>
                </v:shape>
                <v:shape id="Freeform 218" o:spid="_x0000_s107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C57A6D" w:rsidRDefault="00C57A6D" w:rsidP="008E6D87">
                        <w:r>
                          <w:t>Share CDA document</w:t>
                        </w:r>
                      </w:p>
                    </w:txbxContent>
                  </v:textbox>
                </v:shape>
                <w10:anchorlock/>
              </v:group>
            </w:pict>
          </mc:Fallback>
        </mc:AlternateContent>
      </w:r>
    </w:p>
    <w:p w14:paraId="3122C12A" w14:textId="69D0F36E" w:rsidR="008E6D87" w:rsidRDefault="008E6D87" w:rsidP="008E6D87">
      <w:pPr>
        <w:pStyle w:val="FigureTitle"/>
      </w:pPr>
      <w:r w:rsidRPr="00A97446">
        <w:t>Figure X.4.2.</w:t>
      </w:r>
      <w:r>
        <w:t>3</w:t>
      </w:r>
      <w:r w:rsidRPr="00A97446">
        <w:t>.2-1:</w:t>
      </w:r>
      <w:r>
        <w:t xml:space="preserve"> Basic Process Flow in CDA-DSS Profile</w:t>
      </w:r>
    </w:p>
    <w:p w14:paraId="0079ADFB" w14:textId="77777777" w:rsidR="00AD3EC0" w:rsidRDefault="00AD3EC0" w:rsidP="00AD3EC0">
      <w:pPr>
        <w:pStyle w:val="BodyText"/>
        <w:tabs>
          <w:tab w:val="left" w:pos="1125"/>
        </w:tabs>
      </w:pPr>
      <w:r>
        <w:t xml:space="preserve">Pre-conditions: </w:t>
      </w:r>
    </w:p>
    <w:p w14:paraId="13880A3C" w14:textId="78D26AD2" w:rsidR="008E6D87" w:rsidRDefault="00AD3EC0" w:rsidP="008E6D87">
      <w:pPr>
        <w:pStyle w:val="BodyText"/>
      </w:pPr>
      <w:r>
        <w:t xml:space="preserve">The PCP CDA </w:t>
      </w:r>
      <w:r w:rsidR="008C2642">
        <w:t xml:space="preserve">encounter </w:t>
      </w:r>
      <w:r>
        <w:t xml:space="preserve">document must contain the information needed to satisfy the </w:t>
      </w:r>
      <w:r w:rsidR="008C2642">
        <w:t xml:space="preserve">Encounter Summary Section </w:t>
      </w:r>
      <w:r>
        <w:t>rendering.</w:t>
      </w:r>
    </w:p>
    <w:p w14:paraId="368C3CAD" w14:textId="77777777" w:rsidR="00201852" w:rsidRDefault="00201852" w:rsidP="00201852">
      <w:pPr>
        <w:pStyle w:val="BodyText"/>
      </w:pPr>
      <w:r>
        <w:t xml:space="preserve">Main Flow: </w:t>
      </w:r>
    </w:p>
    <w:p w14:paraId="3D009443" w14:textId="699B138D" w:rsidR="00201852" w:rsidRDefault="00201852" w:rsidP="00201852">
      <w:pPr>
        <w:pStyle w:val="BodyText"/>
      </w:pPr>
      <w:r>
        <w:t>The content creator provides the ability to check the CDA document for the information needed to crea</w:t>
      </w:r>
      <w:r w:rsidR="000E333F">
        <w:t>te the E</w:t>
      </w:r>
      <w:r>
        <w:t>ncounter</w:t>
      </w:r>
      <w:r w:rsidR="000E333F">
        <w:t xml:space="preserve"> Summary S</w:t>
      </w:r>
      <w:r>
        <w:t>ection. At a minimal, the CD</w:t>
      </w:r>
      <w:r w:rsidR="002C53B5">
        <w:t>A document includes</w:t>
      </w:r>
      <w:r>
        <w:t xml:space="preserve"> the pertinent encounter </w:t>
      </w:r>
      <w:r w:rsidR="00A06A4C">
        <w:t xml:space="preserve">related </w:t>
      </w:r>
      <w:r>
        <w:t>content</w:t>
      </w:r>
      <w:r w:rsidR="008C2642">
        <w:t xml:space="preserve">. This information </w:t>
      </w:r>
      <w:r w:rsidR="00A06A4C">
        <w:t xml:space="preserve">will </w:t>
      </w:r>
      <w:r w:rsidR="008C2642">
        <w:t xml:space="preserve">be used to </w:t>
      </w:r>
      <w:r w:rsidR="00A06A4C">
        <w:t>popul</w:t>
      </w:r>
      <w:r w:rsidR="002C53B5">
        <w:t>ate the Encounter S</w:t>
      </w:r>
      <w:r w:rsidR="00A06A4C">
        <w:t xml:space="preserve">ummary </w:t>
      </w:r>
      <w:r w:rsidR="002C53B5">
        <w:t>S</w:t>
      </w:r>
      <w:r w:rsidR="00A06A4C">
        <w:t>ection</w:t>
      </w:r>
      <w:r>
        <w:t xml:space="preserve">. For example, </w:t>
      </w:r>
      <w:r w:rsidR="00A06A4C">
        <w:t xml:space="preserve">the PCP would like to generate an </w:t>
      </w:r>
      <w:r w:rsidR="008C2642">
        <w:t xml:space="preserve">Encounter Summary Section </w:t>
      </w:r>
      <w:r w:rsidR="00A06A4C">
        <w:t xml:space="preserve">with medications that were changed, prescribed or discontinued during the encounter, as well as applicable procedures </w:t>
      </w:r>
      <w:r w:rsidR="002C53B5">
        <w:t>that were done and instructions that were provided</w:t>
      </w:r>
      <w:r w:rsidR="00A06A4C">
        <w:t>. T</w:t>
      </w:r>
      <w:r>
        <w:t xml:space="preserve">he </w:t>
      </w:r>
      <w:r w:rsidR="00A06A4C">
        <w:t xml:space="preserve">document will </w:t>
      </w:r>
      <w:r w:rsidR="00A06A4C">
        <w:lastRenderedPageBreak/>
        <w:t xml:space="preserve">need to contain the applicable </w:t>
      </w:r>
      <w:r>
        <w:t>medication</w:t>
      </w:r>
      <w:r w:rsidR="002C53B5">
        <w:t>s</w:t>
      </w:r>
      <w:r w:rsidR="00A06A4C">
        <w:t>, procedure</w:t>
      </w:r>
      <w:r w:rsidR="002C53B5">
        <w:t>s</w:t>
      </w:r>
      <w:r w:rsidR="00A06A4C">
        <w:t xml:space="preserve"> and instructions</w:t>
      </w:r>
      <w:r w:rsidR="002C53B5">
        <w:t xml:space="preserve"> information. This information is used to populate the Encounter Summary S</w:t>
      </w:r>
      <w:r w:rsidR="00A06A4C">
        <w:t xml:space="preserve">ection. </w:t>
      </w:r>
    </w:p>
    <w:p w14:paraId="2FE62EC4" w14:textId="77777777" w:rsidR="00461A6A" w:rsidRDefault="00461A6A" w:rsidP="00461A6A">
      <w:pPr>
        <w:pStyle w:val="BodyText"/>
      </w:pPr>
      <w:r>
        <w:t xml:space="preserve">Post Conditions: </w:t>
      </w:r>
    </w:p>
    <w:p w14:paraId="491FDA58" w14:textId="7179F639" w:rsidR="00201852" w:rsidRPr="008E6D87" w:rsidRDefault="00461A6A" w:rsidP="008E6D87">
      <w:pPr>
        <w:pStyle w:val="BodyText"/>
      </w:pPr>
      <w:r>
        <w:t>An Enc</w:t>
      </w:r>
      <w:r w:rsidR="002C53B5">
        <w:t xml:space="preserve">ounter Summary Section </w:t>
      </w:r>
      <w:r>
        <w:t>containing the relevant medication, procedure and instructions components</w:t>
      </w:r>
      <w:r w:rsidR="002C53B5">
        <w:t xml:space="preserve"> is generated</w:t>
      </w:r>
      <w:r>
        <w:t xml:space="preserve">. The encounter document containing the Encounter Summary Section is shared with the patient. </w:t>
      </w:r>
    </w:p>
    <w:p w14:paraId="0A75AA43" w14:textId="473B8653" w:rsidR="00BE0A72" w:rsidRDefault="00BE0A72" w:rsidP="00BE0A72">
      <w:pPr>
        <w:pStyle w:val="Heading4"/>
        <w:numPr>
          <w:ilvl w:val="0"/>
          <w:numId w:val="0"/>
        </w:numPr>
        <w:ind w:left="864" w:hanging="864"/>
        <w:rPr>
          <w:noProof w:val="0"/>
        </w:rPr>
      </w:pPr>
      <w:r w:rsidRPr="00D26514">
        <w:rPr>
          <w:noProof w:val="0"/>
        </w:rPr>
        <w:t>X.4.2</w:t>
      </w:r>
      <w:r>
        <w:rPr>
          <w:noProof w:val="0"/>
        </w:rPr>
        <w:t>.4</w:t>
      </w:r>
      <w:r w:rsidRPr="00D26514">
        <w:rPr>
          <w:noProof w:val="0"/>
        </w:rPr>
        <w:t xml:space="preserve"> Use Case</w:t>
      </w:r>
      <w:r>
        <w:rPr>
          <w:noProof w:val="0"/>
        </w:rPr>
        <w:t xml:space="preserve"> #4</w:t>
      </w:r>
      <w:r w:rsidRPr="00D26514">
        <w:rPr>
          <w:noProof w:val="0"/>
        </w:rPr>
        <w:t xml:space="preserve">: </w:t>
      </w:r>
      <w:r>
        <w:rPr>
          <w:noProof w:val="0"/>
        </w:rPr>
        <w:t>Active</w:t>
      </w:r>
      <w:r w:rsidR="00C22C31">
        <w:rPr>
          <w:noProof w:val="0"/>
        </w:rPr>
        <w:t>/Planned</w:t>
      </w:r>
      <w:r>
        <w:rPr>
          <w:noProof w:val="0"/>
        </w:rPr>
        <w:t xml:space="preserve"> Medications Summary Section</w:t>
      </w:r>
    </w:p>
    <w:p w14:paraId="519D0BD9" w14:textId="6EEC3B9D" w:rsidR="00E17C64" w:rsidRPr="00E17C64" w:rsidRDefault="00E17C64" w:rsidP="00E17C64">
      <w:pPr>
        <w:pStyle w:val="BodyText"/>
      </w:pPr>
      <w:r>
        <w:t xml:space="preserve">This use case involves a Consulting Physician generating and viewing </w:t>
      </w:r>
      <w:r w:rsidR="00AE3E73">
        <w:t>medication</w:t>
      </w:r>
      <w:r>
        <w:t xml:space="preserve"> information in a referral document he has received. </w:t>
      </w:r>
    </w:p>
    <w:p w14:paraId="5F1185E2" w14:textId="085B9647" w:rsidR="00BE0A72" w:rsidRDefault="00BE0A72" w:rsidP="00BE0A72">
      <w:pPr>
        <w:pStyle w:val="Heading5"/>
        <w:numPr>
          <w:ilvl w:val="0"/>
          <w:numId w:val="0"/>
        </w:numPr>
        <w:rPr>
          <w:noProof w:val="0"/>
        </w:rPr>
      </w:pPr>
      <w:r w:rsidRPr="00D26514">
        <w:rPr>
          <w:noProof w:val="0"/>
        </w:rPr>
        <w:t>X.4</w:t>
      </w:r>
      <w:r>
        <w:rPr>
          <w:noProof w:val="0"/>
        </w:rPr>
        <w:t>.2.4</w:t>
      </w:r>
      <w:r w:rsidRPr="00D26514">
        <w:rPr>
          <w:noProof w:val="0"/>
        </w:rPr>
        <w:t xml:space="preserve">.1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Use Case Description</w:t>
      </w:r>
    </w:p>
    <w:p w14:paraId="7309E701" w14:textId="5E0B761B" w:rsidR="00E17C64" w:rsidRPr="00A97446" w:rsidRDefault="00E17C64" w:rsidP="00E17C64">
      <w:pPr>
        <w:pStyle w:val="BodyText"/>
      </w:pPr>
      <w:r w:rsidRPr="00A97446">
        <w:t>This use case involves the referral of a patient from their Primary Care Physician to a specialist</w:t>
      </w:r>
      <w:r>
        <w:t xml:space="preserve"> (Consulting Provider)</w:t>
      </w:r>
      <w:r w:rsidRPr="00A97446">
        <w:t xml:space="preserve">. The patient, who is a diabetic, arrives at the </w:t>
      </w:r>
      <w:r>
        <w:t xml:space="preserve">primary care provider’s </w:t>
      </w:r>
      <w:r w:rsidRPr="00A97446">
        <w:t>clinic for a yearly physical. During the physical exam, the PCP notes some signs of irre</w:t>
      </w:r>
      <w:r w:rsidR="00295D60">
        <w:t>gularities with the patient’s cardiac system</w:t>
      </w:r>
      <w:r w:rsidR="00C206DD">
        <w:t>. The PCP</w:t>
      </w:r>
      <w:r w:rsidRPr="00A97446">
        <w:t xml:space="preserve"> dec</w:t>
      </w:r>
      <w:r w:rsidR="00295D60">
        <w:t>ides to refer the patient to a Cardiologist</w:t>
      </w:r>
      <w:r w:rsidR="00C206DD">
        <w:t xml:space="preserve"> for further evaluation and treatment</w:t>
      </w:r>
      <w:r w:rsidRPr="00A97446">
        <w:t xml:space="preserve"> of the issue. </w:t>
      </w:r>
    </w:p>
    <w:p w14:paraId="62969C5A" w14:textId="1AC50B7C" w:rsidR="00E17C64" w:rsidRDefault="00E17C64" w:rsidP="00E17C64">
      <w:pPr>
        <w:pStyle w:val="BodyText"/>
      </w:pPr>
      <w:r w:rsidRPr="00A97446">
        <w:t>The PCP produces a referral document at the end of the visit and shares it with the specialist. This document contains the problems, physical exam, allergies, procedures, lab results and medications for the patient.</w:t>
      </w:r>
    </w:p>
    <w:p w14:paraId="3CB8AC57" w14:textId="77F23D7C" w:rsidR="00586C4B" w:rsidRPr="00586C4B" w:rsidRDefault="00E17C64" w:rsidP="00586C4B">
      <w:pPr>
        <w:pStyle w:val="BodyText"/>
      </w:pPr>
      <w:r>
        <w:t xml:space="preserve">The specialist receives the document and notices the medication section </w:t>
      </w:r>
      <w:r w:rsidR="00295D60">
        <w:t>is extremely long with a list</w:t>
      </w:r>
      <w:r>
        <w:t xml:space="preserve"> of medications that the patient is currently taking, medications that have been prescribed but the patient has not started taking and medications</w:t>
      </w:r>
      <w:r w:rsidR="00C206DD">
        <w:t xml:space="preserve"> that the patient is no longer taking</w:t>
      </w:r>
      <w:r w:rsidR="00295D60">
        <w:t>. To further determine how to di</w:t>
      </w:r>
      <w:r w:rsidR="00C206DD">
        <w:t>agnose and treat the patient, the cardiologist</w:t>
      </w:r>
      <w:r w:rsidR="00295D60">
        <w:t xml:space="preserve"> would like to see all current and planned medications along with their related indications. </w:t>
      </w:r>
      <w:r>
        <w:t xml:space="preserve"> </w:t>
      </w:r>
    </w:p>
    <w:p w14:paraId="3E4A1C1F" w14:textId="08C6A3E8" w:rsidR="00BE0A72" w:rsidRDefault="00BE0A72" w:rsidP="00BE0A72">
      <w:pPr>
        <w:pStyle w:val="Heading5"/>
        <w:numPr>
          <w:ilvl w:val="0"/>
          <w:numId w:val="0"/>
        </w:numPr>
        <w:rPr>
          <w:noProof w:val="0"/>
        </w:rPr>
      </w:pPr>
      <w:r w:rsidRPr="00D26514">
        <w:rPr>
          <w:noProof w:val="0"/>
        </w:rPr>
        <w:lastRenderedPageBreak/>
        <w:t>X.4.2.</w:t>
      </w:r>
      <w:r>
        <w:rPr>
          <w:noProof w:val="0"/>
        </w:rPr>
        <w:t>4</w:t>
      </w:r>
      <w:r w:rsidRPr="00D26514">
        <w:rPr>
          <w:noProof w:val="0"/>
        </w:rPr>
        <w:t xml:space="preserve">.2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Process Flow</w:t>
      </w:r>
    </w:p>
    <w:p w14:paraId="3C69BF50" w14:textId="2AFCB507" w:rsidR="00BE0A72" w:rsidRPr="00BE0A72" w:rsidRDefault="00295D60" w:rsidP="00BE0A72">
      <w:pPr>
        <w:pStyle w:val="BodyText"/>
      </w:pPr>
      <w:r>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D6563" w14:textId="41972812" w:rsidR="00C57A6D" w:rsidRPr="00A67ED5" w:rsidRDefault="00C57A6D"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C57A6D" w:rsidRPr="00A67ED5" w:rsidRDefault="00C57A6D" w:rsidP="00295D60">
                              <w:pPr>
                                <w:pStyle w:val="BodyText"/>
                                <w:rPr>
                                  <w:sz w:val="22"/>
                                  <w:szCs w:val="22"/>
                                  <w:lang w:val="pt-BR"/>
                                </w:rPr>
                              </w:pPr>
                              <w:r w:rsidRPr="00A67ED5">
                                <w:rPr>
                                  <w:sz w:val="22"/>
                                  <w:szCs w:val="22"/>
                                  <w:lang w:val="pt-BR"/>
                                </w:rPr>
                                <w:t>Actor E</w:t>
                              </w:r>
                            </w:p>
                            <w:p w14:paraId="7C23A727" w14:textId="77777777" w:rsidR="00C57A6D" w:rsidRPr="00A67ED5" w:rsidRDefault="00C57A6D" w:rsidP="00295D60">
                              <w:pPr>
                                <w:rPr>
                                  <w:lang w:val="pt-BR"/>
                                </w:rPr>
                              </w:pPr>
                            </w:p>
                            <w:p w14:paraId="7ED081DE" w14:textId="77777777" w:rsidR="00C57A6D" w:rsidRPr="00A67ED5" w:rsidRDefault="00C57A6D" w:rsidP="00295D60">
                              <w:pPr>
                                <w:pStyle w:val="BodyText"/>
                                <w:rPr>
                                  <w:sz w:val="22"/>
                                  <w:szCs w:val="22"/>
                                  <w:lang w:val="pt-BR"/>
                                </w:rPr>
                              </w:pPr>
                              <w:r w:rsidRPr="00A67ED5">
                                <w:rPr>
                                  <w:sz w:val="22"/>
                                  <w:szCs w:val="22"/>
                                  <w:lang w:val="pt-BR"/>
                                </w:rPr>
                                <w:t>Actor D/</w:t>
                              </w:r>
                            </w:p>
                            <w:p w14:paraId="201327D9" w14:textId="77777777" w:rsidR="00C57A6D" w:rsidRPr="00A67ED5" w:rsidRDefault="00C57A6D" w:rsidP="00295D60">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20A2A" w14:textId="2635C048" w:rsidR="00C57A6D" w:rsidRPr="00077324" w:rsidRDefault="00C57A6D" w:rsidP="00295D60">
                              <w:pPr>
                                <w:pStyle w:val="BodyText"/>
                                <w:rPr>
                                  <w:sz w:val="22"/>
                                  <w:szCs w:val="22"/>
                                </w:rPr>
                              </w:pPr>
                              <w:r>
                                <w:rPr>
                                  <w:sz w:val="22"/>
                                  <w:szCs w:val="22"/>
                                </w:rPr>
                                <w:t>Cardiologist</w:t>
                              </w:r>
                              <w:r>
                                <w:rPr>
                                  <w:sz w:val="22"/>
                                  <w:szCs w:val="22"/>
                                </w:rPr>
                                <w:br/>
                                <w:t>(Content Consumer)</w:t>
                              </w:r>
                            </w:p>
                            <w:p w14:paraId="7DCCAEF7" w14:textId="77777777" w:rsidR="00C57A6D" w:rsidRPr="00077324" w:rsidRDefault="00C57A6D" w:rsidP="00295D60">
                              <w:pPr>
                                <w:pStyle w:val="BodyText"/>
                                <w:rPr>
                                  <w:sz w:val="22"/>
                                  <w:szCs w:val="22"/>
                                </w:rPr>
                              </w:pPr>
                              <w:r w:rsidRPr="00077324">
                                <w:rPr>
                                  <w:sz w:val="22"/>
                                  <w:szCs w:val="22"/>
                                </w:rPr>
                                <w:t>Actor B</w:t>
                              </w:r>
                            </w:p>
                            <w:p w14:paraId="30614566" w14:textId="77777777" w:rsidR="00C57A6D" w:rsidRDefault="00C57A6D" w:rsidP="00295D60"/>
                            <w:p w14:paraId="1EB023B6" w14:textId="77777777" w:rsidR="00C57A6D" w:rsidRPr="00077324" w:rsidRDefault="00C57A6D" w:rsidP="00295D60">
                              <w:pPr>
                                <w:pStyle w:val="BodyText"/>
                                <w:rPr>
                                  <w:sz w:val="22"/>
                                  <w:szCs w:val="22"/>
                                </w:rPr>
                              </w:pPr>
                              <w:r w:rsidRPr="00077324">
                                <w:rPr>
                                  <w:sz w:val="22"/>
                                  <w:szCs w:val="22"/>
                                </w:rPr>
                                <w:t>Actor A /</w:t>
                              </w:r>
                            </w:p>
                            <w:p w14:paraId="6656C5CC" w14:textId="77777777" w:rsidR="00C57A6D" w:rsidRPr="00077324" w:rsidRDefault="00C57A6D" w:rsidP="00295D6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C57A6D" w:rsidRPr="00077324" w:rsidRDefault="00C57A6D" w:rsidP="00295D60">
                              <w:pPr>
                                <w:pStyle w:val="BodyText"/>
                                <w:rPr>
                                  <w:sz w:val="22"/>
                                  <w:szCs w:val="22"/>
                                </w:rPr>
                              </w:pPr>
                              <w:r>
                                <w:rPr>
                                  <w:sz w:val="22"/>
                                  <w:szCs w:val="22"/>
                                </w:rPr>
                                <w:t>Share Content</w:t>
                              </w:r>
                            </w:p>
                            <w:p w14:paraId="627A17F3" w14:textId="77777777" w:rsidR="00C57A6D" w:rsidRDefault="00C57A6D" w:rsidP="00295D60"/>
                            <w:p w14:paraId="00F5B839" w14:textId="77777777" w:rsidR="00C57A6D" w:rsidRPr="00077324" w:rsidRDefault="00C57A6D"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C57A6D" w:rsidRDefault="00C57A6D"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C57A6D" w:rsidRDefault="00C57A6D" w:rsidP="00295D60">
                              <w:r>
                                <w:t xml:space="preserve">Generate Active/Planned Medication Summary Section </w:t>
                              </w:r>
                            </w:p>
                            <w:p w14:paraId="7A2B8C98" w14:textId="77777777" w:rsidR="00C57A6D" w:rsidRDefault="00C57A6D"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C57A6D" w:rsidRDefault="00C57A6D" w:rsidP="00C206DD">
                              <w:r>
                                <w:t xml:space="preserve">Render Active/Planned Medication Summary Section </w:t>
                              </w:r>
                            </w:p>
                            <w:p w14:paraId="4D755515" w14:textId="0EDFEAEA" w:rsidR="00C57A6D" w:rsidRDefault="00C57A6D"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2" type="#_x0000_t75" style="position:absolute;width:58007;height:49898;visibility:visible;mso-wrap-style:square">
                  <v:fill o:detectmouseclick="t"/>
                  <v:path o:connecttype="none"/>
                </v:shape>
                <v:shape id="Text Box 206" o:spid="_x0000_s108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076D6563" w14:textId="41972812" w:rsidR="00C57A6D" w:rsidRPr="00A67ED5" w:rsidRDefault="00C57A6D"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C57A6D" w:rsidRPr="00A67ED5" w:rsidRDefault="00C57A6D" w:rsidP="00295D60">
                        <w:pPr>
                          <w:pStyle w:val="BodyText"/>
                          <w:rPr>
                            <w:sz w:val="22"/>
                            <w:szCs w:val="22"/>
                            <w:lang w:val="pt-BR"/>
                          </w:rPr>
                        </w:pPr>
                        <w:r w:rsidRPr="00A67ED5">
                          <w:rPr>
                            <w:sz w:val="22"/>
                            <w:szCs w:val="22"/>
                            <w:lang w:val="pt-BR"/>
                          </w:rPr>
                          <w:t>Actor E</w:t>
                        </w:r>
                      </w:p>
                      <w:p w14:paraId="7C23A727" w14:textId="77777777" w:rsidR="00C57A6D" w:rsidRPr="00A67ED5" w:rsidRDefault="00C57A6D" w:rsidP="00295D60">
                        <w:pPr>
                          <w:rPr>
                            <w:lang w:val="pt-BR"/>
                          </w:rPr>
                        </w:pPr>
                      </w:p>
                      <w:p w14:paraId="7ED081DE" w14:textId="77777777" w:rsidR="00C57A6D" w:rsidRPr="00A67ED5" w:rsidRDefault="00C57A6D" w:rsidP="00295D60">
                        <w:pPr>
                          <w:pStyle w:val="BodyText"/>
                          <w:rPr>
                            <w:sz w:val="22"/>
                            <w:szCs w:val="22"/>
                            <w:lang w:val="pt-BR"/>
                          </w:rPr>
                        </w:pPr>
                        <w:r w:rsidRPr="00A67ED5">
                          <w:rPr>
                            <w:sz w:val="22"/>
                            <w:szCs w:val="22"/>
                            <w:lang w:val="pt-BR"/>
                          </w:rPr>
                          <w:t>Actor D/</w:t>
                        </w:r>
                      </w:p>
                      <w:p w14:paraId="201327D9" w14:textId="77777777" w:rsidR="00C57A6D" w:rsidRPr="00A67ED5" w:rsidRDefault="00C57A6D" w:rsidP="00295D60">
                        <w:pPr>
                          <w:pStyle w:val="BodyText"/>
                          <w:rPr>
                            <w:sz w:val="22"/>
                            <w:szCs w:val="22"/>
                            <w:lang w:val="pt-BR"/>
                          </w:rPr>
                        </w:pPr>
                        <w:r w:rsidRPr="00A67ED5">
                          <w:rPr>
                            <w:sz w:val="22"/>
                            <w:szCs w:val="22"/>
                            <w:lang w:val="pt-BR"/>
                          </w:rPr>
                          <w:t>Actor E</w:t>
                        </w:r>
                      </w:p>
                    </w:txbxContent>
                  </v:textbox>
                </v:shape>
                <v:line id="Line 207" o:spid="_x0000_s108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1E820A2A" w14:textId="2635C048" w:rsidR="00C57A6D" w:rsidRPr="00077324" w:rsidRDefault="00C57A6D" w:rsidP="00295D60">
                        <w:pPr>
                          <w:pStyle w:val="BodyText"/>
                          <w:rPr>
                            <w:sz w:val="22"/>
                            <w:szCs w:val="22"/>
                          </w:rPr>
                        </w:pPr>
                        <w:r>
                          <w:rPr>
                            <w:sz w:val="22"/>
                            <w:szCs w:val="22"/>
                          </w:rPr>
                          <w:t>Cardiologist</w:t>
                        </w:r>
                        <w:r>
                          <w:rPr>
                            <w:sz w:val="22"/>
                            <w:szCs w:val="22"/>
                          </w:rPr>
                          <w:br/>
                          <w:t>(Content Consumer)</w:t>
                        </w:r>
                      </w:p>
                      <w:p w14:paraId="7DCCAEF7" w14:textId="77777777" w:rsidR="00C57A6D" w:rsidRPr="00077324" w:rsidRDefault="00C57A6D" w:rsidP="00295D60">
                        <w:pPr>
                          <w:pStyle w:val="BodyText"/>
                          <w:rPr>
                            <w:sz w:val="22"/>
                            <w:szCs w:val="22"/>
                          </w:rPr>
                        </w:pPr>
                        <w:r w:rsidRPr="00077324">
                          <w:rPr>
                            <w:sz w:val="22"/>
                            <w:szCs w:val="22"/>
                          </w:rPr>
                          <w:t>Actor B</w:t>
                        </w:r>
                      </w:p>
                      <w:p w14:paraId="30614566" w14:textId="77777777" w:rsidR="00C57A6D" w:rsidRDefault="00C57A6D" w:rsidP="00295D60"/>
                      <w:p w14:paraId="1EB023B6" w14:textId="77777777" w:rsidR="00C57A6D" w:rsidRPr="00077324" w:rsidRDefault="00C57A6D" w:rsidP="00295D60">
                        <w:pPr>
                          <w:pStyle w:val="BodyText"/>
                          <w:rPr>
                            <w:sz w:val="22"/>
                            <w:szCs w:val="22"/>
                          </w:rPr>
                        </w:pPr>
                        <w:r w:rsidRPr="00077324">
                          <w:rPr>
                            <w:sz w:val="22"/>
                            <w:szCs w:val="22"/>
                          </w:rPr>
                          <w:t>Actor A /</w:t>
                        </w:r>
                      </w:p>
                      <w:p w14:paraId="6656C5CC" w14:textId="77777777" w:rsidR="00C57A6D" w:rsidRPr="00077324" w:rsidRDefault="00C57A6D" w:rsidP="00295D60">
                        <w:pPr>
                          <w:pStyle w:val="BodyText"/>
                          <w:rPr>
                            <w:sz w:val="22"/>
                            <w:szCs w:val="22"/>
                          </w:rPr>
                        </w:pPr>
                        <w:r w:rsidRPr="00077324">
                          <w:rPr>
                            <w:sz w:val="22"/>
                            <w:szCs w:val="22"/>
                          </w:rPr>
                          <w:t>Actor B</w:t>
                        </w:r>
                      </w:p>
                    </w:txbxContent>
                  </v:textbox>
                </v:shape>
                <v:line id="Line 209" o:spid="_x0000_s108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C57A6D" w:rsidRPr="00077324" w:rsidRDefault="00C57A6D" w:rsidP="00295D60">
                        <w:pPr>
                          <w:pStyle w:val="BodyText"/>
                          <w:rPr>
                            <w:sz w:val="22"/>
                            <w:szCs w:val="22"/>
                          </w:rPr>
                        </w:pPr>
                        <w:r>
                          <w:rPr>
                            <w:sz w:val="22"/>
                            <w:szCs w:val="22"/>
                          </w:rPr>
                          <w:t>Share Content</w:t>
                        </w:r>
                      </w:p>
                      <w:p w14:paraId="627A17F3" w14:textId="77777777" w:rsidR="00C57A6D" w:rsidRDefault="00C57A6D" w:rsidP="00295D60"/>
                      <w:p w14:paraId="00F5B839" w14:textId="77777777" w:rsidR="00C57A6D" w:rsidRPr="00077324" w:rsidRDefault="00C57A6D" w:rsidP="00295D60">
                        <w:pPr>
                          <w:pStyle w:val="BodyText"/>
                          <w:rPr>
                            <w:sz w:val="22"/>
                            <w:szCs w:val="22"/>
                          </w:rPr>
                        </w:pPr>
                        <w:r w:rsidRPr="00077324">
                          <w:rPr>
                            <w:sz w:val="22"/>
                            <w:szCs w:val="22"/>
                          </w:rPr>
                          <w:t>Transaction-A [A]</w:t>
                        </w:r>
                      </w:p>
                    </w:txbxContent>
                  </v:textbox>
                </v:shape>
                <v:line id="Line 212" o:spid="_x0000_s1089"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C57A6D" w:rsidRDefault="00C57A6D" w:rsidP="00295D60">
                        <w:r>
                          <w:t>Check for needed information</w:t>
                        </w:r>
                      </w:p>
                    </w:txbxContent>
                  </v:textbox>
                </v:shape>
                <v:shape id="Freeform 216" o:spid="_x0000_s109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4"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C57A6D" w:rsidRDefault="00C57A6D" w:rsidP="00295D60">
                        <w:r>
                          <w:t xml:space="preserve">Generate Active/Planned Medication Summary Section </w:t>
                        </w:r>
                      </w:p>
                      <w:p w14:paraId="7A2B8C98" w14:textId="77777777" w:rsidR="00C57A6D" w:rsidRDefault="00C57A6D" w:rsidP="00295D60"/>
                    </w:txbxContent>
                  </v:textbox>
                </v:shape>
                <v:shape id="Freeform 218" o:spid="_x0000_s109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6"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C57A6D" w:rsidRDefault="00C57A6D" w:rsidP="00C206DD">
                        <w:r>
                          <w:t xml:space="preserve">Render Active/Planned Medication Summary Section </w:t>
                        </w:r>
                      </w:p>
                      <w:p w14:paraId="4D755515" w14:textId="0EDFEAEA" w:rsidR="00C57A6D" w:rsidRDefault="00C57A6D" w:rsidP="00295D60"/>
                    </w:txbxContent>
                  </v:textbox>
                </v:shape>
                <w10:anchorlock/>
              </v:group>
            </w:pict>
          </mc:Fallback>
        </mc:AlternateContent>
      </w:r>
    </w:p>
    <w:p w14:paraId="4C917E49" w14:textId="3DDCBA27" w:rsidR="00295D60" w:rsidRDefault="00295D60" w:rsidP="00295D60">
      <w:pPr>
        <w:pStyle w:val="FigureTitle"/>
      </w:pPr>
      <w:r w:rsidRPr="00A97446">
        <w:t>Figure X.4.2.</w:t>
      </w:r>
      <w:r>
        <w:t>4</w:t>
      </w:r>
      <w:r w:rsidRPr="00A97446">
        <w:t>.2-1:</w:t>
      </w:r>
      <w:r>
        <w:t xml:space="preserve"> Basic Process Flow in CDA-DSS Profile</w:t>
      </w:r>
    </w:p>
    <w:p w14:paraId="1D95725E" w14:textId="77777777" w:rsidR="000E333F" w:rsidRDefault="000E333F" w:rsidP="000E333F">
      <w:pPr>
        <w:pStyle w:val="BodyText"/>
        <w:tabs>
          <w:tab w:val="left" w:pos="1125"/>
        </w:tabs>
      </w:pPr>
      <w:r>
        <w:t xml:space="preserve">Pre-conditions: </w:t>
      </w:r>
    </w:p>
    <w:p w14:paraId="0951551F" w14:textId="54D1E375" w:rsidR="000E333F" w:rsidRDefault="000E333F" w:rsidP="000E333F">
      <w:pPr>
        <w:pStyle w:val="BodyText"/>
      </w:pPr>
      <w:r>
        <w:t xml:space="preserve">The PCP referral document must contain the information needed to satisfy the Active/Planned Medications </w:t>
      </w:r>
      <w:r w:rsidR="00922308">
        <w:t xml:space="preserve">Summary </w:t>
      </w:r>
      <w:r>
        <w:t>Section rendering.</w:t>
      </w:r>
    </w:p>
    <w:p w14:paraId="16CE51B8" w14:textId="77777777" w:rsidR="000E333F" w:rsidRDefault="000E333F" w:rsidP="000E333F">
      <w:pPr>
        <w:pStyle w:val="BodyText"/>
      </w:pPr>
      <w:r>
        <w:t xml:space="preserve">Main Flow: </w:t>
      </w:r>
    </w:p>
    <w:p w14:paraId="0421BC8A" w14:textId="22BC89A5" w:rsidR="000E333F" w:rsidRDefault="000E333F" w:rsidP="000E333F">
      <w:pPr>
        <w:pStyle w:val="BodyText"/>
      </w:pPr>
      <w:r>
        <w:t xml:space="preserve">The content creator provides the ability to check the referral document for the information needed to create the Active/Planned Medications Summary Section. At a minimal, the referral document includes the pertinent medication related content. This information will be used to populate the Active/Planned Medications Summary Section. For example, the Specialist would like to generate an Active/Planned Medications Summary Section with medications </w:t>
      </w:r>
      <w:r w:rsidR="00922308">
        <w:t xml:space="preserve">that </w:t>
      </w:r>
      <w:r>
        <w:t xml:space="preserve">are </w:t>
      </w:r>
      <w:r>
        <w:lastRenderedPageBreak/>
        <w:t>active (patient is currently taking) and media</w:t>
      </w:r>
      <w:r w:rsidR="00922308">
        <w:t>tions that are</w:t>
      </w:r>
      <w:r>
        <w:t xml:space="preserve"> planned (patient is to start taking at a future time), as well as applicable indications for each medication. </w:t>
      </w:r>
    </w:p>
    <w:p w14:paraId="1D4AB28E" w14:textId="77777777" w:rsidR="000E333F" w:rsidRDefault="000E333F" w:rsidP="000E333F">
      <w:pPr>
        <w:pStyle w:val="BodyText"/>
      </w:pPr>
      <w:r>
        <w:t xml:space="preserve">Post Conditions: </w:t>
      </w:r>
    </w:p>
    <w:p w14:paraId="55B0C2CF" w14:textId="3ADAAD8C" w:rsidR="000E333F" w:rsidRDefault="000E333F" w:rsidP="000E333F">
      <w:pPr>
        <w:pStyle w:val="BodyText"/>
      </w:pPr>
      <w:r>
        <w:t xml:space="preserve">An Active/Planned Medications Summary Section is generated containing the relevant active and planned medications along with the applicable indications. The Active/Planned Medications Summary Section is rendered </w:t>
      </w:r>
      <w:r w:rsidR="007B118D">
        <w:t xml:space="preserve">to be viewed </w:t>
      </w:r>
      <w:r>
        <w:t xml:space="preserve">by the Specialist. </w:t>
      </w:r>
    </w:p>
    <w:p w14:paraId="21C40C04" w14:textId="501A2A4E" w:rsidR="00FD6B22" w:rsidRDefault="007773C8" w:rsidP="00126A38">
      <w:pPr>
        <w:pStyle w:val="Heading4"/>
        <w:numPr>
          <w:ilvl w:val="0"/>
          <w:numId w:val="0"/>
        </w:numPr>
        <w:ind w:left="864" w:hanging="864"/>
        <w:rPr>
          <w:noProof w:val="0"/>
        </w:rPr>
      </w:pPr>
      <w:r w:rsidRPr="00D26514">
        <w:rPr>
          <w:noProof w:val="0"/>
        </w:rPr>
        <w:t>X.</w:t>
      </w:r>
      <w:r w:rsidR="00AF472E" w:rsidRPr="00D26514">
        <w:rPr>
          <w:noProof w:val="0"/>
        </w:rPr>
        <w:t>4</w:t>
      </w:r>
      <w:r w:rsidRPr="00D26514">
        <w:rPr>
          <w:noProof w:val="0"/>
        </w:rPr>
        <w:t>.2</w:t>
      </w:r>
      <w:r w:rsidR="00BE0A72">
        <w:rPr>
          <w:noProof w:val="0"/>
        </w:rPr>
        <w:t>.5</w:t>
      </w:r>
      <w:r w:rsidRPr="00D26514">
        <w:rPr>
          <w:noProof w:val="0"/>
        </w:rPr>
        <w:t xml:space="preserve"> Use</w:t>
      </w:r>
      <w:r w:rsidR="00FD6B22" w:rsidRPr="00D26514">
        <w:rPr>
          <w:noProof w:val="0"/>
        </w:rPr>
        <w:t xml:space="preserve"> Case</w:t>
      </w:r>
      <w:r w:rsidR="00BE0A72">
        <w:rPr>
          <w:noProof w:val="0"/>
        </w:rPr>
        <w:t xml:space="preserve"> #5</w:t>
      </w:r>
      <w:r w:rsidR="002869E8" w:rsidRPr="00D26514">
        <w:rPr>
          <w:noProof w:val="0"/>
        </w:rPr>
        <w:t xml:space="preserve">: </w:t>
      </w:r>
      <w:bookmarkEnd w:id="335"/>
      <w:bookmarkEnd w:id="336"/>
      <w:r w:rsidR="00436054">
        <w:rPr>
          <w:noProof w:val="0"/>
        </w:rPr>
        <w:t>Document Summary</w:t>
      </w:r>
      <w:r w:rsidR="00717FB2">
        <w:rPr>
          <w:noProof w:val="0"/>
        </w:rPr>
        <w:t xml:space="preserve"> Section</w:t>
      </w:r>
    </w:p>
    <w:p w14:paraId="4A9F783F" w14:textId="2224AF29" w:rsidR="000F21DB" w:rsidRDefault="000F21DB" w:rsidP="000F21DB">
      <w:pPr>
        <w:pStyle w:val="AuthorInstructions"/>
        <w:rPr>
          <w:i w:val="0"/>
        </w:rPr>
      </w:pPr>
      <w:r>
        <w:rPr>
          <w:i w:val="0"/>
        </w:rPr>
        <w:t>A provider is sending a CDA document and would like to</w:t>
      </w:r>
      <w:r w:rsidR="00E55182">
        <w:rPr>
          <w:i w:val="0"/>
        </w:rPr>
        <w:t xml:space="preserve"> communicate specific information</w:t>
      </w:r>
      <w:r>
        <w:rPr>
          <w:i w:val="0"/>
        </w:rPr>
        <w:t xml:space="preserve"> to the receiving provider about </w:t>
      </w:r>
      <w:r w:rsidR="00E55182">
        <w:rPr>
          <w:i w:val="0"/>
        </w:rPr>
        <w:t xml:space="preserve">the document or </w:t>
      </w:r>
      <w:r w:rsidR="002A4896">
        <w:rPr>
          <w:i w:val="0"/>
        </w:rPr>
        <w:t>relevant information in</w:t>
      </w:r>
      <w:r w:rsidR="00E55182">
        <w:rPr>
          <w:i w:val="0"/>
        </w:rPr>
        <w:t xml:space="preserve"> </w:t>
      </w:r>
      <w:r>
        <w:rPr>
          <w:i w:val="0"/>
        </w:rPr>
        <w:t>the document</w:t>
      </w:r>
      <w:r w:rsidR="00E55182">
        <w:rPr>
          <w:i w:val="0"/>
        </w:rPr>
        <w:t>. The p</w:t>
      </w:r>
      <w:r>
        <w:rPr>
          <w:i w:val="0"/>
        </w:rPr>
        <w:t xml:space="preserve">rovider creates the CDA document and include a </w:t>
      </w:r>
      <w:r w:rsidR="00436054">
        <w:rPr>
          <w:i w:val="0"/>
        </w:rPr>
        <w:t>Document Summary Section</w:t>
      </w:r>
      <w:r w:rsidR="00E55182">
        <w:rPr>
          <w:i w:val="0"/>
        </w:rPr>
        <w:t xml:space="preserve"> which contains the </w:t>
      </w:r>
      <w:r w:rsidR="002A4896">
        <w:rPr>
          <w:i w:val="0"/>
        </w:rPr>
        <w:t xml:space="preserve">needed </w:t>
      </w:r>
      <w:r w:rsidR="00E55182">
        <w:rPr>
          <w:i w:val="0"/>
        </w:rPr>
        <w:t>information</w:t>
      </w:r>
      <w:r>
        <w:rPr>
          <w:i w:val="0"/>
        </w:rPr>
        <w:t xml:space="preserve">. </w:t>
      </w:r>
    </w:p>
    <w:p w14:paraId="2087A818" w14:textId="64E83642" w:rsidR="00CF283F" w:rsidRDefault="007773C8" w:rsidP="00126A38">
      <w:pPr>
        <w:pStyle w:val="Heading5"/>
        <w:numPr>
          <w:ilvl w:val="0"/>
          <w:numId w:val="0"/>
        </w:numPr>
        <w:rPr>
          <w:noProof w:val="0"/>
        </w:rPr>
      </w:pPr>
      <w:bookmarkStart w:id="366" w:name="_Toc345074662"/>
      <w:bookmarkStart w:id="367" w:name="_Toc500238762"/>
      <w:r w:rsidRPr="00D26514">
        <w:rPr>
          <w:noProof w:val="0"/>
        </w:rPr>
        <w:t>X.</w:t>
      </w:r>
      <w:r w:rsidR="00AF472E" w:rsidRPr="00D26514">
        <w:rPr>
          <w:noProof w:val="0"/>
        </w:rPr>
        <w:t>4</w:t>
      </w:r>
      <w:r w:rsidR="00BE0A72">
        <w:rPr>
          <w:noProof w:val="0"/>
        </w:rPr>
        <w:t>.2.5</w:t>
      </w:r>
      <w:r w:rsidR="00126A38" w:rsidRPr="00D26514">
        <w:rPr>
          <w:noProof w:val="0"/>
        </w:rPr>
        <w:t>.1</w:t>
      </w:r>
      <w:r w:rsidRPr="00D26514">
        <w:rPr>
          <w:noProof w:val="0"/>
        </w:rPr>
        <w:t xml:space="preserve"> </w:t>
      </w:r>
      <w:r w:rsidR="00436054">
        <w:rPr>
          <w:noProof w:val="0"/>
        </w:rPr>
        <w:t xml:space="preserve">Document Summary </w:t>
      </w:r>
      <w:r w:rsidR="00717FB2">
        <w:rPr>
          <w:noProof w:val="0"/>
        </w:rPr>
        <w:t>Section</w:t>
      </w:r>
      <w:r w:rsidR="00717FB2" w:rsidRPr="00D26514">
        <w:rPr>
          <w:noProof w:val="0"/>
        </w:rPr>
        <w:t xml:space="preserve"> </w:t>
      </w:r>
      <w:r w:rsidR="005F21E7" w:rsidRPr="00D26514">
        <w:rPr>
          <w:noProof w:val="0"/>
        </w:rPr>
        <w:t>Use Case</w:t>
      </w:r>
      <w:r w:rsidR="002869E8" w:rsidRPr="00D26514">
        <w:rPr>
          <w:noProof w:val="0"/>
        </w:rPr>
        <w:t xml:space="preserve"> Description</w:t>
      </w:r>
      <w:bookmarkEnd w:id="366"/>
      <w:bookmarkEnd w:id="367"/>
    </w:p>
    <w:p w14:paraId="3506C1F8" w14:textId="23499472" w:rsidR="007B118D" w:rsidRDefault="007B118D" w:rsidP="007B118D">
      <w:pPr>
        <w:pStyle w:val="BodyText"/>
      </w:pPr>
      <w:r w:rsidRPr="00A97446">
        <w:t>Thi</w:t>
      </w:r>
      <w:r w:rsidR="00267470">
        <w:t>s use case involves the transition</w:t>
      </w:r>
      <w:r w:rsidRPr="00A97446">
        <w:t xml:space="preserve"> of a patient from </w:t>
      </w:r>
      <w:r w:rsidR="00267470">
        <w:t>one care setting to another</w:t>
      </w:r>
      <w:r w:rsidRPr="00A97446">
        <w:t xml:space="preserve">. </w:t>
      </w:r>
      <w:r w:rsidR="00267470">
        <w:t xml:space="preserve">The patient suffered a recent traumatic brain injury and is transferring from an acute rehabilitation care setting to a post-acute care setting. The transferring provider creates a CDA Transfer Summary Document. He would like the receiving provider to know the </w:t>
      </w:r>
      <w:r w:rsidR="00267470">
        <w:rPr>
          <w:lang w:val="en"/>
        </w:rPr>
        <w:t xml:space="preserve">purpose of the document and portions or items in the document that the receiving </w:t>
      </w:r>
      <w:r w:rsidR="007900E5">
        <w:rPr>
          <w:lang w:val="en"/>
        </w:rPr>
        <w:t xml:space="preserve">provider should pay </w:t>
      </w:r>
      <w:r w:rsidR="00267470">
        <w:rPr>
          <w:lang w:val="en"/>
        </w:rPr>
        <w:t>special attention</w:t>
      </w:r>
      <w:r w:rsidR="007900E5">
        <w:rPr>
          <w:lang w:val="en"/>
        </w:rPr>
        <w:t xml:space="preserve"> to. The Transfer Summary </w:t>
      </w:r>
      <w:r w:rsidR="007900E5" w:rsidRPr="00A97446">
        <w:t>document</w:t>
      </w:r>
      <w:r w:rsidRPr="00A97446">
        <w:t xml:space="preserve"> contains the problems, physical exam, allergies, procedures, lab results and medications for the patient.</w:t>
      </w:r>
      <w:r w:rsidR="002A4896">
        <w:t xml:space="preserve"> The transferring provider</w:t>
      </w:r>
      <w:r w:rsidR="00E55182">
        <w:t xml:space="preserve"> includes a </w:t>
      </w:r>
      <w:r w:rsidR="00436054">
        <w:t>Document Summary Section</w:t>
      </w:r>
      <w:r w:rsidR="00E55182">
        <w:t xml:space="preserve"> which conta</w:t>
      </w:r>
      <w:r w:rsidR="002A4896">
        <w:t xml:space="preserve">ins information about the </w:t>
      </w:r>
      <w:r w:rsidR="007900E5">
        <w:t xml:space="preserve">purpose of </w:t>
      </w:r>
      <w:r w:rsidR="00E55182">
        <w:t>docum</w:t>
      </w:r>
      <w:r w:rsidR="007900E5">
        <w:t>ent</w:t>
      </w:r>
      <w:r w:rsidR="002A4896">
        <w:t xml:space="preserve">. He also </w:t>
      </w:r>
      <w:r w:rsidR="007900E5">
        <w:t xml:space="preserve">calls attention to the patient’s care team members and </w:t>
      </w:r>
      <w:r w:rsidR="00B9490C">
        <w:t xml:space="preserve">specific procedures and results in the document. </w:t>
      </w:r>
    </w:p>
    <w:p w14:paraId="46AFA5A7" w14:textId="5AB26C06" w:rsidR="00FC799F" w:rsidRDefault="005F21E7" w:rsidP="00B9490C">
      <w:pPr>
        <w:pStyle w:val="Heading5"/>
        <w:numPr>
          <w:ilvl w:val="0"/>
          <w:numId w:val="0"/>
        </w:numPr>
        <w:rPr>
          <w:noProof w:val="0"/>
        </w:rPr>
      </w:pPr>
      <w:bookmarkStart w:id="368" w:name="_Toc345074663"/>
      <w:bookmarkStart w:id="369"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BE0A72">
        <w:rPr>
          <w:noProof w:val="0"/>
        </w:rPr>
        <w:t>5</w:t>
      </w:r>
      <w:r w:rsidR="00126A38" w:rsidRPr="00D26514">
        <w:rPr>
          <w:noProof w:val="0"/>
        </w:rPr>
        <w:t>.</w:t>
      </w:r>
      <w:r w:rsidRPr="00D26514">
        <w:rPr>
          <w:noProof w:val="0"/>
        </w:rPr>
        <w:t xml:space="preserve">2 </w:t>
      </w:r>
      <w:r w:rsidR="00436054">
        <w:rPr>
          <w:noProof w:val="0"/>
        </w:rPr>
        <w:t xml:space="preserve">Document Summary </w:t>
      </w:r>
      <w:r w:rsidR="00717FB2">
        <w:rPr>
          <w:noProof w:val="0"/>
        </w:rPr>
        <w:t>Section</w:t>
      </w:r>
      <w:r w:rsidR="00717FB2" w:rsidRPr="00D26514">
        <w:rPr>
          <w:noProof w:val="0"/>
        </w:rPr>
        <w:t xml:space="preserve"> </w:t>
      </w:r>
      <w:r w:rsidRPr="00D26514">
        <w:rPr>
          <w:noProof w:val="0"/>
        </w:rPr>
        <w:t>Process Flow</w:t>
      </w:r>
      <w:bookmarkEnd w:id="368"/>
      <w:bookmarkEnd w:id="369"/>
    </w:p>
    <w:p w14:paraId="568AE2C4" w14:textId="24580EEC" w:rsidR="00B9490C" w:rsidRPr="00B9490C" w:rsidRDefault="00B9490C" w:rsidP="00B9490C">
      <w:pPr>
        <w:pStyle w:val="BodyText"/>
      </w:pPr>
      <w:r>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7FFC5" w14:textId="496E90B9" w:rsidR="00C57A6D" w:rsidRPr="00A67ED5" w:rsidRDefault="00C57A6D"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C57A6D" w:rsidRPr="00A67ED5" w:rsidRDefault="00C57A6D" w:rsidP="00B9490C">
                              <w:pPr>
                                <w:pStyle w:val="BodyText"/>
                                <w:rPr>
                                  <w:sz w:val="22"/>
                                  <w:szCs w:val="22"/>
                                  <w:lang w:val="pt-BR"/>
                                </w:rPr>
                              </w:pPr>
                              <w:r w:rsidRPr="00A67ED5">
                                <w:rPr>
                                  <w:sz w:val="22"/>
                                  <w:szCs w:val="22"/>
                                  <w:lang w:val="pt-BR"/>
                                </w:rPr>
                                <w:t>Actor E</w:t>
                              </w:r>
                            </w:p>
                            <w:p w14:paraId="41A17A7C" w14:textId="77777777" w:rsidR="00C57A6D" w:rsidRPr="00A67ED5" w:rsidRDefault="00C57A6D" w:rsidP="00B9490C">
                              <w:pPr>
                                <w:rPr>
                                  <w:lang w:val="pt-BR"/>
                                </w:rPr>
                              </w:pPr>
                            </w:p>
                            <w:p w14:paraId="6AE4CEBF" w14:textId="77777777" w:rsidR="00C57A6D" w:rsidRPr="00A67ED5" w:rsidRDefault="00C57A6D" w:rsidP="00B9490C">
                              <w:pPr>
                                <w:pStyle w:val="BodyText"/>
                                <w:rPr>
                                  <w:sz w:val="22"/>
                                  <w:szCs w:val="22"/>
                                  <w:lang w:val="pt-BR"/>
                                </w:rPr>
                              </w:pPr>
                              <w:r w:rsidRPr="00A67ED5">
                                <w:rPr>
                                  <w:sz w:val="22"/>
                                  <w:szCs w:val="22"/>
                                  <w:lang w:val="pt-BR"/>
                                </w:rPr>
                                <w:t>Actor D/</w:t>
                              </w:r>
                            </w:p>
                            <w:p w14:paraId="66DC5E36" w14:textId="77777777" w:rsidR="00C57A6D" w:rsidRPr="00A67ED5" w:rsidRDefault="00C57A6D" w:rsidP="00B9490C">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71BF4" w14:textId="64D8538E" w:rsidR="00C57A6D" w:rsidRPr="00077324" w:rsidRDefault="00C57A6D" w:rsidP="00B9490C">
                              <w:pPr>
                                <w:pStyle w:val="BodyText"/>
                                <w:rPr>
                                  <w:sz w:val="22"/>
                                  <w:szCs w:val="22"/>
                                </w:rPr>
                              </w:pPr>
                              <w:r>
                                <w:rPr>
                                  <w:sz w:val="22"/>
                                  <w:szCs w:val="22"/>
                                </w:rPr>
                                <w:t>Acute Care Provider</w:t>
                              </w:r>
                              <w:r>
                                <w:rPr>
                                  <w:sz w:val="22"/>
                                  <w:szCs w:val="22"/>
                                </w:rPr>
                                <w:br/>
                                <w:t>(Content Creator)</w:t>
                              </w:r>
                            </w:p>
                            <w:p w14:paraId="24982D6B" w14:textId="77777777" w:rsidR="00C57A6D" w:rsidRPr="00077324" w:rsidRDefault="00C57A6D" w:rsidP="00B9490C">
                              <w:pPr>
                                <w:pStyle w:val="BodyText"/>
                                <w:rPr>
                                  <w:sz w:val="22"/>
                                  <w:szCs w:val="22"/>
                                </w:rPr>
                              </w:pPr>
                              <w:r w:rsidRPr="00077324">
                                <w:rPr>
                                  <w:sz w:val="22"/>
                                  <w:szCs w:val="22"/>
                                </w:rPr>
                                <w:t>Actor B</w:t>
                              </w:r>
                            </w:p>
                            <w:p w14:paraId="7D132A2C" w14:textId="77777777" w:rsidR="00C57A6D" w:rsidRDefault="00C57A6D" w:rsidP="00B9490C"/>
                            <w:p w14:paraId="6345E50D" w14:textId="77777777" w:rsidR="00C57A6D" w:rsidRPr="00077324" w:rsidRDefault="00C57A6D" w:rsidP="00B9490C">
                              <w:pPr>
                                <w:pStyle w:val="BodyText"/>
                                <w:rPr>
                                  <w:sz w:val="22"/>
                                  <w:szCs w:val="22"/>
                                </w:rPr>
                              </w:pPr>
                              <w:r w:rsidRPr="00077324">
                                <w:rPr>
                                  <w:sz w:val="22"/>
                                  <w:szCs w:val="22"/>
                                </w:rPr>
                                <w:t>Actor A /</w:t>
                              </w:r>
                            </w:p>
                            <w:p w14:paraId="0B71025C" w14:textId="77777777" w:rsidR="00C57A6D" w:rsidRPr="00077324" w:rsidRDefault="00C57A6D" w:rsidP="00B9490C">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C57A6D" w:rsidRPr="00077324" w:rsidRDefault="00C57A6D" w:rsidP="00B9490C">
                              <w:pPr>
                                <w:pStyle w:val="BodyText"/>
                                <w:rPr>
                                  <w:sz w:val="22"/>
                                  <w:szCs w:val="22"/>
                                </w:rPr>
                              </w:pPr>
                              <w:r>
                                <w:rPr>
                                  <w:sz w:val="22"/>
                                  <w:szCs w:val="22"/>
                                </w:rPr>
                                <w:t>Share Content</w:t>
                              </w:r>
                            </w:p>
                            <w:p w14:paraId="4CC96BF0" w14:textId="77777777" w:rsidR="00C57A6D" w:rsidRDefault="00C57A6D" w:rsidP="00B9490C"/>
                            <w:p w14:paraId="663EBC63" w14:textId="77777777" w:rsidR="00C57A6D" w:rsidRPr="00077324" w:rsidRDefault="00C57A6D"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C57A6D" w:rsidRDefault="00C57A6D"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356607F" w:rsidR="00C57A6D" w:rsidRDefault="00C57A6D" w:rsidP="00B9490C">
                              <w:r>
                                <w:t xml:space="preserve">Include Document Summary Section </w:t>
                              </w:r>
                            </w:p>
                            <w:p w14:paraId="58E0D531" w14:textId="77777777" w:rsidR="00C57A6D" w:rsidRDefault="00C57A6D"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C57A6D" w:rsidRDefault="00C57A6D"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098" type="#_x0000_t75" style="position:absolute;width:58007;height:49898;visibility:visible;mso-wrap-style:square">
                  <v:fill o:detectmouseclick="t"/>
                  <v:path o:connecttype="none"/>
                </v:shape>
                <v:shape id="Text Box 206" o:spid="_x0000_s1099"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8F7FFC5" w14:textId="496E90B9" w:rsidR="00C57A6D" w:rsidRPr="00A67ED5" w:rsidRDefault="00C57A6D"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C57A6D" w:rsidRPr="00A67ED5" w:rsidRDefault="00C57A6D" w:rsidP="00B9490C">
                        <w:pPr>
                          <w:pStyle w:val="BodyText"/>
                          <w:rPr>
                            <w:sz w:val="22"/>
                            <w:szCs w:val="22"/>
                            <w:lang w:val="pt-BR"/>
                          </w:rPr>
                        </w:pPr>
                        <w:r w:rsidRPr="00A67ED5">
                          <w:rPr>
                            <w:sz w:val="22"/>
                            <w:szCs w:val="22"/>
                            <w:lang w:val="pt-BR"/>
                          </w:rPr>
                          <w:t>Actor E</w:t>
                        </w:r>
                      </w:p>
                      <w:p w14:paraId="41A17A7C" w14:textId="77777777" w:rsidR="00C57A6D" w:rsidRPr="00A67ED5" w:rsidRDefault="00C57A6D" w:rsidP="00B9490C">
                        <w:pPr>
                          <w:rPr>
                            <w:lang w:val="pt-BR"/>
                          </w:rPr>
                        </w:pPr>
                      </w:p>
                      <w:p w14:paraId="6AE4CEBF" w14:textId="77777777" w:rsidR="00C57A6D" w:rsidRPr="00A67ED5" w:rsidRDefault="00C57A6D" w:rsidP="00B9490C">
                        <w:pPr>
                          <w:pStyle w:val="BodyText"/>
                          <w:rPr>
                            <w:sz w:val="22"/>
                            <w:szCs w:val="22"/>
                            <w:lang w:val="pt-BR"/>
                          </w:rPr>
                        </w:pPr>
                        <w:r w:rsidRPr="00A67ED5">
                          <w:rPr>
                            <w:sz w:val="22"/>
                            <w:szCs w:val="22"/>
                            <w:lang w:val="pt-BR"/>
                          </w:rPr>
                          <w:t>Actor D/</w:t>
                        </w:r>
                      </w:p>
                      <w:p w14:paraId="66DC5E36" w14:textId="77777777" w:rsidR="00C57A6D" w:rsidRPr="00A67ED5" w:rsidRDefault="00C57A6D" w:rsidP="00B9490C">
                        <w:pPr>
                          <w:pStyle w:val="BodyText"/>
                          <w:rPr>
                            <w:sz w:val="22"/>
                            <w:szCs w:val="22"/>
                            <w:lang w:val="pt-BR"/>
                          </w:rPr>
                        </w:pPr>
                        <w:r w:rsidRPr="00A67ED5">
                          <w:rPr>
                            <w:sz w:val="22"/>
                            <w:szCs w:val="22"/>
                            <w:lang w:val="pt-BR"/>
                          </w:rPr>
                          <w:t>Actor E</w:t>
                        </w:r>
                      </w:p>
                    </w:txbxContent>
                  </v:textbox>
                </v:shape>
                <v:line id="Line 207" o:spid="_x0000_s110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2F171BF4" w14:textId="64D8538E" w:rsidR="00C57A6D" w:rsidRPr="00077324" w:rsidRDefault="00C57A6D" w:rsidP="00B9490C">
                        <w:pPr>
                          <w:pStyle w:val="BodyText"/>
                          <w:rPr>
                            <w:sz w:val="22"/>
                            <w:szCs w:val="22"/>
                          </w:rPr>
                        </w:pPr>
                        <w:r>
                          <w:rPr>
                            <w:sz w:val="22"/>
                            <w:szCs w:val="22"/>
                          </w:rPr>
                          <w:t>Acute Care Provider</w:t>
                        </w:r>
                        <w:r>
                          <w:rPr>
                            <w:sz w:val="22"/>
                            <w:szCs w:val="22"/>
                          </w:rPr>
                          <w:br/>
                          <w:t>(Content Creator)</w:t>
                        </w:r>
                      </w:p>
                      <w:p w14:paraId="24982D6B" w14:textId="77777777" w:rsidR="00C57A6D" w:rsidRPr="00077324" w:rsidRDefault="00C57A6D" w:rsidP="00B9490C">
                        <w:pPr>
                          <w:pStyle w:val="BodyText"/>
                          <w:rPr>
                            <w:sz w:val="22"/>
                            <w:szCs w:val="22"/>
                          </w:rPr>
                        </w:pPr>
                        <w:r w:rsidRPr="00077324">
                          <w:rPr>
                            <w:sz w:val="22"/>
                            <w:szCs w:val="22"/>
                          </w:rPr>
                          <w:t>Actor B</w:t>
                        </w:r>
                      </w:p>
                      <w:p w14:paraId="7D132A2C" w14:textId="77777777" w:rsidR="00C57A6D" w:rsidRDefault="00C57A6D" w:rsidP="00B9490C"/>
                      <w:p w14:paraId="6345E50D" w14:textId="77777777" w:rsidR="00C57A6D" w:rsidRPr="00077324" w:rsidRDefault="00C57A6D" w:rsidP="00B9490C">
                        <w:pPr>
                          <w:pStyle w:val="BodyText"/>
                          <w:rPr>
                            <w:sz w:val="22"/>
                            <w:szCs w:val="22"/>
                          </w:rPr>
                        </w:pPr>
                        <w:r w:rsidRPr="00077324">
                          <w:rPr>
                            <w:sz w:val="22"/>
                            <w:szCs w:val="22"/>
                          </w:rPr>
                          <w:t>Actor A /</w:t>
                        </w:r>
                      </w:p>
                      <w:p w14:paraId="0B71025C" w14:textId="77777777" w:rsidR="00C57A6D" w:rsidRPr="00077324" w:rsidRDefault="00C57A6D" w:rsidP="00B9490C">
                        <w:pPr>
                          <w:pStyle w:val="BodyText"/>
                          <w:rPr>
                            <w:sz w:val="22"/>
                            <w:szCs w:val="22"/>
                          </w:rPr>
                        </w:pPr>
                        <w:r w:rsidRPr="00077324">
                          <w:rPr>
                            <w:sz w:val="22"/>
                            <w:szCs w:val="22"/>
                          </w:rPr>
                          <w:t>Actor B</w:t>
                        </w:r>
                      </w:p>
                    </w:txbxContent>
                  </v:textbox>
                </v:shape>
                <v:line id="Line 209" o:spid="_x0000_s110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C57A6D" w:rsidRPr="00077324" w:rsidRDefault="00C57A6D" w:rsidP="00B9490C">
                        <w:pPr>
                          <w:pStyle w:val="BodyText"/>
                          <w:rPr>
                            <w:sz w:val="22"/>
                            <w:szCs w:val="22"/>
                          </w:rPr>
                        </w:pPr>
                        <w:r>
                          <w:rPr>
                            <w:sz w:val="22"/>
                            <w:szCs w:val="22"/>
                          </w:rPr>
                          <w:t>Share Content</w:t>
                        </w:r>
                      </w:p>
                      <w:p w14:paraId="4CC96BF0" w14:textId="77777777" w:rsidR="00C57A6D" w:rsidRDefault="00C57A6D" w:rsidP="00B9490C"/>
                      <w:p w14:paraId="663EBC63" w14:textId="77777777" w:rsidR="00C57A6D" w:rsidRPr="00077324" w:rsidRDefault="00C57A6D" w:rsidP="00B9490C">
                        <w:pPr>
                          <w:pStyle w:val="BodyText"/>
                          <w:rPr>
                            <w:sz w:val="22"/>
                            <w:szCs w:val="22"/>
                          </w:rPr>
                        </w:pPr>
                        <w:r w:rsidRPr="00077324">
                          <w:rPr>
                            <w:sz w:val="22"/>
                            <w:szCs w:val="22"/>
                          </w:rPr>
                          <w:t>Transaction-A [A]</w:t>
                        </w:r>
                      </w:p>
                    </w:txbxContent>
                  </v:textbox>
                </v:shape>
                <v:line id="Line 212" o:spid="_x0000_s110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C57A6D" w:rsidRDefault="00C57A6D" w:rsidP="00B9490C">
                        <w:r>
                          <w:t>Create CDA document</w:t>
                        </w:r>
                      </w:p>
                    </w:txbxContent>
                  </v:textbox>
                </v:shape>
                <v:shape id="Freeform 216" o:spid="_x0000_s110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356607F" w:rsidR="00C57A6D" w:rsidRDefault="00C57A6D" w:rsidP="00B9490C">
                        <w:r>
                          <w:t xml:space="preserve">Include Document Summary Section </w:t>
                        </w:r>
                      </w:p>
                      <w:p w14:paraId="58E0D531" w14:textId="77777777" w:rsidR="00C57A6D" w:rsidRDefault="00C57A6D" w:rsidP="00B9490C"/>
                    </w:txbxContent>
                  </v:textbox>
                </v:shape>
                <v:shape id="Freeform 218" o:spid="_x0000_s111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C57A6D" w:rsidRDefault="00C57A6D" w:rsidP="00B9490C">
                        <w:r>
                          <w:t>Share CDA document</w:t>
                        </w:r>
                      </w:p>
                    </w:txbxContent>
                  </v:textbox>
                </v:shape>
                <w10:anchorlock/>
              </v:group>
            </w:pict>
          </mc:Fallback>
        </mc:AlternateContent>
      </w:r>
    </w:p>
    <w:p w14:paraId="010E0935" w14:textId="7D479CB8" w:rsidR="00FC799F" w:rsidRPr="00D26514" w:rsidRDefault="00FC799F" w:rsidP="00597DB2">
      <w:pPr>
        <w:pStyle w:val="AuthorInstructions"/>
      </w:pPr>
    </w:p>
    <w:p w14:paraId="0D1AAF26" w14:textId="50FA3824" w:rsidR="00AA4494" w:rsidRDefault="00AA4494" w:rsidP="00AA4494">
      <w:pPr>
        <w:pStyle w:val="FigureTitle"/>
      </w:pPr>
      <w:r w:rsidRPr="00A97446">
        <w:t>Figure X.4.2.</w:t>
      </w:r>
      <w:r>
        <w:t>5</w:t>
      </w:r>
      <w:r w:rsidRPr="00A97446">
        <w:t>.2-1:</w:t>
      </w:r>
      <w:r>
        <w:t xml:space="preserve"> Basic Process Flow in CDA-DSS Profile</w:t>
      </w:r>
    </w:p>
    <w:p w14:paraId="7C83C379" w14:textId="77777777" w:rsidR="00F974D9" w:rsidRDefault="00F974D9" w:rsidP="00F974D9">
      <w:pPr>
        <w:pStyle w:val="BodyText"/>
        <w:tabs>
          <w:tab w:val="left" w:pos="1125"/>
        </w:tabs>
      </w:pPr>
      <w:r>
        <w:t xml:space="preserve">Pre-conditions: </w:t>
      </w:r>
    </w:p>
    <w:p w14:paraId="65EEFC74" w14:textId="61FF55D5" w:rsidR="00F974D9" w:rsidRDefault="00F974D9" w:rsidP="00F974D9">
      <w:pPr>
        <w:pStyle w:val="BodyText"/>
      </w:pPr>
      <w:r>
        <w:t xml:space="preserve">The </w:t>
      </w:r>
      <w:r w:rsidR="007900E5">
        <w:t>transferring provider</w:t>
      </w:r>
      <w:r>
        <w:t xml:space="preserve"> creates a CDA </w:t>
      </w:r>
      <w:r w:rsidR="007900E5">
        <w:t>Transfer Summary</w:t>
      </w:r>
      <w:r>
        <w:t xml:space="preserve"> document and include a </w:t>
      </w:r>
      <w:r w:rsidR="00436054">
        <w:t xml:space="preserve">Document Summary </w:t>
      </w:r>
      <w:r>
        <w:t xml:space="preserve">Section. </w:t>
      </w:r>
    </w:p>
    <w:p w14:paraId="1C57E5F4" w14:textId="77777777" w:rsidR="00F974D9" w:rsidRDefault="00F974D9" w:rsidP="00F974D9">
      <w:pPr>
        <w:pStyle w:val="BodyText"/>
      </w:pPr>
      <w:r>
        <w:t xml:space="preserve">Main Flow: </w:t>
      </w:r>
    </w:p>
    <w:p w14:paraId="731D861F" w14:textId="51669190" w:rsidR="00F974D9" w:rsidRDefault="00F974D9" w:rsidP="00F974D9">
      <w:pPr>
        <w:pStyle w:val="BodyText"/>
      </w:pPr>
      <w:r>
        <w:t xml:space="preserve">The content creator provides the ability to create a CDA document which includes </w:t>
      </w:r>
      <w:r w:rsidR="007900E5">
        <w:t xml:space="preserve">the Synopsis section. </w:t>
      </w:r>
      <w:r>
        <w:t xml:space="preserve">For example, </w:t>
      </w:r>
      <w:r w:rsidR="007900E5">
        <w:t xml:space="preserve">the transferring provider </w:t>
      </w:r>
      <w:r>
        <w:t>generate</w:t>
      </w:r>
      <w:r w:rsidR="007900E5">
        <w:t>s a Transfer Summary d</w:t>
      </w:r>
      <w:r>
        <w:t xml:space="preserve">ocument which contains pertinent procedures and results which he would like to call the receiver’s attention. </w:t>
      </w:r>
      <w:r w:rsidR="007900E5">
        <w:t xml:space="preserve">He would also like to call the receiver’s attention to </w:t>
      </w:r>
      <w:r w:rsidR="00FB34C7">
        <w:t xml:space="preserve">members of the patient’s care team and their applicable roles as well as their best means of contact. He includes this information in the </w:t>
      </w:r>
      <w:r w:rsidR="00436054">
        <w:lastRenderedPageBreak/>
        <w:t>Document Summary Section</w:t>
      </w:r>
      <w:r w:rsidR="00FB34C7">
        <w:t xml:space="preserve"> and adds it to the document. The document also includes the other section with the content he refers to. </w:t>
      </w:r>
      <w:r w:rsidR="00267470">
        <w:t xml:space="preserve"> </w:t>
      </w:r>
      <w:r>
        <w:t xml:space="preserve"> </w:t>
      </w:r>
    </w:p>
    <w:p w14:paraId="4EAF5436" w14:textId="77777777" w:rsidR="00F974D9" w:rsidRDefault="00F974D9" w:rsidP="00F974D9">
      <w:pPr>
        <w:pStyle w:val="BodyText"/>
      </w:pPr>
      <w:r>
        <w:t xml:space="preserve">Post Conditions: </w:t>
      </w:r>
    </w:p>
    <w:p w14:paraId="373E8CAF" w14:textId="24313424" w:rsidR="00F974D9" w:rsidRPr="008E6D87" w:rsidRDefault="00FB34C7" w:rsidP="00F974D9">
      <w:pPr>
        <w:pStyle w:val="BodyText"/>
      </w:pPr>
      <w:r>
        <w:t xml:space="preserve">A Transfer Summary document is </w:t>
      </w:r>
      <w:r w:rsidR="00F974D9">
        <w:t xml:space="preserve">generated containing the </w:t>
      </w:r>
      <w:r w:rsidR="00436054">
        <w:t>Document Summary Section</w:t>
      </w:r>
      <w:r>
        <w:t xml:space="preserve"> and the </w:t>
      </w:r>
      <w:r w:rsidR="00F974D9">
        <w:t xml:space="preserve">relevant </w:t>
      </w:r>
      <w:r>
        <w:t xml:space="preserve">content. </w:t>
      </w:r>
      <w:r w:rsidR="00F974D9">
        <w:t xml:space="preserve">The </w:t>
      </w:r>
      <w:r>
        <w:t xml:space="preserve">Transfer summary </w:t>
      </w:r>
      <w:r w:rsidR="00F974D9">
        <w:t>doc</w:t>
      </w:r>
      <w:r>
        <w:t>ument is shared with the receiving provider</w:t>
      </w:r>
      <w:r w:rsidR="00F974D9">
        <w:t xml:space="preserve">. </w:t>
      </w:r>
    </w:p>
    <w:p w14:paraId="713AC232" w14:textId="33ACAC5F" w:rsidR="00717FB2" w:rsidRDefault="00717FB2" w:rsidP="00717FB2">
      <w:pPr>
        <w:pStyle w:val="Heading4"/>
        <w:numPr>
          <w:ilvl w:val="0"/>
          <w:numId w:val="0"/>
        </w:numPr>
        <w:ind w:left="864" w:hanging="864"/>
        <w:rPr>
          <w:noProof w:val="0"/>
        </w:rPr>
      </w:pPr>
      <w:r w:rsidRPr="00D26514">
        <w:rPr>
          <w:noProof w:val="0"/>
        </w:rPr>
        <w:t>X.4.2</w:t>
      </w:r>
      <w:r w:rsidR="00BE0A72">
        <w:rPr>
          <w:noProof w:val="0"/>
        </w:rPr>
        <w:t>.6</w:t>
      </w:r>
      <w:r w:rsidRPr="00D26514">
        <w:rPr>
          <w:noProof w:val="0"/>
        </w:rPr>
        <w:t xml:space="preserve"> Use Case</w:t>
      </w:r>
      <w:r w:rsidR="00BE0A72">
        <w:rPr>
          <w:noProof w:val="0"/>
        </w:rPr>
        <w:t xml:space="preserve"> #6</w:t>
      </w:r>
      <w:r w:rsidRPr="00D26514">
        <w:rPr>
          <w:noProof w:val="0"/>
        </w:rPr>
        <w:t xml:space="preserve">: </w:t>
      </w:r>
      <w:r>
        <w:rPr>
          <w:noProof w:val="0"/>
        </w:rPr>
        <w:t>Notes Section</w:t>
      </w:r>
    </w:p>
    <w:p w14:paraId="5A9D55F0" w14:textId="28D300A8" w:rsidR="00F24C8D" w:rsidRDefault="00F24C8D" w:rsidP="00F24C8D">
      <w:pPr>
        <w:pStyle w:val="AuthorInstructions"/>
      </w:pPr>
      <w:r>
        <w:rPr>
          <w:i w:val="0"/>
        </w:rPr>
        <w:t xml:space="preserve">A Consulting Provider is sending a CDA document and would like to communicate a specific note to the Primary Care Provider. The </w:t>
      </w:r>
      <w:r w:rsidR="00CA562E">
        <w:rPr>
          <w:i w:val="0"/>
        </w:rPr>
        <w:t>Consulting P</w:t>
      </w:r>
      <w:r>
        <w:rPr>
          <w:i w:val="0"/>
        </w:rPr>
        <w:t>rovider creates the CDA document and include</w:t>
      </w:r>
      <w:r w:rsidR="00740FE0">
        <w:rPr>
          <w:i w:val="0"/>
        </w:rPr>
        <w:t>s</w:t>
      </w:r>
      <w:r>
        <w:rPr>
          <w:i w:val="0"/>
        </w:rPr>
        <w:t xml:space="preserve"> a </w:t>
      </w:r>
      <w:r w:rsidR="00740FE0">
        <w:rPr>
          <w:i w:val="0"/>
        </w:rPr>
        <w:t xml:space="preserve">Notes </w:t>
      </w:r>
      <w:r w:rsidR="00436054">
        <w:rPr>
          <w:i w:val="0"/>
        </w:rPr>
        <w:t>Section</w:t>
      </w:r>
      <w:r>
        <w:rPr>
          <w:i w:val="0"/>
        </w:rPr>
        <w:t xml:space="preserve">. </w:t>
      </w:r>
    </w:p>
    <w:p w14:paraId="7638F91D" w14:textId="1B1A52B5" w:rsidR="00717FB2" w:rsidRDefault="00717FB2" w:rsidP="00717FB2">
      <w:pPr>
        <w:pStyle w:val="Heading5"/>
        <w:numPr>
          <w:ilvl w:val="0"/>
          <w:numId w:val="0"/>
        </w:numPr>
        <w:rPr>
          <w:noProof w:val="0"/>
        </w:rPr>
      </w:pPr>
      <w:r w:rsidRPr="00D26514">
        <w:rPr>
          <w:noProof w:val="0"/>
        </w:rPr>
        <w:t>X.4</w:t>
      </w:r>
      <w:r w:rsidR="00BE0A72">
        <w:rPr>
          <w:noProof w:val="0"/>
        </w:rPr>
        <w:t>.2.6</w:t>
      </w:r>
      <w:r w:rsidRPr="00D26514">
        <w:rPr>
          <w:noProof w:val="0"/>
        </w:rPr>
        <w:t xml:space="preserve">.1 </w:t>
      </w:r>
      <w:r>
        <w:rPr>
          <w:noProof w:val="0"/>
        </w:rPr>
        <w:t>Notes Section</w:t>
      </w:r>
      <w:r w:rsidRPr="00D26514">
        <w:rPr>
          <w:noProof w:val="0"/>
        </w:rPr>
        <w:t xml:space="preserve"> Use Case Description</w:t>
      </w:r>
    </w:p>
    <w:p w14:paraId="42CA4D70" w14:textId="405766E2" w:rsidR="00F24C8D" w:rsidRDefault="00F24C8D" w:rsidP="00F24C8D">
      <w:pPr>
        <w:pStyle w:val="BodyText"/>
      </w:pPr>
      <w:r w:rsidRPr="00A97446">
        <w:t>Thi</w:t>
      </w:r>
      <w:r>
        <w:t>s use case involves the consultation of a patient by their specialist (Consulting Provider)</w:t>
      </w:r>
      <w:r w:rsidRPr="00A97446">
        <w:t xml:space="preserve"> </w:t>
      </w:r>
      <w:r w:rsidR="00F6224D">
        <w:t>with plans for their Primary Care Provider (PCP) to</w:t>
      </w:r>
      <w:r>
        <w:t xml:space="preserve"> </w:t>
      </w:r>
      <w:r w:rsidR="00F6224D">
        <w:t>resume</w:t>
      </w:r>
      <w:r>
        <w:t xml:space="preserve"> </w:t>
      </w:r>
      <w:r w:rsidR="00F6224D">
        <w:t>care.</w:t>
      </w:r>
    </w:p>
    <w:p w14:paraId="66098DAA" w14:textId="542069D5" w:rsidR="00F24C8D" w:rsidRPr="00A97446" w:rsidRDefault="00F24C8D" w:rsidP="00F24C8D">
      <w:pPr>
        <w:pStyle w:val="BodyText"/>
      </w:pPr>
      <w:r>
        <w:t>The patient, who has new onset atrial fibrillation</w:t>
      </w:r>
      <w:r w:rsidRPr="00A97446">
        <w:t xml:space="preserve">, arrives at the </w:t>
      </w:r>
      <w:r>
        <w:t xml:space="preserve">specialist’s clinic for a follow-up consult visit. </w:t>
      </w:r>
      <w:r w:rsidRPr="00A97446">
        <w:t>D</w:t>
      </w:r>
      <w:r w:rsidR="00F6224D">
        <w:t>uring the visit</w:t>
      </w:r>
      <w:r>
        <w:t xml:space="preserve">, the specialist discusses the recent diagnosis and plan of treatment with the patient. </w:t>
      </w:r>
      <w:r w:rsidR="00F6224D">
        <w:t>The specialist</w:t>
      </w:r>
      <w:r w:rsidRPr="00A97446">
        <w:t xml:space="preserve"> dec</w:t>
      </w:r>
      <w:r>
        <w:t xml:space="preserve">ides to return care of the patient back to the PCP. </w:t>
      </w:r>
      <w:r w:rsidRPr="00A97446">
        <w:t xml:space="preserve"> </w:t>
      </w:r>
    </w:p>
    <w:p w14:paraId="178C93A5" w14:textId="4584B876" w:rsidR="00F24C8D" w:rsidRDefault="00F6224D" w:rsidP="00F24C8D">
      <w:pPr>
        <w:pStyle w:val="BodyText"/>
      </w:pPr>
      <w:r>
        <w:t>At the end of the consultation period, t</w:t>
      </w:r>
      <w:r w:rsidR="00F24C8D">
        <w:t>he specialist creates</w:t>
      </w:r>
      <w:r w:rsidR="00F24C8D" w:rsidRPr="00A97446">
        <w:t xml:space="preserve"> a </w:t>
      </w:r>
      <w:r w:rsidR="00F24C8D">
        <w:t>CDA Consultation document to share with the PCP</w:t>
      </w:r>
      <w:r w:rsidR="00F24C8D" w:rsidRPr="00A97446">
        <w:t>. This document contains the problems, physical exam, allergies</w:t>
      </w:r>
      <w:r w:rsidR="00F24C8D">
        <w:t xml:space="preserve">, procedures, lab results and </w:t>
      </w:r>
      <w:r w:rsidR="00F24C8D" w:rsidRPr="00A97446">
        <w:t>medications for the patient.</w:t>
      </w:r>
      <w:r w:rsidR="00F24C8D">
        <w:t xml:space="preserve"> The specialist would like to </w:t>
      </w:r>
      <w:r>
        <w:t xml:space="preserve">include a consultation letter with the </w:t>
      </w:r>
      <w:r w:rsidR="00F24C8D">
        <w:t>CDA consultation document</w:t>
      </w:r>
      <w:r w:rsidR="00740FE0">
        <w:t>. The specialist</w:t>
      </w:r>
      <w:r>
        <w:t xml:space="preserve"> includes a Note</w:t>
      </w:r>
      <w:r w:rsidR="00740FE0">
        <w:t>s</w:t>
      </w:r>
      <w:r>
        <w:t xml:space="preserve"> Section </w:t>
      </w:r>
      <w:r w:rsidR="00F24C8D">
        <w:t xml:space="preserve">that contains the consultation letter. </w:t>
      </w:r>
    </w:p>
    <w:p w14:paraId="5BE3A206" w14:textId="77777777" w:rsidR="00F24C8D" w:rsidRPr="00F24C8D" w:rsidRDefault="00F24C8D" w:rsidP="00F24C8D">
      <w:pPr>
        <w:pStyle w:val="BodyText"/>
      </w:pPr>
    </w:p>
    <w:p w14:paraId="02B9CA25" w14:textId="1BA2DE58" w:rsidR="00717FB2" w:rsidRDefault="00717FB2" w:rsidP="00717FB2">
      <w:pPr>
        <w:pStyle w:val="Heading5"/>
        <w:numPr>
          <w:ilvl w:val="0"/>
          <w:numId w:val="0"/>
        </w:numPr>
        <w:rPr>
          <w:noProof w:val="0"/>
        </w:rPr>
      </w:pPr>
      <w:r w:rsidRPr="00D26514">
        <w:rPr>
          <w:noProof w:val="0"/>
        </w:rPr>
        <w:lastRenderedPageBreak/>
        <w:t>X.4.2.</w:t>
      </w:r>
      <w:r w:rsidR="00BE0A72">
        <w:rPr>
          <w:noProof w:val="0"/>
        </w:rPr>
        <w:t>6</w:t>
      </w:r>
      <w:r w:rsidRPr="00D26514">
        <w:rPr>
          <w:noProof w:val="0"/>
        </w:rPr>
        <w:t xml:space="preserve">.2 </w:t>
      </w:r>
      <w:r>
        <w:rPr>
          <w:noProof w:val="0"/>
        </w:rPr>
        <w:t>Notes Section</w:t>
      </w:r>
      <w:r w:rsidRPr="00D26514">
        <w:rPr>
          <w:noProof w:val="0"/>
        </w:rPr>
        <w:t xml:space="preserve"> Process Flow</w:t>
      </w:r>
    </w:p>
    <w:p w14:paraId="52388A1E" w14:textId="3F0E2BD0" w:rsidR="00F6224D" w:rsidRPr="00F6224D" w:rsidRDefault="00F6224D" w:rsidP="00F6224D">
      <w:pPr>
        <w:pStyle w:val="BodyText"/>
      </w:pPr>
      <w:r>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0C18D" w14:textId="38324BBB" w:rsidR="00C57A6D" w:rsidRPr="00A67ED5" w:rsidRDefault="00C57A6D"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C57A6D" w:rsidRPr="00A67ED5" w:rsidRDefault="00C57A6D" w:rsidP="00F6224D">
                              <w:pPr>
                                <w:pStyle w:val="BodyText"/>
                                <w:rPr>
                                  <w:sz w:val="22"/>
                                  <w:szCs w:val="22"/>
                                  <w:lang w:val="pt-BR"/>
                                </w:rPr>
                              </w:pPr>
                              <w:r w:rsidRPr="00A67ED5">
                                <w:rPr>
                                  <w:sz w:val="22"/>
                                  <w:szCs w:val="22"/>
                                  <w:lang w:val="pt-BR"/>
                                </w:rPr>
                                <w:t>Actor E</w:t>
                              </w:r>
                            </w:p>
                            <w:p w14:paraId="68716CD7" w14:textId="77777777" w:rsidR="00C57A6D" w:rsidRPr="00A67ED5" w:rsidRDefault="00C57A6D" w:rsidP="00F6224D">
                              <w:pPr>
                                <w:rPr>
                                  <w:lang w:val="pt-BR"/>
                                </w:rPr>
                              </w:pPr>
                            </w:p>
                            <w:p w14:paraId="62695C41" w14:textId="77777777" w:rsidR="00C57A6D" w:rsidRPr="00A67ED5" w:rsidRDefault="00C57A6D" w:rsidP="00F6224D">
                              <w:pPr>
                                <w:pStyle w:val="BodyText"/>
                                <w:rPr>
                                  <w:sz w:val="22"/>
                                  <w:szCs w:val="22"/>
                                  <w:lang w:val="pt-BR"/>
                                </w:rPr>
                              </w:pPr>
                              <w:r w:rsidRPr="00A67ED5">
                                <w:rPr>
                                  <w:sz w:val="22"/>
                                  <w:szCs w:val="22"/>
                                  <w:lang w:val="pt-BR"/>
                                </w:rPr>
                                <w:t>Actor D/</w:t>
                              </w:r>
                            </w:p>
                            <w:p w14:paraId="7F0515E2" w14:textId="77777777" w:rsidR="00C57A6D" w:rsidRPr="00A67ED5" w:rsidRDefault="00C57A6D" w:rsidP="00F6224D">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56B01" w14:textId="64835ADC" w:rsidR="00C57A6D" w:rsidRPr="00077324" w:rsidRDefault="00C57A6D" w:rsidP="00F6224D">
                              <w:pPr>
                                <w:pStyle w:val="BodyText"/>
                                <w:rPr>
                                  <w:sz w:val="22"/>
                                  <w:szCs w:val="22"/>
                                </w:rPr>
                              </w:pPr>
                              <w:r>
                                <w:rPr>
                                  <w:sz w:val="22"/>
                                  <w:szCs w:val="22"/>
                                </w:rPr>
                                <w:t>Consulting Provider</w:t>
                              </w:r>
                              <w:r>
                                <w:rPr>
                                  <w:sz w:val="22"/>
                                  <w:szCs w:val="22"/>
                                </w:rPr>
                                <w:br/>
                                <w:t>(Content Creator)</w:t>
                              </w:r>
                            </w:p>
                            <w:p w14:paraId="1386A80F" w14:textId="77777777" w:rsidR="00C57A6D" w:rsidRPr="00077324" w:rsidRDefault="00C57A6D" w:rsidP="00F6224D">
                              <w:pPr>
                                <w:pStyle w:val="BodyText"/>
                                <w:rPr>
                                  <w:sz w:val="22"/>
                                  <w:szCs w:val="22"/>
                                </w:rPr>
                              </w:pPr>
                              <w:r w:rsidRPr="00077324">
                                <w:rPr>
                                  <w:sz w:val="22"/>
                                  <w:szCs w:val="22"/>
                                </w:rPr>
                                <w:t>Actor B</w:t>
                              </w:r>
                            </w:p>
                            <w:p w14:paraId="2FE9FEC0" w14:textId="77777777" w:rsidR="00C57A6D" w:rsidRDefault="00C57A6D" w:rsidP="00F6224D"/>
                            <w:p w14:paraId="3EDECCAD" w14:textId="77777777" w:rsidR="00C57A6D" w:rsidRPr="00077324" w:rsidRDefault="00C57A6D" w:rsidP="00F6224D">
                              <w:pPr>
                                <w:pStyle w:val="BodyText"/>
                                <w:rPr>
                                  <w:sz w:val="22"/>
                                  <w:szCs w:val="22"/>
                                </w:rPr>
                              </w:pPr>
                              <w:r w:rsidRPr="00077324">
                                <w:rPr>
                                  <w:sz w:val="22"/>
                                  <w:szCs w:val="22"/>
                                </w:rPr>
                                <w:t>Actor A /</w:t>
                              </w:r>
                            </w:p>
                            <w:p w14:paraId="045EDE88" w14:textId="77777777" w:rsidR="00C57A6D" w:rsidRPr="00077324" w:rsidRDefault="00C57A6D" w:rsidP="00F6224D">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C57A6D" w:rsidRPr="00077324" w:rsidRDefault="00C57A6D" w:rsidP="00F6224D">
                              <w:pPr>
                                <w:pStyle w:val="BodyText"/>
                                <w:rPr>
                                  <w:sz w:val="22"/>
                                  <w:szCs w:val="22"/>
                                </w:rPr>
                              </w:pPr>
                              <w:r>
                                <w:rPr>
                                  <w:sz w:val="22"/>
                                  <w:szCs w:val="22"/>
                                </w:rPr>
                                <w:t>Share Content</w:t>
                              </w:r>
                            </w:p>
                            <w:p w14:paraId="7ABB1431" w14:textId="77777777" w:rsidR="00C57A6D" w:rsidRDefault="00C57A6D" w:rsidP="00F6224D"/>
                            <w:p w14:paraId="760290D6" w14:textId="77777777" w:rsidR="00C57A6D" w:rsidRPr="00077324" w:rsidRDefault="00C57A6D"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C57A6D" w:rsidRDefault="00C57A6D"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C57A6D" w:rsidRDefault="00C57A6D" w:rsidP="00F6224D">
                              <w:r>
                                <w:t xml:space="preserve">Include Notes Section </w:t>
                              </w:r>
                            </w:p>
                            <w:p w14:paraId="4013150F" w14:textId="77777777" w:rsidR="00C57A6D" w:rsidRDefault="00C57A6D"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C57A6D" w:rsidRDefault="00C57A6D"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4" type="#_x0000_t75" style="position:absolute;width:58007;height:49898;visibility:visible;mso-wrap-style:square">
                  <v:fill o:detectmouseclick="t"/>
                  <v:path o:connecttype="none"/>
                </v:shape>
                <v:shape id="Text Box 206" o:spid="_x0000_s1115"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2140C18D" w14:textId="38324BBB" w:rsidR="00C57A6D" w:rsidRPr="00A67ED5" w:rsidRDefault="00C57A6D"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C57A6D" w:rsidRPr="00A67ED5" w:rsidRDefault="00C57A6D" w:rsidP="00F6224D">
                        <w:pPr>
                          <w:pStyle w:val="BodyText"/>
                          <w:rPr>
                            <w:sz w:val="22"/>
                            <w:szCs w:val="22"/>
                            <w:lang w:val="pt-BR"/>
                          </w:rPr>
                        </w:pPr>
                        <w:r w:rsidRPr="00A67ED5">
                          <w:rPr>
                            <w:sz w:val="22"/>
                            <w:szCs w:val="22"/>
                            <w:lang w:val="pt-BR"/>
                          </w:rPr>
                          <w:t>Actor E</w:t>
                        </w:r>
                      </w:p>
                      <w:p w14:paraId="68716CD7" w14:textId="77777777" w:rsidR="00C57A6D" w:rsidRPr="00A67ED5" w:rsidRDefault="00C57A6D" w:rsidP="00F6224D">
                        <w:pPr>
                          <w:rPr>
                            <w:lang w:val="pt-BR"/>
                          </w:rPr>
                        </w:pPr>
                      </w:p>
                      <w:p w14:paraId="62695C41" w14:textId="77777777" w:rsidR="00C57A6D" w:rsidRPr="00A67ED5" w:rsidRDefault="00C57A6D" w:rsidP="00F6224D">
                        <w:pPr>
                          <w:pStyle w:val="BodyText"/>
                          <w:rPr>
                            <w:sz w:val="22"/>
                            <w:szCs w:val="22"/>
                            <w:lang w:val="pt-BR"/>
                          </w:rPr>
                        </w:pPr>
                        <w:r w:rsidRPr="00A67ED5">
                          <w:rPr>
                            <w:sz w:val="22"/>
                            <w:szCs w:val="22"/>
                            <w:lang w:val="pt-BR"/>
                          </w:rPr>
                          <w:t>Actor D/</w:t>
                        </w:r>
                      </w:p>
                      <w:p w14:paraId="7F0515E2" w14:textId="77777777" w:rsidR="00C57A6D" w:rsidRPr="00A67ED5" w:rsidRDefault="00C57A6D" w:rsidP="00F6224D">
                        <w:pPr>
                          <w:pStyle w:val="BodyText"/>
                          <w:rPr>
                            <w:sz w:val="22"/>
                            <w:szCs w:val="22"/>
                            <w:lang w:val="pt-BR"/>
                          </w:rPr>
                        </w:pPr>
                        <w:r w:rsidRPr="00A67ED5">
                          <w:rPr>
                            <w:sz w:val="22"/>
                            <w:szCs w:val="22"/>
                            <w:lang w:val="pt-BR"/>
                          </w:rPr>
                          <w:t>Actor E</w:t>
                        </w:r>
                      </w:p>
                    </w:txbxContent>
                  </v:textbox>
                </v:shape>
                <v:line id="Line 207" o:spid="_x0000_s111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1256B01" w14:textId="64835ADC" w:rsidR="00C57A6D" w:rsidRPr="00077324" w:rsidRDefault="00C57A6D" w:rsidP="00F6224D">
                        <w:pPr>
                          <w:pStyle w:val="BodyText"/>
                          <w:rPr>
                            <w:sz w:val="22"/>
                            <w:szCs w:val="22"/>
                          </w:rPr>
                        </w:pPr>
                        <w:r>
                          <w:rPr>
                            <w:sz w:val="22"/>
                            <w:szCs w:val="22"/>
                          </w:rPr>
                          <w:t>Consulting Provider</w:t>
                        </w:r>
                        <w:r>
                          <w:rPr>
                            <w:sz w:val="22"/>
                            <w:szCs w:val="22"/>
                          </w:rPr>
                          <w:br/>
                          <w:t>(Content Creator)</w:t>
                        </w:r>
                      </w:p>
                      <w:p w14:paraId="1386A80F" w14:textId="77777777" w:rsidR="00C57A6D" w:rsidRPr="00077324" w:rsidRDefault="00C57A6D" w:rsidP="00F6224D">
                        <w:pPr>
                          <w:pStyle w:val="BodyText"/>
                          <w:rPr>
                            <w:sz w:val="22"/>
                            <w:szCs w:val="22"/>
                          </w:rPr>
                        </w:pPr>
                        <w:r w:rsidRPr="00077324">
                          <w:rPr>
                            <w:sz w:val="22"/>
                            <w:szCs w:val="22"/>
                          </w:rPr>
                          <w:t>Actor B</w:t>
                        </w:r>
                      </w:p>
                      <w:p w14:paraId="2FE9FEC0" w14:textId="77777777" w:rsidR="00C57A6D" w:rsidRDefault="00C57A6D" w:rsidP="00F6224D"/>
                      <w:p w14:paraId="3EDECCAD" w14:textId="77777777" w:rsidR="00C57A6D" w:rsidRPr="00077324" w:rsidRDefault="00C57A6D" w:rsidP="00F6224D">
                        <w:pPr>
                          <w:pStyle w:val="BodyText"/>
                          <w:rPr>
                            <w:sz w:val="22"/>
                            <w:szCs w:val="22"/>
                          </w:rPr>
                        </w:pPr>
                        <w:r w:rsidRPr="00077324">
                          <w:rPr>
                            <w:sz w:val="22"/>
                            <w:szCs w:val="22"/>
                          </w:rPr>
                          <w:t>Actor A /</w:t>
                        </w:r>
                      </w:p>
                      <w:p w14:paraId="045EDE88" w14:textId="77777777" w:rsidR="00C57A6D" w:rsidRPr="00077324" w:rsidRDefault="00C57A6D" w:rsidP="00F6224D">
                        <w:pPr>
                          <w:pStyle w:val="BodyText"/>
                          <w:rPr>
                            <w:sz w:val="22"/>
                            <w:szCs w:val="22"/>
                          </w:rPr>
                        </w:pPr>
                        <w:r w:rsidRPr="00077324">
                          <w:rPr>
                            <w:sz w:val="22"/>
                            <w:szCs w:val="22"/>
                          </w:rPr>
                          <w:t>Actor B</w:t>
                        </w:r>
                      </w:p>
                    </w:txbxContent>
                  </v:textbox>
                </v:shape>
                <v:line id="Line 209" o:spid="_x0000_s111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C57A6D" w:rsidRPr="00077324" w:rsidRDefault="00C57A6D" w:rsidP="00F6224D">
                        <w:pPr>
                          <w:pStyle w:val="BodyText"/>
                          <w:rPr>
                            <w:sz w:val="22"/>
                            <w:szCs w:val="22"/>
                          </w:rPr>
                        </w:pPr>
                        <w:r>
                          <w:rPr>
                            <w:sz w:val="22"/>
                            <w:szCs w:val="22"/>
                          </w:rPr>
                          <w:t>Share Content</w:t>
                        </w:r>
                      </w:p>
                      <w:p w14:paraId="7ABB1431" w14:textId="77777777" w:rsidR="00C57A6D" w:rsidRDefault="00C57A6D" w:rsidP="00F6224D"/>
                      <w:p w14:paraId="760290D6" w14:textId="77777777" w:rsidR="00C57A6D" w:rsidRPr="00077324" w:rsidRDefault="00C57A6D" w:rsidP="00F6224D">
                        <w:pPr>
                          <w:pStyle w:val="BodyText"/>
                          <w:rPr>
                            <w:sz w:val="22"/>
                            <w:szCs w:val="22"/>
                          </w:rPr>
                        </w:pPr>
                        <w:r w:rsidRPr="00077324">
                          <w:rPr>
                            <w:sz w:val="22"/>
                            <w:szCs w:val="22"/>
                          </w:rPr>
                          <w:t>Transaction-A [A]</w:t>
                        </w:r>
                      </w:p>
                    </w:txbxContent>
                  </v:textbox>
                </v:shape>
                <v:line id="Line 212" o:spid="_x0000_s1121"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C57A6D" w:rsidRDefault="00C57A6D" w:rsidP="00F6224D">
                        <w:r>
                          <w:t>Create CDA document</w:t>
                        </w:r>
                      </w:p>
                    </w:txbxContent>
                  </v:textbox>
                </v:shape>
                <v:shape id="Freeform 216" o:spid="_x0000_s112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C57A6D" w:rsidRDefault="00C57A6D" w:rsidP="00F6224D">
                        <w:r>
                          <w:t xml:space="preserve">Include Notes Section </w:t>
                        </w:r>
                      </w:p>
                      <w:p w14:paraId="4013150F" w14:textId="77777777" w:rsidR="00C57A6D" w:rsidRDefault="00C57A6D" w:rsidP="00F6224D"/>
                    </w:txbxContent>
                  </v:textbox>
                </v:shape>
                <v:shape id="Freeform 218" o:spid="_x0000_s112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C57A6D" w:rsidRDefault="00C57A6D" w:rsidP="00F6224D">
                        <w:r>
                          <w:t>Share CDA document</w:t>
                        </w:r>
                      </w:p>
                    </w:txbxContent>
                  </v:textbox>
                </v:shape>
                <w10:anchorlock/>
              </v:group>
            </w:pict>
          </mc:Fallback>
        </mc:AlternateContent>
      </w:r>
    </w:p>
    <w:p w14:paraId="3F20F6F0" w14:textId="43741FF1" w:rsidR="00CF25AB" w:rsidRDefault="00CF25AB" w:rsidP="00CF25AB">
      <w:pPr>
        <w:pStyle w:val="FigureTitle"/>
      </w:pPr>
      <w:r w:rsidRPr="00A97446">
        <w:t>Figure X.4.2.</w:t>
      </w:r>
      <w:r>
        <w:t>6</w:t>
      </w:r>
      <w:r w:rsidRPr="00A97446">
        <w:t>.2-1:</w:t>
      </w:r>
      <w:r>
        <w:t xml:space="preserve"> Basic Process Flow in CDA-DSS Profile</w:t>
      </w:r>
    </w:p>
    <w:p w14:paraId="60A81723" w14:textId="77777777" w:rsidR="00D80A84" w:rsidRDefault="00D80A84" w:rsidP="00D80A84">
      <w:pPr>
        <w:pStyle w:val="BodyText"/>
        <w:tabs>
          <w:tab w:val="left" w:pos="1125"/>
        </w:tabs>
      </w:pPr>
      <w:r>
        <w:t xml:space="preserve">Pre-conditions: </w:t>
      </w:r>
    </w:p>
    <w:p w14:paraId="2B8C7CC6" w14:textId="6E59199F" w:rsidR="00D80A84" w:rsidRDefault="00D80A84" w:rsidP="00D80A84">
      <w:pPr>
        <w:pStyle w:val="BodyText"/>
      </w:pPr>
      <w:r>
        <w:t>The consulting provider creates a CDA Consultation Note document and include a Note</w:t>
      </w:r>
      <w:r w:rsidR="00740FE0">
        <w:t>s</w:t>
      </w:r>
      <w:r>
        <w:t xml:space="preserve"> Section. </w:t>
      </w:r>
    </w:p>
    <w:p w14:paraId="479B875B" w14:textId="77777777" w:rsidR="00D80A84" w:rsidRDefault="00D80A84" w:rsidP="00D80A84">
      <w:pPr>
        <w:pStyle w:val="BodyText"/>
      </w:pPr>
      <w:r>
        <w:t xml:space="preserve">Main Flow: </w:t>
      </w:r>
    </w:p>
    <w:p w14:paraId="762FE2F9" w14:textId="7C3FCAF3" w:rsidR="00D80A84" w:rsidRDefault="00D80A84" w:rsidP="00D80A84">
      <w:pPr>
        <w:pStyle w:val="BodyText"/>
      </w:pPr>
      <w:r>
        <w:t>The content creator provides the ability to create a CDA document which includes the Note</w:t>
      </w:r>
      <w:r w:rsidR="00740FE0">
        <w:t>s</w:t>
      </w:r>
      <w:r>
        <w:t xml:space="preserve"> Section. For example, the consulting provider generates a Consultation Note document which contains </w:t>
      </w:r>
      <w:r w:rsidRPr="00A97446">
        <w:t>problems, physical exam, allergies</w:t>
      </w:r>
      <w:r>
        <w:t xml:space="preserve">, procedures, lab results and </w:t>
      </w:r>
      <w:r w:rsidRPr="00A97446">
        <w:t>medications for the patient</w:t>
      </w:r>
      <w:r>
        <w:t xml:space="preserve">. </w:t>
      </w:r>
    </w:p>
    <w:p w14:paraId="34A47637" w14:textId="5C2585F6" w:rsidR="00D80A84" w:rsidRDefault="00D80A84" w:rsidP="00D80A84">
      <w:pPr>
        <w:pStyle w:val="BodyText"/>
      </w:pPr>
      <w:r>
        <w:t>He woul</w:t>
      </w:r>
      <w:r w:rsidR="00740FE0">
        <w:t xml:space="preserve">d </w:t>
      </w:r>
      <w:r>
        <w:t>like to include a consultation letter. He includes this information in the Note</w:t>
      </w:r>
      <w:r w:rsidR="00740FE0">
        <w:t>s</w:t>
      </w:r>
      <w:r>
        <w:t xml:space="preserve"> Section and adds it to the document. </w:t>
      </w:r>
    </w:p>
    <w:p w14:paraId="2457F2C0" w14:textId="77777777" w:rsidR="00D80A84" w:rsidRDefault="00D80A84" w:rsidP="00D80A84">
      <w:pPr>
        <w:pStyle w:val="BodyText"/>
      </w:pPr>
      <w:r>
        <w:lastRenderedPageBreak/>
        <w:t xml:space="preserve">Post Conditions: </w:t>
      </w:r>
    </w:p>
    <w:p w14:paraId="5ED2473B" w14:textId="281EA6FA" w:rsidR="00D80A84" w:rsidRDefault="00D80A84" w:rsidP="0017112C">
      <w:pPr>
        <w:pStyle w:val="BodyText"/>
      </w:pPr>
      <w:r>
        <w:t>A Consultation Note document is generated containing the Note</w:t>
      </w:r>
      <w:r w:rsidR="00740FE0">
        <w:t>s S</w:t>
      </w:r>
      <w:r>
        <w:t xml:space="preserve">ection and other relevant content. The Consultation Note document is shared with the PCP. </w:t>
      </w:r>
    </w:p>
    <w:p w14:paraId="2F66B397" w14:textId="2BD93171" w:rsidR="000F21DB" w:rsidRDefault="000F21DB" w:rsidP="000F21DB">
      <w:pPr>
        <w:pStyle w:val="Heading4"/>
        <w:numPr>
          <w:ilvl w:val="0"/>
          <w:numId w:val="0"/>
        </w:numPr>
        <w:ind w:left="864" w:hanging="864"/>
        <w:rPr>
          <w:noProof w:val="0"/>
        </w:rPr>
      </w:pPr>
      <w:r w:rsidRPr="00D26514">
        <w:rPr>
          <w:noProof w:val="0"/>
        </w:rPr>
        <w:t>X.4.2</w:t>
      </w:r>
      <w:r w:rsidR="00BE0A72">
        <w:rPr>
          <w:noProof w:val="0"/>
        </w:rPr>
        <w:t>.7</w:t>
      </w:r>
      <w:r w:rsidRPr="00D26514">
        <w:rPr>
          <w:noProof w:val="0"/>
        </w:rPr>
        <w:t xml:space="preserve"> Use Case</w:t>
      </w:r>
      <w:r w:rsidR="00BE0A72">
        <w:rPr>
          <w:noProof w:val="0"/>
        </w:rPr>
        <w:t xml:space="preserve"> #7</w:t>
      </w:r>
      <w:r w:rsidRPr="00D26514">
        <w:rPr>
          <w:noProof w:val="0"/>
        </w:rPr>
        <w:t xml:space="preserve">: </w:t>
      </w:r>
      <w:r w:rsidR="00BE0A72">
        <w:rPr>
          <w:noProof w:val="0"/>
        </w:rPr>
        <w:t>Care T</w:t>
      </w:r>
      <w:r w:rsidR="00692225">
        <w:rPr>
          <w:noProof w:val="0"/>
        </w:rPr>
        <w:t>eam</w:t>
      </w:r>
      <w:r>
        <w:rPr>
          <w:noProof w:val="0"/>
        </w:rPr>
        <w:t xml:space="preserve"> Summary Section</w:t>
      </w:r>
    </w:p>
    <w:p w14:paraId="464A7885" w14:textId="5A56230C" w:rsidR="000E7CA4" w:rsidRPr="000E7CA4" w:rsidRDefault="000E7CA4" w:rsidP="00683AA3">
      <w:pPr>
        <w:pStyle w:val="AuthorInstructions"/>
      </w:pPr>
      <w:r>
        <w:rPr>
          <w:i w:val="0"/>
        </w:rPr>
        <w:t>A patient is a being treated by two different Primary Care Providers at different time of th</w:t>
      </w:r>
      <w:r w:rsidR="00683AA3">
        <w:rPr>
          <w:i w:val="0"/>
        </w:rPr>
        <w:t>e year</w:t>
      </w:r>
      <w:r w:rsidR="00740FE0">
        <w:rPr>
          <w:i w:val="0"/>
        </w:rPr>
        <w:t xml:space="preserve"> (Snowbird)</w:t>
      </w:r>
      <w:r w:rsidR="00683AA3">
        <w:rPr>
          <w:i w:val="0"/>
        </w:rPr>
        <w:t xml:space="preserve">. </w:t>
      </w:r>
      <w:r w:rsidR="00740FE0">
        <w:rPr>
          <w:i w:val="0"/>
        </w:rPr>
        <w:t>The patient</w:t>
      </w:r>
      <w:r w:rsidR="00683AA3">
        <w:rPr>
          <w:i w:val="0"/>
        </w:rPr>
        <w:t xml:space="preserve"> is sending a CDA </w:t>
      </w:r>
      <w:r>
        <w:rPr>
          <w:i w:val="0"/>
        </w:rPr>
        <w:t xml:space="preserve">document to the provider that is about to take over his care. He would like to communicate his Care Team information </w:t>
      </w:r>
      <w:r w:rsidR="00683AA3">
        <w:rPr>
          <w:i w:val="0"/>
        </w:rPr>
        <w:t xml:space="preserve">so the provider would know who to contact in case information </w:t>
      </w:r>
      <w:r w:rsidR="00740FE0">
        <w:rPr>
          <w:i w:val="0"/>
        </w:rPr>
        <w:t xml:space="preserve">about his care </w:t>
      </w:r>
      <w:r w:rsidR="00683AA3">
        <w:rPr>
          <w:i w:val="0"/>
        </w:rPr>
        <w:t>is needed. The patient creates a</w:t>
      </w:r>
      <w:r>
        <w:rPr>
          <w:i w:val="0"/>
        </w:rPr>
        <w:t xml:space="preserve"> CDA docu</w:t>
      </w:r>
      <w:r w:rsidR="00683AA3">
        <w:rPr>
          <w:i w:val="0"/>
        </w:rPr>
        <w:t xml:space="preserve">ment and include a Care Team </w:t>
      </w:r>
      <w:r w:rsidR="00740FE0">
        <w:rPr>
          <w:i w:val="0"/>
        </w:rPr>
        <w:t>Summary S</w:t>
      </w:r>
      <w:r>
        <w:rPr>
          <w:i w:val="0"/>
        </w:rPr>
        <w:t xml:space="preserve">ection. </w:t>
      </w:r>
    </w:p>
    <w:p w14:paraId="1204837F" w14:textId="4291A864" w:rsidR="000F21DB" w:rsidRDefault="000F21DB" w:rsidP="000F21DB">
      <w:pPr>
        <w:pStyle w:val="Heading5"/>
        <w:numPr>
          <w:ilvl w:val="0"/>
          <w:numId w:val="0"/>
        </w:numPr>
        <w:rPr>
          <w:noProof w:val="0"/>
        </w:rPr>
      </w:pPr>
      <w:r w:rsidRPr="00D26514">
        <w:rPr>
          <w:noProof w:val="0"/>
        </w:rPr>
        <w:t>X.4</w:t>
      </w:r>
      <w:r w:rsidR="00E63CD1">
        <w:rPr>
          <w:noProof w:val="0"/>
        </w:rPr>
        <w:t>.2.7</w:t>
      </w:r>
      <w:r w:rsidRPr="00D26514">
        <w:rPr>
          <w:noProof w:val="0"/>
        </w:rPr>
        <w:t xml:space="preserve">.1 </w:t>
      </w:r>
      <w:r w:rsidR="00121088">
        <w:rPr>
          <w:noProof w:val="0"/>
        </w:rPr>
        <w:t>Care Team Summary</w:t>
      </w:r>
      <w:r>
        <w:rPr>
          <w:noProof w:val="0"/>
        </w:rPr>
        <w:t xml:space="preserve"> Section</w:t>
      </w:r>
      <w:r w:rsidRPr="00D26514">
        <w:rPr>
          <w:noProof w:val="0"/>
        </w:rPr>
        <w:t xml:space="preserve"> Use Case Description</w:t>
      </w:r>
    </w:p>
    <w:p w14:paraId="265A6C3E" w14:textId="7E8D13A9" w:rsidR="00683AA3" w:rsidRDefault="000E7CA4" w:rsidP="000E7CA4">
      <w:pPr>
        <w:pStyle w:val="BodyText"/>
      </w:pPr>
      <w:r w:rsidRPr="004B2477">
        <w:t xml:space="preserve">Mr. Jonathan Allan is a 77 year old male ‘snowbird’. He lives in Michigan during the summer and </w:t>
      </w:r>
      <w:r w:rsidR="00740FE0">
        <w:t xml:space="preserve">lives </w:t>
      </w:r>
      <w:r w:rsidRPr="004B2477">
        <w:t xml:space="preserve">in Florida the rest of the year. </w:t>
      </w:r>
      <w:r w:rsidR="00683AA3">
        <w:t xml:space="preserve">When he is in Michigan, his daughter Emily is his primary caregiver. When he’s in Florida, his son Eric is his primary caregiver. </w:t>
      </w:r>
      <w:r w:rsidRPr="004B2477">
        <w:t xml:space="preserve">He has diabetes and has also undergone multiple open heart surgeries to correct irregular heartbeats and other ailments related to the heart. He is currently planning his return to Michigan. He makes an appointment with his Cardiologist in Michigan. </w:t>
      </w:r>
      <w:r w:rsidR="00683AA3">
        <w:t>He updates his care team in</w:t>
      </w:r>
      <w:r w:rsidR="00740FE0">
        <w:t>formation and includes it in his</w:t>
      </w:r>
      <w:r w:rsidR="00683AA3">
        <w:t xml:space="preserve"> CDA document. He would like to share this information with his cardiologist in Michigan. </w:t>
      </w:r>
    </w:p>
    <w:p w14:paraId="5235583B" w14:textId="66125048" w:rsidR="000F21DB" w:rsidRDefault="000F21DB" w:rsidP="000F21DB">
      <w:pPr>
        <w:pStyle w:val="Heading5"/>
        <w:numPr>
          <w:ilvl w:val="0"/>
          <w:numId w:val="0"/>
        </w:numPr>
        <w:rPr>
          <w:noProof w:val="0"/>
        </w:rPr>
      </w:pPr>
      <w:r w:rsidRPr="00D26514">
        <w:rPr>
          <w:noProof w:val="0"/>
        </w:rPr>
        <w:lastRenderedPageBreak/>
        <w:t>X.4.2.</w:t>
      </w:r>
      <w:r w:rsidR="00E63CD1">
        <w:rPr>
          <w:noProof w:val="0"/>
        </w:rPr>
        <w:t>7</w:t>
      </w:r>
      <w:r w:rsidRPr="00D26514">
        <w:rPr>
          <w:noProof w:val="0"/>
        </w:rPr>
        <w:t xml:space="preserve">.2 </w:t>
      </w:r>
      <w:r w:rsidR="00121088">
        <w:rPr>
          <w:noProof w:val="0"/>
        </w:rPr>
        <w:t>Care Team Summary</w:t>
      </w:r>
      <w:r>
        <w:rPr>
          <w:noProof w:val="0"/>
        </w:rPr>
        <w:t xml:space="preserve"> Section</w:t>
      </w:r>
      <w:r w:rsidRPr="00D26514">
        <w:rPr>
          <w:noProof w:val="0"/>
        </w:rPr>
        <w:t xml:space="preserve"> Process Flow</w:t>
      </w:r>
    </w:p>
    <w:p w14:paraId="5259E61D" w14:textId="7A401163" w:rsidR="00984EF5" w:rsidRPr="00984EF5" w:rsidRDefault="00683AA3" w:rsidP="00984EF5">
      <w:pPr>
        <w:pStyle w:val="BodyText"/>
      </w:pPr>
      <w:r>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9DC68" w14:textId="2D26AB16" w:rsidR="00C57A6D" w:rsidRPr="00A67ED5" w:rsidRDefault="00C57A6D"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C57A6D" w:rsidRPr="00A67ED5" w:rsidRDefault="00C57A6D" w:rsidP="00683AA3">
                              <w:pPr>
                                <w:pStyle w:val="BodyText"/>
                                <w:rPr>
                                  <w:sz w:val="22"/>
                                  <w:szCs w:val="22"/>
                                  <w:lang w:val="pt-BR"/>
                                </w:rPr>
                              </w:pPr>
                              <w:r w:rsidRPr="00A67ED5">
                                <w:rPr>
                                  <w:sz w:val="22"/>
                                  <w:szCs w:val="22"/>
                                  <w:lang w:val="pt-BR"/>
                                </w:rPr>
                                <w:t>Actor E</w:t>
                              </w:r>
                            </w:p>
                            <w:p w14:paraId="09A6D397" w14:textId="77777777" w:rsidR="00C57A6D" w:rsidRPr="00A67ED5" w:rsidRDefault="00C57A6D" w:rsidP="00683AA3">
                              <w:pPr>
                                <w:rPr>
                                  <w:lang w:val="pt-BR"/>
                                </w:rPr>
                              </w:pPr>
                            </w:p>
                            <w:p w14:paraId="600FEFF1" w14:textId="77777777" w:rsidR="00C57A6D" w:rsidRPr="00A67ED5" w:rsidRDefault="00C57A6D" w:rsidP="00683AA3">
                              <w:pPr>
                                <w:pStyle w:val="BodyText"/>
                                <w:rPr>
                                  <w:sz w:val="22"/>
                                  <w:szCs w:val="22"/>
                                  <w:lang w:val="pt-BR"/>
                                </w:rPr>
                              </w:pPr>
                              <w:r w:rsidRPr="00A67ED5">
                                <w:rPr>
                                  <w:sz w:val="22"/>
                                  <w:szCs w:val="22"/>
                                  <w:lang w:val="pt-BR"/>
                                </w:rPr>
                                <w:t>Actor D/</w:t>
                              </w:r>
                            </w:p>
                            <w:p w14:paraId="5E74D135" w14:textId="77777777" w:rsidR="00C57A6D" w:rsidRPr="00A67ED5" w:rsidRDefault="00C57A6D" w:rsidP="00683AA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6ED70" w14:textId="144DBF49" w:rsidR="00C57A6D" w:rsidRPr="00077324" w:rsidRDefault="00C57A6D" w:rsidP="00683AA3">
                              <w:pPr>
                                <w:pStyle w:val="BodyText"/>
                                <w:rPr>
                                  <w:sz w:val="22"/>
                                  <w:szCs w:val="22"/>
                                </w:rPr>
                              </w:pPr>
                              <w:r>
                                <w:rPr>
                                  <w:sz w:val="22"/>
                                  <w:szCs w:val="22"/>
                                </w:rPr>
                                <w:t xml:space="preserve">Patient </w:t>
                              </w:r>
                              <w:r>
                                <w:rPr>
                                  <w:sz w:val="22"/>
                                  <w:szCs w:val="22"/>
                                </w:rPr>
                                <w:br/>
                                <w:t>(Content Creator)</w:t>
                              </w:r>
                            </w:p>
                            <w:p w14:paraId="191FD202" w14:textId="77777777" w:rsidR="00C57A6D" w:rsidRPr="00077324" w:rsidRDefault="00C57A6D" w:rsidP="00683AA3">
                              <w:pPr>
                                <w:pStyle w:val="BodyText"/>
                                <w:rPr>
                                  <w:sz w:val="22"/>
                                  <w:szCs w:val="22"/>
                                </w:rPr>
                              </w:pPr>
                              <w:r w:rsidRPr="00077324">
                                <w:rPr>
                                  <w:sz w:val="22"/>
                                  <w:szCs w:val="22"/>
                                </w:rPr>
                                <w:t>Actor B</w:t>
                              </w:r>
                            </w:p>
                            <w:p w14:paraId="74C854EA" w14:textId="77777777" w:rsidR="00C57A6D" w:rsidRDefault="00C57A6D" w:rsidP="00683AA3"/>
                            <w:p w14:paraId="446E8C12" w14:textId="77777777" w:rsidR="00C57A6D" w:rsidRPr="00077324" w:rsidRDefault="00C57A6D" w:rsidP="00683AA3">
                              <w:pPr>
                                <w:pStyle w:val="BodyText"/>
                                <w:rPr>
                                  <w:sz w:val="22"/>
                                  <w:szCs w:val="22"/>
                                </w:rPr>
                              </w:pPr>
                              <w:r w:rsidRPr="00077324">
                                <w:rPr>
                                  <w:sz w:val="22"/>
                                  <w:szCs w:val="22"/>
                                </w:rPr>
                                <w:t>Actor A /</w:t>
                              </w:r>
                            </w:p>
                            <w:p w14:paraId="60005A24" w14:textId="77777777" w:rsidR="00C57A6D" w:rsidRPr="00077324" w:rsidRDefault="00C57A6D" w:rsidP="00683AA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C57A6D" w:rsidRPr="00077324" w:rsidRDefault="00C57A6D" w:rsidP="00683AA3">
                              <w:pPr>
                                <w:pStyle w:val="BodyText"/>
                                <w:rPr>
                                  <w:sz w:val="22"/>
                                  <w:szCs w:val="22"/>
                                </w:rPr>
                              </w:pPr>
                              <w:r>
                                <w:rPr>
                                  <w:sz w:val="22"/>
                                  <w:szCs w:val="22"/>
                                </w:rPr>
                                <w:t>Share Content</w:t>
                              </w:r>
                            </w:p>
                            <w:p w14:paraId="290A86F9" w14:textId="77777777" w:rsidR="00C57A6D" w:rsidRDefault="00C57A6D" w:rsidP="00683AA3"/>
                            <w:p w14:paraId="13E8B4EF" w14:textId="77777777" w:rsidR="00C57A6D" w:rsidRPr="00077324" w:rsidRDefault="00C57A6D"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C57A6D" w:rsidRDefault="00C57A6D"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C57A6D" w:rsidRDefault="00C57A6D" w:rsidP="00683AA3">
                              <w:r>
                                <w:t xml:space="preserve">Include Care Team Section </w:t>
                              </w:r>
                            </w:p>
                            <w:p w14:paraId="1DE0A787" w14:textId="77777777" w:rsidR="00C57A6D" w:rsidRDefault="00C57A6D"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C57A6D" w:rsidRDefault="00C57A6D"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0" type="#_x0000_t75" style="position:absolute;width:58007;height:49898;visibility:visible;mso-wrap-style:square">
                  <v:fill o:detectmouseclick="t"/>
                  <v:path o:connecttype="none"/>
                </v:shape>
                <v:shape id="Text Box 206" o:spid="_x0000_s113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4939DC68" w14:textId="2D26AB16" w:rsidR="00C57A6D" w:rsidRPr="00A67ED5" w:rsidRDefault="00C57A6D"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C57A6D" w:rsidRPr="00A67ED5" w:rsidRDefault="00C57A6D" w:rsidP="00683AA3">
                        <w:pPr>
                          <w:pStyle w:val="BodyText"/>
                          <w:rPr>
                            <w:sz w:val="22"/>
                            <w:szCs w:val="22"/>
                            <w:lang w:val="pt-BR"/>
                          </w:rPr>
                        </w:pPr>
                        <w:r w:rsidRPr="00A67ED5">
                          <w:rPr>
                            <w:sz w:val="22"/>
                            <w:szCs w:val="22"/>
                            <w:lang w:val="pt-BR"/>
                          </w:rPr>
                          <w:t>Actor E</w:t>
                        </w:r>
                      </w:p>
                      <w:p w14:paraId="09A6D397" w14:textId="77777777" w:rsidR="00C57A6D" w:rsidRPr="00A67ED5" w:rsidRDefault="00C57A6D" w:rsidP="00683AA3">
                        <w:pPr>
                          <w:rPr>
                            <w:lang w:val="pt-BR"/>
                          </w:rPr>
                        </w:pPr>
                      </w:p>
                      <w:p w14:paraId="600FEFF1" w14:textId="77777777" w:rsidR="00C57A6D" w:rsidRPr="00A67ED5" w:rsidRDefault="00C57A6D" w:rsidP="00683AA3">
                        <w:pPr>
                          <w:pStyle w:val="BodyText"/>
                          <w:rPr>
                            <w:sz w:val="22"/>
                            <w:szCs w:val="22"/>
                            <w:lang w:val="pt-BR"/>
                          </w:rPr>
                        </w:pPr>
                        <w:r w:rsidRPr="00A67ED5">
                          <w:rPr>
                            <w:sz w:val="22"/>
                            <w:szCs w:val="22"/>
                            <w:lang w:val="pt-BR"/>
                          </w:rPr>
                          <w:t>Actor D/</w:t>
                        </w:r>
                      </w:p>
                      <w:p w14:paraId="5E74D135" w14:textId="77777777" w:rsidR="00C57A6D" w:rsidRPr="00A67ED5" w:rsidRDefault="00C57A6D" w:rsidP="00683AA3">
                        <w:pPr>
                          <w:pStyle w:val="BodyText"/>
                          <w:rPr>
                            <w:sz w:val="22"/>
                            <w:szCs w:val="22"/>
                            <w:lang w:val="pt-BR"/>
                          </w:rPr>
                        </w:pPr>
                        <w:r w:rsidRPr="00A67ED5">
                          <w:rPr>
                            <w:sz w:val="22"/>
                            <w:szCs w:val="22"/>
                            <w:lang w:val="pt-BR"/>
                          </w:rPr>
                          <w:t>Actor E</w:t>
                        </w:r>
                      </w:p>
                    </w:txbxContent>
                  </v:textbox>
                </v:shape>
                <v:line id="Line 207" o:spid="_x0000_s113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96ED70" w14:textId="144DBF49" w:rsidR="00C57A6D" w:rsidRPr="00077324" w:rsidRDefault="00C57A6D" w:rsidP="00683AA3">
                        <w:pPr>
                          <w:pStyle w:val="BodyText"/>
                          <w:rPr>
                            <w:sz w:val="22"/>
                            <w:szCs w:val="22"/>
                          </w:rPr>
                        </w:pPr>
                        <w:r>
                          <w:rPr>
                            <w:sz w:val="22"/>
                            <w:szCs w:val="22"/>
                          </w:rPr>
                          <w:t xml:space="preserve">Patient </w:t>
                        </w:r>
                        <w:r>
                          <w:rPr>
                            <w:sz w:val="22"/>
                            <w:szCs w:val="22"/>
                          </w:rPr>
                          <w:br/>
                          <w:t>(Content Creator)</w:t>
                        </w:r>
                      </w:p>
                      <w:p w14:paraId="191FD202" w14:textId="77777777" w:rsidR="00C57A6D" w:rsidRPr="00077324" w:rsidRDefault="00C57A6D" w:rsidP="00683AA3">
                        <w:pPr>
                          <w:pStyle w:val="BodyText"/>
                          <w:rPr>
                            <w:sz w:val="22"/>
                            <w:szCs w:val="22"/>
                          </w:rPr>
                        </w:pPr>
                        <w:r w:rsidRPr="00077324">
                          <w:rPr>
                            <w:sz w:val="22"/>
                            <w:szCs w:val="22"/>
                          </w:rPr>
                          <w:t>Actor B</w:t>
                        </w:r>
                      </w:p>
                      <w:p w14:paraId="74C854EA" w14:textId="77777777" w:rsidR="00C57A6D" w:rsidRDefault="00C57A6D" w:rsidP="00683AA3"/>
                      <w:p w14:paraId="446E8C12" w14:textId="77777777" w:rsidR="00C57A6D" w:rsidRPr="00077324" w:rsidRDefault="00C57A6D" w:rsidP="00683AA3">
                        <w:pPr>
                          <w:pStyle w:val="BodyText"/>
                          <w:rPr>
                            <w:sz w:val="22"/>
                            <w:szCs w:val="22"/>
                          </w:rPr>
                        </w:pPr>
                        <w:r w:rsidRPr="00077324">
                          <w:rPr>
                            <w:sz w:val="22"/>
                            <w:szCs w:val="22"/>
                          </w:rPr>
                          <w:t>Actor A /</w:t>
                        </w:r>
                      </w:p>
                      <w:p w14:paraId="60005A24" w14:textId="77777777" w:rsidR="00C57A6D" w:rsidRPr="00077324" w:rsidRDefault="00C57A6D" w:rsidP="00683AA3">
                        <w:pPr>
                          <w:pStyle w:val="BodyText"/>
                          <w:rPr>
                            <w:sz w:val="22"/>
                            <w:szCs w:val="22"/>
                          </w:rPr>
                        </w:pPr>
                        <w:r w:rsidRPr="00077324">
                          <w:rPr>
                            <w:sz w:val="22"/>
                            <w:szCs w:val="22"/>
                          </w:rPr>
                          <w:t>Actor B</w:t>
                        </w:r>
                      </w:p>
                    </w:txbxContent>
                  </v:textbox>
                </v:shape>
                <v:line id="Line 209" o:spid="_x0000_s113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C57A6D" w:rsidRPr="00077324" w:rsidRDefault="00C57A6D" w:rsidP="00683AA3">
                        <w:pPr>
                          <w:pStyle w:val="BodyText"/>
                          <w:rPr>
                            <w:sz w:val="22"/>
                            <w:szCs w:val="22"/>
                          </w:rPr>
                        </w:pPr>
                        <w:r>
                          <w:rPr>
                            <w:sz w:val="22"/>
                            <w:szCs w:val="22"/>
                          </w:rPr>
                          <w:t>Share Content</w:t>
                        </w:r>
                      </w:p>
                      <w:p w14:paraId="290A86F9" w14:textId="77777777" w:rsidR="00C57A6D" w:rsidRDefault="00C57A6D" w:rsidP="00683AA3"/>
                      <w:p w14:paraId="13E8B4EF" w14:textId="77777777" w:rsidR="00C57A6D" w:rsidRPr="00077324" w:rsidRDefault="00C57A6D" w:rsidP="00683AA3">
                        <w:pPr>
                          <w:pStyle w:val="BodyText"/>
                          <w:rPr>
                            <w:sz w:val="22"/>
                            <w:szCs w:val="22"/>
                          </w:rPr>
                        </w:pPr>
                        <w:r w:rsidRPr="00077324">
                          <w:rPr>
                            <w:sz w:val="22"/>
                            <w:szCs w:val="22"/>
                          </w:rPr>
                          <w:t>Transaction-A [A]</w:t>
                        </w:r>
                      </w:p>
                    </w:txbxContent>
                  </v:textbox>
                </v:shape>
                <v:line id="Line 212" o:spid="_x0000_s113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C57A6D" w:rsidRDefault="00C57A6D" w:rsidP="00683AA3">
                        <w:r>
                          <w:t>Create CDA document</w:t>
                        </w:r>
                      </w:p>
                    </w:txbxContent>
                  </v:textbox>
                </v:shape>
                <v:shape id="Freeform 216" o:spid="_x0000_s114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C57A6D" w:rsidRDefault="00C57A6D" w:rsidP="00683AA3">
                        <w:r>
                          <w:t xml:space="preserve">Include Care Team Section </w:t>
                        </w:r>
                      </w:p>
                      <w:p w14:paraId="1DE0A787" w14:textId="77777777" w:rsidR="00C57A6D" w:rsidRDefault="00C57A6D" w:rsidP="00683AA3"/>
                    </w:txbxContent>
                  </v:textbox>
                </v:shape>
                <v:shape id="Freeform 218" o:spid="_x0000_s114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C57A6D" w:rsidRDefault="00C57A6D" w:rsidP="00683AA3">
                        <w:r>
                          <w:t>Share CDA document</w:t>
                        </w:r>
                      </w:p>
                    </w:txbxContent>
                  </v:textbox>
                </v:shape>
                <w10:anchorlock/>
              </v:group>
            </w:pict>
          </mc:Fallback>
        </mc:AlternateContent>
      </w:r>
    </w:p>
    <w:p w14:paraId="7D15217D" w14:textId="0B97BFB9" w:rsidR="00683AA3" w:rsidRDefault="00683AA3" w:rsidP="00683AA3">
      <w:pPr>
        <w:pStyle w:val="FigureTitle"/>
      </w:pPr>
      <w:r w:rsidRPr="00A97446">
        <w:t>Figure X.4.2.</w:t>
      </w:r>
      <w:r>
        <w:t>7</w:t>
      </w:r>
      <w:r w:rsidRPr="00A97446">
        <w:t>.2-1:</w:t>
      </w:r>
      <w:r>
        <w:t xml:space="preserve"> Basic Process Flow in CDA-DSS Profile</w:t>
      </w:r>
    </w:p>
    <w:p w14:paraId="79BF022B" w14:textId="77777777" w:rsidR="00E63CD1" w:rsidRDefault="00E63CD1" w:rsidP="00E63CD1">
      <w:pPr>
        <w:pStyle w:val="BodyText"/>
        <w:tabs>
          <w:tab w:val="left" w:pos="1125"/>
        </w:tabs>
      </w:pPr>
      <w:r>
        <w:t xml:space="preserve">Pre-conditions: </w:t>
      </w:r>
    </w:p>
    <w:p w14:paraId="2FC32DB3" w14:textId="70E32EBF" w:rsidR="00E63CD1" w:rsidRDefault="00E63CD1" w:rsidP="00E63CD1">
      <w:pPr>
        <w:pStyle w:val="BodyText"/>
      </w:pPr>
      <w:r>
        <w:t xml:space="preserve">The patient creates a CDA document and include a Care Team </w:t>
      </w:r>
      <w:r w:rsidR="00740FE0">
        <w:t xml:space="preserve">Summary </w:t>
      </w:r>
      <w:r>
        <w:t xml:space="preserve">Section. </w:t>
      </w:r>
    </w:p>
    <w:p w14:paraId="6DBCEC17" w14:textId="77777777" w:rsidR="00E63CD1" w:rsidRDefault="00E63CD1" w:rsidP="00E63CD1">
      <w:pPr>
        <w:pStyle w:val="BodyText"/>
      </w:pPr>
      <w:r>
        <w:t xml:space="preserve">Main Flow: </w:t>
      </w:r>
    </w:p>
    <w:p w14:paraId="03BA13D0" w14:textId="35CF495C" w:rsidR="00E63CD1" w:rsidRDefault="00E63CD1" w:rsidP="00E63CD1">
      <w:pPr>
        <w:pStyle w:val="BodyText"/>
      </w:pPr>
      <w:r>
        <w:t xml:space="preserve">The content creator provides the ability to create a CDA document which includes the Care Team </w:t>
      </w:r>
      <w:r w:rsidR="00740FE0">
        <w:t xml:space="preserve">Summary </w:t>
      </w:r>
      <w:r>
        <w:t xml:space="preserve">Section. For example, the patient generates a CDA document which contains a list of his health concerns, goals, and medications he is currently taking. </w:t>
      </w:r>
    </w:p>
    <w:p w14:paraId="1496C3F1" w14:textId="1EB4A624" w:rsidR="00E63CD1" w:rsidRDefault="001B0165" w:rsidP="00E63CD1">
      <w:pPr>
        <w:pStyle w:val="BodyText"/>
      </w:pPr>
      <w:r>
        <w:t>He would like to include contact information about members of his most recent care team</w:t>
      </w:r>
      <w:r w:rsidR="00E63CD1">
        <w:t>. He includ</w:t>
      </w:r>
      <w:r>
        <w:t xml:space="preserve">es this information in the Care Team </w:t>
      </w:r>
      <w:r w:rsidR="00740FE0">
        <w:t xml:space="preserve">Summary </w:t>
      </w:r>
      <w:r w:rsidR="00E63CD1">
        <w:t xml:space="preserve">Section and adds it to the document. </w:t>
      </w:r>
    </w:p>
    <w:p w14:paraId="76E7C2EC" w14:textId="77777777" w:rsidR="00E63CD1" w:rsidRDefault="00E63CD1" w:rsidP="00E63CD1">
      <w:pPr>
        <w:pStyle w:val="BodyText"/>
      </w:pPr>
      <w:r>
        <w:t xml:space="preserve">Post Conditions: </w:t>
      </w:r>
    </w:p>
    <w:p w14:paraId="1883AEF3" w14:textId="75563158" w:rsidR="00717FB2" w:rsidRPr="00D26514" w:rsidRDefault="001B0165" w:rsidP="001B0165">
      <w:pPr>
        <w:pStyle w:val="BodyText"/>
      </w:pPr>
      <w:r>
        <w:lastRenderedPageBreak/>
        <w:t xml:space="preserve">A CDA </w:t>
      </w:r>
      <w:r w:rsidR="00E63CD1">
        <w:t xml:space="preserve">document </w:t>
      </w:r>
      <w:r>
        <w:t>is generated containing the Care Team</w:t>
      </w:r>
      <w:r w:rsidR="00740FE0">
        <w:t xml:space="preserve"> Summary S</w:t>
      </w:r>
      <w:r w:rsidR="00E63CD1">
        <w:t>ection and other relevant</w:t>
      </w:r>
      <w:r>
        <w:t xml:space="preserve"> content. The CDA document is shared with the cardiologist</w:t>
      </w:r>
      <w:r w:rsidR="00E63CD1">
        <w:t xml:space="preserve">. </w:t>
      </w:r>
    </w:p>
    <w:p w14:paraId="286C7C06" w14:textId="41D3556F" w:rsidR="00303E20" w:rsidRPr="00D26514" w:rsidRDefault="00303E20" w:rsidP="00303E20">
      <w:pPr>
        <w:pStyle w:val="Heading2"/>
        <w:numPr>
          <w:ilvl w:val="0"/>
          <w:numId w:val="0"/>
        </w:numPr>
        <w:rPr>
          <w:noProof w:val="0"/>
        </w:rPr>
      </w:pPr>
      <w:bookmarkStart w:id="370" w:name="_Toc345074664"/>
      <w:bookmarkStart w:id="371" w:name="_Toc500238764"/>
      <w:r w:rsidRPr="00D26514">
        <w:rPr>
          <w:noProof w:val="0"/>
        </w:rPr>
        <w:t>X.</w:t>
      </w:r>
      <w:r w:rsidR="00AF472E" w:rsidRPr="00D26514">
        <w:rPr>
          <w:noProof w:val="0"/>
        </w:rPr>
        <w:t>5</w:t>
      </w:r>
      <w:r w:rsidR="005F21E7" w:rsidRPr="00D26514">
        <w:rPr>
          <w:noProof w:val="0"/>
        </w:rPr>
        <w:t xml:space="preserve"> </w:t>
      </w:r>
      <w:r w:rsidR="002452AB">
        <w:rPr>
          <w:noProof w:val="0"/>
        </w:rPr>
        <w:t>CDA-DSS</w:t>
      </w:r>
      <w:r w:rsidRPr="00D26514">
        <w:rPr>
          <w:noProof w:val="0"/>
        </w:rPr>
        <w:t xml:space="preserve"> Security Considerations</w:t>
      </w:r>
      <w:bookmarkEnd w:id="370"/>
      <w:bookmarkEnd w:id="371"/>
    </w:p>
    <w:p w14:paraId="2F307C50" w14:textId="77777777" w:rsidR="00450263" w:rsidRPr="00D87F67" w:rsidRDefault="00450263" w:rsidP="00450263">
      <w:pPr>
        <w:pStyle w:val="BodyText"/>
        <w:rPr>
          <w:iCs/>
        </w:rPr>
      </w:pPr>
      <w:bookmarkStart w:id="372" w:name="_Toc345074665"/>
      <w:bookmarkStart w:id="373" w:name="_Toc500238765"/>
      <w:r w:rsidRPr="00D87F67">
        <w:rPr>
          <w:iCs/>
        </w:rPr>
        <w:t>See</w:t>
      </w:r>
      <w:r w:rsidRPr="00D87F67">
        <w:t xml:space="preserve"> </w:t>
      </w:r>
      <w:hyperlink r:id="rId38" w:history="1">
        <w:r w:rsidRPr="00D87F67">
          <w:rPr>
            <w:rStyle w:val="Hyperlink"/>
          </w:rPr>
          <w:t>ITI TF-2.x Appendix Z.8</w:t>
        </w:r>
      </w:hyperlink>
      <w:r w:rsidRPr="00D87F67">
        <w:t xml:space="preserve"> “Mobile Security Considerations”</w:t>
      </w:r>
    </w:p>
    <w:p w14:paraId="006A4CF9" w14:textId="76B190FA"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00652D40">
        <w:rPr>
          <w:noProof w:val="0"/>
        </w:rPr>
        <w:t xml:space="preserve"> </w:t>
      </w:r>
      <w:r w:rsidR="002452AB">
        <w:rPr>
          <w:noProof w:val="0"/>
        </w:rPr>
        <w:t>CDA-DSS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372"/>
      <w:bookmarkEnd w:id="373"/>
    </w:p>
    <w:p w14:paraId="31395453" w14:textId="0B7093AE" w:rsidR="00AE3E73" w:rsidRPr="007E081A" w:rsidRDefault="00AE3E73" w:rsidP="00AE3E73">
      <w:pPr>
        <w:pStyle w:val="BodyText"/>
      </w:pPr>
      <w:bookmarkStart w:id="374" w:name="_Toc345074666"/>
      <w:bookmarkStart w:id="375" w:name="_Toc500238766"/>
      <w:r w:rsidRPr="00A97446">
        <w:t xml:space="preserve">The Content Creator and Content Consumer Actors are those used by all PCC Profiles. The options introduced by these actors are in addition to other PCC Profile options. For example, an implementation of the XDS-MS Profile might declare use </w:t>
      </w:r>
      <w:r w:rsidR="00B44130">
        <w:t xml:space="preserve">of </w:t>
      </w:r>
      <w:r w:rsidR="00945BA4">
        <w:t xml:space="preserve">the Summary Section </w:t>
      </w:r>
      <w:r w:rsidRPr="00A97446">
        <w:t xml:space="preserve">Option as well as </w:t>
      </w:r>
      <w:r w:rsidR="00945BA4" w:rsidRPr="00945BA4">
        <w:t xml:space="preserve">Content Creator View </w:t>
      </w:r>
      <w:r w:rsidRPr="00945BA4">
        <w:t>Option.</w:t>
      </w:r>
      <w:r w:rsidRPr="00A97446">
        <w:t xml:space="preserve"> Similarly, an implementation might declare conformance to both the </w:t>
      </w:r>
      <w:r w:rsidR="00945BA4">
        <w:t xml:space="preserve">Summary Section </w:t>
      </w:r>
      <w:r>
        <w:t>Option</w:t>
      </w:r>
      <w:r w:rsidRPr="00A97446">
        <w:t xml:space="preserve"> as well as th</w:t>
      </w:r>
      <w:r w:rsidR="00945BA4">
        <w:t xml:space="preserve">e Content Consumer View </w:t>
      </w:r>
      <w:r w:rsidRPr="00A97446">
        <w:t>Option.</w:t>
      </w:r>
    </w:p>
    <w:p w14:paraId="323378D4" w14:textId="77777777" w:rsidR="00B25B60" w:rsidRPr="00D26514" w:rsidRDefault="00B25B60" w:rsidP="00B25B60">
      <w:bookmarkStart w:id="376" w:name="_Toc336000611"/>
      <w:bookmarkStart w:id="377" w:name="_Toc345074671"/>
      <w:bookmarkEnd w:id="374"/>
      <w:bookmarkEnd w:id="375"/>
      <w:bookmarkEnd w:id="376"/>
    </w:p>
    <w:p w14:paraId="42AE4459" w14:textId="77777777" w:rsidR="00CF283F" w:rsidRPr="00D26514" w:rsidRDefault="00CF283F" w:rsidP="008D7642">
      <w:pPr>
        <w:pStyle w:val="PartTitle"/>
      </w:pPr>
      <w:bookmarkStart w:id="378" w:name="_Toc500238773"/>
      <w:r w:rsidRPr="00D26514">
        <w:lastRenderedPageBreak/>
        <w:t xml:space="preserve">Volume 2 </w:t>
      </w:r>
      <w:r w:rsidR="008D7642" w:rsidRPr="00D26514">
        <w:t xml:space="preserve">– </w:t>
      </w:r>
      <w:r w:rsidRPr="00D26514">
        <w:t>Transactions</w:t>
      </w:r>
      <w:bookmarkEnd w:id="377"/>
      <w:bookmarkEnd w:id="378"/>
    </w:p>
    <w:p w14:paraId="3280D81C" w14:textId="1402B4F2" w:rsidR="00EE0EA2" w:rsidRDefault="00303E20" w:rsidP="008E441F">
      <w:pPr>
        <w:pStyle w:val="EditorInstructions"/>
        <w:rPr>
          <w:ins w:id="379" w:author="Jones, Emma" w:date="2018-05-01T14:32:00Z"/>
        </w:rPr>
      </w:pPr>
      <w:bookmarkStart w:id="380" w:name="_Toc75083611"/>
      <w:r w:rsidRPr="00D26514">
        <w:t xml:space="preserve">Add </w:t>
      </w:r>
      <w:r w:rsidR="008A63C9" w:rsidRPr="00D26514">
        <w:t>S</w:t>
      </w:r>
      <w:r w:rsidRPr="00D26514">
        <w:t xml:space="preserve">ection 3.Y </w:t>
      </w:r>
      <w:bookmarkEnd w:id="380"/>
    </w:p>
    <w:p w14:paraId="6B057410" w14:textId="52CF4A13" w:rsidR="00303E20" w:rsidRPr="00EE0EA2" w:rsidRDefault="00EE0EA2" w:rsidP="00EE0EA2">
      <w:pPr>
        <w:rPr>
          <w:rPrChange w:id="381" w:author="Jones, Emma" w:date="2018-05-01T14:32:00Z">
            <w:rPr/>
          </w:rPrChange>
        </w:rPr>
        <w:pPrChange w:id="382" w:author="Jones, Emma" w:date="2018-05-01T14:32:00Z">
          <w:pPr>
            <w:pStyle w:val="EditorInstructions"/>
          </w:pPr>
        </w:pPrChange>
      </w:pPr>
      <w:ins w:id="383" w:author="Jones, Emma" w:date="2018-05-01T14:32:00Z">
        <w:r>
          <w:t>No New Transactions</w:t>
        </w:r>
      </w:ins>
    </w:p>
    <w:p w14:paraId="13EF727B" w14:textId="218B4B60" w:rsidR="00CF283F" w:rsidRPr="00D26514" w:rsidDel="00EE0EA2" w:rsidRDefault="00303E20" w:rsidP="00303E20">
      <w:pPr>
        <w:pStyle w:val="Heading2"/>
        <w:numPr>
          <w:ilvl w:val="0"/>
          <w:numId w:val="0"/>
        </w:numPr>
        <w:rPr>
          <w:del w:id="384" w:author="Jones, Emma" w:date="2018-05-01T14:31:00Z"/>
          <w:noProof w:val="0"/>
        </w:rPr>
      </w:pPr>
      <w:bookmarkStart w:id="385" w:name="_Toc345074672"/>
      <w:bookmarkStart w:id="386" w:name="_Toc500238774"/>
      <w:del w:id="387" w:author="Jones, Emma" w:date="2018-05-01T14:31:00Z">
        <w:r w:rsidRPr="00D26514" w:rsidDel="00EE0EA2">
          <w:rPr>
            <w:noProof w:val="0"/>
          </w:rPr>
          <w:delText>3</w:delText>
        </w:r>
        <w:r w:rsidR="00CF283F" w:rsidRPr="00D26514" w:rsidDel="00EE0EA2">
          <w:rPr>
            <w:noProof w:val="0"/>
          </w:rPr>
          <w:delText xml:space="preserve">.Y </w:delText>
        </w:r>
        <w:bookmarkEnd w:id="385"/>
        <w:bookmarkEnd w:id="386"/>
        <w:r w:rsidR="008D2055" w:rsidDel="00EE0EA2">
          <w:rPr>
            <w:noProof w:val="0"/>
          </w:rPr>
          <w:delText>Summary Section Option</w:delText>
        </w:r>
      </w:del>
    </w:p>
    <w:p w14:paraId="12399FD1" w14:textId="6F043C3D" w:rsidR="00CF283F" w:rsidRPr="00D26514" w:rsidDel="00EE0EA2" w:rsidRDefault="00303E20" w:rsidP="00303E20">
      <w:pPr>
        <w:pStyle w:val="Heading3"/>
        <w:numPr>
          <w:ilvl w:val="0"/>
          <w:numId w:val="0"/>
        </w:numPr>
        <w:rPr>
          <w:del w:id="388" w:author="Jones, Emma" w:date="2018-05-01T14:31:00Z"/>
          <w:noProof w:val="0"/>
        </w:rPr>
      </w:pPr>
      <w:bookmarkStart w:id="389" w:name="_Toc345074673"/>
      <w:bookmarkStart w:id="390" w:name="_Toc500238775"/>
      <w:del w:id="391" w:author="Jones, Emma" w:date="2018-05-01T14:31:00Z">
        <w:r w:rsidRPr="00D26514" w:rsidDel="00EE0EA2">
          <w:rPr>
            <w:noProof w:val="0"/>
          </w:rPr>
          <w:delText>3</w:delText>
        </w:r>
        <w:r w:rsidR="00CF283F" w:rsidRPr="00D26514" w:rsidDel="00EE0EA2">
          <w:rPr>
            <w:noProof w:val="0"/>
          </w:rPr>
          <w:delText xml:space="preserve">.Y.1 </w:delText>
        </w:r>
      </w:del>
      <w:bookmarkEnd w:id="389"/>
      <w:bookmarkEnd w:id="390"/>
      <w:del w:id="392" w:author="Jones, Emma" w:date="2018-04-06T14:48:00Z">
        <w:r w:rsidR="008D2055" w:rsidDel="003F7473">
          <w:rPr>
            <w:noProof w:val="0"/>
          </w:rPr>
          <w:delText>Content Creator</w:delText>
        </w:r>
      </w:del>
    </w:p>
    <w:p w14:paraId="0A6E8EBA" w14:textId="64293279" w:rsidR="008D2055" w:rsidRPr="00A97446" w:rsidDel="00EE0EA2" w:rsidRDefault="008D2055" w:rsidP="008D2055">
      <w:pPr>
        <w:rPr>
          <w:del w:id="393" w:author="Jones, Emma" w:date="2018-05-01T14:31:00Z"/>
        </w:rPr>
      </w:pPr>
      <w:bookmarkStart w:id="394" w:name="_Toc345074674"/>
      <w:bookmarkStart w:id="395" w:name="_Toc500238776"/>
      <w:del w:id="396" w:author="Jones, Emma" w:date="2018-05-01T14:31:00Z">
        <w:r w:rsidRPr="00A97446" w:rsidDel="00EE0EA2">
          <w:delText>A Content Creator that s</w:delText>
        </w:r>
        <w:r w:rsidDel="00EE0EA2">
          <w:delText>upports the Summary Section</w:delText>
        </w:r>
        <w:r w:rsidRPr="00A97446" w:rsidDel="00EE0EA2">
          <w:delText xml:space="preserve"> Option SHALL provide the capability for a Content Consumer to render </w:delText>
        </w:r>
      </w:del>
      <w:del w:id="397" w:author="Jones, Emma" w:date="2018-04-06T14:47:00Z">
        <w:r w:rsidDel="003F7473">
          <w:delText xml:space="preserve">the section </w:delText>
        </w:r>
      </w:del>
      <w:del w:id="398" w:author="Jones, Emma" w:date="2018-05-01T14:31:00Z">
        <w:r w:rsidRPr="00A97446" w:rsidDel="00EE0EA2">
          <w:delText xml:space="preserve">by producing documents that </w:delText>
        </w:r>
        <w:r w:rsidDel="00EE0EA2">
          <w:delText>include</w:delText>
        </w:r>
        <w:r w:rsidRPr="00A97446" w:rsidDel="00EE0EA2">
          <w:delText xml:space="preserve"> the </w:delText>
        </w:r>
        <w:r w:rsidDel="00EE0EA2">
          <w:delText>section.</w:delText>
        </w:r>
      </w:del>
    </w:p>
    <w:p w14:paraId="7FD76DCC" w14:textId="609CC155" w:rsidR="00CF283F" w:rsidDel="00EE0EA2" w:rsidRDefault="00303E20" w:rsidP="00303E20">
      <w:pPr>
        <w:pStyle w:val="Heading3"/>
        <w:numPr>
          <w:ilvl w:val="0"/>
          <w:numId w:val="0"/>
        </w:numPr>
        <w:rPr>
          <w:del w:id="399" w:author="Jones, Emma" w:date="2018-05-01T14:31:00Z"/>
          <w:noProof w:val="0"/>
        </w:rPr>
      </w:pPr>
      <w:del w:id="400" w:author="Jones, Emma" w:date="2018-05-01T14:31:00Z">
        <w:r w:rsidRPr="00D26514" w:rsidDel="00EE0EA2">
          <w:rPr>
            <w:noProof w:val="0"/>
          </w:rPr>
          <w:delText>3</w:delText>
        </w:r>
        <w:r w:rsidR="008D17FF" w:rsidRPr="00D26514" w:rsidDel="00EE0EA2">
          <w:rPr>
            <w:noProof w:val="0"/>
          </w:rPr>
          <w:delText>.Y.2</w:delText>
        </w:r>
        <w:r w:rsidR="00291725" w:rsidRPr="00D26514" w:rsidDel="00EE0EA2">
          <w:rPr>
            <w:noProof w:val="0"/>
          </w:rPr>
          <w:delText xml:space="preserve"> </w:delText>
        </w:r>
      </w:del>
      <w:bookmarkEnd w:id="394"/>
      <w:bookmarkEnd w:id="395"/>
      <w:del w:id="401" w:author="Jones, Emma" w:date="2018-04-06T14:49:00Z">
        <w:r w:rsidR="008D2055" w:rsidDel="003F7473">
          <w:rPr>
            <w:noProof w:val="0"/>
          </w:rPr>
          <w:delText>Content Consumer</w:delText>
        </w:r>
      </w:del>
    </w:p>
    <w:p w14:paraId="6C751918" w14:textId="1214C1AF" w:rsidR="008D2055" w:rsidDel="00EE0EA2" w:rsidRDefault="008D2055" w:rsidP="008D2055">
      <w:pPr>
        <w:pStyle w:val="BodyText"/>
        <w:rPr>
          <w:del w:id="402" w:author="Jones, Emma" w:date="2018-05-01T14:31:00Z"/>
        </w:rPr>
      </w:pPr>
      <w:del w:id="403" w:author="Jones, Emma" w:date="2018-05-01T14:31:00Z">
        <w:r w:rsidRPr="00A97446" w:rsidDel="00EE0EA2">
          <w:delText xml:space="preserve">The Content Consumer that supports the </w:delText>
        </w:r>
        <w:r w:rsidDel="00EE0EA2">
          <w:delText>Summary Section</w:delText>
        </w:r>
        <w:r w:rsidRPr="00A97446" w:rsidDel="00EE0EA2">
          <w:delText xml:space="preserve"> Option SHALL be able to</w:delText>
        </w:r>
        <w:r w:rsidDel="00EE0EA2">
          <w:delText xml:space="preserve"> </w:delText>
        </w:r>
        <w:r w:rsidRPr="00A97446" w:rsidDel="00EE0EA2">
          <w:delText>determine</w:delText>
        </w:r>
        <w:r w:rsidDel="00EE0EA2">
          <w:delText xml:space="preserve"> how to render the section</w:delText>
        </w:r>
        <w:r w:rsidRPr="00A97446" w:rsidDel="00EE0EA2">
          <w:delText>.</w:delText>
        </w:r>
      </w:del>
    </w:p>
    <w:p w14:paraId="4B91E11C" w14:textId="4E0B619F" w:rsidR="00EA4EA1" w:rsidRPr="00D26514" w:rsidRDefault="00EA4EA1" w:rsidP="00EA4EA1">
      <w:pPr>
        <w:pStyle w:val="PartTitle"/>
        <w:rPr>
          <w:highlight w:val="yellow"/>
        </w:rPr>
      </w:pPr>
      <w:bookmarkStart w:id="404" w:name="_Toc345074688"/>
      <w:bookmarkStart w:id="405" w:name="_Toc500238791"/>
      <w:bookmarkEnd w:id="92"/>
      <w:bookmarkEnd w:id="93"/>
      <w:bookmarkEnd w:id="94"/>
      <w:bookmarkEnd w:id="95"/>
      <w:bookmarkEnd w:id="96"/>
      <w:r w:rsidRPr="00D26514">
        <w:lastRenderedPageBreak/>
        <w:t>Appendices</w:t>
      </w:r>
      <w:bookmarkEnd w:id="404"/>
      <w:bookmarkEnd w:id="405"/>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406" w:name="OLE_LINK3"/>
      <w:bookmarkStart w:id="407" w:name="OLE_LINK4"/>
    </w:p>
    <w:p w14:paraId="0832763A" w14:textId="2D8CF166" w:rsidR="0095084C" w:rsidRPr="00D26514" w:rsidRDefault="0095084C" w:rsidP="0095084C">
      <w:pPr>
        <w:pStyle w:val="Heading1"/>
        <w:numPr>
          <w:ilvl w:val="0"/>
          <w:numId w:val="0"/>
        </w:numPr>
        <w:rPr>
          <w:noProof w:val="0"/>
        </w:rPr>
      </w:pPr>
      <w:bookmarkStart w:id="408" w:name="_Toc500238792"/>
      <w:bookmarkStart w:id="409" w:name="_Toc345074689"/>
      <w:bookmarkStart w:id="410" w:name="OLE_LINK80"/>
      <w:bookmarkStart w:id="411" w:name="OLE_LINK81"/>
      <w:r w:rsidRPr="00D26514">
        <w:rPr>
          <w:noProof w:val="0"/>
        </w:rPr>
        <w:lastRenderedPageBreak/>
        <w:t xml:space="preserve">Appendix </w:t>
      </w:r>
      <w:bookmarkEnd w:id="408"/>
    </w:p>
    <w:p w14:paraId="12EE33A3" w14:textId="2D2521A0" w:rsidR="0095084C" w:rsidRPr="00D26514" w:rsidRDefault="0098147A" w:rsidP="0095084C">
      <w:pPr>
        <w:pStyle w:val="BodyText"/>
      </w:pPr>
      <w:r>
        <w:t>N/A</w:t>
      </w:r>
    </w:p>
    <w:p w14:paraId="612F79B6" w14:textId="77777777" w:rsidR="00522F40" w:rsidRPr="00D26514" w:rsidRDefault="00F313A8" w:rsidP="00EA3BCB">
      <w:pPr>
        <w:pStyle w:val="Heading1"/>
        <w:numPr>
          <w:ilvl w:val="0"/>
          <w:numId w:val="0"/>
        </w:numPr>
        <w:rPr>
          <w:noProof w:val="0"/>
        </w:rPr>
      </w:pPr>
      <w:bookmarkStart w:id="412" w:name="_Toc345074693"/>
      <w:bookmarkStart w:id="413" w:name="_Toc500238798"/>
      <w:bookmarkEnd w:id="406"/>
      <w:bookmarkEnd w:id="407"/>
      <w:bookmarkEnd w:id="409"/>
      <w:bookmarkEnd w:id="410"/>
      <w:bookmarkEnd w:id="411"/>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412"/>
      <w:bookmarkEnd w:id="413"/>
    </w:p>
    <w:p w14:paraId="452EFCDC" w14:textId="58CB494B" w:rsidR="004F2392" w:rsidRPr="0098147A" w:rsidRDefault="0098147A" w:rsidP="004F2392">
      <w:pPr>
        <w:pStyle w:val="AuthorInstructions"/>
        <w:rPr>
          <w:i w:val="0"/>
        </w:rPr>
      </w:pPr>
      <w:bookmarkStart w:id="414" w:name="OLE_LINK51"/>
      <w:bookmarkStart w:id="415" w:name="OLE_LINK52"/>
      <w:bookmarkStart w:id="416" w:name="OLE_LINK53"/>
      <w:bookmarkStart w:id="417" w:name="OLE_LINK54"/>
      <w:bookmarkStart w:id="418" w:name="OLE_LINK83"/>
      <w:r w:rsidRPr="0098147A">
        <w:rPr>
          <w:i w:val="0"/>
          <w:szCs w:val="24"/>
        </w:rPr>
        <w:t>N/A</w:t>
      </w:r>
    </w:p>
    <w:p w14:paraId="36A75C6A" w14:textId="77777777" w:rsidR="004F2392" w:rsidRPr="00D26514" w:rsidRDefault="004F2392" w:rsidP="00EA3BCB">
      <w:pPr>
        <w:pStyle w:val="BodyText"/>
      </w:pPr>
    </w:p>
    <w:p w14:paraId="1C98774C" w14:textId="77777777" w:rsidR="00993FF5" w:rsidRPr="00D26514" w:rsidRDefault="00993FF5" w:rsidP="00993FF5">
      <w:pPr>
        <w:pStyle w:val="PartTitle"/>
      </w:pPr>
      <w:bookmarkStart w:id="419" w:name="_Toc345074694"/>
      <w:bookmarkStart w:id="420" w:name="_Toc500238799"/>
      <w:bookmarkEnd w:id="414"/>
      <w:bookmarkEnd w:id="415"/>
      <w:bookmarkEnd w:id="416"/>
      <w:bookmarkEnd w:id="417"/>
      <w:bookmarkEnd w:id="418"/>
      <w:r w:rsidRPr="00D26514">
        <w:lastRenderedPageBreak/>
        <w:t>Volume 3 – Content Modules</w:t>
      </w:r>
      <w:bookmarkEnd w:id="419"/>
      <w:bookmarkEnd w:id="420"/>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6BC6C637" w:rsidR="00170ED0" w:rsidRPr="00D26514" w:rsidDel="00420DDF" w:rsidRDefault="00170ED0" w:rsidP="005B5D47">
      <w:pPr>
        <w:pStyle w:val="Heading1"/>
        <w:numPr>
          <w:ilvl w:val="0"/>
          <w:numId w:val="0"/>
        </w:numPr>
        <w:rPr>
          <w:del w:id="421" w:author="Jones, Emma" w:date="2018-04-27T13:00:00Z"/>
          <w:bCs/>
          <w:noProof w:val="0"/>
        </w:rPr>
      </w:pPr>
      <w:bookmarkStart w:id="422" w:name="_Toc345074695"/>
      <w:bookmarkStart w:id="423" w:name="_Toc500238800"/>
      <w:del w:id="424" w:author="Jones, Emma" w:date="2018-04-27T13:00:00Z">
        <w:r w:rsidRPr="00D26514" w:rsidDel="00420DDF">
          <w:rPr>
            <w:bCs/>
            <w:noProof w:val="0"/>
          </w:rPr>
          <w:delText>5</w:delText>
        </w:r>
        <w:r w:rsidR="00291725" w:rsidRPr="00D26514" w:rsidDel="00420DDF">
          <w:rPr>
            <w:bCs/>
            <w:noProof w:val="0"/>
          </w:rPr>
          <w:delText xml:space="preserve"> </w:delText>
        </w:r>
        <w:r w:rsidR="00C30A00" w:rsidRPr="00D26514" w:rsidDel="00420DDF">
          <w:rPr>
            <w:bCs/>
            <w:noProof w:val="0"/>
          </w:rPr>
          <w:delText xml:space="preserve">IHE </w:delText>
        </w:r>
        <w:r w:rsidRPr="00D26514" w:rsidDel="00420DDF">
          <w:rPr>
            <w:bCs/>
            <w:noProof w:val="0"/>
          </w:rPr>
          <w:delText>Namespaces</w:delText>
        </w:r>
        <w:r w:rsidR="009F5CC2" w:rsidRPr="00D26514" w:rsidDel="00420DDF">
          <w:rPr>
            <w:bCs/>
            <w:noProof w:val="0"/>
          </w:rPr>
          <w:delText>, Concept Domains</w:delText>
        </w:r>
        <w:r w:rsidRPr="00D26514" w:rsidDel="00420DDF">
          <w:rPr>
            <w:bCs/>
            <w:noProof w:val="0"/>
          </w:rPr>
          <w:delText xml:space="preserve"> and Vocabularies</w:delText>
        </w:r>
        <w:bookmarkEnd w:id="422"/>
        <w:bookmarkEnd w:id="423"/>
      </w:del>
    </w:p>
    <w:p w14:paraId="7AE75865" w14:textId="6E75E354" w:rsidR="00701B3A" w:rsidRPr="00D26514" w:rsidDel="00420DDF" w:rsidRDefault="00170ED0" w:rsidP="00170ED0">
      <w:pPr>
        <w:pStyle w:val="EditorInstructions"/>
        <w:rPr>
          <w:del w:id="425" w:author="Jones, Emma" w:date="2018-04-27T13:00:00Z"/>
        </w:rPr>
      </w:pPr>
      <w:del w:id="426" w:author="Jones, Emma" w:date="2018-04-27T13:00:00Z">
        <w:r w:rsidRPr="00D26514" w:rsidDel="00420DDF">
          <w:delText xml:space="preserve">Add to </w:delText>
        </w:r>
        <w:r w:rsidR="00151E50" w:rsidRPr="00D26514" w:rsidDel="00420DDF">
          <w:delText>S</w:delText>
        </w:r>
        <w:r w:rsidRPr="00D26514" w:rsidDel="00420DDF">
          <w:delText xml:space="preserve">ection 5 </w:delText>
        </w:r>
        <w:r w:rsidR="00C30A00" w:rsidRPr="00D26514" w:rsidDel="00420DDF">
          <w:delText xml:space="preserve">IHE </w:delText>
        </w:r>
        <w:r w:rsidRPr="00D26514" w:rsidDel="00420DDF">
          <w:delText>Namespaces</w:delText>
        </w:r>
        <w:r w:rsidR="009F5CC2" w:rsidRPr="00D26514" w:rsidDel="00420DDF">
          <w:delText>, Concept Domains</w:delText>
        </w:r>
        <w:r w:rsidRPr="00D26514" w:rsidDel="00420DDF">
          <w:delText xml:space="preserve"> and Vocabularies</w:delText>
        </w:r>
        <w:bookmarkStart w:id="427" w:name="_IHEActCode_Vocabulary"/>
        <w:bookmarkStart w:id="428" w:name="_IHERoleCode_Vocabulary"/>
        <w:bookmarkEnd w:id="427"/>
        <w:bookmarkEnd w:id="428"/>
      </w:del>
    </w:p>
    <w:p w14:paraId="38BC0AF2" w14:textId="3B9F10A4" w:rsidR="00BC5151" w:rsidRPr="00D26514" w:rsidDel="00420DDF" w:rsidRDefault="00BC5151" w:rsidP="00EA3BCB">
      <w:pPr>
        <w:pStyle w:val="BodyText"/>
        <w:rPr>
          <w:del w:id="429" w:author="Jones, Emma" w:date="2018-04-27T13:00:00Z"/>
        </w:rPr>
      </w:pPr>
    </w:p>
    <w:p w14:paraId="4F3A714A" w14:textId="1966AB61" w:rsidR="00BC5151" w:rsidRPr="00D26514" w:rsidDel="00420DDF" w:rsidRDefault="00BC5151" w:rsidP="00EA3BCB">
      <w:pPr>
        <w:pStyle w:val="Heading2"/>
        <w:numPr>
          <w:ilvl w:val="0"/>
          <w:numId w:val="0"/>
        </w:numPr>
        <w:rPr>
          <w:del w:id="430" w:author="Jones, Emma" w:date="2018-04-27T13:00:00Z"/>
        </w:rPr>
      </w:pPr>
      <w:bookmarkStart w:id="431" w:name="_Toc500238801"/>
      <w:del w:id="432" w:author="Jones, Emma" w:date="2018-04-27T13:00:00Z">
        <w:r w:rsidRPr="00D26514" w:rsidDel="00420DDF">
          <w:rPr>
            <w:noProof w:val="0"/>
          </w:rPr>
          <w:delText>5.1 IHE Namespaces</w:delText>
        </w:r>
        <w:bookmarkEnd w:id="431"/>
      </w:del>
    </w:p>
    <w:p w14:paraId="565781DE" w14:textId="64633C5B" w:rsidR="00BB1C43" w:rsidRPr="00D26514" w:rsidDel="00420DDF" w:rsidRDefault="00BB1C43" w:rsidP="00BB1C43">
      <w:pPr>
        <w:pStyle w:val="AuthorInstructions"/>
        <w:rPr>
          <w:del w:id="433" w:author="Jones, Emma" w:date="2018-04-27T12:59:00Z"/>
          <w:szCs w:val="24"/>
        </w:rPr>
      </w:pPr>
      <w:bookmarkStart w:id="434" w:name="OLE_LINK129"/>
      <w:del w:id="435" w:author="Jones, Emma" w:date="2018-04-27T12:59:00Z">
        <w:r w:rsidRPr="00D26514" w:rsidDel="00420DDF">
          <w:rPr>
            <w:szCs w:val="24"/>
          </w:rPr>
          <w:delText>&lt;</w:delText>
        </w:r>
        <w:r w:rsidRPr="00D26514" w:rsidDel="00420DDF">
          <w:rPr>
            <w:b/>
            <w:szCs w:val="24"/>
          </w:rPr>
          <w:delText>For Public Comment publication</w:delText>
        </w:r>
        <w:r w:rsidRPr="00D26514" w:rsidDel="00420DDF">
          <w:rPr>
            <w:szCs w:val="24"/>
          </w:rPr>
          <w:delText>, p</w:delText>
        </w:r>
        <w:r w:rsidRPr="00D26514" w:rsidDel="00420DDF">
          <w:delText xml:space="preserve">lease explicitly identify all </w:delText>
        </w:r>
        <w:r w:rsidRPr="00EA3BCB" w:rsidDel="00420DDF">
          <w:rPr>
            <w:b/>
          </w:rPr>
          <w:delText>new</w:delText>
        </w:r>
        <w:r w:rsidRPr="00D26514" w:rsidDel="00420DDF">
          <w:delTex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delText>
        </w:r>
      </w:del>
    </w:p>
    <w:p w14:paraId="761E0021" w14:textId="2DEB23BC" w:rsidR="00BB1C43" w:rsidRPr="00D26514" w:rsidDel="00420DDF" w:rsidRDefault="00BB1C43" w:rsidP="00BB1C43">
      <w:pPr>
        <w:pStyle w:val="AuthorInstructions"/>
        <w:rPr>
          <w:del w:id="436" w:author="Jones, Emma" w:date="2018-04-27T12:59:00Z"/>
        </w:rPr>
      </w:pPr>
      <w:bookmarkStart w:id="437" w:name="OLE_LINK139"/>
      <w:bookmarkStart w:id="438" w:name="OLE_LINK140"/>
      <w:bookmarkStart w:id="439" w:name="OLE_LINK141"/>
      <w:del w:id="440" w:author="Jones, Emma" w:date="2018-04-27T12:59:00Z">
        <w:r w:rsidRPr="00D26514" w:rsidDel="00420DDF">
          <w:rPr>
            <w:szCs w:val="24"/>
          </w:rPr>
          <w:delText>&lt;</w:delText>
        </w:r>
        <w:r w:rsidRPr="00D26514" w:rsidDel="00420DDF">
          <w:rPr>
            <w:b/>
            <w:szCs w:val="24"/>
          </w:rPr>
          <w:delText>For Trial Implementation publication</w:delText>
        </w:r>
        <w:r w:rsidRPr="00D26514" w:rsidDel="00420DDF">
          <w:rPr>
            <w:szCs w:val="24"/>
          </w:rPr>
          <w:delText xml:space="preserve">, the domain technical committee </w:delText>
        </w:r>
        <w:r w:rsidRPr="00D26514" w:rsidDel="00420DDF">
          <w:rPr>
            <w:b/>
            <w:szCs w:val="24"/>
          </w:rPr>
          <w:delText>must</w:delText>
        </w:r>
        <w:r w:rsidRPr="00D26514" w:rsidDel="00420DDF">
          <w:rPr>
            <w:szCs w:val="24"/>
          </w:rPr>
          <w:delText xml:space="preserve"> ensure that all new OIDs, UIDs, URNs, et</w:delText>
        </w:r>
        <w:bookmarkEnd w:id="437"/>
        <w:bookmarkEnd w:id="438"/>
        <w:bookmarkEnd w:id="439"/>
        <w:r w:rsidR="00F4757B" w:rsidRPr="00D26514" w:rsidDel="00420DDF">
          <w:rPr>
            <w:szCs w:val="24"/>
          </w:rPr>
          <w:delText xml:space="preserve">c., </w:delText>
        </w:r>
        <w:r w:rsidRPr="00D26514" w:rsidDel="00420DDF">
          <w:rPr>
            <w:szCs w:val="24"/>
          </w:rPr>
          <w:delText xml:space="preserve">defined specifically for this profile </w:delText>
        </w:r>
        <w:r w:rsidR="00F4757B" w:rsidRPr="00D26514" w:rsidDel="00420DDF">
          <w:rPr>
            <w:szCs w:val="24"/>
          </w:rPr>
          <w:delText xml:space="preserve">(and listed here for public comment publication </w:delText>
        </w:r>
        <w:r w:rsidRPr="00D26514" w:rsidDel="00420DDF">
          <w:rPr>
            <w:szCs w:val="24"/>
          </w:rPr>
          <w:delText xml:space="preserve">have </w:delText>
        </w:r>
        <w:r w:rsidR="00F4757B" w:rsidRPr="00D26514" w:rsidDel="00420DDF">
          <w:rPr>
            <w:szCs w:val="24"/>
          </w:rPr>
          <w:delText xml:space="preserve">now </w:delText>
        </w:r>
        <w:r w:rsidRPr="00D26514" w:rsidDel="00420DDF">
          <w:rPr>
            <w:szCs w:val="24"/>
          </w:rPr>
          <w:delText>been recorded in their OID Registry. The tables within this section will be deleted prior to inclusion into the Technical Framework Volumes as Final Text but should be present for publication for Trial Implementation.</w:delText>
        </w:r>
        <w:r w:rsidRPr="00D26514" w:rsidDel="00420DDF">
          <w:delText>&gt;</w:delText>
        </w:r>
      </w:del>
    </w:p>
    <w:p w14:paraId="77F7F410" w14:textId="6F01B137" w:rsidR="00BB1C43" w:rsidRPr="00D26514" w:rsidDel="00420DDF" w:rsidRDefault="00BB1C43" w:rsidP="00EA3BCB">
      <w:pPr>
        <w:pStyle w:val="AuthorInstructions"/>
        <w:rPr>
          <w:del w:id="441" w:author="Jones, Emma" w:date="2018-04-27T12:59:00Z"/>
        </w:rPr>
      </w:pPr>
      <w:del w:id="442" w:author="Jones, Emma" w:date="2018-04-27T12:59:00Z">
        <w:r w:rsidRPr="00D26514" w:rsidDel="00420DDF">
          <w:delText>&lt;</w:delText>
        </w:r>
        <w:r w:rsidRPr="00EA3BCB" w:rsidDel="00420DDF">
          <w:delText xml:space="preserve">Ensure the domain’s </w:delText>
        </w:r>
        <w:r w:rsidRPr="00D26514" w:rsidDel="00420DDF">
          <w:delText>registry of OIDs is linked to from the following wiki page. It may be another wiki page, a document on the ftp site, etc.&gt;</w:delText>
        </w:r>
      </w:del>
    </w:p>
    <w:p w14:paraId="6214AFD4" w14:textId="68862D70" w:rsidR="00BB1C43" w:rsidRPr="00D26514" w:rsidDel="00420DDF" w:rsidRDefault="00BB1C43" w:rsidP="00BB1C43">
      <w:pPr>
        <w:pStyle w:val="BodyText"/>
        <w:rPr>
          <w:del w:id="443" w:author="Jones, Emma" w:date="2018-04-27T12:59:00Z"/>
        </w:rPr>
      </w:pPr>
      <w:del w:id="444" w:author="Jones, Emma" w:date="2018-04-27T12:59:00Z">
        <w:r w:rsidRPr="00D26514" w:rsidDel="00420DDF">
          <w:delText xml:space="preserve">The &lt;domain name&gt; registry of OIDs is located at </w:delText>
        </w:r>
        <w:r w:rsidR="00CB5971" w:rsidDel="00420DDF">
          <w:fldChar w:fldCharType="begin"/>
        </w:r>
        <w:r w:rsidR="00CB5971" w:rsidDel="00420DDF">
          <w:delInstrText xml:space="preserve"> HYPERLINK "http://wiki.ihe.net/index.php/OID_Registration" \l "IHE_Domain_Namespaces" </w:delInstrText>
        </w:r>
        <w:r w:rsidR="00CB5971" w:rsidDel="00420DDF">
          <w:fldChar w:fldCharType="separate"/>
        </w:r>
        <w:r w:rsidRPr="00D26514" w:rsidDel="00420DDF">
          <w:rPr>
            <w:rStyle w:val="Hyperlink"/>
          </w:rPr>
          <w:delText>http://wiki.ihe.net/index.php/OID_Registration#IHE_Domain_Namespaces</w:delText>
        </w:r>
        <w:r w:rsidR="00CB5971" w:rsidDel="00420DDF">
          <w:rPr>
            <w:rStyle w:val="Hyperlink"/>
          </w:rPr>
          <w:fldChar w:fldCharType="end"/>
        </w:r>
      </w:del>
    </w:p>
    <w:p w14:paraId="01BF39B1" w14:textId="5473CEC3" w:rsidR="00BB1C43" w:rsidRPr="00D26514" w:rsidDel="00420DDF" w:rsidRDefault="00BB1C43" w:rsidP="00BB1C43">
      <w:pPr>
        <w:pStyle w:val="BodyText"/>
        <w:rPr>
          <w:del w:id="445" w:author="Jones, Emma" w:date="2018-04-27T13:00:00Z"/>
        </w:rPr>
      </w:pPr>
    </w:p>
    <w:p w14:paraId="2014F393" w14:textId="048AC306" w:rsidR="00BB1C43" w:rsidRPr="00D26514" w:rsidDel="00420DDF" w:rsidRDefault="00BB1C43" w:rsidP="00BB1C43">
      <w:pPr>
        <w:pStyle w:val="BodyText"/>
        <w:rPr>
          <w:del w:id="446" w:author="Jones, Emma" w:date="2018-04-27T13:00:00Z"/>
        </w:rPr>
      </w:pPr>
      <w:del w:id="447" w:author="Jones, Emma" w:date="2018-04-27T13:00:00Z">
        <w:r w:rsidRPr="00D26514" w:rsidDel="00420DDF">
          <w:delText>Additions to the &lt;Domain Name&gt; OID Registry are:</w:delText>
        </w:r>
      </w:del>
    </w:p>
    <w:p w14:paraId="5ED111B0" w14:textId="771D3F06" w:rsidR="00BB1C43" w:rsidRPr="00D26514" w:rsidDel="00420DDF" w:rsidRDefault="00BB1C43" w:rsidP="00BB1C43">
      <w:pPr>
        <w:pStyle w:val="BodyText"/>
        <w:rPr>
          <w:del w:id="448" w:author="Jones, Emma" w:date="2018-04-27T13:00:00Z"/>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rsidDel="00420DDF" w14:paraId="005083D1" w14:textId="70D0FD66" w:rsidTr="00EA3BCB">
        <w:trPr>
          <w:tblHeader/>
          <w:jc w:val="center"/>
          <w:del w:id="449" w:author="Jones, Emma" w:date="2018-04-27T13:00:00Z"/>
        </w:trPr>
        <w:tc>
          <w:tcPr>
            <w:tcW w:w="1853" w:type="dxa"/>
            <w:shd w:val="clear" w:color="auto" w:fill="D9D9D9"/>
          </w:tcPr>
          <w:bookmarkEnd w:id="434"/>
          <w:p w14:paraId="05C9D1C3" w14:textId="2E5A41DB" w:rsidR="00170ED0" w:rsidRPr="00D26514" w:rsidDel="00420DDF" w:rsidRDefault="00170ED0" w:rsidP="00B9303B">
            <w:pPr>
              <w:pStyle w:val="TableEntryHeader"/>
              <w:rPr>
                <w:del w:id="450" w:author="Jones, Emma" w:date="2018-04-27T13:00:00Z"/>
                <w:rFonts w:eastAsia="Arial Unicode MS"/>
                <w:szCs w:val="24"/>
              </w:rPr>
            </w:pPr>
            <w:del w:id="451" w:author="Jones, Emma" w:date="2018-04-27T13:00:00Z">
              <w:r w:rsidRPr="00D26514" w:rsidDel="00420DDF">
                <w:delText xml:space="preserve">codeSystem </w:delText>
              </w:r>
            </w:del>
          </w:p>
        </w:tc>
        <w:tc>
          <w:tcPr>
            <w:tcW w:w="2210" w:type="dxa"/>
            <w:shd w:val="clear" w:color="auto" w:fill="D9D9D9"/>
          </w:tcPr>
          <w:p w14:paraId="2A80D02D" w14:textId="45A1FD3D" w:rsidR="00170ED0" w:rsidRPr="00D26514" w:rsidDel="00420DDF" w:rsidRDefault="00170ED0" w:rsidP="00B9303B">
            <w:pPr>
              <w:pStyle w:val="TableEntryHeader"/>
              <w:rPr>
                <w:del w:id="452" w:author="Jones, Emma" w:date="2018-04-27T13:00:00Z"/>
                <w:rFonts w:eastAsia="Arial Unicode MS"/>
                <w:szCs w:val="24"/>
              </w:rPr>
            </w:pPr>
            <w:del w:id="453" w:author="Jones, Emma" w:date="2018-04-27T13:00:00Z">
              <w:r w:rsidRPr="00D26514" w:rsidDel="00420DDF">
                <w:delText xml:space="preserve">codeSystemName </w:delText>
              </w:r>
            </w:del>
          </w:p>
        </w:tc>
        <w:tc>
          <w:tcPr>
            <w:tcW w:w="4503" w:type="dxa"/>
            <w:shd w:val="clear" w:color="auto" w:fill="D9D9D9"/>
          </w:tcPr>
          <w:p w14:paraId="2ABF19E1" w14:textId="3CC51C07" w:rsidR="00170ED0" w:rsidRPr="00D26514" w:rsidDel="00420DDF" w:rsidRDefault="00170ED0" w:rsidP="00B9303B">
            <w:pPr>
              <w:pStyle w:val="TableEntryHeader"/>
              <w:rPr>
                <w:del w:id="454" w:author="Jones, Emma" w:date="2018-04-27T13:00:00Z"/>
                <w:rFonts w:eastAsia="Arial Unicode MS"/>
                <w:szCs w:val="24"/>
              </w:rPr>
            </w:pPr>
            <w:del w:id="455" w:author="Jones, Emma" w:date="2018-04-27T13:00:00Z">
              <w:r w:rsidRPr="00D26514" w:rsidDel="00420DDF">
                <w:delText xml:space="preserve">Description </w:delText>
              </w:r>
            </w:del>
          </w:p>
        </w:tc>
      </w:tr>
      <w:tr w:rsidR="00170ED0" w:rsidRPr="00D26514" w:rsidDel="00420DDF" w14:paraId="5053657B" w14:textId="5BAA2CF9" w:rsidTr="00EA3BCB">
        <w:trPr>
          <w:jc w:val="center"/>
          <w:del w:id="456" w:author="Jones, Emma" w:date="2018-04-27T13:00:00Z"/>
        </w:trPr>
        <w:tc>
          <w:tcPr>
            <w:tcW w:w="1853" w:type="dxa"/>
            <w:shd w:val="clear" w:color="auto" w:fill="auto"/>
          </w:tcPr>
          <w:p w14:paraId="2BDD8972" w14:textId="03F32E7C" w:rsidR="00170ED0" w:rsidRPr="00D26514" w:rsidDel="00420DDF" w:rsidRDefault="00170ED0" w:rsidP="00B9303B">
            <w:pPr>
              <w:pStyle w:val="TableEntry"/>
              <w:rPr>
                <w:del w:id="457" w:author="Jones, Emma" w:date="2018-04-27T13:00:00Z"/>
                <w:rFonts w:ascii="Arial Unicode MS" w:eastAsia="Arial Unicode MS" w:hAnsi="Arial Unicode MS" w:cs="Arial Unicode MS"/>
                <w:sz w:val="24"/>
                <w:szCs w:val="24"/>
              </w:rPr>
            </w:pPr>
            <w:del w:id="458" w:author="Jones, Emma" w:date="2018-04-27T13:00:00Z">
              <w:r w:rsidRPr="00D26514" w:rsidDel="00420DDF">
                <w:delText xml:space="preserve">&lt;oid or uid&gt; </w:delText>
              </w:r>
            </w:del>
          </w:p>
        </w:tc>
        <w:tc>
          <w:tcPr>
            <w:tcW w:w="2210" w:type="dxa"/>
            <w:shd w:val="clear" w:color="auto" w:fill="auto"/>
          </w:tcPr>
          <w:p w14:paraId="6CEEADCF" w14:textId="0FC56456" w:rsidR="00170ED0" w:rsidRPr="00D26514" w:rsidDel="00420DDF" w:rsidRDefault="00170ED0" w:rsidP="00B9303B">
            <w:pPr>
              <w:pStyle w:val="TableEntry"/>
              <w:rPr>
                <w:del w:id="459" w:author="Jones, Emma" w:date="2018-04-27T13:00:00Z"/>
                <w:rFonts w:ascii="Arial Unicode MS" w:eastAsia="Arial Unicode MS" w:hAnsi="Arial Unicode MS" w:cs="Arial Unicode MS"/>
                <w:sz w:val="24"/>
                <w:szCs w:val="24"/>
              </w:rPr>
            </w:pPr>
            <w:del w:id="460" w:author="Jones, Emma" w:date="2018-04-27T13:00:00Z">
              <w:r w:rsidRPr="00D26514" w:rsidDel="00420DDF">
                <w:delText xml:space="preserve">&lt;code system name&gt; </w:delText>
              </w:r>
            </w:del>
          </w:p>
        </w:tc>
        <w:tc>
          <w:tcPr>
            <w:tcW w:w="4503" w:type="dxa"/>
            <w:shd w:val="clear" w:color="auto" w:fill="auto"/>
          </w:tcPr>
          <w:p w14:paraId="1B8ECCCC" w14:textId="7A6A50C9" w:rsidR="00170ED0" w:rsidRPr="00D26514" w:rsidDel="00420DDF" w:rsidRDefault="00170ED0" w:rsidP="00B9303B">
            <w:pPr>
              <w:pStyle w:val="TableEntry"/>
              <w:rPr>
                <w:del w:id="461" w:author="Jones, Emma" w:date="2018-04-27T13:00:00Z"/>
                <w:rFonts w:ascii="Arial Unicode MS" w:eastAsia="Arial Unicode MS" w:hAnsi="Arial Unicode MS" w:cs="Arial Unicode MS"/>
                <w:sz w:val="24"/>
                <w:szCs w:val="24"/>
              </w:rPr>
            </w:pPr>
            <w:del w:id="462" w:author="Jones, Emma" w:date="2018-04-27T13:00:00Z">
              <w:r w:rsidRPr="00D26514" w:rsidDel="00420DDF">
                <w:delText xml:space="preserve">&lt;short description or pointer to more detailed description&gt; </w:delText>
              </w:r>
            </w:del>
          </w:p>
        </w:tc>
      </w:tr>
      <w:tr w:rsidR="00170ED0" w:rsidRPr="00D26514" w:rsidDel="00420DDF" w14:paraId="27161359" w14:textId="5037208B" w:rsidTr="00EA3BCB">
        <w:trPr>
          <w:jc w:val="center"/>
          <w:del w:id="463" w:author="Jones, Emma" w:date="2018-04-27T13:00:00Z"/>
        </w:trPr>
        <w:tc>
          <w:tcPr>
            <w:tcW w:w="1853" w:type="dxa"/>
            <w:shd w:val="clear" w:color="auto" w:fill="auto"/>
          </w:tcPr>
          <w:p w14:paraId="2A690271" w14:textId="5F9A2CC7" w:rsidR="00170ED0" w:rsidRPr="00D26514" w:rsidDel="00420DDF" w:rsidRDefault="00170ED0" w:rsidP="00B9303B">
            <w:pPr>
              <w:pStyle w:val="TableEntry"/>
              <w:rPr>
                <w:del w:id="464" w:author="Jones, Emma" w:date="2018-04-27T13:00:00Z"/>
                <w:rFonts w:ascii="Arial Unicode MS" w:eastAsia="Arial Unicode MS" w:hAnsi="Arial Unicode MS" w:cs="Arial Unicode MS"/>
                <w:sz w:val="24"/>
                <w:szCs w:val="24"/>
              </w:rPr>
            </w:pPr>
            <w:del w:id="465" w:author="Jones, Emma" w:date="2018-04-27T13:00:00Z">
              <w:r w:rsidRPr="00D26514" w:rsidDel="00420DDF">
                <w:delText xml:space="preserve">&lt;oid or uid&gt; </w:delText>
              </w:r>
            </w:del>
          </w:p>
        </w:tc>
        <w:tc>
          <w:tcPr>
            <w:tcW w:w="2210" w:type="dxa"/>
            <w:shd w:val="clear" w:color="auto" w:fill="auto"/>
          </w:tcPr>
          <w:p w14:paraId="198F6BF7" w14:textId="0757DE5F" w:rsidR="00170ED0" w:rsidRPr="00D26514" w:rsidDel="00420DDF" w:rsidRDefault="00170ED0" w:rsidP="00B9303B">
            <w:pPr>
              <w:pStyle w:val="TableEntry"/>
              <w:rPr>
                <w:del w:id="466" w:author="Jones, Emma" w:date="2018-04-27T13:00:00Z"/>
                <w:rFonts w:ascii="Arial Unicode MS" w:eastAsia="Arial Unicode MS" w:hAnsi="Arial Unicode MS" w:cs="Arial Unicode MS"/>
                <w:sz w:val="24"/>
                <w:szCs w:val="24"/>
              </w:rPr>
            </w:pPr>
            <w:del w:id="467" w:author="Jones, Emma" w:date="2018-04-27T13:00:00Z">
              <w:r w:rsidRPr="00D26514" w:rsidDel="00420DDF">
                <w:delText xml:space="preserve">&lt;code system name&gt; </w:delText>
              </w:r>
            </w:del>
          </w:p>
        </w:tc>
        <w:tc>
          <w:tcPr>
            <w:tcW w:w="4503" w:type="dxa"/>
            <w:shd w:val="clear" w:color="auto" w:fill="auto"/>
          </w:tcPr>
          <w:p w14:paraId="2E2D9E13" w14:textId="3664B316" w:rsidR="00170ED0" w:rsidRPr="00D26514" w:rsidDel="00420DDF" w:rsidRDefault="00170ED0" w:rsidP="00B9303B">
            <w:pPr>
              <w:pStyle w:val="TableEntry"/>
              <w:rPr>
                <w:del w:id="468" w:author="Jones, Emma" w:date="2018-04-27T13:00:00Z"/>
                <w:rFonts w:ascii="Arial Unicode MS" w:eastAsia="Arial Unicode MS" w:hAnsi="Arial Unicode MS" w:cs="Arial Unicode MS"/>
                <w:sz w:val="24"/>
                <w:szCs w:val="24"/>
              </w:rPr>
            </w:pPr>
            <w:del w:id="469" w:author="Jones, Emma" w:date="2018-04-27T13:00:00Z">
              <w:r w:rsidRPr="00D26514" w:rsidDel="00420DDF">
                <w:delText xml:space="preserve">&lt;short description or pointer to more detailed description&gt; </w:delText>
              </w:r>
            </w:del>
          </w:p>
        </w:tc>
      </w:tr>
      <w:tr w:rsidR="00170ED0" w:rsidRPr="00D26514" w:rsidDel="00420DDF" w14:paraId="56D6613F" w14:textId="7C81BA71" w:rsidTr="00EA3BCB">
        <w:trPr>
          <w:jc w:val="center"/>
          <w:del w:id="470" w:author="Jones, Emma" w:date="2018-04-27T13:00:00Z"/>
        </w:trPr>
        <w:tc>
          <w:tcPr>
            <w:tcW w:w="1853" w:type="dxa"/>
            <w:shd w:val="clear" w:color="auto" w:fill="auto"/>
          </w:tcPr>
          <w:p w14:paraId="14F10C02" w14:textId="040F2B0C" w:rsidR="00170ED0" w:rsidRPr="00D26514" w:rsidDel="00420DDF" w:rsidRDefault="00170ED0" w:rsidP="00B9303B">
            <w:pPr>
              <w:pStyle w:val="TableEntry"/>
              <w:rPr>
                <w:del w:id="471" w:author="Jones, Emma" w:date="2018-04-27T13:00:00Z"/>
                <w:rFonts w:ascii="Arial Unicode MS" w:eastAsia="Arial Unicode MS" w:hAnsi="Arial Unicode MS" w:cs="Arial Unicode MS"/>
                <w:sz w:val="24"/>
                <w:szCs w:val="24"/>
              </w:rPr>
            </w:pPr>
            <w:del w:id="472" w:author="Jones, Emma" w:date="2018-04-27T13:00:00Z">
              <w:r w:rsidRPr="00D26514" w:rsidDel="00420DDF">
                <w:delText xml:space="preserve">&lt;oid or uid&gt; </w:delText>
              </w:r>
            </w:del>
          </w:p>
        </w:tc>
        <w:tc>
          <w:tcPr>
            <w:tcW w:w="2210" w:type="dxa"/>
            <w:shd w:val="clear" w:color="auto" w:fill="auto"/>
          </w:tcPr>
          <w:p w14:paraId="7E6677EC" w14:textId="0E8282F3" w:rsidR="00170ED0" w:rsidRPr="00D26514" w:rsidDel="00420DDF" w:rsidRDefault="00170ED0" w:rsidP="00B9303B">
            <w:pPr>
              <w:pStyle w:val="TableEntry"/>
              <w:rPr>
                <w:del w:id="473" w:author="Jones, Emma" w:date="2018-04-27T13:00:00Z"/>
                <w:rFonts w:ascii="Arial Unicode MS" w:eastAsia="Arial Unicode MS" w:hAnsi="Arial Unicode MS" w:cs="Arial Unicode MS"/>
                <w:sz w:val="24"/>
                <w:szCs w:val="24"/>
              </w:rPr>
            </w:pPr>
            <w:del w:id="474" w:author="Jones, Emma" w:date="2018-04-27T13:00:00Z">
              <w:r w:rsidRPr="00D26514" w:rsidDel="00420DDF">
                <w:delText xml:space="preserve">&lt;code system name&gt; </w:delText>
              </w:r>
            </w:del>
          </w:p>
        </w:tc>
        <w:tc>
          <w:tcPr>
            <w:tcW w:w="4503" w:type="dxa"/>
            <w:shd w:val="clear" w:color="auto" w:fill="auto"/>
          </w:tcPr>
          <w:p w14:paraId="3C1398B6" w14:textId="6D62A5DB" w:rsidR="00170ED0" w:rsidRPr="00D26514" w:rsidDel="00420DDF" w:rsidRDefault="00170ED0" w:rsidP="00B9303B">
            <w:pPr>
              <w:pStyle w:val="TableEntry"/>
              <w:rPr>
                <w:del w:id="475" w:author="Jones, Emma" w:date="2018-04-27T13:00:00Z"/>
                <w:rFonts w:ascii="Arial Unicode MS" w:eastAsia="Arial Unicode MS" w:hAnsi="Arial Unicode MS" w:cs="Arial Unicode MS"/>
                <w:sz w:val="24"/>
                <w:szCs w:val="24"/>
              </w:rPr>
            </w:pPr>
            <w:del w:id="476" w:author="Jones, Emma" w:date="2018-04-27T13:00:00Z">
              <w:r w:rsidRPr="00D26514" w:rsidDel="00420DDF">
                <w:delText xml:space="preserve">&lt;short description or pointer to more detailed description&gt; </w:delText>
              </w:r>
            </w:del>
          </w:p>
        </w:tc>
      </w:tr>
    </w:tbl>
    <w:p w14:paraId="795D93A3" w14:textId="29E5B807" w:rsidR="00170ED0" w:rsidRPr="00D26514" w:rsidDel="00420DDF" w:rsidRDefault="00170ED0" w:rsidP="00170ED0">
      <w:pPr>
        <w:pStyle w:val="BodyText"/>
        <w:rPr>
          <w:del w:id="477" w:author="Jones, Emma" w:date="2018-04-27T13:00:00Z"/>
        </w:rPr>
      </w:pPr>
    </w:p>
    <w:p w14:paraId="4796BF04" w14:textId="0AA483E5" w:rsidR="00FA0161" w:rsidRPr="00D26514" w:rsidDel="00420DDF" w:rsidRDefault="00FA0161" w:rsidP="00FA0161">
      <w:pPr>
        <w:pStyle w:val="Heading2"/>
        <w:numPr>
          <w:ilvl w:val="0"/>
          <w:numId w:val="0"/>
        </w:numPr>
        <w:rPr>
          <w:del w:id="478" w:author="Jones, Emma" w:date="2018-04-27T13:00:00Z"/>
          <w:noProof w:val="0"/>
        </w:rPr>
      </w:pPr>
      <w:bookmarkStart w:id="479" w:name="_Toc500238802"/>
      <w:bookmarkStart w:id="480" w:name="OLE_LINK127"/>
      <w:bookmarkStart w:id="481" w:name="OLE_LINK128"/>
      <w:del w:id="482" w:author="Jones, Emma" w:date="2018-04-27T13:00:00Z">
        <w:r w:rsidRPr="00D26514" w:rsidDel="00420DDF">
          <w:rPr>
            <w:noProof w:val="0"/>
          </w:rPr>
          <w:delText>5.2 IHE Concept Domains</w:delText>
        </w:r>
        <w:bookmarkEnd w:id="479"/>
      </w:del>
    </w:p>
    <w:bookmarkEnd w:id="480"/>
    <w:bookmarkEnd w:id="481"/>
    <w:p w14:paraId="15F5C7AF" w14:textId="1396A461" w:rsidR="009F5CC2" w:rsidRPr="00D26514" w:rsidDel="00420DDF" w:rsidRDefault="009F5CC2" w:rsidP="009F5CC2">
      <w:pPr>
        <w:pStyle w:val="AuthorInstructions"/>
        <w:rPr>
          <w:del w:id="483" w:author="Jones, Emma" w:date="2018-04-27T13:00:00Z"/>
        </w:rPr>
      </w:pPr>
      <w:del w:id="484" w:author="Jones, Emma" w:date="2018-04-27T13:00:00Z">
        <w:r w:rsidRPr="00D26514" w:rsidDel="00420DDF">
          <w:delTex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delText>
        </w:r>
      </w:del>
    </w:p>
    <w:p w14:paraId="764B3E81" w14:textId="152CCA0C" w:rsidR="00BB1C43" w:rsidRPr="00D26514" w:rsidDel="00420DDF" w:rsidRDefault="00BB1C43" w:rsidP="009F5CC2">
      <w:pPr>
        <w:pStyle w:val="AuthorInstructions"/>
        <w:rPr>
          <w:del w:id="485" w:author="Jones, Emma" w:date="2018-04-27T13:00:00Z"/>
        </w:rPr>
      </w:pPr>
    </w:p>
    <w:p w14:paraId="1398FA99" w14:textId="0129B74B" w:rsidR="00BB1C43" w:rsidRPr="00D26514" w:rsidDel="00420DDF" w:rsidRDefault="00BB1C43" w:rsidP="00BB1C43">
      <w:pPr>
        <w:pStyle w:val="BodyText"/>
        <w:rPr>
          <w:del w:id="486" w:author="Jones, Emma" w:date="2018-04-27T13:00:00Z"/>
          <w:rStyle w:val="AuthorInstructionsChar"/>
        </w:rPr>
      </w:pPr>
      <w:bookmarkStart w:id="487" w:name="OLE_LINK115"/>
      <w:bookmarkStart w:id="488" w:name="OLE_LINK116"/>
      <w:del w:id="489" w:author="Jones, Emma" w:date="2018-04-27T13:00:00Z">
        <w:r w:rsidRPr="00D26514" w:rsidDel="00420DDF">
          <w:delText xml:space="preserve">For a listing of the &lt;Domain Acronym&gt; Concept Domains see </w:delText>
        </w:r>
        <w:r w:rsidRPr="00D26514" w:rsidDel="00420DDF">
          <w:rPr>
            <w:rStyle w:val="AuthorInstructionsChar"/>
          </w:rPr>
          <w:delText>&lt;enter location of the domains Concept Domains or NA if none&gt;</w:delText>
        </w:r>
      </w:del>
    </w:p>
    <w:bookmarkEnd w:id="487"/>
    <w:bookmarkEnd w:id="488"/>
    <w:p w14:paraId="10FA349B" w14:textId="08F45B38" w:rsidR="009F5CC2" w:rsidRPr="00D26514" w:rsidDel="00420DDF" w:rsidRDefault="009F5CC2" w:rsidP="00BB1C43">
      <w:pPr>
        <w:pStyle w:val="BodyText"/>
        <w:rPr>
          <w:del w:id="490" w:author="Jones, Emma" w:date="2018-04-27T13:00:00Z"/>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rsidDel="00420DDF" w14:paraId="38629957" w14:textId="5BD7D33E" w:rsidTr="009F5CC2">
        <w:trPr>
          <w:tblHeader/>
          <w:jc w:val="center"/>
          <w:del w:id="491" w:author="Jones, Emma" w:date="2018-04-27T13:00:00Z"/>
        </w:trPr>
        <w:tc>
          <w:tcPr>
            <w:tcW w:w="1980" w:type="dxa"/>
            <w:shd w:val="clear" w:color="auto" w:fill="D9D9D9"/>
          </w:tcPr>
          <w:p w14:paraId="69C0E257" w14:textId="6527F088" w:rsidR="009F5CC2" w:rsidRPr="00D26514" w:rsidDel="00420DDF" w:rsidRDefault="009F5CC2" w:rsidP="0093034E">
            <w:pPr>
              <w:pStyle w:val="TableEntryHeader"/>
              <w:rPr>
                <w:del w:id="492" w:author="Jones, Emma" w:date="2018-04-27T13:00:00Z"/>
                <w:rFonts w:eastAsia="Arial Unicode MS"/>
                <w:szCs w:val="24"/>
              </w:rPr>
            </w:pPr>
            <w:del w:id="493" w:author="Jones, Emma" w:date="2018-04-27T13:00:00Z">
              <w:r w:rsidRPr="00D26514" w:rsidDel="00420DDF">
                <w:delText xml:space="preserve">conceptDomain </w:delText>
              </w:r>
            </w:del>
          </w:p>
        </w:tc>
        <w:tc>
          <w:tcPr>
            <w:tcW w:w="2551" w:type="dxa"/>
            <w:shd w:val="clear" w:color="auto" w:fill="D9D9D9"/>
          </w:tcPr>
          <w:p w14:paraId="27B8211D" w14:textId="780EA608" w:rsidR="009F5CC2" w:rsidRPr="00D26514" w:rsidDel="00420DDF" w:rsidRDefault="009F5CC2" w:rsidP="0093034E">
            <w:pPr>
              <w:pStyle w:val="TableEntryHeader"/>
              <w:rPr>
                <w:del w:id="494" w:author="Jones, Emma" w:date="2018-04-27T13:00:00Z"/>
                <w:rFonts w:eastAsia="Arial Unicode MS"/>
                <w:szCs w:val="24"/>
              </w:rPr>
            </w:pPr>
            <w:del w:id="495" w:author="Jones, Emma" w:date="2018-04-27T13:00:00Z">
              <w:r w:rsidRPr="00D26514" w:rsidDel="00420DDF">
                <w:delText xml:space="preserve">conceptDomainName </w:delText>
              </w:r>
            </w:del>
          </w:p>
        </w:tc>
        <w:tc>
          <w:tcPr>
            <w:tcW w:w="3820" w:type="dxa"/>
            <w:shd w:val="clear" w:color="auto" w:fill="D9D9D9"/>
          </w:tcPr>
          <w:p w14:paraId="5DDB1286" w14:textId="7710D567" w:rsidR="009F5CC2" w:rsidRPr="00D26514" w:rsidDel="00420DDF" w:rsidRDefault="009F5CC2" w:rsidP="0093034E">
            <w:pPr>
              <w:pStyle w:val="TableEntryHeader"/>
              <w:rPr>
                <w:del w:id="496" w:author="Jones, Emma" w:date="2018-04-27T13:00:00Z"/>
                <w:rFonts w:eastAsia="Arial Unicode MS"/>
                <w:szCs w:val="24"/>
              </w:rPr>
            </w:pPr>
            <w:del w:id="497" w:author="Jones, Emma" w:date="2018-04-27T13:00:00Z">
              <w:r w:rsidRPr="00D26514" w:rsidDel="00420DDF">
                <w:delText xml:space="preserve">Description </w:delText>
              </w:r>
            </w:del>
          </w:p>
        </w:tc>
      </w:tr>
      <w:tr w:rsidR="009F5CC2" w:rsidRPr="00D26514" w:rsidDel="00420DDF" w14:paraId="6986B20C" w14:textId="5E9E1835" w:rsidTr="009F5CC2">
        <w:trPr>
          <w:jc w:val="center"/>
          <w:del w:id="498" w:author="Jones, Emma" w:date="2018-04-27T13:00:00Z"/>
        </w:trPr>
        <w:tc>
          <w:tcPr>
            <w:tcW w:w="1980" w:type="dxa"/>
            <w:shd w:val="clear" w:color="auto" w:fill="auto"/>
          </w:tcPr>
          <w:p w14:paraId="39A15F58" w14:textId="1C93F6A1" w:rsidR="009F5CC2" w:rsidRPr="00D26514" w:rsidDel="00420DDF" w:rsidRDefault="009F5CC2" w:rsidP="0093034E">
            <w:pPr>
              <w:pStyle w:val="TableEntry"/>
              <w:rPr>
                <w:del w:id="499" w:author="Jones, Emma" w:date="2018-04-27T13:00:00Z"/>
                <w:rFonts w:ascii="Arial Unicode MS" w:eastAsia="Arial Unicode MS" w:hAnsi="Arial Unicode MS" w:cs="Arial Unicode MS"/>
                <w:sz w:val="24"/>
                <w:szCs w:val="24"/>
              </w:rPr>
            </w:pPr>
            <w:del w:id="500" w:author="Jones, Emma" w:date="2018-04-27T13:00:00Z">
              <w:r w:rsidRPr="00D26514" w:rsidDel="00420DDF">
                <w:delText xml:space="preserve">&lt;oid or uid&gt; </w:delText>
              </w:r>
            </w:del>
          </w:p>
        </w:tc>
        <w:tc>
          <w:tcPr>
            <w:tcW w:w="2551" w:type="dxa"/>
            <w:shd w:val="clear" w:color="auto" w:fill="auto"/>
          </w:tcPr>
          <w:p w14:paraId="7ED38A68" w14:textId="2A6BC2D5" w:rsidR="009F5CC2" w:rsidRPr="00D26514" w:rsidDel="00420DDF" w:rsidRDefault="009F5CC2" w:rsidP="0093034E">
            <w:pPr>
              <w:pStyle w:val="TableEntry"/>
              <w:rPr>
                <w:del w:id="501" w:author="Jones, Emma" w:date="2018-04-27T13:00:00Z"/>
                <w:rFonts w:ascii="Arial Unicode MS" w:eastAsia="Arial Unicode MS" w:hAnsi="Arial Unicode MS" w:cs="Arial Unicode MS"/>
                <w:sz w:val="24"/>
                <w:szCs w:val="24"/>
              </w:rPr>
            </w:pPr>
            <w:del w:id="502" w:author="Jones, Emma" w:date="2018-04-27T13:00:00Z">
              <w:r w:rsidRPr="00D26514" w:rsidDel="00420DDF">
                <w:delText xml:space="preserve">&lt;code system name&gt; </w:delText>
              </w:r>
            </w:del>
          </w:p>
        </w:tc>
        <w:tc>
          <w:tcPr>
            <w:tcW w:w="3820" w:type="dxa"/>
            <w:shd w:val="clear" w:color="auto" w:fill="auto"/>
          </w:tcPr>
          <w:p w14:paraId="1471B703" w14:textId="37193F4C" w:rsidR="009F5CC2" w:rsidRPr="00D26514" w:rsidDel="00420DDF" w:rsidRDefault="009F5CC2" w:rsidP="0093034E">
            <w:pPr>
              <w:pStyle w:val="TableEntry"/>
              <w:rPr>
                <w:del w:id="503" w:author="Jones, Emma" w:date="2018-04-27T13:00:00Z"/>
                <w:rFonts w:ascii="Arial Unicode MS" w:eastAsia="Arial Unicode MS" w:hAnsi="Arial Unicode MS" w:cs="Arial Unicode MS"/>
                <w:sz w:val="24"/>
                <w:szCs w:val="24"/>
              </w:rPr>
            </w:pPr>
            <w:del w:id="504" w:author="Jones, Emma" w:date="2018-04-27T13:00:00Z">
              <w:r w:rsidRPr="00D26514" w:rsidDel="00420DDF">
                <w:delText xml:space="preserve">&lt;short description or pointer to more detailed description&gt; </w:delText>
              </w:r>
            </w:del>
          </w:p>
        </w:tc>
      </w:tr>
      <w:tr w:rsidR="009F5CC2" w:rsidRPr="00D26514" w:rsidDel="00420DDF" w14:paraId="371B8221" w14:textId="772074A7" w:rsidTr="009F5CC2">
        <w:trPr>
          <w:jc w:val="center"/>
          <w:del w:id="505" w:author="Jones, Emma" w:date="2018-04-27T13:00:00Z"/>
        </w:trPr>
        <w:tc>
          <w:tcPr>
            <w:tcW w:w="1980" w:type="dxa"/>
            <w:shd w:val="clear" w:color="auto" w:fill="auto"/>
          </w:tcPr>
          <w:p w14:paraId="6F696CE5" w14:textId="73EEE67D" w:rsidR="009F5CC2" w:rsidRPr="00D26514" w:rsidDel="00420DDF" w:rsidRDefault="009F5CC2" w:rsidP="0093034E">
            <w:pPr>
              <w:pStyle w:val="TableEntry"/>
              <w:rPr>
                <w:del w:id="506" w:author="Jones, Emma" w:date="2018-04-27T13:00:00Z"/>
                <w:rFonts w:ascii="Arial Unicode MS" w:eastAsia="Arial Unicode MS" w:hAnsi="Arial Unicode MS" w:cs="Arial Unicode MS"/>
                <w:sz w:val="24"/>
                <w:szCs w:val="24"/>
              </w:rPr>
            </w:pPr>
            <w:del w:id="507" w:author="Jones, Emma" w:date="2018-04-27T13:00:00Z">
              <w:r w:rsidRPr="00D26514" w:rsidDel="00420DDF">
                <w:delText xml:space="preserve">&lt;oid or uid&gt; </w:delText>
              </w:r>
            </w:del>
          </w:p>
        </w:tc>
        <w:tc>
          <w:tcPr>
            <w:tcW w:w="2551" w:type="dxa"/>
            <w:shd w:val="clear" w:color="auto" w:fill="auto"/>
          </w:tcPr>
          <w:p w14:paraId="3A8374AB" w14:textId="29C87510" w:rsidR="009F5CC2" w:rsidRPr="00D26514" w:rsidDel="00420DDF" w:rsidRDefault="009F5CC2" w:rsidP="0093034E">
            <w:pPr>
              <w:pStyle w:val="TableEntry"/>
              <w:rPr>
                <w:del w:id="508" w:author="Jones, Emma" w:date="2018-04-27T13:00:00Z"/>
                <w:rFonts w:ascii="Arial Unicode MS" w:eastAsia="Arial Unicode MS" w:hAnsi="Arial Unicode MS" w:cs="Arial Unicode MS"/>
                <w:sz w:val="24"/>
                <w:szCs w:val="24"/>
              </w:rPr>
            </w:pPr>
            <w:del w:id="509" w:author="Jones, Emma" w:date="2018-04-27T13:00:00Z">
              <w:r w:rsidRPr="00D26514" w:rsidDel="00420DDF">
                <w:delText xml:space="preserve">&lt;code system name&gt; </w:delText>
              </w:r>
            </w:del>
          </w:p>
        </w:tc>
        <w:tc>
          <w:tcPr>
            <w:tcW w:w="3820" w:type="dxa"/>
            <w:shd w:val="clear" w:color="auto" w:fill="auto"/>
          </w:tcPr>
          <w:p w14:paraId="601F981D" w14:textId="47F7590F" w:rsidR="009F5CC2" w:rsidRPr="00D26514" w:rsidDel="00420DDF" w:rsidRDefault="009F5CC2" w:rsidP="0093034E">
            <w:pPr>
              <w:pStyle w:val="TableEntry"/>
              <w:rPr>
                <w:del w:id="510" w:author="Jones, Emma" w:date="2018-04-27T13:00:00Z"/>
                <w:rFonts w:ascii="Arial Unicode MS" w:eastAsia="Arial Unicode MS" w:hAnsi="Arial Unicode MS" w:cs="Arial Unicode MS"/>
                <w:sz w:val="24"/>
                <w:szCs w:val="24"/>
              </w:rPr>
            </w:pPr>
            <w:del w:id="511" w:author="Jones, Emma" w:date="2018-04-27T13:00:00Z">
              <w:r w:rsidRPr="00D26514" w:rsidDel="00420DDF">
                <w:delText xml:space="preserve">&lt;short description or pointer to more detailed description&gt; </w:delText>
              </w:r>
            </w:del>
          </w:p>
        </w:tc>
      </w:tr>
      <w:tr w:rsidR="009F5CC2" w:rsidRPr="00D26514" w:rsidDel="00420DDF" w14:paraId="56AD770B" w14:textId="07B85808" w:rsidTr="009F5CC2">
        <w:trPr>
          <w:jc w:val="center"/>
          <w:del w:id="512" w:author="Jones, Emma" w:date="2018-04-27T13:00:00Z"/>
        </w:trPr>
        <w:tc>
          <w:tcPr>
            <w:tcW w:w="1980" w:type="dxa"/>
            <w:shd w:val="clear" w:color="auto" w:fill="auto"/>
          </w:tcPr>
          <w:p w14:paraId="355BED8D" w14:textId="284EEFC2" w:rsidR="009F5CC2" w:rsidRPr="00D26514" w:rsidDel="00420DDF" w:rsidRDefault="009F5CC2" w:rsidP="0093034E">
            <w:pPr>
              <w:pStyle w:val="TableEntry"/>
              <w:rPr>
                <w:del w:id="513" w:author="Jones, Emma" w:date="2018-04-27T13:00:00Z"/>
                <w:rFonts w:ascii="Arial Unicode MS" w:eastAsia="Arial Unicode MS" w:hAnsi="Arial Unicode MS" w:cs="Arial Unicode MS"/>
                <w:sz w:val="24"/>
                <w:szCs w:val="24"/>
              </w:rPr>
            </w:pPr>
            <w:del w:id="514" w:author="Jones, Emma" w:date="2018-04-27T13:00:00Z">
              <w:r w:rsidRPr="00D26514" w:rsidDel="00420DDF">
                <w:delText xml:space="preserve">&lt;oid or uid&gt; </w:delText>
              </w:r>
            </w:del>
          </w:p>
        </w:tc>
        <w:tc>
          <w:tcPr>
            <w:tcW w:w="2551" w:type="dxa"/>
            <w:shd w:val="clear" w:color="auto" w:fill="auto"/>
          </w:tcPr>
          <w:p w14:paraId="22B51197" w14:textId="6E1C0B5D" w:rsidR="009F5CC2" w:rsidRPr="00D26514" w:rsidDel="00420DDF" w:rsidRDefault="009F5CC2" w:rsidP="0093034E">
            <w:pPr>
              <w:pStyle w:val="TableEntry"/>
              <w:rPr>
                <w:del w:id="515" w:author="Jones, Emma" w:date="2018-04-27T13:00:00Z"/>
                <w:rFonts w:ascii="Arial Unicode MS" w:eastAsia="Arial Unicode MS" w:hAnsi="Arial Unicode MS" w:cs="Arial Unicode MS"/>
                <w:sz w:val="24"/>
                <w:szCs w:val="24"/>
              </w:rPr>
            </w:pPr>
            <w:del w:id="516" w:author="Jones, Emma" w:date="2018-04-27T13:00:00Z">
              <w:r w:rsidRPr="00D26514" w:rsidDel="00420DDF">
                <w:delText xml:space="preserve">&lt;code system name&gt; </w:delText>
              </w:r>
            </w:del>
          </w:p>
        </w:tc>
        <w:tc>
          <w:tcPr>
            <w:tcW w:w="3820" w:type="dxa"/>
            <w:shd w:val="clear" w:color="auto" w:fill="auto"/>
          </w:tcPr>
          <w:p w14:paraId="17709FC1" w14:textId="4386069C" w:rsidR="009F5CC2" w:rsidRPr="00D26514" w:rsidDel="00420DDF" w:rsidRDefault="009F5CC2" w:rsidP="0093034E">
            <w:pPr>
              <w:pStyle w:val="TableEntry"/>
              <w:rPr>
                <w:del w:id="517" w:author="Jones, Emma" w:date="2018-04-27T13:00:00Z"/>
                <w:rFonts w:ascii="Arial Unicode MS" w:eastAsia="Arial Unicode MS" w:hAnsi="Arial Unicode MS" w:cs="Arial Unicode MS"/>
                <w:sz w:val="24"/>
                <w:szCs w:val="24"/>
              </w:rPr>
            </w:pPr>
            <w:del w:id="518" w:author="Jones, Emma" w:date="2018-04-27T13:00:00Z">
              <w:r w:rsidRPr="00D26514" w:rsidDel="00420DDF">
                <w:delText xml:space="preserve">&lt;short description or pointer to more detailed description&gt; </w:delText>
              </w:r>
            </w:del>
          </w:p>
        </w:tc>
      </w:tr>
    </w:tbl>
    <w:p w14:paraId="567FD960" w14:textId="4615D7B7" w:rsidR="005F4B35" w:rsidRPr="00D26514" w:rsidDel="00420DDF" w:rsidRDefault="005F4B35" w:rsidP="005F4B35">
      <w:pPr>
        <w:pStyle w:val="BodyText"/>
        <w:rPr>
          <w:del w:id="519" w:author="Jones, Emma" w:date="2018-04-27T13:00:00Z"/>
        </w:rPr>
      </w:pPr>
    </w:p>
    <w:p w14:paraId="6182D26A" w14:textId="00D1B18E" w:rsidR="005F4B35" w:rsidRPr="00D26514" w:rsidDel="00420DDF" w:rsidRDefault="00A124C7" w:rsidP="00EA3BCB">
      <w:pPr>
        <w:pStyle w:val="Heading2"/>
        <w:numPr>
          <w:ilvl w:val="0"/>
          <w:numId w:val="0"/>
        </w:numPr>
        <w:rPr>
          <w:del w:id="520" w:author="Jones, Emma" w:date="2018-04-27T13:00:00Z"/>
        </w:rPr>
      </w:pPr>
      <w:bookmarkStart w:id="521" w:name="_Toc500238803"/>
      <w:bookmarkStart w:id="522" w:name="OLE_LINK111"/>
      <w:bookmarkStart w:id="523" w:name="OLE_LINK112"/>
      <w:del w:id="524" w:author="Jones, Emma" w:date="2018-04-27T13:00:00Z">
        <w:r w:rsidRPr="00D26514" w:rsidDel="00420DDF">
          <w:delText>5.3 IHE Format Codes and Vocabularies</w:delText>
        </w:r>
        <w:bookmarkEnd w:id="521"/>
      </w:del>
    </w:p>
    <w:p w14:paraId="48281A18" w14:textId="6576832C" w:rsidR="00BC5151" w:rsidRPr="00D26514" w:rsidDel="00420DDF" w:rsidRDefault="005F4B35" w:rsidP="0098147A">
      <w:pPr>
        <w:pStyle w:val="Heading3"/>
        <w:numPr>
          <w:ilvl w:val="0"/>
          <w:numId w:val="0"/>
        </w:numPr>
        <w:rPr>
          <w:del w:id="525" w:author="Jones, Emma" w:date="2018-04-27T13:00:00Z"/>
        </w:rPr>
      </w:pPr>
      <w:bookmarkStart w:id="526" w:name="_Toc500238804"/>
      <w:bookmarkEnd w:id="522"/>
      <w:bookmarkEnd w:id="523"/>
      <w:del w:id="527" w:author="Jones, Emma" w:date="2018-04-27T13:00:00Z">
        <w:r w:rsidRPr="00D26514" w:rsidDel="00420DDF">
          <w:rPr>
            <w:noProof w:val="0"/>
          </w:rPr>
          <w:delText>5.3.1 IHE Format Codes</w:delText>
        </w:r>
        <w:bookmarkEnd w:id="526"/>
      </w:del>
    </w:p>
    <w:p w14:paraId="672F4940" w14:textId="02F47345" w:rsidR="005F4B35" w:rsidRPr="00D26514" w:rsidDel="00420DDF" w:rsidRDefault="005F4B35" w:rsidP="0098147A">
      <w:pPr>
        <w:pStyle w:val="Heading3"/>
        <w:numPr>
          <w:ilvl w:val="0"/>
          <w:numId w:val="0"/>
        </w:numPr>
        <w:rPr>
          <w:del w:id="528" w:author="Jones, Emma" w:date="2018-04-27T13:00:00Z"/>
        </w:rPr>
      </w:pPr>
      <w:bookmarkStart w:id="529" w:name="_Toc500238805"/>
      <w:bookmarkStart w:id="530" w:name="OLE_LINK109"/>
      <w:bookmarkStart w:id="531" w:name="OLE_LINK110"/>
      <w:del w:id="532" w:author="Jones, Emma" w:date="2018-04-27T13:00:00Z">
        <w:r w:rsidRPr="00D26514" w:rsidDel="00420DDF">
          <w:rPr>
            <w:noProof w:val="0"/>
          </w:rPr>
          <w:delText>5.3.2 IHEActCode Vocabulary</w:delText>
        </w:r>
        <w:bookmarkEnd w:id="529"/>
        <w:bookmarkEnd w:id="530"/>
        <w:bookmarkEnd w:id="531"/>
      </w:del>
    </w:p>
    <w:p w14:paraId="0120845E" w14:textId="0BB09030" w:rsidR="005F4B35" w:rsidRPr="00D26514" w:rsidDel="00420DDF" w:rsidRDefault="005F4B35" w:rsidP="005F4B35">
      <w:pPr>
        <w:pStyle w:val="Heading3"/>
        <w:numPr>
          <w:ilvl w:val="0"/>
          <w:numId w:val="0"/>
        </w:numPr>
        <w:rPr>
          <w:del w:id="533" w:author="Jones, Emma" w:date="2018-04-27T13:00:00Z"/>
          <w:noProof w:val="0"/>
        </w:rPr>
      </w:pPr>
      <w:bookmarkStart w:id="534" w:name="_Toc500238806"/>
      <w:del w:id="535" w:author="Jones, Emma" w:date="2018-04-27T13:00:00Z">
        <w:r w:rsidRPr="00D26514" w:rsidDel="00420DDF">
          <w:rPr>
            <w:noProof w:val="0"/>
          </w:rPr>
          <w:delText>5.3.3 IHERoleCode Vocabulary</w:delText>
        </w:r>
        <w:bookmarkEnd w:id="534"/>
      </w:del>
    </w:p>
    <w:p w14:paraId="5330DD82" w14:textId="0F984A1F" w:rsidR="005F4B35" w:rsidRPr="00D26514" w:rsidDel="00420DDF" w:rsidRDefault="005F4B35" w:rsidP="00170ED0">
      <w:pPr>
        <w:pStyle w:val="BodyText"/>
        <w:rPr>
          <w:del w:id="536" w:author="Jones, Emma" w:date="2018-04-27T13:00:00Z"/>
        </w:rPr>
      </w:pPr>
    </w:p>
    <w:p w14:paraId="653E061B" w14:textId="7D94A86F" w:rsidR="00BC5151" w:rsidRPr="00D26514" w:rsidDel="00420DDF" w:rsidRDefault="00BC5151" w:rsidP="00EA3BCB">
      <w:pPr>
        <w:pStyle w:val="BodyText"/>
        <w:rPr>
          <w:del w:id="537" w:author="Jones, Emma" w:date="2018-04-27T13:00:00Z"/>
        </w:rPr>
      </w:pPr>
    </w:p>
    <w:p w14:paraId="0BD4E031" w14:textId="588501F6" w:rsidR="008D45BC" w:rsidRPr="00D26514" w:rsidRDefault="00170ED0" w:rsidP="005B5D47">
      <w:pPr>
        <w:pStyle w:val="Heading1"/>
        <w:numPr>
          <w:ilvl w:val="0"/>
          <w:numId w:val="0"/>
        </w:numPr>
        <w:rPr>
          <w:bCs/>
          <w:noProof w:val="0"/>
        </w:rPr>
      </w:pPr>
      <w:bookmarkStart w:id="538" w:name="_Toc345074696"/>
      <w:bookmarkStart w:id="539"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538"/>
      <w:bookmarkEnd w:id="539"/>
    </w:p>
    <w:p w14:paraId="52939A1A" w14:textId="522B38FF" w:rsidR="00144F18" w:rsidRDefault="008D45BC" w:rsidP="0098147A">
      <w:pPr>
        <w:pStyle w:val="Heading3"/>
        <w:numPr>
          <w:ilvl w:val="0"/>
          <w:numId w:val="0"/>
        </w:numPr>
        <w:rPr>
          <w:bCs/>
          <w:noProof w:val="0"/>
        </w:rPr>
      </w:pPr>
      <w:bookmarkStart w:id="540" w:name="_Toc345074697"/>
      <w:bookmarkStart w:id="541"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bookmarkEnd w:id="540"/>
      <w:bookmarkEnd w:id="541"/>
    </w:p>
    <w:p w14:paraId="5F367D75" w14:textId="63A544BF" w:rsidR="007C0745" w:rsidRPr="007C0745" w:rsidRDefault="007C0745" w:rsidP="007C0745">
      <w:pPr>
        <w:pStyle w:val="BodyText"/>
        <w:rPr>
          <w:rFonts w:eastAsia="Calibri"/>
        </w:rPr>
      </w:pPr>
      <w:r>
        <w:rPr>
          <w:rFonts w:eastAsia="Calibri"/>
        </w:rPr>
        <w:t>None</w:t>
      </w:r>
    </w:p>
    <w:p w14:paraId="7CDC8599" w14:textId="77777777" w:rsidR="00B9303B" w:rsidRPr="00D26514" w:rsidRDefault="00B9303B" w:rsidP="00EA3BCB">
      <w:pPr>
        <w:pStyle w:val="Heading3"/>
        <w:numPr>
          <w:ilvl w:val="0"/>
          <w:numId w:val="0"/>
        </w:numPr>
        <w:rPr>
          <w:bCs/>
          <w:noProof w:val="0"/>
        </w:rPr>
      </w:pPr>
      <w:bookmarkStart w:id="542" w:name="_Toc345074716"/>
      <w:bookmarkStart w:id="543" w:name="_Toc500238827"/>
      <w:r w:rsidRPr="00D26514">
        <w:rPr>
          <w:bCs/>
          <w:noProof w:val="0"/>
        </w:rPr>
        <w:t>6.3.3</w:t>
      </w:r>
      <w:r w:rsidR="00291725" w:rsidRPr="00D26514">
        <w:rPr>
          <w:bCs/>
          <w:noProof w:val="0"/>
        </w:rPr>
        <w:t xml:space="preserve"> </w:t>
      </w:r>
      <w:r w:rsidRPr="00D26514">
        <w:rPr>
          <w:bCs/>
          <w:noProof w:val="0"/>
        </w:rPr>
        <w:t>CDA Section Content Modules</w:t>
      </w:r>
      <w:bookmarkEnd w:id="542"/>
      <w:bookmarkEnd w:id="543"/>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2DEC93A7" w14:textId="3FA1AD09" w:rsidR="0088137F" w:rsidRPr="00676EF2" w:rsidDel="00537977" w:rsidRDefault="0088137F" w:rsidP="0088137F">
      <w:pPr>
        <w:pStyle w:val="Heading4"/>
        <w:numPr>
          <w:ilvl w:val="0"/>
          <w:numId w:val="0"/>
        </w:numPr>
        <w:ind w:left="864" w:hanging="864"/>
        <w:rPr>
          <w:del w:id="544" w:author="Jones, Emma" w:date="2018-04-27T13:16:00Z"/>
          <w:strike/>
          <w:noProof w:val="0"/>
          <w:rPrChange w:id="545" w:author="Jones, Emma" w:date="2018-04-06T14:36:00Z">
            <w:rPr>
              <w:del w:id="546" w:author="Jones, Emma" w:date="2018-04-27T13:16:00Z"/>
              <w:noProof w:val="0"/>
            </w:rPr>
          </w:rPrChange>
        </w:rPr>
      </w:pPr>
      <w:bookmarkStart w:id="547" w:name="_Toc345074717"/>
      <w:bookmarkStart w:id="548" w:name="_Toc500238828"/>
      <w:del w:id="549" w:author="Jones, Emma" w:date="2018-04-27T13:16:00Z">
        <w:r w:rsidRPr="00676EF2" w:rsidDel="00537977">
          <w:rPr>
            <w:b w:val="0"/>
            <w:strike/>
            <w:rPrChange w:id="550" w:author="Jones, Emma" w:date="2018-04-06T14:36:00Z">
              <w:rPr>
                <w:b w:val="0"/>
              </w:rPr>
            </w:rPrChange>
          </w:rPr>
          <w:delText>6.3.3.10.S</w:delText>
        </w:r>
        <w:r w:rsidR="00E72566" w:rsidRPr="00676EF2" w:rsidDel="00537977">
          <w:rPr>
            <w:b w:val="0"/>
            <w:strike/>
            <w:rPrChange w:id="551" w:author="Jones, Emma" w:date="2018-04-06T14:36:00Z">
              <w:rPr>
                <w:b w:val="0"/>
              </w:rPr>
            </w:rPrChange>
          </w:rPr>
          <w:delText>1</w:delText>
        </w:r>
        <w:r w:rsidRPr="00676EF2" w:rsidDel="00537977">
          <w:rPr>
            <w:b w:val="0"/>
            <w:strike/>
            <w:rPrChange w:id="552" w:author="Jones, Emma" w:date="2018-04-06T14:36:00Z">
              <w:rPr>
                <w:b w:val="0"/>
              </w:rPr>
            </w:rPrChange>
          </w:rPr>
          <w:delText xml:space="preserve"> </w:delText>
        </w:r>
      </w:del>
      <w:del w:id="553" w:author="Jones, Emma" w:date="2018-04-06T14:34:00Z">
        <w:r w:rsidRPr="00676EF2" w:rsidDel="00676EF2">
          <w:rPr>
            <w:b w:val="0"/>
            <w:strike/>
            <w:rPrChange w:id="554" w:author="Jones, Emma" w:date="2018-04-06T14:36:00Z">
              <w:rPr>
                <w:b w:val="0"/>
              </w:rPr>
            </w:rPrChange>
          </w:rPr>
          <w:delText>User Defined Summary Section</w:delText>
        </w:r>
      </w:del>
      <w:del w:id="555" w:author="Jones, Emma" w:date="2018-04-27T13:16:00Z">
        <w:r w:rsidRPr="00676EF2" w:rsidDel="00537977">
          <w:rPr>
            <w:b w:val="0"/>
            <w:strike/>
            <w:rPrChange w:id="556" w:author="Jones, Emma" w:date="2018-04-06T14:36:00Z">
              <w:rPr>
                <w:b w:val="0"/>
              </w:rPr>
            </w:rPrChange>
          </w:rPr>
          <w:delText xml:space="preserve"> Content </w:delText>
        </w:r>
        <w:commentRangeStart w:id="557"/>
        <w:commentRangeStart w:id="558"/>
        <w:r w:rsidRPr="00676EF2" w:rsidDel="00537977">
          <w:rPr>
            <w:b w:val="0"/>
            <w:strike/>
            <w:rPrChange w:id="559" w:author="Jones, Emma" w:date="2018-04-06T14:36:00Z">
              <w:rPr>
                <w:b w:val="0"/>
              </w:rPr>
            </w:rPrChange>
          </w:rPr>
          <w:delText>Module</w:delText>
        </w:r>
        <w:commentRangeEnd w:id="557"/>
        <w:r w:rsidRPr="00676EF2" w:rsidDel="00537977">
          <w:rPr>
            <w:rStyle w:val="CommentReference"/>
            <w:strike/>
            <w:rPrChange w:id="560" w:author="Jones, Emma" w:date="2018-04-06T14:36:00Z">
              <w:rPr>
                <w:rStyle w:val="CommentReference"/>
              </w:rPr>
            </w:rPrChange>
          </w:rPr>
          <w:commentReference w:id="557"/>
        </w:r>
        <w:commentRangeEnd w:id="558"/>
        <w:r w:rsidR="008954B4" w:rsidRPr="00676EF2" w:rsidDel="00537977">
          <w:rPr>
            <w:rStyle w:val="CommentReference"/>
            <w:strike/>
            <w:rPrChange w:id="561" w:author="Jones, Emma" w:date="2018-04-06T14:36:00Z">
              <w:rPr>
                <w:rStyle w:val="CommentReference"/>
              </w:rPr>
            </w:rPrChange>
          </w:rPr>
          <w:commentReference w:id="558"/>
        </w:r>
        <w:r w:rsidRPr="00676EF2" w:rsidDel="00537977">
          <w:rPr>
            <w:b w:val="0"/>
            <w:strike/>
            <w:rPrChange w:id="562" w:author="Jones, Emma" w:date="2018-04-06T14:36:00Z">
              <w:rPr>
                <w:b w:val="0"/>
              </w:rPr>
            </w:rPrChange>
          </w:rPr>
          <w:delText xml:space="preserve"> </w:delText>
        </w:r>
      </w:del>
    </w:p>
    <w:p w14:paraId="4C543598" w14:textId="76E395D8" w:rsidR="008849FD" w:rsidRPr="00676EF2" w:rsidDel="008954B4" w:rsidRDefault="008849FD" w:rsidP="008849FD">
      <w:pPr>
        <w:pStyle w:val="BodyText"/>
        <w:rPr>
          <w:del w:id="563" w:author="Jones, Emma" w:date="2018-04-06T14:14:00Z"/>
          <w:strike/>
          <w:rPrChange w:id="564" w:author="Jones, Emma" w:date="2018-04-06T14:36:00Z">
            <w:rPr>
              <w:del w:id="565" w:author="Jones, Emma" w:date="2018-04-06T14:14:00Z"/>
            </w:rPr>
          </w:rPrChange>
        </w:rPr>
      </w:pPr>
      <w:del w:id="566" w:author="Jones, Emma" w:date="2018-04-06T14:14:00Z">
        <w:r w:rsidRPr="00676EF2" w:rsidDel="008954B4">
          <w:rPr>
            <w:strike/>
            <w:rPrChange w:id="567" w:author="Jones, Emma" w:date="2018-04-06T14:36:00Z">
              <w:rPr/>
            </w:rPrChange>
          </w:rPr>
          <w:delText xml:space="preserve">Use vital sign as example. </w:delText>
        </w:r>
      </w:del>
    </w:p>
    <w:p w14:paraId="17F72F00" w14:textId="387814BA" w:rsidR="008849FD" w:rsidRPr="00676EF2" w:rsidDel="008954B4" w:rsidRDefault="008849FD">
      <w:pPr>
        <w:pStyle w:val="BodyText"/>
        <w:rPr>
          <w:del w:id="568" w:author="Jones, Emma" w:date="2018-04-06T14:14:00Z"/>
          <w:strike/>
          <w:rPrChange w:id="569" w:author="Jones, Emma" w:date="2018-04-06T14:36:00Z">
            <w:rPr>
              <w:del w:id="570" w:author="Jones, Emma" w:date="2018-04-06T14:14:00Z"/>
            </w:rPr>
          </w:rPrChange>
        </w:rPr>
        <w:pPrChange w:id="571" w:author="Jones, Emma" w:date="2018-04-06T14:14:00Z">
          <w:pPr>
            <w:pStyle w:val="BodyText"/>
            <w:numPr>
              <w:numId w:val="31"/>
            </w:numPr>
            <w:ind w:left="720" w:hanging="360"/>
          </w:pPr>
        </w:pPrChange>
      </w:pPr>
      <w:del w:id="572" w:author="Jones, Emma" w:date="2018-04-27T13:16:00Z">
        <w:r w:rsidRPr="00676EF2" w:rsidDel="00537977">
          <w:rPr>
            <w:strike/>
            <w:rPrChange w:id="573" w:author="Jones, Emma" w:date="2018-04-06T14:36:00Z">
              <w:rPr/>
            </w:rPrChange>
          </w:rPr>
          <w:delText xml:space="preserve">textual output </w:delText>
        </w:r>
      </w:del>
      <w:del w:id="574" w:author="Jones, Emma" w:date="2018-04-06T14:14:00Z">
        <w:r w:rsidRPr="00676EF2" w:rsidDel="008954B4">
          <w:rPr>
            <w:strike/>
            <w:rPrChange w:id="575" w:author="Jones, Emma" w:date="2018-04-06T14:36:00Z">
              <w:rPr/>
            </w:rPrChange>
          </w:rPr>
          <w:delText>– last charted</w:delText>
        </w:r>
      </w:del>
    </w:p>
    <w:p w14:paraId="785C8724" w14:textId="00575F78" w:rsidR="008849FD" w:rsidRPr="00676EF2" w:rsidDel="00537977" w:rsidRDefault="008849FD">
      <w:pPr>
        <w:pStyle w:val="BodyText"/>
        <w:rPr>
          <w:del w:id="576" w:author="Jones, Emma" w:date="2018-04-27T13:16:00Z"/>
          <w:strike/>
          <w:rPrChange w:id="577" w:author="Jones, Emma" w:date="2018-04-06T14:36:00Z">
            <w:rPr>
              <w:del w:id="578" w:author="Jones, Emma" w:date="2018-04-27T13:16:00Z"/>
            </w:rPr>
          </w:rPrChange>
        </w:rPr>
        <w:pPrChange w:id="579" w:author="Jones, Emma" w:date="2018-04-06T14:14:00Z">
          <w:pPr>
            <w:pStyle w:val="BodyText"/>
            <w:numPr>
              <w:numId w:val="31"/>
            </w:numPr>
            <w:ind w:left="720" w:hanging="360"/>
          </w:pPr>
        </w:pPrChange>
      </w:pPr>
      <w:del w:id="580" w:author="Jones, Emma" w:date="2018-04-06T14:14:00Z">
        <w:r w:rsidRPr="00676EF2" w:rsidDel="008954B4">
          <w:rPr>
            <w:strike/>
            <w:rPrChange w:id="581" w:author="Jones, Emma" w:date="2018-04-06T14:36:00Z">
              <w:rPr/>
            </w:rPrChange>
          </w:rPr>
          <w:delText>summary section above the real section</w:delText>
        </w:r>
      </w:del>
    </w:p>
    <w:p w14:paraId="74BA91B9" w14:textId="16463096" w:rsidR="0088137F" w:rsidRDefault="0088137F" w:rsidP="002F7C7D">
      <w:pPr>
        <w:pStyle w:val="Heading4"/>
        <w:numPr>
          <w:ilvl w:val="0"/>
          <w:numId w:val="0"/>
        </w:numPr>
        <w:tabs>
          <w:tab w:val="left" w:pos="6720"/>
        </w:tabs>
        <w:ind w:left="864" w:hanging="864"/>
        <w:rPr>
          <w:ins w:id="582" w:author="Jones, Emma" w:date="2018-04-27T10:13:00Z"/>
          <w:noProof w:val="0"/>
        </w:rPr>
      </w:pPr>
      <w:r w:rsidRPr="00D26514">
        <w:rPr>
          <w:noProof w:val="0"/>
        </w:rPr>
        <w:t>6.3.3.</w:t>
      </w:r>
      <w:r w:rsidR="00E72566">
        <w:rPr>
          <w:noProof w:val="0"/>
        </w:rPr>
        <w:t>10</w:t>
      </w:r>
      <w:r w:rsidRPr="00D26514">
        <w:rPr>
          <w:noProof w:val="0"/>
        </w:rPr>
        <w:t>.</w:t>
      </w:r>
      <w:del w:id="583" w:author="Jones, Emma" w:date="2018-04-27T13:13:00Z">
        <w:r w:rsidRPr="00D26514" w:rsidDel="00537977">
          <w:rPr>
            <w:noProof w:val="0"/>
          </w:rPr>
          <w:delText>S</w:delText>
        </w:r>
        <w:r w:rsidR="00E72566" w:rsidDel="00537977">
          <w:rPr>
            <w:noProof w:val="0"/>
          </w:rPr>
          <w:delText>2</w:delText>
        </w:r>
      </w:del>
      <w:ins w:id="584" w:author="Jones, Emma" w:date="2018-04-27T13:13:00Z">
        <w:r w:rsidR="00537977">
          <w:rPr>
            <w:noProof w:val="0"/>
          </w:rPr>
          <w:t>S1</w:t>
        </w:r>
      </w:ins>
      <w:r w:rsidRPr="00D26514">
        <w:rPr>
          <w:noProof w:val="0"/>
        </w:rPr>
        <w:t xml:space="preserve"> </w:t>
      </w:r>
      <w:r>
        <w:rPr>
          <w:noProof w:val="0"/>
        </w:rPr>
        <w:t xml:space="preserve">Care Plan Summary </w:t>
      </w:r>
      <w:r w:rsidRPr="00D26514">
        <w:rPr>
          <w:noProof w:val="0"/>
        </w:rPr>
        <w:t xml:space="preserve">Section Content Module </w:t>
      </w:r>
      <w:r w:rsidR="002F7C7D">
        <w:rPr>
          <w:noProof w:val="0"/>
        </w:rPr>
        <w:tab/>
      </w:r>
    </w:p>
    <w:p w14:paraId="04589EDC" w14:textId="0C0A33EE" w:rsidR="00934636" w:rsidRDefault="00934636" w:rsidP="00934636">
      <w:pPr>
        <w:pStyle w:val="TableTitle"/>
        <w:ind w:left="1440"/>
        <w:jc w:val="left"/>
        <w:rPr>
          <w:ins w:id="585" w:author="Jones, Emma" w:date="2018-04-27T10:13:00Z"/>
        </w:rPr>
      </w:pPr>
      <w:ins w:id="586" w:author="Jones, Emma" w:date="2018-04-27T10:13:00Z">
        <w:r w:rsidRPr="00C17A20">
          <w:t>Table 6.3.3.10.</w:t>
        </w:r>
      </w:ins>
      <w:ins w:id="587" w:author="Jones, Emma" w:date="2018-04-27T13:13:00Z">
        <w:r w:rsidR="00537977">
          <w:t>S1</w:t>
        </w:r>
      </w:ins>
      <w:ins w:id="588" w:author="Jones, Emma" w:date="2018-04-27T10:13:00Z">
        <w:r w:rsidRPr="00C17A20">
          <w:t>-1:</w:t>
        </w:r>
        <w:r>
          <w:rPr>
            <w:b w:val="0"/>
          </w:rPr>
          <w:t xml:space="preserve"> </w:t>
        </w:r>
        <w:r w:rsidR="00FD1B6B">
          <w:t>Care Plan</w:t>
        </w:r>
        <w:r>
          <w:t xml:space="preserve"> Summary </w:t>
        </w:r>
        <w:r w:rsidRPr="00D26514">
          <w:t>Section</w:t>
        </w:r>
      </w:ins>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934636" w:rsidRPr="00D26514" w14:paraId="73BFE61C" w14:textId="77777777" w:rsidTr="00154F46">
        <w:trPr>
          <w:ins w:id="589" w:author="Jones, Emma" w:date="2018-04-27T10:1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5DC6F1" w14:textId="77777777" w:rsidR="00934636" w:rsidRPr="00D26514" w:rsidRDefault="00934636" w:rsidP="00154F46">
            <w:pPr>
              <w:pStyle w:val="TableEntryHeader"/>
              <w:rPr>
                <w:ins w:id="590" w:author="Jones, Emma" w:date="2018-04-27T10:13:00Z"/>
              </w:rPr>
            </w:pPr>
            <w:ins w:id="591" w:author="Jones, Emma" w:date="2018-04-27T10:13:00Z">
              <w:r w:rsidRPr="00D26514">
                <w:t>Template Name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1A5E145" w14:textId="309D38BB" w:rsidR="00934636" w:rsidRPr="00D26514" w:rsidRDefault="00FD1B6B" w:rsidP="00154F46">
            <w:pPr>
              <w:pStyle w:val="TableEntry"/>
              <w:rPr>
                <w:ins w:id="592" w:author="Jones, Emma" w:date="2018-04-27T10:13:00Z"/>
              </w:rPr>
            </w:pPr>
            <w:ins w:id="593" w:author="Jones, Emma" w:date="2018-04-27T10:13:00Z">
              <w:r>
                <w:t>Care Plan</w:t>
              </w:r>
              <w:r w:rsidR="00934636">
                <w:t xml:space="preserve"> Summary Section</w:t>
              </w:r>
            </w:ins>
          </w:p>
        </w:tc>
      </w:tr>
      <w:tr w:rsidR="00934636" w:rsidRPr="00D26514" w14:paraId="2A074BC9" w14:textId="77777777" w:rsidTr="00154F46">
        <w:trPr>
          <w:ins w:id="594" w:author="Jones, Emma" w:date="2018-04-27T10:1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EBBC68" w14:textId="77777777" w:rsidR="00934636" w:rsidRPr="00D26514" w:rsidRDefault="00934636" w:rsidP="00154F46">
            <w:pPr>
              <w:pStyle w:val="TableEntryHeader"/>
              <w:rPr>
                <w:ins w:id="595" w:author="Jones, Emma" w:date="2018-04-27T10:13:00Z"/>
              </w:rPr>
            </w:pPr>
            <w:ins w:id="596" w:author="Jones, Emma" w:date="2018-04-27T10:13:00Z">
              <w:r w:rsidRPr="00D26514">
                <w:t xml:space="preserve">Template ID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5A79B8E" w14:textId="0F67BD72" w:rsidR="00934636" w:rsidRPr="00D26514" w:rsidRDefault="00FD1B6B" w:rsidP="00154F46">
            <w:pPr>
              <w:pStyle w:val="TableEntry"/>
              <w:rPr>
                <w:ins w:id="597" w:author="Jones, Emma" w:date="2018-04-27T10:13:00Z"/>
              </w:rPr>
            </w:pPr>
            <w:ins w:id="598" w:author="Jones, Emma" w:date="2018-04-27T10:15:00Z">
              <w:r w:rsidRPr="00FD1B6B">
                <w:t>1.3.6.1.4.1.19376.1.5.3.1.1.26.1.8</w:t>
              </w:r>
            </w:ins>
          </w:p>
        </w:tc>
      </w:tr>
      <w:tr w:rsidR="00934636" w:rsidRPr="00D26514" w14:paraId="71396293" w14:textId="77777777" w:rsidTr="00154F46">
        <w:trPr>
          <w:ins w:id="599" w:author="Jones, Emma" w:date="2018-04-27T10:1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F33682" w14:textId="77777777" w:rsidR="00934636" w:rsidRPr="00D26514" w:rsidRDefault="00934636" w:rsidP="00154F46">
            <w:pPr>
              <w:pStyle w:val="TableEntryHeader"/>
              <w:rPr>
                <w:ins w:id="600" w:author="Jones, Emma" w:date="2018-04-27T10:13:00Z"/>
              </w:rPr>
            </w:pPr>
            <w:ins w:id="601" w:author="Jones, Emma" w:date="2018-04-27T10:13:00Z">
              <w:r w:rsidRPr="00D26514">
                <w:t xml:space="preserve">Parent Template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17F06EC" w14:textId="77777777" w:rsidR="00934636" w:rsidRPr="00D26514" w:rsidRDefault="00934636" w:rsidP="00154F46">
            <w:pPr>
              <w:pStyle w:val="TableEntry"/>
              <w:rPr>
                <w:ins w:id="602" w:author="Jones, Emma" w:date="2018-04-27T10:13:00Z"/>
              </w:rPr>
            </w:pPr>
            <w:ins w:id="603" w:author="Jones, Emma" w:date="2018-04-27T10:13:00Z">
              <w:r>
                <w:t>CDA Section Template 2.16.840.1.113883.10.12.201</w:t>
              </w:r>
            </w:ins>
          </w:p>
        </w:tc>
      </w:tr>
      <w:tr w:rsidR="00934636" w:rsidRPr="00D26514" w14:paraId="7BE94719" w14:textId="77777777" w:rsidTr="00154F46">
        <w:trPr>
          <w:ins w:id="604" w:author="Jones, Emma" w:date="2018-04-27T10:1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1878F3F" w14:textId="77777777" w:rsidR="00934636" w:rsidRPr="00D26514" w:rsidRDefault="00934636" w:rsidP="00154F46">
            <w:pPr>
              <w:pStyle w:val="TableEntryHeader"/>
              <w:rPr>
                <w:ins w:id="605" w:author="Jones, Emma" w:date="2018-04-27T10:13:00Z"/>
              </w:rPr>
            </w:pPr>
            <w:ins w:id="606" w:author="Jones, Emma" w:date="2018-04-27T10:13:00Z">
              <w:r w:rsidRPr="00D26514">
                <w:t xml:space="preserve">General Description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88F48D2" w14:textId="3ACF0382" w:rsidR="00934636" w:rsidRPr="000659A4" w:rsidRDefault="00FD1B6B" w:rsidP="00154F46">
            <w:pPr>
              <w:pStyle w:val="TableEntry"/>
              <w:rPr>
                <w:ins w:id="607" w:author="Jones, Emma" w:date="2018-04-27T10:13:00Z"/>
                <w:color w:val="FF0000"/>
              </w:rPr>
            </w:pPr>
            <w:ins w:id="608" w:author="Jones, Emma" w:date="2018-04-27T10:13:00Z">
              <w:r w:rsidRPr="00FD1B6B">
                <w:rPr>
                  <w:rPrChange w:id="609" w:author="Jones, Emma" w:date="2018-04-27T10:19:00Z">
                    <w:rPr>
                      <w:color w:val="FF0000"/>
                    </w:rPr>
                  </w:rPrChange>
                </w:rPr>
                <w:t xml:space="preserve">Provides </w:t>
              </w:r>
            </w:ins>
            <w:ins w:id="610" w:author="Jones, Emma" w:date="2018-04-27T10:18:00Z">
              <w:r w:rsidRPr="00FD1B6B">
                <w:rPr>
                  <w:rPrChange w:id="611" w:author="Jones, Emma" w:date="2018-04-27T10:19:00Z">
                    <w:rPr>
                      <w:color w:val="FF0000"/>
                    </w:rPr>
                  </w:rPrChange>
                </w:rPr>
                <w:t>the</w:t>
              </w:r>
            </w:ins>
            <w:ins w:id="612" w:author="Jones, Emma" w:date="2018-04-27T10:13:00Z">
              <w:r w:rsidRPr="00FD1B6B">
                <w:rPr>
                  <w:rPrChange w:id="613" w:author="Jones, Emma" w:date="2018-04-27T10:19:00Z">
                    <w:rPr>
                      <w:color w:val="FF0000"/>
                    </w:rPr>
                  </w:rPrChange>
                </w:rPr>
                <w:t xml:space="preserve"> </w:t>
              </w:r>
            </w:ins>
            <w:ins w:id="614" w:author="Jones, Emma" w:date="2018-04-27T10:18:00Z">
              <w:r w:rsidRPr="00FD1B6B">
                <w:rPr>
                  <w:rPrChange w:id="615" w:author="Jones, Emma" w:date="2018-04-27T10:19:00Z">
                    <w:rPr>
                      <w:color w:val="FF0000"/>
                    </w:rPr>
                  </w:rPrChange>
                </w:rPr>
                <w:t xml:space="preserve">ability to render care plan </w:t>
              </w:r>
            </w:ins>
            <w:ins w:id="616" w:author="Jones, Emma" w:date="2018-04-27T10:19:00Z">
              <w:r w:rsidRPr="00FD1B6B">
                <w:rPr>
                  <w:rPrChange w:id="617" w:author="Jones, Emma" w:date="2018-04-27T10:19:00Z">
                    <w:rPr>
                      <w:color w:val="FF0000"/>
                    </w:rPr>
                  </w:rPrChange>
                </w:rPr>
                <w:t xml:space="preserve">sections </w:t>
              </w:r>
            </w:ins>
            <w:ins w:id="618" w:author="Jones, Emma" w:date="2018-04-27T10:18:00Z">
              <w:r w:rsidRPr="00FD1B6B">
                <w:rPr>
                  <w:rPrChange w:id="619" w:author="Jones, Emma" w:date="2018-04-27T10:19:00Z">
                    <w:rPr>
                      <w:color w:val="FF0000"/>
                    </w:rPr>
                  </w:rPrChange>
                </w:rPr>
                <w:t>components with it applicable linkages</w:t>
              </w:r>
            </w:ins>
          </w:p>
        </w:tc>
      </w:tr>
      <w:tr w:rsidR="00934636" w:rsidRPr="00D26514" w14:paraId="185AEC09" w14:textId="77777777" w:rsidTr="00154F46">
        <w:trPr>
          <w:ins w:id="620" w:author="Jones, Emma" w:date="2018-04-27T10:1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598DBB" w14:textId="77777777" w:rsidR="00934636" w:rsidRPr="00D26514" w:rsidRDefault="00934636" w:rsidP="00154F46">
            <w:pPr>
              <w:pStyle w:val="TableEntryHeader"/>
              <w:rPr>
                <w:ins w:id="621" w:author="Jones, Emma" w:date="2018-04-27T10:13:00Z"/>
              </w:rPr>
            </w:pPr>
            <w:ins w:id="622" w:author="Jones, Emma" w:date="2018-04-27T10:13:00Z">
              <w:r w:rsidRPr="00D26514">
                <w:t>Section Code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99F1E51" w14:textId="6DA67C47" w:rsidR="00934636" w:rsidRPr="00D26514" w:rsidRDefault="00FD1B6B" w:rsidP="00154F46">
            <w:pPr>
              <w:pStyle w:val="TableEntry"/>
              <w:rPr>
                <w:ins w:id="623" w:author="Jones, Emma" w:date="2018-04-27T10:13:00Z"/>
              </w:rPr>
            </w:pPr>
            <w:ins w:id="624" w:author="Jones, Emma" w:date="2018-04-27T10:13:00Z">
              <w:r>
                <w:t>52521-2, LOINC, “Care Plan Summary”</w:t>
              </w:r>
            </w:ins>
          </w:p>
        </w:tc>
      </w:tr>
      <w:tr w:rsidR="00934636" w:rsidRPr="00D26514" w14:paraId="60DA9E6C" w14:textId="77777777" w:rsidTr="00154F46">
        <w:trPr>
          <w:ins w:id="625" w:author="Jones, Emma" w:date="2018-04-27T10:13:00Z"/>
        </w:trPr>
        <w:tc>
          <w:tcPr>
            <w:tcW w:w="492" w:type="pct"/>
            <w:tcBorders>
              <w:top w:val="single" w:sz="4" w:space="0" w:color="auto"/>
            </w:tcBorders>
            <w:shd w:val="clear" w:color="auto" w:fill="E6E6E6"/>
            <w:vAlign w:val="center"/>
          </w:tcPr>
          <w:p w14:paraId="731DCA3E" w14:textId="77777777" w:rsidR="00934636" w:rsidRPr="00D26514" w:rsidRDefault="00934636" w:rsidP="00154F46">
            <w:pPr>
              <w:pStyle w:val="TableEntryHeader"/>
              <w:rPr>
                <w:ins w:id="626" w:author="Jones, Emma" w:date="2018-04-27T10:13:00Z"/>
              </w:rPr>
            </w:pPr>
            <w:ins w:id="627" w:author="Jones, Emma" w:date="2018-04-27T10:13:00Z">
              <w:r w:rsidRPr="00D26514">
                <w:t xml:space="preserve">Opt and Card </w:t>
              </w:r>
            </w:ins>
          </w:p>
        </w:tc>
        <w:tc>
          <w:tcPr>
            <w:tcW w:w="626" w:type="pct"/>
            <w:tcBorders>
              <w:top w:val="single" w:sz="4" w:space="0" w:color="auto"/>
            </w:tcBorders>
            <w:shd w:val="clear" w:color="auto" w:fill="E6E6E6"/>
            <w:vAlign w:val="center"/>
          </w:tcPr>
          <w:p w14:paraId="58E49679" w14:textId="77777777" w:rsidR="00934636" w:rsidRPr="00D26514" w:rsidRDefault="00934636" w:rsidP="00154F46">
            <w:pPr>
              <w:pStyle w:val="TableEntryHeader"/>
              <w:rPr>
                <w:ins w:id="628" w:author="Jones, Emma" w:date="2018-04-27T10:13:00Z"/>
              </w:rPr>
            </w:pPr>
            <w:ins w:id="629" w:author="Jones, Emma" w:date="2018-04-27T10:13:00Z">
              <w:r w:rsidRPr="00D26514">
                <w:t>Condition</w:t>
              </w:r>
            </w:ins>
          </w:p>
        </w:tc>
        <w:tc>
          <w:tcPr>
            <w:tcW w:w="1115" w:type="pct"/>
            <w:tcBorders>
              <w:top w:val="single" w:sz="4" w:space="0" w:color="auto"/>
            </w:tcBorders>
            <w:shd w:val="clear" w:color="auto" w:fill="E4E4E4"/>
          </w:tcPr>
          <w:p w14:paraId="546D73CD" w14:textId="77777777" w:rsidR="00934636" w:rsidRPr="00D26514" w:rsidRDefault="00934636" w:rsidP="00154F46">
            <w:pPr>
              <w:pStyle w:val="TableEntryHeader"/>
              <w:rPr>
                <w:ins w:id="630" w:author="Jones, Emma" w:date="2018-04-27T10:13:00Z"/>
              </w:rPr>
            </w:pPr>
            <w:ins w:id="631" w:author="Jones, Emma" w:date="2018-04-27T10:13:00Z">
              <w:r w:rsidRPr="00D26514">
                <w:t>Data Element or Section Name</w:t>
              </w:r>
            </w:ins>
          </w:p>
        </w:tc>
        <w:tc>
          <w:tcPr>
            <w:tcW w:w="1302" w:type="pct"/>
            <w:tcBorders>
              <w:top w:val="single" w:sz="4" w:space="0" w:color="auto"/>
            </w:tcBorders>
            <w:shd w:val="clear" w:color="auto" w:fill="E4E4E4"/>
            <w:vAlign w:val="center"/>
          </w:tcPr>
          <w:p w14:paraId="06006322" w14:textId="77777777" w:rsidR="00934636" w:rsidRPr="00D26514" w:rsidRDefault="00934636" w:rsidP="00154F46">
            <w:pPr>
              <w:pStyle w:val="TableEntryHeader"/>
              <w:rPr>
                <w:ins w:id="632" w:author="Jones, Emma" w:date="2018-04-27T10:13:00Z"/>
              </w:rPr>
            </w:pPr>
            <w:ins w:id="633" w:author="Jones, Emma" w:date="2018-04-27T10:13:00Z">
              <w:r w:rsidRPr="00D26514">
                <w:t>Template ID</w:t>
              </w:r>
            </w:ins>
          </w:p>
        </w:tc>
        <w:tc>
          <w:tcPr>
            <w:tcW w:w="773" w:type="pct"/>
            <w:tcBorders>
              <w:top w:val="single" w:sz="4" w:space="0" w:color="auto"/>
            </w:tcBorders>
            <w:shd w:val="clear" w:color="auto" w:fill="E4E4E4"/>
            <w:vAlign w:val="center"/>
          </w:tcPr>
          <w:p w14:paraId="57E7B2CB" w14:textId="77777777" w:rsidR="00934636" w:rsidRPr="00D26514" w:rsidRDefault="00934636" w:rsidP="00154F46">
            <w:pPr>
              <w:pStyle w:val="TableEntryHeader"/>
              <w:rPr>
                <w:ins w:id="634" w:author="Jones, Emma" w:date="2018-04-27T10:13:00Z"/>
              </w:rPr>
            </w:pPr>
            <w:ins w:id="635" w:author="Jones, Emma" w:date="2018-04-27T10:13:00Z">
              <w:r w:rsidRPr="00D26514">
                <w:t>Specification Document</w:t>
              </w:r>
            </w:ins>
          </w:p>
        </w:tc>
        <w:tc>
          <w:tcPr>
            <w:tcW w:w="692" w:type="pct"/>
            <w:tcBorders>
              <w:top w:val="single" w:sz="4" w:space="0" w:color="auto"/>
            </w:tcBorders>
            <w:shd w:val="clear" w:color="auto" w:fill="E4E4E4"/>
            <w:vAlign w:val="center"/>
          </w:tcPr>
          <w:p w14:paraId="6EC2EC5C" w14:textId="77777777" w:rsidR="00934636" w:rsidRPr="00D26514" w:rsidRDefault="00934636" w:rsidP="00154F46">
            <w:pPr>
              <w:pStyle w:val="TableEntryHeader"/>
              <w:rPr>
                <w:ins w:id="636" w:author="Jones, Emma" w:date="2018-04-27T10:13:00Z"/>
              </w:rPr>
            </w:pPr>
            <w:ins w:id="637" w:author="Jones, Emma" w:date="2018-04-27T10:13:00Z">
              <w:r w:rsidRPr="00D26514">
                <w:t>Vocabulary</w:t>
              </w:r>
            </w:ins>
          </w:p>
          <w:p w14:paraId="46F284BA" w14:textId="77777777" w:rsidR="00934636" w:rsidRPr="00D26514" w:rsidRDefault="00934636" w:rsidP="00154F46">
            <w:pPr>
              <w:pStyle w:val="TableEntryHeader"/>
              <w:rPr>
                <w:ins w:id="638" w:author="Jones, Emma" w:date="2018-04-27T10:13:00Z"/>
              </w:rPr>
            </w:pPr>
            <w:ins w:id="639" w:author="Jones, Emma" w:date="2018-04-27T10:13:00Z">
              <w:r w:rsidRPr="00D26514">
                <w:t>Constraint</w:t>
              </w:r>
            </w:ins>
          </w:p>
        </w:tc>
      </w:tr>
      <w:tr w:rsidR="00934636" w:rsidRPr="00D26514" w14:paraId="1AE17F2F" w14:textId="77777777" w:rsidTr="00154F46">
        <w:trPr>
          <w:ins w:id="640" w:author="Jones, Emma" w:date="2018-04-27T10:13:00Z"/>
        </w:trPr>
        <w:tc>
          <w:tcPr>
            <w:tcW w:w="5000" w:type="pct"/>
            <w:gridSpan w:val="6"/>
          </w:tcPr>
          <w:p w14:paraId="3DFC80AF" w14:textId="77777777" w:rsidR="00934636" w:rsidRPr="00D26514" w:rsidRDefault="00934636" w:rsidP="00154F46">
            <w:pPr>
              <w:pStyle w:val="TableEntryHeader"/>
              <w:rPr>
                <w:ins w:id="641" w:author="Jones, Emma" w:date="2018-04-27T10:13:00Z"/>
              </w:rPr>
            </w:pPr>
            <w:ins w:id="642" w:author="Jones, Emma" w:date="2018-04-27T10:13:00Z">
              <w:r w:rsidRPr="00850CFB">
                <w:t>Text only section</w:t>
              </w:r>
            </w:ins>
          </w:p>
        </w:tc>
      </w:tr>
      <w:tr w:rsidR="00934636" w:rsidRPr="00D26514" w14:paraId="2F6699DD" w14:textId="77777777" w:rsidTr="00154F46">
        <w:trPr>
          <w:ins w:id="643" w:author="Jones, Emma" w:date="2018-04-27T10:13:00Z"/>
        </w:trPr>
        <w:tc>
          <w:tcPr>
            <w:tcW w:w="492" w:type="pct"/>
            <w:vAlign w:val="center"/>
          </w:tcPr>
          <w:p w14:paraId="57D8FE19" w14:textId="77777777" w:rsidR="00934636" w:rsidRPr="00D26514" w:rsidRDefault="00934636" w:rsidP="00154F46">
            <w:pPr>
              <w:pStyle w:val="TableEntry"/>
              <w:rPr>
                <w:ins w:id="644" w:author="Jones, Emma" w:date="2018-04-27T10:13:00Z"/>
              </w:rPr>
            </w:pPr>
          </w:p>
        </w:tc>
        <w:tc>
          <w:tcPr>
            <w:tcW w:w="626" w:type="pct"/>
            <w:vAlign w:val="center"/>
          </w:tcPr>
          <w:p w14:paraId="3A98DE9F" w14:textId="77777777" w:rsidR="00934636" w:rsidRPr="00D26514" w:rsidRDefault="00934636" w:rsidP="00154F46">
            <w:pPr>
              <w:pStyle w:val="TableEntry"/>
              <w:rPr>
                <w:ins w:id="645" w:author="Jones, Emma" w:date="2018-04-27T10:13:00Z"/>
              </w:rPr>
            </w:pPr>
          </w:p>
        </w:tc>
        <w:tc>
          <w:tcPr>
            <w:tcW w:w="1115" w:type="pct"/>
            <w:vAlign w:val="center"/>
          </w:tcPr>
          <w:p w14:paraId="15A155ED" w14:textId="77777777" w:rsidR="00934636" w:rsidRPr="00D26514" w:rsidRDefault="00934636" w:rsidP="00154F46">
            <w:pPr>
              <w:pStyle w:val="TableEntry"/>
              <w:rPr>
                <w:ins w:id="646" w:author="Jones, Emma" w:date="2018-04-27T10:13:00Z"/>
              </w:rPr>
            </w:pPr>
          </w:p>
        </w:tc>
        <w:tc>
          <w:tcPr>
            <w:tcW w:w="1302" w:type="pct"/>
            <w:vAlign w:val="center"/>
          </w:tcPr>
          <w:p w14:paraId="696A289B" w14:textId="77777777" w:rsidR="00934636" w:rsidRPr="00D26514" w:rsidRDefault="00934636" w:rsidP="00154F46">
            <w:pPr>
              <w:pStyle w:val="TableEntry"/>
              <w:rPr>
                <w:ins w:id="647" w:author="Jones, Emma" w:date="2018-04-27T10:13:00Z"/>
              </w:rPr>
            </w:pPr>
          </w:p>
        </w:tc>
        <w:tc>
          <w:tcPr>
            <w:tcW w:w="773" w:type="pct"/>
            <w:vAlign w:val="center"/>
          </w:tcPr>
          <w:p w14:paraId="28A4B566" w14:textId="77777777" w:rsidR="00934636" w:rsidRPr="00D26514" w:rsidRDefault="00934636" w:rsidP="00154F46">
            <w:pPr>
              <w:pStyle w:val="TableEntry"/>
              <w:rPr>
                <w:ins w:id="648" w:author="Jones, Emma" w:date="2018-04-27T10:13:00Z"/>
              </w:rPr>
            </w:pPr>
          </w:p>
        </w:tc>
        <w:tc>
          <w:tcPr>
            <w:tcW w:w="692" w:type="pct"/>
            <w:vAlign w:val="center"/>
          </w:tcPr>
          <w:p w14:paraId="51CFE3E5" w14:textId="77777777" w:rsidR="00934636" w:rsidRPr="00D26514" w:rsidRDefault="00934636" w:rsidP="00154F46">
            <w:pPr>
              <w:pStyle w:val="TableEntry"/>
              <w:rPr>
                <w:ins w:id="649" w:author="Jones, Emma" w:date="2018-04-27T10:13:00Z"/>
              </w:rPr>
            </w:pPr>
          </w:p>
        </w:tc>
      </w:tr>
    </w:tbl>
    <w:p w14:paraId="4B46A397" w14:textId="7E4EF812" w:rsidR="00FD1B6B" w:rsidRPr="005464EB" w:rsidRDefault="00FD1B6B" w:rsidP="00FD1B6B">
      <w:pPr>
        <w:pStyle w:val="Heading6"/>
        <w:rPr>
          <w:ins w:id="650" w:author="Jones, Emma" w:date="2018-04-27T10:13:00Z"/>
        </w:rPr>
      </w:pPr>
      <w:ins w:id="651" w:author="Jones, Emma" w:date="2018-04-27T10:13:00Z">
        <w:r w:rsidRPr="00850CFB">
          <w:t>6.3.3.10.</w:t>
        </w:r>
      </w:ins>
      <w:ins w:id="652" w:author="Jones, Emma" w:date="2018-04-27T13:13:00Z">
        <w:r w:rsidR="00537977">
          <w:t>S1</w:t>
        </w:r>
      </w:ins>
      <w:ins w:id="653" w:author="Jones, Emma" w:date="2018-04-27T10:13:00Z">
        <w:r w:rsidRPr="00850CFB">
          <w:t>.1</w:t>
        </w:r>
        <w:r>
          <w:t xml:space="preserve"> Care Plan Summary </w:t>
        </w:r>
        <w:r w:rsidRPr="00850CFB">
          <w:t>Section Condition</w:t>
        </w:r>
      </w:ins>
    </w:p>
    <w:p w14:paraId="276B066D" w14:textId="68000308" w:rsidR="00934636" w:rsidRPr="00934636" w:rsidDel="00FD1B6B" w:rsidRDefault="00934636">
      <w:pPr>
        <w:pStyle w:val="BodyText"/>
        <w:rPr>
          <w:del w:id="654" w:author="Jones, Emma" w:date="2018-04-27T10:13:00Z"/>
          <w:rPrChange w:id="655" w:author="Jones, Emma" w:date="2018-04-27T10:13:00Z">
            <w:rPr>
              <w:del w:id="656" w:author="Jones, Emma" w:date="2018-04-27T10:13:00Z"/>
              <w:noProof w:val="0"/>
            </w:rPr>
          </w:rPrChange>
        </w:rPr>
        <w:pPrChange w:id="657" w:author="Jones, Emma" w:date="2018-04-27T10:13:00Z">
          <w:pPr>
            <w:pStyle w:val="Heading4"/>
            <w:numPr>
              <w:ilvl w:val="0"/>
            </w:numPr>
            <w:tabs>
              <w:tab w:val="left" w:pos="6720"/>
            </w:tabs>
            <w:ind w:left="864" w:hanging="864"/>
          </w:pPr>
        </w:pPrChange>
      </w:pPr>
    </w:p>
    <w:p w14:paraId="0CF81AD1" w14:textId="3012B080" w:rsidR="007931D3" w:rsidRDefault="007931D3" w:rsidP="002F7C7D">
      <w:pPr>
        <w:pStyle w:val="BodyText"/>
        <w:rPr>
          <w:ins w:id="658" w:author="Jones, Emma" w:date="2018-04-27T08:26:00Z"/>
        </w:rPr>
      </w:pPr>
      <w:ins w:id="659" w:author="Jones, Emma" w:date="2018-04-27T08:26:00Z">
        <w:r>
          <w:t xml:space="preserve">The purpose of the Care Plan Summary Section template is to render the linkages that occur with </w:t>
        </w:r>
      </w:ins>
      <w:ins w:id="660" w:author="Jones, Emma" w:date="2018-04-27T08:27:00Z">
        <w:r w:rsidR="00454806">
          <w:t xml:space="preserve">Care Plan section elements. This template SHALL be generated and/or rendered only if the applicable Care Plan components exists in the containing document. This section SHALL NOT be used to replace existing </w:t>
        </w:r>
      </w:ins>
      <w:ins w:id="661" w:author="Jones, Emma" w:date="2018-04-27T08:30:00Z">
        <w:r w:rsidR="00454806">
          <w:t xml:space="preserve">CDA </w:t>
        </w:r>
      </w:ins>
      <w:ins w:id="662" w:author="Jones, Emma" w:date="2018-04-27T08:27:00Z">
        <w:r w:rsidR="00454806">
          <w:t>Care Plan sections</w:t>
        </w:r>
      </w:ins>
      <w:ins w:id="663" w:author="Jones, Emma" w:date="2018-04-27T08:30:00Z">
        <w:r w:rsidR="00454806">
          <w:t xml:space="preserve">. The following guidance is provided to support generation and/or </w:t>
        </w:r>
      </w:ins>
      <w:ins w:id="664" w:author="Jones, Emma" w:date="2018-04-27T08:31:00Z">
        <w:r w:rsidR="00454806">
          <w:t>rendering</w:t>
        </w:r>
      </w:ins>
      <w:ins w:id="665" w:author="Jones, Emma" w:date="2018-04-27T08:30:00Z">
        <w:r w:rsidR="00454806">
          <w:t xml:space="preserve"> </w:t>
        </w:r>
      </w:ins>
      <w:ins w:id="666" w:author="Jones, Emma" w:date="2018-04-27T08:31:00Z">
        <w:r w:rsidR="00454806">
          <w:t>of the Care Plan components linkages:</w:t>
        </w:r>
      </w:ins>
      <w:ins w:id="667" w:author="Jones, Emma" w:date="2018-04-27T08:27:00Z">
        <w:r w:rsidR="00454806">
          <w:t xml:space="preserve"> </w:t>
        </w:r>
      </w:ins>
    </w:p>
    <w:p w14:paraId="3144BFF7" w14:textId="1BF123D3" w:rsidR="002F7C7D" w:rsidDel="00CB5971" w:rsidRDefault="002F7C7D">
      <w:pPr>
        <w:pStyle w:val="BodyText"/>
        <w:rPr>
          <w:del w:id="668" w:author="Jones, Emma" w:date="2018-04-26T09:24:00Z"/>
        </w:rPr>
        <w:pPrChange w:id="669" w:author="Jones, Emma" w:date="2018-04-26T09:24:00Z">
          <w:pPr>
            <w:pStyle w:val="BodyText"/>
            <w:numPr>
              <w:numId w:val="26"/>
            </w:numPr>
            <w:ind w:left="720" w:hanging="360"/>
          </w:pPr>
        </w:pPrChange>
      </w:pPr>
      <w:r>
        <w:t>For each health concern (the hook) look for all goals that references the health concern</w:t>
      </w:r>
      <w:ins w:id="670" w:author="Jones, Emma" w:date="2018-04-26T09:24:00Z">
        <w:r w:rsidR="00CB5971">
          <w:t xml:space="preserve">. </w:t>
        </w:r>
      </w:ins>
      <w:del w:id="671" w:author="Jones, Emma" w:date="2018-04-26T09:24:00Z">
        <w:r w:rsidDel="00CB5971">
          <w:delText xml:space="preserve"> </w:delText>
        </w:r>
      </w:del>
    </w:p>
    <w:p w14:paraId="4A673414" w14:textId="3250E862" w:rsidR="009B5DC0" w:rsidRDefault="009B5DC0" w:rsidP="002F7C7D">
      <w:pPr>
        <w:pStyle w:val="BodyText"/>
        <w:rPr>
          <w:ins w:id="672" w:author="Jones, Emma" w:date="2018-04-26T09:24:00Z"/>
        </w:rPr>
      </w:pPr>
      <w:del w:id="673" w:author="Jones, Emma" w:date="2018-04-26T09:24:00Z">
        <w:r w:rsidDel="00CB5971">
          <w:delText xml:space="preserve"> - w</w:delText>
        </w:r>
      </w:del>
      <w:ins w:id="674" w:author="Jones, Emma" w:date="2018-04-26T09:24:00Z">
        <w:r w:rsidR="00CB5971">
          <w:t>W</w:t>
        </w:r>
      </w:ins>
      <w:r>
        <w:t xml:space="preserve">hen found, output the Health Concern text and the goal text showing </w:t>
      </w:r>
      <w:ins w:id="675" w:author="Jones, Emma" w:date="2018-04-26T09:24:00Z">
        <w:r w:rsidR="00CB5971">
          <w:t xml:space="preserve">the </w:t>
        </w:r>
      </w:ins>
      <w:r>
        <w:t>relationship between the health concern and the goal</w:t>
      </w:r>
      <w:ins w:id="676" w:author="Jones, Emma" w:date="2018-04-26T09:24:00Z">
        <w:r w:rsidR="00CB5971">
          <w:t xml:space="preserve">. </w:t>
        </w:r>
      </w:ins>
    </w:p>
    <w:p w14:paraId="7AB7E42F" w14:textId="70CF3189" w:rsidR="00CB5971" w:rsidDel="00CB5971" w:rsidRDefault="00CB5971">
      <w:pPr>
        <w:pStyle w:val="BodyText"/>
        <w:rPr>
          <w:del w:id="677" w:author="Jones, Emma" w:date="2018-04-26T09:24:00Z"/>
        </w:rPr>
      </w:pPr>
    </w:p>
    <w:p w14:paraId="02928EA7" w14:textId="6601278C" w:rsidR="002F7C7D" w:rsidDel="00CB5971" w:rsidRDefault="002F7C7D">
      <w:pPr>
        <w:pStyle w:val="BodyText"/>
        <w:rPr>
          <w:del w:id="678" w:author="Jones, Emma" w:date="2018-04-26T09:24:00Z"/>
        </w:rPr>
        <w:pPrChange w:id="679" w:author="Jones, Emma" w:date="2018-04-26T09:56:00Z">
          <w:pPr>
            <w:pStyle w:val="BodyText"/>
            <w:numPr>
              <w:numId w:val="26"/>
            </w:numPr>
            <w:ind w:left="720" w:hanging="360"/>
          </w:pPr>
        </w:pPrChange>
      </w:pPr>
      <w:r>
        <w:t>For each goal</w:t>
      </w:r>
      <w:ins w:id="680" w:author="Jones, Emma" w:date="2018-04-26T09:26:00Z">
        <w:r w:rsidR="00CB5971">
          <w:t xml:space="preserve">, </w:t>
        </w:r>
      </w:ins>
      <w:del w:id="681" w:author="Jones, Emma" w:date="2018-04-26T09:26:00Z">
        <w:r w:rsidDel="00CB5971">
          <w:delText xml:space="preserve"> </w:delText>
        </w:r>
      </w:del>
      <w:r>
        <w:t>look for all interventions that reference the goal or is referenced by a goal</w:t>
      </w:r>
      <w:ins w:id="682" w:author="Jones, Emma" w:date="2018-04-26T09:24:00Z">
        <w:r w:rsidR="00CB5971">
          <w:t xml:space="preserve">. </w:t>
        </w:r>
      </w:ins>
    </w:p>
    <w:p w14:paraId="690917D8" w14:textId="19C3B33D" w:rsidR="009B5DC0" w:rsidDel="00EE4EBB" w:rsidRDefault="009B5DC0">
      <w:pPr>
        <w:pStyle w:val="BodyText"/>
        <w:rPr>
          <w:del w:id="683" w:author="Jones, Emma" w:date="2018-04-26T09:56:00Z"/>
        </w:rPr>
      </w:pPr>
      <w:del w:id="684" w:author="Jones, Emma" w:date="2018-04-26T09:24:00Z">
        <w:r w:rsidDel="00CB5971">
          <w:delText>- w</w:delText>
        </w:r>
      </w:del>
      <w:ins w:id="685" w:author="Jones, Emma" w:date="2018-04-26T09:24:00Z">
        <w:r w:rsidR="00CB5971">
          <w:t>W</w:t>
        </w:r>
      </w:ins>
      <w:r>
        <w:t>hen found output the text of the entry relationship elements associated with the intervention act</w:t>
      </w:r>
      <w:ins w:id="686" w:author="Jones, Emma" w:date="2018-04-26T09:25:00Z">
        <w:r w:rsidR="00CB5971">
          <w:t xml:space="preserve">. </w:t>
        </w:r>
      </w:ins>
    </w:p>
    <w:p w14:paraId="3B5BDB25" w14:textId="35A969B9" w:rsidR="00071EAC" w:rsidDel="00CB5971" w:rsidRDefault="00071EAC">
      <w:pPr>
        <w:pStyle w:val="BodyText"/>
        <w:rPr>
          <w:del w:id="687" w:author="Jones, Emma" w:date="2018-04-26T09:25:00Z"/>
        </w:rPr>
        <w:pPrChange w:id="688" w:author="Jones, Emma" w:date="2018-04-26T09:56:00Z">
          <w:pPr>
            <w:pStyle w:val="BodyText"/>
            <w:ind w:firstLine="720"/>
          </w:pPr>
        </w:pPrChange>
      </w:pPr>
      <w:del w:id="689" w:author="Jones, Emma" w:date="2018-04-26T09:25:00Z">
        <w:r w:rsidDel="00CB5971">
          <w:delText xml:space="preserve">2a. </w:delText>
        </w:r>
      </w:del>
      <w:r>
        <w:t>For each intervention found, output the associated outcome</w:t>
      </w:r>
      <w:ins w:id="690" w:author="Jones, Emma" w:date="2018-04-26T09:25:00Z">
        <w:r w:rsidR="00CB5971">
          <w:t xml:space="preserve"> observation. </w:t>
        </w:r>
      </w:ins>
    </w:p>
    <w:p w14:paraId="067E344E" w14:textId="09D3B432" w:rsidR="00071EAC" w:rsidRDefault="00071EAC">
      <w:pPr>
        <w:pStyle w:val="BodyText"/>
      </w:pPr>
      <w:del w:id="691" w:author="Jones, Emma" w:date="2018-04-26T09:25:00Z">
        <w:r w:rsidDel="00CB5971">
          <w:delText>- w</w:delText>
        </w:r>
      </w:del>
      <w:ins w:id="692" w:author="Jones, Emma" w:date="2018-04-26T09:25:00Z">
        <w:r w:rsidR="00CB5971">
          <w:t>W</w:t>
        </w:r>
      </w:ins>
      <w:r>
        <w:t xml:space="preserve">hen found output the outcome </w:t>
      </w:r>
      <w:ins w:id="693" w:author="Jones, Emma" w:date="2018-04-26T09:26:00Z">
        <w:r w:rsidR="00CB5971">
          <w:t xml:space="preserve">observation </w:t>
        </w:r>
      </w:ins>
      <w:r>
        <w:t>text</w:t>
      </w:r>
      <w:ins w:id="694" w:author="Jones, Emma" w:date="2018-04-26T09:26:00Z">
        <w:r w:rsidR="00CB5971">
          <w:t xml:space="preserve">. </w:t>
        </w:r>
      </w:ins>
    </w:p>
    <w:p w14:paraId="694A043B" w14:textId="02E9E1F1" w:rsidR="002F7C7D" w:rsidDel="00CB5971" w:rsidRDefault="002F7C7D">
      <w:pPr>
        <w:pStyle w:val="BodyText"/>
        <w:rPr>
          <w:del w:id="695" w:author="Jones, Emma" w:date="2018-04-26T09:26:00Z"/>
        </w:rPr>
        <w:pPrChange w:id="696" w:author="Jones, Emma" w:date="2018-04-26T09:26:00Z">
          <w:pPr>
            <w:pStyle w:val="BodyText"/>
            <w:numPr>
              <w:numId w:val="26"/>
            </w:numPr>
            <w:ind w:left="720" w:hanging="360"/>
          </w:pPr>
        </w:pPrChange>
      </w:pPr>
      <w:r>
        <w:t xml:space="preserve">For each goal look for all </w:t>
      </w:r>
      <w:r w:rsidR="009B5DC0">
        <w:t xml:space="preserve">planned </w:t>
      </w:r>
      <w:r>
        <w:t>interventions that reference the goal or is referenced by a goal</w:t>
      </w:r>
      <w:r w:rsidR="009B5DC0">
        <w:t>.</w:t>
      </w:r>
      <w:ins w:id="697" w:author="Jones, Emma" w:date="2018-04-26T09:26:00Z">
        <w:r w:rsidR="00CB5971">
          <w:t xml:space="preserve"> </w:t>
        </w:r>
      </w:ins>
      <w:del w:id="698" w:author="Jones, Emma" w:date="2018-04-26T09:26:00Z">
        <w:r w:rsidR="009B5DC0" w:rsidDel="00CB5971">
          <w:delText xml:space="preserve"> </w:delText>
        </w:r>
      </w:del>
    </w:p>
    <w:p w14:paraId="5321E687" w14:textId="3BA3DC1A" w:rsidR="009B5DC0" w:rsidRDefault="009B5DC0" w:rsidP="009B5DC0">
      <w:pPr>
        <w:pStyle w:val="BodyText"/>
      </w:pPr>
      <w:del w:id="699" w:author="Jones, Emma" w:date="2018-04-26T09:26:00Z">
        <w:r w:rsidDel="00CB5971">
          <w:delText>- w</w:delText>
        </w:r>
      </w:del>
      <w:ins w:id="700" w:author="Jones, Emma" w:date="2018-04-26T09:27:00Z">
        <w:r w:rsidR="00CB5971">
          <w:t>W</w:t>
        </w:r>
      </w:ins>
      <w:r>
        <w:t>hen found output the text of the entry relationship elements associated with the planned intervention act</w:t>
      </w:r>
    </w:p>
    <w:p w14:paraId="7929D3F6" w14:textId="4768ECB1" w:rsidR="009B5DC0" w:rsidDel="00CB5971" w:rsidRDefault="009B5DC0" w:rsidP="002F7C7D">
      <w:pPr>
        <w:pStyle w:val="BodyText"/>
        <w:rPr>
          <w:del w:id="701" w:author="Jones, Emma" w:date="2018-04-26T09:27:00Z"/>
        </w:rPr>
      </w:pPr>
    </w:p>
    <w:p w14:paraId="57BE3920" w14:textId="08137248" w:rsidR="009B5DC0" w:rsidDel="00CB5971" w:rsidRDefault="009B5DC0">
      <w:pPr>
        <w:pStyle w:val="BodyText"/>
        <w:rPr>
          <w:del w:id="702" w:author="Jones, Emma" w:date="2018-04-26T09:27:00Z"/>
        </w:rPr>
        <w:pPrChange w:id="703" w:author="Jones, Emma" w:date="2018-04-26T09:27:00Z">
          <w:pPr>
            <w:pStyle w:val="BodyText"/>
            <w:numPr>
              <w:numId w:val="24"/>
            </w:numPr>
            <w:ind w:left="720" w:hanging="360"/>
          </w:pPr>
        </w:pPrChange>
      </w:pPr>
      <w:r>
        <w:t>For each goal look for all milestone goals that is referenced by a goal</w:t>
      </w:r>
      <w:ins w:id="704" w:author="Jones, Emma" w:date="2018-04-26T09:27:00Z">
        <w:r w:rsidR="00CB5971">
          <w:t xml:space="preserve">. </w:t>
        </w:r>
      </w:ins>
    </w:p>
    <w:p w14:paraId="3EDDE47E" w14:textId="0B8BE0EE" w:rsidR="00071EAC" w:rsidRDefault="00071EAC">
      <w:pPr>
        <w:pStyle w:val="BodyText"/>
        <w:pPrChange w:id="705" w:author="Jones, Emma" w:date="2018-04-26T09:27:00Z">
          <w:pPr>
            <w:pStyle w:val="BodyText"/>
            <w:ind w:left="720"/>
          </w:pPr>
        </w:pPrChange>
      </w:pPr>
      <w:del w:id="706" w:author="Jones, Emma" w:date="2018-04-26T09:27:00Z">
        <w:r w:rsidDel="00CB5971">
          <w:delText>- w</w:delText>
        </w:r>
      </w:del>
      <w:ins w:id="707" w:author="Jones, Emma" w:date="2018-04-26T09:27:00Z">
        <w:r w:rsidR="00CB5971">
          <w:t>W</w:t>
        </w:r>
      </w:ins>
      <w:r>
        <w:t>hen found output the goal text</w:t>
      </w:r>
      <w:ins w:id="708" w:author="Jones, Emma" w:date="2018-04-26T09:29:00Z">
        <w:r w:rsidR="00CB5971">
          <w:t xml:space="preserve">. </w:t>
        </w:r>
      </w:ins>
    </w:p>
    <w:p w14:paraId="3D9D91C2" w14:textId="645E4A67" w:rsidR="009B5DC0" w:rsidDel="00CB5971" w:rsidRDefault="009B5DC0">
      <w:pPr>
        <w:pStyle w:val="BodyText"/>
        <w:rPr>
          <w:del w:id="709" w:author="Jones, Emma" w:date="2018-04-26T09:30:00Z"/>
        </w:rPr>
        <w:pPrChange w:id="710" w:author="Jones, Emma" w:date="2018-04-26T09:29:00Z">
          <w:pPr>
            <w:pStyle w:val="BodyText"/>
            <w:numPr>
              <w:numId w:val="24"/>
            </w:numPr>
            <w:ind w:left="720" w:hanging="360"/>
          </w:pPr>
        </w:pPrChange>
      </w:pPr>
      <w:r>
        <w:t>For each goal look for all outcomes that references the goal</w:t>
      </w:r>
      <w:ins w:id="711" w:author="Jones, Emma" w:date="2018-04-26T09:30:00Z">
        <w:r w:rsidR="00CB5971">
          <w:t xml:space="preserve">. </w:t>
        </w:r>
      </w:ins>
      <w:del w:id="712" w:author="Jones, Emma" w:date="2018-04-26T09:30:00Z">
        <w:r w:rsidDel="00CB5971">
          <w:delText xml:space="preserve"> </w:delText>
        </w:r>
      </w:del>
    </w:p>
    <w:p w14:paraId="2F880C17" w14:textId="5CE45292" w:rsidR="00071EAC" w:rsidRDefault="00071EAC">
      <w:pPr>
        <w:pStyle w:val="BodyText"/>
        <w:rPr>
          <w:ins w:id="713" w:author="Jones, Emma" w:date="2018-04-26T09:30:00Z"/>
        </w:rPr>
        <w:pPrChange w:id="714" w:author="Jones, Emma" w:date="2018-04-26T09:30:00Z">
          <w:pPr>
            <w:pStyle w:val="BodyText"/>
            <w:ind w:left="720"/>
          </w:pPr>
        </w:pPrChange>
      </w:pPr>
      <w:del w:id="715" w:author="Jones, Emma" w:date="2018-04-26T09:30:00Z">
        <w:r w:rsidDel="00CB5971">
          <w:delText>- w</w:delText>
        </w:r>
      </w:del>
      <w:ins w:id="716" w:author="Jones, Emma" w:date="2018-04-26T09:30:00Z">
        <w:r w:rsidR="00CB5971">
          <w:t>W</w:t>
        </w:r>
      </w:ins>
      <w:r>
        <w:t>hen found output the outcome text</w:t>
      </w:r>
      <w:ins w:id="717" w:author="Jones, Emma" w:date="2018-04-26T09:30:00Z">
        <w:r w:rsidR="00CB5971">
          <w:t xml:space="preserve">. </w:t>
        </w:r>
      </w:ins>
    </w:p>
    <w:p w14:paraId="3E409045" w14:textId="2C8D9712" w:rsidR="00CB5971" w:rsidDel="00CB5971" w:rsidRDefault="00CB5971">
      <w:pPr>
        <w:pStyle w:val="BodyText"/>
        <w:rPr>
          <w:del w:id="718" w:author="Jones, Emma" w:date="2018-04-26T09:30:00Z"/>
        </w:rPr>
        <w:pPrChange w:id="719" w:author="Jones, Emma" w:date="2018-04-26T09:30:00Z">
          <w:pPr>
            <w:pStyle w:val="BodyText"/>
            <w:ind w:left="720"/>
          </w:pPr>
        </w:pPrChange>
      </w:pPr>
    </w:p>
    <w:p w14:paraId="0B69453D" w14:textId="3BAF6DE9" w:rsidR="00071EAC" w:rsidDel="00CB5971" w:rsidRDefault="00071EAC" w:rsidP="002F7C7D">
      <w:pPr>
        <w:pStyle w:val="BodyText"/>
        <w:rPr>
          <w:del w:id="720" w:author="Jones, Emma" w:date="2018-04-26T09:30:00Z"/>
        </w:rPr>
      </w:pPr>
    </w:p>
    <w:p w14:paraId="3AF73D0D" w14:textId="576CE5CC" w:rsidR="009B5DC0" w:rsidRDefault="009B5DC0" w:rsidP="002F7C7D">
      <w:pPr>
        <w:pStyle w:val="BodyText"/>
        <w:rPr>
          <w:ins w:id="721" w:author="Jones, Emma" w:date="2018-04-30T10:28:00Z"/>
        </w:rPr>
      </w:pPr>
      <w:r>
        <w:t>Make sure to consider negation indicator where applicable.</w:t>
      </w:r>
    </w:p>
    <w:p w14:paraId="7A497815" w14:textId="22204BFF" w:rsidR="00FD1B6B" w:rsidRDefault="00FD1B6B" w:rsidP="00FD1B6B">
      <w:pPr>
        <w:pStyle w:val="BodyText"/>
        <w:ind w:left="360" w:firstLine="720"/>
        <w:jc w:val="center"/>
        <w:rPr>
          <w:ins w:id="722" w:author="Jones, Emma" w:date="2018-04-27T10:23:00Z"/>
        </w:rPr>
      </w:pPr>
      <w:ins w:id="723" w:author="Jones, Emma" w:date="2018-04-27T10:23:00Z">
        <w:r>
          <w:rPr>
            <w:rFonts w:eastAsia="Calibri"/>
            <w:b/>
            <w:bCs/>
          </w:rPr>
          <w:t>Care Plan Summary Section</w:t>
        </w:r>
      </w:ins>
    </w:p>
    <w:p w14:paraId="6F90A866" w14:textId="77777777" w:rsidR="00FD1B6B" w:rsidRPr="00850CFB" w:rsidRDefault="00FD1B6B" w:rsidP="00FD1B6B">
      <w:pPr>
        <w:pStyle w:val="XMLFragment"/>
        <w:numPr>
          <w:ilvl w:val="0"/>
          <w:numId w:val="28"/>
        </w:numPr>
        <w:pBdr>
          <w:bottom w:val="single" w:sz="4" w:space="31" w:color="auto"/>
        </w:pBdr>
        <w:rPr>
          <w:ins w:id="724" w:author="Jones, Emma" w:date="2018-04-27T10:23:00Z"/>
          <w:noProof w:val="0"/>
        </w:rPr>
      </w:pPr>
      <w:ins w:id="725" w:author="Jones, Emma" w:date="2018-04-27T10:23:00Z">
        <w:r w:rsidRPr="00850CFB">
          <w:rPr>
            <w:noProof w:val="0"/>
          </w:rPr>
          <w:t>&lt;component&gt;</w:t>
        </w:r>
      </w:ins>
    </w:p>
    <w:p w14:paraId="1B994B1E" w14:textId="77777777" w:rsidR="00FD1B6B" w:rsidRPr="00850CFB" w:rsidRDefault="00FD1B6B" w:rsidP="00FD1B6B">
      <w:pPr>
        <w:pStyle w:val="XMLFragment"/>
        <w:numPr>
          <w:ilvl w:val="0"/>
          <w:numId w:val="28"/>
        </w:numPr>
        <w:pBdr>
          <w:bottom w:val="single" w:sz="4" w:space="31" w:color="auto"/>
        </w:pBdr>
        <w:rPr>
          <w:ins w:id="726" w:author="Jones, Emma" w:date="2018-04-27T10:23:00Z"/>
          <w:noProof w:val="0"/>
        </w:rPr>
      </w:pPr>
      <w:ins w:id="727" w:author="Jones, Emma" w:date="2018-04-27T10:23:00Z">
        <w:r w:rsidRPr="00850CFB">
          <w:rPr>
            <w:noProof w:val="0"/>
          </w:rPr>
          <w:t xml:space="preserve">  &lt;section&gt;</w:t>
        </w:r>
      </w:ins>
    </w:p>
    <w:p w14:paraId="62E36D54" w14:textId="4B119943" w:rsidR="00FD1B6B" w:rsidRPr="00850CFB" w:rsidRDefault="00FD1B6B" w:rsidP="00FD1B6B">
      <w:pPr>
        <w:pStyle w:val="XMLFragment"/>
        <w:numPr>
          <w:ilvl w:val="0"/>
          <w:numId w:val="28"/>
        </w:numPr>
        <w:pBdr>
          <w:bottom w:val="single" w:sz="4" w:space="31" w:color="auto"/>
        </w:pBdr>
        <w:rPr>
          <w:ins w:id="728" w:author="Jones, Emma" w:date="2018-04-27T10:23:00Z"/>
          <w:noProof w:val="0"/>
        </w:rPr>
      </w:pPr>
      <w:ins w:id="729" w:author="Jones, Emma" w:date="2018-04-27T10:23:00Z">
        <w:r>
          <w:rPr>
            <w:noProof w:val="0"/>
          </w:rPr>
          <w:t xml:space="preserve">    &lt;templateId root="</w:t>
        </w:r>
        <w:r w:rsidRPr="00D21AD6">
          <w:t>1.</w:t>
        </w:r>
        <w:r>
          <w:t>3.6.1.4.1.19376.1.5.3.1.1.26.1.8</w:t>
        </w:r>
        <w:r w:rsidRPr="009C5E35">
          <w:rPr>
            <w:noProof w:val="0"/>
          </w:rPr>
          <w:t>"</w:t>
        </w:r>
        <w:r w:rsidRPr="00850CFB">
          <w:rPr>
            <w:noProof w:val="0"/>
          </w:rPr>
          <w:t>/&gt;</w:t>
        </w:r>
      </w:ins>
    </w:p>
    <w:p w14:paraId="49E60888" w14:textId="77777777" w:rsidR="00FD1B6B" w:rsidRPr="00850CFB" w:rsidRDefault="00FD1B6B" w:rsidP="00FD1B6B">
      <w:pPr>
        <w:pStyle w:val="XMLFragment"/>
        <w:numPr>
          <w:ilvl w:val="0"/>
          <w:numId w:val="28"/>
        </w:numPr>
        <w:pBdr>
          <w:bottom w:val="single" w:sz="4" w:space="31" w:color="auto"/>
        </w:pBdr>
        <w:rPr>
          <w:ins w:id="730" w:author="Jones, Emma" w:date="2018-04-27T10:23:00Z"/>
          <w:noProof w:val="0"/>
        </w:rPr>
      </w:pPr>
      <w:ins w:id="731" w:author="Jones, Emma" w:date="2018-04-27T10:23:00Z">
        <w:r w:rsidRPr="00850CFB">
          <w:rPr>
            <w:noProof w:val="0"/>
          </w:rPr>
          <w:t xml:space="preserve">    &lt;id root=' ' extension=' '/&gt;</w:t>
        </w:r>
      </w:ins>
    </w:p>
    <w:p w14:paraId="18E21B28" w14:textId="639F3E5B" w:rsidR="00FD1B6B" w:rsidRPr="00850CFB" w:rsidRDefault="00FD1B6B" w:rsidP="00FD1B6B">
      <w:pPr>
        <w:pStyle w:val="XMLFragment"/>
        <w:numPr>
          <w:ilvl w:val="0"/>
          <w:numId w:val="28"/>
        </w:numPr>
        <w:pBdr>
          <w:bottom w:val="single" w:sz="4" w:space="31" w:color="auto"/>
        </w:pBdr>
        <w:rPr>
          <w:ins w:id="732" w:author="Jones, Emma" w:date="2018-04-27T10:23:00Z"/>
          <w:noProof w:val="0"/>
        </w:rPr>
      </w:pPr>
      <w:ins w:id="733" w:author="Jones, Emma" w:date="2018-04-27T10:23:00Z">
        <w:r w:rsidRPr="00850CFB">
          <w:rPr>
            <w:noProof w:val="0"/>
          </w:rPr>
          <w:t xml:space="preserve">    &lt;code code='</w:t>
        </w:r>
        <w:r w:rsidR="0096653B">
          <w:rPr>
            <w:noProof w:val="0"/>
          </w:rPr>
          <w:t>52521-2' displayName='Care Plan</w:t>
        </w:r>
        <w:r>
          <w:rPr>
            <w:noProof w:val="0"/>
          </w:rPr>
          <w:t xml:space="preserve"> Summary</w:t>
        </w:r>
        <w:r w:rsidRPr="00850CFB">
          <w:rPr>
            <w:noProof w:val="0"/>
          </w:rPr>
          <w:t>'</w:t>
        </w:r>
      </w:ins>
    </w:p>
    <w:p w14:paraId="35388787" w14:textId="77777777" w:rsidR="00FD1B6B" w:rsidRDefault="00FD1B6B" w:rsidP="00FD1B6B">
      <w:pPr>
        <w:pStyle w:val="XMLFragment"/>
        <w:numPr>
          <w:ilvl w:val="0"/>
          <w:numId w:val="28"/>
        </w:numPr>
        <w:pBdr>
          <w:bottom w:val="single" w:sz="4" w:space="31" w:color="auto"/>
        </w:pBdr>
        <w:rPr>
          <w:ins w:id="734" w:author="Jones, Emma" w:date="2018-04-27T10:23:00Z"/>
          <w:noProof w:val="0"/>
        </w:rPr>
      </w:pPr>
      <w:ins w:id="735" w:author="Jones, Emma" w:date="2018-04-27T10:23:00Z">
        <w:r w:rsidRPr="00850CFB">
          <w:rPr>
            <w:noProof w:val="0"/>
          </w:rPr>
          <w:t xml:space="preserve">      codeSystem='2.16.840.1.113883.6.1' codeSystemName='LOINC'/&gt;</w:t>
        </w:r>
      </w:ins>
    </w:p>
    <w:p w14:paraId="54B41025" w14:textId="53BF82CF" w:rsidR="00FD1B6B" w:rsidRPr="00850CFB" w:rsidRDefault="00FD1B6B" w:rsidP="00FD1B6B">
      <w:pPr>
        <w:pStyle w:val="XMLFragment"/>
        <w:numPr>
          <w:ilvl w:val="0"/>
          <w:numId w:val="28"/>
        </w:numPr>
        <w:pBdr>
          <w:bottom w:val="single" w:sz="4" w:space="31" w:color="auto"/>
        </w:pBdr>
        <w:rPr>
          <w:ins w:id="736" w:author="Jones, Emma" w:date="2018-04-27T10:23:00Z"/>
          <w:noProof w:val="0"/>
        </w:rPr>
      </w:pPr>
      <w:ins w:id="737" w:author="Jones, Emma" w:date="2018-04-27T10:23:00Z">
        <w:r w:rsidRPr="009C5E35">
          <w:rPr>
            <w:noProof w:val="0"/>
          </w:rPr>
          <w:t xml:space="preserve">  </w:t>
        </w:r>
        <w:r w:rsidR="00A46A63">
          <w:rPr>
            <w:noProof w:val="0"/>
          </w:rPr>
          <w:t xml:space="preserve">  &lt;title&gt;Care Plan</w:t>
        </w:r>
        <w:r w:rsidRPr="009C5E35">
          <w:rPr>
            <w:noProof w:val="0"/>
          </w:rPr>
          <w:t xml:space="preserve"> Summary&lt;/title&gt;</w:t>
        </w:r>
      </w:ins>
    </w:p>
    <w:p w14:paraId="1ADC4DEF" w14:textId="77777777" w:rsidR="00FD1B6B" w:rsidRPr="00850CFB" w:rsidRDefault="00FD1B6B" w:rsidP="00FD1B6B">
      <w:pPr>
        <w:pStyle w:val="XMLFragment"/>
        <w:numPr>
          <w:ilvl w:val="0"/>
          <w:numId w:val="28"/>
        </w:numPr>
        <w:pBdr>
          <w:bottom w:val="single" w:sz="4" w:space="31" w:color="auto"/>
        </w:pBdr>
        <w:rPr>
          <w:ins w:id="738" w:author="Jones, Emma" w:date="2018-04-27T10:23:00Z"/>
          <w:noProof w:val="0"/>
        </w:rPr>
      </w:pPr>
      <w:ins w:id="739" w:author="Jones, Emma" w:date="2018-04-27T10:23:00Z">
        <w:r w:rsidRPr="00850CFB">
          <w:rPr>
            <w:noProof w:val="0"/>
          </w:rPr>
          <w:t xml:space="preserve">    &lt;text&gt;</w:t>
        </w:r>
      </w:ins>
    </w:p>
    <w:p w14:paraId="10A69248" w14:textId="77777777" w:rsidR="00FD1B6B" w:rsidRPr="00850CFB" w:rsidRDefault="00FD1B6B" w:rsidP="00FD1B6B">
      <w:pPr>
        <w:pStyle w:val="XMLFragment"/>
        <w:numPr>
          <w:ilvl w:val="0"/>
          <w:numId w:val="28"/>
        </w:numPr>
        <w:pBdr>
          <w:bottom w:val="single" w:sz="4" w:space="31" w:color="auto"/>
        </w:pBdr>
        <w:rPr>
          <w:ins w:id="740" w:author="Jones, Emma" w:date="2018-04-27T10:23:00Z"/>
          <w:noProof w:val="0"/>
        </w:rPr>
      </w:pPr>
      <w:ins w:id="741" w:author="Jones, Emma" w:date="2018-04-27T10:23:00Z">
        <w:r w:rsidRPr="00850CFB">
          <w:rPr>
            <w:noProof w:val="0"/>
          </w:rPr>
          <w:t xml:space="preserve">      Text as described above</w:t>
        </w:r>
      </w:ins>
    </w:p>
    <w:p w14:paraId="6146A06E" w14:textId="77777777" w:rsidR="00FD1B6B" w:rsidRDefault="00FD1B6B" w:rsidP="00FD1B6B">
      <w:pPr>
        <w:pStyle w:val="XMLFragment"/>
        <w:numPr>
          <w:ilvl w:val="0"/>
          <w:numId w:val="28"/>
        </w:numPr>
        <w:pBdr>
          <w:bottom w:val="single" w:sz="4" w:space="31" w:color="auto"/>
        </w:pBdr>
        <w:rPr>
          <w:ins w:id="742" w:author="Jones, Emma" w:date="2018-04-27T10:23:00Z"/>
          <w:noProof w:val="0"/>
        </w:rPr>
      </w:pPr>
      <w:ins w:id="743" w:author="Jones, Emma" w:date="2018-04-27T10:23:00Z">
        <w:r w:rsidRPr="00850CFB">
          <w:rPr>
            <w:noProof w:val="0"/>
          </w:rPr>
          <w:t xml:space="preserve">    &lt;/text&gt;</w:t>
        </w:r>
      </w:ins>
    </w:p>
    <w:p w14:paraId="6D8598B7" w14:textId="77777777" w:rsidR="00FD1B6B" w:rsidRDefault="00FD1B6B" w:rsidP="00FD1B6B">
      <w:pPr>
        <w:pStyle w:val="XMLFragment"/>
        <w:numPr>
          <w:ilvl w:val="0"/>
          <w:numId w:val="28"/>
        </w:numPr>
        <w:pBdr>
          <w:bottom w:val="single" w:sz="4" w:space="31" w:color="auto"/>
        </w:pBdr>
        <w:rPr>
          <w:ins w:id="744" w:author="Jones, Emma" w:date="2018-04-27T10:23:00Z"/>
          <w:noProof w:val="0"/>
        </w:rPr>
      </w:pPr>
      <w:ins w:id="745" w:author="Jones, Emma" w:date="2018-04-27T10:23:00Z">
        <w:r>
          <w:rPr>
            <w:noProof w:val="0"/>
          </w:rPr>
          <w:t xml:space="preserve">  &lt;/section&gt;</w:t>
        </w:r>
      </w:ins>
    </w:p>
    <w:p w14:paraId="39408EE1" w14:textId="77777777" w:rsidR="00FD1B6B" w:rsidRPr="00D26514" w:rsidRDefault="00FD1B6B" w:rsidP="00FD1B6B">
      <w:pPr>
        <w:pStyle w:val="XMLFragment"/>
        <w:numPr>
          <w:ilvl w:val="0"/>
          <w:numId w:val="28"/>
        </w:numPr>
        <w:pBdr>
          <w:bottom w:val="single" w:sz="4" w:space="31" w:color="auto"/>
        </w:pBdr>
        <w:rPr>
          <w:ins w:id="746" w:author="Jones, Emma" w:date="2018-04-27T10:23:00Z"/>
        </w:rPr>
      </w:pPr>
      <w:ins w:id="747" w:author="Jones, Emma" w:date="2018-04-27T10:23:00Z">
        <w:r>
          <w:rPr>
            <w:noProof w:val="0"/>
          </w:rPr>
          <w:t>&lt;/component&gt;</w:t>
        </w:r>
      </w:ins>
    </w:p>
    <w:p w14:paraId="5BC9915F" w14:textId="60AAC7BE" w:rsidR="00B05A57" w:rsidRPr="00850CFB" w:rsidRDefault="00B05A57">
      <w:pPr>
        <w:pStyle w:val="FigureTitle"/>
        <w:ind w:left="1440"/>
        <w:jc w:val="left"/>
        <w:rPr>
          <w:ins w:id="748" w:author="Jones, Emma" w:date="2018-04-27T11:25:00Z"/>
        </w:rPr>
        <w:pPrChange w:id="749" w:author="Jones, Emma" w:date="2018-04-27T11:25:00Z">
          <w:pPr>
            <w:pStyle w:val="FigureTitle"/>
            <w:numPr>
              <w:numId w:val="28"/>
            </w:numPr>
            <w:ind w:left="1440" w:hanging="360"/>
          </w:pPr>
        </w:pPrChange>
      </w:pPr>
      <w:ins w:id="750" w:author="Jones, Emma" w:date="2018-04-27T11:25:00Z">
        <w:r w:rsidRPr="00850CFB">
          <w:t>Figure 6.3.3.10.</w:t>
        </w:r>
      </w:ins>
      <w:ins w:id="751" w:author="Jones, Emma" w:date="2018-04-27T13:14:00Z">
        <w:r w:rsidR="00537977">
          <w:t>S1</w:t>
        </w:r>
      </w:ins>
      <w:ins w:id="752" w:author="Jones, Emma" w:date="2018-04-27T11:25:00Z">
        <w:r w:rsidRPr="00850CFB">
          <w:t xml:space="preserve">.1-1: Specification for IHE </w:t>
        </w:r>
        <w:r>
          <w:t>Care Plan Summary</w:t>
        </w:r>
        <w:r w:rsidRPr="00850CFB">
          <w:t xml:space="preserve"> Section</w:t>
        </w:r>
      </w:ins>
    </w:p>
    <w:p w14:paraId="4B4DED35" w14:textId="77777777" w:rsidR="00FD1B6B" w:rsidRDefault="00FD1B6B" w:rsidP="002F7C7D">
      <w:pPr>
        <w:pStyle w:val="BodyText"/>
      </w:pPr>
    </w:p>
    <w:p w14:paraId="183DBD2B" w14:textId="3C808A8C" w:rsidR="0088137F" w:rsidRDefault="0088137F" w:rsidP="0088137F">
      <w:pPr>
        <w:pStyle w:val="Heading4"/>
        <w:numPr>
          <w:ilvl w:val="0"/>
          <w:numId w:val="0"/>
        </w:numPr>
        <w:ind w:left="864" w:hanging="864"/>
        <w:rPr>
          <w:noProof w:val="0"/>
        </w:rPr>
      </w:pPr>
      <w:r w:rsidRPr="00D26514">
        <w:rPr>
          <w:noProof w:val="0"/>
        </w:rPr>
        <w:t>6.3.3.</w:t>
      </w:r>
      <w:r w:rsidR="00E72566">
        <w:rPr>
          <w:noProof w:val="0"/>
        </w:rPr>
        <w:t>10</w:t>
      </w:r>
      <w:r w:rsidRPr="00D26514">
        <w:rPr>
          <w:noProof w:val="0"/>
        </w:rPr>
        <w:t>.</w:t>
      </w:r>
      <w:del w:id="753" w:author="Jones, Emma" w:date="2018-04-27T13:14:00Z">
        <w:r w:rsidRPr="00D26514" w:rsidDel="00537977">
          <w:rPr>
            <w:noProof w:val="0"/>
          </w:rPr>
          <w:delText>S</w:delText>
        </w:r>
        <w:r w:rsidR="00E72566" w:rsidDel="00537977">
          <w:rPr>
            <w:noProof w:val="0"/>
          </w:rPr>
          <w:delText>3</w:delText>
        </w:r>
      </w:del>
      <w:ins w:id="754" w:author="Jones, Emma" w:date="2018-04-27T13:14:00Z">
        <w:r w:rsidR="00537977">
          <w:rPr>
            <w:noProof w:val="0"/>
          </w:rPr>
          <w:t>S2</w:t>
        </w:r>
      </w:ins>
      <w:r w:rsidRPr="00D26514">
        <w:rPr>
          <w:noProof w:val="0"/>
        </w:rPr>
        <w:t xml:space="preserve"> </w:t>
      </w:r>
      <w:r>
        <w:rPr>
          <w:noProof w:val="0"/>
        </w:rPr>
        <w:t xml:space="preserve">Encounter Summary </w:t>
      </w:r>
      <w:r w:rsidRPr="00D26514">
        <w:rPr>
          <w:noProof w:val="0"/>
        </w:rPr>
        <w:t xml:space="preserve">Section Content Module </w:t>
      </w:r>
    </w:p>
    <w:p w14:paraId="0E3DEDF7" w14:textId="0D73DE34" w:rsidR="005464EB" w:rsidRDefault="005464EB" w:rsidP="005464EB">
      <w:pPr>
        <w:pStyle w:val="TableTitle"/>
        <w:ind w:left="1440"/>
        <w:jc w:val="left"/>
      </w:pPr>
      <w:r w:rsidRPr="00C17A20">
        <w:t>Table 6.3.3.10.</w:t>
      </w:r>
      <w:del w:id="755" w:author="Jones, Emma" w:date="2018-04-27T13:14:00Z">
        <w:r w:rsidRPr="00C17A20" w:rsidDel="00537977">
          <w:delText>S</w:delText>
        </w:r>
        <w:r w:rsidDel="00537977">
          <w:delText>3</w:delText>
        </w:r>
      </w:del>
      <w:ins w:id="756" w:author="Jones, Emma" w:date="2018-04-27T13:14:00Z">
        <w:r w:rsidR="00537977">
          <w:t>S2</w:t>
        </w:r>
      </w:ins>
      <w:r w:rsidRPr="00C17A20">
        <w:t>-1:</w:t>
      </w:r>
      <w:r>
        <w:rPr>
          <w:b w:val="0"/>
        </w:rPr>
        <w:t xml:space="preserve"> </w:t>
      </w:r>
      <w:r>
        <w:t xml:space="preserve">Encounter Summary </w:t>
      </w:r>
      <w:r w:rsidRPr="00D26514">
        <w:t>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D26514" w14:paraId="13B6D1B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D26514" w:rsidRDefault="005464EB" w:rsidP="006C2F45">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D26514" w:rsidRDefault="005464EB" w:rsidP="006C2F45">
            <w:pPr>
              <w:pStyle w:val="TableEntry"/>
            </w:pPr>
            <w:r>
              <w:t>Encounter Summary Section</w:t>
            </w:r>
          </w:p>
        </w:tc>
      </w:tr>
      <w:tr w:rsidR="005464EB" w:rsidRPr="00D26514" w14:paraId="19D0CA39"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D26514" w:rsidRDefault="005464EB" w:rsidP="006C2F45">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56A72354" w:rsidR="005464EB" w:rsidRPr="00D26514" w:rsidRDefault="000659A4" w:rsidP="006C2F45">
            <w:pPr>
              <w:pStyle w:val="TableEntry"/>
            </w:pPr>
            <w:r w:rsidRPr="00D21AD6">
              <w:t>1.3.6.1.4.1.19376.1.5.3.1.1.26.1.9</w:t>
            </w:r>
          </w:p>
        </w:tc>
      </w:tr>
      <w:tr w:rsidR="005464EB" w:rsidRPr="00D26514" w14:paraId="3746E8F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D26514" w:rsidRDefault="005464EB" w:rsidP="006C2F45">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2C0A2E63" w:rsidR="005464EB" w:rsidRPr="00D26514" w:rsidRDefault="000659A4" w:rsidP="006C2F45">
            <w:pPr>
              <w:pStyle w:val="TableEntry"/>
            </w:pPr>
            <w:r>
              <w:t>CDA Section Template 2.16.840.1.113883.10.12.201</w:t>
            </w:r>
          </w:p>
        </w:tc>
      </w:tr>
      <w:tr w:rsidR="005464EB" w:rsidRPr="00D26514" w14:paraId="0D20CD8F"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D26514" w:rsidRDefault="005464EB" w:rsidP="006C2F45">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7869F0B6" w:rsidR="005464EB" w:rsidRPr="000659A4" w:rsidRDefault="00152C28" w:rsidP="006C2F45">
            <w:pPr>
              <w:pStyle w:val="TableEntry"/>
              <w:rPr>
                <w:color w:val="FF0000"/>
              </w:rPr>
            </w:pPr>
            <w:ins w:id="757" w:author="Jones, Emma" w:date="2018-04-27T10:35:00Z">
              <w:r>
                <w:t>Provides ability to summarize information that was discussed, planned and accomplished during a specific encounter.</w:t>
              </w:r>
            </w:ins>
            <w:del w:id="758" w:author="Jones, Emma" w:date="2018-04-27T10:35:00Z">
              <w:r w:rsidR="005464EB" w:rsidRPr="000659A4" w:rsidDel="00152C28">
                <w:rPr>
                  <w:color w:val="FF0000"/>
                </w:rPr>
                <w:delText>&lt;brief textual description, one paragraph&gt;</w:delText>
              </w:r>
            </w:del>
          </w:p>
        </w:tc>
      </w:tr>
      <w:tr w:rsidR="005464EB" w:rsidRPr="00D26514" w14:paraId="5651FB03"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D26514" w:rsidRDefault="005464EB" w:rsidP="006C2F45">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04007E04" w:rsidR="005464EB" w:rsidRPr="00D26514" w:rsidRDefault="000659A4" w:rsidP="006C2F45">
            <w:pPr>
              <w:pStyle w:val="TableEntry"/>
            </w:pPr>
            <w:r>
              <w:t>34133-9, LOINC, “Episode Summary</w:t>
            </w:r>
            <w:r w:rsidR="005464EB" w:rsidRPr="00D26514">
              <w:t>”&gt;</w:t>
            </w:r>
          </w:p>
        </w:tc>
      </w:tr>
      <w:tr w:rsidR="005464EB" w:rsidRPr="00D26514" w14:paraId="4E0B8013" w14:textId="77777777" w:rsidTr="006C2F45">
        <w:tc>
          <w:tcPr>
            <w:tcW w:w="492" w:type="pct"/>
            <w:tcBorders>
              <w:top w:val="single" w:sz="4" w:space="0" w:color="auto"/>
            </w:tcBorders>
            <w:shd w:val="clear" w:color="auto" w:fill="E6E6E6"/>
            <w:vAlign w:val="center"/>
          </w:tcPr>
          <w:p w14:paraId="22178EAA" w14:textId="77777777" w:rsidR="005464EB" w:rsidRPr="00D26514" w:rsidRDefault="005464EB" w:rsidP="006C2F45">
            <w:pPr>
              <w:pStyle w:val="TableEntryHeader"/>
            </w:pPr>
            <w:r w:rsidRPr="00D26514">
              <w:t xml:space="preserve">Opt and Card </w:t>
            </w:r>
          </w:p>
        </w:tc>
        <w:tc>
          <w:tcPr>
            <w:tcW w:w="626" w:type="pct"/>
            <w:tcBorders>
              <w:top w:val="single" w:sz="4" w:space="0" w:color="auto"/>
            </w:tcBorders>
            <w:shd w:val="clear" w:color="auto" w:fill="E6E6E6"/>
            <w:vAlign w:val="center"/>
          </w:tcPr>
          <w:p w14:paraId="7CC8CACC" w14:textId="77777777" w:rsidR="005464EB" w:rsidRPr="00D26514" w:rsidRDefault="005464EB" w:rsidP="006C2F45">
            <w:pPr>
              <w:pStyle w:val="TableEntryHeader"/>
            </w:pPr>
            <w:r w:rsidRPr="00D26514">
              <w:t>Condition</w:t>
            </w:r>
          </w:p>
        </w:tc>
        <w:tc>
          <w:tcPr>
            <w:tcW w:w="1115" w:type="pct"/>
            <w:tcBorders>
              <w:top w:val="single" w:sz="4" w:space="0" w:color="auto"/>
            </w:tcBorders>
            <w:shd w:val="clear" w:color="auto" w:fill="E4E4E4"/>
          </w:tcPr>
          <w:p w14:paraId="3E18F968" w14:textId="77777777" w:rsidR="005464EB" w:rsidRPr="00D26514" w:rsidRDefault="005464EB" w:rsidP="006C2F45">
            <w:pPr>
              <w:pStyle w:val="TableEntryHeader"/>
            </w:pPr>
            <w:r w:rsidRPr="00D26514">
              <w:t>Data Element or Section Name</w:t>
            </w:r>
          </w:p>
        </w:tc>
        <w:tc>
          <w:tcPr>
            <w:tcW w:w="1302" w:type="pct"/>
            <w:tcBorders>
              <w:top w:val="single" w:sz="4" w:space="0" w:color="auto"/>
            </w:tcBorders>
            <w:shd w:val="clear" w:color="auto" w:fill="E4E4E4"/>
            <w:vAlign w:val="center"/>
          </w:tcPr>
          <w:p w14:paraId="5F24EA03" w14:textId="77777777" w:rsidR="005464EB" w:rsidRPr="00D26514" w:rsidRDefault="005464EB" w:rsidP="006C2F45">
            <w:pPr>
              <w:pStyle w:val="TableEntryHeader"/>
            </w:pPr>
            <w:r w:rsidRPr="00D26514">
              <w:t>Template ID</w:t>
            </w:r>
          </w:p>
        </w:tc>
        <w:tc>
          <w:tcPr>
            <w:tcW w:w="773" w:type="pct"/>
            <w:tcBorders>
              <w:top w:val="single" w:sz="4" w:space="0" w:color="auto"/>
            </w:tcBorders>
            <w:shd w:val="clear" w:color="auto" w:fill="E4E4E4"/>
            <w:vAlign w:val="center"/>
          </w:tcPr>
          <w:p w14:paraId="26327020" w14:textId="77777777" w:rsidR="005464EB" w:rsidRPr="00D26514" w:rsidRDefault="005464EB" w:rsidP="006C2F45">
            <w:pPr>
              <w:pStyle w:val="TableEntryHeader"/>
            </w:pPr>
            <w:r w:rsidRPr="00D26514">
              <w:t>Specification Document</w:t>
            </w:r>
          </w:p>
        </w:tc>
        <w:tc>
          <w:tcPr>
            <w:tcW w:w="692" w:type="pct"/>
            <w:tcBorders>
              <w:top w:val="single" w:sz="4" w:space="0" w:color="auto"/>
            </w:tcBorders>
            <w:shd w:val="clear" w:color="auto" w:fill="E4E4E4"/>
            <w:vAlign w:val="center"/>
          </w:tcPr>
          <w:p w14:paraId="780438D7" w14:textId="77777777" w:rsidR="005464EB" w:rsidRPr="00D26514" w:rsidRDefault="005464EB" w:rsidP="006C2F45">
            <w:pPr>
              <w:pStyle w:val="TableEntryHeader"/>
            </w:pPr>
            <w:r w:rsidRPr="00D26514">
              <w:t>Vocabulary</w:t>
            </w:r>
          </w:p>
          <w:p w14:paraId="5505794E" w14:textId="77777777" w:rsidR="005464EB" w:rsidRPr="00D26514" w:rsidRDefault="005464EB" w:rsidP="006C2F45">
            <w:pPr>
              <w:pStyle w:val="TableEntryHeader"/>
            </w:pPr>
            <w:r w:rsidRPr="00D26514">
              <w:t>Constraint</w:t>
            </w:r>
          </w:p>
        </w:tc>
      </w:tr>
      <w:tr w:rsidR="005464EB" w:rsidRPr="00D26514" w14:paraId="089F96E6" w14:textId="77777777" w:rsidTr="006C2F45">
        <w:tc>
          <w:tcPr>
            <w:tcW w:w="5000" w:type="pct"/>
            <w:gridSpan w:val="6"/>
          </w:tcPr>
          <w:p w14:paraId="2A3D3178" w14:textId="77777777" w:rsidR="005464EB" w:rsidRPr="00D26514" w:rsidRDefault="005464EB" w:rsidP="006C2F45">
            <w:pPr>
              <w:pStyle w:val="TableEntryHeader"/>
            </w:pPr>
            <w:r w:rsidRPr="00850CFB">
              <w:t>Text only section</w:t>
            </w:r>
          </w:p>
        </w:tc>
      </w:tr>
      <w:tr w:rsidR="005464EB" w:rsidRPr="00D26514" w14:paraId="3327E2ED" w14:textId="77777777" w:rsidTr="006C2F45">
        <w:tc>
          <w:tcPr>
            <w:tcW w:w="492" w:type="pct"/>
            <w:vAlign w:val="center"/>
          </w:tcPr>
          <w:p w14:paraId="6D6CA1E9" w14:textId="77777777" w:rsidR="005464EB" w:rsidRPr="00D26514" w:rsidRDefault="005464EB" w:rsidP="006C2F45">
            <w:pPr>
              <w:pStyle w:val="TableEntry"/>
            </w:pPr>
          </w:p>
        </w:tc>
        <w:tc>
          <w:tcPr>
            <w:tcW w:w="626" w:type="pct"/>
            <w:vAlign w:val="center"/>
          </w:tcPr>
          <w:p w14:paraId="7B8C55DC" w14:textId="77777777" w:rsidR="005464EB" w:rsidRPr="00D26514" w:rsidRDefault="005464EB" w:rsidP="006C2F45">
            <w:pPr>
              <w:pStyle w:val="TableEntry"/>
            </w:pPr>
          </w:p>
        </w:tc>
        <w:tc>
          <w:tcPr>
            <w:tcW w:w="1115" w:type="pct"/>
            <w:vAlign w:val="center"/>
          </w:tcPr>
          <w:p w14:paraId="51C6E09E" w14:textId="77777777" w:rsidR="005464EB" w:rsidRPr="00D26514" w:rsidRDefault="005464EB" w:rsidP="006C2F45">
            <w:pPr>
              <w:pStyle w:val="TableEntry"/>
            </w:pPr>
          </w:p>
        </w:tc>
        <w:tc>
          <w:tcPr>
            <w:tcW w:w="1302" w:type="pct"/>
            <w:vAlign w:val="center"/>
          </w:tcPr>
          <w:p w14:paraId="55A3E570" w14:textId="77777777" w:rsidR="005464EB" w:rsidRPr="00D26514" w:rsidRDefault="005464EB" w:rsidP="006C2F45">
            <w:pPr>
              <w:pStyle w:val="TableEntry"/>
            </w:pPr>
          </w:p>
        </w:tc>
        <w:tc>
          <w:tcPr>
            <w:tcW w:w="773" w:type="pct"/>
            <w:vAlign w:val="center"/>
          </w:tcPr>
          <w:p w14:paraId="0BA5E3F0" w14:textId="77777777" w:rsidR="005464EB" w:rsidRPr="00D26514" w:rsidRDefault="005464EB" w:rsidP="006C2F45">
            <w:pPr>
              <w:pStyle w:val="TableEntry"/>
            </w:pPr>
          </w:p>
        </w:tc>
        <w:tc>
          <w:tcPr>
            <w:tcW w:w="692" w:type="pct"/>
            <w:vAlign w:val="center"/>
          </w:tcPr>
          <w:p w14:paraId="76263764" w14:textId="77777777" w:rsidR="005464EB" w:rsidRPr="00D26514" w:rsidRDefault="005464EB" w:rsidP="006C2F45">
            <w:pPr>
              <w:pStyle w:val="TableEntry"/>
            </w:pPr>
          </w:p>
        </w:tc>
      </w:tr>
    </w:tbl>
    <w:p w14:paraId="16E3696C" w14:textId="1ED8D86C" w:rsidR="005464EB" w:rsidRPr="005464EB" w:rsidRDefault="005464EB" w:rsidP="005464EB">
      <w:pPr>
        <w:pStyle w:val="Heading6"/>
      </w:pPr>
      <w:r w:rsidRPr="00850CFB">
        <w:lastRenderedPageBreak/>
        <w:t>6.3.3.10.</w:t>
      </w:r>
      <w:del w:id="759" w:author="Jones, Emma" w:date="2018-04-27T13:14:00Z">
        <w:r w:rsidRPr="00850CFB" w:rsidDel="00537977">
          <w:delText>S</w:delText>
        </w:r>
        <w:r w:rsidDel="00537977">
          <w:delText>3</w:delText>
        </w:r>
      </w:del>
      <w:ins w:id="760" w:author="Jones, Emma" w:date="2018-04-27T13:14:00Z">
        <w:r w:rsidR="00537977">
          <w:t>S2</w:t>
        </w:r>
      </w:ins>
      <w:r w:rsidRPr="00850CFB">
        <w:t>.1</w:t>
      </w:r>
      <w:r>
        <w:t xml:space="preserve"> Encounter Summary </w:t>
      </w:r>
      <w:r w:rsidRPr="00850CFB">
        <w:t>Section Condition, Specification Document, or Vocabulary Constraint</w:t>
      </w:r>
    </w:p>
    <w:p w14:paraId="45A29657" w14:textId="6A2DCD0A" w:rsidR="00075800" w:rsidRDefault="00075800" w:rsidP="00075800">
      <w:pPr>
        <w:pStyle w:val="BodyText"/>
      </w:pPr>
      <w:r>
        <w:t>Scan the document for data as</w:t>
      </w:r>
      <w:r w:rsidR="00F02B35">
        <w:t xml:space="preserve">sociated with </w:t>
      </w:r>
      <w:r w:rsidR="0044679F">
        <w:t xml:space="preserve">an </w:t>
      </w:r>
      <w:r w:rsidR="00F02B35">
        <w:t>encounter that is</w:t>
      </w:r>
      <w:r>
        <w:t xml:space="preserve"> the same as the</w:t>
      </w:r>
      <w:r w:rsidR="00F02B35">
        <w:t xml:space="preserve"> DocumentationOf/ServiceEvent encounter. Content associated with the applicable encounter can be used to determine the needed information. Implementations may consider content from any section to be placed in the encounter summary section. For illustration purposes, the following </w:t>
      </w:r>
      <w:ins w:id="761" w:author="Jones, Emma" w:date="2018-04-30T10:30:00Z">
        <w:r w:rsidR="002F61A3">
          <w:t>information can</w:t>
        </w:r>
      </w:ins>
      <w:del w:id="762" w:author="Jones, Emma" w:date="2018-04-30T10:30:00Z">
        <w:r w:rsidR="00F02B35" w:rsidDel="00264BC6">
          <w:delText>sections</w:delText>
        </w:r>
        <w:r w:rsidR="00F02B35" w:rsidDel="002F61A3">
          <w:delText xml:space="preserve"> are</w:delText>
        </w:r>
      </w:del>
      <w:ins w:id="763" w:author="Jones, Emma" w:date="2018-04-30T10:30:00Z">
        <w:r w:rsidR="002F61A3">
          <w:t xml:space="preserve"> be</w:t>
        </w:r>
      </w:ins>
      <w:r w:rsidR="00F02B35">
        <w:t xml:space="preserve"> used.</w:t>
      </w:r>
    </w:p>
    <w:p w14:paraId="189015B4" w14:textId="6F5A4DF6" w:rsidR="00F02B35" w:rsidRPr="00F11924" w:rsidRDefault="00F02B35" w:rsidP="00075800">
      <w:pPr>
        <w:pStyle w:val="BodyText"/>
        <w:rPr>
          <w:b/>
        </w:rPr>
      </w:pPr>
      <w:r w:rsidRPr="00F11924">
        <w:rPr>
          <w:b/>
        </w:rPr>
        <w:t xml:space="preserve">Medications Started This Visit: </w:t>
      </w:r>
    </w:p>
    <w:p w14:paraId="53530A48" w14:textId="0811A493" w:rsidR="00F02B35" w:rsidDel="00FD1B6B" w:rsidRDefault="00F02B35">
      <w:pPr>
        <w:pStyle w:val="BodyText"/>
        <w:rPr>
          <w:del w:id="764" w:author="Jones, Emma" w:date="2018-04-27T10:21:00Z"/>
        </w:rPr>
        <w:pPrChange w:id="765" w:author="Jones, Emma" w:date="2018-04-27T10:21:00Z">
          <w:pPr>
            <w:pStyle w:val="BodyText"/>
            <w:numPr>
              <w:numId w:val="27"/>
            </w:numPr>
            <w:ind w:left="1080" w:hanging="360"/>
          </w:pPr>
        </w:pPrChange>
      </w:pPr>
      <w:r>
        <w:t>Scan the medication section for me</w:t>
      </w:r>
      <w:r w:rsidR="00F11924">
        <w:t>dication start date the same as the encounter date</w:t>
      </w:r>
      <w:r>
        <w:t xml:space="preserve">. </w:t>
      </w:r>
    </w:p>
    <w:p w14:paraId="33BE5282" w14:textId="5A81E06B" w:rsidR="00F02B35" w:rsidRDefault="00F02B35">
      <w:pPr>
        <w:pStyle w:val="BodyText"/>
        <w:pPrChange w:id="766" w:author="Jones, Emma" w:date="2018-04-27T10:21:00Z">
          <w:pPr>
            <w:pStyle w:val="BodyText"/>
            <w:numPr>
              <w:numId w:val="28"/>
            </w:numPr>
            <w:ind w:left="1440" w:hanging="360"/>
          </w:pPr>
        </w:pPrChange>
      </w:pPr>
      <w:r>
        <w:t>When found output the product name, sig, start date/time, end date/time, indication</w:t>
      </w:r>
      <w:ins w:id="767" w:author="Jones, Emma" w:date="2018-04-27T10:21:00Z">
        <w:r w:rsidR="00FD1B6B">
          <w:t xml:space="preserve"> text.</w:t>
        </w:r>
      </w:ins>
    </w:p>
    <w:p w14:paraId="2B63E846" w14:textId="35427419" w:rsidR="00F02B35" w:rsidRDefault="00F02B35" w:rsidP="00075800">
      <w:pPr>
        <w:pStyle w:val="BodyText"/>
        <w:rPr>
          <w:b/>
        </w:rPr>
      </w:pPr>
      <w:r w:rsidRPr="00F11924">
        <w:rPr>
          <w:b/>
        </w:rPr>
        <w:t>Medications Stopped This Visit:</w:t>
      </w:r>
    </w:p>
    <w:p w14:paraId="126EFFCA" w14:textId="4EFDCADB" w:rsidR="00F11924" w:rsidDel="00FD1B6B" w:rsidRDefault="00F11924">
      <w:pPr>
        <w:pStyle w:val="BodyText"/>
        <w:rPr>
          <w:del w:id="768" w:author="Jones, Emma" w:date="2018-04-27T10:21:00Z"/>
        </w:rPr>
        <w:pPrChange w:id="769" w:author="Jones, Emma" w:date="2018-04-27T10:21:00Z">
          <w:pPr>
            <w:pStyle w:val="BodyText"/>
            <w:numPr>
              <w:numId w:val="29"/>
            </w:numPr>
            <w:ind w:left="1080" w:hanging="360"/>
          </w:pPr>
        </w:pPrChange>
      </w:pPr>
      <w:r>
        <w:t xml:space="preserve">Scan the medication section for medication stop date the same as the encounter date. </w:t>
      </w:r>
    </w:p>
    <w:p w14:paraId="516CA40B" w14:textId="5A6392CD" w:rsidR="00F11924" w:rsidRPr="00F11924" w:rsidRDefault="00F11924">
      <w:pPr>
        <w:pStyle w:val="BodyText"/>
        <w:rPr>
          <w:b/>
        </w:rPr>
        <w:pPrChange w:id="770" w:author="Jones, Emma" w:date="2018-04-27T10:21:00Z">
          <w:pPr>
            <w:pStyle w:val="BodyText"/>
            <w:numPr>
              <w:numId w:val="28"/>
            </w:numPr>
            <w:ind w:left="1440" w:hanging="360"/>
          </w:pPr>
        </w:pPrChange>
      </w:pPr>
      <w:r>
        <w:t>When found output the product name, sig, start date/time, end date/time, indication</w:t>
      </w:r>
      <w:ins w:id="771" w:author="Jones, Emma" w:date="2018-04-27T10:21:00Z">
        <w:r w:rsidR="00FD1B6B">
          <w:t xml:space="preserve"> text.</w:t>
        </w:r>
      </w:ins>
    </w:p>
    <w:p w14:paraId="6353E3A7" w14:textId="46BD131A" w:rsidR="00F02B35" w:rsidRDefault="00F11924" w:rsidP="00075800">
      <w:pPr>
        <w:pStyle w:val="BodyText"/>
        <w:rPr>
          <w:b/>
        </w:rPr>
      </w:pPr>
      <w:r w:rsidRPr="00F11924">
        <w:rPr>
          <w:b/>
        </w:rPr>
        <w:t>Procedures Performed</w:t>
      </w:r>
      <w:r w:rsidR="00F02B35" w:rsidRPr="00F11924">
        <w:rPr>
          <w:b/>
        </w:rPr>
        <w:t xml:space="preserve"> This Visit</w:t>
      </w:r>
      <w:r w:rsidRPr="00F11924">
        <w:rPr>
          <w:b/>
        </w:rPr>
        <w:t xml:space="preserve">: </w:t>
      </w:r>
    </w:p>
    <w:p w14:paraId="3ADEF83E" w14:textId="0476A562" w:rsidR="00F11924" w:rsidDel="00FD1B6B" w:rsidRDefault="00F11924">
      <w:pPr>
        <w:pStyle w:val="BodyText"/>
        <w:rPr>
          <w:del w:id="772" w:author="Jones, Emma" w:date="2018-04-27T10:21:00Z"/>
        </w:rPr>
        <w:pPrChange w:id="773" w:author="Jones, Emma" w:date="2018-04-27T10:21:00Z">
          <w:pPr>
            <w:pStyle w:val="BodyText"/>
            <w:numPr>
              <w:numId w:val="30"/>
            </w:numPr>
            <w:ind w:left="1080" w:hanging="360"/>
          </w:pPr>
        </w:pPrChange>
      </w:pPr>
      <w:r>
        <w:t xml:space="preserve">Scan the procedure section for procedure effective time the same as the encounter date. </w:t>
      </w:r>
    </w:p>
    <w:p w14:paraId="16E62D28" w14:textId="24ABD355" w:rsidR="00F11924" w:rsidRPr="00F11924" w:rsidDel="00FD1B6B" w:rsidRDefault="00F11924">
      <w:pPr>
        <w:pStyle w:val="BodyText"/>
        <w:rPr>
          <w:del w:id="774" w:author="Jones, Emma" w:date="2018-04-27T10:22:00Z"/>
          <w:b/>
        </w:rPr>
        <w:pPrChange w:id="775" w:author="Jones, Emma" w:date="2018-04-27T10:21:00Z">
          <w:pPr>
            <w:pStyle w:val="BodyText"/>
            <w:numPr>
              <w:numId w:val="28"/>
            </w:numPr>
            <w:ind w:left="1440" w:hanging="360"/>
          </w:pPr>
        </w:pPrChange>
      </w:pPr>
      <w:r>
        <w:t>When found output the procedure text, effective time, instruction</w:t>
      </w:r>
      <w:r w:rsidR="00733C09">
        <w:t>s</w:t>
      </w:r>
      <w:r>
        <w:t xml:space="preserve"> provided</w:t>
      </w:r>
      <w:r w:rsidR="00733C09">
        <w:t xml:space="preserve"> text</w:t>
      </w:r>
      <w:ins w:id="776" w:author="Jones, Emma" w:date="2018-04-27T10:22:00Z">
        <w:r w:rsidR="00FD1B6B">
          <w:t>.</w:t>
        </w:r>
      </w:ins>
    </w:p>
    <w:p w14:paraId="51E2FEAE" w14:textId="6E119E59" w:rsidR="00923720" w:rsidRDefault="00923720" w:rsidP="00923720">
      <w:pPr>
        <w:pStyle w:val="BodyText"/>
        <w:rPr>
          <w:rFonts w:eastAsia="Calibri"/>
          <w:b/>
          <w:bCs/>
        </w:rPr>
      </w:pPr>
      <w:del w:id="777" w:author="Jones, Emma" w:date="2018-04-27T10:22:00Z">
        <w:r w:rsidDel="00FD1B6B">
          <w:rPr>
            <w:rFonts w:eastAsia="Calibri"/>
            <w:b/>
            <w:bCs/>
          </w:rPr>
          <w:delText xml:space="preserve">    </w:delText>
        </w:r>
      </w:del>
      <w:r>
        <w:rPr>
          <w:rFonts w:eastAsia="Calibri"/>
          <w:b/>
          <w:bCs/>
        </w:rPr>
        <w:t xml:space="preserve">          </w:t>
      </w:r>
    </w:p>
    <w:p w14:paraId="13E3076D" w14:textId="42D9AB5C" w:rsidR="00923720" w:rsidDel="00FD1B6B" w:rsidRDefault="00923720" w:rsidP="00923720">
      <w:pPr>
        <w:pStyle w:val="BodyText"/>
        <w:rPr>
          <w:del w:id="778" w:author="Jones, Emma" w:date="2018-04-27T10:22:00Z"/>
          <w:rFonts w:eastAsia="Calibri"/>
          <w:b/>
          <w:bCs/>
        </w:rPr>
      </w:pPr>
    </w:p>
    <w:p w14:paraId="44D0D978" w14:textId="183646CA" w:rsidR="00923720" w:rsidDel="00FD1B6B" w:rsidRDefault="00923720" w:rsidP="00923720">
      <w:pPr>
        <w:pStyle w:val="BodyText"/>
        <w:rPr>
          <w:del w:id="779" w:author="Jones, Emma" w:date="2018-04-27T10:22:00Z"/>
          <w:rFonts w:eastAsia="Calibri"/>
          <w:b/>
          <w:bCs/>
        </w:rPr>
      </w:pPr>
    </w:p>
    <w:p w14:paraId="745D2F97" w14:textId="3D7A6655" w:rsidR="00923720" w:rsidDel="00FD1B6B" w:rsidRDefault="00923720" w:rsidP="00923720">
      <w:pPr>
        <w:pStyle w:val="BodyText"/>
        <w:rPr>
          <w:del w:id="780" w:author="Jones, Emma" w:date="2018-04-27T10:22:00Z"/>
          <w:rFonts w:eastAsia="Calibri"/>
          <w:b/>
          <w:bCs/>
        </w:rPr>
      </w:pPr>
    </w:p>
    <w:p w14:paraId="5FFE6ACE" w14:textId="3A2554EB" w:rsidR="00923720" w:rsidDel="00FD1B6B" w:rsidRDefault="00923720" w:rsidP="00923720">
      <w:pPr>
        <w:pStyle w:val="BodyText"/>
        <w:rPr>
          <w:del w:id="781" w:author="Jones, Emma" w:date="2018-04-27T10:22:00Z"/>
          <w:rFonts w:eastAsia="Calibri"/>
          <w:b/>
          <w:bCs/>
        </w:rPr>
      </w:pPr>
    </w:p>
    <w:p w14:paraId="791D540C" w14:textId="7DF52FC5" w:rsidR="00923720" w:rsidDel="00FD1B6B" w:rsidRDefault="00923720" w:rsidP="00923720">
      <w:pPr>
        <w:pStyle w:val="BodyText"/>
        <w:rPr>
          <w:del w:id="782" w:author="Jones, Emma" w:date="2018-04-27T10:22:00Z"/>
          <w:rFonts w:eastAsia="Calibri"/>
          <w:b/>
          <w:bCs/>
        </w:rPr>
      </w:pPr>
    </w:p>
    <w:p w14:paraId="00B20288" w14:textId="2C6463CF" w:rsidR="00923720" w:rsidRDefault="00923720">
      <w:pPr>
        <w:pStyle w:val="BodyText"/>
        <w:ind w:left="360" w:firstLine="720"/>
        <w:jc w:val="center"/>
        <w:pPrChange w:id="783" w:author="Jones, Emma" w:date="2018-04-27T10:22:00Z">
          <w:pPr>
            <w:pStyle w:val="BodyText"/>
            <w:ind w:firstLine="720"/>
          </w:pPr>
        </w:pPrChange>
      </w:pPr>
      <w:r>
        <w:rPr>
          <w:rFonts w:eastAsia="Calibri"/>
          <w:b/>
          <w:bCs/>
        </w:rPr>
        <w:t>Encounter Summary Section</w:t>
      </w:r>
    </w:p>
    <w:p w14:paraId="4817DA6C"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&lt;component&gt;</w:t>
      </w:r>
    </w:p>
    <w:p w14:paraId="562331DB"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&lt;section&gt;</w:t>
      </w:r>
    </w:p>
    <w:p w14:paraId="1F3C94F3" w14:textId="4D1A5071" w:rsidR="00923720" w:rsidRPr="00850CFB" w:rsidRDefault="00923720" w:rsidP="00923720">
      <w:pPr>
        <w:pStyle w:val="XMLFragment"/>
        <w:numPr>
          <w:ilvl w:val="0"/>
          <w:numId w:val="28"/>
        </w:numPr>
        <w:pBdr>
          <w:bottom w:val="single" w:sz="4" w:space="31" w:color="auto"/>
        </w:pBdr>
        <w:rPr>
          <w:noProof w:val="0"/>
        </w:rPr>
      </w:pPr>
      <w:r>
        <w:rPr>
          <w:noProof w:val="0"/>
        </w:rPr>
        <w:t xml:space="preserve">    &lt;templateId root="</w:t>
      </w:r>
      <w:r w:rsidRPr="00D21AD6">
        <w:t>1.3.6.1.4.1.19376.1.5.3.1.1.26.1.9</w:t>
      </w:r>
      <w:r w:rsidRPr="009C5E35">
        <w:rPr>
          <w:noProof w:val="0"/>
        </w:rPr>
        <w:t>"</w:t>
      </w:r>
      <w:r w:rsidRPr="00850CFB">
        <w:rPr>
          <w:noProof w:val="0"/>
        </w:rPr>
        <w:t>/&gt;</w:t>
      </w:r>
    </w:p>
    <w:p w14:paraId="722AE173"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&lt;id root=' ' extension=' '/&gt;</w:t>
      </w:r>
    </w:p>
    <w:p w14:paraId="7217FB4D" w14:textId="239C24FD"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&lt;code code='</w:t>
      </w:r>
      <w:r>
        <w:rPr>
          <w:noProof w:val="0"/>
        </w:rPr>
        <w:t>34133-9' displayName='Episode Summary</w:t>
      </w:r>
      <w:r w:rsidRPr="00850CFB">
        <w:rPr>
          <w:noProof w:val="0"/>
        </w:rPr>
        <w:t>'</w:t>
      </w:r>
    </w:p>
    <w:p w14:paraId="1D10A300" w14:textId="77777777" w:rsidR="00923720" w:rsidRDefault="00923720" w:rsidP="00923720">
      <w:pPr>
        <w:pStyle w:val="XMLFragment"/>
        <w:numPr>
          <w:ilvl w:val="0"/>
          <w:numId w:val="28"/>
        </w:numPr>
        <w:pBdr>
          <w:bottom w:val="single" w:sz="4" w:space="31" w:color="auto"/>
        </w:pBdr>
        <w:rPr>
          <w:noProof w:val="0"/>
        </w:rPr>
      </w:pPr>
      <w:r w:rsidRPr="00850CFB">
        <w:rPr>
          <w:noProof w:val="0"/>
        </w:rPr>
        <w:t xml:space="preserve">      codeSystem='2.16.840.1.113883.6.1' codeSystemName='LOINC'/&gt;</w:t>
      </w:r>
    </w:p>
    <w:p w14:paraId="2249EB61" w14:textId="6F71DDE6" w:rsidR="00923720" w:rsidRPr="00850CFB" w:rsidRDefault="00923720" w:rsidP="00923720">
      <w:pPr>
        <w:pStyle w:val="XMLFragment"/>
        <w:numPr>
          <w:ilvl w:val="0"/>
          <w:numId w:val="28"/>
        </w:numPr>
        <w:pBdr>
          <w:bottom w:val="single" w:sz="4" w:space="31" w:color="auto"/>
        </w:pBdr>
        <w:rPr>
          <w:noProof w:val="0"/>
        </w:rPr>
      </w:pPr>
      <w:r w:rsidRPr="009C5E35">
        <w:rPr>
          <w:noProof w:val="0"/>
        </w:rPr>
        <w:t xml:space="preserve">  </w:t>
      </w:r>
      <w:r>
        <w:rPr>
          <w:noProof w:val="0"/>
        </w:rPr>
        <w:t xml:space="preserve">  &lt;title&gt;Encounter</w:t>
      </w:r>
      <w:r w:rsidRPr="009C5E35">
        <w:rPr>
          <w:noProof w:val="0"/>
        </w:rPr>
        <w:t xml:space="preserve"> Summary&lt;/title&gt;</w:t>
      </w:r>
    </w:p>
    <w:p w14:paraId="08D79A72"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&lt;text&gt;</w:t>
      </w:r>
    </w:p>
    <w:p w14:paraId="524CAF5A"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Text as described above</w:t>
      </w:r>
    </w:p>
    <w:p w14:paraId="62EFE26A" w14:textId="77777777" w:rsidR="00923720" w:rsidRDefault="00923720" w:rsidP="00923720">
      <w:pPr>
        <w:pStyle w:val="XMLFragment"/>
        <w:numPr>
          <w:ilvl w:val="0"/>
          <w:numId w:val="28"/>
        </w:numPr>
        <w:pBdr>
          <w:bottom w:val="single" w:sz="4" w:space="31" w:color="auto"/>
        </w:pBdr>
        <w:rPr>
          <w:noProof w:val="0"/>
        </w:rPr>
      </w:pPr>
      <w:r w:rsidRPr="00850CFB">
        <w:rPr>
          <w:noProof w:val="0"/>
        </w:rPr>
        <w:t xml:space="preserve">    &lt;/text&gt;</w:t>
      </w:r>
    </w:p>
    <w:p w14:paraId="27CDEABB" w14:textId="77777777" w:rsidR="00923720" w:rsidRDefault="00923720" w:rsidP="00923720">
      <w:pPr>
        <w:pStyle w:val="XMLFragment"/>
        <w:numPr>
          <w:ilvl w:val="0"/>
          <w:numId w:val="28"/>
        </w:numPr>
        <w:pBdr>
          <w:bottom w:val="single" w:sz="4" w:space="31" w:color="auto"/>
        </w:pBdr>
        <w:rPr>
          <w:noProof w:val="0"/>
        </w:rPr>
      </w:pPr>
      <w:r>
        <w:rPr>
          <w:noProof w:val="0"/>
        </w:rPr>
        <w:t xml:space="preserve">  &lt;/section&gt;</w:t>
      </w:r>
    </w:p>
    <w:p w14:paraId="21B2C2D4" w14:textId="77777777" w:rsidR="00923720" w:rsidRPr="00D26514" w:rsidRDefault="00923720" w:rsidP="00923720">
      <w:pPr>
        <w:pStyle w:val="XMLFragment"/>
        <w:numPr>
          <w:ilvl w:val="0"/>
          <w:numId w:val="28"/>
        </w:numPr>
        <w:pBdr>
          <w:bottom w:val="single" w:sz="4" w:space="31" w:color="auto"/>
        </w:pBdr>
      </w:pPr>
      <w:r>
        <w:rPr>
          <w:noProof w:val="0"/>
        </w:rPr>
        <w:t>&lt;/component&gt;</w:t>
      </w:r>
    </w:p>
    <w:p w14:paraId="5D6ABF72" w14:textId="34ECC772" w:rsidR="00B05A57" w:rsidRPr="00850CFB" w:rsidRDefault="00B05A57">
      <w:pPr>
        <w:pStyle w:val="FigureTitle"/>
        <w:ind w:left="1440"/>
        <w:jc w:val="left"/>
        <w:rPr>
          <w:ins w:id="784" w:author="Jones, Emma" w:date="2018-04-27T11:26:00Z"/>
        </w:rPr>
        <w:pPrChange w:id="785" w:author="Jones, Emma" w:date="2018-04-27T11:26:00Z">
          <w:pPr>
            <w:pStyle w:val="FigureTitle"/>
            <w:numPr>
              <w:numId w:val="28"/>
            </w:numPr>
            <w:ind w:left="1440" w:hanging="360"/>
          </w:pPr>
        </w:pPrChange>
      </w:pPr>
      <w:ins w:id="786" w:author="Jones, Emma" w:date="2018-04-27T11:26:00Z">
        <w:r w:rsidRPr="00850CFB">
          <w:t>Figure 6.3.3.10.</w:t>
        </w:r>
      </w:ins>
      <w:ins w:id="787" w:author="Jones, Emma" w:date="2018-04-27T13:14:00Z">
        <w:r w:rsidR="00537977">
          <w:t>S2</w:t>
        </w:r>
      </w:ins>
      <w:ins w:id="788" w:author="Jones, Emma" w:date="2018-04-27T11:26:00Z">
        <w:r w:rsidRPr="00850CFB">
          <w:t xml:space="preserve">.1-1: Specification for IHE </w:t>
        </w:r>
        <w:r>
          <w:t>Encounter Summary</w:t>
        </w:r>
        <w:r w:rsidRPr="00850CFB">
          <w:t xml:space="preserve"> Section</w:t>
        </w:r>
      </w:ins>
    </w:p>
    <w:p w14:paraId="5E92B079" w14:textId="77777777" w:rsidR="00F11924" w:rsidRPr="00F11924" w:rsidRDefault="00F11924" w:rsidP="00075800">
      <w:pPr>
        <w:pStyle w:val="BodyText"/>
        <w:rPr>
          <w:b/>
        </w:rPr>
      </w:pPr>
    </w:p>
    <w:p w14:paraId="1E134CBC" w14:textId="2FCF48F7" w:rsidR="00D07411" w:rsidRDefault="00870306" w:rsidP="00B84D95">
      <w:pPr>
        <w:pStyle w:val="Heading4"/>
        <w:numPr>
          <w:ilvl w:val="0"/>
          <w:numId w:val="0"/>
        </w:numPr>
        <w:ind w:left="864" w:hanging="864"/>
        <w:rPr>
          <w:noProof w:val="0"/>
        </w:rPr>
      </w:pPr>
      <w:r w:rsidRPr="00D26514">
        <w:rPr>
          <w:noProof w:val="0"/>
        </w:rPr>
        <w:t>6.3.</w:t>
      </w:r>
      <w:r w:rsidR="00951F63" w:rsidRPr="00D26514">
        <w:rPr>
          <w:noProof w:val="0"/>
        </w:rPr>
        <w:t>3</w:t>
      </w:r>
      <w:r w:rsidR="00BA437B" w:rsidRPr="00D26514">
        <w:rPr>
          <w:noProof w:val="0"/>
        </w:rPr>
        <w:t>.</w:t>
      </w:r>
      <w:r w:rsidR="00E72566">
        <w:rPr>
          <w:noProof w:val="0"/>
        </w:rPr>
        <w:t>10</w:t>
      </w:r>
      <w:r w:rsidR="00363069" w:rsidRPr="00D26514">
        <w:rPr>
          <w:noProof w:val="0"/>
        </w:rPr>
        <w:t>.</w:t>
      </w:r>
      <w:del w:id="789" w:author="Jones, Emma" w:date="2018-04-27T13:15:00Z">
        <w:r w:rsidR="00774B6B" w:rsidRPr="00D26514" w:rsidDel="00537977">
          <w:rPr>
            <w:noProof w:val="0"/>
          </w:rPr>
          <w:delText>S</w:delText>
        </w:r>
        <w:r w:rsidR="00E72566" w:rsidDel="00537977">
          <w:rPr>
            <w:noProof w:val="0"/>
          </w:rPr>
          <w:delText>4</w:delText>
        </w:r>
      </w:del>
      <w:ins w:id="790" w:author="Jones, Emma" w:date="2018-04-27T13:15:00Z">
        <w:r w:rsidR="00537977">
          <w:rPr>
            <w:noProof w:val="0"/>
          </w:rPr>
          <w:t>S3</w:t>
        </w:r>
      </w:ins>
      <w:r w:rsidR="00291725" w:rsidRPr="00D26514">
        <w:rPr>
          <w:noProof w:val="0"/>
        </w:rPr>
        <w:t xml:space="preserve"> </w:t>
      </w:r>
      <w:r w:rsidR="009F687F">
        <w:rPr>
          <w:noProof w:val="0"/>
        </w:rPr>
        <w:t xml:space="preserve">Active/Planned Medication Summary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547"/>
      <w:bookmarkEnd w:id="548"/>
      <w:r w:rsidRPr="00D26514">
        <w:rPr>
          <w:noProof w:val="0"/>
        </w:rPr>
        <w:t xml:space="preserve"> </w:t>
      </w:r>
      <w:bookmarkStart w:id="791" w:name="_Toc291167503"/>
      <w:bookmarkStart w:id="792" w:name="_Toc291231442"/>
      <w:bookmarkStart w:id="793" w:name="_Toc296340356"/>
    </w:p>
    <w:p w14:paraId="4DB2B00A" w14:textId="691DED43" w:rsidR="00C17A20" w:rsidRPr="00D26514" w:rsidRDefault="00C17A20" w:rsidP="00C17A20">
      <w:pPr>
        <w:pStyle w:val="TableTitle"/>
        <w:ind w:left="1440"/>
        <w:jc w:val="left"/>
      </w:pPr>
      <w:r w:rsidRPr="00C17A20">
        <w:t>Table 6.3.3.10.</w:t>
      </w:r>
      <w:del w:id="794" w:author="Jones, Emma" w:date="2018-04-27T13:15:00Z">
        <w:r w:rsidRPr="00C17A20" w:rsidDel="00537977">
          <w:delText>S</w:delText>
        </w:r>
        <w:r w:rsidDel="00537977">
          <w:delText>4</w:delText>
        </w:r>
      </w:del>
      <w:ins w:id="795" w:author="Jones, Emma" w:date="2018-04-27T13:15:00Z">
        <w:r w:rsidR="00537977">
          <w:t>S3</w:t>
        </w:r>
      </w:ins>
      <w:r w:rsidRPr="00C17A20">
        <w:t>-1:</w:t>
      </w:r>
      <w:r>
        <w:rPr>
          <w:b w:val="0"/>
        </w:rPr>
        <w:t xml:space="preserve"> </w:t>
      </w:r>
      <w:r>
        <w:t xml:space="preserve">Active/Planned Medication Summary </w:t>
      </w:r>
      <w:r w:rsidRPr="00D26514">
        <w:t>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D26514" w14:paraId="5662D54B"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D26514" w:rsidRDefault="00C17A20" w:rsidP="006C2F45">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D26514" w:rsidRDefault="00C17A20" w:rsidP="006C2F45">
            <w:pPr>
              <w:pStyle w:val="TableEntry"/>
            </w:pPr>
            <w:r>
              <w:t>Active/Planned Medication Summary Section</w:t>
            </w:r>
          </w:p>
        </w:tc>
      </w:tr>
      <w:tr w:rsidR="00C17A20" w:rsidRPr="00D26514" w14:paraId="7914B82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D26514" w:rsidRDefault="00C17A20" w:rsidP="006C2F45">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45B18BF3" w:rsidR="00C17A20" w:rsidRPr="00D26514" w:rsidRDefault="00501C9D" w:rsidP="006C2F45">
            <w:pPr>
              <w:pStyle w:val="TableEntry"/>
            </w:pPr>
            <w:r w:rsidRPr="00436054">
              <w:t>1.3.6.1.4.1.19376.1.5.3.1.1.26.1.10</w:t>
            </w:r>
          </w:p>
        </w:tc>
      </w:tr>
      <w:tr w:rsidR="00C17A20" w:rsidRPr="00D26514" w14:paraId="44867125"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D26514" w:rsidRDefault="00C17A20" w:rsidP="006C2F45">
            <w:pPr>
              <w:pStyle w:val="TableEntryHeader"/>
            </w:pPr>
            <w:r w:rsidRPr="00D26514">
              <w:lastRenderedPageBreak/>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7164AC3E" w:rsidR="00C17A20" w:rsidRPr="00D26514" w:rsidRDefault="00433EDD" w:rsidP="006C2F45">
            <w:pPr>
              <w:pStyle w:val="TableEntry"/>
            </w:pPr>
            <w:ins w:id="796" w:author="Jones, Emma" w:date="2018-04-27T11:08:00Z">
              <w:r>
                <w:t>CDA Section Template 2.16.840.1.113883.10.12.201</w:t>
              </w:r>
            </w:ins>
            <w:del w:id="797" w:author="Jones, Emma" w:date="2018-04-27T11:08:00Z">
              <w:r w:rsidR="00C17A20" w:rsidRPr="00D26514" w:rsidDel="00433EDD">
                <w:delText>&lt;Parent Template Name oid/uid [Domain - Reference] or NA&gt;</w:delText>
              </w:r>
            </w:del>
          </w:p>
        </w:tc>
      </w:tr>
      <w:tr w:rsidR="00C17A20" w:rsidRPr="00D26514" w14:paraId="5F87DCC1"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D26514" w:rsidRDefault="00C17A20" w:rsidP="006C2F45">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091C1939" w:rsidR="00C17A20" w:rsidRPr="00D26514" w:rsidRDefault="00DE6D5E" w:rsidP="006C2F45">
            <w:pPr>
              <w:pStyle w:val="TableEntry"/>
            </w:pPr>
            <w:ins w:id="798" w:author="Jones, Emma" w:date="2018-04-27T11:13:00Z">
              <w:r>
                <w:t>This section summarizes active and</w:t>
              </w:r>
            </w:ins>
            <w:ins w:id="799" w:author="Jones, Emma" w:date="2018-04-27T11:14:00Z">
              <w:r>
                <w:t>/or</w:t>
              </w:r>
            </w:ins>
            <w:ins w:id="800" w:author="Jones, Emma" w:date="2018-04-27T11:13:00Z">
              <w:r>
                <w:t xml:space="preserve"> planned me</w:t>
              </w:r>
            </w:ins>
            <w:ins w:id="801" w:author="Jones, Emma" w:date="2018-04-27T11:14:00Z">
              <w:r>
                <w:t>dications and associated indications.</w:t>
              </w:r>
            </w:ins>
            <w:del w:id="802" w:author="Jones, Emma" w:date="2018-04-27T11:13:00Z">
              <w:r w:rsidR="00C17A20" w:rsidRPr="00D26514" w:rsidDel="00DE6D5E">
                <w:delText>&lt;brief textual description, one paragraph&gt;</w:delText>
              </w:r>
            </w:del>
          </w:p>
        </w:tc>
      </w:tr>
      <w:tr w:rsidR="00C17A20" w:rsidRPr="00D26514" w14:paraId="162CA73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D26514" w:rsidRDefault="00C17A20" w:rsidP="006C2F45">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14015FF6" w:rsidR="00C17A20" w:rsidRPr="00D26514" w:rsidRDefault="00DE6D5E" w:rsidP="006C2F45">
            <w:pPr>
              <w:pStyle w:val="TableEntry"/>
            </w:pPr>
            <w:ins w:id="803" w:author="Jones, Emma" w:date="2018-04-27T11:08:00Z">
              <w:r>
                <w:t>77604-7</w:t>
              </w:r>
            </w:ins>
            <w:del w:id="804" w:author="Jones, Emma" w:date="2018-04-27T11:08:00Z">
              <w:r w:rsidR="00C17A20" w:rsidRPr="00D26514" w:rsidDel="00DE6D5E">
                <w:delText>&lt;Code</w:delText>
              </w:r>
            </w:del>
            <w:r w:rsidR="00C17A20" w:rsidRPr="00D26514">
              <w:t xml:space="preserve">, </w:t>
            </w:r>
            <w:ins w:id="805" w:author="Jones, Emma" w:date="2018-04-27T11:08:00Z">
              <w:r>
                <w:t>LOINC</w:t>
              </w:r>
            </w:ins>
            <w:del w:id="806" w:author="Jones, Emma" w:date="2018-04-27T11:08:00Z">
              <w:r w:rsidR="00C17A20" w:rsidRPr="00D26514" w:rsidDel="00DE6D5E">
                <w:delText>Code Scheme</w:delText>
              </w:r>
            </w:del>
            <w:r w:rsidR="00C17A20" w:rsidRPr="00D26514">
              <w:t>, “</w:t>
            </w:r>
            <w:ins w:id="807" w:author="Jones, Emma" w:date="2018-04-27T11:09:00Z">
              <w:r>
                <w:t>Active/Planned Medication Section</w:t>
              </w:r>
            </w:ins>
            <w:del w:id="808" w:author="Jones, Emma" w:date="2018-04-27T11:09:00Z">
              <w:r w:rsidR="00C17A20" w:rsidRPr="00D26514" w:rsidDel="00DE6D5E">
                <w:delText>Section Code Name</w:delText>
              </w:r>
            </w:del>
            <w:r w:rsidR="00C17A20" w:rsidRPr="00D26514">
              <w:t>”</w:t>
            </w:r>
            <w:del w:id="809" w:author="Jones, Emma" w:date="2018-04-27T11:09:00Z">
              <w:r w:rsidR="00C17A20" w:rsidRPr="00D26514" w:rsidDel="00DE6D5E">
                <w:delText>&gt;</w:delText>
              </w:r>
            </w:del>
          </w:p>
        </w:tc>
      </w:tr>
      <w:tr w:rsidR="00C17A20" w:rsidRPr="00D26514" w14:paraId="3E394054" w14:textId="77777777" w:rsidTr="006C2F45">
        <w:tc>
          <w:tcPr>
            <w:tcW w:w="492" w:type="pct"/>
            <w:tcBorders>
              <w:top w:val="single" w:sz="4" w:space="0" w:color="auto"/>
            </w:tcBorders>
            <w:shd w:val="clear" w:color="auto" w:fill="E6E6E6"/>
            <w:vAlign w:val="center"/>
          </w:tcPr>
          <w:p w14:paraId="38564D8A" w14:textId="77777777" w:rsidR="00C17A20" w:rsidRPr="00D26514" w:rsidRDefault="00C17A20" w:rsidP="006C2F45">
            <w:pPr>
              <w:pStyle w:val="TableEntryHeader"/>
            </w:pPr>
            <w:r w:rsidRPr="00D26514">
              <w:t xml:space="preserve">Opt and Card </w:t>
            </w:r>
          </w:p>
        </w:tc>
        <w:tc>
          <w:tcPr>
            <w:tcW w:w="626" w:type="pct"/>
            <w:tcBorders>
              <w:top w:val="single" w:sz="4" w:space="0" w:color="auto"/>
            </w:tcBorders>
            <w:shd w:val="clear" w:color="auto" w:fill="E6E6E6"/>
            <w:vAlign w:val="center"/>
          </w:tcPr>
          <w:p w14:paraId="61E97F06" w14:textId="77777777" w:rsidR="00C17A20" w:rsidRPr="00D26514" w:rsidRDefault="00C17A20" w:rsidP="006C2F45">
            <w:pPr>
              <w:pStyle w:val="TableEntryHeader"/>
            </w:pPr>
            <w:r w:rsidRPr="00D26514">
              <w:t>Condition</w:t>
            </w:r>
          </w:p>
        </w:tc>
        <w:tc>
          <w:tcPr>
            <w:tcW w:w="1115" w:type="pct"/>
            <w:tcBorders>
              <w:top w:val="single" w:sz="4" w:space="0" w:color="auto"/>
            </w:tcBorders>
            <w:shd w:val="clear" w:color="auto" w:fill="E4E4E4"/>
          </w:tcPr>
          <w:p w14:paraId="55BAE57E" w14:textId="77777777" w:rsidR="00C17A20" w:rsidRPr="00D26514" w:rsidRDefault="00C17A20" w:rsidP="006C2F45">
            <w:pPr>
              <w:pStyle w:val="TableEntryHeader"/>
            </w:pPr>
            <w:r w:rsidRPr="00D26514">
              <w:t>Data Element or Section Name</w:t>
            </w:r>
          </w:p>
        </w:tc>
        <w:tc>
          <w:tcPr>
            <w:tcW w:w="1302" w:type="pct"/>
            <w:tcBorders>
              <w:top w:val="single" w:sz="4" w:space="0" w:color="auto"/>
            </w:tcBorders>
            <w:shd w:val="clear" w:color="auto" w:fill="E4E4E4"/>
            <w:vAlign w:val="center"/>
          </w:tcPr>
          <w:p w14:paraId="7E02E438" w14:textId="77777777" w:rsidR="00C17A20" w:rsidRPr="00D26514" w:rsidRDefault="00C17A20" w:rsidP="006C2F45">
            <w:pPr>
              <w:pStyle w:val="TableEntryHeader"/>
            </w:pPr>
            <w:r w:rsidRPr="00D26514">
              <w:t>Template ID</w:t>
            </w:r>
          </w:p>
        </w:tc>
        <w:tc>
          <w:tcPr>
            <w:tcW w:w="773" w:type="pct"/>
            <w:tcBorders>
              <w:top w:val="single" w:sz="4" w:space="0" w:color="auto"/>
            </w:tcBorders>
            <w:shd w:val="clear" w:color="auto" w:fill="E4E4E4"/>
            <w:vAlign w:val="center"/>
          </w:tcPr>
          <w:p w14:paraId="4FFA2331" w14:textId="77777777" w:rsidR="00C17A20" w:rsidRPr="00D26514" w:rsidRDefault="00C17A20" w:rsidP="006C2F45">
            <w:pPr>
              <w:pStyle w:val="TableEntryHeader"/>
            </w:pPr>
            <w:r w:rsidRPr="00D26514">
              <w:t>Specification Document</w:t>
            </w:r>
          </w:p>
        </w:tc>
        <w:tc>
          <w:tcPr>
            <w:tcW w:w="692" w:type="pct"/>
            <w:tcBorders>
              <w:top w:val="single" w:sz="4" w:space="0" w:color="auto"/>
            </w:tcBorders>
            <w:shd w:val="clear" w:color="auto" w:fill="E4E4E4"/>
            <w:vAlign w:val="center"/>
          </w:tcPr>
          <w:p w14:paraId="4A24E98A" w14:textId="77777777" w:rsidR="00C17A20" w:rsidRPr="00D26514" w:rsidRDefault="00C17A20" w:rsidP="006C2F45">
            <w:pPr>
              <w:pStyle w:val="TableEntryHeader"/>
            </w:pPr>
            <w:r w:rsidRPr="00D26514">
              <w:t>Vocabulary</w:t>
            </w:r>
          </w:p>
          <w:p w14:paraId="05202BB4" w14:textId="77777777" w:rsidR="00C17A20" w:rsidRPr="00D26514" w:rsidRDefault="00C17A20" w:rsidP="006C2F45">
            <w:pPr>
              <w:pStyle w:val="TableEntryHeader"/>
            </w:pPr>
            <w:r w:rsidRPr="00D26514">
              <w:t>Constraint</w:t>
            </w:r>
          </w:p>
        </w:tc>
      </w:tr>
      <w:tr w:rsidR="00C17A20" w:rsidRPr="00D26514" w14:paraId="181A5105" w14:textId="77777777" w:rsidTr="006C2F45">
        <w:tc>
          <w:tcPr>
            <w:tcW w:w="5000" w:type="pct"/>
            <w:gridSpan w:val="6"/>
          </w:tcPr>
          <w:p w14:paraId="3565A93D" w14:textId="77777777" w:rsidR="00C17A20" w:rsidRPr="00D26514" w:rsidRDefault="00C17A20" w:rsidP="006C2F45">
            <w:pPr>
              <w:pStyle w:val="TableEntryHeader"/>
            </w:pPr>
            <w:r w:rsidRPr="00850CFB">
              <w:t>Text only section</w:t>
            </w:r>
          </w:p>
        </w:tc>
      </w:tr>
      <w:tr w:rsidR="00C17A20" w:rsidRPr="00D26514" w14:paraId="083B98E8" w14:textId="77777777" w:rsidTr="006C2F45">
        <w:tc>
          <w:tcPr>
            <w:tcW w:w="492" w:type="pct"/>
            <w:vAlign w:val="center"/>
          </w:tcPr>
          <w:p w14:paraId="44A2E7B6" w14:textId="77777777" w:rsidR="00C17A20" w:rsidRPr="00D26514" w:rsidRDefault="00C17A20" w:rsidP="006C2F45">
            <w:pPr>
              <w:pStyle w:val="TableEntry"/>
            </w:pPr>
          </w:p>
        </w:tc>
        <w:tc>
          <w:tcPr>
            <w:tcW w:w="626" w:type="pct"/>
            <w:vAlign w:val="center"/>
          </w:tcPr>
          <w:p w14:paraId="38A0021E" w14:textId="77777777" w:rsidR="00C17A20" w:rsidRPr="00D26514" w:rsidRDefault="00C17A20" w:rsidP="006C2F45">
            <w:pPr>
              <w:pStyle w:val="TableEntry"/>
            </w:pPr>
          </w:p>
        </w:tc>
        <w:tc>
          <w:tcPr>
            <w:tcW w:w="1115" w:type="pct"/>
            <w:vAlign w:val="center"/>
          </w:tcPr>
          <w:p w14:paraId="6D7DF9EF" w14:textId="77777777" w:rsidR="00C17A20" w:rsidRPr="00D26514" w:rsidRDefault="00C17A20" w:rsidP="006C2F45">
            <w:pPr>
              <w:pStyle w:val="TableEntry"/>
            </w:pPr>
          </w:p>
        </w:tc>
        <w:tc>
          <w:tcPr>
            <w:tcW w:w="1302" w:type="pct"/>
            <w:vAlign w:val="center"/>
          </w:tcPr>
          <w:p w14:paraId="14EA3924" w14:textId="77777777" w:rsidR="00C17A20" w:rsidRPr="00D26514" w:rsidRDefault="00C17A20" w:rsidP="006C2F45">
            <w:pPr>
              <w:pStyle w:val="TableEntry"/>
            </w:pPr>
          </w:p>
        </w:tc>
        <w:tc>
          <w:tcPr>
            <w:tcW w:w="773" w:type="pct"/>
            <w:vAlign w:val="center"/>
          </w:tcPr>
          <w:p w14:paraId="789EE288" w14:textId="77777777" w:rsidR="00C17A20" w:rsidRPr="00D26514" w:rsidRDefault="00C17A20" w:rsidP="006C2F45">
            <w:pPr>
              <w:pStyle w:val="TableEntry"/>
            </w:pPr>
          </w:p>
        </w:tc>
        <w:tc>
          <w:tcPr>
            <w:tcW w:w="692" w:type="pct"/>
            <w:vAlign w:val="center"/>
          </w:tcPr>
          <w:p w14:paraId="02656E0D" w14:textId="77777777" w:rsidR="00C17A20" w:rsidRPr="00D26514" w:rsidRDefault="00C17A20" w:rsidP="006C2F45">
            <w:pPr>
              <w:pStyle w:val="TableEntry"/>
            </w:pPr>
          </w:p>
        </w:tc>
      </w:tr>
    </w:tbl>
    <w:p w14:paraId="75D33700" w14:textId="6BF1D110" w:rsidR="00C17A20" w:rsidRDefault="00C17A20" w:rsidP="00C17A20">
      <w:pPr>
        <w:pStyle w:val="Heading6"/>
      </w:pPr>
      <w:r w:rsidRPr="00850CFB">
        <w:t>6.3.3.10.</w:t>
      </w:r>
      <w:del w:id="810" w:author="Jones, Emma" w:date="2018-04-27T13:15:00Z">
        <w:r w:rsidRPr="00850CFB" w:rsidDel="00537977">
          <w:delText>S</w:delText>
        </w:r>
        <w:r w:rsidDel="00537977">
          <w:delText>4</w:delText>
        </w:r>
      </w:del>
      <w:ins w:id="811" w:author="Jones, Emma" w:date="2018-04-27T13:15:00Z">
        <w:r w:rsidR="00537977">
          <w:t>S3</w:t>
        </w:r>
      </w:ins>
      <w:r w:rsidRPr="00850CFB">
        <w:t>.1</w:t>
      </w:r>
      <w:r w:rsidR="00067F11">
        <w:t xml:space="preserve"> Active/Planned Medication </w:t>
      </w:r>
      <w:r>
        <w:t xml:space="preserve">Summary </w:t>
      </w:r>
      <w:r w:rsidRPr="00850CFB">
        <w:t>Section</w:t>
      </w:r>
      <w:del w:id="812" w:author="Jones, Emma" w:date="2018-04-27T11:15:00Z">
        <w:r w:rsidRPr="00850CFB" w:rsidDel="00DE6D5E">
          <w:delText xml:space="preserve"> Condition, Specification Document, or Vocabulary Constraint</w:delText>
        </w:r>
      </w:del>
    </w:p>
    <w:p w14:paraId="248B64DE" w14:textId="58ADF15F" w:rsidR="00DE6D5E" w:rsidRDefault="00DE6D5E" w:rsidP="00DE6D5E">
      <w:pPr>
        <w:pStyle w:val="BodyText"/>
        <w:rPr>
          <w:ins w:id="813" w:author="Jones, Emma" w:date="2018-04-27T11:15:00Z"/>
        </w:rPr>
      </w:pPr>
      <w:ins w:id="814" w:author="Jones, Emma" w:date="2018-04-27T11:15:00Z">
        <w:r>
          <w:t xml:space="preserve">The purpose of the Active/Planned Medication Summary Section template is to render mediations that are active/planned which are located in medication related sections in the document. </w:t>
        </w:r>
      </w:ins>
      <w:ins w:id="815" w:author="Jones, Emma" w:date="2018-04-27T11:18:00Z">
        <w:r w:rsidR="00CF7B22">
          <w:t xml:space="preserve">This summary section </w:t>
        </w:r>
      </w:ins>
      <w:ins w:id="816" w:author="Jones, Emma" w:date="2018-04-27T11:19:00Z">
        <w:r w:rsidR="00CF7B22">
          <w:t xml:space="preserve">is meant to contain medications the patient is currently taking (active medications) and/or medications that is planned for the patient to start taking (planned medications) and their applicable indications. </w:t>
        </w:r>
      </w:ins>
      <w:ins w:id="817" w:author="Jones, Emma" w:date="2018-04-27T11:15:00Z">
        <w:r>
          <w:t>This template SHALL be generated and/or rendered only if the applicable medication components exists in the containing document. This section SHALL NOT be used to replace existing CDA medications sections</w:t>
        </w:r>
        <w:r w:rsidR="00CF7B22">
          <w:t>. F</w:t>
        </w:r>
      </w:ins>
      <w:ins w:id="818" w:author="Jones, Emma" w:date="2018-04-27T11:20:00Z">
        <w:r w:rsidR="00CF7B22">
          <w:t>or illustration purposes, t</w:t>
        </w:r>
      </w:ins>
      <w:ins w:id="819" w:author="Jones, Emma" w:date="2018-04-27T11:15:00Z">
        <w:r>
          <w:t>he following guidance is provided</w:t>
        </w:r>
      </w:ins>
      <w:ins w:id="820" w:author="Jones, Emma" w:date="2018-04-27T11:20:00Z">
        <w:r w:rsidR="00CF7B22">
          <w:t>:</w:t>
        </w:r>
      </w:ins>
      <w:ins w:id="821" w:author="Jones, Emma" w:date="2018-04-27T11:15:00Z">
        <w:r>
          <w:t xml:space="preserve"> </w:t>
        </w:r>
      </w:ins>
    </w:p>
    <w:p w14:paraId="2DAB87F4" w14:textId="0299D79D" w:rsidR="00067F11" w:rsidDel="00CF7B22" w:rsidRDefault="00067F11" w:rsidP="00067F11">
      <w:pPr>
        <w:pStyle w:val="BodyText"/>
        <w:rPr>
          <w:del w:id="822" w:author="Jones, Emma" w:date="2018-04-27T11:20:00Z"/>
        </w:rPr>
      </w:pPr>
      <w:del w:id="823" w:author="Jones, Emma" w:date="2018-04-27T11:20:00Z">
        <w:r w:rsidDel="00CF7B22">
          <w:delText xml:space="preserve">This section is meant to contain medications the patient is currently taking (active medications) and/or medications that is planned for the patient to start taking (planned medications) and the applicable indications. Implementations may consider sections containing active and planned medications. However, for illustration purposes, the following sections are used. </w:delText>
        </w:r>
      </w:del>
    </w:p>
    <w:p w14:paraId="288B64EC" w14:textId="77777777" w:rsidR="00067F11" w:rsidRDefault="00067F11" w:rsidP="00067F11">
      <w:pPr>
        <w:pStyle w:val="BodyText"/>
      </w:pPr>
      <w:r w:rsidRPr="00F02B35">
        <w:rPr>
          <w:b/>
        </w:rPr>
        <w:t>Active Medications</w:t>
      </w:r>
      <w:r>
        <w:t>:</w:t>
      </w:r>
    </w:p>
    <w:p w14:paraId="06AB7DF1" w14:textId="42691B0F" w:rsidR="00067F11" w:rsidDel="00CF7B22" w:rsidRDefault="00067F11">
      <w:pPr>
        <w:pStyle w:val="BodyText"/>
        <w:rPr>
          <w:del w:id="824" w:author="Jones, Emma" w:date="2018-04-27T11:20:00Z"/>
        </w:rPr>
        <w:pPrChange w:id="825" w:author="Jones, Emma" w:date="2018-04-27T11:20:00Z">
          <w:pPr>
            <w:pStyle w:val="BodyText"/>
            <w:numPr>
              <w:numId w:val="30"/>
            </w:numPr>
            <w:ind w:left="1080" w:hanging="360"/>
          </w:pPr>
        </w:pPrChange>
      </w:pPr>
      <w:r>
        <w:t xml:space="preserve">Scan the medication section for medication considered to be active. </w:t>
      </w:r>
    </w:p>
    <w:p w14:paraId="7C0B2F9C" w14:textId="60F377AC" w:rsidR="00067F11" w:rsidRDefault="00067F11">
      <w:pPr>
        <w:pStyle w:val="BodyText"/>
        <w:pPrChange w:id="826" w:author="Jones, Emma" w:date="2018-04-27T11:20:00Z">
          <w:pPr>
            <w:pStyle w:val="BodyText"/>
            <w:numPr>
              <w:numId w:val="28"/>
            </w:numPr>
            <w:ind w:left="1440" w:hanging="360"/>
          </w:pPr>
        </w:pPrChange>
      </w:pPr>
      <w:r>
        <w:t>When found output the product name, sig, start date/time, end date/time, indication</w:t>
      </w:r>
      <w:ins w:id="827" w:author="Jones, Emma" w:date="2018-04-27T11:21:00Z">
        <w:r w:rsidR="00CF7B22">
          <w:t xml:space="preserve">. </w:t>
        </w:r>
      </w:ins>
    </w:p>
    <w:p w14:paraId="542E6231" w14:textId="77777777" w:rsidR="00067F11" w:rsidRDefault="00067F11" w:rsidP="00067F11">
      <w:pPr>
        <w:pStyle w:val="BodyText"/>
      </w:pPr>
      <w:r w:rsidRPr="00F02B35">
        <w:rPr>
          <w:b/>
        </w:rPr>
        <w:t>Planned Medications</w:t>
      </w:r>
      <w:r>
        <w:t>:</w:t>
      </w:r>
    </w:p>
    <w:p w14:paraId="1279C8A5" w14:textId="03C99AC7" w:rsidR="00067F11" w:rsidDel="00CF7B22" w:rsidRDefault="00067F11">
      <w:pPr>
        <w:pStyle w:val="BodyText"/>
        <w:rPr>
          <w:del w:id="828" w:author="Jones, Emma" w:date="2018-04-27T11:21:00Z"/>
        </w:rPr>
        <w:pPrChange w:id="829" w:author="Jones, Emma" w:date="2018-04-27T11:21:00Z">
          <w:pPr>
            <w:pStyle w:val="BodyText"/>
            <w:numPr>
              <w:numId w:val="30"/>
            </w:numPr>
            <w:ind w:left="1080" w:hanging="360"/>
          </w:pPr>
        </w:pPrChange>
      </w:pPr>
      <w:r>
        <w:t>Scan the medication section for medications with future start date.</w:t>
      </w:r>
      <w:ins w:id="830" w:author="Jones, Emma" w:date="2018-04-27T11:21:00Z">
        <w:r w:rsidR="00CF7B22">
          <w:t xml:space="preserve"> </w:t>
        </w:r>
      </w:ins>
    </w:p>
    <w:p w14:paraId="6513296C" w14:textId="4C3C1B2C" w:rsidR="00067F11" w:rsidRDefault="00067F11">
      <w:pPr>
        <w:pStyle w:val="BodyText"/>
        <w:pPrChange w:id="831" w:author="Jones, Emma" w:date="2018-04-27T11:21:00Z">
          <w:pPr>
            <w:pStyle w:val="BodyText"/>
            <w:numPr>
              <w:numId w:val="28"/>
            </w:numPr>
            <w:ind w:left="1440" w:hanging="360"/>
          </w:pPr>
        </w:pPrChange>
      </w:pPr>
      <w:r>
        <w:t>When found output the product name, sig, start date/time, end date/time, indication</w:t>
      </w:r>
      <w:ins w:id="832" w:author="Jones, Emma" w:date="2018-04-27T11:21:00Z">
        <w:r w:rsidR="00CF7B22">
          <w:t xml:space="preserve">. </w:t>
        </w:r>
      </w:ins>
    </w:p>
    <w:p w14:paraId="2B28F904" w14:textId="1C77D577" w:rsidR="00067F11" w:rsidDel="00CF7B22" w:rsidRDefault="00067F11">
      <w:pPr>
        <w:pStyle w:val="BodyText"/>
        <w:rPr>
          <w:del w:id="833" w:author="Jones, Emma" w:date="2018-04-27T11:21:00Z"/>
        </w:rPr>
        <w:pPrChange w:id="834" w:author="Jones, Emma" w:date="2018-04-27T11:21:00Z">
          <w:pPr>
            <w:pStyle w:val="BodyText"/>
            <w:numPr>
              <w:numId w:val="30"/>
            </w:numPr>
            <w:ind w:left="1080" w:hanging="360"/>
          </w:pPr>
        </w:pPrChange>
      </w:pPr>
      <w:r>
        <w:t>Scan the plan of treatment section for planned substance administration</w:t>
      </w:r>
      <w:ins w:id="835" w:author="Jones, Emma" w:date="2018-04-27T11:21:00Z">
        <w:r w:rsidR="00CF7B22">
          <w:t xml:space="preserve">. </w:t>
        </w:r>
      </w:ins>
    </w:p>
    <w:p w14:paraId="5DE5CDB1" w14:textId="70AC1EB0" w:rsidR="00067F11" w:rsidRDefault="00067F11">
      <w:pPr>
        <w:pStyle w:val="BodyText"/>
        <w:rPr>
          <w:ins w:id="836" w:author="Jones, Emma" w:date="2018-04-27T11:22:00Z"/>
        </w:rPr>
        <w:pPrChange w:id="837" w:author="Jones, Emma" w:date="2018-04-27T11:21:00Z">
          <w:pPr>
            <w:pStyle w:val="BodyText"/>
            <w:numPr>
              <w:numId w:val="28"/>
            </w:numPr>
            <w:ind w:left="1440" w:hanging="360"/>
          </w:pPr>
        </w:pPrChange>
      </w:pPr>
      <w:r>
        <w:t>When found output the product name, sig, start date/time, end date/time, indication</w:t>
      </w:r>
      <w:ins w:id="838" w:author="Jones, Emma" w:date="2018-04-27T11:21:00Z">
        <w:r w:rsidR="00CF7B22">
          <w:t>.</w:t>
        </w:r>
      </w:ins>
    </w:p>
    <w:p w14:paraId="16224B76" w14:textId="5FF8EAF0" w:rsidR="00CF7B22" w:rsidDel="00CF7B22" w:rsidRDefault="00CF7B22">
      <w:pPr>
        <w:pStyle w:val="BodyText"/>
        <w:rPr>
          <w:del w:id="839" w:author="Jones, Emma" w:date="2018-04-27T11:22:00Z"/>
        </w:rPr>
        <w:pPrChange w:id="840" w:author="Jones, Emma" w:date="2018-04-27T11:21:00Z">
          <w:pPr>
            <w:pStyle w:val="BodyText"/>
            <w:numPr>
              <w:numId w:val="28"/>
            </w:numPr>
            <w:ind w:left="1440" w:hanging="360"/>
          </w:pPr>
        </w:pPrChange>
      </w:pPr>
    </w:p>
    <w:p w14:paraId="590C04C8" w14:textId="46C5D6D6" w:rsidR="00067F11" w:rsidDel="00CF7B22" w:rsidRDefault="00067F11" w:rsidP="00067F11">
      <w:pPr>
        <w:pStyle w:val="BodyText"/>
        <w:rPr>
          <w:del w:id="841" w:author="Jones, Emma" w:date="2018-04-27T11:22:00Z"/>
        </w:rPr>
      </w:pPr>
    </w:p>
    <w:p w14:paraId="0B8BC507" w14:textId="2453F32C" w:rsidR="00067F11" w:rsidDel="00CF7B22" w:rsidRDefault="00067F11" w:rsidP="00067F11">
      <w:pPr>
        <w:pStyle w:val="BodyText"/>
        <w:rPr>
          <w:del w:id="842" w:author="Jones, Emma" w:date="2018-04-27T11:22:00Z"/>
        </w:rPr>
      </w:pPr>
    </w:p>
    <w:p w14:paraId="447F0585" w14:textId="377A8CD5" w:rsidR="00067F11" w:rsidDel="00CF7B22" w:rsidRDefault="00067F11" w:rsidP="00067F11">
      <w:pPr>
        <w:pStyle w:val="BodyText"/>
        <w:rPr>
          <w:del w:id="843" w:author="Jones, Emma" w:date="2018-04-27T11:22:00Z"/>
        </w:rPr>
      </w:pPr>
    </w:p>
    <w:p w14:paraId="028157F3" w14:textId="03D87AF9" w:rsidR="00067F11" w:rsidDel="00CF7B22" w:rsidRDefault="00067F11" w:rsidP="00067F11">
      <w:pPr>
        <w:pStyle w:val="BodyText"/>
        <w:rPr>
          <w:del w:id="844" w:author="Jones, Emma" w:date="2018-04-27T11:22:00Z"/>
        </w:rPr>
      </w:pPr>
    </w:p>
    <w:p w14:paraId="031BDD08" w14:textId="3315ABC6" w:rsidR="00067F11" w:rsidDel="00CF7B22" w:rsidRDefault="00067F11" w:rsidP="00067F11">
      <w:pPr>
        <w:pStyle w:val="BodyText"/>
        <w:rPr>
          <w:del w:id="845" w:author="Jones, Emma" w:date="2018-04-27T11:22:00Z"/>
        </w:rPr>
      </w:pPr>
    </w:p>
    <w:p w14:paraId="79E322A1" w14:textId="15DDC3E2" w:rsidR="00067F11" w:rsidDel="00CF7B22" w:rsidRDefault="00067F11" w:rsidP="00067F11">
      <w:pPr>
        <w:pStyle w:val="BodyText"/>
        <w:rPr>
          <w:del w:id="846" w:author="Jones, Emma" w:date="2018-04-27T11:22:00Z"/>
        </w:rPr>
      </w:pPr>
    </w:p>
    <w:p w14:paraId="1CA991D3" w14:textId="0C320D11" w:rsidR="00067F11" w:rsidDel="00CF7B22" w:rsidRDefault="00067F11" w:rsidP="00067F11">
      <w:pPr>
        <w:pStyle w:val="BodyText"/>
        <w:rPr>
          <w:del w:id="847" w:author="Jones, Emma" w:date="2018-04-27T11:22:00Z"/>
        </w:rPr>
      </w:pPr>
    </w:p>
    <w:p w14:paraId="0C6B8C5D" w14:textId="3DD59ABA" w:rsidR="00067F11" w:rsidDel="00CF7B22" w:rsidRDefault="00067F11" w:rsidP="00067F11">
      <w:pPr>
        <w:pStyle w:val="BodyText"/>
        <w:rPr>
          <w:del w:id="848" w:author="Jones, Emma" w:date="2018-04-27T11:22:00Z"/>
        </w:rPr>
      </w:pPr>
    </w:p>
    <w:p w14:paraId="1911E8B9" w14:textId="5EE11713" w:rsidR="00067F11" w:rsidRDefault="00067F11">
      <w:pPr>
        <w:pStyle w:val="BodyText"/>
        <w:jc w:val="center"/>
        <w:pPrChange w:id="849" w:author="Jones, Emma" w:date="2018-04-27T11:22:00Z">
          <w:pPr>
            <w:pStyle w:val="BodyText"/>
          </w:pPr>
        </w:pPrChange>
      </w:pPr>
      <w:r>
        <w:rPr>
          <w:rFonts w:eastAsia="Calibri"/>
          <w:b/>
          <w:bCs/>
        </w:rPr>
        <w:t>Active/Planned Medication Summary Section</w:t>
      </w:r>
    </w:p>
    <w:p w14:paraId="5E30D3DC" w14:textId="77777777" w:rsidR="00C17A20" w:rsidRPr="00850CFB" w:rsidRDefault="00C17A20">
      <w:pPr>
        <w:pStyle w:val="XMLFragment"/>
        <w:numPr>
          <w:ilvl w:val="0"/>
          <w:numId w:val="28"/>
        </w:numPr>
        <w:pBdr>
          <w:bottom w:val="single" w:sz="4" w:space="5" w:color="auto"/>
        </w:pBdr>
        <w:rPr>
          <w:noProof w:val="0"/>
        </w:rPr>
        <w:pPrChange w:id="850" w:author="Jones, Emma" w:date="2018-04-27T11:22:00Z">
          <w:pPr>
            <w:pStyle w:val="XMLFragment"/>
            <w:numPr>
              <w:numId w:val="28"/>
            </w:numPr>
            <w:pBdr>
              <w:bottom w:val="single" w:sz="4" w:space="31" w:color="auto"/>
            </w:pBdr>
            <w:ind w:left="1440" w:hanging="360"/>
          </w:pPr>
        </w:pPrChange>
      </w:pPr>
      <w:r w:rsidRPr="00850CFB">
        <w:rPr>
          <w:noProof w:val="0"/>
        </w:rPr>
        <w:lastRenderedPageBreak/>
        <w:t>&lt;component&gt;</w:t>
      </w:r>
    </w:p>
    <w:p w14:paraId="123C8D85" w14:textId="77777777" w:rsidR="00C17A20" w:rsidRPr="00850CFB" w:rsidRDefault="00C17A20">
      <w:pPr>
        <w:pStyle w:val="XMLFragment"/>
        <w:numPr>
          <w:ilvl w:val="0"/>
          <w:numId w:val="28"/>
        </w:numPr>
        <w:pBdr>
          <w:bottom w:val="single" w:sz="4" w:space="5" w:color="auto"/>
        </w:pBdr>
        <w:rPr>
          <w:noProof w:val="0"/>
        </w:rPr>
        <w:pPrChange w:id="851" w:author="Jones, Emma" w:date="2018-04-27T11:22:00Z">
          <w:pPr>
            <w:pStyle w:val="XMLFragment"/>
            <w:numPr>
              <w:numId w:val="28"/>
            </w:numPr>
            <w:pBdr>
              <w:bottom w:val="single" w:sz="4" w:space="31" w:color="auto"/>
            </w:pBdr>
            <w:ind w:left="1440" w:hanging="360"/>
          </w:pPr>
        </w:pPrChange>
      </w:pPr>
      <w:r w:rsidRPr="00850CFB">
        <w:rPr>
          <w:noProof w:val="0"/>
        </w:rPr>
        <w:t xml:space="preserve">  &lt;section&gt;</w:t>
      </w:r>
    </w:p>
    <w:p w14:paraId="380DDEB0" w14:textId="77777777" w:rsidR="00C17A20" w:rsidRPr="00850CFB" w:rsidRDefault="00C17A20">
      <w:pPr>
        <w:pStyle w:val="XMLFragment"/>
        <w:numPr>
          <w:ilvl w:val="0"/>
          <w:numId w:val="28"/>
        </w:numPr>
        <w:pBdr>
          <w:bottom w:val="single" w:sz="4" w:space="5" w:color="auto"/>
        </w:pBdr>
        <w:rPr>
          <w:noProof w:val="0"/>
        </w:rPr>
        <w:pPrChange w:id="852" w:author="Jones, Emma" w:date="2018-04-27T11:22:00Z">
          <w:pPr>
            <w:pStyle w:val="XMLFragment"/>
            <w:numPr>
              <w:numId w:val="28"/>
            </w:numPr>
            <w:pBdr>
              <w:bottom w:val="single" w:sz="4" w:space="31" w:color="auto"/>
            </w:pBdr>
            <w:ind w:left="1440" w:hanging="360"/>
          </w:pPr>
        </w:pPrChange>
      </w:pPr>
      <w:r>
        <w:rPr>
          <w:noProof w:val="0"/>
        </w:rPr>
        <w:t xml:space="preserve">    &lt;templateId root=</w:t>
      </w:r>
      <w:r w:rsidRPr="009C5E35">
        <w:rPr>
          <w:noProof w:val="0"/>
        </w:rPr>
        <w:t>"1.3.6.1.4.1.19376.1.5.3.1.1.26.1.10"</w:t>
      </w:r>
      <w:r w:rsidRPr="00850CFB">
        <w:rPr>
          <w:noProof w:val="0"/>
        </w:rPr>
        <w:t>/&gt;</w:t>
      </w:r>
    </w:p>
    <w:p w14:paraId="0724E8B2" w14:textId="77777777" w:rsidR="00C17A20" w:rsidRPr="00850CFB" w:rsidRDefault="00C17A20">
      <w:pPr>
        <w:pStyle w:val="XMLFragment"/>
        <w:numPr>
          <w:ilvl w:val="0"/>
          <w:numId w:val="28"/>
        </w:numPr>
        <w:pBdr>
          <w:bottom w:val="single" w:sz="4" w:space="5" w:color="auto"/>
        </w:pBdr>
        <w:rPr>
          <w:noProof w:val="0"/>
        </w:rPr>
        <w:pPrChange w:id="853" w:author="Jones, Emma" w:date="2018-04-27T11:22:00Z">
          <w:pPr>
            <w:pStyle w:val="XMLFragment"/>
            <w:numPr>
              <w:numId w:val="28"/>
            </w:numPr>
            <w:pBdr>
              <w:bottom w:val="single" w:sz="4" w:space="31" w:color="auto"/>
            </w:pBdr>
            <w:ind w:left="1440" w:hanging="360"/>
          </w:pPr>
        </w:pPrChange>
      </w:pPr>
      <w:r w:rsidRPr="00850CFB">
        <w:rPr>
          <w:noProof w:val="0"/>
        </w:rPr>
        <w:t xml:space="preserve">    &lt;id root=' ' extension=' '/&gt;</w:t>
      </w:r>
    </w:p>
    <w:p w14:paraId="2DFFB794" w14:textId="77777777" w:rsidR="00C17A20" w:rsidRPr="00850CFB" w:rsidRDefault="00C17A20">
      <w:pPr>
        <w:pStyle w:val="XMLFragment"/>
        <w:numPr>
          <w:ilvl w:val="0"/>
          <w:numId w:val="28"/>
        </w:numPr>
        <w:pBdr>
          <w:bottom w:val="single" w:sz="4" w:space="5" w:color="auto"/>
        </w:pBdr>
        <w:rPr>
          <w:noProof w:val="0"/>
        </w:rPr>
        <w:pPrChange w:id="854" w:author="Jones, Emma" w:date="2018-04-27T11:22:00Z">
          <w:pPr>
            <w:pStyle w:val="XMLFragment"/>
            <w:numPr>
              <w:numId w:val="28"/>
            </w:numPr>
            <w:pBdr>
              <w:bottom w:val="single" w:sz="4" w:space="31" w:color="auto"/>
            </w:pBdr>
            <w:ind w:left="1440" w:hanging="360"/>
          </w:pPr>
        </w:pPrChange>
      </w:pPr>
      <w:r w:rsidRPr="00850CFB">
        <w:rPr>
          <w:noProof w:val="0"/>
        </w:rPr>
        <w:t xml:space="preserve">    &lt;code code='</w:t>
      </w:r>
      <w:r>
        <w:rPr>
          <w:noProof w:val="0"/>
        </w:rPr>
        <w:t>77604-7' displayName='</w:t>
      </w:r>
      <w:r>
        <w:rPr>
          <w:color w:val="000000"/>
        </w:rPr>
        <w:t>Medication treatment plan.brief</w:t>
      </w:r>
      <w:r w:rsidRPr="00850CFB">
        <w:rPr>
          <w:noProof w:val="0"/>
        </w:rPr>
        <w:t>'</w:t>
      </w:r>
    </w:p>
    <w:p w14:paraId="4632641C" w14:textId="77777777" w:rsidR="00C17A20" w:rsidRDefault="00C17A20">
      <w:pPr>
        <w:pStyle w:val="XMLFragment"/>
        <w:numPr>
          <w:ilvl w:val="0"/>
          <w:numId w:val="28"/>
        </w:numPr>
        <w:pBdr>
          <w:bottom w:val="single" w:sz="4" w:space="5" w:color="auto"/>
        </w:pBdr>
        <w:rPr>
          <w:noProof w:val="0"/>
        </w:rPr>
        <w:pPrChange w:id="855" w:author="Jones, Emma" w:date="2018-04-27T11:22:00Z">
          <w:pPr>
            <w:pStyle w:val="XMLFragment"/>
            <w:numPr>
              <w:numId w:val="28"/>
            </w:numPr>
            <w:pBdr>
              <w:bottom w:val="single" w:sz="4" w:space="31" w:color="auto"/>
            </w:pBdr>
            <w:ind w:left="1440" w:hanging="360"/>
          </w:pPr>
        </w:pPrChange>
      </w:pPr>
      <w:r w:rsidRPr="00850CFB">
        <w:rPr>
          <w:noProof w:val="0"/>
        </w:rPr>
        <w:t xml:space="preserve">      codeSystem='2.16.840.1.113883.6.1' codeSystemName='LOINC'/&gt;</w:t>
      </w:r>
    </w:p>
    <w:p w14:paraId="16375A9E" w14:textId="77777777" w:rsidR="00C17A20" w:rsidRPr="00850CFB" w:rsidRDefault="00C17A20">
      <w:pPr>
        <w:pStyle w:val="XMLFragment"/>
        <w:numPr>
          <w:ilvl w:val="0"/>
          <w:numId w:val="28"/>
        </w:numPr>
        <w:pBdr>
          <w:bottom w:val="single" w:sz="4" w:space="5" w:color="auto"/>
        </w:pBdr>
        <w:rPr>
          <w:noProof w:val="0"/>
        </w:rPr>
        <w:pPrChange w:id="856" w:author="Jones, Emma" w:date="2018-04-27T11:22:00Z">
          <w:pPr>
            <w:pStyle w:val="XMLFragment"/>
            <w:numPr>
              <w:numId w:val="28"/>
            </w:numPr>
            <w:pBdr>
              <w:bottom w:val="single" w:sz="4" w:space="31" w:color="auto"/>
            </w:pBdr>
            <w:ind w:left="1440" w:hanging="360"/>
          </w:pPr>
        </w:pPrChange>
      </w:pPr>
      <w:r w:rsidRPr="009C5E35">
        <w:rPr>
          <w:noProof w:val="0"/>
        </w:rPr>
        <w:t xml:space="preserve">  </w:t>
      </w:r>
      <w:r>
        <w:rPr>
          <w:noProof w:val="0"/>
        </w:rPr>
        <w:t xml:space="preserve">  </w:t>
      </w:r>
      <w:r w:rsidRPr="009C5E35">
        <w:rPr>
          <w:noProof w:val="0"/>
        </w:rPr>
        <w:t>&lt;title&gt;Active/Planned Medication Summary&lt;/title&gt;</w:t>
      </w:r>
    </w:p>
    <w:p w14:paraId="649C2E12" w14:textId="77777777" w:rsidR="00C17A20" w:rsidRPr="00850CFB" w:rsidRDefault="00C17A20">
      <w:pPr>
        <w:pStyle w:val="XMLFragment"/>
        <w:numPr>
          <w:ilvl w:val="0"/>
          <w:numId w:val="28"/>
        </w:numPr>
        <w:pBdr>
          <w:bottom w:val="single" w:sz="4" w:space="5" w:color="auto"/>
        </w:pBdr>
        <w:rPr>
          <w:noProof w:val="0"/>
        </w:rPr>
        <w:pPrChange w:id="857" w:author="Jones, Emma" w:date="2018-04-27T11:22:00Z">
          <w:pPr>
            <w:pStyle w:val="XMLFragment"/>
            <w:numPr>
              <w:numId w:val="28"/>
            </w:numPr>
            <w:pBdr>
              <w:bottom w:val="single" w:sz="4" w:space="31" w:color="auto"/>
            </w:pBdr>
            <w:ind w:left="1440" w:hanging="360"/>
          </w:pPr>
        </w:pPrChange>
      </w:pPr>
      <w:r w:rsidRPr="00850CFB">
        <w:rPr>
          <w:noProof w:val="0"/>
        </w:rPr>
        <w:t xml:space="preserve">    &lt;text&gt;</w:t>
      </w:r>
    </w:p>
    <w:p w14:paraId="56A05E1A" w14:textId="77777777" w:rsidR="00C17A20" w:rsidRPr="00850CFB" w:rsidRDefault="00C17A20">
      <w:pPr>
        <w:pStyle w:val="XMLFragment"/>
        <w:numPr>
          <w:ilvl w:val="0"/>
          <w:numId w:val="28"/>
        </w:numPr>
        <w:pBdr>
          <w:bottom w:val="single" w:sz="4" w:space="5" w:color="auto"/>
        </w:pBdr>
        <w:rPr>
          <w:noProof w:val="0"/>
        </w:rPr>
        <w:pPrChange w:id="858" w:author="Jones, Emma" w:date="2018-04-27T11:22:00Z">
          <w:pPr>
            <w:pStyle w:val="XMLFragment"/>
            <w:numPr>
              <w:numId w:val="28"/>
            </w:numPr>
            <w:pBdr>
              <w:bottom w:val="single" w:sz="4" w:space="31" w:color="auto"/>
            </w:pBdr>
            <w:ind w:left="1440" w:hanging="360"/>
          </w:pPr>
        </w:pPrChange>
      </w:pPr>
      <w:r w:rsidRPr="00850CFB">
        <w:rPr>
          <w:noProof w:val="0"/>
        </w:rPr>
        <w:t xml:space="preserve">      Text as described above</w:t>
      </w:r>
    </w:p>
    <w:p w14:paraId="6146E50F" w14:textId="77777777" w:rsidR="00C17A20" w:rsidRDefault="00C17A20">
      <w:pPr>
        <w:pStyle w:val="XMLFragment"/>
        <w:numPr>
          <w:ilvl w:val="0"/>
          <w:numId w:val="28"/>
        </w:numPr>
        <w:pBdr>
          <w:bottom w:val="single" w:sz="4" w:space="5" w:color="auto"/>
        </w:pBdr>
        <w:rPr>
          <w:noProof w:val="0"/>
        </w:rPr>
        <w:pPrChange w:id="859" w:author="Jones, Emma" w:date="2018-04-27T11:22:00Z">
          <w:pPr>
            <w:pStyle w:val="XMLFragment"/>
            <w:numPr>
              <w:numId w:val="28"/>
            </w:numPr>
            <w:pBdr>
              <w:bottom w:val="single" w:sz="4" w:space="31" w:color="auto"/>
            </w:pBdr>
            <w:ind w:left="1440" w:hanging="360"/>
          </w:pPr>
        </w:pPrChange>
      </w:pPr>
      <w:r w:rsidRPr="00850CFB">
        <w:rPr>
          <w:noProof w:val="0"/>
        </w:rPr>
        <w:t xml:space="preserve">    &lt;/text&gt;</w:t>
      </w:r>
    </w:p>
    <w:p w14:paraId="77CE5394" w14:textId="77777777" w:rsidR="00C17A20" w:rsidRDefault="00C17A20">
      <w:pPr>
        <w:pStyle w:val="XMLFragment"/>
        <w:numPr>
          <w:ilvl w:val="0"/>
          <w:numId w:val="28"/>
        </w:numPr>
        <w:pBdr>
          <w:bottom w:val="single" w:sz="4" w:space="5" w:color="auto"/>
        </w:pBdr>
        <w:rPr>
          <w:noProof w:val="0"/>
        </w:rPr>
        <w:pPrChange w:id="860" w:author="Jones, Emma" w:date="2018-04-27T11:22:00Z">
          <w:pPr>
            <w:pStyle w:val="XMLFragment"/>
            <w:numPr>
              <w:numId w:val="28"/>
            </w:numPr>
            <w:pBdr>
              <w:bottom w:val="single" w:sz="4" w:space="31" w:color="auto"/>
            </w:pBdr>
            <w:ind w:left="1440" w:hanging="360"/>
          </w:pPr>
        </w:pPrChange>
      </w:pPr>
      <w:r>
        <w:rPr>
          <w:noProof w:val="0"/>
        </w:rPr>
        <w:t xml:space="preserve">  &lt;/section&gt;</w:t>
      </w:r>
    </w:p>
    <w:p w14:paraId="41693A85" w14:textId="77777777" w:rsidR="00C17A20" w:rsidRPr="00D26514" w:rsidRDefault="00C17A20">
      <w:pPr>
        <w:pStyle w:val="XMLFragment"/>
        <w:numPr>
          <w:ilvl w:val="0"/>
          <w:numId w:val="28"/>
        </w:numPr>
        <w:pBdr>
          <w:bottom w:val="single" w:sz="4" w:space="5" w:color="auto"/>
        </w:pBdr>
        <w:pPrChange w:id="861" w:author="Jones, Emma" w:date="2018-04-27T11:22:00Z">
          <w:pPr>
            <w:pStyle w:val="XMLFragment"/>
            <w:numPr>
              <w:numId w:val="28"/>
            </w:numPr>
            <w:pBdr>
              <w:bottom w:val="single" w:sz="4" w:space="31" w:color="auto"/>
            </w:pBdr>
            <w:ind w:left="1440" w:hanging="360"/>
          </w:pPr>
        </w:pPrChange>
      </w:pPr>
      <w:r>
        <w:rPr>
          <w:noProof w:val="0"/>
        </w:rPr>
        <w:t>&lt;/component&gt;</w:t>
      </w:r>
    </w:p>
    <w:p w14:paraId="5D59328F" w14:textId="66CFC76B" w:rsidR="00B05A57" w:rsidRPr="00850CFB" w:rsidRDefault="00B05A57">
      <w:pPr>
        <w:pStyle w:val="FigureTitle"/>
        <w:ind w:left="1440"/>
        <w:rPr>
          <w:ins w:id="862" w:author="Jones, Emma" w:date="2018-04-27T11:26:00Z"/>
        </w:rPr>
        <w:pPrChange w:id="863" w:author="Jones, Emma" w:date="2018-04-27T11:27:00Z">
          <w:pPr>
            <w:pStyle w:val="FigureTitle"/>
            <w:numPr>
              <w:numId w:val="28"/>
            </w:numPr>
            <w:ind w:left="1440" w:hanging="360"/>
          </w:pPr>
        </w:pPrChange>
      </w:pPr>
      <w:ins w:id="864" w:author="Jones, Emma" w:date="2018-04-27T11:26:00Z">
        <w:r w:rsidRPr="00850CFB">
          <w:t>Figure 6.3.3.10.</w:t>
        </w:r>
      </w:ins>
      <w:ins w:id="865" w:author="Jones, Emma" w:date="2018-04-27T13:15:00Z">
        <w:r w:rsidR="00537977">
          <w:t>S3</w:t>
        </w:r>
      </w:ins>
      <w:ins w:id="866" w:author="Jones, Emma" w:date="2018-04-27T11:26:00Z">
        <w:r w:rsidRPr="00850CFB">
          <w:t xml:space="preserve">.1-1: Specification for IHE </w:t>
        </w:r>
        <w:r>
          <w:t xml:space="preserve">Active/Planned Medication </w:t>
        </w:r>
      </w:ins>
      <w:ins w:id="867" w:author="Jones, Emma" w:date="2018-04-27T11:27:00Z">
        <w:r>
          <w:t xml:space="preserve">  </w:t>
        </w:r>
      </w:ins>
      <w:ins w:id="868" w:author="Jones, Emma" w:date="2018-04-27T11:26:00Z">
        <w:r>
          <w:t>Summary</w:t>
        </w:r>
        <w:r w:rsidRPr="00850CFB">
          <w:t xml:space="preserve"> Section</w:t>
        </w:r>
      </w:ins>
    </w:p>
    <w:p w14:paraId="1905BF9E" w14:textId="2210EEB4" w:rsidR="00F02B35" w:rsidRPr="00F21900" w:rsidRDefault="00F02B35" w:rsidP="00C17A20">
      <w:pPr>
        <w:pStyle w:val="BodyText"/>
      </w:pPr>
    </w:p>
    <w:p w14:paraId="3CDC43FC" w14:textId="6DC5D271" w:rsidR="0088137F" w:rsidRDefault="0088137F" w:rsidP="0088137F">
      <w:pPr>
        <w:pStyle w:val="Heading4"/>
        <w:numPr>
          <w:ilvl w:val="0"/>
          <w:numId w:val="0"/>
        </w:numPr>
        <w:ind w:left="864" w:hanging="864"/>
        <w:rPr>
          <w:noProof w:val="0"/>
        </w:rPr>
      </w:pPr>
      <w:r w:rsidRPr="00D26514">
        <w:rPr>
          <w:noProof w:val="0"/>
        </w:rPr>
        <w:t>6.3.3.</w:t>
      </w:r>
      <w:r w:rsidR="00E72566">
        <w:rPr>
          <w:noProof w:val="0"/>
        </w:rPr>
        <w:t>10</w:t>
      </w:r>
      <w:r w:rsidRPr="00D26514">
        <w:rPr>
          <w:noProof w:val="0"/>
        </w:rPr>
        <w:t>.</w:t>
      </w:r>
      <w:del w:id="869" w:author="Jones, Emma" w:date="2018-04-27T13:15:00Z">
        <w:r w:rsidRPr="00D26514" w:rsidDel="00537977">
          <w:rPr>
            <w:noProof w:val="0"/>
          </w:rPr>
          <w:delText>S</w:delText>
        </w:r>
        <w:r w:rsidR="00E72566" w:rsidDel="00537977">
          <w:rPr>
            <w:noProof w:val="0"/>
          </w:rPr>
          <w:delText>5</w:delText>
        </w:r>
      </w:del>
      <w:ins w:id="870" w:author="Jones, Emma" w:date="2018-04-27T13:15:00Z">
        <w:r w:rsidR="00537977">
          <w:rPr>
            <w:noProof w:val="0"/>
          </w:rPr>
          <w:t>S4</w:t>
        </w:r>
      </w:ins>
      <w:r w:rsidRPr="00D26514">
        <w:rPr>
          <w:noProof w:val="0"/>
        </w:rPr>
        <w:t xml:space="preserve"> </w:t>
      </w:r>
      <w:r>
        <w:rPr>
          <w:noProof w:val="0"/>
        </w:rPr>
        <w:t xml:space="preserve">Document Summary </w:t>
      </w:r>
      <w:r w:rsidRPr="00D26514">
        <w:rPr>
          <w:noProof w:val="0"/>
        </w:rPr>
        <w:t xml:space="preserve">Section Content Module </w:t>
      </w:r>
    </w:p>
    <w:p w14:paraId="26A7FCBA" w14:textId="22BC0D1A" w:rsidR="00693D9F" w:rsidRPr="00693D9F" w:rsidDel="001C583F" w:rsidRDefault="00693D9F" w:rsidP="00693D9F">
      <w:pPr>
        <w:pStyle w:val="BodyText"/>
        <w:rPr>
          <w:moveFrom w:id="871" w:author="Jones, Emma" w:date="2018-04-30T11:40:00Z"/>
        </w:rPr>
      </w:pPr>
      <w:moveFromRangeStart w:id="872" w:author="Jones, Emma" w:date="2018-04-30T11:40:00Z" w:name="move512851746"/>
      <w:moveFrom w:id="873" w:author="Jones, Emma" w:date="2018-04-30T11:40:00Z">
        <w:r w:rsidDel="001C583F">
          <w:t xml:space="preserve">The Document Summary Section template conforms to </w:t>
        </w:r>
        <w:r w:rsidR="00264BC6" w:rsidDel="001C583F">
          <w:fldChar w:fldCharType="begin"/>
        </w:r>
        <w:r w:rsidR="00264BC6" w:rsidDel="001C583F">
          <w:instrText xml:space="preserve"> HYPERLINK "https://art-decor.ihe-europe.net/art-decor/decor-templates--C-CRC-?section=templates&amp;id=1.3.6.1.4.1.19376.1.4.1.2.16&amp;effectiveDate=2017-02-21T18:59:44" </w:instrText>
        </w:r>
        <w:r w:rsidR="00264BC6" w:rsidDel="001C583F">
          <w:fldChar w:fldCharType="separate"/>
        </w:r>
        <w:r w:rsidRPr="00693D9F" w:rsidDel="001C583F">
          <w:rPr>
            <w:rStyle w:val="Hyperlink"/>
          </w:rPr>
          <w:t>IHE Cardiology Document Summary Section</w:t>
        </w:r>
        <w:r w:rsidR="00264BC6" w:rsidDel="001C583F">
          <w:rPr>
            <w:rStyle w:val="Hyperlink"/>
          </w:rPr>
          <w:fldChar w:fldCharType="end"/>
        </w:r>
        <w:r w:rsidDel="001C583F">
          <w:t xml:space="preserve"> template. </w:t>
        </w:r>
      </w:moveFrom>
    </w:p>
    <w:moveFromRangeEnd w:id="872"/>
    <w:p w14:paraId="0341F925" w14:textId="1E58B039" w:rsidR="00E72566" w:rsidRDefault="00C17A20" w:rsidP="00E72566">
      <w:pPr>
        <w:pStyle w:val="BodyText"/>
        <w:jc w:val="center"/>
        <w:rPr>
          <w:b/>
        </w:rPr>
      </w:pPr>
      <w:r>
        <w:rPr>
          <w:b/>
        </w:rPr>
        <w:t>Table 6.3.3.10</w:t>
      </w:r>
      <w:r w:rsidR="00E72566" w:rsidRPr="00E72566">
        <w:rPr>
          <w:b/>
        </w:rPr>
        <w:t>.</w:t>
      </w:r>
      <w:del w:id="874" w:author="Jones, Emma" w:date="2018-04-27T13:15:00Z">
        <w:r w:rsidR="00E72566" w:rsidRPr="00E72566" w:rsidDel="00537977">
          <w:rPr>
            <w:b/>
          </w:rPr>
          <w:delText>S</w:delText>
        </w:r>
        <w:r w:rsidR="00E72566" w:rsidDel="00537977">
          <w:rPr>
            <w:b/>
          </w:rPr>
          <w:delText>5</w:delText>
        </w:r>
      </w:del>
      <w:ins w:id="875" w:author="Jones, Emma" w:date="2018-04-27T13:15:00Z">
        <w:r w:rsidR="00537977">
          <w:rPr>
            <w:b/>
          </w:rPr>
          <w:t>S4</w:t>
        </w:r>
      </w:ins>
      <w:r w:rsidR="00E72566" w:rsidRPr="00E72566">
        <w:rPr>
          <w:b/>
        </w:rPr>
        <w:t>-1:</w:t>
      </w:r>
      <w:r w:rsidR="00E72566">
        <w:rPr>
          <w:b/>
        </w:rPr>
        <w:t xml:space="preserve"> Document Summary </w:t>
      </w:r>
      <w:r w:rsidR="00E72566" w:rsidRPr="00E72566">
        <w:rPr>
          <w:b/>
        </w:rPr>
        <w:t>Section</w:t>
      </w:r>
      <w:r w:rsidR="00D66D14">
        <w:rPr>
          <w:b/>
        </w:rPr>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850CFB" w14:paraId="4C9B29F7" w14:textId="77777777" w:rsidTr="006C2F45">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850CFB" w:rsidRDefault="00E72566" w:rsidP="006C2F45">
            <w:pPr>
              <w:pStyle w:val="TableEntryHeader"/>
            </w:pPr>
            <w:r w:rsidRPr="00850CFB">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850CFB" w:rsidRDefault="00E72566" w:rsidP="006C2F45">
            <w:pPr>
              <w:pStyle w:val="TableEntry"/>
            </w:pPr>
            <w:r>
              <w:t>Document Summary</w:t>
            </w:r>
            <w:r w:rsidRPr="00850CFB">
              <w:t xml:space="preserve"> Section</w:t>
            </w:r>
          </w:p>
        </w:tc>
      </w:tr>
      <w:tr w:rsidR="00E72566" w:rsidRPr="00850CFB" w14:paraId="2A881A6A"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850CFB" w:rsidRDefault="00E72566" w:rsidP="006C2F45">
            <w:pPr>
              <w:pStyle w:val="TableEntryHeader"/>
            </w:pPr>
            <w:r w:rsidRPr="00850CFB">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850CFB" w:rsidRDefault="00693D9F" w:rsidP="006C2F45">
            <w:pPr>
              <w:pStyle w:val="TableEntry"/>
            </w:pPr>
            <w:r>
              <w:t>1.3.6.1.4.1.19376.1.4.1.2.16</w:t>
            </w:r>
          </w:p>
        </w:tc>
      </w:tr>
      <w:tr w:rsidR="00E72566" w:rsidRPr="00850CFB" w14:paraId="64D232A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850CFB" w:rsidRDefault="00E72566" w:rsidP="006C2F45">
            <w:pPr>
              <w:pStyle w:val="TableEntryHeader"/>
            </w:pPr>
            <w:r w:rsidRPr="00850CFB">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850CFB" w:rsidRDefault="00693D9F" w:rsidP="006C2F45">
            <w:pPr>
              <w:pStyle w:val="TableEntry"/>
            </w:pPr>
            <w:r>
              <w:t>CDA Section Template 2.16.840.1.113883.10.12.201</w:t>
            </w:r>
          </w:p>
        </w:tc>
      </w:tr>
      <w:tr w:rsidR="00E72566" w:rsidRPr="00850CFB" w14:paraId="19D21AB0"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850CFB" w:rsidRDefault="00E72566" w:rsidP="006C2F45">
            <w:pPr>
              <w:pStyle w:val="TableEntryHeader"/>
            </w:pPr>
            <w:r w:rsidRPr="00850CFB">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850CFB" w:rsidRDefault="002E7933" w:rsidP="002E7933">
            <w:pPr>
              <w:pStyle w:val="TableEntry"/>
              <w:ind w:left="0"/>
            </w:pPr>
            <w:r>
              <w:t>Provide pertinent information about</w:t>
            </w:r>
            <w:r w:rsidR="00B9106D">
              <w:t xml:space="preserve"> the document.</w:t>
            </w:r>
          </w:p>
        </w:tc>
      </w:tr>
      <w:tr w:rsidR="00E72566" w:rsidRPr="00850CFB" w14:paraId="60C98B8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850CFB" w:rsidRDefault="00E72566" w:rsidP="006C2F45">
            <w:pPr>
              <w:pStyle w:val="TableEntryHeader"/>
            </w:pPr>
            <w:r w:rsidRPr="00850CFB">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7F70AFF4" w:rsidR="00E72566" w:rsidRPr="00BD06B0" w:rsidRDefault="00E72566" w:rsidP="00B9106D">
            <w:pPr>
              <w:pStyle w:val="TableEntry"/>
            </w:pPr>
            <w:r w:rsidRPr="00BD06B0">
              <w:t xml:space="preserve"> </w:t>
            </w:r>
            <w:ins w:id="876" w:author="Jones, Emma" w:date="2018-04-27T11:23:00Z">
              <w:r w:rsidR="00B05A57">
                <w:t xml:space="preserve">55112-7, </w:t>
              </w:r>
            </w:ins>
            <w:r w:rsidR="00B9106D">
              <w:t xml:space="preserve">LOINC, “Document Summary” </w:t>
            </w:r>
            <w:del w:id="877" w:author="Jones, Emma" w:date="2018-04-27T11:23:00Z">
              <w:r w:rsidR="00B9106D" w:rsidDel="00B05A57">
                <w:delText>55112-7</w:delText>
              </w:r>
            </w:del>
          </w:p>
        </w:tc>
      </w:tr>
      <w:tr w:rsidR="00E72566" w:rsidRPr="00850CFB" w14:paraId="2C475E33" w14:textId="77777777" w:rsidTr="006C2F45">
        <w:tc>
          <w:tcPr>
            <w:tcW w:w="492" w:type="pct"/>
            <w:tcBorders>
              <w:top w:val="single" w:sz="4" w:space="0" w:color="auto"/>
            </w:tcBorders>
            <w:shd w:val="clear" w:color="auto" w:fill="E6E6E6"/>
            <w:vAlign w:val="center"/>
          </w:tcPr>
          <w:p w14:paraId="2EFAD4EC" w14:textId="77777777" w:rsidR="00E72566" w:rsidRPr="00850CFB" w:rsidRDefault="00E72566" w:rsidP="006C2F45">
            <w:pPr>
              <w:pStyle w:val="TableEntryHeader"/>
            </w:pPr>
            <w:r w:rsidRPr="00850CFB">
              <w:t xml:space="preserve">Opt and Card </w:t>
            </w:r>
          </w:p>
        </w:tc>
        <w:tc>
          <w:tcPr>
            <w:tcW w:w="626" w:type="pct"/>
            <w:tcBorders>
              <w:top w:val="single" w:sz="4" w:space="0" w:color="auto"/>
            </w:tcBorders>
            <w:shd w:val="clear" w:color="auto" w:fill="E6E6E6"/>
            <w:vAlign w:val="center"/>
          </w:tcPr>
          <w:p w14:paraId="67C72684" w14:textId="77777777" w:rsidR="00E72566" w:rsidRPr="00850CFB" w:rsidRDefault="00E72566" w:rsidP="006C2F45">
            <w:pPr>
              <w:pStyle w:val="TableEntryHeader"/>
            </w:pPr>
            <w:r w:rsidRPr="00850CFB">
              <w:t>Condition</w:t>
            </w:r>
          </w:p>
        </w:tc>
        <w:tc>
          <w:tcPr>
            <w:tcW w:w="1115" w:type="pct"/>
            <w:tcBorders>
              <w:top w:val="single" w:sz="4" w:space="0" w:color="auto"/>
            </w:tcBorders>
            <w:shd w:val="clear" w:color="auto" w:fill="E4E4E4"/>
          </w:tcPr>
          <w:p w14:paraId="5E1D8C6A" w14:textId="77777777" w:rsidR="00E72566" w:rsidRPr="00850CFB" w:rsidRDefault="00E72566" w:rsidP="006C2F45">
            <w:pPr>
              <w:pStyle w:val="TableEntryHeader"/>
            </w:pPr>
            <w:r w:rsidRPr="00850CFB">
              <w:t xml:space="preserve">Data Element or </w:t>
            </w:r>
            <w:r w:rsidRPr="00850CFB">
              <w:br/>
              <w:t>Section Name</w:t>
            </w:r>
          </w:p>
        </w:tc>
        <w:tc>
          <w:tcPr>
            <w:tcW w:w="1302" w:type="pct"/>
            <w:tcBorders>
              <w:top w:val="single" w:sz="4" w:space="0" w:color="auto"/>
            </w:tcBorders>
            <w:shd w:val="clear" w:color="auto" w:fill="E4E4E4"/>
            <w:vAlign w:val="center"/>
          </w:tcPr>
          <w:p w14:paraId="2EA09F04" w14:textId="77777777" w:rsidR="00E72566" w:rsidRPr="00850CFB" w:rsidRDefault="00E72566" w:rsidP="006C2F45">
            <w:pPr>
              <w:pStyle w:val="TableEntryHeader"/>
            </w:pPr>
            <w:r w:rsidRPr="00850CFB">
              <w:t>Template ID</w:t>
            </w:r>
          </w:p>
        </w:tc>
        <w:tc>
          <w:tcPr>
            <w:tcW w:w="773" w:type="pct"/>
            <w:tcBorders>
              <w:top w:val="single" w:sz="4" w:space="0" w:color="auto"/>
            </w:tcBorders>
            <w:shd w:val="clear" w:color="auto" w:fill="E4E4E4"/>
            <w:vAlign w:val="center"/>
          </w:tcPr>
          <w:p w14:paraId="6301347E" w14:textId="77777777" w:rsidR="00E72566" w:rsidRPr="00850CFB" w:rsidRDefault="00E72566" w:rsidP="006C2F45">
            <w:pPr>
              <w:pStyle w:val="TableEntryHeader"/>
            </w:pPr>
            <w:r w:rsidRPr="00850CFB">
              <w:t>Specification Document</w:t>
            </w:r>
          </w:p>
        </w:tc>
        <w:tc>
          <w:tcPr>
            <w:tcW w:w="692" w:type="pct"/>
            <w:tcBorders>
              <w:top w:val="single" w:sz="4" w:space="0" w:color="auto"/>
            </w:tcBorders>
            <w:shd w:val="clear" w:color="auto" w:fill="E4E4E4"/>
            <w:vAlign w:val="center"/>
          </w:tcPr>
          <w:p w14:paraId="4047B006" w14:textId="77777777" w:rsidR="00E72566" w:rsidRPr="00850CFB" w:rsidRDefault="00E72566" w:rsidP="006C2F45">
            <w:pPr>
              <w:pStyle w:val="TableEntryHeader"/>
            </w:pPr>
            <w:r w:rsidRPr="00850CFB">
              <w:t>Vocabulary</w:t>
            </w:r>
          </w:p>
          <w:p w14:paraId="19389F63" w14:textId="77777777" w:rsidR="00E72566" w:rsidRPr="00850CFB" w:rsidRDefault="00E72566" w:rsidP="006C2F45">
            <w:pPr>
              <w:pStyle w:val="TableEntryHeader"/>
            </w:pPr>
            <w:r w:rsidRPr="00850CFB">
              <w:t>Constraint</w:t>
            </w:r>
          </w:p>
        </w:tc>
      </w:tr>
      <w:tr w:rsidR="00E72566" w:rsidRPr="00850CFB" w14:paraId="11BE06B0" w14:textId="77777777" w:rsidTr="006C2F45">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850CFB" w:rsidRDefault="00E72566" w:rsidP="006C2F45">
            <w:pPr>
              <w:pStyle w:val="TableEntryHeader"/>
            </w:pPr>
            <w:r w:rsidRPr="00850CFB">
              <w:t>Text only section</w:t>
            </w:r>
          </w:p>
        </w:tc>
      </w:tr>
      <w:tr w:rsidR="00E72566" w:rsidRPr="00850CFB" w14:paraId="1EB55CBB" w14:textId="77777777" w:rsidTr="006C2F45">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850CFB" w:rsidDel="00ED0757" w:rsidRDefault="00E72566" w:rsidP="006C2F45">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850CFB" w:rsidRDefault="00E72566" w:rsidP="006C2F45">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850CFB" w:rsidRDefault="00E72566" w:rsidP="006C2F45">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850CFB" w:rsidRDefault="00E72566" w:rsidP="006C2F45">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850CFB" w:rsidRDefault="00E72566" w:rsidP="006C2F45">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850CFB" w:rsidRDefault="00E72566" w:rsidP="006C2F45">
            <w:pPr>
              <w:pStyle w:val="TableEntry"/>
            </w:pPr>
          </w:p>
        </w:tc>
      </w:tr>
    </w:tbl>
    <w:p w14:paraId="1A190618" w14:textId="0347B354" w:rsidR="00E72566" w:rsidRPr="00850CFB" w:rsidRDefault="00E72566" w:rsidP="00E72566">
      <w:pPr>
        <w:pStyle w:val="Heading6"/>
      </w:pPr>
      <w:bookmarkStart w:id="878" w:name="_Toc368399631"/>
      <w:r w:rsidRPr="00850CFB">
        <w:t>6.3.3.10.</w:t>
      </w:r>
      <w:del w:id="879" w:author="Jones, Emma" w:date="2018-04-27T13:15:00Z">
        <w:r w:rsidRPr="00850CFB" w:rsidDel="00537977">
          <w:delText>S</w:delText>
        </w:r>
        <w:r w:rsidDel="00537977">
          <w:delText>5</w:delText>
        </w:r>
      </w:del>
      <w:ins w:id="880" w:author="Jones, Emma" w:date="2018-04-27T13:15:00Z">
        <w:r w:rsidR="00537977">
          <w:t>S4</w:t>
        </w:r>
      </w:ins>
      <w:r w:rsidRPr="00850CFB">
        <w:t>.1</w:t>
      </w:r>
      <w:r>
        <w:t xml:space="preserve"> Document Summary </w:t>
      </w:r>
      <w:r w:rsidRPr="00850CFB">
        <w:t xml:space="preserve">Section </w:t>
      </w:r>
      <w:del w:id="881" w:author="Jones, Emma" w:date="2018-04-27T11:23:00Z">
        <w:r w:rsidRPr="00850CFB" w:rsidDel="00B05A57">
          <w:delText>Condition, Specification Document, or Vocabulary Constraint</w:delText>
        </w:r>
      </w:del>
      <w:bookmarkEnd w:id="878"/>
    </w:p>
    <w:p w14:paraId="0EFCE779" w14:textId="77777777" w:rsidR="001C583F" w:rsidRPr="00693D9F" w:rsidRDefault="00A56863" w:rsidP="001C583F">
      <w:pPr>
        <w:pStyle w:val="BodyText"/>
        <w:rPr>
          <w:moveTo w:id="882" w:author="Jones, Emma" w:date="2018-04-30T11:40:00Z"/>
        </w:rPr>
      </w:pPr>
      <w:ins w:id="883" w:author="Jones, Emma" w:date="2018-04-27T13:07:00Z">
        <w:r>
          <w:t>Text only section</w:t>
        </w:r>
      </w:ins>
      <w:ins w:id="884" w:author="Jones, Emma" w:date="2018-04-30T11:40:00Z">
        <w:r w:rsidR="001C583F">
          <w:t xml:space="preserve">. </w:t>
        </w:r>
      </w:ins>
      <w:moveToRangeStart w:id="885" w:author="Jones, Emma" w:date="2018-04-30T11:40:00Z" w:name="move512851746"/>
      <w:moveTo w:id="886" w:author="Jones, Emma" w:date="2018-04-30T11:40:00Z">
        <w:r w:rsidR="001C583F">
          <w:t xml:space="preserve">The Document Summary Section template conforms to </w:t>
        </w:r>
        <w:r w:rsidR="001C583F">
          <w:fldChar w:fldCharType="begin"/>
        </w:r>
        <w:r w:rsidR="001C583F">
          <w:instrText xml:space="preserve"> HYPERLINK "https://art-decor.ihe-europe.net/art-decor/decor-templates--C-CRC-?section=templates&amp;id=1.3.6.1.4.1.19376.1.4.1.2.16&amp;effectiveDate=2017-02-21T18:59:44" </w:instrText>
        </w:r>
        <w:r w:rsidR="001C583F">
          <w:fldChar w:fldCharType="separate"/>
        </w:r>
        <w:r w:rsidR="001C583F" w:rsidRPr="00693D9F">
          <w:rPr>
            <w:rStyle w:val="Hyperlink"/>
          </w:rPr>
          <w:t>IHE Cardiology Document Summary Section</w:t>
        </w:r>
        <w:r w:rsidR="001C583F">
          <w:rPr>
            <w:rStyle w:val="Hyperlink"/>
          </w:rPr>
          <w:fldChar w:fldCharType="end"/>
        </w:r>
        <w:r w:rsidR="001C583F">
          <w:t xml:space="preserve"> template. </w:t>
        </w:r>
      </w:moveTo>
    </w:p>
    <w:moveToRangeEnd w:id="885"/>
    <w:p w14:paraId="4D0B7972" w14:textId="42FB238D" w:rsidR="00E72566" w:rsidRDefault="00E72566" w:rsidP="00E72566">
      <w:pPr>
        <w:pStyle w:val="BodyText"/>
      </w:pPr>
      <w:del w:id="887" w:author="Jones, Emma" w:date="2018-04-27T13:07:00Z">
        <w:r w:rsidRPr="00850CFB" w:rsidDel="00A56863">
          <w:delText>None</w:delText>
        </w:r>
      </w:del>
    </w:p>
    <w:p w14:paraId="341EA853" w14:textId="7566FEB5" w:rsidR="00E72566" w:rsidRPr="00850CFB" w:rsidRDefault="00E72566">
      <w:pPr>
        <w:pStyle w:val="BodyText"/>
        <w:keepNext/>
        <w:jc w:val="center"/>
        <w:pPrChange w:id="888" w:author="Jones, Emma" w:date="2018-04-27T11:24:00Z">
          <w:pPr>
            <w:pStyle w:val="BodyText"/>
            <w:keepNext/>
          </w:pPr>
        </w:pPrChange>
      </w:pPr>
      <w:r>
        <w:rPr>
          <w:rFonts w:eastAsia="Calibri"/>
          <w:b/>
          <w:bCs/>
        </w:rPr>
        <w:lastRenderedPageBreak/>
        <w:t>Document Summary Section</w:t>
      </w:r>
      <w:r w:rsidRPr="00850CFB">
        <w:rPr>
          <w:rFonts w:eastAsia="Calibri"/>
          <w:b/>
          <w:bCs/>
        </w:rPr>
        <w:t xml:space="preserve"> IHE Example</w:t>
      </w:r>
    </w:p>
    <w:p w14:paraId="172C3D04" w14:textId="77777777" w:rsidR="00E72566" w:rsidRPr="00850CFB" w:rsidRDefault="00E72566" w:rsidP="00E72566">
      <w:pPr>
        <w:pStyle w:val="XMLFragment"/>
        <w:rPr>
          <w:noProof w:val="0"/>
        </w:rPr>
      </w:pPr>
      <w:r w:rsidRPr="00850CFB">
        <w:rPr>
          <w:noProof w:val="0"/>
        </w:rPr>
        <w:t>&lt;component&gt;</w:t>
      </w:r>
    </w:p>
    <w:p w14:paraId="172D7329" w14:textId="77777777" w:rsidR="00E72566" w:rsidRPr="00850CFB" w:rsidRDefault="00E72566" w:rsidP="00E72566">
      <w:pPr>
        <w:pStyle w:val="XMLFragment"/>
        <w:rPr>
          <w:noProof w:val="0"/>
        </w:rPr>
      </w:pPr>
    </w:p>
    <w:p w14:paraId="45A7A1EB" w14:textId="77777777" w:rsidR="00E72566" w:rsidRPr="00850CFB" w:rsidRDefault="00E72566" w:rsidP="00E72566">
      <w:pPr>
        <w:pStyle w:val="XMLFragment"/>
        <w:rPr>
          <w:noProof w:val="0"/>
        </w:rPr>
      </w:pPr>
      <w:r w:rsidRPr="00850CFB">
        <w:rPr>
          <w:noProof w:val="0"/>
        </w:rPr>
        <w:t xml:space="preserve">  &lt;section&gt;</w:t>
      </w:r>
    </w:p>
    <w:p w14:paraId="4AFB8CC9" w14:textId="2867C48E" w:rsidR="00E72566" w:rsidRPr="00850CFB" w:rsidRDefault="00E72566" w:rsidP="00E72566">
      <w:pPr>
        <w:pStyle w:val="XMLFragment"/>
        <w:rPr>
          <w:noProof w:val="0"/>
        </w:rPr>
      </w:pPr>
      <w:r w:rsidRPr="00850CFB">
        <w:rPr>
          <w:noProof w:val="0"/>
        </w:rPr>
        <w:t xml:space="preserve">    &lt;templateId root='</w:t>
      </w:r>
      <w:r w:rsidR="00A45E8D">
        <w:t>1.3.6.1.4.1.19376.1.4.1.2.16</w:t>
      </w:r>
      <w:r w:rsidRPr="00850CFB">
        <w:rPr>
          <w:noProof w:val="0"/>
        </w:rPr>
        <w:t>’/&gt;</w:t>
      </w:r>
    </w:p>
    <w:p w14:paraId="2F54E1BF" w14:textId="77777777" w:rsidR="00E72566" w:rsidRPr="00850CFB" w:rsidRDefault="00E72566" w:rsidP="00E72566">
      <w:pPr>
        <w:pStyle w:val="XMLFragment"/>
        <w:rPr>
          <w:noProof w:val="0"/>
        </w:rPr>
      </w:pPr>
      <w:r w:rsidRPr="00850CFB">
        <w:rPr>
          <w:noProof w:val="0"/>
        </w:rPr>
        <w:t xml:space="preserve">    &lt;id root=' ' extension=' '/&gt;</w:t>
      </w:r>
    </w:p>
    <w:p w14:paraId="66653759" w14:textId="333B84DB" w:rsidR="00E72566" w:rsidRPr="00850CFB" w:rsidRDefault="00E72566" w:rsidP="00E72566">
      <w:pPr>
        <w:pStyle w:val="XMLFragment"/>
        <w:rPr>
          <w:noProof w:val="0"/>
        </w:rPr>
      </w:pPr>
      <w:r w:rsidRPr="00850CFB">
        <w:rPr>
          <w:noProof w:val="0"/>
        </w:rPr>
        <w:t xml:space="preserve">    &lt;code code='</w:t>
      </w:r>
      <w:r w:rsidR="00A45E8D">
        <w:rPr>
          <w:noProof w:val="0"/>
        </w:rPr>
        <w:t>55112</w:t>
      </w:r>
      <w:r w:rsidRPr="00850CFB">
        <w:rPr>
          <w:noProof w:val="0"/>
        </w:rPr>
        <w:t>-7</w:t>
      </w:r>
      <w:r w:rsidR="00A45E8D">
        <w:rPr>
          <w:noProof w:val="0"/>
        </w:rPr>
        <w:t>' displayName='DOCUMENT SUMMARY</w:t>
      </w:r>
      <w:r w:rsidRPr="00850CFB">
        <w:rPr>
          <w:noProof w:val="0"/>
        </w:rPr>
        <w:t>'</w:t>
      </w:r>
    </w:p>
    <w:p w14:paraId="54093ECD" w14:textId="77777777" w:rsidR="00E72566" w:rsidRPr="00850CFB" w:rsidRDefault="00E72566" w:rsidP="00E72566">
      <w:pPr>
        <w:pStyle w:val="XMLFragment"/>
        <w:rPr>
          <w:noProof w:val="0"/>
        </w:rPr>
      </w:pPr>
      <w:r w:rsidRPr="00850CFB">
        <w:rPr>
          <w:noProof w:val="0"/>
        </w:rPr>
        <w:t xml:space="preserve">      codeSystem='2.16.840.1.113883.6.1' codeSystemName='LOINC'/&gt;</w:t>
      </w:r>
    </w:p>
    <w:p w14:paraId="01BB26C7" w14:textId="77777777" w:rsidR="00E72566" w:rsidRPr="00850CFB" w:rsidRDefault="00E72566" w:rsidP="00E72566">
      <w:pPr>
        <w:pStyle w:val="XMLFragment"/>
        <w:rPr>
          <w:noProof w:val="0"/>
        </w:rPr>
      </w:pPr>
      <w:r w:rsidRPr="00850CFB">
        <w:rPr>
          <w:noProof w:val="0"/>
        </w:rPr>
        <w:t xml:space="preserve">    &lt;text&gt;</w:t>
      </w:r>
    </w:p>
    <w:p w14:paraId="03CB4DC7" w14:textId="77777777" w:rsidR="00E72566" w:rsidRPr="00850CFB" w:rsidRDefault="00E72566" w:rsidP="00E72566">
      <w:pPr>
        <w:pStyle w:val="XMLFragment"/>
        <w:rPr>
          <w:noProof w:val="0"/>
        </w:rPr>
      </w:pPr>
      <w:r w:rsidRPr="00850CFB">
        <w:rPr>
          <w:noProof w:val="0"/>
        </w:rPr>
        <w:t xml:space="preserve">      Text as described above</w:t>
      </w:r>
    </w:p>
    <w:p w14:paraId="29738897" w14:textId="77777777" w:rsidR="00E72566" w:rsidRPr="00850CFB" w:rsidRDefault="00E72566" w:rsidP="00E72566">
      <w:pPr>
        <w:pStyle w:val="XMLFragment"/>
        <w:rPr>
          <w:noProof w:val="0"/>
        </w:rPr>
      </w:pPr>
      <w:r w:rsidRPr="00850CFB">
        <w:rPr>
          <w:noProof w:val="0"/>
        </w:rPr>
        <w:t xml:space="preserve">    &lt;/text&gt;  </w:t>
      </w:r>
    </w:p>
    <w:p w14:paraId="504BC34A" w14:textId="77777777" w:rsidR="00E72566" w:rsidRPr="00850CFB" w:rsidRDefault="00E72566" w:rsidP="00E72566">
      <w:pPr>
        <w:pStyle w:val="XMLFragment"/>
        <w:rPr>
          <w:noProof w:val="0"/>
        </w:rPr>
      </w:pPr>
      <w:r w:rsidRPr="00850CFB">
        <w:rPr>
          <w:noProof w:val="0"/>
        </w:rPr>
        <w:t xml:space="preserve">  &lt;/section&gt;</w:t>
      </w:r>
    </w:p>
    <w:p w14:paraId="058FD28E" w14:textId="77777777" w:rsidR="00E72566" w:rsidRPr="00850CFB" w:rsidRDefault="00E72566" w:rsidP="00E72566">
      <w:pPr>
        <w:pStyle w:val="XMLFragment"/>
        <w:rPr>
          <w:noProof w:val="0"/>
        </w:rPr>
      </w:pPr>
    </w:p>
    <w:p w14:paraId="798D3327" w14:textId="77777777" w:rsidR="00E72566" w:rsidRPr="00850CFB" w:rsidRDefault="00E72566" w:rsidP="00E72566">
      <w:pPr>
        <w:pStyle w:val="XMLFragment"/>
        <w:rPr>
          <w:noProof w:val="0"/>
        </w:rPr>
      </w:pPr>
      <w:r w:rsidRPr="00850CFB">
        <w:rPr>
          <w:noProof w:val="0"/>
        </w:rPr>
        <w:t>&lt;/component&gt;</w:t>
      </w:r>
    </w:p>
    <w:p w14:paraId="38F04765" w14:textId="13F98124" w:rsidR="00E72566" w:rsidRPr="00850CFB" w:rsidRDefault="00E72566" w:rsidP="00E72566">
      <w:pPr>
        <w:pStyle w:val="FigureTitle"/>
      </w:pPr>
      <w:r w:rsidRPr="00850CFB">
        <w:t>Figure 6.3.3.10.</w:t>
      </w:r>
      <w:del w:id="889" w:author="Jones, Emma" w:date="2018-04-27T13:15:00Z">
        <w:r w:rsidRPr="00850CFB" w:rsidDel="00537977">
          <w:delText>S</w:delText>
        </w:r>
        <w:r w:rsidDel="00537977">
          <w:delText>5</w:delText>
        </w:r>
      </w:del>
      <w:ins w:id="890" w:author="Jones, Emma" w:date="2018-04-27T13:15:00Z">
        <w:r w:rsidR="00537977">
          <w:t>S4</w:t>
        </w:r>
      </w:ins>
      <w:r w:rsidRPr="00850CFB">
        <w:t xml:space="preserve">.1-1: Specification for IHE </w:t>
      </w:r>
      <w:r>
        <w:t>Document Summary</w:t>
      </w:r>
      <w:r w:rsidRPr="00850CFB">
        <w:t xml:space="preserve"> Section</w:t>
      </w:r>
    </w:p>
    <w:p w14:paraId="695EA32D" w14:textId="7525CBF6" w:rsidR="0088137F" w:rsidRDefault="0088137F" w:rsidP="0088137F">
      <w:pPr>
        <w:pStyle w:val="Heading4"/>
        <w:numPr>
          <w:ilvl w:val="0"/>
          <w:numId w:val="0"/>
        </w:numPr>
        <w:ind w:left="864" w:hanging="864"/>
        <w:rPr>
          <w:ins w:id="891" w:author="Jones, Emma" w:date="2018-04-27T11:49:00Z"/>
          <w:noProof w:val="0"/>
        </w:rPr>
      </w:pPr>
      <w:r w:rsidRPr="00D26514">
        <w:rPr>
          <w:noProof w:val="0"/>
        </w:rPr>
        <w:t>6.3.3.</w:t>
      </w:r>
      <w:r w:rsidR="00E72566">
        <w:rPr>
          <w:noProof w:val="0"/>
        </w:rPr>
        <w:t>10</w:t>
      </w:r>
      <w:r w:rsidRPr="00D26514">
        <w:rPr>
          <w:noProof w:val="0"/>
        </w:rPr>
        <w:t>.</w:t>
      </w:r>
      <w:del w:id="892" w:author="Jones, Emma" w:date="2018-04-27T13:15:00Z">
        <w:r w:rsidRPr="00D26514" w:rsidDel="00537977">
          <w:rPr>
            <w:noProof w:val="0"/>
          </w:rPr>
          <w:delText>S</w:delText>
        </w:r>
        <w:r w:rsidR="00E72566" w:rsidDel="00537977">
          <w:rPr>
            <w:noProof w:val="0"/>
          </w:rPr>
          <w:delText>6</w:delText>
        </w:r>
      </w:del>
      <w:ins w:id="893" w:author="Jones, Emma" w:date="2018-04-27T13:15:00Z">
        <w:r w:rsidR="00537977">
          <w:rPr>
            <w:noProof w:val="0"/>
          </w:rPr>
          <w:t>S5</w:t>
        </w:r>
      </w:ins>
      <w:r w:rsidRPr="00D26514">
        <w:rPr>
          <w:noProof w:val="0"/>
        </w:rPr>
        <w:t xml:space="preserve"> </w:t>
      </w:r>
      <w:r>
        <w:rPr>
          <w:noProof w:val="0"/>
        </w:rPr>
        <w:t xml:space="preserve">Notes </w:t>
      </w:r>
      <w:r w:rsidRPr="00D26514">
        <w:rPr>
          <w:noProof w:val="0"/>
        </w:rPr>
        <w:t xml:space="preserve">Section Content Module </w:t>
      </w:r>
    </w:p>
    <w:p w14:paraId="504B3EFA" w14:textId="6BFA2CD9" w:rsidR="00740F7C" w:rsidRPr="00425857" w:rsidRDefault="00425857">
      <w:pPr>
        <w:pStyle w:val="BodyText"/>
        <w:jc w:val="center"/>
        <w:rPr>
          <w:ins w:id="894" w:author="Jones, Emma" w:date="2018-04-27T12:04:00Z"/>
          <w:color w:val="1155CC"/>
          <w:u w:val="single"/>
          <w:rPrChange w:id="895" w:author="Jones, Emma" w:date="2018-04-27T13:21:00Z">
            <w:rPr>
              <w:ins w:id="896" w:author="Jones, Emma" w:date="2018-04-27T12:04:00Z"/>
            </w:rPr>
          </w:rPrChange>
        </w:rPr>
        <w:pPrChange w:id="897" w:author="Jones, Emma" w:date="2018-04-30T11:41:00Z">
          <w:pPr>
            <w:pStyle w:val="BodyText"/>
          </w:pPr>
        </w:pPrChange>
      </w:pPr>
      <w:ins w:id="898" w:author="Jones, Emma" w:date="2018-04-27T13:24:00Z">
        <w:r>
          <w:rPr>
            <w:sz w:val="22"/>
            <w:szCs w:val="22"/>
          </w:rPr>
          <w:t xml:space="preserve"> </w:t>
        </w:r>
      </w:ins>
      <w:ins w:id="899" w:author="Jones, Emma" w:date="2018-04-30T11:41:00Z">
        <w:r w:rsidR="00AC27F1">
          <w:rPr>
            <w:b/>
          </w:rPr>
          <w:t>Table 6.3.3.10</w:t>
        </w:r>
        <w:r w:rsidR="00AC27F1" w:rsidRPr="00E72566">
          <w:rPr>
            <w:b/>
          </w:rPr>
          <w:t>.</w:t>
        </w:r>
        <w:r w:rsidR="00AC27F1">
          <w:rPr>
            <w:b/>
          </w:rPr>
          <w:t>S5</w:t>
        </w:r>
        <w:r w:rsidR="00AC27F1" w:rsidRPr="00E72566">
          <w:rPr>
            <w:b/>
          </w:rPr>
          <w:t>-1:</w:t>
        </w:r>
        <w:r w:rsidR="00AC27F1">
          <w:rPr>
            <w:b/>
          </w:rPr>
          <w:t xml:space="preserve"> Notes </w:t>
        </w:r>
        <w:r w:rsidR="00AC27F1" w:rsidRPr="00E72566">
          <w:rPr>
            <w:b/>
          </w:rPr>
          <w:t>Section</w:t>
        </w:r>
        <w:r w:rsidR="00AC27F1">
          <w:rPr>
            <w:b/>
          </w:rPr>
          <w:t xml:space="preserve"> </w:t>
        </w:r>
      </w:ins>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40F7C" w:rsidRPr="00850CFB" w14:paraId="762A1E59" w14:textId="77777777" w:rsidTr="00154F46">
        <w:trPr>
          <w:trHeight w:val="416"/>
          <w:ins w:id="900" w:author="Jones, Emma" w:date="2018-04-27T12:04: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1CCD33" w14:textId="77777777" w:rsidR="00740F7C" w:rsidRPr="00850CFB" w:rsidRDefault="00740F7C" w:rsidP="00154F46">
            <w:pPr>
              <w:pStyle w:val="TableEntryHeader"/>
              <w:rPr>
                <w:ins w:id="901" w:author="Jones, Emma" w:date="2018-04-27T12:04:00Z"/>
              </w:rPr>
            </w:pPr>
            <w:ins w:id="902" w:author="Jones, Emma" w:date="2018-04-27T12:04:00Z">
              <w:r w:rsidRPr="00850CFB">
                <w:t>Template Name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F91F14" w14:textId="1C5E2FE2" w:rsidR="00740F7C" w:rsidRPr="00850CFB" w:rsidRDefault="00740F7C" w:rsidP="00154F46">
            <w:pPr>
              <w:pStyle w:val="TableEntry"/>
              <w:rPr>
                <w:ins w:id="903" w:author="Jones, Emma" w:date="2018-04-27T12:04:00Z"/>
              </w:rPr>
            </w:pPr>
            <w:ins w:id="904" w:author="Jones, Emma" w:date="2018-04-27T12:04:00Z">
              <w:r>
                <w:t>Notes</w:t>
              </w:r>
              <w:r w:rsidRPr="00850CFB">
                <w:t xml:space="preserve"> Section</w:t>
              </w:r>
            </w:ins>
          </w:p>
        </w:tc>
      </w:tr>
      <w:tr w:rsidR="00740F7C" w:rsidRPr="00850CFB" w14:paraId="5C274636" w14:textId="77777777" w:rsidTr="00154F46">
        <w:trPr>
          <w:ins w:id="905" w:author="Jones, Emma" w:date="2018-04-27T12:04: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DB459A" w14:textId="77777777" w:rsidR="00740F7C" w:rsidRPr="00850CFB" w:rsidRDefault="00740F7C" w:rsidP="00154F46">
            <w:pPr>
              <w:pStyle w:val="TableEntryHeader"/>
              <w:rPr>
                <w:ins w:id="906" w:author="Jones, Emma" w:date="2018-04-27T12:04:00Z"/>
              </w:rPr>
            </w:pPr>
            <w:ins w:id="907" w:author="Jones, Emma" w:date="2018-04-27T12:04:00Z">
              <w:r w:rsidRPr="00850CFB">
                <w:t xml:space="preserve">Template ID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09F5CC" w14:textId="44DA4451" w:rsidR="00740F7C" w:rsidRPr="00C808E4" w:rsidRDefault="00362BF4" w:rsidP="00154F46">
            <w:pPr>
              <w:pStyle w:val="TableEntry"/>
              <w:rPr>
                <w:ins w:id="908" w:author="Jones, Emma" w:date="2018-04-27T12:04:00Z"/>
                <w:rPrChange w:id="909" w:author="Jones, Emma" w:date="2018-05-01T14:57:00Z">
                  <w:rPr>
                    <w:ins w:id="910" w:author="Jones, Emma" w:date="2018-04-27T12:04:00Z"/>
                  </w:rPr>
                </w:rPrChange>
              </w:rPr>
            </w:pPr>
            <w:ins w:id="911" w:author="Jones, Emma" w:date="2018-05-01T14:57:00Z">
              <w:r w:rsidRPr="00C808E4">
                <w:rPr>
                  <w:rPrChange w:id="912" w:author="Jones, Emma" w:date="2018-05-01T14:57:00Z">
                    <w:rPr>
                      <w:strike/>
                    </w:rPr>
                  </w:rPrChange>
                </w:rPr>
                <w:t>2.16.840.1.113883.10.20.22.2.65:2016-11-01</w:t>
              </w:r>
            </w:ins>
          </w:p>
        </w:tc>
      </w:tr>
      <w:tr w:rsidR="00740F7C" w:rsidRPr="00850CFB" w14:paraId="773B3B83" w14:textId="77777777" w:rsidTr="00154F46">
        <w:trPr>
          <w:ins w:id="913" w:author="Jones, Emma" w:date="2018-04-27T12:04: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BD5ACF" w14:textId="77777777" w:rsidR="00740F7C" w:rsidRPr="00850CFB" w:rsidRDefault="00740F7C" w:rsidP="00154F46">
            <w:pPr>
              <w:pStyle w:val="TableEntryHeader"/>
              <w:rPr>
                <w:ins w:id="914" w:author="Jones, Emma" w:date="2018-04-27T12:04:00Z"/>
              </w:rPr>
            </w:pPr>
            <w:ins w:id="915" w:author="Jones, Emma" w:date="2018-04-27T12:04:00Z">
              <w:r w:rsidRPr="00850CFB">
                <w:t xml:space="preserve">Parent Template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051A532" w14:textId="77777777" w:rsidR="00740F7C" w:rsidRPr="00850CFB" w:rsidRDefault="00740F7C" w:rsidP="00154F46">
            <w:pPr>
              <w:pStyle w:val="TableEntry"/>
              <w:rPr>
                <w:ins w:id="916" w:author="Jones, Emma" w:date="2018-04-27T12:04:00Z"/>
              </w:rPr>
            </w:pPr>
            <w:ins w:id="917" w:author="Jones, Emma" w:date="2018-04-27T12:04:00Z">
              <w:r>
                <w:t>CDA Section Template 2.16.840.1.113883.10.12.201</w:t>
              </w:r>
            </w:ins>
          </w:p>
        </w:tc>
      </w:tr>
      <w:tr w:rsidR="00740F7C" w:rsidRPr="00850CFB" w14:paraId="618ECBDD" w14:textId="77777777" w:rsidTr="00154F46">
        <w:trPr>
          <w:ins w:id="918" w:author="Jones, Emma" w:date="2018-04-27T12:04: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71451" w14:textId="77777777" w:rsidR="00740F7C" w:rsidRPr="00850CFB" w:rsidRDefault="00740F7C" w:rsidP="00154F46">
            <w:pPr>
              <w:pStyle w:val="TableEntryHeader"/>
              <w:rPr>
                <w:ins w:id="919" w:author="Jones, Emma" w:date="2018-04-27T12:04:00Z"/>
              </w:rPr>
            </w:pPr>
            <w:ins w:id="920" w:author="Jones, Emma" w:date="2018-04-27T12:04:00Z">
              <w:r w:rsidRPr="00850CFB">
                <w:t xml:space="preserve">General Description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B83277E" w14:textId="3F6CC5A2" w:rsidR="00740F7C" w:rsidRPr="00740F7C" w:rsidRDefault="00740F7C" w:rsidP="00154F46">
            <w:pPr>
              <w:pStyle w:val="TableEntry"/>
              <w:ind w:left="0"/>
              <w:rPr>
                <w:ins w:id="921" w:author="Jones, Emma" w:date="2018-04-27T12:04:00Z"/>
                <w:szCs w:val="18"/>
                <w:rPrChange w:id="922" w:author="Jones, Emma" w:date="2018-04-27T12:07:00Z">
                  <w:rPr>
                    <w:ins w:id="923" w:author="Jones, Emma" w:date="2018-04-27T12:04:00Z"/>
                  </w:rPr>
                </w:rPrChange>
              </w:rPr>
            </w:pPr>
            <w:ins w:id="924" w:author="Jones, Emma" w:date="2018-04-27T12:07:00Z">
              <w:r w:rsidRPr="00740F7C">
                <w:rPr>
                  <w:szCs w:val="18"/>
                  <w:rPrChange w:id="925" w:author="Jones, Emma" w:date="2018-04-27T12:07:00Z">
                    <w:rPr>
                      <w:sz w:val="22"/>
                      <w:szCs w:val="22"/>
                    </w:rPr>
                  </w:rPrChange>
                </w:rPr>
                <w:t>The Notes Section allow for inclusion of clinical documentation which does not fit precisely within any other C-CDA section.</w:t>
              </w:r>
            </w:ins>
          </w:p>
        </w:tc>
      </w:tr>
      <w:tr w:rsidR="00740F7C" w:rsidRPr="00850CFB" w14:paraId="381D8C48" w14:textId="77777777" w:rsidTr="00154F46">
        <w:trPr>
          <w:ins w:id="926" w:author="Jones, Emma" w:date="2018-04-27T12:04: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2FB4E0" w14:textId="77777777" w:rsidR="00740F7C" w:rsidRPr="00850CFB" w:rsidRDefault="00740F7C" w:rsidP="00154F46">
            <w:pPr>
              <w:pStyle w:val="TableEntryHeader"/>
              <w:rPr>
                <w:ins w:id="927" w:author="Jones, Emma" w:date="2018-04-27T12:04:00Z"/>
              </w:rPr>
            </w:pPr>
            <w:ins w:id="928" w:author="Jones, Emma" w:date="2018-04-27T12:04:00Z">
              <w:r w:rsidRPr="00850CFB">
                <w:t>Section Code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73ADC2D" w14:textId="1CD1A24C" w:rsidR="00740F7C" w:rsidRPr="00BD06B0" w:rsidRDefault="00740F7C">
            <w:pPr>
              <w:pStyle w:val="TableEntry"/>
              <w:ind w:left="0"/>
              <w:rPr>
                <w:ins w:id="929" w:author="Jones, Emma" w:date="2018-04-27T12:04:00Z"/>
              </w:rPr>
              <w:pPrChange w:id="930" w:author="Jones, Emma" w:date="2018-04-27T12:08:00Z">
                <w:pPr>
                  <w:pStyle w:val="TableEntry"/>
                </w:pPr>
              </w:pPrChange>
            </w:pPr>
            <w:ins w:id="931" w:author="Jones, Emma" w:date="2018-04-27T12:04:00Z">
              <w:r>
                <w:t>LOINC (Note Types)</w:t>
              </w:r>
            </w:ins>
          </w:p>
        </w:tc>
      </w:tr>
      <w:tr w:rsidR="00740F7C" w:rsidRPr="00850CFB" w14:paraId="2C0458C7" w14:textId="77777777" w:rsidTr="00154F46">
        <w:trPr>
          <w:ins w:id="932" w:author="Jones, Emma" w:date="2018-04-27T12:04:00Z"/>
        </w:trPr>
        <w:tc>
          <w:tcPr>
            <w:tcW w:w="492" w:type="pct"/>
            <w:tcBorders>
              <w:top w:val="single" w:sz="4" w:space="0" w:color="auto"/>
            </w:tcBorders>
            <w:shd w:val="clear" w:color="auto" w:fill="E6E6E6"/>
            <w:vAlign w:val="center"/>
          </w:tcPr>
          <w:p w14:paraId="609B6924" w14:textId="77777777" w:rsidR="00740F7C" w:rsidRPr="00850CFB" w:rsidRDefault="00740F7C" w:rsidP="00154F46">
            <w:pPr>
              <w:pStyle w:val="TableEntryHeader"/>
              <w:rPr>
                <w:ins w:id="933" w:author="Jones, Emma" w:date="2018-04-27T12:04:00Z"/>
              </w:rPr>
            </w:pPr>
            <w:ins w:id="934" w:author="Jones, Emma" w:date="2018-04-27T12:04:00Z">
              <w:r w:rsidRPr="00850CFB">
                <w:t xml:space="preserve">Opt and Card </w:t>
              </w:r>
            </w:ins>
          </w:p>
        </w:tc>
        <w:tc>
          <w:tcPr>
            <w:tcW w:w="626" w:type="pct"/>
            <w:tcBorders>
              <w:top w:val="single" w:sz="4" w:space="0" w:color="auto"/>
            </w:tcBorders>
            <w:shd w:val="clear" w:color="auto" w:fill="E6E6E6"/>
            <w:vAlign w:val="center"/>
          </w:tcPr>
          <w:p w14:paraId="451D72C1" w14:textId="77777777" w:rsidR="00740F7C" w:rsidRPr="00850CFB" w:rsidRDefault="00740F7C" w:rsidP="00154F46">
            <w:pPr>
              <w:pStyle w:val="TableEntryHeader"/>
              <w:rPr>
                <w:ins w:id="935" w:author="Jones, Emma" w:date="2018-04-27T12:04:00Z"/>
              </w:rPr>
            </w:pPr>
            <w:ins w:id="936" w:author="Jones, Emma" w:date="2018-04-27T12:04:00Z">
              <w:r w:rsidRPr="00850CFB">
                <w:t>Condition</w:t>
              </w:r>
            </w:ins>
          </w:p>
        </w:tc>
        <w:tc>
          <w:tcPr>
            <w:tcW w:w="1115" w:type="pct"/>
            <w:tcBorders>
              <w:top w:val="single" w:sz="4" w:space="0" w:color="auto"/>
            </w:tcBorders>
            <w:shd w:val="clear" w:color="auto" w:fill="E4E4E4"/>
          </w:tcPr>
          <w:p w14:paraId="15C82670" w14:textId="77777777" w:rsidR="00740F7C" w:rsidRPr="00850CFB" w:rsidRDefault="00740F7C" w:rsidP="00154F46">
            <w:pPr>
              <w:pStyle w:val="TableEntryHeader"/>
              <w:rPr>
                <w:ins w:id="937" w:author="Jones, Emma" w:date="2018-04-27T12:04:00Z"/>
              </w:rPr>
            </w:pPr>
            <w:ins w:id="938" w:author="Jones, Emma" w:date="2018-04-27T12:04:00Z">
              <w:r w:rsidRPr="00850CFB">
                <w:t xml:space="preserve">Data Element or </w:t>
              </w:r>
              <w:r w:rsidRPr="00850CFB">
                <w:br/>
                <w:t>Section Name</w:t>
              </w:r>
            </w:ins>
          </w:p>
        </w:tc>
        <w:tc>
          <w:tcPr>
            <w:tcW w:w="1302" w:type="pct"/>
            <w:tcBorders>
              <w:top w:val="single" w:sz="4" w:space="0" w:color="auto"/>
            </w:tcBorders>
            <w:shd w:val="clear" w:color="auto" w:fill="E4E4E4"/>
            <w:vAlign w:val="center"/>
          </w:tcPr>
          <w:p w14:paraId="3A7765BD" w14:textId="77777777" w:rsidR="00740F7C" w:rsidRPr="00850CFB" w:rsidRDefault="00740F7C" w:rsidP="00154F46">
            <w:pPr>
              <w:pStyle w:val="TableEntryHeader"/>
              <w:rPr>
                <w:ins w:id="939" w:author="Jones, Emma" w:date="2018-04-27T12:04:00Z"/>
              </w:rPr>
            </w:pPr>
            <w:ins w:id="940" w:author="Jones, Emma" w:date="2018-04-27T12:04:00Z">
              <w:r w:rsidRPr="00850CFB">
                <w:t>Template ID</w:t>
              </w:r>
            </w:ins>
          </w:p>
        </w:tc>
        <w:tc>
          <w:tcPr>
            <w:tcW w:w="773" w:type="pct"/>
            <w:tcBorders>
              <w:top w:val="single" w:sz="4" w:space="0" w:color="auto"/>
            </w:tcBorders>
            <w:shd w:val="clear" w:color="auto" w:fill="E4E4E4"/>
            <w:vAlign w:val="center"/>
          </w:tcPr>
          <w:p w14:paraId="1186CF57" w14:textId="77777777" w:rsidR="00740F7C" w:rsidRPr="00850CFB" w:rsidRDefault="00740F7C" w:rsidP="00154F46">
            <w:pPr>
              <w:pStyle w:val="TableEntryHeader"/>
              <w:rPr>
                <w:ins w:id="941" w:author="Jones, Emma" w:date="2018-04-27T12:04:00Z"/>
              </w:rPr>
            </w:pPr>
            <w:ins w:id="942" w:author="Jones, Emma" w:date="2018-04-27T12:04:00Z">
              <w:r w:rsidRPr="00850CFB">
                <w:t>Specification Document</w:t>
              </w:r>
            </w:ins>
          </w:p>
        </w:tc>
        <w:tc>
          <w:tcPr>
            <w:tcW w:w="692" w:type="pct"/>
            <w:tcBorders>
              <w:top w:val="single" w:sz="4" w:space="0" w:color="auto"/>
            </w:tcBorders>
            <w:shd w:val="clear" w:color="auto" w:fill="E4E4E4"/>
            <w:vAlign w:val="center"/>
          </w:tcPr>
          <w:p w14:paraId="7BCD019C" w14:textId="77777777" w:rsidR="00740F7C" w:rsidRPr="00850CFB" w:rsidRDefault="00740F7C" w:rsidP="00154F46">
            <w:pPr>
              <w:pStyle w:val="TableEntryHeader"/>
              <w:rPr>
                <w:ins w:id="943" w:author="Jones, Emma" w:date="2018-04-27T12:04:00Z"/>
              </w:rPr>
            </w:pPr>
            <w:ins w:id="944" w:author="Jones, Emma" w:date="2018-04-27T12:04:00Z">
              <w:r w:rsidRPr="00850CFB">
                <w:t>Vocabulary</w:t>
              </w:r>
            </w:ins>
          </w:p>
          <w:p w14:paraId="02C3C90B" w14:textId="77777777" w:rsidR="00740F7C" w:rsidRPr="00850CFB" w:rsidRDefault="00740F7C" w:rsidP="00154F46">
            <w:pPr>
              <w:pStyle w:val="TableEntryHeader"/>
              <w:rPr>
                <w:ins w:id="945" w:author="Jones, Emma" w:date="2018-04-27T12:04:00Z"/>
              </w:rPr>
            </w:pPr>
            <w:ins w:id="946" w:author="Jones, Emma" w:date="2018-04-27T12:04:00Z">
              <w:r w:rsidRPr="00850CFB">
                <w:t>Constraint</w:t>
              </w:r>
            </w:ins>
          </w:p>
        </w:tc>
      </w:tr>
      <w:tr w:rsidR="00740F7C" w:rsidRPr="00850CFB" w14:paraId="3B61B631" w14:textId="77777777" w:rsidTr="00154F46">
        <w:trPr>
          <w:ins w:id="947" w:author="Jones, Emma" w:date="2018-04-27T12:04:00Z"/>
        </w:trPr>
        <w:tc>
          <w:tcPr>
            <w:tcW w:w="5000" w:type="pct"/>
            <w:gridSpan w:val="6"/>
            <w:tcBorders>
              <w:top w:val="single" w:sz="4" w:space="0" w:color="auto"/>
              <w:left w:val="single" w:sz="4" w:space="0" w:color="auto"/>
              <w:bottom w:val="single" w:sz="4" w:space="0" w:color="auto"/>
              <w:right w:val="single" w:sz="4" w:space="0" w:color="auto"/>
            </w:tcBorders>
          </w:tcPr>
          <w:p w14:paraId="3DCEA376" w14:textId="5D7B5C2C" w:rsidR="00740F7C" w:rsidRPr="00850CFB" w:rsidRDefault="00740F7C" w:rsidP="00154F46">
            <w:pPr>
              <w:pStyle w:val="TableEntryHeader"/>
              <w:rPr>
                <w:ins w:id="948" w:author="Jones, Emma" w:date="2018-04-27T12:04:00Z"/>
              </w:rPr>
            </w:pPr>
            <w:ins w:id="949" w:author="Jones, Emma" w:date="2018-04-27T12:04:00Z">
              <w:r>
                <w:t>Note Activity</w:t>
              </w:r>
            </w:ins>
            <w:ins w:id="950" w:author="Jones, Emma" w:date="2018-04-27T12:06:00Z">
              <w:r>
                <w:t xml:space="preserve"> Entry</w:t>
              </w:r>
            </w:ins>
            <w:ins w:id="951" w:author="Jones, Emma" w:date="2018-04-27T13:18:00Z">
              <w:r w:rsidR="00ED3015">
                <w:t xml:space="preserve"> (See 6.3.4.E1)</w:t>
              </w:r>
            </w:ins>
          </w:p>
        </w:tc>
      </w:tr>
      <w:tr w:rsidR="00740F7C" w:rsidRPr="00850CFB" w14:paraId="0123494D" w14:textId="77777777" w:rsidTr="00154F46">
        <w:trPr>
          <w:cantSplit/>
          <w:ins w:id="952" w:author="Jones, Emma" w:date="2018-04-27T12:04:00Z"/>
        </w:trPr>
        <w:tc>
          <w:tcPr>
            <w:tcW w:w="492" w:type="pct"/>
            <w:tcBorders>
              <w:top w:val="single" w:sz="4" w:space="0" w:color="auto"/>
              <w:left w:val="single" w:sz="4" w:space="0" w:color="auto"/>
              <w:bottom w:val="single" w:sz="4" w:space="0" w:color="auto"/>
              <w:right w:val="single" w:sz="4" w:space="0" w:color="auto"/>
            </w:tcBorders>
            <w:vAlign w:val="center"/>
          </w:tcPr>
          <w:p w14:paraId="2E9744DA" w14:textId="0E47EFE5" w:rsidR="00740F7C" w:rsidRPr="00850CFB" w:rsidDel="00ED0757" w:rsidRDefault="00DD040A" w:rsidP="00154F46">
            <w:pPr>
              <w:pStyle w:val="TableEntry"/>
              <w:rPr>
                <w:ins w:id="953" w:author="Jones, Emma" w:date="2018-04-27T12:04:00Z"/>
              </w:rPr>
            </w:pPr>
            <w:ins w:id="954" w:author="Jones, Emma" w:date="2018-05-01T14:36:00Z">
              <w:r>
                <w:t>1..*</w:t>
              </w:r>
            </w:ins>
          </w:p>
        </w:tc>
        <w:tc>
          <w:tcPr>
            <w:tcW w:w="626" w:type="pct"/>
            <w:tcBorders>
              <w:top w:val="single" w:sz="4" w:space="0" w:color="auto"/>
              <w:left w:val="single" w:sz="4" w:space="0" w:color="auto"/>
              <w:bottom w:val="single" w:sz="4" w:space="0" w:color="auto"/>
              <w:right w:val="single" w:sz="4" w:space="0" w:color="auto"/>
            </w:tcBorders>
            <w:vAlign w:val="center"/>
          </w:tcPr>
          <w:p w14:paraId="7C392ADF" w14:textId="77777777" w:rsidR="00740F7C" w:rsidRPr="00850CFB" w:rsidRDefault="00740F7C" w:rsidP="00154F46">
            <w:pPr>
              <w:pStyle w:val="TableEntry"/>
              <w:rPr>
                <w:ins w:id="955" w:author="Jones, Emma" w:date="2018-04-27T12:04:00Z"/>
              </w:rPr>
            </w:pPr>
          </w:p>
        </w:tc>
        <w:tc>
          <w:tcPr>
            <w:tcW w:w="1115" w:type="pct"/>
            <w:tcBorders>
              <w:top w:val="single" w:sz="4" w:space="0" w:color="auto"/>
              <w:left w:val="single" w:sz="4" w:space="0" w:color="auto"/>
              <w:bottom w:val="single" w:sz="4" w:space="0" w:color="auto"/>
              <w:right w:val="single" w:sz="4" w:space="0" w:color="auto"/>
            </w:tcBorders>
            <w:vAlign w:val="center"/>
          </w:tcPr>
          <w:p w14:paraId="382E9863" w14:textId="31378BBE" w:rsidR="00740F7C" w:rsidRPr="00850CFB" w:rsidRDefault="00DD040A" w:rsidP="00154F46">
            <w:pPr>
              <w:pStyle w:val="TableEntry"/>
              <w:rPr>
                <w:ins w:id="956" w:author="Jones, Emma" w:date="2018-04-27T12:04:00Z"/>
              </w:rPr>
            </w:pPr>
            <w:ins w:id="957" w:author="Jones, Emma" w:date="2018-05-01T14:35:00Z">
              <w:r>
                <w:t>Note Activity Entry</w:t>
              </w:r>
            </w:ins>
          </w:p>
        </w:tc>
        <w:tc>
          <w:tcPr>
            <w:tcW w:w="1302" w:type="pct"/>
            <w:tcBorders>
              <w:top w:val="single" w:sz="4" w:space="0" w:color="auto"/>
              <w:left w:val="single" w:sz="4" w:space="0" w:color="auto"/>
              <w:bottom w:val="single" w:sz="4" w:space="0" w:color="auto"/>
              <w:right w:val="single" w:sz="4" w:space="0" w:color="auto"/>
            </w:tcBorders>
            <w:vAlign w:val="center"/>
          </w:tcPr>
          <w:p w14:paraId="6E98CCAD" w14:textId="1763CB87" w:rsidR="00740F7C" w:rsidRPr="00850CFB" w:rsidRDefault="00C808E4" w:rsidP="00154F46">
            <w:pPr>
              <w:pStyle w:val="TableEntry"/>
              <w:rPr>
                <w:ins w:id="958" w:author="Jones, Emma" w:date="2018-04-27T12:04:00Z"/>
              </w:rPr>
            </w:pPr>
            <w:ins w:id="959" w:author="Jones, Emma" w:date="2018-05-01T14:57:00Z">
              <w:r w:rsidRPr="00C808E4">
                <w:t>2.16.840.1.113883.10.20.22.4.202:2016-11-01</w:t>
              </w:r>
            </w:ins>
          </w:p>
        </w:tc>
        <w:tc>
          <w:tcPr>
            <w:tcW w:w="773" w:type="pct"/>
            <w:tcBorders>
              <w:top w:val="single" w:sz="4" w:space="0" w:color="auto"/>
              <w:left w:val="single" w:sz="4" w:space="0" w:color="auto"/>
              <w:bottom w:val="single" w:sz="4" w:space="0" w:color="auto"/>
              <w:right w:val="single" w:sz="4" w:space="0" w:color="auto"/>
            </w:tcBorders>
            <w:vAlign w:val="center"/>
          </w:tcPr>
          <w:p w14:paraId="76F10A52" w14:textId="77777777" w:rsidR="00740F7C" w:rsidRPr="00850CFB" w:rsidRDefault="00740F7C" w:rsidP="00154F46">
            <w:pPr>
              <w:pStyle w:val="TableEntry"/>
              <w:rPr>
                <w:ins w:id="960" w:author="Jones, Emma" w:date="2018-04-27T12:04:00Z"/>
              </w:rPr>
            </w:pPr>
          </w:p>
        </w:tc>
        <w:tc>
          <w:tcPr>
            <w:tcW w:w="692" w:type="pct"/>
            <w:tcBorders>
              <w:top w:val="single" w:sz="4" w:space="0" w:color="auto"/>
              <w:left w:val="single" w:sz="4" w:space="0" w:color="auto"/>
              <w:bottom w:val="single" w:sz="4" w:space="0" w:color="auto"/>
              <w:right w:val="single" w:sz="4" w:space="0" w:color="auto"/>
            </w:tcBorders>
            <w:vAlign w:val="center"/>
          </w:tcPr>
          <w:p w14:paraId="1825E733" w14:textId="77777777" w:rsidR="00740F7C" w:rsidRPr="00850CFB" w:rsidRDefault="00740F7C" w:rsidP="00154F46">
            <w:pPr>
              <w:pStyle w:val="TableEntry"/>
              <w:rPr>
                <w:ins w:id="961" w:author="Jones, Emma" w:date="2018-04-27T12:04:00Z"/>
              </w:rPr>
            </w:pPr>
          </w:p>
        </w:tc>
      </w:tr>
    </w:tbl>
    <w:p w14:paraId="3CF96111" w14:textId="7EB8EE44" w:rsidR="00AC27F1" w:rsidRDefault="00AC27F1" w:rsidP="00AC27F1">
      <w:pPr>
        <w:pStyle w:val="BodyText"/>
        <w:rPr>
          <w:ins w:id="962" w:author="Jones, Emma" w:date="2018-04-30T11:41:00Z"/>
        </w:rPr>
      </w:pPr>
      <w:ins w:id="963" w:author="Jones, Emma" w:date="2018-04-30T11:41:00Z">
        <w:r>
          <w:t xml:space="preserve">Notes section template referenced by </w:t>
        </w:r>
      </w:ins>
    </w:p>
    <w:p w14:paraId="460D9A79" w14:textId="77777777" w:rsidR="00AC27F1" w:rsidRDefault="00AC27F1" w:rsidP="00AC27F1">
      <w:pPr>
        <w:spacing w:before="0" w:line="276" w:lineRule="auto"/>
        <w:contextualSpacing/>
        <w:rPr>
          <w:ins w:id="964" w:author="Jones, Emma" w:date="2018-04-30T11:41:00Z"/>
          <w:sz w:val="22"/>
          <w:szCs w:val="22"/>
        </w:rPr>
      </w:pPr>
      <w:ins w:id="965" w:author="Jones, Emma" w:date="2018-04-30T11:41:00Z">
        <w:r>
          <w:t xml:space="preserve">Health Level Seven (HL7) CDA® R2 IG: C-CDA Templates for Clinical Notes STU </w:t>
        </w:r>
        <w:r>
          <w:fldChar w:fldCharType="begin"/>
        </w:r>
        <w:r>
          <w:instrText xml:space="preserve"> HYPERLINK "http://www.hl7.org/documentcenter/public/standards/dstu/CDAR2_IG_CCDA_CLINNOTES_R1_DSTUR2.1_2015AUG_2017NOVerrata.zip" \h </w:instrText>
        </w:r>
        <w:r>
          <w:fldChar w:fldCharType="separate"/>
        </w:r>
        <w:r>
          <w:rPr>
            <w:color w:val="1155CC"/>
            <w:u w:val="single"/>
          </w:rPr>
          <w:t>Release 2.1</w:t>
        </w:r>
        <w:r>
          <w:rPr>
            <w:color w:val="1155CC"/>
            <w:u w:val="single"/>
          </w:rPr>
          <w:fldChar w:fldCharType="end"/>
        </w:r>
        <w:r>
          <w:rPr>
            <w:color w:val="1155CC"/>
            <w:u w:val="single"/>
          </w:rPr>
          <w:t xml:space="preserve"> </w:t>
        </w:r>
        <w:r>
          <w:rPr>
            <w:sz w:val="22"/>
            <w:szCs w:val="22"/>
          </w:rPr>
          <w:t xml:space="preserve">The Notes Section SHOULD NOT be used in place of a more specific a CDA section. </w:t>
        </w:r>
      </w:ins>
    </w:p>
    <w:p w14:paraId="06C6FBEE" w14:textId="3E535729" w:rsidR="00A63E21" w:rsidRPr="003B1C4B" w:rsidRDefault="00AC27F1" w:rsidP="00AC27F1">
      <w:pPr>
        <w:pStyle w:val="BodyText"/>
        <w:rPr>
          <w:ins w:id="966" w:author="Jones, Emma" w:date="2018-05-01T13:11:00Z"/>
          <w:sz w:val="22"/>
          <w:szCs w:val="22"/>
          <w:rPrChange w:id="967" w:author="Jones, Emma" w:date="2018-05-01T13:21:00Z">
            <w:rPr>
              <w:ins w:id="968" w:author="Jones, Emma" w:date="2018-05-01T13:11:00Z"/>
            </w:rPr>
          </w:rPrChange>
        </w:rPr>
      </w:pPr>
      <w:ins w:id="969" w:author="Jones, Emma" w:date="2018-04-30T11:41:00Z">
        <w:r>
          <w:rPr>
            <w:sz w:val="22"/>
            <w:szCs w:val="22"/>
          </w:rPr>
          <w:t xml:space="preserve">Note Section LOINC code can be one of all LOINC codes where the scale = document. </w:t>
        </w:r>
      </w:ins>
    </w:p>
    <w:p w14:paraId="383A0BE7" w14:textId="56F93BB4" w:rsidR="00EA684F" w:rsidRDefault="00EA684F" w:rsidP="00AC27F1">
      <w:pPr>
        <w:pStyle w:val="BodyText"/>
        <w:rPr>
          <w:ins w:id="970" w:author="Jones, Emma" w:date="2018-05-01T13:12:00Z"/>
        </w:rPr>
      </w:pPr>
    </w:p>
    <w:p w14:paraId="32744621" w14:textId="13D0392E" w:rsidR="00EA684F" w:rsidRDefault="00EA684F" w:rsidP="00AC27F1">
      <w:pPr>
        <w:pStyle w:val="BodyText"/>
        <w:rPr>
          <w:ins w:id="971" w:author="Jones, Emma" w:date="2018-05-01T13:12:00Z"/>
        </w:rPr>
      </w:pPr>
    </w:p>
    <w:p w14:paraId="362E5D13" w14:textId="307763B4" w:rsidR="00EA684F" w:rsidRDefault="00EA684F" w:rsidP="00AC27F1">
      <w:pPr>
        <w:pStyle w:val="BodyText"/>
        <w:rPr>
          <w:ins w:id="972" w:author="Jones, Emma" w:date="2018-05-01T13:12:00Z"/>
        </w:rPr>
      </w:pPr>
    </w:p>
    <w:p w14:paraId="6F38ABBB" w14:textId="62A32864" w:rsidR="00EA684F" w:rsidRDefault="00EA684F" w:rsidP="00AC27F1">
      <w:pPr>
        <w:pStyle w:val="BodyText"/>
        <w:rPr>
          <w:ins w:id="973" w:author="Jones, Emma" w:date="2018-05-01T13:12:00Z"/>
        </w:rPr>
      </w:pPr>
    </w:p>
    <w:p w14:paraId="28517805" w14:textId="1EA5D3FC" w:rsidR="00EA684F" w:rsidRDefault="00EA684F" w:rsidP="00AC27F1">
      <w:pPr>
        <w:pStyle w:val="BodyText"/>
        <w:rPr>
          <w:ins w:id="974" w:author="Jones, Emma" w:date="2018-05-01T13:12:00Z"/>
        </w:rPr>
      </w:pPr>
    </w:p>
    <w:p w14:paraId="3AB1BB06" w14:textId="1FA751C6" w:rsidR="00C57A6D" w:rsidRDefault="003B1C4B" w:rsidP="003B1C4B">
      <w:pPr>
        <w:pStyle w:val="BodyText"/>
        <w:keepNext/>
        <w:spacing w:before="0" w:after="240"/>
        <w:jc w:val="center"/>
        <w:rPr>
          <w:ins w:id="975" w:author="Jones, Emma" w:date="2018-05-01T13:18:00Z"/>
        </w:rPr>
        <w:pPrChange w:id="976" w:author="Jones, Emma" w:date="2018-05-01T13:20:00Z">
          <w:pPr>
            <w:pStyle w:val="BodyText"/>
          </w:pPr>
        </w:pPrChange>
      </w:pPr>
      <w:ins w:id="977" w:author="Jones, Emma" w:date="2018-05-01T13:19:00Z">
        <w:r>
          <w:rPr>
            <w:rFonts w:eastAsia="Calibri"/>
            <w:b/>
            <w:bCs/>
          </w:rPr>
          <w:lastRenderedPageBreak/>
          <w:t xml:space="preserve">Notes </w:t>
        </w:r>
        <w:r>
          <w:rPr>
            <w:rFonts w:eastAsia="Calibri"/>
            <w:b/>
            <w:bCs/>
          </w:rPr>
          <w:t>Section</w:t>
        </w:r>
        <w:r>
          <w:rPr>
            <w:rFonts w:eastAsia="Calibri"/>
            <w:b/>
            <w:bCs/>
          </w:rPr>
          <w:t xml:space="preserve"> C-CDA</w:t>
        </w:r>
      </w:ins>
      <w:ins w:id="978" w:author="Jones, Emma" w:date="2018-05-01T13:22:00Z">
        <w:r>
          <w:rPr>
            <w:rFonts w:eastAsia="Calibri"/>
            <w:b/>
            <w:bCs/>
          </w:rPr>
          <w:t xml:space="preserve"> R2.1</w:t>
        </w:r>
      </w:ins>
      <w:ins w:id="979" w:author="Jones, Emma" w:date="2018-05-01T13:19:00Z">
        <w:r w:rsidRPr="00850CFB">
          <w:rPr>
            <w:rFonts w:eastAsia="Calibri"/>
            <w:b/>
            <w:bCs/>
          </w:rPr>
          <w:t xml:space="preserve"> Exampl</w:t>
        </w:r>
      </w:ins>
      <w:ins w:id="980" w:author="Jones, Emma" w:date="2018-05-01T13:20:00Z">
        <w:r>
          <w:rPr>
            <w:rFonts w:eastAsia="Calibri"/>
            <w:b/>
            <w:bCs/>
          </w:rPr>
          <w:t>e</w:t>
        </w:r>
      </w:ins>
    </w:p>
    <w:p w14:paraId="3FA16032" w14:textId="0E2EF676" w:rsidR="00EA684F" w:rsidRDefault="00EA684F" w:rsidP="00AC27F1">
      <w:pPr>
        <w:pStyle w:val="BodyText"/>
        <w:rPr>
          <w:ins w:id="981" w:author="Jones, Emma" w:date="2018-05-01T13:12:00Z"/>
        </w:rPr>
      </w:pPr>
      <w:ins w:id="982" w:author="Jones, Emma" w:date="2018-05-01T13:12:00Z">
        <w:r>
          <w:rPr>
            <w:noProof/>
          </w:rPr>
          <mc:AlternateContent>
            <mc:Choice Requires="wps">
              <w:drawing>
                <wp:anchor distT="45720" distB="45720" distL="114300" distR="114300" simplePos="0" relativeHeight="251659264" behindDoc="0" locked="0" layoutInCell="1" allowOverlap="1" wp14:anchorId="088D32D1" wp14:editId="1979EB0A">
                  <wp:simplePos x="0" y="0"/>
                  <wp:positionH relativeFrom="margin">
                    <wp:posOffset>352425</wp:posOffset>
                  </wp:positionH>
                  <wp:positionV relativeFrom="paragraph">
                    <wp:posOffset>0</wp:posOffset>
                  </wp:positionV>
                  <wp:extent cx="6200775" cy="429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4295775"/>
                          </a:xfrm>
                          <a:prstGeom prst="rect">
                            <a:avLst/>
                          </a:prstGeom>
                          <a:solidFill>
                            <a:srgbClr val="FFFFFF"/>
                          </a:solidFill>
                          <a:ln w="9525">
                            <a:solidFill>
                              <a:srgbClr val="000000"/>
                            </a:solidFill>
                            <a:miter lim="800000"/>
                            <a:headEnd/>
                            <a:tailEnd/>
                          </a:ln>
                        </wps:spPr>
                        <wps:txbx>
                          <w:txbxContent>
                            <w:p w14:paraId="70F5F7AA" w14:textId="77777777" w:rsidR="00C57A6D" w:rsidRDefault="00C57A6D" w:rsidP="00EA684F">
                              <w:pPr>
                                <w:pStyle w:val="Default"/>
                                <w:rPr>
                                  <w:ins w:id="983" w:author="Jones, Emma" w:date="2018-05-01T13:13:00Z"/>
                                  <w:sz w:val="16"/>
                                  <w:szCs w:val="16"/>
                                </w:rPr>
                              </w:pPr>
                              <w:ins w:id="984" w:author="Jones, Emma" w:date="2018-05-01T13:13:00Z">
                                <w:r>
                                  <w:rPr>
                                    <w:sz w:val="16"/>
                                    <w:szCs w:val="16"/>
                                  </w:rPr>
                                  <w:t xml:space="preserve">&lt;section&gt; </w:t>
                                </w:r>
                              </w:ins>
                            </w:p>
                            <w:p w14:paraId="272B1B43" w14:textId="57DF8834" w:rsidR="00C57A6D" w:rsidRDefault="00C57A6D" w:rsidP="00EA684F">
                              <w:pPr>
                                <w:pStyle w:val="Default"/>
                                <w:rPr>
                                  <w:ins w:id="985" w:author="Jones, Emma" w:date="2018-05-01T13:13:00Z"/>
                                  <w:sz w:val="16"/>
                                  <w:szCs w:val="16"/>
                                </w:rPr>
                              </w:pPr>
                              <w:ins w:id="986" w:author="Jones, Emma" w:date="2018-05-01T13:13:00Z">
                                <w:r>
                                  <w:rPr>
                                    <w:sz w:val="16"/>
                                    <w:szCs w:val="16"/>
                                  </w:rPr>
                                  <w:t xml:space="preserve">      &lt;!-- Notes Section --&gt; </w:t>
                                </w:r>
                              </w:ins>
                            </w:p>
                            <w:p w14:paraId="3BC19F66" w14:textId="5B460A9E" w:rsidR="00C57A6D" w:rsidRDefault="00C57A6D" w:rsidP="00EA684F">
                              <w:pPr>
                                <w:pStyle w:val="Default"/>
                                <w:rPr>
                                  <w:ins w:id="987" w:author="Jones, Emma" w:date="2018-05-01T13:13:00Z"/>
                                  <w:sz w:val="16"/>
                                  <w:szCs w:val="16"/>
                                </w:rPr>
                              </w:pPr>
                              <w:ins w:id="988" w:author="Jones, Emma" w:date="2018-05-01T13:13:00Z">
                                <w:r>
                                  <w:rPr>
                                    <w:sz w:val="16"/>
                                    <w:szCs w:val="16"/>
                                  </w:rPr>
                                  <w:t xml:space="preserve">      </w:t>
                                </w:r>
                                <w:r w:rsidRPr="00BC1003">
                                  <w:rPr>
                                    <w:sz w:val="16"/>
                                    <w:szCs w:val="16"/>
                                    <w:rPrChange w:id="989" w:author="Jones, Emma" w:date="2018-05-01T14:58:00Z">
                                      <w:rPr>
                                        <w:sz w:val="16"/>
                                        <w:szCs w:val="16"/>
                                      </w:rPr>
                                    </w:rPrChange>
                                  </w:rPr>
                                  <w:t>&lt;templateId root="2.16.840.1.113883.10.20.22.2.65" extension="2016-11-01"/&gt;</w:t>
                                </w:r>
                                <w:r>
                                  <w:rPr>
                                    <w:sz w:val="16"/>
                                    <w:szCs w:val="16"/>
                                  </w:rPr>
                                  <w:t xml:space="preserve"> </w:t>
                                </w:r>
                              </w:ins>
                            </w:p>
                            <w:p w14:paraId="0E0CDF87" w14:textId="3F12A705" w:rsidR="00C57A6D" w:rsidRDefault="00C57A6D" w:rsidP="00EA684F">
                              <w:pPr>
                                <w:pStyle w:val="Default"/>
                                <w:rPr>
                                  <w:ins w:id="990" w:author="Jones, Emma" w:date="2018-05-01T13:13:00Z"/>
                                  <w:sz w:val="16"/>
                                  <w:szCs w:val="16"/>
                                </w:rPr>
                              </w:pPr>
                              <w:ins w:id="991" w:author="Jones, Emma" w:date="2018-05-01T13:13:00Z">
                                <w:r>
                                  <w:rPr>
                                    <w:sz w:val="16"/>
                                    <w:szCs w:val="16"/>
                                  </w:rPr>
                                  <w:t xml:space="preserve">      &lt;code code="11488-4" codeSystem="2.16.840.1.113883.6.1" codeSystemName="LOINC" displayName="Consultation note"/&gt; </w:t>
                                </w:r>
                              </w:ins>
                            </w:p>
                            <w:p w14:paraId="1EE7FEDC" w14:textId="29D1B086" w:rsidR="00C57A6D" w:rsidRDefault="00C57A6D" w:rsidP="00EA684F">
                              <w:pPr>
                                <w:pStyle w:val="Default"/>
                                <w:rPr>
                                  <w:ins w:id="992" w:author="Jones, Emma" w:date="2018-05-01T13:13:00Z"/>
                                  <w:sz w:val="16"/>
                                  <w:szCs w:val="16"/>
                                </w:rPr>
                              </w:pPr>
                              <w:ins w:id="993" w:author="Jones, Emma" w:date="2018-05-01T13:14:00Z">
                                <w:r>
                                  <w:rPr>
                                    <w:sz w:val="16"/>
                                    <w:szCs w:val="16"/>
                                  </w:rPr>
                                  <w:t xml:space="preserve">      </w:t>
                                </w:r>
                              </w:ins>
                              <w:ins w:id="994" w:author="Jones, Emma" w:date="2018-05-01T13:13:00Z">
                                <w:r>
                                  <w:rPr>
                                    <w:sz w:val="16"/>
                                    <w:szCs w:val="16"/>
                                  </w:rPr>
                                  <w:t xml:space="preserve">&lt;title&gt;Consultation Notes&lt;/title&gt; </w:t>
                                </w:r>
                              </w:ins>
                            </w:p>
                            <w:p w14:paraId="4528F5F8" w14:textId="0508177F" w:rsidR="00C57A6D" w:rsidRDefault="00C57A6D" w:rsidP="00EA684F">
                              <w:pPr>
                                <w:pStyle w:val="Default"/>
                                <w:rPr>
                                  <w:ins w:id="995" w:author="Jones, Emma" w:date="2018-05-01T13:13:00Z"/>
                                  <w:sz w:val="16"/>
                                  <w:szCs w:val="16"/>
                                </w:rPr>
                              </w:pPr>
                              <w:ins w:id="996" w:author="Jones, Emma" w:date="2018-05-01T13:14:00Z">
                                <w:r>
                                  <w:rPr>
                                    <w:sz w:val="16"/>
                                    <w:szCs w:val="16"/>
                                  </w:rPr>
                                  <w:t xml:space="preserve">      </w:t>
                                </w:r>
                              </w:ins>
                              <w:ins w:id="997" w:author="Jones, Emma" w:date="2018-05-01T13:13:00Z">
                                <w:r>
                                  <w:rPr>
                                    <w:sz w:val="16"/>
                                    <w:szCs w:val="16"/>
                                  </w:rPr>
                                  <w:t xml:space="preserve">&lt;text&gt; </w:t>
                                </w:r>
                              </w:ins>
                            </w:p>
                            <w:p w14:paraId="4F70FFD6" w14:textId="4AF9600F" w:rsidR="00C57A6D" w:rsidRDefault="00C57A6D" w:rsidP="00EA684F">
                              <w:pPr>
                                <w:pStyle w:val="Default"/>
                                <w:rPr>
                                  <w:ins w:id="998" w:author="Jones, Emma" w:date="2018-05-01T13:13:00Z"/>
                                  <w:sz w:val="16"/>
                                  <w:szCs w:val="16"/>
                                </w:rPr>
                              </w:pPr>
                              <w:ins w:id="999" w:author="Jones, Emma" w:date="2018-05-01T13:14:00Z">
                                <w:r>
                                  <w:rPr>
                                    <w:sz w:val="16"/>
                                    <w:szCs w:val="16"/>
                                  </w:rPr>
                                  <w:t xml:space="preserve">          </w:t>
                                </w:r>
                              </w:ins>
                              <w:ins w:id="1000" w:author="Jones, Emma" w:date="2018-05-01T13:13:00Z">
                                <w:r>
                                  <w:rPr>
                                    <w:sz w:val="16"/>
                                    <w:szCs w:val="16"/>
                                  </w:rPr>
                                  <w:t xml:space="preserve">&lt;list&gt; </w:t>
                                </w:r>
                              </w:ins>
                            </w:p>
                            <w:p w14:paraId="3D139F4A" w14:textId="2C9FBBE6" w:rsidR="00C57A6D" w:rsidRDefault="00C57A6D" w:rsidP="00EA684F">
                              <w:pPr>
                                <w:pStyle w:val="Default"/>
                                <w:rPr>
                                  <w:ins w:id="1001" w:author="Jones, Emma" w:date="2018-05-01T13:13:00Z"/>
                                  <w:sz w:val="16"/>
                                  <w:szCs w:val="16"/>
                                </w:rPr>
                              </w:pPr>
                              <w:ins w:id="1002" w:author="Jones, Emma" w:date="2018-05-01T13:14:00Z">
                                <w:r>
                                  <w:rPr>
                                    <w:sz w:val="16"/>
                                    <w:szCs w:val="16"/>
                                  </w:rPr>
                                  <w:t xml:space="preserve">              </w:t>
                                </w:r>
                              </w:ins>
                              <w:ins w:id="1003" w:author="Jones, Emma" w:date="2018-05-01T13:13:00Z">
                                <w:r>
                                  <w:rPr>
                                    <w:sz w:val="16"/>
                                    <w:szCs w:val="16"/>
                                  </w:rPr>
                                  <w:t xml:space="preserve">&lt;item ID="ConsultNote1"&gt; </w:t>
                                </w:r>
                              </w:ins>
                            </w:p>
                            <w:p w14:paraId="34D2BEF6" w14:textId="0E23F163" w:rsidR="00C57A6D" w:rsidRDefault="00C57A6D" w:rsidP="00EA684F">
                              <w:pPr>
                                <w:pStyle w:val="Default"/>
                                <w:rPr>
                                  <w:ins w:id="1004" w:author="Jones, Emma" w:date="2018-05-01T13:13:00Z"/>
                                  <w:sz w:val="16"/>
                                  <w:szCs w:val="16"/>
                                </w:rPr>
                              </w:pPr>
                              <w:ins w:id="1005" w:author="Jones, Emma" w:date="2018-05-01T13:14:00Z">
                                <w:r>
                                  <w:rPr>
                                    <w:sz w:val="16"/>
                                    <w:szCs w:val="16"/>
                                  </w:rPr>
                                  <w:t xml:space="preserve">                   </w:t>
                                </w:r>
                              </w:ins>
                              <w:ins w:id="1006" w:author="Jones, Emma" w:date="2018-05-01T13:13:00Z">
                                <w:r>
                                  <w:rPr>
                                    <w:sz w:val="16"/>
                                    <w:szCs w:val="16"/>
                                  </w:rPr>
                                  <w:t xml:space="preserve">&lt;paragraph&gt;Dr. Specialist - September 8, 2016&lt;/paragraph&gt; </w:t>
                                </w:r>
                              </w:ins>
                            </w:p>
                            <w:p w14:paraId="13F4BE7C" w14:textId="057257C5" w:rsidR="00C57A6D" w:rsidRDefault="00C57A6D" w:rsidP="00EA684F">
                              <w:pPr>
                                <w:pStyle w:val="Default"/>
                                <w:ind w:left="720" w:firstLine="720"/>
                                <w:rPr>
                                  <w:ins w:id="1007" w:author="Jones, Emma" w:date="2018-05-01T13:13:00Z"/>
                                  <w:sz w:val="16"/>
                                  <w:szCs w:val="16"/>
                                </w:rPr>
                                <w:pPrChange w:id="1008" w:author="Jones, Emma" w:date="2018-05-01T13:14:00Z">
                                  <w:pPr>
                                    <w:pStyle w:val="Default"/>
                                  </w:pPr>
                                </w:pPrChange>
                              </w:pPr>
                              <w:ins w:id="1009" w:author="Jones, Emma" w:date="2018-05-01T13:14:00Z">
                                <w:r>
                                  <w:rPr>
                                    <w:sz w:val="16"/>
                                    <w:szCs w:val="16"/>
                                  </w:rPr>
                                  <w:t xml:space="preserve">     </w:t>
                                </w:r>
                              </w:ins>
                              <w:ins w:id="1010" w:author="Jones, Emma" w:date="2018-05-01T13:13:00Z">
                                <w:r>
                                  <w:rPr>
                                    <w:sz w:val="16"/>
                                    <w:szCs w:val="16"/>
                                  </w:rPr>
                                  <w:t xml:space="preserve">&lt;paragraph&gt;Evaluated patient due to symptoms of...&lt;/paragraph&gt; </w:t>
                                </w:r>
                              </w:ins>
                            </w:p>
                            <w:p w14:paraId="2F3C49BB" w14:textId="72204727" w:rsidR="00C57A6D" w:rsidRDefault="00C57A6D" w:rsidP="00EA684F">
                              <w:pPr>
                                <w:pStyle w:val="Default"/>
                                <w:rPr>
                                  <w:ins w:id="1011" w:author="Jones, Emma" w:date="2018-05-01T13:13:00Z"/>
                                  <w:sz w:val="16"/>
                                  <w:szCs w:val="16"/>
                                </w:rPr>
                              </w:pPr>
                              <w:ins w:id="1012" w:author="Jones, Emma" w:date="2018-05-01T13:14:00Z">
                                <w:r>
                                  <w:rPr>
                                    <w:sz w:val="16"/>
                                    <w:szCs w:val="16"/>
                                  </w:rPr>
                                  <w:t xml:space="preserve">              </w:t>
                                </w:r>
                              </w:ins>
                              <w:ins w:id="1013" w:author="Jones, Emma" w:date="2018-05-01T13:13:00Z">
                                <w:r>
                                  <w:rPr>
                                    <w:sz w:val="16"/>
                                    <w:szCs w:val="16"/>
                                  </w:rPr>
                                  <w:t xml:space="preserve">&lt;/item&gt; </w:t>
                                </w:r>
                              </w:ins>
                            </w:p>
                            <w:p w14:paraId="36E544A1" w14:textId="3354608A" w:rsidR="00C57A6D" w:rsidRDefault="00C57A6D" w:rsidP="00EA684F">
                              <w:pPr>
                                <w:pStyle w:val="Default"/>
                                <w:rPr>
                                  <w:ins w:id="1014" w:author="Jones, Emma" w:date="2018-05-01T13:13:00Z"/>
                                  <w:sz w:val="16"/>
                                  <w:szCs w:val="16"/>
                                </w:rPr>
                              </w:pPr>
                              <w:ins w:id="1015" w:author="Jones, Emma" w:date="2018-05-01T13:14:00Z">
                                <w:r>
                                  <w:rPr>
                                    <w:sz w:val="16"/>
                                    <w:szCs w:val="16"/>
                                  </w:rPr>
                                  <w:t xml:space="preserve">          </w:t>
                                </w:r>
                              </w:ins>
                              <w:ins w:id="1016" w:author="Jones, Emma" w:date="2018-05-01T13:13:00Z">
                                <w:r>
                                  <w:rPr>
                                    <w:sz w:val="16"/>
                                    <w:szCs w:val="16"/>
                                  </w:rPr>
                                  <w:t xml:space="preserve">&lt;/list&gt; </w:t>
                                </w:r>
                              </w:ins>
                            </w:p>
                            <w:p w14:paraId="1486A916" w14:textId="672A5141" w:rsidR="00C57A6D" w:rsidRDefault="00C57A6D" w:rsidP="00EA684F">
                              <w:pPr>
                                <w:pStyle w:val="Default"/>
                                <w:rPr>
                                  <w:ins w:id="1017" w:author="Jones, Emma" w:date="2018-05-01T13:13:00Z"/>
                                  <w:sz w:val="16"/>
                                  <w:szCs w:val="16"/>
                                </w:rPr>
                              </w:pPr>
                              <w:ins w:id="1018" w:author="Jones, Emma" w:date="2018-05-01T13:15:00Z">
                                <w:r>
                                  <w:rPr>
                                    <w:sz w:val="16"/>
                                    <w:szCs w:val="16"/>
                                  </w:rPr>
                                  <w:t xml:space="preserve">       </w:t>
                                </w:r>
                              </w:ins>
                              <w:ins w:id="1019" w:author="Jones, Emma" w:date="2018-05-01T13:13:00Z">
                                <w:r>
                                  <w:rPr>
                                    <w:sz w:val="16"/>
                                    <w:szCs w:val="16"/>
                                  </w:rPr>
                                  <w:t xml:space="preserve">&lt;/text&gt; </w:t>
                                </w:r>
                              </w:ins>
                            </w:p>
                            <w:p w14:paraId="0D11673E" w14:textId="2ABD2B1A" w:rsidR="00C57A6D" w:rsidRDefault="00C57A6D" w:rsidP="00EA684F">
                              <w:pPr>
                                <w:pStyle w:val="Default"/>
                                <w:rPr>
                                  <w:ins w:id="1020" w:author="Jones, Emma" w:date="2018-05-01T13:13:00Z"/>
                                  <w:sz w:val="16"/>
                                  <w:szCs w:val="16"/>
                                </w:rPr>
                              </w:pPr>
                              <w:ins w:id="1021" w:author="Jones, Emma" w:date="2018-05-01T13:15:00Z">
                                <w:r>
                                  <w:rPr>
                                    <w:sz w:val="16"/>
                                    <w:szCs w:val="16"/>
                                  </w:rPr>
                                  <w:t xml:space="preserve">       </w:t>
                                </w:r>
                              </w:ins>
                              <w:ins w:id="1022" w:author="Jones, Emma" w:date="2018-05-01T13:13:00Z">
                                <w:r>
                                  <w:rPr>
                                    <w:sz w:val="16"/>
                                    <w:szCs w:val="16"/>
                                  </w:rPr>
                                  <w:t xml:space="preserve">&lt;!-- Note Activity entry --&gt; </w:t>
                                </w:r>
                              </w:ins>
                            </w:p>
                            <w:p w14:paraId="6FB27C7A" w14:textId="23E462C2" w:rsidR="00C57A6D" w:rsidRDefault="00C57A6D" w:rsidP="00EA684F">
                              <w:pPr>
                                <w:pStyle w:val="Default"/>
                                <w:rPr>
                                  <w:ins w:id="1023" w:author="Jones, Emma" w:date="2018-05-01T13:13:00Z"/>
                                  <w:sz w:val="16"/>
                                  <w:szCs w:val="16"/>
                                </w:rPr>
                              </w:pPr>
                              <w:ins w:id="1024" w:author="Jones, Emma" w:date="2018-05-01T13:15:00Z">
                                <w:r>
                                  <w:rPr>
                                    <w:sz w:val="16"/>
                                    <w:szCs w:val="16"/>
                                  </w:rPr>
                                  <w:t xml:space="preserve">       </w:t>
                                </w:r>
                              </w:ins>
                              <w:ins w:id="1025" w:author="Jones, Emma" w:date="2018-05-01T13:13:00Z">
                                <w:r>
                                  <w:rPr>
                                    <w:sz w:val="16"/>
                                    <w:szCs w:val="16"/>
                                  </w:rPr>
                                  <w:t xml:space="preserve">&lt;entry&gt; </w:t>
                                </w:r>
                              </w:ins>
                            </w:p>
                            <w:p w14:paraId="2D5E550C" w14:textId="75867652" w:rsidR="00C57A6D" w:rsidRDefault="00C57A6D" w:rsidP="00EA684F">
                              <w:pPr>
                                <w:pStyle w:val="Default"/>
                                <w:rPr>
                                  <w:ins w:id="1026" w:author="Jones, Emma" w:date="2018-05-01T13:13:00Z"/>
                                  <w:sz w:val="16"/>
                                  <w:szCs w:val="16"/>
                                </w:rPr>
                              </w:pPr>
                              <w:ins w:id="1027" w:author="Jones, Emma" w:date="2018-05-01T13:15:00Z">
                                <w:r>
                                  <w:rPr>
                                    <w:sz w:val="16"/>
                                    <w:szCs w:val="16"/>
                                  </w:rPr>
                                  <w:t xml:space="preserve">           </w:t>
                                </w:r>
                              </w:ins>
                              <w:ins w:id="1028" w:author="Jones, Emma" w:date="2018-05-01T13:13:00Z">
                                <w:r>
                                  <w:rPr>
                                    <w:sz w:val="16"/>
                                    <w:szCs w:val="16"/>
                                  </w:rPr>
                                  <w:t xml:space="preserve">&lt;act classCode="ACT" moodCode="EVN"&gt; </w:t>
                                </w:r>
                              </w:ins>
                            </w:p>
                            <w:p w14:paraId="16F18999" w14:textId="68A1A79A" w:rsidR="00C57A6D" w:rsidRDefault="00C57A6D" w:rsidP="00EA684F">
                              <w:pPr>
                                <w:pStyle w:val="Default"/>
                                <w:rPr>
                                  <w:ins w:id="1029" w:author="Jones, Emma" w:date="2018-05-01T13:13:00Z"/>
                                  <w:sz w:val="16"/>
                                  <w:szCs w:val="16"/>
                                </w:rPr>
                              </w:pPr>
                              <w:ins w:id="1030" w:author="Jones, Emma" w:date="2018-05-01T13:15:00Z">
                                <w:r>
                                  <w:rPr>
                                    <w:sz w:val="16"/>
                                    <w:szCs w:val="16"/>
                                  </w:rPr>
                                  <w:t xml:space="preserve">                 </w:t>
                                </w:r>
                              </w:ins>
                              <w:ins w:id="1031" w:author="Jones, Emma" w:date="2018-05-01T13:13:00Z">
                                <w:r>
                                  <w:rPr>
                                    <w:sz w:val="16"/>
                                    <w:szCs w:val="16"/>
                                  </w:rPr>
                                  <w:t xml:space="preserve">&lt;templateId root="2.16.840.1.113883.10.20.22.4.202" extension="2016-11-01"/&gt; </w:t>
                                </w:r>
                              </w:ins>
                            </w:p>
                            <w:p w14:paraId="4B387D0F" w14:textId="09FFB964" w:rsidR="00C57A6D" w:rsidRDefault="00C57A6D" w:rsidP="00EA684F">
                              <w:pPr>
                                <w:pStyle w:val="Default"/>
                                <w:rPr>
                                  <w:ins w:id="1032" w:author="Jones, Emma" w:date="2018-05-01T13:13:00Z"/>
                                  <w:sz w:val="16"/>
                                  <w:szCs w:val="16"/>
                                </w:rPr>
                              </w:pPr>
                              <w:ins w:id="1033" w:author="Jones, Emma" w:date="2018-05-01T13:16:00Z">
                                <w:r>
                                  <w:rPr>
                                    <w:sz w:val="16"/>
                                    <w:szCs w:val="16"/>
                                  </w:rPr>
                                  <w:t xml:space="preserve">                 </w:t>
                                </w:r>
                              </w:ins>
                              <w:ins w:id="1034" w:author="Jones, Emma" w:date="2018-05-01T13:13:00Z">
                                <w:r>
                                  <w:rPr>
                                    <w:sz w:val="16"/>
                                    <w:szCs w:val="16"/>
                                  </w:rPr>
                                  <w:t xml:space="preserve">&lt;code code="34109-9" codeSystem="2.16.840.1.113883.6.1" codeSystemName="LOINC" displayName=”Note”&gt; </w:t>
                                </w:r>
                              </w:ins>
                            </w:p>
                            <w:p w14:paraId="5122976B" w14:textId="2266A497" w:rsidR="00C57A6D" w:rsidRDefault="00C57A6D" w:rsidP="00EA684F">
                              <w:pPr>
                                <w:pStyle w:val="Default"/>
                                <w:rPr>
                                  <w:ins w:id="1035" w:author="Jones, Emma" w:date="2018-05-01T13:13:00Z"/>
                                  <w:sz w:val="16"/>
                                  <w:szCs w:val="16"/>
                                </w:rPr>
                              </w:pPr>
                              <w:ins w:id="1036" w:author="Jones, Emma" w:date="2018-05-01T13:16:00Z">
                                <w:r>
                                  <w:rPr>
                                    <w:sz w:val="16"/>
                                    <w:szCs w:val="16"/>
                                  </w:rPr>
                                  <w:t xml:space="preserve">                        </w:t>
                                </w:r>
                              </w:ins>
                              <w:ins w:id="1037" w:author="Jones, Emma" w:date="2018-05-01T13:13:00Z">
                                <w:r>
                                  <w:rPr>
                                    <w:sz w:val="16"/>
                                    <w:szCs w:val="16"/>
                                  </w:rPr>
                                  <w:t xml:space="preserve">&lt;!-- Code must match or be equivalent to section code --&gt; </w:t>
                                </w:r>
                              </w:ins>
                            </w:p>
                            <w:p w14:paraId="3717BE16" w14:textId="05BFBB4F" w:rsidR="00C57A6D" w:rsidRDefault="00C57A6D" w:rsidP="00EA684F">
                              <w:pPr>
                                <w:pStyle w:val="Default"/>
                                <w:rPr>
                                  <w:ins w:id="1038" w:author="Jones, Emma" w:date="2018-05-01T13:13:00Z"/>
                                  <w:sz w:val="16"/>
                                  <w:szCs w:val="16"/>
                                </w:rPr>
                              </w:pPr>
                              <w:ins w:id="1039" w:author="Jones, Emma" w:date="2018-05-01T13:16:00Z">
                                <w:r>
                                  <w:rPr>
                                    <w:sz w:val="16"/>
                                    <w:szCs w:val="16"/>
                                  </w:rPr>
                                  <w:t xml:space="preserve">                        </w:t>
                                </w:r>
                              </w:ins>
                              <w:ins w:id="1040" w:author="Jones, Emma" w:date="2018-05-01T13:13:00Z">
                                <w:r>
                                  <w:rPr>
                                    <w:sz w:val="16"/>
                                    <w:szCs w:val="16"/>
                                  </w:rPr>
                                  <w:t xml:space="preserve">&lt;translation code="11488-4" codeSystem="2.16.840.1.113883.6.1" codeSystemName="LOINC" displayName="Consultation note" /&gt; </w:t>
                                </w:r>
                              </w:ins>
                            </w:p>
                            <w:p w14:paraId="24E42025" w14:textId="368199E6" w:rsidR="00C57A6D" w:rsidRDefault="00C57A6D" w:rsidP="00EA684F">
                              <w:pPr>
                                <w:pStyle w:val="Default"/>
                                <w:rPr>
                                  <w:ins w:id="1041" w:author="Jones, Emma" w:date="2018-05-01T13:13:00Z"/>
                                  <w:sz w:val="16"/>
                                  <w:szCs w:val="16"/>
                                </w:rPr>
                              </w:pPr>
                              <w:ins w:id="1042" w:author="Jones, Emma" w:date="2018-05-01T13:17:00Z">
                                <w:r>
                                  <w:rPr>
                                    <w:sz w:val="16"/>
                                    <w:szCs w:val="16"/>
                                  </w:rPr>
                                  <w:t xml:space="preserve">                 </w:t>
                                </w:r>
                              </w:ins>
                              <w:ins w:id="1043" w:author="Jones, Emma" w:date="2018-05-01T13:13:00Z">
                                <w:r>
                                  <w:rPr>
                                    <w:sz w:val="16"/>
                                    <w:szCs w:val="16"/>
                                  </w:rPr>
                                  <w:t xml:space="preserve">&lt;/code&gt; </w:t>
                                </w:r>
                              </w:ins>
                            </w:p>
                            <w:p w14:paraId="5EB1F039" w14:textId="58B1A7F2" w:rsidR="00C57A6D" w:rsidRDefault="00C57A6D" w:rsidP="00EA684F">
                              <w:pPr>
                                <w:pStyle w:val="Default"/>
                                <w:rPr>
                                  <w:ins w:id="1044" w:author="Jones, Emma" w:date="2018-05-01T13:13:00Z"/>
                                  <w:sz w:val="16"/>
                                  <w:szCs w:val="16"/>
                                </w:rPr>
                              </w:pPr>
                              <w:ins w:id="1045" w:author="Jones, Emma" w:date="2018-05-01T13:17:00Z">
                                <w:r>
                                  <w:rPr>
                                    <w:sz w:val="16"/>
                                    <w:szCs w:val="16"/>
                                  </w:rPr>
                                  <w:t xml:space="preserve">                 </w:t>
                                </w:r>
                              </w:ins>
                              <w:ins w:id="1046" w:author="Jones, Emma" w:date="2018-05-01T13:13:00Z">
                                <w:r>
                                  <w:rPr>
                                    <w:sz w:val="16"/>
                                    <w:szCs w:val="16"/>
                                  </w:rPr>
                                  <w:t xml:space="preserve">&lt;text&gt; </w:t>
                                </w:r>
                              </w:ins>
                            </w:p>
                            <w:p w14:paraId="6B59B12B" w14:textId="1C5A7AF1" w:rsidR="00C57A6D" w:rsidRDefault="00C57A6D" w:rsidP="00EA684F">
                              <w:pPr>
                                <w:pStyle w:val="Default"/>
                                <w:rPr>
                                  <w:ins w:id="1047" w:author="Jones, Emma" w:date="2018-05-01T13:13:00Z"/>
                                  <w:sz w:val="16"/>
                                  <w:szCs w:val="16"/>
                                </w:rPr>
                              </w:pPr>
                              <w:ins w:id="1048" w:author="Jones, Emma" w:date="2018-05-01T13:17:00Z">
                                <w:r>
                                  <w:rPr>
                                    <w:sz w:val="16"/>
                                    <w:szCs w:val="16"/>
                                  </w:rPr>
                                  <w:t xml:space="preserve">                     </w:t>
                                </w:r>
                              </w:ins>
                              <w:ins w:id="1049" w:author="Jones, Emma" w:date="2018-05-01T13:13:00Z">
                                <w:r>
                                  <w:rPr>
                                    <w:sz w:val="16"/>
                                    <w:szCs w:val="16"/>
                                  </w:rPr>
                                  <w:t xml:space="preserve">&lt;reference value="#ConsultNote1" /&gt; </w:t>
                                </w:r>
                              </w:ins>
                            </w:p>
                            <w:p w14:paraId="6AEE9F20" w14:textId="682013B2" w:rsidR="00C57A6D" w:rsidRDefault="00C57A6D" w:rsidP="00EA684F">
                              <w:pPr>
                                <w:pStyle w:val="Default"/>
                                <w:rPr>
                                  <w:ins w:id="1050" w:author="Jones, Emma" w:date="2018-05-01T13:13:00Z"/>
                                  <w:sz w:val="16"/>
                                  <w:szCs w:val="16"/>
                                </w:rPr>
                              </w:pPr>
                              <w:ins w:id="1051" w:author="Jones, Emma" w:date="2018-05-01T13:17:00Z">
                                <w:r>
                                  <w:rPr>
                                    <w:sz w:val="16"/>
                                    <w:szCs w:val="16"/>
                                  </w:rPr>
                                  <w:t xml:space="preserve">                 </w:t>
                                </w:r>
                              </w:ins>
                              <w:ins w:id="1052" w:author="Jones, Emma" w:date="2018-05-01T13:13:00Z">
                                <w:r>
                                  <w:rPr>
                                    <w:sz w:val="16"/>
                                    <w:szCs w:val="16"/>
                                  </w:rPr>
                                  <w:t xml:space="preserve">&lt;/text&gt; </w:t>
                                </w:r>
                              </w:ins>
                            </w:p>
                            <w:p w14:paraId="5F5B8D07" w14:textId="0259A3BC" w:rsidR="00C57A6D" w:rsidRDefault="00C57A6D" w:rsidP="00EA684F">
                              <w:pPr>
                                <w:pStyle w:val="Default"/>
                                <w:rPr>
                                  <w:ins w:id="1053" w:author="Jones, Emma" w:date="2018-05-01T13:13:00Z"/>
                                  <w:sz w:val="16"/>
                                  <w:szCs w:val="16"/>
                                </w:rPr>
                              </w:pPr>
                              <w:ins w:id="1054" w:author="Jones, Emma" w:date="2018-05-01T13:17:00Z">
                                <w:r>
                                  <w:rPr>
                                    <w:sz w:val="16"/>
                                    <w:szCs w:val="16"/>
                                  </w:rPr>
                                  <w:t xml:space="preserve">                 </w:t>
                                </w:r>
                              </w:ins>
                              <w:ins w:id="1055" w:author="Jones, Emma" w:date="2018-05-01T13:13:00Z">
                                <w:r>
                                  <w:rPr>
                                    <w:sz w:val="16"/>
                                    <w:szCs w:val="16"/>
                                  </w:rPr>
                                  <w:t xml:space="preserve">&lt;statusCode code="completed"/&gt; </w:t>
                                </w:r>
                              </w:ins>
                            </w:p>
                            <w:p w14:paraId="563E2FDD" w14:textId="69101E6D" w:rsidR="00C57A6D" w:rsidRDefault="00C57A6D" w:rsidP="00EA684F">
                              <w:pPr>
                                <w:pStyle w:val="Default"/>
                                <w:rPr>
                                  <w:ins w:id="1056" w:author="Jones, Emma" w:date="2018-05-01T13:13:00Z"/>
                                  <w:sz w:val="16"/>
                                  <w:szCs w:val="16"/>
                                </w:rPr>
                              </w:pPr>
                              <w:ins w:id="1057" w:author="Jones, Emma" w:date="2018-05-01T13:17:00Z">
                                <w:r>
                                  <w:rPr>
                                    <w:sz w:val="16"/>
                                    <w:szCs w:val="16"/>
                                  </w:rPr>
                                  <w:t xml:space="preserve">                 </w:t>
                                </w:r>
                              </w:ins>
                              <w:ins w:id="1058" w:author="Jones, Emma" w:date="2018-05-01T13:13:00Z">
                                <w:r>
                                  <w:rPr>
                                    <w:sz w:val="16"/>
                                    <w:szCs w:val="16"/>
                                  </w:rPr>
                                  <w:t xml:space="preserve">&lt;!-- Clinically-relevant time of the note --&gt; </w:t>
                                </w:r>
                              </w:ins>
                            </w:p>
                            <w:p w14:paraId="2ABF27D3" w14:textId="4B28FE3A" w:rsidR="00C57A6D" w:rsidRDefault="00C57A6D" w:rsidP="00EA684F">
                              <w:pPr>
                                <w:pStyle w:val="Default"/>
                                <w:rPr>
                                  <w:ins w:id="1059" w:author="Jones, Emma" w:date="2018-05-01T13:13:00Z"/>
                                  <w:sz w:val="16"/>
                                  <w:szCs w:val="16"/>
                                </w:rPr>
                              </w:pPr>
                              <w:ins w:id="1060" w:author="Jones, Emma" w:date="2018-05-01T13:18:00Z">
                                <w:r>
                                  <w:rPr>
                                    <w:sz w:val="16"/>
                                    <w:szCs w:val="16"/>
                                  </w:rPr>
                                  <w:t xml:space="preserve">                 </w:t>
                                </w:r>
                              </w:ins>
                              <w:ins w:id="1061" w:author="Jones, Emma" w:date="2018-05-01T13:13:00Z">
                                <w:r>
                                  <w:rPr>
                                    <w:sz w:val="16"/>
                                    <w:szCs w:val="16"/>
                                  </w:rPr>
                                  <w:t xml:space="preserve">&lt;effectiveTime value="20160908" /&gt; </w:t>
                                </w:r>
                              </w:ins>
                            </w:p>
                            <w:p w14:paraId="02678AC5" w14:textId="2D6BB8E8" w:rsidR="00C57A6D" w:rsidRDefault="00C57A6D" w:rsidP="00EA684F">
                              <w:pPr>
                                <w:pStyle w:val="Default"/>
                                <w:rPr>
                                  <w:ins w:id="1062" w:author="Jones, Emma" w:date="2018-05-01T13:13:00Z"/>
                                  <w:sz w:val="16"/>
                                  <w:szCs w:val="16"/>
                                </w:rPr>
                              </w:pPr>
                              <w:ins w:id="1063" w:author="Jones, Emma" w:date="2018-05-01T13:18:00Z">
                                <w:r>
                                  <w:rPr>
                                    <w:sz w:val="16"/>
                                    <w:szCs w:val="16"/>
                                  </w:rPr>
                                  <w:t xml:space="preserve">                 </w:t>
                                </w:r>
                              </w:ins>
                              <w:ins w:id="1064" w:author="Jones, Emma" w:date="2018-05-01T13:13:00Z">
                                <w:r>
                                  <w:rPr>
                                    <w:sz w:val="16"/>
                                    <w:szCs w:val="16"/>
                                  </w:rPr>
                                  <w:t xml:space="preserve">&lt;!--...--&gt; </w:t>
                                </w:r>
                              </w:ins>
                            </w:p>
                            <w:p w14:paraId="5943551F" w14:textId="52FA83A2" w:rsidR="00C57A6D" w:rsidRDefault="00C57A6D" w:rsidP="00EA684F">
                              <w:pPr>
                                <w:pStyle w:val="Default"/>
                                <w:rPr>
                                  <w:ins w:id="1065" w:author="Jones, Emma" w:date="2018-05-01T13:13:00Z"/>
                                  <w:sz w:val="16"/>
                                  <w:szCs w:val="16"/>
                                </w:rPr>
                              </w:pPr>
                              <w:ins w:id="1066" w:author="Jones, Emma" w:date="2018-05-01T13:18:00Z">
                                <w:r>
                                  <w:rPr>
                                    <w:sz w:val="16"/>
                                    <w:szCs w:val="16"/>
                                  </w:rPr>
                                  <w:t xml:space="preserve">          </w:t>
                                </w:r>
                              </w:ins>
                              <w:ins w:id="1067" w:author="Jones, Emma" w:date="2018-05-01T13:13:00Z">
                                <w:r>
                                  <w:rPr>
                                    <w:sz w:val="16"/>
                                    <w:szCs w:val="16"/>
                                  </w:rPr>
                                  <w:t xml:space="preserve">&lt;/entry&gt; </w:t>
                                </w:r>
                              </w:ins>
                            </w:p>
                            <w:p w14:paraId="10D3B7CF" w14:textId="072570E4" w:rsidR="00C57A6D" w:rsidRDefault="00C57A6D" w:rsidP="00EA684F">
                              <w:pPr>
                                <w:rPr>
                                  <w:ins w:id="1068" w:author="Jones, Emma" w:date="2018-05-01T13:12:00Z"/>
                                </w:rPr>
                              </w:pPr>
                              <w:ins w:id="1069" w:author="Jones, Emma" w:date="2018-05-01T13:13:00Z">
                                <w:r>
                                  <w:rPr>
                                    <w:sz w:val="16"/>
                                    <w:szCs w:val="16"/>
                                  </w:rPr>
                                  <w:t>&lt;/section&gt;</w:t>
                                </w:r>
                              </w:ins>
                            </w:p>
                            <w:p w14:paraId="56A9420F" w14:textId="36A8A356" w:rsidR="00C57A6D" w:rsidRDefault="00C57A6D">
                              <w:pPr>
                                <w:rPr>
                                  <w:ins w:id="1070" w:author="Jones, Emma" w:date="2018-05-01T13:12:00Z"/>
                                </w:rPr>
                              </w:pPr>
                            </w:p>
                            <w:p w14:paraId="7E8EFB92" w14:textId="338127A1" w:rsidR="00C57A6D" w:rsidRDefault="00C57A6D">
                              <w:pPr>
                                <w:rPr>
                                  <w:ins w:id="1071" w:author="Jones, Emma" w:date="2018-05-01T13:12:00Z"/>
                                </w:rPr>
                              </w:pPr>
                            </w:p>
                            <w:p w14:paraId="7CDA2A32" w14:textId="77777777" w:rsidR="00C57A6D" w:rsidRDefault="00C57A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D32D1" id="Text Box 2" o:spid="_x0000_s1145" type="#_x0000_t202" style="position:absolute;margin-left:27.75pt;margin-top:0;width:488.25pt;height:33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">
                  <v:textbox>
                    <w:txbxContent>
                      <w:p w14:paraId="70F5F7AA" w14:textId="77777777" w:rsidR="00C57A6D" w:rsidRDefault="00C57A6D" w:rsidP="00EA684F">
                        <w:pPr>
                          <w:pStyle w:val="Default"/>
                          <w:rPr>
                            <w:ins w:id="1072" w:author="Jones, Emma" w:date="2018-05-01T13:13:00Z"/>
                            <w:sz w:val="16"/>
                            <w:szCs w:val="16"/>
                          </w:rPr>
                        </w:pPr>
                        <w:ins w:id="1073" w:author="Jones, Emma" w:date="2018-05-01T13:13:00Z">
                          <w:r>
                            <w:rPr>
                              <w:sz w:val="16"/>
                              <w:szCs w:val="16"/>
                            </w:rPr>
                            <w:t xml:space="preserve">&lt;section&gt; </w:t>
                          </w:r>
                        </w:ins>
                      </w:p>
                      <w:p w14:paraId="272B1B43" w14:textId="57DF8834" w:rsidR="00C57A6D" w:rsidRDefault="00C57A6D" w:rsidP="00EA684F">
                        <w:pPr>
                          <w:pStyle w:val="Default"/>
                          <w:rPr>
                            <w:ins w:id="1074" w:author="Jones, Emma" w:date="2018-05-01T13:13:00Z"/>
                            <w:sz w:val="16"/>
                            <w:szCs w:val="16"/>
                          </w:rPr>
                        </w:pPr>
                        <w:ins w:id="1075" w:author="Jones, Emma" w:date="2018-05-01T13:13:00Z">
                          <w:r>
                            <w:rPr>
                              <w:sz w:val="16"/>
                              <w:szCs w:val="16"/>
                            </w:rPr>
                            <w:t xml:space="preserve">      &lt;!-- Notes Section --&gt; </w:t>
                          </w:r>
                        </w:ins>
                      </w:p>
                      <w:p w14:paraId="3BC19F66" w14:textId="5B460A9E" w:rsidR="00C57A6D" w:rsidRDefault="00C57A6D" w:rsidP="00EA684F">
                        <w:pPr>
                          <w:pStyle w:val="Default"/>
                          <w:rPr>
                            <w:ins w:id="1076" w:author="Jones, Emma" w:date="2018-05-01T13:13:00Z"/>
                            <w:sz w:val="16"/>
                            <w:szCs w:val="16"/>
                          </w:rPr>
                        </w:pPr>
                        <w:ins w:id="1077" w:author="Jones, Emma" w:date="2018-05-01T13:13:00Z">
                          <w:r>
                            <w:rPr>
                              <w:sz w:val="16"/>
                              <w:szCs w:val="16"/>
                            </w:rPr>
                            <w:t xml:space="preserve">      </w:t>
                          </w:r>
                          <w:r w:rsidRPr="00BC1003">
                            <w:rPr>
                              <w:sz w:val="16"/>
                              <w:szCs w:val="16"/>
                              <w:rPrChange w:id="1078" w:author="Jones, Emma" w:date="2018-05-01T14:58:00Z">
                                <w:rPr>
                                  <w:sz w:val="16"/>
                                  <w:szCs w:val="16"/>
                                </w:rPr>
                              </w:rPrChange>
                            </w:rPr>
                            <w:t>&lt;templateId root="2.16.840.1.113883.10.20.22.2.65" extension="2016-11-01"/&gt;</w:t>
                          </w:r>
                          <w:r>
                            <w:rPr>
                              <w:sz w:val="16"/>
                              <w:szCs w:val="16"/>
                            </w:rPr>
                            <w:t xml:space="preserve"> </w:t>
                          </w:r>
                        </w:ins>
                      </w:p>
                      <w:p w14:paraId="0E0CDF87" w14:textId="3F12A705" w:rsidR="00C57A6D" w:rsidRDefault="00C57A6D" w:rsidP="00EA684F">
                        <w:pPr>
                          <w:pStyle w:val="Default"/>
                          <w:rPr>
                            <w:ins w:id="1079" w:author="Jones, Emma" w:date="2018-05-01T13:13:00Z"/>
                            <w:sz w:val="16"/>
                            <w:szCs w:val="16"/>
                          </w:rPr>
                        </w:pPr>
                        <w:ins w:id="1080" w:author="Jones, Emma" w:date="2018-05-01T13:13:00Z">
                          <w:r>
                            <w:rPr>
                              <w:sz w:val="16"/>
                              <w:szCs w:val="16"/>
                            </w:rPr>
                            <w:t xml:space="preserve">      &lt;code code="11488-4" codeSystem="2.16.840.1.113883.6.1" codeSystemName="LOINC" displayName="Consultation note"/&gt; </w:t>
                          </w:r>
                        </w:ins>
                      </w:p>
                      <w:p w14:paraId="1EE7FEDC" w14:textId="29D1B086" w:rsidR="00C57A6D" w:rsidRDefault="00C57A6D" w:rsidP="00EA684F">
                        <w:pPr>
                          <w:pStyle w:val="Default"/>
                          <w:rPr>
                            <w:ins w:id="1081" w:author="Jones, Emma" w:date="2018-05-01T13:13:00Z"/>
                            <w:sz w:val="16"/>
                            <w:szCs w:val="16"/>
                          </w:rPr>
                        </w:pPr>
                        <w:ins w:id="1082" w:author="Jones, Emma" w:date="2018-05-01T13:14:00Z">
                          <w:r>
                            <w:rPr>
                              <w:sz w:val="16"/>
                              <w:szCs w:val="16"/>
                            </w:rPr>
                            <w:t xml:space="preserve">      </w:t>
                          </w:r>
                        </w:ins>
                        <w:ins w:id="1083" w:author="Jones, Emma" w:date="2018-05-01T13:13:00Z">
                          <w:r>
                            <w:rPr>
                              <w:sz w:val="16"/>
                              <w:szCs w:val="16"/>
                            </w:rPr>
                            <w:t xml:space="preserve">&lt;title&gt;Consultation Notes&lt;/title&gt; </w:t>
                          </w:r>
                        </w:ins>
                      </w:p>
                      <w:p w14:paraId="4528F5F8" w14:textId="0508177F" w:rsidR="00C57A6D" w:rsidRDefault="00C57A6D" w:rsidP="00EA684F">
                        <w:pPr>
                          <w:pStyle w:val="Default"/>
                          <w:rPr>
                            <w:ins w:id="1084" w:author="Jones, Emma" w:date="2018-05-01T13:13:00Z"/>
                            <w:sz w:val="16"/>
                            <w:szCs w:val="16"/>
                          </w:rPr>
                        </w:pPr>
                        <w:ins w:id="1085" w:author="Jones, Emma" w:date="2018-05-01T13:14:00Z">
                          <w:r>
                            <w:rPr>
                              <w:sz w:val="16"/>
                              <w:szCs w:val="16"/>
                            </w:rPr>
                            <w:t xml:space="preserve">      </w:t>
                          </w:r>
                        </w:ins>
                        <w:ins w:id="1086" w:author="Jones, Emma" w:date="2018-05-01T13:13:00Z">
                          <w:r>
                            <w:rPr>
                              <w:sz w:val="16"/>
                              <w:szCs w:val="16"/>
                            </w:rPr>
                            <w:t xml:space="preserve">&lt;text&gt; </w:t>
                          </w:r>
                        </w:ins>
                      </w:p>
                      <w:p w14:paraId="4F70FFD6" w14:textId="4AF9600F" w:rsidR="00C57A6D" w:rsidRDefault="00C57A6D" w:rsidP="00EA684F">
                        <w:pPr>
                          <w:pStyle w:val="Default"/>
                          <w:rPr>
                            <w:ins w:id="1087" w:author="Jones, Emma" w:date="2018-05-01T13:13:00Z"/>
                            <w:sz w:val="16"/>
                            <w:szCs w:val="16"/>
                          </w:rPr>
                        </w:pPr>
                        <w:ins w:id="1088" w:author="Jones, Emma" w:date="2018-05-01T13:14:00Z">
                          <w:r>
                            <w:rPr>
                              <w:sz w:val="16"/>
                              <w:szCs w:val="16"/>
                            </w:rPr>
                            <w:t xml:space="preserve">          </w:t>
                          </w:r>
                        </w:ins>
                        <w:ins w:id="1089" w:author="Jones, Emma" w:date="2018-05-01T13:13:00Z">
                          <w:r>
                            <w:rPr>
                              <w:sz w:val="16"/>
                              <w:szCs w:val="16"/>
                            </w:rPr>
                            <w:t xml:space="preserve">&lt;list&gt; </w:t>
                          </w:r>
                        </w:ins>
                      </w:p>
                      <w:p w14:paraId="3D139F4A" w14:textId="2C9FBBE6" w:rsidR="00C57A6D" w:rsidRDefault="00C57A6D" w:rsidP="00EA684F">
                        <w:pPr>
                          <w:pStyle w:val="Default"/>
                          <w:rPr>
                            <w:ins w:id="1090" w:author="Jones, Emma" w:date="2018-05-01T13:13:00Z"/>
                            <w:sz w:val="16"/>
                            <w:szCs w:val="16"/>
                          </w:rPr>
                        </w:pPr>
                        <w:ins w:id="1091" w:author="Jones, Emma" w:date="2018-05-01T13:14:00Z">
                          <w:r>
                            <w:rPr>
                              <w:sz w:val="16"/>
                              <w:szCs w:val="16"/>
                            </w:rPr>
                            <w:t xml:space="preserve">              </w:t>
                          </w:r>
                        </w:ins>
                        <w:ins w:id="1092" w:author="Jones, Emma" w:date="2018-05-01T13:13:00Z">
                          <w:r>
                            <w:rPr>
                              <w:sz w:val="16"/>
                              <w:szCs w:val="16"/>
                            </w:rPr>
                            <w:t xml:space="preserve">&lt;item ID="ConsultNote1"&gt; </w:t>
                          </w:r>
                        </w:ins>
                      </w:p>
                      <w:p w14:paraId="34D2BEF6" w14:textId="0E23F163" w:rsidR="00C57A6D" w:rsidRDefault="00C57A6D" w:rsidP="00EA684F">
                        <w:pPr>
                          <w:pStyle w:val="Default"/>
                          <w:rPr>
                            <w:ins w:id="1093" w:author="Jones, Emma" w:date="2018-05-01T13:13:00Z"/>
                            <w:sz w:val="16"/>
                            <w:szCs w:val="16"/>
                          </w:rPr>
                        </w:pPr>
                        <w:ins w:id="1094" w:author="Jones, Emma" w:date="2018-05-01T13:14:00Z">
                          <w:r>
                            <w:rPr>
                              <w:sz w:val="16"/>
                              <w:szCs w:val="16"/>
                            </w:rPr>
                            <w:t xml:space="preserve">                   </w:t>
                          </w:r>
                        </w:ins>
                        <w:ins w:id="1095" w:author="Jones, Emma" w:date="2018-05-01T13:13:00Z">
                          <w:r>
                            <w:rPr>
                              <w:sz w:val="16"/>
                              <w:szCs w:val="16"/>
                            </w:rPr>
                            <w:t xml:space="preserve">&lt;paragraph&gt;Dr. Specialist - September 8, 2016&lt;/paragraph&gt; </w:t>
                          </w:r>
                        </w:ins>
                      </w:p>
                      <w:p w14:paraId="13F4BE7C" w14:textId="057257C5" w:rsidR="00C57A6D" w:rsidRDefault="00C57A6D" w:rsidP="00EA684F">
                        <w:pPr>
                          <w:pStyle w:val="Default"/>
                          <w:ind w:left="720" w:firstLine="720"/>
                          <w:rPr>
                            <w:ins w:id="1096" w:author="Jones, Emma" w:date="2018-05-01T13:13:00Z"/>
                            <w:sz w:val="16"/>
                            <w:szCs w:val="16"/>
                          </w:rPr>
                          <w:pPrChange w:id="1097" w:author="Jones, Emma" w:date="2018-05-01T13:14:00Z">
                            <w:pPr>
                              <w:pStyle w:val="Default"/>
                            </w:pPr>
                          </w:pPrChange>
                        </w:pPr>
                        <w:ins w:id="1098" w:author="Jones, Emma" w:date="2018-05-01T13:14:00Z">
                          <w:r>
                            <w:rPr>
                              <w:sz w:val="16"/>
                              <w:szCs w:val="16"/>
                            </w:rPr>
                            <w:t xml:space="preserve">     </w:t>
                          </w:r>
                        </w:ins>
                        <w:ins w:id="1099" w:author="Jones, Emma" w:date="2018-05-01T13:13:00Z">
                          <w:r>
                            <w:rPr>
                              <w:sz w:val="16"/>
                              <w:szCs w:val="16"/>
                            </w:rPr>
                            <w:t xml:space="preserve">&lt;paragraph&gt;Evaluated patient due to symptoms of...&lt;/paragraph&gt; </w:t>
                          </w:r>
                        </w:ins>
                      </w:p>
                      <w:p w14:paraId="2F3C49BB" w14:textId="72204727" w:rsidR="00C57A6D" w:rsidRDefault="00C57A6D" w:rsidP="00EA684F">
                        <w:pPr>
                          <w:pStyle w:val="Default"/>
                          <w:rPr>
                            <w:ins w:id="1100" w:author="Jones, Emma" w:date="2018-05-01T13:13:00Z"/>
                            <w:sz w:val="16"/>
                            <w:szCs w:val="16"/>
                          </w:rPr>
                        </w:pPr>
                        <w:ins w:id="1101" w:author="Jones, Emma" w:date="2018-05-01T13:14:00Z">
                          <w:r>
                            <w:rPr>
                              <w:sz w:val="16"/>
                              <w:szCs w:val="16"/>
                            </w:rPr>
                            <w:t xml:space="preserve">              </w:t>
                          </w:r>
                        </w:ins>
                        <w:ins w:id="1102" w:author="Jones, Emma" w:date="2018-05-01T13:13:00Z">
                          <w:r>
                            <w:rPr>
                              <w:sz w:val="16"/>
                              <w:szCs w:val="16"/>
                            </w:rPr>
                            <w:t xml:space="preserve">&lt;/item&gt; </w:t>
                          </w:r>
                        </w:ins>
                      </w:p>
                      <w:p w14:paraId="36E544A1" w14:textId="3354608A" w:rsidR="00C57A6D" w:rsidRDefault="00C57A6D" w:rsidP="00EA684F">
                        <w:pPr>
                          <w:pStyle w:val="Default"/>
                          <w:rPr>
                            <w:ins w:id="1103" w:author="Jones, Emma" w:date="2018-05-01T13:13:00Z"/>
                            <w:sz w:val="16"/>
                            <w:szCs w:val="16"/>
                          </w:rPr>
                        </w:pPr>
                        <w:ins w:id="1104" w:author="Jones, Emma" w:date="2018-05-01T13:14:00Z">
                          <w:r>
                            <w:rPr>
                              <w:sz w:val="16"/>
                              <w:szCs w:val="16"/>
                            </w:rPr>
                            <w:t xml:space="preserve">          </w:t>
                          </w:r>
                        </w:ins>
                        <w:ins w:id="1105" w:author="Jones, Emma" w:date="2018-05-01T13:13:00Z">
                          <w:r>
                            <w:rPr>
                              <w:sz w:val="16"/>
                              <w:szCs w:val="16"/>
                            </w:rPr>
                            <w:t xml:space="preserve">&lt;/list&gt; </w:t>
                          </w:r>
                        </w:ins>
                      </w:p>
                      <w:p w14:paraId="1486A916" w14:textId="672A5141" w:rsidR="00C57A6D" w:rsidRDefault="00C57A6D" w:rsidP="00EA684F">
                        <w:pPr>
                          <w:pStyle w:val="Default"/>
                          <w:rPr>
                            <w:ins w:id="1106" w:author="Jones, Emma" w:date="2018-05-01T13:13:00Z"/>
                            <w:sz w:val="16"/>
                            <w:szCs w:val="16"/>
                          </w:rPr>
                        </w:pPr>
                        <w:ins w:id="1107" w:author="Jones, Emma" w:date="2018-05-01T13:15:00Z">
                          <w:r>
                            <w:rPr>
                              <w:sz w:val="16"/>
                              <w:szCs w:val="16"/>
                            </w:rPr>
                            <w:t xml:space="preserve">       </w:t>
                          </w:r>
                        </w:ins>
                        <w:ins w:id="1108" w:author="Jones, Emma" w:date="2018-05-01T13:13:00Z">
                          <w:r>
                            <w:rPr>
                              <w:sz w:val="16"/>
                              <w:szCs w:val="16"/>
                            </w:rPr>
                            <w:t xml:space="preserve">&lt;/text&gt; </w:t>
                          </w:r>
                        </w:ins>
                      </w:p>
                      <w:p w14:paraId="0D11673E" w14:textId="2ABD2B1A" w:rsidR="00C57A6D" w:rsidRDefault="00C57A6D" w:rsidP="00EA684F">
                        <w:pPr>
                          <w:pStyle w:val="Default"/>
                          <w:rPr>
                            <w:ins w:id="1109" w:author="Jones, Emma" w:date="2018-05-01T13:13:00Z"/>
                            <w:sz w:val="16"/>
                            <w:szCs w:val="16"/>
                          </w:rPr>
                        </w:pPr>
                        <w:ins w:id="1110" w:author="Jones, Emma" w:date="2018-05-01T13:15:00Z">
                          <w:r>
                            <w:rPr>
                              <w:sz w:val="16"/>
                              <w:szCs w:val="16"/>
                            </w:rPr>
                            <w:t xml:space="preserve">       </w:t>
                          </w:r>
                        </w:ins>
                        <w:ins w:id="1111" w:author="Jones, Emma" w:date="2018-05-01T13:13:00Z">
                          <w:r>
                            <w:rPr>
                              <w:sz w:val="16"/>
                              <w:szCs w:val="16"/>
                            </w:rPr>
                            <w:t xml:space="preserve">&lt;!-- Note Activity entry --&gt; </w:t>
                          </w:r>
                        </w:ins>
                      </w:p>
                      <w:p w14:paraId="6FB27C7A" w14:textId="23E462C2" w:rsidR="00C57A6D" w:rsidRDefault="00C57A6D" w:rsidP="00EA684F">
                        <w:pPr>
                          <w:pStyle w:val="Default"/>
                          <w:rPr>
                            <w:ins w:id="1112" w:author="Jones, Emma" w:date="2018-05-01T13:13:00Z"/>
                            <w:sz w:val="16"/>
                            <w:szCs w:val="16"/>
                          </w:rPr>
                        </w:pPr>
                        <w:ins w:id="1113" w:author="Jones, Emma" w:date="2018-05-01T13:15:00Z">
                          <w:r>
                            <w:rPr>
                              <w:sz w:val="16"/>
                              <w:szCs w:val="16"/>
                            </w:rPr>
                            <w:t xml:space="preserve">       </w:t>
                          </w:r>
                        </w:ins>
                        <w:ins w:id="1114" w:author="Jones, Emma" w:date="2018-05-01T13:13:00Z">
                          <w:r>
                            <w:rPr>
                              <w:sz w:val="16"/>
                              <w:szCs w:val="16"/>
                            </w:rPr>
                            <w:t xml:space="preserve">&lt;entry&gt; </w:t>
                          </w:r>
                        </w:ins>
                      </w:p>
                      <w:p w14:paraId="2D5E550C" w14:textId="75867652" w:rsidR="00C57A6D" w:rsidRDefault="00C57A6D" w:rsidP="00EA684F">
                        <w:pPr>
                          <w:pStyle w:val="Default"/>
                          <w:rPr>
                            <w:ins w:id="1115" w:author="Jones, Emma" w:date="2018-05-01T13:13:00Z"/>
                            <w:sz w:val="16"/>
                            <w:szCs w:val="16"/>
                          </w:rPr>
                        </w:pPr>
                        <w:ins w:id="1116" w:author="Jones, Emma" w:date="2018-05-01T13:15:00Z">
                          <w:r>
                            <w:rPr>
                              <w:sz w:val="16"/>
                              <w:szCs w:val="16"/>
                            </w:rPr>
                            <w:t xml:space="preserve">           </w:t>
                          </w:r>
                        </w:ins>
                        <w:ins w:id="1117" w:author="Jones, Emma" w:date="2018-05-01T13:13:00Z">
                          <w:r>
                            <w:rPr>
                              <w:sz w:val="16"/>
                              <w:szCs w:val="16"/>
                            </w:rPr>
                            <w:t xml:space="preserve">&lt;act classCode="ACT" moodCode="EVN"&gt; </w:t>
                          </w:r>
                        </w:ins>
                      </w:p>
                      <w:p w14:paraId="16F18999" w14:textId="68A1A79A" w:rsidR="00C57A6D" w:rsidRDefault="00C57A6D" w:rsidP="00EA684F">
                        <w:pPr>
                          <w:pStyle w:val="Default"/>
                          <w:rPr>
                            <w:ins w:id="1118" w:author="Jones, Emma" w:date="2018-05-01T13:13:00Z"/>
                            <w:sz w:val="16"/>
                            <w:szCs w:val="16"/>
                          </w:rPr>
                        </w:pPr>
                        <w:ins w:id="1119" w:author="Jones, Emma" w:date="2018-05-01T13:15:00Z">
                          <w:r>
                            <w:rPr>
                              <w:sz w:val="16"/>
                              <w:szCs w:val="16"/>
                            </w:rPr>
                            <w:t xml:space="preserve">                 </w:t>
                          </w:r>
                        </w:ins>
                        <w:ins w:id="1120" w:author="Jones, Emma" w:date="2018-05-01T13:13:00Z">
                          <w:r>
                            <w:rPr>
                              <w:sz w:val="16"/>
                              <w:szCs w:val="16"/>
                            </w:rPr>
                            <w:t xml:space="preserve">&lt;templateId root="2.16.840.1.113883.10.20.22.4.202" extension="2016-11-01"/&gt; </w:t>
                          </w:r>
                        </w:ins>
                      </w:p>
                      <w:p w14:paraId="4B387D0F" w14:textId="09FFB964" w:rsidR="00C57A6D" w:rsidRDefault="00C57A6D" w:rsidP="00EA684F">
                        <w:pPr>
                          <w:pStyle w:val="Default"/>
                          <w:rPr>
                            <w:ins w:id="1121" w:author="Jones, Emma" w:date="2018-05-01T13:13:00Z"/>
                            <w:sz w:val="16"/>
                            <w:szCs w:val="16"/>
                          </w:rPr>
                        </w:pPr>
                        <w:ins w:id="1122" w:author="Jones, Emma" w:date="2018-05-01T13:16:00Z">
                          <w:r>
                            <w:rPr>
                              <w:sz w:val="16"/>
                              <w:szCs w:val="16"/>
                            </w:rPr>
                            <w:t xml:space="preserve">                 </w:t>
                          </w:r>
                        </w:ins>
                        <w:ins w:id="1123" w:author="Jones, Emma" w:date="2018-05-01T13:13:00Z">
                          <w:r>
                            <w:rPr>
                              <w:sz w:val="16"/>
                              <w:szCs w:val="16"/>
                            </w:rPr>
                            <w:t xml:space="preserve">&lt;code code="34109-9" codeSystem="2.16.840.1.113883.6.1" codeSystemName="LOINC" displayName=”Note”&gt; </w:t>
                          </w:r>
                        </w:ins>
                      </w:p>
                      <w:p w14:paraId="5122976B" w14:textId="2266A497" w:rsidR="00C57A6D" w:rsidRDefault="00C57A6D" w:rsidP="00EA684F">
                        <w:pPr>
                          <w:pStyle w:val="Default"/>
                          <w:rPr>
                            <w:ins w:id="1124" w:author="Jones, Emma" w:date="2018-05-01T13:13:00Z"/>
                            <w:sz w:val="16"/>
                            <w:szCs w:val="16"/>
                          </w:rPr>
                        </w:pPr>
                        <w:ins w:id="1125" w:author="Jones, Emma" w:date="2018-05-01T13:16:00Z">
                          <w:r>
                            <w:rPr>
                              <w:sz w:val="16"/>
                              <w:szCs w:val="16"/>
                            </w:rPr>
                            <w:t xml:space="preserve">                        </w:t>
                          </w:r>
                        </w:ins>
                        <w:ins w:id="1126" w:author="Jones, Emma" w:date="2018-05-01T13:13:00Z">
                          <w:r>
                            <w:rPr>
                              <w:sz w:val="16"/>
                              <w:szCs w:val="16"/>
                            </w:rPr>
                            <w:t xml:space="preserve">&lt;!-- Code must match or be equivalent to section code --&gt; </w:t>
                          </w:r>
                        </w:ins>
                      </w:p>
                      <w:p w14:paraId="3717BE16" w14:textId="05BFBB4F" w:rsidR="00C57A6D" w:rsidRDefault="00C57A6D" w:rsidP="00EA684F">
                        <w:pPr>
                          <w:pStyle w:val="Default"/>
                          <w:rPr>
                            <w:ins w:id="1127" w:author="Jones, Emma" w:date="2018-05-01T13:13:00Z"/>
                            <w:sz w:val="16"/>
                            <w:szCs w:val="16"/>
                          </w:rPr>
                        </w:pPr>
                        <w:ins w:id="1128" w:author="Jones, Emma" w:date="2018-05-01T13:16:00Z">
                          <w:r>
                            <w:rPr>
                              <w:sz w:val="16"/>
                              <w:szCs w:val="16"/>
                            </w:rPr>
                            <w:t xml:space="preserve">                        </w:t>
                          </w:r>
                        </w:ins>
                        <w:ins w:id="1129" w:author="Jones, Emma" w:date="2018-05-01T13:13:00Z">
                          <w:r>
                            <w:rPr>
                              <w:sz w:val="16"/>
                              <w:szCs w:val="16"/>
                            </w:rPr>
                            <w:t xml:space="preserve">&lt;translation code="11488-4" codeSystem="2.16.840.1.113883.6.1" codeSystemName="LOINC" displayName="Consultation note" /&gt; </w:t>
                          </w:r>
                        </w:ins>
                      </w:p>
                      <w:p w14:paraId="24E42025" w14:textId="368199E6" w:rsidR="00C57A6D" w:rsidRDefault="00C57A6D" w:rsidP="00EA684F">
                        <w:pPr>
                          <w:pStyle w:val="Default"/>
                          <w:rPr>
                            <w:ins w:id="1130" w:author="Jones, Emma" w:date="2018-05-01T13:13:00Z"/>
                            <w:sz w:val="16"/>
                            <w:szCs w:val="16"/>
                          </w:rPr>
                        </w:pPr>
                        <w:ins w:id="1131" w:author="Jones, Emma" w:date="2018-05-01T13:17:00Z">
                          <w:r>
                            <w:rPr>
                              <w:sz w:val="16"/>
                              <w:szCs w:val="16"/>
                            </w:rPr>
                            <w:t xml:space="preserve">                 </w:t>
                          </w:r>
                        </w:ins>
                        <w:ins w:id="1132" w:author="Jones, Emma" w:date="2018-05-01T13:13:00Z">
                          <w:r>
                            <w:rPr>
                              <w:sz w:val="16"/>
                              <w:szCs w:val="16"/>
                            </w:rPr>
                            <w:t xml:space="preserve">&lt;/code&gt; </w:t>
                          </w:r>
                        </w:ins>
                      </w:p>
                      <w:p w14:paraId="5EB1F039" w14:textId="58B1A7F2" w:rsidR="00C57A6D" w:rsidRDefault="00C57A6D" w:rsidP="00EA684F">
                        <w:pPr>
                          <w:pStyle w:val="Default"/>
                          <w:rPr>
                            <w:ins w:id="1133" w:author="Jones, Emma" w:date="2018-05-01T13:13:00Z"/>
                            <w:sz w:val="16"/>
                            <w:szCs w:val="16"/>
                          </w:rPr>
                        </w:pPr>
                        <w:ins w:id="1134" w:author="Jones, Emma" w:date="2018-05-01T13:17:00Z">
                          <w:r>
                            <w:rPr>
                              <w:sz w:val="16"/>
                              <w:szCs w:val="16"/>
                            </w:rPr>
                            <w:t xml:space="preserve">                 </w:t>
                          </w:r>
                        </w:ins>
                        <w:ins w:id="1135" w:author="Jones, Emma" w:date="2018-05-01T13:13:00Z">
                          <w:r>
                            <w:rPr>
                              <w:sz w:val="16"/>
                              <w:szCs w:val="16"/>
                            </w:rPr>
                            <w:t xml:space="preserve">&lt;text&gt; </w:t>
                          </w:r>
                        </w:ins>
                      </w:p>
                      <w:p w14:paraId="6B59B12B" w14:textId="1C5A7AF1" w:rsidR="00C57A6D" w:rsidRDefault="00C57A6D" w:rsidP="00EA684F">
                        <w:pPr>
                          <w:pStyle w:val="Default"/>
                          <w:rPr>
                            <w:ins w:id="1136" w:author="Jones, Emma" w:date="2018-05-01T13:13:00Z"/>
                            <w:sz w:val="16"/>
                            <w:szCs w:val="16"/>
                          </w:rPr>
                        </w:pPr>
                        <w:ins w:id="1137" w:author="Jones, Emma" w:date="2018-05-01T13:17:00Z">
                          <w:r>
                            <w:rPr>
                              <w:sz w:val="16"/>
                              <w:szCs w:val="16"/>
                            </w:rPr>
                            <w:t xml:space="preserve">                     </w:t>
                          </w:r>
                        </w:ins>
                        <w:ins w:id="1138" w:author="Jones, Emma" w:date="2018-05-01T13:13:00Z">
                          <w:r>
                            <w:rPr>
                              <w:sz w:val="16"/>
                              <w:szCs w:val="16"/>
                            </w:rPr>
                            <w:t xml:space="preserve">&lt;reference value="#ConsultNote1" /&gt; </w:t>
                          </w:r>
                        </w:ins>
                      </w:p>
                      <w:p w14:paraId="6AEE9F20" w14:textId="682013B2" w:rsidR="00C57A6D" w:rsidRDefault="00C57A6D" w:rsidP="00EA684F">
                        <w:pPr>
                          <w:pStyle w:val="Default"/>
                          <w:rPr>
                            <w:ins w:id="1139" w:author="Jones, Emma" w:date="2018-05-01T13:13:00Z"/>
                            <w:sz w:val="16"/>
                            <w:szCs w:val="16"/>
                          </w:rPr>
                        </w:pPr>
                        <w:ins w:id="1140" w:author="Jones, Emma" w:date="2018-05-01T13:17:00Z">
                          <w:r>
                            <w:rPr>
                              <w:sz w:val="16"/>
                              <w:szCs w:val="16"/>
                            </w:rPr>
                            <w:t xml:space="preserve">                 </w:t>
                          </w:r>
                        </w:ins>
                        <w:ins w:id="1141" w:author="Jones, Emma" w:date="2018-05-01T13:13:00Z">
                          <w:r>
                            <w:rPr>
                              <w:sz w:val="16"/>
                              <w:szCs w:val="16"/>
                            </w:rPr>
                            <w:t xml:space="preserve">&lt;/text&gt; </w:t>
                          </w:r>
                        </w:ins>
                      </w:p>
                      <w:p w14:paraId="5F5B8D07" w14:textId="0259A3BC" w:rsidR="00C57A6D" w:rsidRDefault="00C57A6D" w:rsidP="00EA684F">
                        <w:pPr>
                          <w:pStyle w:val="Default"/>
                          <w:rPr>
                            <w:ins w:id="1142" w:author="Jones, Emma" w:date="2018-05-01T13:13:00Z"/>
                            <w:sz w:val="16"/>
                            <w:szCs w:val="16"/>
                          </w:rPr>
                        </w:pPr>
                        <w:ins w:id="1143" w:author="Jones, Emma" w:date="2018-05-01T13:17:00Z">
                          <w:r>
                            <w:rPr>
                              <w:sz w:val="16"/>
                              <w:szCs w:val="16"/>
                            </w:rPr>
                            <w:t xml:space="preserve">                 </w:t>
                          </w:r>
                        </w:ins>
                        <w:ins w:id="1144" w:author="Jones, Emma" w:date="2018-05-01T13:13:00Z">
                          <w:r>
                            <w:rPr>
                              <w:sz w:val="16"/>
                              <w:szCs w:val="16"/>
                            </w:rPr>
                            <w:t xml:space="preserve">&lt;statusCode code="completed"/&gt; </w:t>
                          </w:r>
                        </w:ins>
                      </w:p>
                      <w:p w14:paraId="563E2FDD" w14:textId="69101E6D" w:rsidR="00C57A6D" w:rsidRDefault="00C57A6D" w:rsidP="00EA684F">
                        <w:pPr>
                          <w:pStyle w:val="Default"/>
                          <w:rPr>
                            <w:ins w:id="1145" w:author="Jones, Emma" w:date="2018-05-01T13:13:00Z"/>
                            <w:sz w:val="16"/>
                            <w:szCs w:val="16"/>
                          </w:rPr>
                        </w:pPr>
                        <w:ins w:id="1146" w:author="Jones, Emma" w:date="2018-05-01T13:17:00Z">
                          <w:r>
                            <w:rPr>
                              <w:sz w:val="16"/>
                              <w:szCs w:val="16"/>
                            </w:rPr>
                            <w:t xml:space="preserve">                 </w:t>
                          </w:r>
                        </w:ins>
                        <w:ins w:id="1147" w:author="Jones, Emma" w:date="2018-05-01T13:13:00Z">
                          <w:r>
                            <w:rPr>
                              <w:sz w:val="16"/>
                              <w:szCs w:val="16"/>
                            </w:rPr>
                            <w:t xml:space="preserve">&lt;!-- Clinically-relevant time of the note --&gt; </w:t>
                          </w:r>
                        </w:ins>
                      </w:p>
                      <w:p w14:paraId="2ABF27D3" w14:textId="4B28FE3A" w:rsidR="00C57A6D" w:rsidRDefault="00C57A6D" w:rsidP="00EA684F">
                        <w:pPr>
                          <w:pStyle w:val="Default"/>
                          <w:rPr>
                            <w:ins w:id="1148" w:author="Jones, Emma" w:date="2018-05-01T13:13:00Z"/>
                            <w:sz w:val="16"/>
                            <w:szCs w:val="16"/>
                          </w:rPr>
                        </w:pPr>
                        <w:ins w:id="1149" w:author="Jones, Emma" w:date="2018-05-01T13:18:00Z">
                          <w:r>
                            <w:rPr>
                              <w:sz w:val="16"/>
                              <w:szCs w:val="16"/>
                            </w:rPr>
                            <w:t xml:space="preserve">                 </w:t>
                          </w:r>
                        </w:ins>
                        <w:ins w:id="1150" w:author="Jones, Emma" w:date="2018-05-01T13:13:00Z">
                          <w:r>
                            <w:rPr>
                              <w:sz w:val="16"/>
                              <w:szCs w:val="16"/>
                            </w:rPr>
                            <w:t xml:space="preserve">&lt;effectiveTime value="20160908" /&gt; </w:t>
                          </w:r>
                        </w:ins>
                      </w:p>
                      <w:p w14:paraId="02678AC5" w14:textId="2D6BB8E8" w:rsidR="00C57A6D" w:rsidRDefault="00C57A6D" w:rsidP="00EA684F">
                        <w:pPr>
                          <w:pStyle w:val="Default"/>
                          <w:rPr>
                            <w:ins w:id="1151" w:author="Jones, Emma" w:date="2018-05-01T13:13:00Z"/>
                            <w:sz w:val="16"/>
                            <w:szCs w:val="16"/>
                          </w:rPr>
                        </w:pPr>
                        <w:ins w:id="1152" w:author="Jones, Emma" w:date="2018-05-01T13:18:00Z">
                          <w:r>
                            <w:rPr>
                              <w:sz w:val="16"/>
                              <w:szCs w:val="16"/>
                            </w:rPr>
                            <w:t xml:space="preserve">                 </w:t>
                          </w:r>
                        </w:ins>
                        <w:ins w:id="1153" w:author="Jones, Emma" w:date="2018-05-01T13:13:00Z">
                          <w:r>
                            <w:rPr>
                              <w:sz w:val="16"/>
                              <w:szCs w:val="16"/>
                            </w:rPr>
                            <w:t xml:space="preserve">&lt;!--...--&gt; </w:t>
                          </w:r>
                        </w:ins>
                      </w:p>
                      <w:p w14:paraId="5943551F" w14:textId="52FA83A2" w:rsidR="00C57A6D" w:rsidRDefault="00C57A6D" w:rsidP="00EA684F">
                        <w:pPr>
                          <w:pStyle w:val="Default"/>
                          <w:rPr>
                            <w:ins w:id="1154" w:author="Jones, Emma" w:date="2018-05-01T13:13:00Z"/>
                            <w:sz w:val="16"/>
                            <w:szCs w:val="16"/>
                          </w:rPr>
                        </w:pPr>
                        <w:ins w:id="1155" w:author="Jones, Emma" w:date="2018-05-01T13:18:00Z">
                          <w:r>
                            <w:rPr>
                              <w:sz w:val="16"/>
                              <w:szCs w:val="16"/>
                            </w:rPr>
                            <w:t xml:space="preserve">          </w:t>
                          </w:r>
                        </w:ins>
                        <w:ins w:id="1156" w:author="Jones, Emma" w:date="2018-05-01T13:13:00Z">
                          <w:r>
                            <w:rPr>
                              <w:sz w:val="16"/>
                              <w:szCs w:val="16"/>
                            </w:rPr>
                            <w:t xml:space="preserve">&lt;/entry&gt; </w:t>
                          </w:r>
                        </w:ins>
                      </w:p>
                      <w:p w14:paraId="10D3B7CF" w14:textId="072570E4" w:rsidR="00C57A6D" w:rsidRDefault="00C57A6D" w:rsidP="00EA684F">
                        <w:pPr>
                          <w:rPr>
                            <w:ins w:id="1157" w:author="Jones, Emma" w:date="2018-05-01T13:12:00Z"/>
                          </w:rPr>
                        </w:pPr>
                        <w:ins w:id="1158" w:author="Jones, Emma" w:date="2018-05-01T13:13:00Z">
                          <w:r>
                            <w:rPr>
                              <w:sz w:val="16"/>
                              <w:szCs w:val="16"/>
                            </w:rPr>
                            <w:t>&lt;/section&gt;</w:t>
                          </w:r>
                        </w:ins>
                      </w:p>
                      <w:p w14:paraId="56A9420F" w14:textId="36A8A356" w:rsidR="00C57A6D" w:rsidRDefault="00C57A6D">
                        <w:pPr>
                          <w:rPr>
                            <w:ins w:id="1159" w:author="Jones, Emma" w:date="2018-05-01T13:12:00Z"/>
                          </w:rPr>
                        </w:pPr>
                      </w:p>
                      <w:p w14:paraId="7E8EFB92" w14:textId="338127A1" w:rsidR="00C57A6D" w:rsidRDefault="00C57A6D">
                        <w:pPr>
                          <w:rPr>
                            <w:ins w:id="1160" w:author="Jones, Emma" w:date="2018-05-01T13:12:00Z"/>
                          </w:rPr>
                        </w:pPr>
                      </w:p>
                      <w:p w14:paraId="7CDA2A32" w14:textId="77777777" w:rsidR="00C57A6D" w:rsidRDefault="00C57A6D"/>
                    </w:txbxContent>
                  </v:textbox>
                  <w10:wrap type="square" anchorx="margin"/>
                </v:shape>
              </w:pict>
            </mc:Fallback>
          </mc:AlternateContent>
        </w:r>
      </w:ins>
    </w:p>
    <w:p w14:paraId="6F2607BA" w14:textId="6FC9C0FF" w:rsidR="00EA684F" w:rsidRDefault="00EA684F" w:rsidP="00AC27F1">
      <w:pPr>
        <w:pStyle w:val="BodyText"/>
        <w:rPr>
          <w:ins w:id="1161" w:author="Jones, Emma" w:date="2018-05-01T13:12:00Z"/>
        </w:rPr>
      </w:pPr>
    </w:p>
    <w:p w14:paraId="29FDD798" w14:textId="49FB3621" w:rsidR="00EA684F" w:rsidRDefault="00EA684F" w:rsidP="00AC27F1">
      <w:pPr>
        <w:pStyle w:val="BodyText"/>
        <w:rPr>
          <w:ins w:id="1162" w:author="Jones, Emma" w:date="2018-05-01T13:12:00Z"/>
        </w:rPr>
      </w:pPr>
    </w:p>
    <w:p w14:paraId="45586482" w14:textId="48164438" w:rsidR="00EA684F" w:rsidRDefault="00EA684F" w:rsidP="00AC27F1">
      <w:pPr>
        <w:pStyle w:val="BodyText"/>
        <w:rPr>
          <w:ins w:id="1163" w:author="Jones, Emma" w:date="2018-05-01T13:12:00Z"/>
        </w:rPr>
      </w:pPr>
    </w:p>
    <w:p w14:paraId="1943F8B4" w14:textId="1B056375" w:rsidR="00EA684F" w:rsidRDefault="00EA684F" w:rsidP="00AC27F1">
      <w:pPr>
        <w:pStyle w:val="BodyText"/>
        <w:rPr>
          <w:ins w:id="1164" w:author="Jones, Emma" w:date="2018-05-01T13:12:00Z"/>
        </w:rPr>
      </w:pPr>
    </w:p>
    <w:p w14:paraId="38C536BA" w14:textId="5227E75C" w:rsidR="00EA684F" w:rsidRDefault="00EA684F" w:rsidP="00AC27F1">
      <w:pPr>
        <w:pStyle w:val="BodyText"/>
        <w:rPr>
          <w:ins w:id="1165" w:author="Jones, Emma" w:date="2018-05-01T13:12:00Z"/>
        </w:rPr>
      </w:pPr>
    </w:p>
    <w:p w14:paraId="5FE3881D" w14:textId="5679859A" w:rsidR="00EA684F" w:rsidRDefault="00EA684F" w:rsidP="00AC27F1">
      <w:pPr>
        <w:pStyle w:val="BodyText"/>
        <w:rPr>
          <w:ins w:id="1166" w:author="Jones, Emma" w:date="2018-05-01T13:12:00Z"/>
        </w:rPr>
      </w:pPr>
    </w:p>
    <w:p w14:paraId="0F07375F" w14:textId="3C766650" w:rsidR="00EA684F" w:rsidRDefault="00EA684F" w:rsidP="00AC27F1">
      <w:pPr>
        <w:pStyle w:val="BodyText"/>
        <w:rPr>
          <w:ins w:id="1167" w:author="Jones, Emma" w:date="2018-05-01T13:12:00Z"/>
        </w:rPr>
      </w:pPr>
    </w:p>
    <w:p w14:paraId="253FD2D9" w14:textId="245E9813" w:rsidR="00EA684F" w:rsidRDefault="00EA684F" w:rsidP="00AC27F1">
      <w:pPr>
        <w:pStyle w:val="BodyText"/>
        <w:rPr>
          <w:ins w:id="1168" w:author="Jones, Emma" w:date="2018-05-01T13:12:00Z"/>
        </w:rPr>
      </w:pPr>
    </w:p>
    <w:p w14:paraId="5BFCD95B" w14:textId="1129A905" w:rsidR="00EA684F" w:rsidRDefault="00EA684F" w:rsidP="00AC27F1">
      <w:pPr>
        <w:pStyle w:val="BodyText"/>
        <w:rPr>
          <w:ins w:id="1169" w:author="Jones, Emma" w:date="2018-05-01T13:12:00Z"/>
        </w:rPr>
      </w:pPr>
    </w:p>
    <w:p w14:paraId="0645E81B" w14:textId="78EA40F6" w:rsidR="00EA684F" w:rsidRDefault="00EA684F" w:rsidP="00AC27F1">
      <w:pPr>
        <w:pStyle w:val="BodyText"/>
        <w:rPr>
          <w:ins w:id="1170" w:author="Jones, Emma" w:date="2018-05-01T13:12:00Z"/>
        </w:rPr>
      </w:pPr>
    </w:p>
    <w:p w14:paraId="4DCB2703" w14:textId="6ADBFD71" w:rsidR="00EA684F" w:rsidRDefault="00EA684F" w:rsidP="00AC27F1">
      <w:pPr>
        <w:pStyle w:val="BodyText"/>
        <w:rPr>
          <w:ins w:id="1171" w:author="Jones, Emma" w:date="2018-05-01T13:12:00Z"/>
        </w:rPr>
      </w:pPr>
    </w:p>
    <w:p w14:paraId="1496CDB1" w14:textId="77777777" w:rsidR="00EA684F" w:rsidRDefault="00EA684F" w:rsidP="00AC27F1">
      <w:pPr>
        <w:pStyle w:val="BodyText"/>
        <w:rPr>
          <w:ins w:id="1172" w:author="Jones, Emma" w:date="2018-05-01T13:12:00Z"/>
        </w:rPr>
      </w:pPr>
    </w:p>
    <w:p w14:paraId="65339854" w14:textId="77777777" w:rsidR="00EA684F" w:rsidRPr="00693D9F" w:rsidRDefault="00EA684F" w:rsidP="00AC27F1">
      <w:pPr>
        <w:pStyle w:val="BodyText"/>
        <w:rPr>
          <w:ins w:id="1173" w:author="Jones, Emma" w:date="2018-04-27T11:49:00Z"/>
        </w:rPr>
      </w:pPr>
    </w:p>
    <w:p w14:paraId="120D1605" w14:textId="493B23DC" w:rsidR="00A105D7" w:rsidDel="00EA684F" w:rsidRDefault="00A105D7" w:rsidP="0088137F">
      <w:pPr>
        <w:pStyle w:val="Heading4"/>
        <w:numPr>
          <w:ilvl w:val="0"/>
          <w:numId w:val="0"/>
        </w:numPr>
        <w:ind w:left="864" w:hanging="864"/>
        <w:rPr>
          <w:del w:id="1174" w:author="Jones, Emma" w:date="2018-04-27T12:57:00Z"/>
          <w:rFonts w:ascii="Times New Roman" w:hAnsi="Times New Roman"/>
          <w:b w:val="0"/>
          <w:noProof w:val="0"/>
          <w:kern w:val="0"/>
        </w:rPr>
      </w:pPr>
    </w:p>
    <w:p w14:paraId="7CDB804A" w14:textId="47B134FA" w:rsidR="00EA684F" w:rsidRDefault="00EA684F" w:rsidP="00EA684F">
      <w:pPr>
        <w:pStyle w:val="BodyText"/>
        <w:rPr>
          <w:ins w:id="1175" w:author="Jones, Emma" w:date="2018-05-01T13:13:00Z"/>
        </w:rPr>
        <w:pPrChange w:id="1176" w:author="Jones, Emma" w:date="2018-05-01T13:13:00Z">
          <w:pPr>
            <w:pStyle w:val="Heading4"/>
            <w:numPr>
              <w:ilvl w:val="0"/>
            </w:numPr>
            <w:ind w:left="864" w:hanging="864"/>
          </w:pPr>
        </w:pPrChange>
      </w:pPr>
    </w:p>
    <w:p w14:paraId="744A285F" w14:textId="11E77BA7" w:rsidR="00EA684F" w:rsidRDefault="00EA684F" w:rsidP="00EA684F">
      <w:pPr>
        <w:pStyle w:val="BodyText"/>
        <w:rPr>
          <w:ins w:id="1177" w:author="Jones, Emma" w:date="2018-05-01T13:13:00Z"/>
        </w:rPr>
        <w:pPrChange w:id="1178" w:author="Jones, Emma" w:date="2018-05-01T13:13:00Z">
          <w:pPr>
            <w:pStyle w:val="Heading4"/>
            <w:numPr>
              <w:ilvl w:val="0"/>
            </w:numPr>
            <w:ind w:left="864" w:hanging="864"/>
          </w:pPr>
        </w:pPrChange>
      </w:pPr>
    </w:p>
    <w:p w14:paraId="787F6B17" w14:textId="3D58271A" w:rsidR="00EA684F" w:rsidRDefault="00EA684F" w:rsidP="00EA684F">
      <w:pPr>
        <w:pStyle w:val="BodyText"/>
        <w:rPr>
          <w:ins w:id="1179" w:author="Jones, Emma" w:date="2018-05-01T13:13:00Z"/>
        </w:rPr>
        <w:pPrChange w:id="1180" w:author="Jones, Emma" w:date="2018-05-01T13:13:00Z">
          <w:pPr>
            <w:pStyle w:val="Heading4"/>
            <w:numPr>
              <w:ilvl w:val="0"/>
            </w:numPr>
            <w:ind w:left="864" w:hanging="864"/>
          </w:pPr>
        </w:pPrChange>
      </w:pPr>
    </w:p>
    <w:p w14:paraId="79E0EB55" w14:textId="77777777" w:rsidR="00EA684F" w:rsidRPr="00EA684F" w:rsidRDefault="00EA684F" w:rsidP="00EA684F">
      <w:pPr>
        <w:pStyle w:val="BodyText"/>
        <w:rPr>
          <w:ins w:id="1181" w:author="Jones, Emma" w:date="2018-05-01T13:13:00Z"/>
          <w:rPrChange w:id="1182" w:author="Jones, Emma" w:date="2018-05-01T13:13:00Z">
            <w:rPr>
              <w:ins w:id="1183" w:author="Jones, Emma" w:date="2018-05-01T13:13:00Z"/>
              <w:noProof w:val="0"/>
            </w:rPr>
          </w:rPrChange>
        </w:rPr>
        <w:pPrChange w:id="1184" w:author="Jones, Emma" w:date="2018-05-01T13:13:00Z">
          <w:pPr>
            <w:pStyle w:val="Heading4"/>
            <w:numPr>
              <w:ilvl w:val="0"/>
            </w:numPr>
            <w:ind w:left="864" w:hanging="864"/>
          </w:pPr>
        </w:pPrChange>
      </w:pPr>
    </w:p>
    <w:p w14:paraId="2A1BA1F0" w14:textId="31578450" w:rsidR="0088137F" w:rsidRPr="00D26514" w:rsidRDefault="0088137F" w:rsidP="0088137F">
      <w:pPr>
        <w:pStyle w:val="Heading4"/>
        <w:numPr>
          <w:ilvl w:val="0"/>
          <w:numId w:val="0"/>
        </w:numPr>
        <w:ind w:left="864" w:hanging="864"/>
        <w:rPr>
          <w:noProof w:val="0"/>
        </w:rPr>
      </w:pPr>
      <w:r w:rsidRPr="00D26514">
        <w:rPr>
          <w:noProof w:val="0"/>
        </w:rPr>
        <w:t>6.3.3.</w:t>
      </w:r>
      <w:r w:rsidR="00E72566">
        <w:rPr>
          <w:noProof w:val="0"/>
        </w:rPr>
        <w:t>10</w:t>
      </w:r>
      <w:r w:rsidRPr="00D26514">
        <w:rPr>
          <w:noProof w:val="0"/>
        </w:rPr>
        <w:t>.</w:t>
      </w:r>
      <w:del w:id="1185" w:author="Jones, Emma" w:date="2018-04-27T13:16:00Z">
        <w:r w:rsidRPr="00D26514" w:rsidDel="00537977">
          <w:rPr>
            <w:noProof w:val="0"/>
          </w:rPr>
          <w:delText>S</w:delText>
        </w:r>
        <w:r w:rsidR="00E72566" w:rsidDel="00537977">
          <w:rPr>
            <w:noProof w:val="0"/>
          </w:rPr>
          <w:delText>7</w:delText>
        </w:r>
      </w:del>
      <w:ins w:id="1186" w:author="Jones, Emma" w:date="2018-04-27T13:16:00Z">
        <w:r w:rsidR="00537977">
          <w:rPr>
            <w:noProof w:val="0"/>
          </w:rPr>
          <w:t>S6</w:t>
        </w:r>
      </w:ins>
      <w:r w:rsidRPr="00D26514">
        <w:rPr>
          <w:noProof w:val="0"/>
        </w:rPr>
        <w:t xml:space="preserve"> </w:t>
      </w:r>
      <w:r>
        <w:rPr>
          <w:noProof w:val="0"/>
        </w:rPr>
        <w:t xml:space="preserve">Care Team Summary </w:t>
      </w:r>
      <w:r w:rsidRPr="00D26514">
        <w:rPr>
          <w:noProof w:val="0"/>
        </w:rPr>
        <w:t xml:space="preserve">Section Content Module </w:t>
      </w:r>
    </w:p>
    <w:p w14:paraId="03FABCE7" w14:textId="5FBA6B53" w:rsidR="0088137F" w:rsidRPr="00A56863" w:rsidRDefault="00A56863">
      <w:pPr>
        <w:pStyle w:val="BodyText"/>
        <w:jc w:val="center"/>
        <w:rPr>
          <w:b/>
          <w:rPrChange w:id="1187" w:author="Jones, Emma" w:date="2018-04-27T13:04:00Z">
            <w:rPr/>
          </w:rPrChange>
        </w:rPr>
        <w:pPrChange w:id="1188" w:author="Jones, Emma" w:date="2018-04-27T13:04:00Z">
          <w:pPr>
            <w:pStyle w:val="BodyText"/>
          </w:pPr>
        </w:pPrChange>
      </w:pPr>
      <w:ins w:id="1189" w:author="Jones, Emma" w:date="2018-04-27T13:04:00Z">
        <w:r>
          <w:rPr>
            <w:b/>
          </w:rPr>
          <w:t>Table 6.3.3.10</w:t>
        </w:r>
        <w:r w:rsidRPr="00E72566">
          <w:rPr>
            <w:b/>
          </w:rPr>
          <w:t>.</w:t>
        </w:r>
      </w:ins>
      <w:ins w:id="1190" w:author="Jones, Emma" w:date="2018-04-27T13:16:00Z">
        <w:r w:rsidR="00537977">
          <w:rPr>
            <w:b/>
          </w:rPr>
          <w:t>S6</w:t>
        </w:r>
      </w:ins>
      <w:ins w:id="1191" w:author="Jones, Emma" w:date="2018-04-27T13:04:00Z">
        <w:r w:rsidRPr="00E72566">
          <w:rPr>
            <w:b/>
          </w:rPr>
          <w:t>-1:</w:t>
        </w:r>
        <w:r>
          <w:rPr>
            <w:b/>
          </w:rPr>
          <w:t xml:space="preserve"> Care Team Summary </w:t>
        </w:r>
        <w:r w:rsidRPr="00E72566">
          <w:rPr>
            <w:b/>
          </w:rPr>
          <w:t>Section</w:t>
        </w:r>
        <w:r>
          <w:rPr>
            <w:b/>
          </w:rPr>
          <w:t xml:space="preserve"> </w:t>
        </w:r>
      </w:ins>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B2135" w:rsidRPr="00850CFB" w14:paraId="3D985208" w14:textId="77777777" w:rsidTr="00154F46">
        <w:trPr>
          <w:trHeight w:val="416"/>
          <w:ins w:id="1192" w:author="Jones, Emma" w:date="2018-04-27T13:0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645D53" w14:textId="77777777" w:rsidR="007B2135" w:rsidRPr="00850CFB" w:rsidRDefault="007B2135" w:rsidP="00154F46">
            <w:pPr>
              <w:pStyle w:val="TableEntryHeader"/>
              <w:rPr>
                <w:ins w:id="1193" w:author="Jones, Emma" w:date="2018-04-27T13:03:00Z"/>
              </w:rPr>
            </w:pPr>
            <w:ins w:id="1194" w:author="Jones, Emma" w:date="2018-04-27T13:03:00Z">
              <w:r w:rsidRPr="00850CFB">
                <w:t>Template Name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5CF10D" w14:textId="7D5539F0" w:rsidR="007B2135" w:rsidRPr="00850CFB" w:rsidRDefault="00A56863" w:rsidP="00154F46">
            <w:pPr>
              <w:pStyle w:val="TableEntry"/>
              <w:rPr>
                <w:ins w:id="1195" w:author="Jones, Emma" w:date="2018-04-27T13:03:00Z"/>
              </w:rPr>
            </w:pPr>
            <w:ins w:id="1196" w:author="Jones, Emma" w:date="2018-04-27T13:04:00Z">
              <w:r>
                <w:t>Care Team</w:t>
              </w:r>
            </w:ins>
            <w:ins w:id="1197" w:author="Jones, Emma" w:date="2018-04-27T13:03:00Z">
              <w:r w:rsidR="007B2135">
                <w:t xml:space="preserve"> Summary</w:t>
              </w:r>
              <w:r w:rsidR="007B2135" w:rsidRPr="00850CFB">
                <w:t xml:space="preserve"> Section</w:t>
              </w:r>
            </w:ins>
          </w:p>
        </w:tc>
      </w:tr>
      <w:tr w:rsidR="007B2135" w:rsidRPr="00850CFB" w14:paraId="4D7D33FB" w14:textId="77777777" w:rsidTr="00154F46">
        <w:trPr>
          <w:ins w:id="1198" w:author="Jones, Emma" w:date="2018-04-27T13:0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8FD806" w14:textId="77777777" w:rsidR="007B2135" w:rsidRPr="00850CFB" w:rsidRDefault="007B2135" w:rsidP="00154F46">
            <w:pPr>
              <w:pStyle w:val="TableEntryHeader"/>
              <w:rPr>
                <w:ins w:id="1199" w:author="Jones, Emma" w:date="2018-04-27T13:03:00Z"/>
              </w:rPr>
            </w:pPr>
            <w:ins w:id="1200" w:author="Jones, Emma" w:date="2018-04-27T13:03:00Z">
              <w:r w:rsidRPr="00850CFB">
                <w:t xml:space="preserve">Template ID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45F0CDD" w14:textId="6D2EB233" w:rsidR="007B2135" w:rsidRPr="00850CFB" w:rsidRDefault="0069095D" w:rsidP="00154F46">
            <w:pPr>
              <w:pStyle w:val="TableEntry"/>
              <w:rPr>
                <w:ins w:id="1201" w:author="Jones, Emma" w:date="2018-04-27T13:03:00Z"/>
              </w:rPr>
            </w:pPr>
            <w:ins w:id="1202" w:author="Jones, Emma" w:date="2018-05-01T13:51:00Z">
              <w:r w:rsidRPr="0069095D">
                <w:t>1.3.6.1.4.1.19376.1.5.3.1.1.26.1.1</w:t>
              </w:r>
              <w:r w:rsidR="00AF2FDC">
                <w:t>1</w:t>
              </w:r>
            </w:ins>
          </w:p>
        </w:tc>
      </w:tr>
      <w:tr w:rsidR="007B2135" w:rsidRPr="00850CFB" w14:paraId="12D6793E" w14:textId="77777777" w:rsidTr="00154F46">
        <w:trPr>
          <w:ins w:id="1203" w:author="Jones, Emma" w:date="2018-04-27T13:0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3FF8C7" w14:textId="77777777" w:rsidR="007B2135" w:rsidRPr="00850CFB" w:rsidRDefault="007B2135" w:rsidP="00154F46">
            <w:pPr>
              <w:pStyle w:val="TableEntryHeader"/>
              <w:rPr>
                <w:ins w:id="1204" w:author="Jones, Emma" w:date="2018-04-27T13:03:00Z"/>
              </w:rPr>
            </w:pPr>
            <w:ins w:id="1205" w:author="Jones, Emma" w:date="2018-04-27T13:03:00Z">
              <w:r w:rsidRPr="00850CFB">
                <w:t xml:space="preserve">Parent Template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37C6E7" w14:textId="77777777" w:rsidR="007B2135" w:rsidRPr="00850CFB" w:rsidRDefault="007B2135" w:rsidP="00154F46">
            <w:pPr>
              <w:pStyle w:val="TableEntry"/>
              <w:rPr>
                <w:ins w:id="1206" w:author="Jones, Emma" w:date="2018-04-27T13:03:00Z"/>
              </w:rPr>
            </w:pPr>
            <w:ins w:id="1207" w:author="Jones, Emma" w:date="2018-04-27T13:03:00Z">
              <w:r>
                <w:t>CDA Section Template 2.16.840.1.113883.10.12.201</w:t>
              </w:r>
            </w:ins>
          </w:p>
        </w:tc>
      </w:tr>
      <w:tr w:rsidR="007B2135" w:rsidRPr="00850CFB" w14:paraId="04443D1D" w14:textId="77777777" w:rsidTr="00154F46">
        <w:trPr>
          <w:ins w:id="1208" w:author="Jones, Emma" w:date="2018-04-27T13:0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F5F386" w14:textId="77777777" w:rsidR="007B2135" w:rsidRPr="00850CFB" w:rsidRDefault="007B2135" w:rsidP="00154F46">
            <w:pPr>
              <w:pStyle w:val="TableEntryHeader"/>
              <w:rPr>
                <w:ins w:id="1209" w:author="Jones, Emma" w:date="2018-04-27T13:03:00Z"/>
              </w:rPr>
            </w:pPr>
            <w:ins w:id="1210" w:author="Jones, Emma" w:date="2018-04-27T13:03:00Z">
              <w:r w:rsidRPr="00850CFB">
                <w:t xml:space="preserve">General Description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E8C37C5" w14:textId="5D89D1CF" w:rsidR="007B2135" w:rsidRPr="00850CFB" w:rsidRDefault="007B2135" w:rsidP="00154F46">
            <w:pPr>
              <w:pStyle w:val="TableEntry"/>
              <w:ind w:left="0"/>
              <w:rPr>
                <w:ins w:id="1211" w:author="Jones, Emma" w:date="2018-04-27T13:03:00Z"/>
              </w:rPr>
            </w:pPr>
            <w:ins w:id="1212" w:author="Jones, Emma" w:date="2018-04-27T13:03:00Z">
              <w:r>
                <w:t>Provide pertinent information about</w:t>
              </w:r>
              <w:r w:rsidR="00A56863">
                <w:t xml:space="preserve"> the patient</w:t>
              </w:r>
            </w:ins>
            <w:ins w:id="1213" w:author="Jones, Emma" w:date="2018-04-27T13:06:00Z">
              <w:r w:rsidR="00A56863">
                <w:t>’s care team</w:t>
              </w:r>
            </w:ins>
            <w:ins w:id="1214" w:author="Jones, Emma" w:date="2018-04-27T13:03:00Z">
              <w:r>
                <w:t>.</w:t>
              </w:r>
            </w:ins>
          </w:p>
        </w:tc>
      </w:tr>
      <w:tr w:rsidR="007B2135" w:rsidRPr="00850CFB" w14:paraId="2C4DC05A" w14:textId="77777777" w:rsidTr="00154F46">
        <w:trPr>
          <w:ins w:id="1215" w:author="Jones, Emma" w:date="2018-04-27T13:0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E92C05" w14:textId="77777777" w:rsidR="007B2135" w:rsidRPr="00850CFB" w:rsidRDefault="007B2135" w:rsidP="00154F46">
            <w:pPr>
              <w:pStyle w:val="TableEntryHeader"/>
              <w:rPr>
                <w:ins w:id="1216" w:author="Jones, Emma" w:date="2018-04-27T13:03:00Z"/>
              </w:rPr>
            </w:pPr>
            <w:ins w:id="1217" w:author="Jones, Emma" w:date="2018-04-27T13:03:00Z">
              <w:r w:rsidRPr="00850CFB">
                <w:t>Section Code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44A9548" w14:textId="6355006E" w:rsidR="007B2135" w:rsidRPr="00BD06B0" w:rsidRDefault="007B2135" w:rsidP="00154F46">
            <w:pPr>
              <w:pStyle w:val="TableEntry"/>
              <w:rPr>
                <w:ins w:id="1218" w:author="Jones, Emma" w:date="2018-04-27T13:03:00Z"/>
              </w:rPr>
            </w:pPr>
            <w:ins w:id="1219" w:author="Jones, Emma" w:date="2018-04-27T13:03:00Z">
              <w:r w:rsidRPr="00BD06B0">
                <w:t xml:space="preserve"> </w:t>
              </w:r>
              <w:r w:rsidR="00A56863">
                <w:t>86744-0</w:t>
              </w:r>
              <w:r>
                <w:t xml:space="preserve">, </w:t>
              </w:r>
              <w:r w:rsidR="00A56863">
                <w:t>LOINC, “Care Team</w:t>
              </w:r>
              <w:r>
                <w:t xml:space="preserve">” </w:t>
              </w:r>
            </w:ins>
          </w:p>
        </w:tc>
      </w:tr>
      <w:tr w:rsidR="007B2135" w:rsidRPr="00850CFB" w14:paraId="6710F1FA" w14:textId="77777777" w:rsidTr="00154F46">
        <w:trPr>
          <w:ins w:id="1220" w:author="Jones, Emma" w:date="2018-04-27T13:03:00Z"/>
        </w:trPr>
        <w:tc>
          <w:tcPr>
            <w:tcW w:w="492" w:type="pct"/>
            <w:tcBorders>
              <w:top w:val="single" w:sz="4" w:space="0" w:color="auto"/>
            </w:tcBorders>
            <w:shd w:val="clear" w:color="auto" w:fill="E6E6E6"/>
            <w:vAlign w:val="center"/>
          </w:tcPr>
          <w:p w14:paraId="3DD90454" w14:textId="77777777" w:rsidR="007B2135" w:rsidRPr="00850CFB" w:rsidRDefault="007B2135" w:rsidP="00154F46">
            <w:pPr>
              <w:pStyle w:val="TableEntryHeader"/>
              <w:rPr>
                <w:ins w:id="1221" w:author="Jones, Emma" w:date="2018-04-27T13:03:00Z"/>
              </w:rPr>
            </w:pPr>
            <w:ins w:id="1222" w:author="Jones, Emma" w:date="2018-04-27T13:03:00Z">
              <w:r w:rsidRPr="00850CFB">
                <w:t xml:space="preserve">Opt and Card </w:t>
              </w:r>
            </w:ins>
          </w:p>
        </w:tc>
        <w:tc>
          <w:tcPr>
            <w:tcW w:w="626" w:type="pct"/>
            <w:tcBorders>
              <w:top w:val="single" w:sz="4" w:space="0" w:color="auto"/>
            </w:tcBorders>
            <w:shd w:val="clear" w:color="auto" w:fill="E6E6E6"/>
            <w:vAlign w:val="center"/>
          </w:tcPr>
          <w:p w14:paraId="4987D6DE" w14:textId="77777777" w:rsidR="007B2135" w:rsidRPr="00850CFB" w:rsidRDefault="007B2135" w:rsidP="00154F46">
            <w:pPr>
              <w:pStyle w:val="TableEntryHeader"/>
              <w:rPr>
                <w:ins w:id="1223" w:author="Jones, Emma" w:date="2018-04-27T13:03:00Z"/>
              </w:rPr>
            </w:pPr>
            <w:ins w:id="1224" w:author="Jones, Emma" w:date="2018-04-27T13:03:00Z">
              <w:r w:rsidRPr="00850CFB">
                <w:t>Condition</w:t>
              </w:r>
            </w:ins>
          </w:p>
        </w:tc>
        <w:tc>
          <w:tcPr>
            <w:tcW w:w="1115" w:type="pct"/>
            <w:tcBorders>
              <w:top w:val="single" w:sz="4" w:space="0" w:color="auto"/>
            </w:tcBorders>
            <w:shd w:val="clear" w:color="auto" w:fill="E4E4E4"/>
          </w:tcPr>
          <w:p w14:paraId="7B4AE001" w14:textId="77777777" w:rsidR="007B2135" w:rsidRPr="00850CFB" w:rsidRDefault="007B2135" w:rsidP="00154F46">
            <w:pPr>
              <w:pStyle w:val="TableEntryHeader"/>
              <w:rPr>
                <w:ins w:id="1225" w:author="Jones, Emma" w:date="2018-04-27T13:03:00Z"/>
              </w:rPr>
            </w:pPr>
            <w:ins w:id="1226" w:author="Jones, Emma" w:date="2018-04-27T13:03:00Z">
              <w:r w:rsidRPr="00850CFB">
                <w:t xml:space="preserve">Data Element or </w:t>
              </w:r>
              <w:r w:rsidRPr="00850CFB">
                <w:br/>
                <w:t>Section Name</w:t>
              </w:r>
            </w:ins>
          </w:p>
        </w:tc>
        <w:tc>
          <w:tcPr>
            <w:tcW w:w="1302" w:type="pct"/>
            <w:tcBorders>
              <w:top w:val="single" w:sz="4" w:space="0" w:color="auto"/>
            </w:tcBorders>
            <w:shd w:val="clear" w:color="auto" w:fill="E4E4E4"/>
            <w:vAlign w:val="center"/>
          </w:tcPr>
          <w:p w14:paraId="02809302" w14:textId="77777777" w:rsidR="007B2135" w:rsidRPr="00850CFB" w:rsidRDefault="007B2135" w:rsidP="00154F46">
            <w:pPr>
              <w:pStyle w:val="TableEntryHeader"/>
              <w:rPr>
                <w:ins w:id="1227" w:author="Jones, Emma" w:date="2018-04-27T13:03:00Z"/>
              </w:rPr>
            </w:pPr>
            <w:ins w:id="1228" w:author="Jones, Emma" w:date="2018-04-27T13:03:00Z">
              <w:r w:rsidRPr="00850CFB">
                <w:t>Template ID</w:t>
              </w:r>
            </w:ins>
          </w:p>
        </w:tc>
        <w:tc>
          <w:tcPr>
            <w:tcW w:w="773" w:type="pct"/>
            <w:tcBorders>
              <w:top w:val="single" w:sz="4" w:space="0" w:color="auto"/>
            </w:tcBorders>
            <w:shd w:val="clear" w:color="auto" w:fill="E4E4E4"/>
            <w:vAlign w:val="center"/>
          </w:tcPr>
          <w:p w14:paraId="199464F5" w14:textId="77777777" w:rsidR="007B2135" w:rsidRPr="00850CFB" w:rsidRDefault="007B2135" w:rsidP="00154F46">
            <w:pPr>
              <w:pStyle w:val="TableEntryHeader"/>
              <w:rPr>
                <w:ins w:id="1229" w:author="Jones, Emma" w:date="2018-04-27T13:03:00Z"/>
              </w:rPr>
            </w:pPr>
            <w:ins w:id="1230" w:author="Jones, Emma" w:date="2018-04-27T13:03:00Z">
              <w:r w:rsidRPr="00850CFB">
                <w:t>Specification Document</w:t>
              </w:r>
            </w:ins>
          </w:p>
        </w:tc>
        <w:tc>
          <w:tcPr>
            <w:tcW w:w="692" w:type="pct"/>
            <w:tcBorders>
              <w:top w:val="single" w:sz="4" w:space="0" w:color="auto"/>
            </w:tcBorders>
            <w:shd w:val="clear" w:color="auto" w:fill="E4E4E4"/>
            <w:vAlign w:val="center"/>
          </w:tcPr>
          <w:p w14:paraId="6CF1CB71" w14:textId="77777777" w:rsidR="007B2135" w:rsidRPr="00850CFB" w:rsidRDefault="007B2135" w:rsidP="00154F46">
            <w:pPr>
              <w:pStyle w:val="TableEntryHeader"/>
              <w:rPr>
                <w:ins w:id="1231" w:author="Jones, Emma" w:date="2018-04-27T13:03:00Z"/>
              </w:rPr>
            </w:pPr>
            <w:ins w:id="1232" w:author="Jones, Emma" w:date="2018-04-27T13:03:00Z">
              <w:r w:rsidRPr="00850CFB">
                <w:t>Vocabulary</w:t>
              </w:r>
            </w:ins>
          </w:p>
          <w:p w14:paraId="1316A6FD" w14:textId="77777777" w:rsidR="007B2135" w:rsidRPr="00850CFB" w:rsidRDefault="007B2135" w:rsidP="00154F46">
            <w:pPr>
              <w:pStyle w:val="TableEntryHeader"/>
              <w:rPr>
                <w:ins w:id="1233" w:author="Jones, Emma" w:date="2018-04-27T13:03:00Z"/>
              </w:rPr>
            </w:pPr>
            <w:ins w:id="1234" w:author="Jones, Emma" w:date="2018-04-27T13:03:00Z">
              <w:r w:rsidRPr="00850CFB">
                <w:t>Constraint</w:t>
              </w:r>
            </w:ins>
          </w:p>
        </w:tc>
      </w:tr>
      <w:tr w:rsidR="007B2135" w:rsidRPr="00850CFB" w14:paraId="35F6DAFC" w14:textId="77777777" w:rsidTr="00154F46">
        <w:trPr>
          <w:ins w:id="1235" w:author="Jones, Emma" w:date="2018-04-27T13:03:00Z"/>
        </w:trPr>
        <w:tc>
          <w:tcPr>
            <w:tcW w:w="5000" w:type="pct"/>
            <w:gridSpan w:val="6"/>
            <w:tcBorders>
              <w:top w:val="single" w:sz="4" w:space="0" w:color="auto"/>
              <w:left w:val="single" w:sz="4" w:space="0" w:color="auto"/>
              <w:bottom w:val="single" w:sz="4" w:space="0" w:color="auto"/>
              <w:right w:val="single" w:sz="4" w:space="0" w:color="auto"/>
            </w:tcBorders>
          </w:tcPr>
          <w:p w14:paraId="101FFB42" w14:textId="77777777" w:rsidR="007B2135" w:rsidRPr="00850CFB" w:rsidRDefault="007B2135" w:rsidP="00154F46">
            <w:pPr>
              <w:pStyle w:val="TableEntryHeader"/>
              <w:rPr>
                <w:ins w:id="1236" w:author="Jones, Emma" w:date="2018-04-27T13:03:00Z"/>
              </w:rPr>
            </w:pPr>
            <w:ins w:id="1237" w:author="Jones, Emma" w:date="2018-04-27T13:03:00Z">
              <w:r w:rsidRPr="00850CFB">
                <w:t>Text only section</w:t>
              </w:r>
            </w:ins>
          </w:p>
        </w:tc>
      </w:tr>
      <w:tr w:rsidR="007B2135" w:rsidRPr="00850CFB" w14:paraId="133355DB" w14:textId="77777777" w:rsidTr="00154F46">
        <w:trPr>
          <w:cantSplit/>
          <w:ins w:id="1238" w:author="Jones, Emma" w:date="2018-04-27T13:03:00Z"/>
        </w:trPr>
        <w:tc>
          <w:tcPr>
            <w:tcW w:w="492" w:type="pct"/>
            <w:tcBorders>
              <w:top w:val="single" w:sz="4" w:space="0" w:color="auto"/>
              <w:left w:val="single" w:sz="4" w:space="0" w:color="auto"/>
              <w:bottom w:val="single" w:sz="4" w:space="0" w:color="auto"/>
              <w:right w:val="single" w:sz="4" w:space="0" w:color="auto"/>
            </w:tcBorders>
            <w:vAlign w:val="center"/>
          </w:tcPr>
          <w:p w14:paraId="5A3BBE60" w14:textId="77777777" w:rsidR="007B2135" w:rsidRPr="00850CFB" w:rsidDel="00ED0757" w:rsidRDefault="007B2135" w:rsidP="00154F46">
            <w:pPr>
              <w:pStyle w:val="TableEntry"/>
              <w:rPr>
                <w:ins w:id="1239" w:author="Jones, Emma" w:date="2018-04-27T13:03:00Z"/>
              </w:rPr>
            </w:pPr>
          </w:p>
        </w:tc>
        <w:tc>
          <w:tcPr>
            <w:tcW w:w="626" w:type="pct"/>
            <w:tcBorders>
              <w:top w:val="single" w:sz="4" w:space="0" w:color="auto"/>
              <w:left w:val="single" w:sz="4" w:space="0" w:color="auto"/>
              <w:bottom w:val="single" w:sz="4" w:space="0" w:color="auto"/>
              <w:right w:val="single" w:sz="4" w:space="0" w:color="auto"/>
            </w:tcBorders>
            <w:vAlign w:val="center"/>
          </w:tcPr>
          <w:p w14:paraId="410357FE" w14:textId="77777777" w:rsidR="007B2135" w:rsidRPr="00850CFB" w:rsidRDefault="007B2135" w:rsidP="00154F46">
            <w:pPr>
              <w:pStyle w:val="TableEntry"/>
              <w:rPr>
                <w:ins w:id="1240" w:author="Jones, Emma" w:date="2018-04-27T13:03:00Z"/>
              </w:rPr>
            </w:pPr>
          </w:p>
        </w:tc>
        <w:tc>
          <w:tcPr>
            <w:tcW w:w="1115" w:type="pct"/>
            <w:tcBorders>
              <w:top w:val="single" w:sz="4" w:space="0" w:color="auto"/>
              <w:left w:val="single" w:sz="4" w:space="0" w:color="auto"/>
              <w:bottom w:val="single" w:sz="4" w:space="0" w:color="auto"/>
              <w:right w:val="single" w:sz="4" w:space="0" w:color="auto"/>
            </w:tcBorders>
            <w:vAlign w:val="center"/>
          </w:tcPr>
          <w:p w14:paraId="3853936D" w14:textId="77777777" w:rsidR="007B2135" w:rsidRPr="00850CFB" w:rsidRDefault="007B2135" w:rsidP="00154F46">
            <w:pPr>
              <w:pStyle w:val="TableEntry"/>
              <w:rPr>
                <w:ins w:id="1241" w:author="Jones, Emma" w:date="2018-04-27T13:03:00Z"/>
              </w:rPr>
            </w:pPr>
          </w:p>
        </w:tc>
        <w:tc>
          <w:tcPr>
            <w:tcW w:w="1302" w:type="pct"/>
            <w:tcBorders>
              <w:top w:val="single" w:sz="4" w:space="0" w:color="auto"/>
              <w:left w:val="single" w:sz="4" w:space="0" w:color="auto"/>
              <w:bottom w:val="single" w:sz="4" w:space="0" w:color="auto"/>
              <w:right w:val="single" w:sz="4" w:space="0" w:color="auto"/>
            </w:tcBorders>
            <w:vAlign w:val="center"/>
          </w:tcPr>
          <w:p w14:paraId="794B8281" w14:textId="77777777" w:rsidR="007B2135" w:rsidRPr="00850CFB" w:rsidRDefault="007B2135" w:rsidP="00154F46">
            <w:pPr>
              <w:pStyle w:val="TableEntry"/>
              <w:rPr>
                <w:ins w:id="1242" w:author="Jones, Emma" w:date="2018-04-27T13:03:00Z"/>
              </w:rPr>
            </w:pPr>
          </w:p>
        </w:tc>
        <w:tc>
          <w:tcPr>
            <w:tcW w:w="773" w:type="pct"/>
            <w:tcBorders>
              <w:top w:val="single" w:sz="4" w:space="0" w:color="auto"/>
              <w:left w:val="single" w:sz="4" w:space="0" w:color="auto"/>
              <w:bottom w:val="single" w:sz="4" w:space="0" w:color="auto"/>
              <w:right w:val="single" w:sz="4" w:space="0" w:color="auto"/>
            </w:tcBorders>
            <w:vAlign w:val="center"/>
          </w:tcPr>
          <w:p w14:paraId="60DA7AC2" w14:textId="77777777" w:rsidR="007B2135" w:rsidRPr="00850CFB" w:rsidRDefault="007B2135" w:rsidP="00154F46">
            <w:pPr>
              <w:pStyle w:val="TableEntry"/>
              <w:rPr>
                <w:ins w:id="1243" w:author="Jones, Emma" w:date="2018-04-27T13:03:00Z"/>
              </w:rPr>
            </w:pPr>
          </w:p>
        </w:tc>
        <w:tc>
          <w:tcPr>
            <w:tcW w:w="692" w:type="pct"/>
            <w:tcBorders>
              <w:top w:val="single" w:sz="4" w:space="0" w:color="auto"/>
              <w:left w:val="single" w:sz="4" w:space="0" w:color="auto"/>
              <w:bottom w:val="single" w:sz="4" w:space="0" w:color="auto"/>
              <w:right w:val="single" w:sz="4" w:space="0" w:color="auto"/>
            </w:tcBorders>
            <w:vAlign w:val="center"/>
          </w:tcPr>
          <w:p w14:paraId="38A453E5" w14:textId="77777777" w:rsidR="007B2135" w:rsidRPr="00850CFB" w:rsidRDefault="007B2135" w:rsidP="00154F46">
            <w:pPr>
              <w:pStyle w:val="TableEntry"/>
              <w:rPr>
                <w:ins w:id="1244" w:author="Jones, Emma" w:date="2018-04-27T13:03:00Z"/>
              </w:rPr>
            </w:pPr>
          </w:p>
        </w:tc>
      </w:tr>
    </w:tbl>
    <w:p w14:paraId="0B9C7D2E" w14:textId="5A1CD846" w:rsidR="00A56863" w:rsidRPr="00850CFB" w:rsidRDefault="00A56863" w:rsidP="00A56863">
      <w:pPr>
        <w:pStyle w:val="Heading6"/>
        <w:rPr>
          <w:ins w:id="1245" w:author="Jones, Emma" w:date="2018-04-27T13:08:00Z"/>
        </w:rPr>
      </w:pPr>
      <w:ins w:id="1246" w:author="Jones, Emma" w:date="2018-04-27T13:08:00Z">
        <w:r w:rsidRPr="00850CFB">
          <w:lastRenderedPageBreak/>
          <w:t>6.3.3.10.</w:t>
        </w:r>
      </w:ins>
      <w:ins w:id="1247" w:author="Jones, Emma" w:date="2018-04-27T13:16:00Z">
        <w:r w:rsidR="00537977">
          <w:t>S6</w:t>
        </w:r>
      </w:ins>
      <w:ins w:id="1248" w:author="Jones, Emma" w:date="2018-04-27T13:08:00Z">
        <w:r w:rsidRPr="00850CFB">
          <w:t>.1</w:t>
        </w:r>
        <w:r>
          <w:t xml:space="preserve"> Care Team Summary </w:t>
        </w:r>
        <w:r w:rsidRPr="00850CFB">
          <w:t xml:space="preserve">Section </w:t>
        </w:r>
      </w:ins>
    </w:p>
    <w:p w14:paraId="117685EF" w14:textId="53529F1B" w:rsidR="0088137F" w:rsidRDefault="00DF2BBF" w:rsidP="00A56863">
      <w:pPr>
        <w:pStyle w:val="BodyText"/>
        <w:rPr>
          <w:ins w:id="1249" w:author="Jones, Emma" w:date="2018-04-27T13:08:00Z"/>
        </w:rPr>
      </w:pPr>
      <w:ins w:id="1250" w:author="Jones, Emma" w:date="2018-04-27T13:08:00Z">
        <w:r>
          <w:t>Provides the ability to capture a patient</w:t>
        </w:r>
      </w:ins>
      <w:ins w:id="1251" w:author="Jones, Emma" w:date="2018-05-01T13:42:00Z">
        <w:r>
          <w:t>’</w:t>
        </w:r>
        <w:r w:rsidR="009542A0">
          <w:t>s care team members.</w:t>
        </w:r>
      </w:ins>
    </w:p>
    <w:p w14:paraId="2B04C929" w14:textId="73D056CB" w:rsidR="00A56863" w:rsidRPr="00850CFB" w:rsidRDefault="00A56863" w:rsidP="00A56863">
      <w:pPr>
        <w:pStyle w:val="BodyText"/>
        <w:keepNext/>
        <w:jc w:val="center"/>
        <w:rPr>
          <w:ins w:id="1252" w:author="Jones, Emma" w:date="2018-04-27T13:08:00Z"/>
        </w:rPr>
      </w:pPr>
      <w:ins w:id="1253" w:author="Jones, Emma" w:date="2018-04-27T13:08:00Z">
        <w:r>
          <w:rPr>
            <w:rFonts w:eastAsia="Calibri"/>
            <w:b/>
            <w:bCs/>
          </w:rPr>
          <w:t>Care Team Summary Section</w:t>
        </w:r>
        <w:r w:rsidRPr="00850CFB">
          <w:rPr>
            <w:rFonts w:eastAsia="Calibri"/>
            <w:b/>
            <w:bCs/>
          </w:rPr>
          <w:t xml:space="preserve"> IHE Example</w:t>
        </w:r>
      </w:ins>
    </w:p>
    <w:p w14:paraId="71A5F2CC" w14:textId="77777777" w:rsidR="00A56863" w:rsidRPr="00850CFB" w:rsidRDefault="00A56863" w:rsidP="00A56863">
      <w:pPr>
        <w:pStyle w:val="XMLFragment"/>
        <w:rPr>
          <w:ins w:id="1254" w:author="Jones, Emma" w:date="2018-04-27T13:08:00Z"/>
          <w:noProof w:val="0"/>
        </w:rPr>
      </w:pPr>
      <w:ins w:id="1255" w:author="Jones, Emma" w:date="2018-04-27T13:08:00Z">
        <w:r w:rsidRPr="00850CFB">
          <w:rPr>
            <w:noProof w:val="0"/>
          </w:rPr>
          <w:t>&lt;component&gt;</w:t>
        </w:r>
      </w:ins>
    </w:p>
    <w:p w14:paraId="06607233" w14:textId="77777777" w:rsidR="00A56863" w:rsidRPr="00850CFB" w:rsidRDefault="00A56863" w:rsidP="00A56863">
      <w:pPr>
        <w:pStyle w:val="XMLFragment"/>
        <w:rPr>
          <w:ins w:id="1256" w:author="Jones, Emma" w:date="2018-04-27T13:08:00Z"/>
          <w:noProof w:val="0"/>
        </w:rPr>
      </w:pPr>
    </w:p>
    <w:p w14:paraId="3D09CC32" w14:textId="77777777" w:rsidR="00A56863" w:rsidRPr="00850CFB" w:rsidRDefault="00A56863" w:rsidP="00A56863">
      <w:pPr>
        <w:pStyle w:val="XMLFragment"/>
        <w:rPr>
          <w:ins w:id="1257" w:author="Jones, Emma" w:date="2018-04-27T13:08:00Z"/>
          <w:noProof w:val="0"/>
        </w:rPr>
      </w:pPr>
      <w:ins w:id="1258" w:author="Jones, Emma" w:date="2018-04-27T13:08:00Z">
        <w:r w:rsidRPr="00850CFB">
          <w:rPr>
            <w:noProof w:val="0"/>
          </w:rPr>
          <w:t xml:space="preserve">  &lt;section&gt;</w:t>
        </w:r>
      </w:ins>
    </w:p>
    <w:p w14:paraId="3BEB6073" w14:textId="5F902A5D" w:rsidR="00A56863" w:rsidRPr="00850CFB" w:rsidRDefault="00A56863" w:rsidP="00A56863">
      <w:pPr>
        <w:pStyle w:val="XMLFragment"/>
        <w:rPr>
          <w:ins w:id="1259" w:author="Jones, Emma" w:date="2018-04-27T13:08:00Z"/>
          <w:noProof w:val="0"/>
        </w:rPr>
      </w:pPr>
      <w:ins w:id="1260" w:author="Jones, Emma" w:date="2018-04-27T13:08:00Z">
        <w:r w:rsidRPr="00850CFB">
          <w:rPr>
            <w:noProof w:val="0"/>
          </w:rPr>
          <w:t xml:space="preserve">    </w:t>
        </w:r>
        <w:r w:rsidRPr="006E0AAC">
          <w:rPr>
            <w:noProof w:val="0"/>
            <w:rPrChange w:id="1261" w:author="Jones, Emma" w:date="2018-05-01T13:51:00Z">
              <w:rPr>
                <w:noProof w:val="0"/>
              </w:rPr>
            </w:rPrChange>
          </w:rPr>
          <w:t>&lt;templateId root='</w:t>
        </w:r>
      </w:ins>
      <w:ins w:id="1262" w:author="Jones, Emma" w:date="2018-05-01T13:51:00Z">
        <w:r w:rsidR="006E0AAC" w:rsidRPr="006E0AAC">
          <w:rPr>
            <w:rPrChange w:id="1263" w:author="Jones, Emma" w:date="2018-05-01T13:51:00Z">
              <w:rPr/>
            </w:rPrChange>
          </w:rPr>
          <w:t xml:space="preserve"> </w:t>
        </w:r>
        <w:r w:rsidR="006E0AAC" w:rsidRPr="006E0AAC">
          <w:rPr>
            <w:noProof w:val="0"/>
            <w:rPrChange w:id="1264" w:author="Jones, Emma" w:date="2018-05-01T13:51:00Z">
              <w:rPr>
                <w:noProof w:val="0"/>
              </w:rPr>
            </w:rPrChange>
          </w:rPr>
          <w:t>1.3</w:t>
        </w:r>
        <w:r w:rsidR="00AF2FDC">
          <w:rPr>
            <w:noProof w:val="0"/>
            <w:rPrChange w:id="1265" w:author="Jones, Emma" w:date="2018-05-01T13:51:00Z">
              <w:rPr>
                <w:noProof w:val="0"/>
              </w:rPr>
            </w:rPrChange>
          </w:rPr>
          <w:t>.6.1.4.1.19376.1.5.3.1.1.26.1.11</w:t>
        </w:r>
      </w:ins>
      <w:ins w:id="1266" w:author="Jones, Emma" w:date="2018-04-27T13:08:00Z">
        <w:r w:rsidRPr="006E0AAC">
          <w:rPr>
            <w:noProof w:val="0"/>
            <w:rPrChange w:id="1267" w:author="Jones, Emma" w:date="2018-05-01T13:51:00Z">
              <w:rPr>
                <w:noProof w:val="0"/>
              </w:rPr>
            </w:rPrChange>
          </w:rPr>
          <w:t>’/&gt;</w:t>
        </w:r>
      </w:ins>
    </w:p>
    <w:p w14:paraId="4FDFDDCA" w14:textId="77777777" w:rsidR="00A56863" w:rsidRPr="00850CFB" w:rsidRDefault="00A56863" w:rsidP="00A56863">
      <w:pPr>
        <w:pStyle w:val="XMLFragment"/>
        <w:rPr>
          <w:ins w:id="1268" w:author="Jones, Emma" w:date="2018-04-27T13:08:00Z"/>
          <w:noProof w:val="0"/>
        </w:rPr>
      </w:pPr>
      <w:ins w:id="1269" w:author="Jones, Emma" w:date="2018-04-27T13:08:00Z">
        <w:r w:rsidRPr="00850CFB">
          <w:rPr>
            <w:noProof w:val="0"/>
          </w:rPr>
          <w:t xml:space="preserve">    &lt;id root=' ' extension=' '/&gt;</w:t>
        </w:r>
      </w:ins>
    </w:p>
    <w:p w14:paraId="5A4C6932" w14:textId="5B56FB6B" w:rsidR="00A56863" w:rsidRPr="00850CFB" w:rsidRDefault="00A56863" w:rsidP="00A56863">
      <w:pPr>
        <w:pStyle w:val="XMLFragment"/>
        <w:rPr>
          <w:ins w:id="1270" w:author="Jones, Emma" w:date="2018-04-27T13:08:00Z"/>
          <w:noProof w:val="0"/>
        </w:rPr>
      </w:pPr>
      <w:ins w:id="1271" w:author="Jones, Emma" w:date="2018-04-27T13:08:00Z">
        <w:r w:rsidRPr="00850CFB">
          <w:rPr>
            <w:noProof w:val="0"/>
          </w:rPr>
          <w:t xml:space="preserve">    &lt;code code='</w:t>
        </w:r>
        <w:r>
          <w:rPr>
            <w:noProof w:val="0"/>
          </w:rPr>
          <w:t>86744-0' displayName='Care Team</w:t>
        </w:r>
        <w:r w:rsidRPr="00850CFB">
          <w:rPr>
            <w:noProof w:val="0"/>
          </w:rPr>
          <w:t>'</w:t>
        </w:r>
      </w:ins>
    </w:p>
    <w:p w14:paraId="406C82B3" w14:textId="77777777" w:rsidR="00A56863" w:rsidRPr="00850CFB" w:rsidRDefault="00A56863" w:rsidP="00A56863">
      <w:pPr>
        <w:pStyle w:val="XMLFragment"/>
        <w:rPr>
          <w:ins w:id="1272" w:author="Jones, Emma" w:date="2018-04-27T13:08:00Z"/>
          <w:noProof w:val="0"/>
        </w:rPr>
      </w:pPr>
      <w:ins w:id="1273" w:author="Jones, Emma" w:date="2018-04-27T13:08:00Z">
        <w:r w:rsidRPr="00850CFB">
          <w:rPr>
            <w:noProof w:val="0"/>
          </w:rPr>
          <w:t xml:space="preserve">      codeSystem='2.16.840.1.113883.6.1' codeSystemName='LOINC'/&gt;</w:t>
        </w:r>
      </w:ins>
    </w:p>
    <w:p w14:paraId="1DDED735" w14:textId="77777777" w:rsidR="00A56863" w:rsidRPr="00850CFB" w:rsidRDefault="00A56863" w:rsidP="00A56863">
      <w:pPr>
        <w:pStyle w:val="XMLFragment"/>
        <w:rPr>
          <w:ins w:id="1274" w:author="Jones, Emma" w:date="2018-04-27T13:08:00Z"/>
          <w:noProof w:val="0"/>
        </w:rPr>
      </w:pPr>
      <w:ins w:id="1275" w:author="Jones, Emma" w:date="2018-04-27T13:08:00Z">
        <w:r w:rsidRPr="00850CFB">
          <w:rPr>
            <w:noProof w:val="0"/>
          </w:rPr>
          <w:t xml:space="preserve">    &lt;text&gt;</w:t>
        </w:r>
      </w:ins>
    </w:p>
    <w:p w14:paraId="08F2DF5A" w14:textId="77777777" w:rsidR="00A56863" w:rsidRPr="00850CFB" w:rsidRDefault="00A56863" w:rsidP="00A56863">
      <w:pPr>
        <w:pStyle w:val="XMLFragment"/>
        <w:rPr>
          <w:ins w:id="1276" w:author="Jones, Emma" w:date="2018-04-27T13:08:00Z"/>
          <w:noProof w:val="0"/>
        </w:rPr>
      </w:pPr>
      <w:ins w:id="1277" w:author="Jones, Emma" w:date="2018-04-27T13:08:00Z">
        <w:r w:rsidRPr="00850CFB">
          <w:rPr>
            <w:noProof w:val="0"/>
          </w:rPr>
          <w:t xml:space="preserve">      Text as described above</w:t>
        </w:r>
      </w:ins>
    </w:p>
    <w:p w14:paraId="686F4407" w14:textId="77777777" w:rsidR="00A56863" w:rsidRPr="00850CFB" w:rsidRDefault="00A56863" w:rsidP="00A56863">
      <w:pPr>
        <w:pStyle w:val="XMLFragment"/>
        <w:rPr>
          <w:ins w:id="1278" w:author="Jones, Emma" w:date="2018-04-27T13:08:00Z"/>
          <w:noProof w:val="0"/>
        </w:rPr>
      </w:pPr>
      <w:ins w:id="1279" w:author="Jones, Emma" w:date="2018-04-27T13:08:00Z">
        <w:r w:rsidRPr="00850CFB">
          <w:rPr>
            <w:noProof w:val="0"/>
          </w:rPr>
          <w:t xml:space="preserve">    &lt;/text&gt;  </w:t>
        </w:r>
      </w:ins>
    </w:p>
    <w:p w14:paraId="0F91B390" w14:textId="77777777" w:rsidR="00A56863" w:rsidRPr="00850CFB" w:rsidRDefault="00A56863" w:rsidP="00A56863">
      <w:pPr>
        <w:pStyle w:val="XMLFragment"/>
        <w:rPr>
          <w:ins w:id="1280" w:author="Jones, Emma" w:date="2018-04-27T13:08:00Z"/>
          <w:noProof w:val="0"/>
        </w:rPr>
      </w:pPr>
      <w:ins w:id="1281" w:author="Jones, Emma" w:date="2018-04-27T13:08:00Z">
        <w:r w:rsidRPr="00850CFB">
          <w:rPr>
            <w:noProof w:val="0"/>
          </w:rPr>
          <w:t xml:space="preserve">  &lt;/section&gt;</w:t>
        </w:r>
      </w:ins>
    </w:p>
    <w:p w14:paraId="63A247D1" w14:textId="77777777" w:rsidR="00A56863" w:rsidRPr="00850CFB" w:rsidRDefault="00A56863" w:rsidP="00A56863">
      <w:pPr>
        <w:pStyle w:val="XMLFragment"/>
        <w:rPr>
          <w:ins w:id="1282" w:author="Jones, Emma" w:date="2018-04-27T13:08:00Z"/>
          <w:noProof w:val="0"/>
        </w:rPr>
      </w:pPr>
    </w:p>
    <w:p w14:paraId="63AA1915" w14:textId="77777777" w:rsidR="00A56863" w:rsidRPr="00850CFB" w:rsidRDefault="00A56863" w:rsidP="00A56863">
      <w:pPr>
        <w:pStyle w:val="XMLFragment"/>
        <w:rPr>
          <w:ins w:id="1283" w:author="Jones, Emma" w:date="2018-04-27T13:08:00Z"/>
          <w:noProof w:val="0"/>
        </w:rPr>
      </w:pPr>
      <w:ins w:id="1284" w:author="Jones, Emma" w:date="2018-04-27T13:08:00Z">
        <w:r w:rsidRPr="00850CFB">
          <w:rPr>
            <w:noProof w:val="0"/>
          </w:rPr>
          <w:t>&lt;/component&gt;</w:t>
        </w:r>
      </w:ins>
    </w:p>
    <w:p w14:paraId="0F9113A6" w14:textId="74C3268F" w:rsidR="00A56863" w:rsidRPr="00850CFB" w:rsidRDefault="00A56863" w:rsidP="00A56863">
      <w:pPr>
        <w:pStyle w:val="FigureTitle"/>
        <w:rPr>
          <w:ins w:id="1285" w:author="Jones, Emma" w:date="2018-04-27T13:08:00Z"/>
        </w:rPr>
      </w:pPr>
      <w:ins w:id="1286" w:author="Jones, Emma" w:date="2018-04-27T13:08:00Z">
        <w:r w:rsidRPr="00850CFB">
          <w:t>Figure 6.3.3.10.</w:t>
        </w:r>
      </w:ins>
      <w:ins w:id="1287" w:author="Jones, Emma" w:date="2018-04-27T13:16:00Z">
        <w:r w:rsidR="00537977">
          <w:t>S6</w:t>
        </w:r>
      </w:ins>
      <w:ins w:id="1288" w:author="Jones, Emma" w:date="2018-04-27T13:08:00Z">
        <w:r w:rsidRPr="00850CFB">
          <w:t xml:space="preserve">.1-1: Specification for IHE </w:t>
        </w:r>
      </w:ins>
      <w:ins w:id="1289" w:author="Jones, Emma" w:date="2018-04-27T13:09:00Z">
        <w:r>
          <w:t>Care Team</w:t>
        </w:r>
      </w:ins>
      <w:ins w:id="1290" w:author="Jones, Emma" w:date="2018-04-27T13:08:00Z">
        <w:r>
          <w:t xml:space="preserve"> Summary</w:t>
        </w:r>
        <w:r w:rsidRPr="00850CFB">
          <w:t xml:space="preserve"> Section</w:t>
        </w:r>
      </w:ins>
    </w:p>
    <w:p w14:paraId="63C9C201" w14:textId="243612A2" w:rsidR="00A56863" w:rsidRPr="0088137F" w:rsidDel="00ED3015" w:rsidRDefault="00A56863" w:rsidP="00A56863">
      <w:pPr>
        <w:pStyle w:val="BodyText"/>
        <w:rPr>
          <w:del w:id="1291" w:author="Jones, Emma" w:date="2018-04-27T13:18:00Z"/>
        </w:rPr>
      </w:pPr>
    </w:p>
    <w:bookmarkEnd w:id="791"/>
    <w:bookmarkEnd w:id="792"/>
    <w:bookmarkEnd w:id="793"/>
    <w:p w14:paraId="1E3FDFFD" w14:textId="0FA8FCDF" w:rsidR="005D6104" w:rsidRPr="00D26514" w:rsidDel="00ED3015" w:rsidRDefault="005D6104" w:rsidP="00712AE6">
      <w:pPr>
        <w:pStyle w:val="TableTitle"/>
        <w:rPr>
          <w:del w:id="1292" w:author="Jones, Emma" w:date="2018-04-27T13:18:00Z"/>
        </w:rPr>
      </w:pPr>
    </w:p>
    <w:p w14:paraId="1EF20D89" w14:textId="462191BD" w:rsidR="005D6104" w:rsidRPr="00D26514" w:rsidDel="00ED3015" w:rsidRDefault="005D6104" w:rsidP="005D6104">
      <w:pPr>
        <w:pStyle w:val="BodyText"/>
        <w:rPr>
          <w:del w:id="1293" w:author="Jones, Emma" w:date="2018-04-27T13:18:00Z"/>
        </w:rPr>
      </w:pPr>
    </w:p>
    <w:p w14:paraId="46FDF8BE" w14:textId="15676109" w:rsidR="00A23689" w:rsidDel="00420DDF" w:rsidRDefault="00A23689" w:rsidP="00A23689">
      <w:pPr>
        <w:pStyle w:val="Heading5"/>
        <w:numPr>
          <w:ilvl w:val="0"/>
          <w:numId w:val="0"/>
        </w:numPr>
        <w:rPr>
          <w:del w:id="1294" w:author="Jones, Emma" w:date="2018-04-27T12:55:00Z"/>
          <w:noProof w:val="0"/>
        </w:rPr>
      </w:pPr>
      <w:bookmarkStart w:id="1295" w:name="_Toc345074718"/>
      <w:bookmarkStart w:id="1296" w:name="_Toc500238829"/>
      <w:del w:id="1297" w:author="Jones, Emma" w:date="2018-04-27T12:55:00Z">
        <w:r w:rsidRPr="00D26514" w:rsidDel="00420DDF">
          <w:rPr>
            <w:noProof w:val="0"/>
          </w:rPr>
          <w:delText>6.3.</w:delText>
        </w:r>
        <w:r w:rsidR="00B9303B" w:rsidRPr="00D26514" w:rsidDel="00420DDF">
          <w:rPr>
            <w:noProof w:val="0"/>
          </w:rPr>
          <w:delText>3.10</w:delText>
        </w:r>
        <w:r w:rsidRPr="00D26514" w:rsidDel="00420DDF">
          <w:rPr>
            <w:noProof w:val="0"/>
          </w:rPr>
          <w:delText>.S.1 &lt;Data Element or Section Name&gt; &lt;Condition, Specification Document, or Vocabulary Constraint&gt;</w:delText>
        </w:r>
        <w:bookmarkEnd w:id="1295"/>
        <w:bookmarkEnd w:id="1296"/>
        <w:r w:rsidRPr="00D26514" w:rsidDel="00420DDF">
          <w:rPr>
            <w:noProof w:val="0"/>
          </w:rPr>
          <w:delText xml:space="preserve"> </w:delText>
        </w:r>
      </w:del>
    </w:p>
    <w:p w14:paraId="2BAC4E25" w14:textId="5037DBBB" w:rsidR="0098147A" w:rsidDel="00ED3015" w:rsidRDefault="0098147A" w:rsidP="0098147A">
      <w:pPr>
        <w:pStyle w:val="BodyText"/>
        <w:rPr>
          <w:del w:id="1298" w:author="Jones, Emma" w:date="2018-04-27T13:18:00Z"/>
        </w:rPr>
      </w:pPr>
    </w:p>
    <w:p w14:paraId="5DD63893" w14:textId="59D884B2" w:rsidR="0098147A" w:rsidDel="00420DDF" w:rsidRDefault="0098147A" w:rsidP="0098147A">
      <w:pPr>
        <w:pStyle w:val="BodyText"/>
        <w:rPr>
          <w:del w:id="1299" w:author="Jones, Emma" w:date="2018-04-27T12:56:00Z"/>
        </w:rPr>
      </w:pPr>
    </w:p>
    <w:p w14:paraId="50348628" w14:textId="39F0FA5F" w:rsidR="0098147A" w:rsidDel="00420DDF" w:rsidRDefault="0098147A" w:rsidP="0098147A">
      <w:pPr>
        <w:pStyle w:val="Heading4"/>
        <w:numPr>
          <w:ilvl w:val="0"/>
          <w:numId w:val="0"/>
        </w:numPr>
        <w:rPr>
          <w:del w:id="1300" w:author="Jones, Emma" w:date="2018-04-27T12:55:00Z"/>
          <w:bCs/>
          <w:noProof w:val="0"/>
        </w:rPr>
      </w:pPr>
      <w:bookmarkStart w:id="1301" w:name="_Toc396916888"/>
      <w:del w:id="1302" w:author="Jones, Emma" w:date="2018-04-27T12:55:00Z">
        <w:r w:rsidDel="00420DDF">
          <w:rPr>
            <w:bCs/>
            <w:noProof w:val="0"/>
          </w:rPr>
          <w:delText>6.Y.x</w:delText>
        </w:r>
        <w:r w:rsidRPr="00A97446" w:rsidDel="00420DDF">
          <w:rPr>
            <w:bCs/>
            <w:noProof w:val="0"/>
          </w:rPr>
          <w:delText xml:space="preserve"> Examples</w:delText>
        </w:r>
        <w:bookmarkEnd w:id="1301"/>
      </w:del>
    </w:p>
    <w:p w14:paraId="5A3C92C2" w14:textId="3F7FEB1B" w:rsidR="0098147A" w:rsidRPr="0098147A" w:rsidDel="00420DDF" w:rsidRDefault="0098147A" w:rsidP="0098147A">
      <w:pPr>
        <w:pStyle w:val="BodyText"/>
        <w:rPr>
          <w:del w:id="1303" w:author="Jones, Emma" w:date="2018-04-27T12:55:00Z"/>
        </w:rPr>
      </w:pPr>
    </w:p>
    <w:p w14:paraId="555943BB" w14:textId="296B3703" w:rsidR="0098147A" w:rsidRPr="00850CFB" w:rsidDel="00420DDF" w:rsidRDefault="0098147A" w:rsidP="0098147A">
      <w:pPr>
        <w:pStyle w:val="XMLFragment"/>
        <w:pBdr>
          <w:bottom w:val="single" w:sz="4" w:space="31" w:color="auto"/>
        </w:pBdr>
        <w:rPr>
          <w:del w:id="1304" w:author="Jones, Emma" w:date="2018-04-27T12:55:00Z"/>
          <w:noProof w:val="0"/>
        </w:rPr>
      </w:pPr>
      <w:del w:id="1305" w:author="Jones, Emma" w:date="2018-04-27T12:55:00Z">
        <w:r w:rsidRPr="00850CFB" w:rsidDel="00420DDF">
          <w:rPr>
            <w:noProof w:val="0"/>
          </w:rPr>
          <w:delText>&lt;component&gt;</w:delText>
        </w:r>
      </w:del>
    </w:p>
    <w:p w14:paraId="5C883486" w14:textId="112A3D84" w:rsidR="0098147A" w:rsidRPr="00850CFB" w:rsidDel="00420DDF" w:rsidRDefault="0098147A" w:rsidP="0098147A">
      <w:pPr>
        <w:pStyle w:val="XMLFragment"/>
        <w:pBdr>
          <w:bottom w:val="single" w:sz="4" w:space="31" w:color="auto"/>
        </w:pBdr>
        <w:rPr>
          <w:del w:id="1306" w:author="Jones, Emma" w:date="2018-04-27T12:55:00Z"/>
          <w:noProof w:val="0"/>
        </w:rPr>
      </w:pPr>
      <w:del w:id="1307" w:author="Jones, Emma" w:date="2018-04-27T12:55:00Z">
        <w:r w:rsidRPr="00850CFB" w:rsidDel="00420DDF">
          <w:rPr>
            <w:noProof w:val="0"/>
          </w:rPr>
          <w:delText xml:space="preserve">  &lt;section&gt;</w:delText>
        </w:r>
      </w:del>
    </w:p>
    <w:p w14:paraId="7053DF7B" w14:textId="5AED0710" w:rsidR="0098147A" w:rsidRPr="00850CFB" w:rsidDel="00420DDF" w:rsidRDefault="0098147A" w:rsidP="0098147A">
      <w:pPr>
        <w:pStyle w:val="XMLFragment"/>
        <w:pBdr>
          <w:bottom w:val="single" w:sz="4" w:space="31" w:color="auto"/>
        </w:pBdr>
        <w:rPr>
          <w:del w:id="1308" w:author="Jones, Emma" w:date="2018-04-27T12:55:00Z"/>
          <w:noProof w:val="0"/>
        </w:rPr>
      </w:pPr>
      <w:del w:id="1309" w:author="Jones, Emma" w:date="2018-04-27T12:55:00Z">
        <w:r w:rsidDel="00420DDF">
          <w:rPr>
            <w:noProof w:val="0"/>
          </w:rPr>
          <w:delText xml:space="preserve">    &lt;templateId root=</w:delText>
        </w:r>
        <w:r w:rsidRPr="009C5E35" w:rsidDel="00420DDF">
          <w:rPr>
            <w:noProof w:val="0"/>
          </w:rPr>
          <w:delText>"1.3.6.1.4.1.19376.1.5.3.1.1.26.1.10"</w:delText>
        </w:r>
        <w:r w:rsidRPr="00850CFB" w:rsidDel="00420DDF">
          <w:rPr>
            <w:noProof w:val="0"/>
          </w:rPr>
          <w:delText>/&gt;</w:delText>
        </w:r>
      </w:del>
    </w:p>
    <w:p w14:paraId="5CB1539D" w14:textId="5234D9C9" w:rsidR="0098147A" w:rsidRPr="00850CFB" w:rsidDel="00420DDF" w:rsidRDefault="0098147A" w:rsidP="0098147A">
      <w:pPr>
        <w:pStyle w:val="XMLFragment"/>
        <w:pBdr>
          <w:bottom w:val="single" w:sz="4" w:space="31" w:color="auto"/>
        </w:pBdr>
        <w:rPr>
          <w:del w:id="1310" w:author="Jones, Emma" w:date="2018-04-27T12:55:00Z"/>
          <w:noProof w:val="0"/>
        </w:rPr>
      </w:pPr>
      <w:del w:id="1311" w:author="Jones, Emma" w:date="2018-04-27T12:55:00Z">
        <w:r w:rsidRPr="00850CFB" w:rsidDel="00420DDF">
          <w:rPr>
            <w:noProof w:val="0"/>
          </w:rPr>
          <w:delText xml:space="preserve">    &lt;id root=' ' extension=' '/&gt;</w:delText>
        </w:r>
      </w:del>
    </w:p>
    <w:p w14:paraId="19E19776" w14:textId="0640E294" w:rsidR="0098147A" w:rsidRPr="00850CFB" w:rsidDel="00420DDF" w:rsidRDefault="0098147A" w:rsidP="0098147A">
      <w:pPr>
        <w:pStyle w:val="XMLFragment"/>
        <w:pBdr>
          <w:bottom w:val="single" w:sz="4" w:space="31" w:color="auto"/>
        </w:pBdr>
        <w:rPr>
          <w:del w:id="1312" w:author="Jones, Emma" w:date="2018-04-27T12:55:00Z"/>
          <w:noProof w:val="0"/>
        </w:rPr>
      </w:pPr>
      <w:del w:id="1313" w:author="Jones, Emma" w:date="2018-04-27T12:55:00Z">
        <w:r w:rsidRPr="00850CFB" w:rsidDel="00420DDF">
          <w:rPr>
            <w:noProof w:val="0"/>
          </w:rPr>
          <w:delText xml:space="preserve">    &lt;code code='</w:delText>
        </w:r>
        <w:r w:rsidDel="00420DDF">
          <w:rPr>
            <w:noProof w:val="0"/>
          </w:rPr>
          <w:delText>77604-7' displayName='</w:delText>
        </w:r>
        <w:r w:rsidDel="00420DDF">
          <w:rPr>
            <w:color w:val="000000"/>
          </w:rPr>
          <w:delText>Medication treatment plan.brief</w:delText>
        </w:r>
        <w:r w:rsidRPr="00850CFB" w:rsidDel="00420DDF">
          <w:rPr>
            <w:noProof w:val="0"/>
          </w:rPr>
          <w:delText>'</w:delText>
        </w:r>
      </w:del>
    </w:p>
    <w:p w14:paraId="7E7C5325" w14:textId="2FACC893" w:rsidR="0098147A" w:rsidDel="00420DDF" w:rsidRDefault="0098147A" w:rsidP="0098147A">
      <w:pPr>
        <w:pStyle w:val="XMLFragment"/>
        <w:pBdr>
          <w:bottom w:val="single" w:sz="4" w:space="31" w:color="auto"/>
        </w:pBdr>
        <w:rPr>
          <w:del w:id="1314" w:author="Jones, Emma" w:date="2018-04-27T12:55:00Z"/>
          <w:noProof w:val="0"/>
        </w:rPr>
      </w:pPr>
      <w:del w:id="1315" w:author="Jones, Emma" w:date="2018-04-27T12:55:00Z">
        <w:r w:rsidRPr="00850CFB" w:rsidDel="00420DDF">
          <w:rPr>
            <w:noProof w:val="0"/>
          </w:rPr>
          <w:delText xml:space="preserve">      codeSystem='2.16.840.1.113883.6.1' codeSystemName='LOINC'/&gt;</w:delText>
        </w:r>
      </w:del>
    </w:p>
    <w:p w14:paraId="028EA503" w14:textId="2CF2EAD4" w:rsidR="0098147A" w:rsidRPr="00850CFB" w:rsidDel="00420DDF" w:rsidRDefault="0098147A" w:rsidP="0098147A">
      <w:pPr>
        <w:pStyle w:val="XMLFragment"/>
        <w:pBdr>
          <w:bottom w:val="single" w:sz="4" w:space="31" w:color="auto"/>
        </w:pBdr>
        <w:rPr>
          <w:del w:id="1316" w:author="Jones, Emma" w:date="2018-04-27T12:55:00Z"/>
          <w:noProof w:val="0"/>
        </w:rPr>
      </w:pPr>
      <w:del w:id="1317" w:author="Jones, Emma" w:date="2018-04-27T12:55:00Z">
        <w:r w:rsidRPr="009C5E35" w:rsidDel="00420DDF">
          <w:rPr>
            <w:noProof w:val="0"/>
          </w:rPr>
          <w:delText xml:space="preserve">  </w:delText>
        </w:r>
        <w:r w:rsidDel="00420DDF">
          <w:rPr>
            <w:noProof w:val="0"/>
          </w:rPr>
          <w:delText xml:space="preserve">  </w:delText>
        </w:r>
        <w:r w:rsidRPr="009C5E35" w:rsidDel="00420DDF">
          <w:rPr>
            <w:noProof w:val="0"/>
          </w:rPr>
          <w:delText>&lt;title&gt;Active/Planned Medication Summary&lt;/title&gt;</w:delText>
        </w:r>
      </w:del>
    </w:p>
    <w:p w14:paraId="355D0D3A" w14:textId="7E278128" w:rsidR="0098147A" w:rsidRPr="00850CFB" w:rsidDel="00420DDF" w:rsidRDefault="0098147A" w:rsidP="0098147A">
      <w:pPr>
        <w:pStyle w:val="XMLFragment"/>
        <w:pBdr>
          <w:bottom w:val="single" w:sz="4" w:space="31" w:color="auto"/>
        </w:pBdr>
        <w:rPr>
          <w:del w:id="1318" w:author="Jones, Emma" w:date="2018-04-27T12:55:00Z"/>
          <w:noProof w:val="0"/>
        </w:rPr>
      </w:pPr>
      <w:del w:id="1319" w:author="Jones, Emma" w:date="2018-04-27T12:55:00Z">
        <w:r w:rsidRPr="00850CFB" w:rsidDel="00420DDF">
          <w:rPr>
            <w:noProof w:val="0"/>
          </w:rPr>
          <w:delText xml:space="preserve">    &lt;text&gt;</w:delText>
        </w:r>
      </w:del>
    </w:p>
    <w:p w14:paraId="4DD13932" w14:textId="4C92D9EF" w:rsidR="0098147A" w:rsidRPr="00850CFB" w:rsidDel="00420DDF" w:rsidRDefault="0098147A" w:rsidP="0098147A">
      <w:pPr>
        <w:pStyle w:val="XMLFragment"/>
        <w:pBdr>
          <w:bottom w:val="single" w:sz="4" w:space="31" w:color="auto"/>
        </w:pBdr>
        <w:rPr>
          <w:del w:id="1320" w:author="Jones, Emma" w:date="2018-04-27T12:55:00Z"/>
          <w:noProof w:val="0"/>
        </w:rPr>
      </w:pPr>
      <w:del w:id="1321" w:author="Jones, Emma" w:date="2018-04-27T12:55:00Z">
        <w:r w:rsidRPr="00850CFB" w:rsidDel="00420DDF">
          <w:rPr>
            <w:noProof w:val="0"/>
          </w:rPr>
          <w:delText xml:space="preserve">      Text as described above</w:delText>
        </w:r>
      </w:del>
    </w:p>
    <w:p w14:paraId="6E8C1CCF" w14:textId="2809D1FB" w:rsidR="0098147A" w:rsidDel="00420DDF" w:rsidRDefault="0098147A" w:rsidP="0098147A">
      <w:pPr>
        <w:pStyle w:val="XMLFragment"/>
        <w:pBdr>
          <w:bottom w:val="single" w:sz="4" w:space="31" w:color="auto"/>
        </w:pBdr>
        <w:rPr>
          <w:del w:id="1322" w:author="Jones, Emma" w:date="2018-04-27T12:55:00Z"/>
          <w:noProof w:val="0"/>
        </w:rPr>
      </w:pPr>
      <w:del w:id="1323" w:author="Jones, Emma" w:date="2018-04-27T12:55:00Z">
        <w:r w:rsidRPr="00850CFB" w:rsidDel="00420DDF">
          <w:rPr>
            <w:noProof w:val="0"/>
          </w:rPr>
          <w:delText xml:space="preserve">    &lt;/text&gt;</w:delText>
        </w:r>
      </w:del>
    </w:p>
    <w:p w14:paraId="103A35C0" w14:textId="1BC94B4C" w:rsidR="0098147A" w:rsidDel="00420DDF" w:rsidRDefault="0098147A" w:rsidP="0098147A">
      <w:pPr>
        <w:pStyle w:val="XMLFragment"/>
        <w:pBdr>
          <w:bottom w:val="single" w:sz="4" w:space="31" w:color="auto"/>
        </w:pBdr>
        <w:rPr>
          <w:del w:id="1324" w:author="Jones, Emma" w:date="2018-04-27T12:55:00Z"/>
          <w:noProof w:val="0"/>
        </w:rPr>
      </w:pPr>
      <w:del w:id="1325" w:author="Jones, Emma" w:date="2018-04-27T12:55:00Z">
        <w:r w:rsidDel="00420DDF">
          <w:rPr>
            <w:noProof w:val="0"/>
          </w:rPr>
          <w:delText xml:space="preserve">  &lt;/section&gt;</w:delText>
        </w:r>
      </w:del>
    </w:p>
    <w:p w14:paraId="242CC6AA" w14:textId="6D8203AA" w:rsidR="0098147A" w:rsidRPr="00D26514" w:rsidDel="00420DDF" w:rsidRDefault="0098147A" w:rsidP="0098147A">
      <w:pPr>
        <w:pStyle w:val="XMLFragment"/>
        <w:pBdr>
          <w:bottom w:val="single" w:sz="4" w:space="31" w:color="auto"/>
        </w:pBdr>
        <w:rPr>
          <w:del w:id="1326" w:author="Jones, Emma" w:date="2018-04-27T12:55:00Z"/>
        </w:rPr>
      </w:pPr>
      <w:del w:id="1327" w:author="Jones, Emma" w:date="2018-04-27T12:55:00Z">
        <w:r w:rsidDel="00420DDF">
          <w:rPr>
            <w:noProof w:val="0"/>
          </w:rPr>
          <w:delText>&lt;/component&gt;</w:delText>
        </w:r>
      </w:del>
    </w:p>
    <w:p w14:paraId="421C5635" w14:textId="2FD37CCE" w:rsidR="0098147A" w:rsidRPr="0098147A" w:rsidDel="00420DDF" w:rsidRDefault="0098147A" w:rsidP="0098147A">
      <w:pPr>
        <w:pStyle w:val="BodyText"/>
        <w:rPr>
          <w:del w:id="1328" w:author="Jones, Emma" w:date="2018-04-27T12:55:00Z"/>
        </w:rPr>
      </w:pPr>
    </w:p>
    <w:p w14:paraId="0F9F05B8" w14:textId="16A26F9F" w:rsidR="005D6104" w:rsidRPr="00D26514" w:rsidDel="00420DDF" w:rsidRDefault="005D6104" w:rsidP="00A23689">
      <w:pPr>
        <w:pStyle w:val="Heading5"/>
        <w:numPr>
          <w:ilvl w:val="0"/>
          <w:numId w:val="0"/>
        </w:numPr>
        <w:rPr>
          <w:del w:id="1329" w:author="Jones, Emma" w:date="2018-04-27T12:55:00Z"/>
          <w:noProof w:val="0"/>
        </w:rPr>
      </w:pPr>
      <w:bookmarkStart w:id="1330" w:name="_6.2.2.1.1__Problem"/>
      <w:bookmarkStart w:id="1331" w:name="_Toc296340357"/>
      <w:bookmarkStart w:id="1332" w:name="_Toc345074719"/>
      <w:bookmarkStart w:id="1333" w:name="_Toc500238830"/>
      <w:bookmarkEnd w:id="1330"/>
      <w:del w:id="1334" w:author="Jones, Emma" w:date="2018-04-27T12:55:00Z">
        <w:r w:rsidRPr="00D26514" w:rsidDel="00420DDF">
          <w:rPr>
            <w:noProof w:val="0"/>
          </w:rPr>
          <w:delText>6.</w:delText>
        </w:r>
        <w:r w:rsidR="00665D8F" w:rsidRPr="00D26514" w:rsidDel="00420DDF">
          <w:rPr>
            <w:noProof w:val="0"/>
          </w:rPr>
          <w:delText>3</w:delText>
        </w:r>
        <w:r w:rsidRPr="00D26514" w:rsidDel="00420DDF">
          <w:rPr>
            <w:noProof w:val="0"/>
          </w:rPr>
          <w:delText>.</w:delText>
        </w:r>
        <w:r w:rsidR="00665D8F" w:rsidRPr="00D26514" w:rsidDel="00420DDF">
          <w:rPr>
            <w:noProof w:val="0"/>
          </w:rPr>
          <w:delText>3.</w:delText>
        </w:r>
        <w:r w:rsidR="00B9303B" w:rsidRPr="00D26514" w:rsidDel="00420DDF">
          <w:rPr>
            <w:noProof w:val="0"/>
          </w:rPr>
          <w:delText>10</w:delText>
        </w:r>
        <w:r w:rsidR="00A23689" w:rsidRPr="00D26514" w:rsidDel="00420DDF">
          <w:rPr>
            <w:noProof w:val="0"/>
          </w:rPr>
          <w:delText>.S.2</w:delText>
        </w:r>
        <w:r w:rsidRPr="00D26514" w:rsidDel="00420DDF">
          <w:rPr>
            <w:noProof w:val="0"/>
          </w:rPr>
          <w:delText xml:space="preserve"> </w:delText>
        </w:r>
        <w:bookmarkEnd w:id="1331"/>
        <w:r w:rsidR="00A23689" w:rsidRPr="00D26514" w:rsidDel="00420DDF">
          <w:rPr>
            <w:noProof w:val="0"/>
          </w:rPr>
          <w:delText>&lt;Data Element or Section Name&gt; &lt;Condition, Specification Document, or Vocabulary Constraint&gt;</w:delText>
        </w:r>
        <w:bookmarkEnd w:id="1332"/>
        <w:bookmarkEnd w:id="1333"/>
      </w:del>
    </w:p>
    <w:p w14:paraId="62AB1BAA" w14:textId="7211F67B" w:rsidR="00A23689" w:rsidRPr="00D26514" w:rsidDel="00420DDF" w:rsidRDefault="00A23689" w:rsidP="00597DB2">
      <w:pPr>
        <w:pStyle w:val="AuthorInstructions"/>
        <w:rPr>
          <w:del w:id="1335" w:author="Jones, Emma" w:date="2018-04-27T12:55:00Z"/>
          <w:rFonts w:eastAsia="Calibri"/>
        </w:rPr>
      </w:pPr>
      <w:del w:id="1336" w:author="Jones, Emma" w:date="2018-04-27T12:55:00Z">
        <w:r w:rsidRPr="00D26514" w:rsidDel="00420DDF">
          <w:rPr>
            <w:rFonts w:eastAsia="Calibri"/>
          </w:rPr>
          <w:delText>&lt;</w:delText>
        </w:r>
        <w:r w:rsidR="003602DC" w:rsidRPr="00D26514" w:rsidDel="00420DDF">
          <w:rPr>
            <w:rFonts w:eastAsia="Calibri"/>
          </w:rPr>
          <w:delText>D</w:delText>
        </w:r>
        <w:r w:rsidRPr="00D26514" w:rsidDel="00420DDF">
          <w:rPr>
            <w:rFonts w:eastAsia="Calibri"/>
          </w:rPr>
          <w:delText>escribe constraints, refer to other Specification Document, condition, or other info</w:delText>
        </w:r>
        <w:r w:rsidR="00887E40" w:rsidRPr="00D26514" w:rsidDel="00420DDF">
          <w:rPr>
            <w:rFonts w:eastAsia="Calibri"/>
          </w:rPr>
          <w:delText xml:space="preserve">. </w:delText>
        </w:r>
        <w:r w:rsidRPr="00D26514" w:rsidDel="00420DDF">
          <w:rPr>
            <w:rFonts w:eastAsia="Calibri"/>
          </w:rPr>
          <w:delText>This specification may include more information on conditions or cardinality, additions elements, data mappings, or data types, or other information.&gt;</w:delText>
        </w:r>
      </w:del>
    </w:p>
    <w:p w14:paraId="59512EF5" w14:textId="59B6F751" w:rsidR="00A23689" w:rsidRPr="00D26514" w:rsidDel="00420DDF" w:rsidRDefault="00A23689" w:rsidP="00597DB2">
      <w:pPr>
        <w:pStyle w:val="AuthorInstructions"/>
        <w:rPr>
          <w:del w:id="1337" w:author="Jones, Emma" w:date="2018-04-27T12:55:00Z"/>
          <w:rFonts w:eastAsia="Calibri"/>
        </w:rPr>
      </w:pPr>
      <w:del w:id="1338" w:author="Jones, Emma" w:date="2018-04-27T12:55:00Z">
        <w:r w:rsidRPr="00D26514" w:rsidDel="00420DDF">
          <w:rPr>
            <w:rFonts w:eastAsia="Calibri"/>
          </w:rPr>
          <w:delText>&lt;</w:delText>
        </w:r>
        <w:r w:rsidR="003602DC" w:rsidRPr="00D26514" w:rsidDel="00420DDF">
          <w:rPr>
            <w:rFonts w:eastAsia="Calibri"/>
          </w:rPr>
          <w:delText>D</w:delText>
        </w:r>
        <w:r w:rsidRPr="00D26514" w:rsidDel="00420DDF">
          <w:rPr>
            <w:rFonts w:eastAsia="Calibri"/>
          </w:rPr>
          <w:delText>elete the example below prior to publishing for Public Comment.&gt;</w:delText>
        </w:r>
      </w:del>
    </w:p>
    <w:p w14:paraId="1A8363EB" w14:textId="56B8AC61" w:rsidR="005D6104" w:rsidRPr="00D26514" w:rsidDel="00420DDF" w:rsidRDefault="000121FB" w:rsidP="005D6104">
      <w:pPr>
        <w:pStyle w:val="BodyText"/>
        <w:rPr>
          <w:del w:id="1339" w:author="Jones, Emma" w:date="2018-04-27T12:55:00Z"/>
        </w:rPr>
      </w:pPr>
      <w:del w:id="1340" w:author="Jones, Emma" w:date="2018-04-27T12:55:00Z">
        <w:r w:rsidRPr="00D26514" w:rsidDel="00420DDF">
          <w:delText>&lt;</w:delText>
        </w:r>
        <w:r w:rsidR="00A23689" w:rsidRPr="00D26514" w:rsidDel="00420DDF">
          <w:delText xml:space="preserve">e.g., </w:delText>
        </w:r>
        <w:r w:rsidR="005D6104" w:rsidRPr="00D26514" w:rsidDel="00420DDF">
          <w:delText xml:space="preserve">A Content Creator SHALL be able to include a Problem Concern Entry for each of the conditions identified in Value Set </w:delText>
        </w:r>
        <w:r w:rsidR="00CB5971" w:rsidDel="00420DDF">
          <w:fldChar w:fldCharType="begin"/>
        </w:r>
        <w:r w:rsidR="00CB5971" w:rsidDel="00420DDF">
          <w:delInstrText xml:space="preserve"> HYPERLINK \l "_1.3.6.1.4.1.19376.1.4.1.5.4__Cardia" </w:delInstrText>
        </w:r>
        <w:r w:rsidR="00CB5971" w:rsidDel="00420DDF">
          <w:fldChar w:fldCharType="separate"/>
        </w:r>
        <w:r w:rsidR="005D6104" w:rsidRPr="00D26514" w:rsidDel="00420DDF">
          <w:rPr>
            <w:rStyle w:val="Hyperlink"/>
            <w:color w:val="auto"/>
          </w:rPr>
          <w:delText>1.3.6.1.4.1.19376.1.4.1.5.4 Cardiac Problems/Concerns</w:delText>
        </w:r>
        <w:r w:rsidR="00CB5971" w:rsidDel="00420DDF">
          <w:rPr>
            <w:rStyle w:val="Hyperlink"/>
            <w:color w:val="auto"/>
          </w:rPr>
          <w:fldChar w:fldCharType="end"/>
        </w:r>
        <w:r w:rsidR="005D6104" w:rsidRPr="00D26514" w:rsidDel="00420DDF">
          <w:rPr>
            <w:rFonts w:eastAsia="Calibri"/>
          </w:rPr>
          <w:delText>, encoding the value in act/entryRelationship/observation/code</w:delText>
        </w:r>
        <w:r w:rsidR="005D6104" w:rsidRPr="00D26514" w:rsidDel="00420DDF">
          <w:delText>.</w:delText>
        </w:r>
        <w:r w:rsidR="005D6104" w:rsidRPr="00D26514" w:rsidDel="00420DDF">
          <w:tab/>
        </w:r>
      </w:del>
    </w:p>
    <w:p w14:paraId="3D9CEBF6" w14:textId="05B9F63C" w:rsidR="005D6104" w:rsidRPr="00D26514" w:rsidDel="00420DDF" w:rsidRDefault="005D6104" w:rsidP="005D6104">
      <w:pPr>
        <w:pStyle w:val="BodyText"/>
        <w:rPr>
          <w:del w:id="1341" w:author="Jones, Emma" w:date="2018-04-27T12:55:00Z"/>
        </w:rPr>
      </w:pPr>
      <w:del w:id="1342" w:author="Jones, Emma" w:date="2018-04-27T12:55:00Z">
        <w:r w:rsidRPr="00D26514" w:rsidDel="00420DDF">
          <w:delText>A Problem Concern Entry for {73211009, SNOMED CT, diabetes} SHALL use the specialized Diabetes Problem Entry (OID = 1.3.6.1.4.1.19376.1.4.1.4.1).</w:delText>
        </w:r>
      </w:del>
    </w:p>
    <w:p w14:paraId="4815220B" w14:textId="62786F1E" w:rsidR="009F5CC2" w:rsidRPr="00D26514" w:rsidDel="00420DDF" w:rsidRDefault="005D6104" w:rsidP="005D6104">
      <w:pPr>
        <w:pStyle w:val="BodyText"/>
        <w:rPr>
          <w:del w:id="1343" w:author="Jones, Emma" w:date="2018-04-27T12:55:00Z"/>
        </w:rPr>
      </w:pPr>
      <w:del w:id="1344" w:author="Jones, Emma" w:date="2018-04-27T12:55:00Z">
        <w:r w:rsidRPr="00D26514" w:rsidDel="00420DDF">
          <w:delText>A Problem Concern Entry for {194828000, SNOMED CT, angina} SHALL use the specialized Angina Problem Entry (OID = 1.3.6.1.4.1.19376.1.4.1.4.2)</w:delText>
        </w:r>
        <w:r w:rsidR="00887E40" w:rsidRPr="00D26514" w:rsidDel="00420DDF">
          <w:delText>.</w:delText>
        </w:r>
      </w:del>
    </w:p>
    <w:p w14:paraId="6DC7EC7D" w14:textId="414BCC8E" w:rsidR="009F5CC2" w:rsidRPr="00D26514" w:rsidDel="00420DDF" w:rsidRDefault="009F5CC2" w:rsidP="005D6104">
      <w:pPr>
        <w:pStyle w:val="BodyText"/>
        <w:rPr>
          <w:del w:id="1345" w:author="Jones, Emma" w:date="2018-04-27T12:55:00Z"/>
        </w:rPr>
      </w:pPr>
    </w:p>
    <w:p w14:paraId="29C87837" w14:textId="13F34AB1" w:rsidR="009F5CC2" w:rsidRPr="00D26514" w:rsidDel="00420DDF" w:rsidRDefault="009F5CC2" w:rsidP="005D6104">
      <w:pPr>
        <w:pStyle w:val="BodyText"/>
        <w:rPr>
          <w:del w:id="1346" w:author="Jones, Emma" w:date="2018-04-27T12:55:00Z"/>
        </w:rPr>
      </w:pPr>
      <w:del w:id="1347" w:author="Jones, Emma" w:date="2018-04-27T12:55:00Z">
        <w:r w:rsidRPr="00D26514" w:rsidDel="00420DDF">
          <w:delText>OR</w:delText>
        </w:r>
      </w:del>
    </w:p>
    <w:p w14:paraId="0AB892C0" w14:textId="7A765CEF" w:rsidR="009F5CC2" w:rsidRPr="00D26514" w:rsidDel="00420DDF" w:rsidRDefault="009F5CC2" w:rsidP="009F5CC2">
      <w:pPr>
        <w:pStyle w:val="BodyText"/>
        <w:rPr>
          <w:del w:id="1348" w:author="Jones, Emma" w:date="2018-04-27T12:55:00Z"/>
        </w:rPr>
      </w:pPr>
      <w:del w:id="1349" w:author="Jones, Emma" w:date="2018-04-27T12:55:00Z">
        <w:r w:rsidRPr="00D26514" w:rsidDel="00420DDF">
          <w:delText xml:space="preserve">A Content Creator SHALL be able to include a Problem Concern Entry for each of the conditions identified in the Concept Domain UV_CardiacProblems (See </w:delText>
        </w:r>
        <w:r w:rsidR="001263B9" w:rsidRPr="00D26514" w:rsidDel="00420DDF">
          <w:delText>section</w:delText>
        </w:r>
        <w:r w:rsidRPr="00D26514" w:rsidDel="00420DDF">
          <w:delText xml:space="preserve"> X.X for the description/list of concepts in this domain)</w:delText>
        </w:r>
        <w:r w:rsidRPr="00D26514" w:rsidDel="00420DDF">
          <w:rPr>
            <w:rFonts w:eastAsia="Calibri"/>
          </w:rPr>
          <w:delText>, encoding the value in act/entryRelationship/observation/code</w:delText>
        </w:r>
        <w:r w:rsidRPr="00D26514" w:rsidDel="00420DDF">
          <w:delText>.</w:delText>
        </w:r>
      </w:del>
    </w:p>
    <w:p w14:paraId="65E28F23" w14:textId="29D83755" w:rsidR="009F5CC2" w:rsidRPr="00D26514" w:rsidDel="00420DDF" w:rsidRDefault="009F5CC2" w:rsidP="009F5CC2">
      <w:pPr>
        <w:pStyle w:val="BodyText"/>
        <w:rPr>
          <w:del w:id="1350" w:author="Jones, Emma" w:date="2018-04-27T12:55:00Z"/>
        </w:rPr>
      </w:pPr>
      <w:del w:id="1351" w:author="Jones, Emma" w:date="2018-04-27T12:55:00Z">
        <w:r w:rsidRPr="00D26514" w:rsidDel="00420DDF">
          <w:tab/>
        </w:r>
      </w:del>
    </w:p>
    <w:p w14:paraId="3F9A252E" w14:textId="43FF128D" w:rsidR="009F5CC2" w:rsidRPr="00D26514" w:rsidDel="00420DDF" w:rsidRDefault="009F5CC2" w:rsidP="009F5CC2">
      <w:pPr>
        <w:pStyle w:val="BodyText"/>
        <w:rPr>
          <w:del w:id="1352" w:author="Jones, Emma" w:date="2018-04-27T12:55:00Z"/>
        </w:rPr>
      </w:pPr>
      <w:del w:id="1353" w:author="Jones, Emma" w:date="2018-04-27T12:55:00Z">
        <w:r w:rsidRPr="00D26514" w:rsidDel="00420DDF">
          <w:delText>A Problem Concern Entry for “diabetes” SHALL use the specialized Diabetes Problem Entry (OID = 1.3.6.1.4.1.19376.1.4.1.4.1).</w:delText>
        </w:r>
      </w:del>
    </w:p>
    <w:p w14:paraId="17912C08" w14:textId="2B777F38" w:rsidR="009F5CC2" w:rsidRPr="00D26514" w:rsidDel="00420DDF" w:rsidRDefault="009F5CC2" w:rsidP="009F5CC2">
      <w:pPr>
        <w:pStyle w:val="BodyText"/>
        <w:rPr>
          <w:del w:id="1354" w:author="Jones, Emma" w:date="2018-04-27T12:55:00Z"/>
        </w:rPr>
      </w:pPr>
      <w:del w:id="1355" w:author="Jones, Emma" w:date="2018-04-27T12:55:00Z">
        <w:r w:rsidRPr="00D26514" w:rsidDel="00420DDF">
          <w:delText>A Problem Concern Entry for “angina” SHALL use the specialized Angina Problem Entry (OID = 1.3.6.1.4.1.19376.1.4.1.4.2).</w:delText>
        </w:r>
      </w:del>
    </w:p>
    <w:p w14:paraId="3752EBF9" w14:textId="7A66E518" w:rsidR="005D6104" w:rsidRPr="00EA3BCB" w:rsidDel="00420DDF" w:rsidRDefault="000121FB" w:rsidP="005D6104">
      <w:pPr>
        <w:pStyle w:val="BodyText"/>
        <w:rPr>
          <w:del w:id="1356" w:author="Jones, Emma" w:date="2018-04-27T12:55:00Z"/>
        </w:rPr>
      </w:pPr>
      <w:del w:id="1357" w:author="Jones, Emma" w:date="2018-04-27T12:55:00Z">
        <w:r w:rsidRPr="00D26514" w:rsidDel="00420DDF">
          <w:delText>&gt;</w:delText>
        </w:r>
        <w:r w:rsidR="00887E40" w:rsidRPr="00D26514" w:rsidDel="00420DDF">
          <w:delText xml:space="preserve"> </w:delText>
        </w:r>
      </w:del>
    </w:p>
    <w:p w14:paraId="03338AB9" w14:textId="6C3DF291" w:rsidR="00A23689" w:rsidRPr="00D26514" w:rsidDel="00420DDF" w:rsidRDefault="00A23689" w:rsidP="00A23689">
      <w:pPr>
        <w:pStyle w:val="Heading5"/>
        <w:numPr>
          <w:ilvl w:val="0"/>
          <w:numId w:val="0"/>
        </w:numPr>
        <w:rPr>
          <w:del w:id="1358" w:author="Jones, Emma" w:date="2018-04-27T12:55:00Z"/>
          <w:noProof w:val="0"/>
        </w:rPr>
      </w:pPr>
      <w:bookmarkStart w:id="1359" w:name="_Toc345074720"/>
      <w:bookmarkStart w:id="1360" w:name="_Toc500238831"/>
      <w:del w:id="1361" w:author="Jones, Emma" w:date="2018-04-27T12:55:00Z">
        <w:r w:rsidRPr="00D26514" w:rsidDel="00420DDF">
          <w:rPr>
            <w:noProof w:val="0"/>
          </w:rPr>
          <w:delText>6.3.</w:delText>
        </w:r>
        <w:r w:rsidR="00B9303B" w:rsidRPr="00D26514" w:rsidDel="00420DDF">
          <w:rPr>
            <w:noProof w:val="0"/>
          </w:rPr>
          <w:delText>3.10</w:delText>
        </w:r>
        <w:r w:rsidRPr="00D26514" w:rsidDel="00420DDF">
          <w:rPr>
            <w:noProof w:val="0"/>
          </w:rPr>
          <w:delText>.S.3 &lt;Data Element or Section Name&gt; &lt;Condition, Specification Document, or Vocabulary Constraint&gt;</w:delText>
        </w:r>
        <w:bookmarkEnd w:id="1359"/>
        <w:bookmarkEnd w:id="1360"/>
      </w:del>
    </w:p>
    <w:p w14:paraId="6B5D97D2" w14:textId="1F8F8BDB" w:rsidR="00AE4AED" w:rsidRPr="00D26514" w:rsidDel="00420DDF" w:rsidRDefault="00AE4AED" w:rsidP="00AE4AED">
      <w:pPr>
        <w:pStyle w:val="BodyText"/>
        <w:rPr>
          <w:del w:id="1362" w:author="Jones, Emma" w:date="2018-04-27T12:55:00Z"/>
          <w:lang w:eastAsia="x-none"/>
        </w:rPr>
      </w:pPr>
    </w:p>
    <w:p w14:paraId="0096517A" w14:textId="3EF40229" w:rsidR="00A23689" w:rsidRPr="00EA3BCB" w:rsidDel="00420DDF" w:rsidRDefault="00D35F24" w:rsidP="00597DB2">
      <w:pPr>
        <w:pStyle w:val="AuthorInstructions"/>
        <w:rPr>
          <w:del w:id="1363" w:author="Jones, Emma" w:date="2018-04-27T12:55:00Z"/>
          <w:b/>
        </w:rPr>
      </w:pPr>
      <w:del w:id="1364" w:author="Jones, Emma" w:date="2018-04-27T12:55:00Z">
        <w:r w:rsidRPr="00EA3BCB" w:rsidDel="00420DDF">
          <w:rPr>
            <w:b/>
          </w:rPr>
          <w:delText>###End Tabular Format – Section</w:delText>
        </w:r>
      </w:del>
    </w:p>
    <w:p w14:paraId="21C05504" w14:textId="3203C459" w:rsidR="00D35F24" w:rsidRPr="00D26514" w:rsidDel="00420DDF" w:rsidRDefault="00D35F24" w:rsidP="00597DB2">
      <w:pPr>
        <w:pStyle w:val="AuthorInstructions"/>
        <w:rPr>
          <w:del w:id="1365" w:author="Jones, Emma" w:date="2018-04-27T12:55:00Z"/>
        </w:rPr>
      </w:pPr>
    </w:p>
    <w:p w14:paraId="6A8A4DEC" w14:textId="1F09818A" w:rsidR="00D35F24" w:rsidRPr="00EA3BCB" w:rsidDel="00420DDF" w:rsidRDefault="00983131" w:rsidP="00597DB2">
      <w:pPr>
        <w:pStyle w:val="AuthorInstructions"/>
        <w:rPr>
          <w:del w:id="1366" w:author="Jones, Emma" w:date="2018-04-27T12:55:00Z"/>
          <w:b/>
        </w:rPr>
      </w:pPr>
      <w:del w:id="1367" w:author="Jones, Emma" w:date="2018-04-27T12:55:00Z">
        <w:r w:rsidRPr="00EA3BCB" w:rsidDel="00420DDF">
          <w:rPr>
            <w:b/>
          </w:rPr>
          <w:delText>###Begin Discrete Conformance</w:delText>
        </w:r>
        <w:r w:rsidR="00D35F24" w:rsidRPr="00EA3BCB" w:rsidDel="00420DDF">
          <w:rPr>
            <w:b/>
          </w:rPr>
          <w:delText xml:space="preserve"> Format – Section</w:delText>
        </w:r>
      </w:del>
    </w:p>
    <w:p w14:paraId="56DC4969" w14:textId="5EC7F629" w:rsidR="000121FB" w:rsidRPr="00D26514" w:rsidDel="00420DDF" w:rsidRDefault="00114040" w:rsidP="00597DB2">
      <w:pPr>
        <w:pStyle w:val="AuthorInstructions"/>
        <w:rPr>
          <w:del w:id="1368" w:author="Jones, Emma" w:date="2018-04-27T12:55:00Z"/>
        </w:rPr>
      </w:pPr>
      <w:del w:id="1369" w:author="Jones, Emma" w:date="2018-04-27T12:55:00Z">
        <w:r w:rsidRPr="00D26514" w:rsidDel="00420DDF">
          <w:delText>&lt;An example is provided to demonstrate the desired consistent use and format</w:delText>
        </w:r>
        <w:r w:rsidR="00887E40" w:rsidRPr="00D26514" w:rsidDel="00420DDF">
          <w:delText xml:space="preserve">. </w:delText>
        </w:r>
        <w:r w:rsidRPr="00D26514" w:rsidDel="00420DDF">
          <w:delText>Delete this example prior to publication for Public Comment</w:delText>
        </w:r>
        <w:r w:rsidR="00887E40" w:rsidRPr="00D26514" w:rsidDel="00420DDF">
          <w:delText xml:space="preserve">. </w:delText>
        </w:r>
        <w:r w:rsidR="00D609FE" w:rsidRPr="00D26514" w:rsidDel="00420DDF">
          <w:delText>The statements must be numbered, begin with SHALL/SHOULD/MAY identify the cardinality using [n..n], the name of the element, and a subitem which described the value or source of the information.&gt;</w:delText>
        </w:r>
      </w:del>
    </w:p>
    <w:p w14:paraId="5BF92E3D" w14:textId="383B67E6" w:rsidR="00746A3D" w:rsidRPr="00D26514" w:rsidDel="00420DDF" w:rsidRDefault="00746A3D" w:rsidP="00875076">
      <w:pPr>
        <w:pStyle w:val="BodyText"/>
        <w:rPr>
          <w:del w:id="1370" w:author="Jones, Emma" w:date="2018-04-27T12:55:00Z"/>
          <w:lang w:eastAsia="x-none"/>
        </w:rPr>
      </w:pPr>
    </w:p>
    <w:p w14:paraId="016FC5FC" w14:textId="7A27997B" w:rsidR="00875076" w:rsidRPr="00D26514" w:rsidDel="00420DDF" w:rsidRDefault="000121FB" w:rsidP="00875076">
      <w:pPr>
        <w:pStyle w:val="BodyText"/>
        <w:rPr>
          <w:del w:id="1371" w:author="Jones, Emma" w:date="2018-04-27T12:55:00Z"/>
          <w:lang w:eastAsia="x-none"/>
        </w:rPr>
      </w:pPr>
      <w:del w:id="1372" w:author="Jones, Emma" w:date="2018-04-27T12:55:00Z">
        <w:r w:rsidRPr="00D26514" w:rsidDel="00420DDF">
          <w:rPr>
            <w:lang w:eastAsia="x-none"/>
          </w:rPr>
          <w:delText>&lt;</w:delText>
        </w:r>
        <w:r w:rsidR="00940FC7" w:rsidRPr="00D26514" w:rsidDel="00420DDF">
          <w:rPr>
            <w:lang w:eastAsia="x-none"/>
          </w:rPr>
          <w:delText>e.g.,</w:delText>
        </w:r>
      </w:del>
    </w:p>
    <w:p w14:paraId="380B16A2" w14:textId="6504ED5D" w:rsidR="00875076" w:rsidRPr="00D26514" w:rsidDel="00420DDF" w:rsidRDefault="00875076" w:rsidP="00875076">
      <w:pPr>
        <w:pStyle w:val="Heading4"/>
        <w:numPr>
          <w:ilvl w:val="0"/>
          <w:numId w:val="0"/>
        </w:numPr>
        <w:rPr>
          <w:del w:id="1373" w:author="Jones, Emma" w:date="2018-04-27T12:56:00Z"/>
          <w:noProof w:val="0"/>
        </w:rPr>
      </w:pPr>
      <w:bookmarkStart w:id="1374" w:name="S_Medical_General_History"/>
      <w:bookmarkStart w:id="1375" w:name="_Toc322675125"/>
      <w:bookmarkStart w:id="1376" w:name="_Toc345074721"/>
      <w:bookmarkStart w:id="1377" w:name="_Toc500238832"/>
      <w:del w:id="1378" w:author="Jones, Emma" w:date="2018-04-27T12:56:00Z">
        <w:r w:rsidRPr="00D26514" w:rsidDel="00420DDF">
          <w:rPr>
            <w:noProof w:val="0"/>
          </w:rPr>
          <w:delText>6.3.3.10.S Medical History - Cardiac Section 11329-0</w:delText>
        </w:r>
        <w:bookmarkEnd w:id="1374"/>
        <w:bookmarkEnd w:id="1375"/>
        <w:bookmarkEnd w:id="1376"/>
        <w:bookmarkEnd w:id="1377"/>
      </w:del>
    </w:p>
    <w:p w14:paraId="1C7026A3" w14:textId="0A6A1606" w:rsidR="00875076" w:rsidRPr="00EA3BCB" w:rsidDel="00420DDF" w:rsidRDefault="00875076" w:rsidP="00EA3BCB">
      <w:pPr>
        <w:pStyle w:val="BodyText"/>
        <w:ind w:left="720"/>
        <w:rPr>
          <w:del w:id="1379" w:author="Jones, Emma" w:date="2018-04-27T12:56:00Z"/>
          <w:rFonts w:ascii="Courier New" w:hAnsi="Courier New"/>
        </w:rPr>
      </w:pPr>
      <w:del w:id="1380" w:author="Jones, Emma" w:date="2018-04-27T12:56:00Z">
        <w:r w:rsidRPr="00EA3BCB" w:rsidDel="00420DDF">
          <w:rPr>
            <w:rFonts w:ascii="Courier New" w:hAnsi="Courier New"/>
            <w:sz w:val="20"/>
          </w:rPr>
          <w:delText xml:space="preserve">[section: </w:delText>
        </w:r>
        <w:r w:rsidRPr="00D26514" w:rsidDel="00420DDF">
          <w:rPr>
            <w:rStyle w:val="XMLname"/>
          </w:rPr>
          <w:delText>templateId</w:delText>
        </w:r>
        <w:r w:rsidRPr="00EA3BCB" w:rsidDel="00420DDF">
          <w:rPr>
            <w:rFonts w:ascii="Courier New" w:hAnsi="Courier New"/>
            <w:sz w:val="20"/>
          </w:rPr>
          <w:delText xml:space="preserve"> 1.3.6.1.4.1.19376.1.4.1.2.17(open)] </w:delText>
        </w:r>
      </w:del>
    </w:p>
    <w:p w14:paraId="1586FBBB" w14:textId="4BEBE69A" w:rsidR="00875076" w:rsidRPr="00EA3BCB" w:rsidDel="00420DDF" w:rsidRDefault="00875076" w:rsidP="00EA3BCB">
      <w:pPr>
        <w:pStyle w:val="BodyText"/>
        <w:ind w:left="720"/>
        <w:rPr>
          <w:del w:id="1381" w:author="Jones, Emma" w:date="2018-04-27T12:56:00Z"/>
          <w:rFonts w:ascii="Courier New" w:hAnsi="Courier New"/>
        </w:rPr>
      </w:pPr>
      <w:del w:id="1382" w:author="Jones, Emma" w:date="2018-04-27T12:56:00Z">
        <w:r w:rsidRPr="00EA3BCB" w:rsidDel="00420DDF">
          <w:rPr>
            <w:rFonts w:ascii="Courier New" w:hAnsi="Courier New"/>
            <w:sz w:val="20"/>
          </w:rPr>
          <w:delText xml:space="preserve">[section: </w:delText>
        </w:r>
        <w:r w:rsidRPr="00D26514" w:rsidDel="00420DDF">
          <w:rPr>
            <w:rStyle w:val="XMLname"/>
          </w:rPr>
          <w:delText>templateId</w:delText>
        </w:r>
        <w:r w:rsidRPr="00EA3BCB" w:rsidDel="00420DDF">
          <w:rPr>
            <w:rFonts w:ascii="Courier New" w:hAnsi="Courier New"/>
            <w:sz w:val="20"/>
          </w:rPr>
          <w:delText xml:space="preserve"> 2.16.840.1.113883.10.20.22.2.39(open)]</w:delText>
        </w:r>
      </w:del>
    </w:p>
    <w:p w14:paraId="7673F778" w14:textId="5582F777" w:rsidR="00875076" w:rsidRPr="00D26514" w:rsidDel="00420DDF" w:rsidRDefault="00875076" w:rsidP="00EA3BCB">
      <w:pPr>
        <w:pStyle w:val="BodyText"/>
        <w:ind w:left="720"/>
        <w:rPr>
          <w:del w:id="1383" w:author="Jones, Emma" w:date="2018-04-27T12:56:00Z"/>
        </w:rPr>
      </w:pPr>
      <w:del w:id="1384" w:author="Jones, Emma" w:date="2018-04-27T12:56:00Z">
        <w:r w:rsidRPr="00D26514" w:rsidDel="00420DDF">
          <w:delTex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delText>
        </w:r>
        <w:r w:rsidR="00887E40" w:rsidRPr="00D26514" w:rsidDel="00420DDF">
          <w:delText xml:space="preserve">. </w:delText>
        </w:r>
        <w:r w:rsidRPr="00D26514" w:rsidDel="00420DDF">
          <w:delText>Entries for History of Past Illness and History of Present Illness have been consolidated into this section</w:delText>
        </w:r>
        <w:r w:rsidR="00887E40" w:rsidRPr="00D26514" w:rsidDel="00420DDF">
          <w:delText xml:space="preserve">. </w:delText>
        </w:r>
        <w:r w:rsidRPr="00D26514" w:rsidDel="00420DDF">
          <w:delText xml:space="preserve">Social and Family History are discussed in their own </w:delText>
        </w:r>
        <w:r w:rsidR="003651D9" w:rsidRPr="00D26514" w:rsidDel="00420DDF">
          <w:delText>sections. For</w:delText>
        </w:r>
        <w:r w:rsidRPr="00D26514" w:rsidDel="00420DDF">
          <w:delText xml:space="preserve"> this Cath Report Content profile, this section may also contain history about specific relevant problems as problem observations</w:delText>
        </w:r>
        <w:r w:rsidR="00887E40" w:rsidRPr="00D26514" w:rsidDel="00420DDF">
          <w:delText xml:space="preserve">. </w:delText>
        </w:r>
      </w:del>
    </w:p>
    <w:p w14:paraId="59E99BD2" w14:textId="20B72234" w:rsidR="00875076" w:rsidRPr="00D26514" w:rsidDel="00420DDF" w:rsidRDefault="00875076" w:rsidP="00EA3BCB">
      <w:pPr>
        <w:pStyle w:val="BodyText"/>
        <w:ind w:left="720"/>
        <w:rPr>
          <w:del w:id="1385" w:author="Jones, Emma" w:date="2018-04-27T12:56:00Z"/>
        </w:rPr>
      </w:pPr>
      <w:del w:id="1386" w:author="Jones, Emma" w:date="2018-04-27T12:56:00Z">
        <w:r w:rsidRPr="00D26514" w:rsidDel="00420DDF">
          <w:delTex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delText>
        </w:r>
      </w:del>
    </w:p>
    <w:p w14:paraId="720BB069" w14:textId="2CA7F19E" w:rsidR="00875076" w:rsidRPr="00D26514" w:rsidDel="00420DDF" w:rsidRDefault="00875076" w:rsidP="00EA3BCB">
      <w:pPr>
        <w:pStyle w:val="BodyText"/>
        <w:rPr>
          <w:del w:id="1387" w:author="Jones, Emma" w:date="2018-04-27T12:56:00Z"/>
        </w:rPr>
      </w:pPr>
    </w:p>
    <w:p w14:paraId="457BA647" w14:textId="34265F80" w:rsidR="00875076" w:rsidRPr="00D26514" w:rsidDel="00420DDF" w:rsidRDefault="00875076" w:rsidP="00736B5B">
      <w:pPr>
        <w:numPr>
          <w:ilvl w:val="0"/>
          <w:numId w:val="14"/>
        </w:numPr>
        <w:spacing w:before="0" w:after="40" w:line="260" w:lineRule="exact"/>
        <w:rPr>
          <w:del w:id="1388" w:author="Jones, Emma" w:date="2018-04-27T12:56:00Z"/>
        </w:rPr>
      </w:pPr>
      <w:del w:id="1389" w:author="Jones, Emma" w:date="2018-04-27T12:56:00Z">
        <w:r w:rsidRPr="00EA3BCB" w:rsidDel="00420DDF">
          <w:rPr>
            <w:rStyle w:val="BodyTextChar"/>
            <w:sz w:val="20"/>
          </w:rPr>
          <w:delText>SHALL</w:delText>
        </w:r>
        <w:r w:rsidRPr="00D26514" w:rsidDel="00420DDF">
          <w:delText xml:space="preserve"> contain exactly two [2..2] </w:delText>
        </w:r>
        <w:r w:rsidRPr="00D26514" w:rsidDel="00420DDF">
          <w:rPr>
            <w:rStyle w:val="XMLnameBold"/>
          </w:rPr>
          <w:delText>templateId</w:delText>
        </w:r>
        <w:r w:rsidRPr="00D26514" w:rsidDel="00420DDF">
          <w:delText xml:space="preserve"> (CONF:8160) such that it</w:delText>
        </w:r>
      </w:del>
    </w:p>
    <w:p w14:paraId="33A6CEA1" w14:textId="05997DC6" w:rsidR="00875076" w:rsidRPr="00D26514" w:rsidDel="00420DDF" w:rsidRDefault="00875076" w:rsidP="00736B5B">
      <w:pPr>
        <w:numPr>
          <w:ilvl w:val="1"/>
          <w:numId w:val="14"/>
        </w:numPr>
        <w:spacing w:before="0" w:after="40" w:line="260" w:lineRule="exact"/>
        <w:rPr>
          <w:del w:id="1390" w:author="Jones, Emma" w:date="2018-04-27T12:56:00Z"/>
        </w:rPr>
      </w:pPr>
      <w:del w:id="1391"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rPr>
          <w:delText>@root</w:delText>
        </w:r>
        <w:r w:rsidRPr="00D26514" w:rsidDel="00420DDF">
          <w:delText>=</w:delText>
        </w:r>
        <w:r w:rsidRPr="00D26514" w:rsidDel="00420DDF">
          <w:rPr>
            <w:rStyle w:val="XMLname"/>
          </w:rPr>
          <w:delText>"</w:delText>
        </w:r>
        <w:r w:rsidRPr="00D26514" w:rsidDel="00420DDF">
          <w:rPr>
            <w:rFonts w:ascii="Courier New" w:hAnsi="Courier New" w:cs="TimesNewRomanPSMT"/>
            <w:sz w:val="20"/>
          </w:rPr>
          <w:delText>1.3.6.1.4.1.19376.1.4.1.2.17</w:delText>
        </w:r>
        <w:r w:rsidRPr="00D26514" w:rsidDel="00420DDF">
          <w:rPr>
            <w:rStyle w:val="XMLname"/>
          </w:rPr>
          <w:delText>"</w:delText>
        </w:r>
        <w:r w:rsidRPr="00D26514" w:rsidDel="00420DDF">
          <w:delText xml:space="preserve"> (CONF:10403-CRC).</w:delText>
        </w:r>
      </w:del>
    </w:p>
    <w:p w14:paraId="2151D25A" w14:textId="1644480F" w:rsidR="00875076" w:rsidRPr="00D26514" w:rsidDel="00420DDF" w:rsidRDefault="00875076" w:rsidP="00736B5B">
      <w:pPr>
        <w:numPr>
          <w:ilvl w:val="1"/>
          <w:numId w:val="14"/>
        </w:numPr>
        <w:spacing w:before="0" w:after="40" w:line="260" w:lineRule="exact"/>
        <w:rPr>
          <w:del w:id="1392" w:author="Jones, Emma" w:date="2018-04-27T12:56:00Z"/>
        </w:rPr>
      </w:pPr>
      <w:del w:id="1393"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rPr>
          <w:delText>@root</w:delText>
        </w:r>
        <w:r w:rsidRPr="00D26514" w:rsidDel="00420DDF">
          <w:delText>=</w:delText>
        </w:r>
        <w:r w:rsidRPr="00D26514" w:rsidDel="00420DDF">
          <w:rPr>
            <w:rStyle w:val="XMLname"/>
          </w:rPr>
          <w:delText>"2.16.840.1.113883.10.20.22.2.39"</w:delText>
        </w:r>
        <w:r w:rsidRPr="00D26514" w:rsidDel="00420DDF">
          <w:delText xml:space="preserve"> (CONF:10403).</w:delText>
        </w:r>
      </w:del>
    </w:p>
    <w:p w14:paraId="5AFF94B2" w14:textId="4B15EE22" w:rsidR="00875076" w:rsidRPr="00D26514" w:rsidDel="00420DDF" w:rsidRDefault="00875076" w:rsidP="00736B5B">
      <w:pPr>
        <w:numPr>
          <w:ilvl w:val="0"/>
          <w:numId w:val="14"/>
        </w:numPr>
        <w:spacing w:before="0" w:after="40" w:line="260" w:lineRule="exact"/>
        <w:rPr>
          <w:del w:id="1394" w:author="Jones, Emma" w:date="2018-04-27T12:56:00Z"/>
        </w:rPr>
      </w:pPr>
      <w:del w:id="1395"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rPr>
          <w:delText>code/@code</w:delText>
        </w:r>
        <w:r w:rsidRPr="00D26514" w:rsidDel="00420DDF">
          <w:delText>=</w:delText>
        </w:r>
        <w:r w:rsidRPr="00D26514" w:rsidDel="00420DDF">
          <w:rPr>
            <w:rStyle w:val="XMLname"/>
          </w:rPr>
          <w:delText>"11329-0"</w:delText>
        </w:r>
        <w:r w:rsidRPr="00D26514" w:rsidDel="00420DDF">
          <w:delText xml:space="preserve"> Medical (General) History (CodeSystem: </w:delText>
        </w:r>
        <w:r w:rsidRPr="00D26514" w:rsidDel="00420DDF">
          <w:rPr>
            <w:rStyle w:val="XMLname"/>
          </w:rPr>
          <w:delText>LOINC 2.16.840.1.113883.6.1</w:delText>
        </w:r>
        <w:r w:rsidRPr="00D26514" w:rsidDel="00420DDF">
          <w:delText>) (CONF:8161).</w:delText>
        </w:r>
      </w:del>
    </w:p>
    <w:p w14:paraId="19F84DE1" w14:textId="3D0E2627" w:rsidR="00875076" w:rsidRPr="00D26514" w:rsidDel="00420DDF" w:rsidRDefault="00875076" w:rsidP="00736B5B">
      <w:pPr>
        <w:numPr>
          <w:ilvl w:val="0"/>
          <w:numId w:val="14"/>
        </w:numPr>
        <w:spacing w:before="0" w:after="40" w:line="260" w:lineRule="exact"/>
        <w:rPr>
          <w:del w:id="1396" w:author="Jones, Emma" w:date="2018-04-27T12:56:00Z"/>
        </w:rPr>
      </w:pPr>
      <w:del w:id="1397"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rPr>
          <w:delText>title</w:delText>
        </w:r>
        <w:r w:rsidRPr="00D26514" w:rsidDel="00420DDF">
          <w:delText xml:space="preserve"> (CONF:8162).</w:delText>
        </w:r>
      </w:del>
    </w:p>
    <w:p w14:paraId="65D062B7" w14:textId="0447D313" w:rsidR="00875076" w:rsidRPr="00D26514" w:rsidDel="00420DDF" w:rsidRDefault="00875076" w:rsidP="00736B5B">
      <w:pPr>
        <w:numPr>
          <w:ilvl w:val="0"/>
          <w:numId w:val="14"/>
        </w:numPr>
        <w:spacing w:before="0" w:after="40" w:line="260" w:lineRule="exact"/>
        <w:rPr>
          <w:del w:id="1398" w:author="Jones, Emma" w:date="2018-04-27T12:56:00Z"/>
        </w:rPr>
      </w:pPr>
      <w:del w:id="1399"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rPr>
          <w:delText>text</w:delText>
        </w:r>
        <w:r w:rsidRPr="00D26514" w:rsidDel="00420DDF">
          <w:delText xml:space="preserve"> (CONF:8163).</w:delText>
        </w:r>
      </w:del>
    </w:p>
    <w:p w14:paraId="0667E63E" w14:textId="27FCEE9E" w:rsidR="00875076" w:rsidRPr="00D26514" w:rsidDel="00420DDF" w:rsidRDefault="00875076" w:rsidP="00736B5B">
      <w:pPr>
        <w:numPr>
          <w:ilvl w:val="0"/>
          <w:numId w:val="14"/>
        </w:numPr>
        <w:spacing w:before="0" w:after="40" w:line="260" w:lineRule="exact"/>
        <w:rPr>
          <w:del w:id="1400" w:author="Jones, Emma" w:date="2018-04-27T12:56:00Z"/>
        </w:rPr>
      </w:pPr>
      <w:del w:id="1401" w:author="Jones, Emma" w:date="2018-04-27T12:56:00Z">
        <w:r w:rsidRPr="00EA3BCB" w:rsidDel="00420DDF">
          <w:rPr>
            <w:rStyle w:val="BodyTextChar"/>
            <w:sz w:val="20"/>
          </w:rPr>
          <w:delText>MAY</w:delText>
        </w:r>
        <w:r w:rsidRPr="00D26514" w:rsidDel="00420DDF">
          <w:delText xml:space="preserve"> contain zero or more [0..*] </w:delText>
        </w:r>
        <w:r w:rsidRPr="00D26514" w:rsidDel="00420DDF">
          <w:rPr>
            <w:rStyle w:val="XMLnameBold"/>
          </w:rPr>
          <w:delText>entry</w:delText>
        </w:r>
        <w:r w:rsidRPr="00D26514" w:rsidDel="00420DDF">
          <w:delText xml:space="preserve"> (CONF:CRC-xxx) such that it</w:delText>
        </w:r>
      </w:del>
    </w:p>
    <w:p w14:paraId="5AF8913E" w14:textId="4C2472C5" w:rsidR="00875076" w:rsidRPr="00D26514" w:rsidDel="00420DDF" w:rsidRDefault="00875076" w:rsidP="00736B5B">
      <w:pPr>
        <w:numPr>
          <w:ilvl w:val="1"/>
          <w:numId w:val="14"/>
        </w:numPr>
        <w:spacing w:before="0" w:after="40" w:line="260" w:lineRule="exact"/>
        <w:rPr>
          <w:del w:id="1402" w:author="Jones, Emma" w:date="2018-04-27T12:56:00Z"/>
        </w:rPr>
      </w:pPr>
      <w:del w:id="1403"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bCs w:val="0"/>
            <w:u w:val="single"/>
          </w:rPr>
          <w:delText>Problem Observation - Cardiac</w:delText>
        </w:r>
        <w:r w:rsidR="005F3FB5" w:rsidRPr="00D26514" w:rsidDel="00420DDF">
          <w:delText xml:space="preserve"> </w:delText>
        </w:r>
        <w:r w:rsidRPr="00D26514" w:rsidDel="00420DDF">
          <w:rPr>
            <w:rStyle w:val="XMLname"/>
          </w:rPr>
          <w:delText>(</w:delText>
        </w:r>
        <w:r w:rsidRPr="00D26514" w:rsidDel="00420DDF">
          <w:rPr>
            <w:rFonts w:ascii="Courier New" w:hAnsi="Courier New" w:cs="TimesNewRomanPSMT"/>
            <w:sz w:val="20"/>
          </w:rPr>
          <w:delText>1.3.6.1.4.1.19376.1.4.1.4.9</w:delText>
        </w:r>
        <w:r w:rsidRPr="00D26514" w:rsidDel="00420DDF">
          <w:rPr>
            <w:rStyle w:val="XMLname"/>
          </w:rPr>
          <w:delText>)</w:delText>
        </w:r>
        <w:r w:rsidRPr="00D26514" w:rsidDel="00420DDF">
          <w:delText xml:space="preserve"> (CONF:CRC-xxx).</w:delText>
        </w:r>
      </w:del>
    </w:p>
    <w:p w14:paraId="0CE8E49F" w14:textId="759ED965" w:rsidR="00875076" w:rsidRPr="00D26514" w:rsidDel="00420DDF" w:rsidRDefault="00875076" w:rsidP="00736B5B">
      <w:pPr>
        <w:numPr>
          <w:ilvl w:val="0"/>
          <w:numId w:val="14"/>
        </w:numPr>
        <w:spacing w:before="0" w:after="40" w:line="260" w:lineRule="exact"/>
        <w:rPr>
          <w:del w:id="1404" w:author="Jones, Emma" w:date="2018-04-27T12:56:00Z"/>
          <w:szCs w:val="13"/>
        </w:rPr>
      </w:pPr>
      <w:del w:id="1405" w:author="Jones, Emma" w:date="2018-04-27T12:56:00Z">
        <w:r w:rsidRPr="00EA3BCB" w:rsidDel="00420DDF">
          <w:rPr>
            <w:rStyle w:val="BodyTextChar"/>
            <w:rFonts w:ascii="Bookman Old Style" w:hAnsi="Bookman Old Style"/>
            <w:sz w:val="20"/>
          </w:rPr>
          <w:delText>MAY</w:delText>
        </w:r>
        <w:r w:rsidRPr="00EA3BCB" w:rsidDel="00420DDF">
          <w:delText> </w:delText>
        </w:r>
        <w:r w:rsidRPr="00D26514" w:rsidDel="00420DDF">
          <w:rPr>
            <w:szCs w:val="13"/>
          </w:rPr>
          <w:delText>contain zero or more [0..*]</w:delText>
        </w:r>
        <w:r w:rsidRPr="00D26514" w:rsidDel="00420DDF">
          <w:delText> </w:delText>
        </w:r>
        <w:r w:rsidRPr="00D26514" w:rsidDel="00420DDF">
          <w:rPr>
            <w:rFonts w:ascii="Courier New" w:hAnsi="Courier New" w:cs="Courier New"/>
            <w:b/>
            <w:bCs/>
          </w:rPr>
          <w:delText>entry</w:delText>
        </w:r>
        <w:r w:rsidRPr="00D26514" w:rsidDel="00420DDF">
          <w:delText> </w:delText>
        </w:r>
        <w:r w:rsidRPr="00D26514" w:rsidDel="00420DDF">
          <w:rPr>
            <w:szCs w:val="13"/>
          </w:rPr>
          <w:delText>(CONF:CRC-xxx) such that it</w:delText>
        </w:r>
      </w:del>
    </w:p>
    <w:p w14:paraId="5D976D38" w14:textId="237E7E78" w:rsidR="00875076" w:rsidRPr="00D26514" w:rsidDel="00420DDF" w:rsidRDefault="00875076" w:rsidP="00736B5B">
      <w:pPr>
        <w:numPr>
          <w:ilvl w:val="1"/>
          <w:numId w:val="14"/>
        </w:numPr>
        <w:spacing w:before="0" w:after="40" w:line="260" w:lineRule="exact"/>
        <w:rPr>
          <w:del w:id="1406" w:author="Jones, Emma" w:date="2018-04-27T12:56:00Z"/>
          <w:szCs w:val="13"/>
        </w:rPr>
      </w:pPr>
      <w:del w:id="1407" w:author="Jones, Emma" w:date="2018-04-27T12:56:00Z">
        <w:r w:rsidRPr="00EA3BCB" w:rsidDel="00420DDF">
          <w:rPr>
            <w:rStyle w:val="BodyTextChar"/>
            <w:rFonts w:ascii="Bookman Old Style" w:hAnsi="Bookman Old Style"/>
            <w:sz w:val="20"/>
          </w:rPr>
          <w:delText>SHALL</w:delText>
        </w:r>
        <w:r w:rsidRPr="00EA3BCB" w:rsidDel="00420DDF">
          <w:delText> </w:delText>
        </w:r>
        <w:r w:rsidRPr="00D26514" w:rsidDel="00420DDF">
          <w:rPr>
            <w:szCs w:val="13"/>
          </w:rPr>
          <w:delText>contain exactly one [1..1]</w:delText>
        </w:r>
        <w:r w:rsidRPr="00D26514" w:rsidDel="00420DDF">
          <w:delText> </w:delText>
        </w:r>
        <w:r w:rsidRPr="00D26514" w:rsidDel="00420DDF">
          <w:rPr>
            <w:rFonts w:ascii="Courier New" w:hAnsi="Courier New" w:cs="Courier New"/>
            <w:b/>
            <w:bCs/>
            <w:sz w:val="20"/>
            <w:u w:val="single"/>
          </w:rPr>
          <w:delText>Procedure Activity</w:delText>
        </w:r>
        <w:r w:rsidRPr="00D26514" w:rsidDel="00420DDF">
          <w:rPr>
            <w:rFonts w:ascii="Courier New" w:hAnsi="Courier New" w:cs="Courier New"/>
            <w:b/>
            <w:bCs/>
            <w:sz w:val="20"/>
          </w:rPr>
          <w:delText xml:space="preserve"> Observation</w:delText>
        </w:r>
        <w:r w:rsidRPr="00D26514" w:rsidDel="00420DDF">
          <w:delText> </w:delText>
        </w:r>
        <w:r w:rsidRPr="00EA3BCB" w:rsidDel="00420DDF">
          <w:rPr>
            <w:rFonts w:ascii="Courier New" w:hAnsi="Courier New"/>
            <w:sz w:val="20"/>
          </w:rPr>
          <w:delText>(</w:delText>
        </w:r>
        <w:r w:rsidRPr="00D26514" w:rsidDel="00420DDF">
          <w:rPr>
            <w:rFonts w:ascii="Courier New" w:hAnsi="Courier New" w:cs="Courier New"/>
            <w:sz w:val="20"/>
          </w:rPr>
          <w:delText>2.16.840.1.113883.10.20.22.4.13</w:delText>
        </w:r>
        <w:r w:rsidRPr="00EA3BCB" w:rsidDel="00420DDF">
          <w:rPr>
            <w:rFonts w:ascii="Courier New" w:hAnsi="Courier New"/>
            <w:sz w:val="20"/>
          </w:rPr>
          <w:delText>)</w:delText>
        </w:r>
        <w:r w:rsidRPr="00D26514" w:rsidDel="00420DDF">
          <w:delText> </w:delText>
        </w:r>
        <w:r w:rsidRPr="00D26514" w:rsidDel="00420DDF">
          <w:rPr>
            <w:szCs w:val="13"/>
          </w:rPr>
          <w:delText>(CONF:CRC-xxx).</w:delText>
        </w:r>
      </w:del>
    </w:p>
    <w:p w14:paraId="1545E5CC" w14:textId="72AFD101" w:rsidR="00875076" w:rsidRPr="00D26514" w:rsidDel="00420DDF" w:rsidRDefault="00875076" w:rsidP="00736B5B">
      <w:pPr>
        <w:numPr>
          <w:ilvl w:val="0"/>
          <w:numId w:val="14"/>
        </w:numPr>
        <w:spacing w:before="0" w:after="40" w:line="260" w:lineRule="exact"/>
        <w:rPr>
          <w:del w:id="1408" w:author="Jones, Emma" w:date="2018-04-27T12:56:00Z"/>
        </w:rPr>
      </w:pPr>
      <w:del w:id="1409" w:author="Jones, Emma" w:date="2018-04-27T12:56:00Z">
        <w:r w:rsidRPr="00EA3BCB" w:rsidDel="00420DDF">
          <w:rPr>
            <w:rStyle w:val="BodyTextChar"/>
            <w:sz w:val="20"/>
          </w:rPr>
          <w:delText>MAY</w:delText>
        </w:r>
        <w:r w:rsidRPr="00D26514" w:rsidDel="00420DDF">
          <w:delText xml:space="preserve"> contain zero or more [0..*] </w:delText>
        </w:r>
        <w:r w:rsidRPr="00D26514" w:rsidDel="00420DDF">
          <w:rPr>
            <w:rStyle w:val="XMLnameBold"/>
          </w:rPr>
          <w:delText>entry</w:delText>
        </w:r>
        <w:r w:rsidRPr="00D26514" w:rsidDel="00420DDF">
          <w:delText xml:space="preserve"> (CONF:CRC-xxx) such that it</w:delText>
        </w:r>
      </w:del>
    </w:p>
    <w:p w14:paraId="358D7E87" w14:textId="7CEF6D28" w:rsidR="00875076" w:rsidRPr="00D26514" w:rsidDel="00420DDF" w:rsidRDefault="00875076" w:rsidP="00736B5B">
      <w:pPr>
        <w:numPr>
          <w:ilvl w:val="1"/>
          <w:numId w:val="14"/>
        </w:numPr>
        <w:spacing w:before="0" w:after="40" w:line="260" w:lineRule="exact"/>
        <w:rPr>
          <w:del w:id="1410" w:author="Jones, Emma" w:date="2018-04-27T12:56:00Z"/>
        </w:rPr>
      </w:pPr>
      <w:del w:id="1411"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HyperlinkCourierBold"/>
            <w:color w:val="auto"/>
          </w:rPr>
          <w:delText>Procedure Activity Procedure</w:delText>
        </w:r>
        <w:r w:rsidRPr="00D26514" w:rsidDel="00420DDF">
          <w:rPr>
            <w:rStyle w:val="XMLname"/>
          </w:rPr>
          <w:delText xml:space="preserve"> (2.16.840.1.113883.10.20.22.4.14)</w:delText>
        </w:r>
        <w:r w:rsidRPr="00D26514" w:rsidDel="00420DDF">
          <w:delText xml:space="preserve"> (CONF:CRC-xxx).</w:delText>
        </w:r>
      </w:del>
    </w:p>
    <w:p w14:paraId="103BDC75" w14:textId="083BA5AD" w:rsidR="00875076" w:rsidRPr="00EA3BCB" w:rsidDel="00420DDF" w:rsidRDefault="00875076" w:rsidP="003A4080">
      <w:pPr>
        <w:pStyle w:val="BodyText"/>
        <w:rPr>
          <w:del w:id="1412" w:author="Jones, Emma" w:date="2018-04-27T12:56:00Z"/>
        </w:rPr>
      </w:pPr>
    </w:p>
    <w:p w14:paraId="63853F0E" w14:textId="2D89DC87" w:rsidR="00875076" w:rsidRPr="00D26514" w:rsidDel="00420DDF" w:rsidRDefault="00875076" w:rsidP="00875076">
      <w:pPr>
        <w:pStyle w:val="Example"/>
        <w:rPr>
          <w:del w:id="1413" w:author="Jones, Emma" w:date="2018-04-27T12:56:00Z"/>
          <w:lang w:val="en-US"/>
        </w:rPr>
      </w:pPr>
      <w:del w:id="1414" w:author="Jones, Emma" w:date="2018-04-27T12:56:00Z">
        <w:r w:rsidRPr="00D26514" w:rsidDel="00420DDF">
          <w:rPr>
            <w:lang w:val="en-US"/>
          </w:rPr>
          <w:delText xml:space="preserve">&lt;section&gt; </w:delText>
        </w:r>
      </w:del>
    </w:p>
    <w:p w14:paraId="09D0F207" w14:textId="1CDDEB3B" w:rsidR="00875076" w:rsidRPr="00D26514" w:rsidDel="00420DDF" w:rsidRDefault="00875076" w:rsidP="00875076">
      <w:pPr>
        <w:pStyle w:val="Example"/>
        <w:rPr>
          <w:del w:id="1415" w:author="Jones, Emma" w:date="2018-04-27T12:56:00Z"/>
          <w:lang w:val="en-US"/>
        </w:rPr>
      </w:pPr>
      <w:del w:id="1416" w:author="Jones, Emma" w:date="2018-04-27T12:56:00Z">
        <w:r w:rsidRPr="00D26514" w:rsidDel="00420DDF">
          <w:rPr>
            <w:lang w:val="en-US"/>
          </w:rPr>
          <w:delText xml:space="preserve">  &lt;templateId root="1.3.6.1.4.1.19376.1.4.1.2.17"/&gt; </w:delText>
        </w:r>
      </w:del>
    </w:p>
    <w:p w14:paraId="2FE1A646" w14:textId="7BEA8DEA" w:rsidR="00875076" w:rsidRPr="00D26514" w:rsidDel="00420DDF" w:rsidRDefault="00875076" w:rsidP="00875076">
      <w:pPr>
        <w:pStyle w:val="Example"/>
        <w:rPr>
          <w:del w:id="1417" w:author="Jones, Emma" w:date="2018-04-27T12:56:00Z"/>
          <w:lang w:val="en-US"/>
        </w:rPr>
      </w:pPr>
      <w:del w:id="1418" w:author="Jones, Emma" w:date="2018-04-27T12:56:00Z">
        <w:r w:rsidRPr="00D26514" w:rsidDel="00420DDF">
          <w:rPr>
            <w:lang w:val="en-US"/>
          </w:rPr>
          <w:delText xml:space="preserve">  &lt;templateId root="2.16.840.1.113883.10.20.22.2.39"/&gt; </w:delText>
        </w:r>
      </w:del>
    </w:p>
    <w:p w14:paraId="7EB499F3" w14:textId="70534569" w:rsidR="00875076" w:rsidRPr="00D26514" w:rsidDel="00420DDF" w:rsidRDefault="00875076" w:rsidP="00875076">
      <w:pPr>
        <w:pStyle w:val="Example"/>
        <w:rPr>
          <w:del w:id="1419" w:author="Jones, Emma" w:date="2018-04-27T12:56:00Z"/>
          <w:lang w:val="en-US"/>
        </w:rPr>
      </w:pPr>
      <w:del w:id="1420" w:author="Jones, Emma" w:date="2018-04-27T12:56:00Z">
        <w:r w:rsidRPr="00D26514" w:rsidDel="00420DDF">
          <w:rPr>
            <w:lang w:val="en-US"/>
          </w:rPr>
          <w:delText xml:space="preserve">  &lt;code code="11329-0" codeSystem="2.16.840.1.113883.6.1" </w:delText>
        </w:r>
      </w:del>
    </w:p>
    <w:p w14:paraId="71830D44" w14:textId="459AD3A4" w:rsidR="00875076" w:rsidRPr="00D26514" w:rsidDel="00420DDF" w:rsidRDefault="00875076" w:rsidP="00875076">
      <w:pPr>
        <w:pStyle w:val="Example"/>
        <w:rPr>
          <w:del w:id="1421" w:author="Jones, Emma" w:date="2018-04-27T12:56:00Z"/>
          <w:lang w:val="en-US"/>
        </w:rPr>
      </w:pPr>
      <w:del w:id="1422" w:author="Jones, Emma" w:date="2018-04-27T12:56:00Z">
        <w:r w:rsidRPr="00D26514" w:rsidDel="00420DDF">
          <w:rPr>
            <w:lang w:val="en-US"/>
          </w:rPr>
          <w:delText xml:space="preserve">        codeSystemName="LOINC" </w:delText>
        </w:r>
      </w:del>
    </w:p>
    <w:p w14:paraId="4BA0CBA2" w14:textId="5FB61637" w:rsidR="00875076" w:rsidRPr="00D26514" w:rsidDel="00420DDF" w:rsidRDefault="00875076" w:rsidP="00875076">
      <w:pPr>
        <w:pStyle w:val="Example"/>
        <w:rPr>
          <w:del w:id="1423" w:author="Jones, Emma" w:date="2018-04-27T12:56:00Z"/>
          <w:lang w:val="en-US"/>
        </w:rPr>
      </w:pPr>
      <w:del w:id="1424" w:author="Jones, Emma" w:date="2018-04-27T12:56:00Z">
        <w:r w:rsidRPr="00D26514" w:rsidDel="00420DDF">
          <w:rPr>
            <w:lang w:val="en-US"/>
          </w:rPr>
          <w:delText xml:space="preserve">        displayName="MEDICAL (GENERAL) HISTORY"/&gt; </w:delText>
        </w:r>
      </w:del>
    </w:p>
    <w:p w14:paraId="72B0EF46" w14:textId="677F1B70" w:rsidR="00875076" w:rsidRPr="00D26514" w:rsidDel="00420DDF" w:rsidRDefault="00875076" w:rsidP="00875076">
      <w:pPr>
        <w:pStyle w:val="Example"/>
        <w:rPr>
          <w:del w:id="1425" w:author="Jones, Emma" w:date="2018-04-27T12:56:00Z"/>
          <w:lang w:val="en-US"/>
        </w:rPr>
      </w:pPr>
      <w:del w:id="1426" w:author="Jones, Emma" w:date="2018-04-27T12:56:00Z">
        <w:r w:rsidRPr="00D26514" w:rsidDel="00420DDF">
          <w:rPr>
            <w:lang w:val="en-US"/>
          </w:rPr>
          <w:delText xml:space="preserve">  &lt;title&gt;MEDICAL (GENERAL) HISTORY&lt;/title&gt; </w:delText>
        </w:r>
      </w:del>
    </w:p>
    <w:p w14:paraId="08D84014" w14:textId="124C8144" w:rsidR="00875076" w:rsidRPr="00D26514" w:rsidDel="00420DDF" w:rsidRDefault="00875076" w:rsidP="00875076">
      <w:pPr>
        <w:pStyle w:val="Example"/>
        <w:rPr>
          <w:del w:id="1427" w:author="Jones, Emma" w:date="2018-04-27T12:56:00Z"/>
          <w:lang w:val="en-US"/>
        </w:rPr>
      </w:pPr>
      <w:del w:id="1428" w:author="Jones, Emma" w:date="2018-04-27T12:56:00Z">
        <w:r w:rsidRPr="00D26514" w:rsidDel="00420DDF">
          <w:rPr>
            <w:lang w:val="en-US"/>
          </w:rPr>
          <w:delText xml:space="preserve">  &lt;text&gt; </w:delText>
        </w:r>
      </w:del>
    </w:p>
    <w:p w14:paraId="6B1EE541" w14:textId="702637E8" w:rsidR="00875076" w:rsidRPr="00D26514" w:rsidDel="00420DDF" w:rsidRDefault="00875076" w:rsidP="00875076">
      <w:pPr>
        <w:pStyle w:val="Example"/>
        <w:rPr>
          <w:del w:id="1429" w:author="Jones, Emma" w:date="2018-04-27T12:56:00Z"/>
          <w:lang w:val="en-US"/>
        </w:rPr>
      </w:pPr>
      <w:del w:id="1430" w:author="Jones, Emma" w:date="2018-04-27T12:56:00Z">
        <w:r w:rsidRPr="00D26514" w:rsidDel="00420DDF">
          <w:rPr>
            <w:lang w:val="en-US"/>
          </w:rPr>
          <w:delText xml:space="preserve">    &lt;list listType="ordered"&gt; </w:delText>
        </w:r>
      </w:del>
    </w:p>
    <w:p w14:paraId="1B4DCBFA" w14:textId="053BB5D2" w:rsidR="00875076" w:rsidRPr="00D26514" w:rsidDel="00420DDF" w:rsidRDefault="00875076" w:rsidP="00875076">
      <w:pPr>
        <w:pStyle w:val="Example"/>
        <w:rPr>
          <w:del w:id="1431" w:author="Jones, Emma" w:date="2018-04-27T12:56:00Z"/>
          <w:lang w:val="en-US"/>
        </w:rPr>
      </w:pPr>
      <w:del w:id="1432" w:author="Jones, Emma" w:date="2018-04-27T12:56:00Z">
        <w:r w:rsidRPr="00D26514" w:rsidDel="00420DDF">
          <w:rPr>
            <w:lang w:val="en-US"/>
          </w:rPr>
          <w:delText xml:space="preserve">      </w:delText>
        </w:r>
      </w:del>
    </w:p>
    <w:p w14:paraId="1296F5E3" w14:textId="5EBAFA8D" w:rsidR="00875076" w:rsidRPr="00D26514" w:rsidDel="00420DDF" w:rsidRDefault="00875076" w:rsidP="00875076">
      <w:pPr>
        <w:pStyle w:val="Example"/>
        <w:rPr>
          <w:del w:id="1433" w:author="Jones, Emma" w:date="2018-04-27T12:56:00Z"/>
          <w:lang w:val="en-US"/>
        </w:rPr>
      </w:pPr>
      <w:del w:id="1434" w:author="Jones, Emma" w:date="2018-04-27T12:56:00Z">
        <w:r w:rsidRPr="00D26514" w:rsidDel="00420DDF">
          <w:rPr>
            <w:lang w:val="en-US"/>
          </w:rPr>
          <w:delText xml:space="preserve">      &lt;item&gt;Patient has had a recent issue with chest pain that does </w:delText>
        </w:r>
        <w:r w:rsidRPr="00D26514" w:rsidDel="00420DDF">
          <w:rPr>
            <w:lang w:val="en-US"/>
          </w:rPr>
          <w:tab/>
          <w:delText xml:space="preserve">            </w:delText>
        </w:r>
        <w:r w:rsidRPr="00D26514" w:rsidDel="00420DDF">
          <w:rPr>
            <w:lang w:val="en-US"/>
          </w:rPr>
          <w:tab/>
          <w:delText xml:space="preserve">     not seem to be related to any particular cause.&lt;/item&gt;</w:delText>
        </w:r>
      </w:del>
    </w:p>
    <w:p w14:paraId="4463C48E" w14:textId="743D42A5" w:rsidR="00875076" w:rsidRPr="00D26514" w:rsidDel="00420DDF" w:rsidRDefault="00875076" w:rsidP="00875076">
      <w:pPr>
        <w:pStyle w:val="Example"/>
        <w:rPr>
          <w:del w:id="1435" w:author="Jones, Emma" w:date="2018-04-27T12:56:00Z"/>
          <w:lang w:val="en-US"/>
        </w:rPr>
      </w:pPr>
      <w:del w:id="1436" w:author="Jones, Emma" w:date="2018-04-27T12:56:00Z">
        <w:r w:rsidRPr="00D26514" w:rsidDel="00420DDF">
          <w:rPr>
            <w:lang w:val="en-US"/>
          </w:rPr>
          <w:delText xml:space="preserve">      &lt;item&gt;Previous concerns of heart disease were actually     </w:delText>
        </w:r>
        <w:r w:rsidRPr="00D26514" w:rsidDel="00420DDF">
          <w:rPr>
            <w:lang w:val="en-US"/>
          </w:rPr>
          <w:tab/>
        </w:r>
        <w:r w:rsidRPr="00D26514" w:rsidDel="00420DDF">
          <w:rPr>
            <w:lang w:val="en-US"/>
          </w:rPr>
          <w:tab/>
          <w:delText xml:space="preserve">     related to other causes.&lt;/item&gt;  </w:delText>
        </w:r>
      </w:del>
    </w:p>
    <w:p w14:paraId="4278532D" w14:textId="6D32A0BC" w:rsidR="00875076" w:rsidRPr="00D26514" w:rsidDel="00420DDF" w:rsidRDefault="00875076" w:rsidP="00875076">
      <w:pPr>
        <w:pStyle w:val="Example"/>
        <w:rPr>
          <w:del w:id="1437" w:author="Jones, Emma" w:date="2018-04-27T12:56:00Z"/>
          <w:lang w:val="en-US"/>
        </w:rPr>
      </w:pPr>
      <w:del w:id="1438" w:author="Jones, Emma" w:date="2018-04-27T12:56:00Z">
        <w:r w:rsidRPr="00D26514" w:rsidDel="00420DDF">
          <w:rPr>
            <w:lang w:val="en-US"/>
          </w:rPr>
          <w:delText xml:space="preserve">      &lt;item&gt;Patient had recent weight gain due to sedentary lifestyle and </w:delText>
        </w:r>
      </w:del>
    </w:p>
    <w:p w14:paraId="1D1BCC27" w14:textId="4A4D429C" w:rsidR="00875076" w:rsidRPr="00D26514" w:rsidDel="00420DDF" w:rsidRDefault="00875076" w:rsidP="00875076">
      <w:pPr>
        <w:pStyle w:val="Example"/>
        <w:rPr>
          <w:del w:id="1439" w:author="Jones, Emma" w:date="2018-04-27T12:56:00Z"/>
          <w:lang w:val="en-US"/>
        </w:rPr>
      </w:pPr>
      <w:del w:id="1440" w:author="Jones, Emma" w:date="2018-04-27T12:56:00Z">
        <w:r w:rsidRPr="00D26514" w:rsidDel="00420DDF">
          <w:rPr>
            <w:lang w:val="en-US"/>
          </w:rPr>
          <w:delText xml:space="preserve">            new job.&lt;/item&gt; </w:delText>
        </w:r>
      </w:del>
    </w:p>
    <w:p w14:paraId="4E73AFBC" w14:textId="11012D52" w:rsidR="00875076" w:rsidRPr="00D26514" w:rsidDel="00420DDF" w:rsidRDefault="00875076" w:rsidP="00875076">
      <w:pPr>
        <w:pStyle w:val="Example"/>
        <w:rPr>
          <w:del w:id="1441" w:author="Jones, Emma" w:date="2018-04-27T12:56:00Z"/>
          <w:lang w:val="en-US"/>
        </w:rPr>
      </w:pPr>
      <w:del w:id="1442" w:author="Jones, Emma" w:date="2018-04-27T12:56:00Z">
        <w:r w:rsidRPr="00D26514" w:rsidDel="00420DDF">
          <w:rPr>
            <w:lang w:val="en-US"/>
          </w:rPr>
          <w:delText xml:space="preserve">    &lt;/list&gt; </w:delText>
        </w:r>
      </w:del>
    </w:p>
    <w:p w14:paraId="4729A8A5" w14:textId="753463AD" w:rsidR="00875076" w:rsidRPr="00D26514" w:rsidDel="00420DDF" w:rsidRDefault="00875076" w:rsidP="00875076">
      <w:pPr>
        <w:pStyle w:val="Example"/>
        <w:rPr>
          <w:del w:id="1443" w:author="Jones, Emma" w:date="2018-04-27T12:56:00Z"/>
          <w:lang w:val="en-US"/>
        </w:rPr>
      </w:pPr>
      <w:del w:id="1444" w:author="Jones, Emma" w:date="2018-04-27T12:56:00Z">
        <w:r w:rsidRPr="00D26514" w:rsidDel="00420DDF">
          <w:rPr>
            <w:lang w:val="en-US"/>
          </w:rPr>
          <w:delText xml:space="preserve">  &lt;/text&gt; </w:delText>
        </w:r>
      </w:del>
    </w:p>
    <w:p w14:paraId="2437AA9E" w14:textId="75E0C939" w:rsidR="00875076" w:rsidRPr="00D26514" w:rsidDel="00420DDF" w:rsidRDefault="00875076" w:rsidP="00875076">
      <w:pPr>
        <w:pStyle w:val="Example"/>
        <w:rPr>
          <w:del w:id="1445" w:author="Jones, Emma" w:date="2018-04-27T12:56:00Z"/>
          <w:lang w:val="en-US"/>
        </w:rPr>
      </w:pPr>
      <w:del w:id="1446" w:author="Jones, Emma" w:date="2018-04-27T12:56:00Z">
        <w:r w:rsidRPr="00D26514" w:rsidDel="00420DDF">
          <w:rPr>
            <w:lang w:val="en-US"/>
          </w:rPr>
          <w:delText xml:space="preserve">  &lt;entry&gt;</w:delText>
        </w:r>
      </w:del>
    </w:p>
    <w:p w14:paraId="06993FBA" w14:textId="4B9486C5" w:rsidR="00875076" w:rsidRPr="00D26514" w:rsidDel="00420DDF" w:rsidRDefault="00875076" w:rsidP="00875076">
      <w:pPr>
        <w:pStyle w:val="Example"/>
        <w:rPr>
          <w:del w:id="1447" w:author="Jones, Emma" w:date="2018-04-27T12:56:00Z"/>
          <w:lang w:val="en-US"/>
        </w:rPr>
      </w:pPr>
      <w:del w:id="1448" w:author="Jones, Emma" w:date="2018-04-27T12:56:00Z">
        <w:r w:rsidRPr="00D26514" w:rsidDel="00420DDF">
          <w:rPr>
            <w:lang w:val="en-US"/>
          </w:rPr>
          <w:delText xml:space="preserve">    &lt;observation classCode=”OBS” moodCode=”EVN”&gt; </w:delText>
        </w:r>
      </w:del>
    </w:p>
    <w:p w14:paraId="402E6B42" w14:textId="3A03F907" w:rsidR="00875076" w:rsidRPr="00D26514" w:rsidDel="00420DDF" w:rsidRDefault="00875076" w:rsidP="00875076">
      <w:pPr>
        <w:pStyle w:val="Example"/>
        <w:rPr>
          <w:del w:id="1449" w:author="Jones, Emma" w:date="2018-04-27T12:56:00Z"/>
          <w:lang w:val="en-US"/>
        </w:rPr>
      </w:pPr>
      <w:del w:id="1450" w:author="Jones, Emma" w:date="2018-04-27T12:56:00Z">
        <w:r w:rsidRPr="00D26514" w:rsidDel="00420DDF">
          <w:rPr>
            <w:lang w:val="en-US"/>
          </w:rPr>
          <w:delText xml:space="preserve">      &lt;templateId root=”1.3.6.1.4.1.19376.1.4.1.9”/&gt;</w:delText>
        </w:r>
      </w:del>
    </w:p>
    <w:p w14:paraId="4FD58EA7" w14:textId="4575444E" w:rsidR="00875076" w:rsidRPr="00D26514" w:rsidDel="00420DDF" w:rsidRDefault="00875076" w:rsidP="00875076">
      <w:pPr>
        <w:pStyle w:val="Example"/>
        <w:rPr>
          <w:del w:id="1451" w:author="Jones, Emma" w:date="2018-04-27T12:56:00Z"/>
          <w:lang w:val="en-US"/>
        </w:rPr>
      </w:pPr>
      <w:del w:id="1452" w:author="Jones, Emma" w:date="2018-04-27T12:56:00Z">
        <w:r w:rsidRPr="00D26514" w:rsidDel="00420DDF">
          <w:rPr>
            <w:lang w:val="en-US"/>
          </w:rPr>
          <w:delText xml:space="preserve">      &lt;id root=”xyz”/&gt;</w:delText>
        </w:r>
      </w:del>
    </w:p>
    <w:p w14:paraId="4ECE880A" w14:textId="3ECA381B" w:rsidR="00875076" w:rsidRPr="00D26514" w:rsidDel="00420DDF" w:rsidRDefault="00875076" w:rsidP="00875076">
      <w:pPr>
        <w:pStyle w:val="Example"/>
        <w:rPr>
          <w:del w:id="1453" w:author="Jones, Emma" w:date="2018-04-27T12:56:00Z"/>
          <w:lang w:val="en-US"/>
        </w:rPr>
      </w:pPr>
      <w:del w:id="1454" w:author="Jones, Emma" w:date="2018-04-27T12:56:00Z">
        <w:r w:rsidRPr="00D26514" w:rsidDel="00420DDF">
          <w:rPr>
            <w:lang w:val="en-US"/>
          </w:rPr>
          <w:delText xml:space="preserve">      …</w:delText>
        </w:r>
      </w:del>
    </w:p>
    <w:p w14:paraId="6445CCA2" w14:textId="6ED7407E" w:rsidR="00875076" w:rsidRPr="00D26514" w:rsidDel="00420DDF" w:rsidRDefault="00875076" w:rsidP="00875076">
      <w:pPr>
        <w:pStyle w:val="Example"/>
        <w:rPr>
          <w:del w:id="1455" w:author="Jones, Emma" w:date="2018-04-27T12:56:00Z"/>
          <w:lang w:val="en-US"/>
        </w:rPr>
      </w:pPr>
      <w:del w:id="1456" w:author="Jones, Emma" w:date="2018-04-27T12:56:00Z">
        <w:r w:rsidRPr="00D26514" w:rsidDel="00420DDF">
          <w:rPr>
            <w:lang w:val="en-US"/>
          </w:rPr>
          <w:delText xml:space="preserve">    &lt;/observation&gt;</w:delText>
        </w:r>
      </w:del>
    </w:p>
    <w:p w14:paraId="64C85D5B" w14:textId="52D21610" w:rsidR="00875076" w:rsidRPr="00D26514" w:rsidDel="00420DDF" w:rsidRDefault="00875076" w:rsidP="00875076">
      <w:pPr>
        <w:pStyle w:val="Example"/>
        <w:rPr>
          <w:del w:id="1457" w:author="Jones, Emma" w:date="2018-04-27T12:56:00Z"/>
          <w:lang w:val="en-US"/>
        </w:rPr>
      </w:pPr>
      <w:del w:id="1458" w:author="Jones, Emma" w:date="2018-04-27T12:56:00Z">
        <w:r w:rsidRPr="00D26514" w:rsidDel="00420DDF">
          <w:rPr>
            <w:lang w:val="en-US"/>
          </w:rPr>
          <w:delText xml:space="preserve">  &lt;/entry&gt;</w:delText>
        </w:r>
      </w:del>
    </w:p>
    <w:p w14:paraId="75B26B95" w14:textId="60A53A0E" w:rsidR="00875076" w:rsidRPr="00D26514" w:rsidDel="00420DDF" w:rsidRDefault="00875076" w:rsidP="00875076">
      <w:pPr>
        <w:pStyle w:val="Example"/>
        <w:rPr>
          <w:del w:id="1459" w:author="Jones, Emma" w:date="2018-04-27T12:56:00Z"/>
          <w:lang w:val="en-US"/>
        </w:rPr>
      </w:pPr>
      <w:del w:id="1460" w:author="Jones, Emma" w:date="2018-04-27T12:56:00Z">
        <w:r w:rsidRPr="00D26514" w:rsidDel="00420DDF">
          <w:rPr>
            <w:lang w:val="en-US"/>
          </w:rPr>
          <w:delText xml:space="preserve">  &lt;/entry&gt;</w:delText>
        </w:r>
      </w:del>
    </w:p>
    <w:p w14:paraId="58D6392D" w14:textId="3DB1078C" w:rsidR="00875076" w:rsidRPr="00D26514" w:rsidDel="00420DDF" w:rsidRDefault="00875076" w:rsidP="00875076">
      <w:pPr>
        <w:pStyle w:val="Example"/>
        <w:rPr>
          <w:del w:id="1461" w:author="Jones, Emma" w:date="2018-04-27T12:56:00Z"/>
          <w:lang w:val="en-US"/>
        </w:rPr>
      </w:pPr>
      <w:del w:id="1462" w:author="Jones, Emma" w:date="2018-04-27T12:56:00Z">
        <w:r w:rsidRPr="00D26514" w:rsidDel="00420DDF">
          <w:rPr>
            <w:lang w:val="en-US"/>
          </w:rPr>
          <w:delText xml:space="preserve">    &lt;observation classCode="PROC" moodCode="EVN"&gt;</w:delText>
        </w:r>
      </w:del>
    </w:p>
    <w:p w14:paraId="2D5C4B8A" w14:textId="4B7B653E" w:rsidR="00875076" w:rsidRPr="00D26514" w:rsidDel="00420DDF" w:rsidRDefault="00875076" w:rsidP="00875076">
      <w:pPr>
        <w:pStyle w:val="Example"/>
        <w:rPr>
          <w:del w:id="1463" w:author="Jones, Emma" w:date="2018-04-27T12:56:00Z"/>
          <w:lang w:val="en-US"/>
        </w:rPr>
      </w:pPr>
      <w:del w:id="1464" w:author="Jones, Emma" w:date="2018-04-27T12:56:00Z">
        <w:r w:rsidRPr="00D26514" w:rsidDel="00420DDF">
          <w:rPr>
            <w:lang w:val="en-US"/>
          </w:rPr>
          <w:delText xml:space="preserve">      &lt;templateId root="2.16.840.1.113883.10.20.22.4.14"/&gt;</w:delText>
        </w:r>
      </w:del>
    </w:p>
    <w:p w14:paraId="48CABEF4" w14:textId="57E7DE21" w:rsidR="00875076" w:rsidRPr="00D26514" w:rsidDel="00420DDF" w:rsidRDefault="00875076" w:rsidP="00875076">
      <w:pPr>
        <w:pStyle w:val="Example"/>
        <w:rPr>
          <w:del w:id="1465" w:author="Jones, Emma" w:date="2018-04-27T12:56:00Z"/>
          <w:lang w:val="en-US"/>
        </w:rPr>
      </w:pPr>
      <w:del w:id="1466" w:author="Jones, Emma" w:date="2018-04-27T12:56:00Z">
        <w:r w:rsidRPr="00D26514" w:rsidDel="00420DDF">
          <w:rPr>
            <w:lang w:val="en-US"/>
          </w:rPr>
          <w:delText xml:space="preserve">      &lt;!-- Procedure Activity Procedure template --&gt;</w:delText>
        </w:r>
      </w:del>
    </w:p>
    <w:p w14:paraId="250C7DF8" w14:textId="75417353" w:rsidR="00875076" w:rsidRPr="00D26514" w:rsidDel="00420DDF" w:rsidRDefault="00875076" w:rsidP="00875076">
      <w:pPr>
        <w:pStyle w:val="Example"/>
        <w:rPr>
          <w:del w:id="1467" w:author="Jones, Emma" w:date="2018-04-27T12:56:00Z"/>
          <w:lang w:val="en-US"/>
        </w:rPr>
      </w:pPr>
      <w:del w:id="1468" w:author="Jones, Emma" w:date="2018-04-27T12:56:00Z">
        <w:r w:rsidRPr="00D26514" w:rsidDel="00420DDF">
          <w:rPr>
            <w:lang w:val="en-US"/>
          </w:rPr>
          <w:delText xml:space="preserve">      ...</w:delText>
        </w:r>
      </w:del>
    </w:p>
    <w:p w14:paraId="6B495913" w14:textId="65ECB64A" w:rsidR="00875076" w:rsidRPr="00D26514" w:rsidDel="00420DDF" w:rsidRDefault="00875076" w:rsidP="00875076">
      <w:pPr>
        <w:pStyle w:val="Example"/>
        <w:rPr>
          <w:del w:id="1469" w:author="Jones, Emma" w:date="2018-04-27T12:56:00Z"/>
          <w:lang w:val="en-US"/>
        </w:rPr>
      </w:pPr>
      <w:del w:id="1470" w:author="Jones, Emma" w:date="2018-04-27T12:56:00Z">
        <w:r w:rsidRPr="00D26514" w:rsidDel="00420DDF">
          <w:rPr>
            <w:lang w:val="en-US"/>
          </w:rPr>
          <w:delText xml:space="preserve">    &lt;/observation&gt;</w:delText>
        </w:r>
      </w:del>
    </w:p>
    <w:p w14:paraId="77EB20C4" w14:textId="451A189D" w:rsidR="00875076" w:rsidRPr="00D26514" w:rsidDel="00420DDF" w:rsidRDefault="00875076" w:rsidP="00875076">
      <w:pPr>
        <w:pStyle w:val="Example"/>
        <w:rPr>
          <w:del w:id="1471" w:author="Jones, Emma" w:date="2018-04-27T12:56:00Z"/>
          <w:lang w:val="en-US"/>
        </w:rPr>
      </w:pPr>
      <w:del w:id="1472" w:author="Jones, Emma" w:date="2018-04-27T12:56:00Z">
        <w:r w:rsidRPr="00D26514" w:rsidDel="00420DDF">
          <w:rPr>
            <w:lang w:val="en-US"/>
          </w:rPr>
          <w:delText xml:space="preserve">  &lt;/entry&gt;</w:delText>
        </w:r>
      </w:del>
    </w:p>
    <w:p w14:paraId="1254EA94" w14:textId="152F0FD0" w:rsidR="00875076" w:rsidRPr="00D26514" w:rsidDel="00420DDF" w:rsidRDefault="00875076" w:rsidP="00875076">
      <w:pPr>
        <w:pStyle w:val="Example"/>
        <w:rPr>
          <w:del w:id="1473" w:author="Jones, Emma" w:date="2018-04-27T12:56:00Z"/>
          <w:lang w:val="en-US"/>
        </w:rPr>
      </w:pPr>
      <w:del w:id="1474" w:author="Jones, Emma" w:date="2018-04-27T12:56:00Z">
        <w:r w:rsidRPr="00D26514" w:rsidDel="00420DDF">
          <w:rPr>
            <w:lang w:val="en-US"/>
          </w:rPr>
          <w:delText xml:space="preserve">  &lt;/entry&gt;</w:delText>
        </w:r>
      </w:del>
    </w:p>
    <w:p w14:paraId="5EB7EE7B" w14:textId="497E4AB2" w:rsidR="00875076" w:rsidRPr="00D26514" w:rsidDel="00420DDF" w:rsidRDefault="00875076" w:rsidP="00875076">
      <w:pPr>
        <w:pStyle w:val="Example"/>
        <w:rPr>
          <w:del w:id="1475" w:author="Jones, Emma" w:date="2018-04-27T12:56:00Z"/>
          <w:lang w:val="en-US"/>
        </w:rPr>
      </w:pPr>
      <w:del w:id="1476" w:author="Jones, Emma" w:date="2018-04-27T12:56:00Z">
        <w:r w:rsidRPr="00D26514" w:rsidDel="00420DDF">
          <w:rPr>
            <w:lang w:val="en-US"/>
          </w:rPr>
          <w:delText xml:space="preserve">    &lt;observation classCode="OBS" moodCode="EVN"&gt;</w:delText>
        </w:r>
      </w:del>
    </w:p>
    <w:p w14:paraId="5144BFCC" w14:textId="0D0467FB" w:rsidR="00875076" w:rsidRPr="00D26514" w:rsidDel="00420DDF" w:rsidRDefault="00875076" w:rsidP="00875076">
      <w:pPr>
        <w:pStyle w:val="Example"/>
        <w:rPr>
          <w:del w:id="1477" w:author="Jones, Emma" w:date="2018-04-27T12:56:00Z"/>
          <w:lang w:val="en-US"/>
        </w:rPr>
      </w:pPr>
      <w:del w:id="1478" w:author="Jones, Emma" w:date="2018-04-27T12:56:00Z">
        <w:r w:rsidRPr="00D26514" w:rsidDel="00420DDF">
          <w:rPr>
            <w:lang w:val="en-US"/>
          </w:rPr>
          <w:delText xml:space="preserve">      &lt;templateId root="2.16.840.1.113883.10.20.22.4.13"/&gt;</w:delText>
        </w:r>
      </w:del>
    </w:p>
    <w:p w14:paraId="557ECA27" w14:textId="7D15CF70" w:rsidR="00875076" w:rsidRPr="00D26514" w:rsidDel="00420DDF" w:rsidRDefault="00875076" w:rsidP="00875076">
      <w:pPr>
        <w:pStyle w:val="Example"/>
        <w:rPr>
          <w:del w:id="1479" w:author="Jones, Emma" w:date="2018-04-27T12:56:00Z"/>
          <w:lang w:val="en-US"/>
        </w:rPr>
      </w:pPr>
      <w:del w:id="1480" w:author="Jones, Emma" w:date="2018-04-27T12:56:00Z">
        <w:r w:rsidRPr="00D26514" w:rsidDel="00420DDF">
          <w:rPr>
            <w:lang w:val="en-US"/>
          </w:rPr>
          <w:delText xml:space="preserve">      &lt;!-- Procedure Activity Observation template --&gt;</w:delText>
        </w:r>
      </w:del>
    </w:p>
    <w:p w14:paraId="7C1E1A39" w14:textId="48C3F1ED" w:rsidR="00875076" w:rsidRPr="00D26514" w:rsidDel="00420DDF" w:rsidRDefault="00875076" w:rsidP="00875076">
      <w:pPr>
        <w:pStyle w:val="Example"/>
        <w:rPr>
          <w:del w:id="1481" w:author="Jones, Emma" w:date="2018-04-27T12:56:00Z"/>
          <w:lang w:val="en-US"/>
        </w:rPr>
      </w:pPr>
      <w:del w:id="1482" w:author="Jones, Emma" w:date="2018-04-27T12:56:00Z">
        <w:r w:rsidRPr="00D26514" w:rsidDel="00420DDF">
          <w:rPr>
            <w:lang w:val="en-US"/>
          </w:rPr>
          <w:delText xml:space="preserve">      ...</w:delText>
        </w:r>
      </w:del>
    </w:p>
    <w:p w14:paraId="29E0F7AB" w14:textId="2024DCDA" w:rsidR="00875076" w:rsidRPr="00D26514" w:rsidDel="00420DDF" w:rsidRDefault="00875076" w:rsidP="00875076">
      <w:pPr>
        <w:pStyle w:val="Example"/>
        <w:rPr>
          <w:del w:id="1483" w:author="Jones, Emma" w:date="2018-04-27T12:56:00Z"/>
          <w:lang w:val="en-US"/>
        </w:rPr>
      </w:pPr>
      <w:del w:id="1484" w:author="Jones, Emma" w:date="2018-04-27T12:56:00Z">
        <w:r w:rsidRPr="00D26514" w:rsidDel="00420DDF">
          <w:rPr>
            <w:lang w:val="en-US"/>
          </w:rPr>
          <w:delText xml:space="preserve">    &lt;/observation&gt;</w:delText>
        </w:r>
      </w:del>
    </w:p>
    <w:p w14:paraId="368A1172" w14:textId="4139632C" w:rsidR="00875076" w:rsidRPr="00D26514" w:rsidDel="00420DDF" w:rsidRDefault="00875076" w:rsidP="00875076">
      <w:pPr>
        <w:pStyle w:val="Example"/>
        <w:rPr>
          <w:del w:id="1485" w:author="Jones, Emma" w:date="2018-04-27T12:56:00Z"/>
          <w:lang w:val="en-US"/>
        </w:rPr>
      </w:pPr>
      <w:del w:id="1486" w:author="Jones, Emma" w:date="2018-04-27T12:56:00Z">
        <w:r w:rsidRPr="00D26514" w:rsidDel="00420DDF">
          <w:rPr>
            <w:lang w:val="en-US"/>
          </w:rPr>
          <w:delText xml:space="preserve">  &lt;/entry&gt;</w:delText>
        </w:r>
      </w:del>
    </w:p>
    <w:p w14:paraId="69CC1056" w14:textId="519E6FDE" w:rsidR="00875076" w:rsidRPr="00D26514" w:rsidDel="00420DDF" w:rsidRDefault="00875076" w:rsidP="00875076">
      <w:pPr>
        <w:pStyle w:val="Example"/>
        <w:rPr>
          <w:del w:id="1487" w:author="Jones, Emma" w:date="2018-04-27T12:56:00Z"/>
          <w:lang w:val="en-US"/>
        </w:rPr>
      </w:pPr>
      <w:del w:id="1488" w:author="Jones, Emma" w:date="2018-04-27T12:56:00Z">
        <w:r w:rsidRPr="00D26514" w:rsidDel="00420DDF">
          <w:rPr>
            <w:lang w:val="en-US"/>
          </w:rPr>
          <w:delText>&lt;/section&gt;</w:delText>
        </w:r>
      </w:del>
    </w:p>
    <w:p w14:paraId="549BAFD9" w14:textId="5B941A1E" w:rsidR="00875076" w:rsidRPr="00D26514" w:rsidDel="00420DDF" w:rsidRDefault="00875076" w:rsidP="00875076">
      <w:pPr>
        <w:pStyle w:val="FigureTitle"/>
        <w:rPr>
          <w:del w:id="1489" w:author="Jones, Emma" w:date="2018-04-27T12:56:00Z"/>
          <w:rFonts w:eastAsia="?l?r ??’c"/>
          <w:lang w:eastAsia="zh-CN"/>
        </w:rPr>
      </w:pPr>
      <w:del w:id="1490" w:author="Jones, Emma" w:date="2018-04-27T12:56:00Z">
        <w:r w:rsidRPr="00D26514" w:rsidDel="00420DDF">
          <w:rPr>
            <w:rFonts w:eastAsia="?l?r ??’c"/>
            <w:lang w:eastAsia="zh-CN"/>
          </w:rPr>
          <w:delText xml:space="preserve">Figure </w:delText>
        </w:r>
        <w:r w:rsidR="000121FB" w:rsidRPr="00D26514" w:rsidDel="00420DDF">
          <w:rPr>
            <w:rFonts w:eastAsia="?l?r ??’c"/>
            <w:lang w:eastAsia="zh-CN"/>
          </w:rPr>
          <w:delText>Example</w:delText>
        </w:r>
        <w:r w:rsidRPr="00D26514" w:rsidDel="00420DDF">
          <w:rPr>
            <w:rFonts w:eastAsia="?l?r ??’c"/>
            <w:lang w:eastAsia="zh-CN"/>
          </w:rPr>
          <w:delText xml:space="preserve">: </w:delText>
        </w:r>
        <w:r w:rsidR="000121FB" w:rsidRPr="00D26514" w:rsidDel="00420DDF">
          <w:rPr>
            <w:rFonts w:eastAsia="?l?r ??’c"/>
            <w:lang w:eastAsia="zh-CN"/>
          </w:rPr>
          <w:delText>Example</w:delText>
        </w:r>
        <w:r w:rsidRPr="00D26514" w:rsidDel="00420DDF">
          <w:rPr>
            <w:rFonts w:eastAsia="?l?r ??’c"/>
            <w:lang w:eastAsia="zh-CN"/>
          </w:rPr>
          <w:delText xml:space="preserve"> Section example</w:delText>
        </w:r>
        <w:r w:rsidR="000121FB" w:rsidRPr="00D26514" w:rsidDel="00420DDF">
          <w:rPr>
            <w:rFonts w:eastAsia="?l?r ??’c"/>
            <w:lang w:eastAsia="zh-CN"/>
          </w:rPr>
          <w:delText>&gt;</w:delText>
        </w:r>
      </w:del>
    </w:p>
    <w:p w14:paraId="73B5F44A" w14:textId="5BBAE064" w:rsidR="00875076" w:rsidRPr="00D26514" w:rsidDel="00420DDF" w:rsidRDefault="00875076" w:rsidP="00875076">
      <w:pPr>
        <w:pStyle w:val="BodyText"/>
        <w:rPr>
          <w:del w:id="1491" w:author="Jones, Emma" w:date="2018-04-27T12:56:00Z"/>
          <w:lang w:eastAsia="x-none"/>
        </w:rPr>
      </w:pPr>
    </w:p>
    <w:p w14:paraId="2669C0A2" w14:textId="3E2463E4" w:rsidR="00A23689" w:rsidRPr="00EA3BCB" w:rsidDel="00420DDF" w:rsidRDefault="00983131" w:rsidP="00597DB2">
      <w:pPr>
        <w:pStyle w:val="AuthorInstructions"/>
        <w:rPr>
          <w:del w:id="1492" w:author="Jones, Emma" w:date="2018-04-27T12:56:00Z"/>
          <w:b/>
        </w:rPr>
      </w:pPr>
      <w:del w:id="1493" w:author="Jones, Emma" w:date="2018-04-27T12:56:00Z">
        <w:r w:rsidRPr="00EA3BCB" w:rsidDel="00420DDF">
          <w:rPr>
            <w:b/>
          </w:rPr>
          <w:delText>###End Discrete Conformance</w:delText>
        </w:r>
        <w:r w:rsidR="00D35F24" w:rsidRPr="00EA3BCB" w:rsidDel="00420DDF">
          <w:rPr>
            <w:b/>
          </w:rPr>
          <w:delText xml:space="preserve"> Format - Section</w:delText>
        </w:r>
      </w:del>
    </w:p>
    <w:p w14:paraId="420FC32B" w14:textId="77777777" w:rsidR="00B9303B" w:rsidRPr="00D26514" w:rsidRDefault="00B9303B" w:rsidP="00EA3BCB">
      <w:pPr>
        <w:pStyle w:val="Heading3"/>
        <w:numPr>
          <w:ilvl w:val="0"/>
          <w:numId w:val="0"/>
        </w:numPr>
        <w:rPr>
          <w:bCs/>
          <w:noProof w:val="0"/>
        </w:rPr>
      </w:pPr>
      <w:bookmarkStart w:id="1494" w:name="_6.2.3.1_Encompassing_Encounter"/>
      <w:bookmarkStart w:id="1495" w:name="_6.2.3.1.1_Responsible_Party"/>
      <w:bookmarkStart w:id="1496" w:name="_6.2.3.1.2_Health_Care"/>
      <w:bookmarkStart w:id="1497" w:name="_Toc345074722"/>
      <w:bookmarkStart w:id="1498" w:name="_Toc500238833"/>
      <w:bookmarkEnd w:id="1494"/>
      <w:bookmarkEnd w:id="1495"/>
      <w:bookmarkEnd w:id="1496"/>
      <w:r w:rsidRPr="00D26514">
        <w:rPr>
          <w:bCs/>
          <w:noProof w:val="0"/>
        </w:rPr>
        <w:t>6.3.4</w:t>
      </w:r>
      <w:r w:rsidR="00291725" w:rsidRPr="00D26514">
        <w:rPr>
          <w:bCs/>
          <w:noProof w:val="0"/>
        </w:rPr>
        <w:t xml:space="preserve"> </w:t>
      </w:r>
      <w:r w:rsidRPr="00D26514">
        <w:rPr>
          <w:bCs/>
          <w:noProof w:val="0"/>
        </w:rPr>
        <w:t>CDA Entry Content Modules</w:t>
      </w:r>
      <w:bookmarkEnd w:id="1497"/>
      <w:bookmarkEnd w:id="1498"/>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DB9BE7" w:rsidR="00AE4AED" w:rsidRPr="00EA0D53" w:rsidDel="00EA0D53" w:rsidRDefault="00AE4AED" w:rsidP="00AE4AED">
      <w:pPr>
        <w:pStyle w:val="Heading4"/>
        <w:numPr>
          <w:ilvl w:val="0"/>
          <w:numId w:val="0"/>
        </w:numPr>
        <w:ind w:left="864" w:hanging="864"/>
        <w:rPr>
          <w:del w:id="1499" w:author="Jones, Emma" w:date="2018-05-01T14:54:00Z"/>
          <w:strike/>
          <w:noProof w:val="0"/>
          <w:rPrChange w:id="1500" w:author="Jones, Emma" w:date="2018-05-01T14:46:00Z">
            <w:rPr>
              <w:del w:id="1501" w:author="Jones, Emma" w:date="2018-05-01T14:54:00Z"/>
              <w:noProof w:val="0"/>
            </w:rPr>
          </w:rPrChange>
        </w:rPr>
      </w:pPr>
      <w:bookmarkStart w:id="1502" w:name="_Toc345074723"/>
      <w:bookmarkStart w:id="1503" w:name="_Toc500238834"/>
      <w:del w:id="1504" w:author="Jones, Emma" w:date="2018-05-01T14:54:00Z">
        <w:r w:rsidRPr="00EA0D53" w:rsidDel="00EA0D53">
          <w:rPr>
            <w:strike/>
            <w:noProof w:val="0"/>
            <w:rPrChange w:id="1505" w:author="Jones, Emma" w:date="2018-05-01T14:46:00Z">
              <w:rPr>
                <w:noProof w:val="0"/>
              </w:rPr>
            </w:rPrChange>
          </w:rPr>
          <w:delText>6.3.4</w:delText>
        </w:r>
        <w:r w:rsidR="00BA437B" w:rsidRPr="00EA0D53" w:rsidDel="00EA0D53">
          <w:rPr>
            <w:strike/>
            <w:noProof w:val="0"/>
            <w:rPrChange w:id="1506" w:author="Jones, Emma" w:date="2018-05-01T14:46:00Z">
              <w:rPr>
                <w:noProof w:val="0"/>
              </w:rPr>
            </w:rPrChange>
          </w:rPr>
          <w:delText>.</w:delText>
        </w:r>
        <w:r w:rsidR="00774B6B" w:rsidRPr="00EA0D53" w:rsidDel="00EA0D53">
          <w:rPr>
            <w:strike/>
            <w:noProof w:val="0"/>
            <w:rPrChange w:id="1507" w:author="Jones, Emma" w:date="2018-05-01T14:46:00Z">
              <w:rPr>
                <w:noProof w:val="0"/>
              </w:rPr>
            </w:rPrChange>
          </w:rPr>
          <w:delText>E</w:delText>
        </w:r>
        <w:r w:rsidR="00291725" w:rsidRPr="00EA0D53" w:rsidDel="00EA0D53">
          <w:rPr>
            <w:strike/>
            <w:noProof w:val="0"/>
            <w:rPrChange w:id="1508" w:author="Jones, Emma" w:date="2018-05-01T14:46:00Z">
              <w:rPr>
                <w:noProof w:val="0"/>
              </w:rPr>
            </w:rPrChange>
          </w:rPr>
          <w:delText xml:space="preserve"> </w:delText>
        </w:r>
      </w:del>
      <w:del w:id="1509" w:author="Jones, Emma" w:date="2018-04-27T12:15:00Z">
        <w:r w:rsidRPr="00EA0D53" w:rsidDel="002F4621">
          <w:rPr>
            <w:strike/>
            <w:noProof w:val="0"/>
            <w:rPrChange w:id="1510" w:author="Jones, Emma" w:date="2018-05-01T14:46:00Z">
              <w:rPr>
                <w:noProof w:val="0"/>
              </w:rPr>
            </w:rPrChange>
          </w:rPr>
          <w:delText>&lt;Entry Content</w:delText>
        </w:r>
        <w:r w:rsidR="0023732B" w:rsidRPr="00EA0D53" w:rsidDel="002F4621">
          <w:rPr>
            <w:strike/>
            <w:noProof w:val="0"/>
            <w:rPrChange w:id="1511" w:author="Jones, Emma" w:date="2018-05-01T14:46:00Z">
              <w:rPr>
                <w:noProof w:val="0"/>
              </w:rPr>
            </w:rPrChange>
          </w:rPr>
          <w:delText xml:space="preserve"> Module Name</w:delText>
        </w:r>
        <w:r w:rsidRPr="00EA0D53" w:rsidDel="002F4621">
          <w:rPr>
            <w:strike/>
            <w:noProof w:val="0"/>
            <w:rPrChange w:id="1512" w:author="Jones, Emma" w:date="2018-05-01T14:46:00Z">
              <w:rPr>
                <w:noProof w:val="0"/>
              </w:rPr>
            </w:rPrChange>
          </w:rPr>
          <w:delText xml:space="preserve">&gt; </w:delText>
        </w:r>
      </w:del>
      <w:del w:id="1513" w:author="Jones, Emma" w:date="2018-05-01T14:54:00Z">
        <w:r w:rsidRPr="00EA0D53" w:rsidDel="00EA0D53">
          <w:rPr>
            <w:strike/>
            <w:noProof w:val="0"/>
            <w:rPrChange w:id="1514" w:author="Jones, Emma" w:date="2018-05-01T14:46:00Z">
              <w:rPr>
                <w:noProof w:val="0"/>
              </w:rPr>
            </w:rPrChange>
          </w:rPr>
          <w:delText>Entry</w:delText>
        </w:r>
        <w:r w:rsidR="00665D8F" w:rsidRPr="00EA0D53" w:rsidDel="00EA0D53">
          <w:rPr>
            <w:strike/>
            <w:noProof w:val="0"/>
            <w:rPrChange w:id="1515" w:author="Jones, Emma" w:date="2018-05-01T14:46:00Z">
              <w:rPr>
                <w:noProof w:val="0"/>
              </w:rPr>
            </w:rPrChange>
          </w:rPr>
          <w:delText xml:space="preserve"> </w:delText>
        </w:r>
        <w:r w:rsidR="0023732B" w:rsidRPr="00EA0D53" w:rsidDel="00EA0D53">
          <w:rPr>
            <w:strike/>
            <w:noProof w:val="0"/>
            <w:rPrChange w:id="1516" w:author="Jones, Emma" w:date="2018-05-01T14:46:00Z">
              <w:rPr>
                <w:noProof w:val="0"/>
              </w:rPr>
            </w:rPrChange>
          </w:rPr>
          <w:delText xml:space="preserve">Content </w:delText>
        </w:r>
        <w:r w:rsidR="00665D8F" w:rsidRPr="00EA0D53" w:rsidDel="00EA0D53">
          <w:rPr>
            <w:strike/>
            <w:noProof w:val="0"/>
            <w:rPrChange w:id="1517" w:author="Jones, Emma" w:date="2018-05-01T14:46:00Z">
              <w:rPr>
                <w:noProof w:val="0"/>
              </w:rPr>
            </w:rPrChange>
          </w:rPr>
          <w:delText>Module</w:delText>
        </w:r>
        <w:bookmarkEnd w:id="1502"/>
        <w:bookmarkEnd w:id="1503"/>
        <w:r w:rsidRPr="00EA0D53" w:rsidDel="00EA0D53">
          <w:rPr>
            <w:strike/>
            <w:noProof w:val="0"/>
            <w:rPrChange w:id="1518" w:author="Jones, Emma" w:date="2018-05-01T14:46:00Z">
              <w:rPr>
                <w:noProof w:val="0"/>
              </w:rPr>
            </w:rPrChange>
          </w:rPr>
          <w:delText xml:space="preserve"> </w:delText>
        </w:r>
      </w:del>
    </w:p>
    <w:p w14:paraId="45C95EB0" w14:textId="562A4F9C" w:rsidR="00BC6EDE" w:rsidRPr="00EA0D53" w:rsidDel="00EA0D53" w:rsidRDefault="00630F33" w:rsidP="00597DB2">
      <w:pPr>
        <w:pStyle w:val="AuthorInstructions"/>
        <w:rPr>
          <w:del w:id="1519" w:author="Jones, Emma" w:date="2018-05-01T14:54:00Z"/>
          <w:strike/>
          <w:sz w:val="18"/>
          <w:szCs w:val="18"/>
          <w:highlight w:val="lightGray"/>
          <w:rPrChange w:id="1520" w:author="Jones, Emma" w:date="2018-05-01T14:46:00Z">
            <w:rPr>
              <w:del w:id="1521" w:author="Jones, Emma" w:date="2018-05-01T14:54:00Z"/>
            </w:rPr>
          </w:rPrChange>
        </w:rPr>
      </w:pPr>
      <w:del w:id="1522" w:author="Jones, Emma" w:date="2018-05-01T14:54:00Z">
        <w:r w:rsidRPr="00EA0D53" w:rsidDel="00EA0D53">
          <w:rPr>
            <w:strike/>
            <w:sz w:val="18"/>
            <w:szCs w:val="18"/>
            <w:highlight w:val="lightGray"/>
            <w:rPrChange w:id="1523" w:author="Jones, Emma" w:date="2018-05-01T14:46:00Z">
              <w:rPr/>
            </w:rPrChange>
          </w:rPr>
          <w:delText>&lt;</w:delText>
        </w:r>
        <w:r w:rsidR="00F96602" w:rsidRPr="00EA0D53" w:rsidDel="00EA0D53">
          <w:rPr>
            <w:strike/>
            <w:sz w:val="18"/>
            <w:szCs w:val="18"/>
            <w:highlight w:val="lightGray"/>
            <w:rPrChange w:id="1524" w:author="Jones, Emma" w:date="2018-05-01T14:46:00Z">
              <w:rPr>
                <w:highlight w:val="yellow"/>
              </w:rPr>
            </w:rPrChange>
          </w:rPr>
          <w:delText>Authors’ Note: Replicate section 6.3.4.E for each Entry Content Module defined in this profile. Number as 6.3.4.E</w:delText>
        </w:r>
        <w:r w:rsidR="00F96602" w:rsidRPr="00EA0D53" w:rsidDel="00EA0D53">
          <w:rPr>
            <w:b/>
            <w:strike/>
            <w:sz w:val="18"/>
            <w:szCs w:val="18"/>
            <w:highlight w:val="lightGray"/>
            <w:rPrChange w:id="1525" w:author="Jones, Emma" w:date="2018-05-01T14:46:00Z">
              <w:rPr>
                <w:b/>
                <w:highlight w:val="yellow"/>
              </w:rPr>
            </w:rPrChange>
          </w:rPr>
          <w:delText>1</w:delText>
        </w:r>
        <w:r w:rsidR="00F96602" w:rsidRPr="00EA0D53" w:rsidDel="00EA0D53">
          <w:rPr>
            <w:strike/>
            <w:sz w:val="18"/>
            <w:szCs w:val="18"/>
            <w:highlight w:val="lightGray"/>
            <w:rPrChange w:id="1526" w:author="Jones, Emma" w:date="2018-05-01T14:46:00Z">
              <w:rPr>
                <w:highlight w:val="yellow"/>
              </w:rPr>
            </w:rPrChange>
          </w:rPr>
          <w:delText>, 6.3.4.E</w:delText>
        </w:r>
        <w:r w:rsidR="00F96602" w:rsidRPr="00EA0D53" w:rsidDel="00EA0D53">
          <w:rPr>
            <w:b/>
            <w:strike/>
            <w:sz w:val="18"/>
            <w:szCs w:val="18"/>
            <w:highlight w:val="lightGray"/>
            <w:rPrChange w:id="1527" w:author="Jones, Emma" w:date="2018-05-01T14:46:00Z">
              <w:rPr>
                <w:b/>
                <w:highlight w:val="yellow"/>
              </w:rPr>
            </w:rPrChange>
          </w:rPr>
          <w:delText>2</w:delText>
        </w:r>
        <w:r w:rsidR="00F96602" w:rsidRPr="00EA0D53" w:rsidDel="00EA0D53">
          <w:rPr>
            <w:strike/>
            <w:sz w:val="18"/>
            <w:szCs w:val="18"/>
            <w:highlight w:val="lightGray"/>
            <w:rPrChange w:id="1528" w:author="Jones, Emma" w:date="2018-05-01T14:46:00Z">
              <w:rPr>
                <w:highlight w:val="yellow"/>
              </w:rPr>
            </w:rPrChange>
          </w:rPr>
          <w:delText>, etc.</w:delText>
        </w:r>
        <w:r w:rsidRPr="00EA0D53" w:rsidDel="00EA0D53">
          <w:rPr>
            <w:strike/>
            <w:sz w:val="18"/>
            <w:szCs w:val="18"/>
            <w:highlight w:val="lightGray"/>
            <w:rPrChange w:id="1529" w:author="Jones, Emma" w:date="2018-05-01T14:46:00Z">
              <w:rPr/>
            </w:rPrChange>
          </w:rPr>
          <w:delText>&gt;</w:delText>
        </w:r>
      </w:del>
    </w:p>
    <w:p w14:paraId="7DFFBBCC" w14:textId="600A3801" w:rsidR="006A4E4D" w:rsidRPr="002F4621" w:rsidDel="006A4E4D" w:rsidRDefault="00BC6EDE" w:rsidP="00597DB2">
      <w:pPr>
        <w:pStyle w:val="AuthorInstructions"/>
        <w:rPr>
          <w:del w:id="1530" w:author="Jones, Emma" w:date="2018-04-27T12:34:00Z"/>
          <w:sz w:val="18"/>
          <w:szCs w:val="18"/>
          <w:rPrChange w:id="1531" w:author="Jones, Emma" w:date="2018-04-27T12:15:00Z">
            <w:rPr>
              <w:del w:id="1532" w:author="Jones, Emma" w:date="2018-04-27T12:34:00Z"/>
              <w:szCs w:val="24"/>
            </w:rPr>
          </w:rPrChange>
        </w:rPr>
      </w:pPr>
      <w:del w:id="1533" w:author="Jones, Emma" w:date="2018-05-01T14:54:00Z">
        <w:r w:rsidRPr="00EA0D53" w:rsidDel="00EA0D53">
          <w:rPr>
            <w:strike/>
            <w:sz w:val="18"/>
            <w:szCs w:val="18"/>
            <w:highlight w:val="lightGray"/>
            <w:rPrChange w:id="1534" w:author="Jones, Emma" w:date="2018-05-01T14:46:00Z">
              <w:rPr>
                <w:szCs w:val="24"/>
              </w:rPr>
            </w:rPrChange>
          </w:rPr>
          <w:delText>&lt;</w:delText>
        </w:r>
        <w:r w:rsidR="00E5672F" w:rsidRPr="00EA0D53" w:rsidDel="00EA0D53">
          <w:rPr>
            <w:strike/>
            <w:sz w:val="18"/>
            <w:szCs w:val="18"/>
            <w:highlight w:val="lightGray"/>
            <w:rPrChange w:id="1535" w:author="Jones, Emma" w:date="2018-05-01T14:46:00Z">
              <w:rPr>
                <w:szCs w:val="24"/>
              </w:rPr>
            </w:rPrChange>
          </w:rPr>
          <w:delText>If this</w:delText>
        </w:r>
        <w:r w:rsidRPr="00EA0D53" w:rsidDel="00EA0D53">
          <w:rPr>
            <w:strike/>
            <w:sz w:val="18"/>
            <w:szCs w:val="18"/>
            <w:highlight w:val="lightGray"/>
            <w:rPrChange w:id="1536" w:author="Jones, Emma" w:date="2018-05-01T14:46:00Z">
              <w:rPr>
                <w:szCs w:val="24"/>
              </w:rPr>
            </w:rPrChange>
          </w:rPr>
          <w:delText xml:space="preserve"> entry has subsidiary/child</w:delText>
        </w:r>
        <w:r w:rsidR="00E5672F" w:rsidRPr="00EA0D53" w:rsidDel="00EA0D53">
          <w:rPr>
            <w:strike/>
            <w:sz w:val="18"/>
            <w:szCs w:val="18"/>
            <w:highlight w:val="lightGray"/>
            <w:rPrChange w:id="1537" w:author="Jones, Emma" w:date="2018-05-01T14:46:00Z">
              <w:rPr>
                <w:szCs w:val="24"/>
              </w:rPr>
            </w:rPrChange>
          </w:rPr>
          <w:delText xml:space="preserve"> </w:delText>
        </w:r>
        <w:r w:rsidRPr="00EA0D53" w:rsidDel="00EA0D53">
          <w:rPr>
            <w:strike/>
            <w:sz w:val="18"/>
            <w:szCs w:val="18"/>
            <w:highlight w:val="lightGray"/>
            <w:rPrChange w:id="1538" w:author="Jones, Emma" w:date="2018-05-01T14:46:00Z">
              <w:rPr>
                <w:szCs w:val="24"/>
              </w:rPr>
            </w:rPrChange>
          </w:rPr>
          <w:delText>entries</w:delText>
        </w:r>
        <w:r w:rsidR="00E5672F" w:rsidRPr="00EA0D53" w:rsidDel="00EA0D53">
          <w:rPr>
            <w:strike/>
            <w:sz w:val="18"/>
            <w:szCs w:val="18"/>
            <w:highlight w:val="lightGray"/>
            <w:rPrChange w:id="1539" w:author="Jones, Emma" w:date="2018-05-01T14:46:00Z">
              <w:rPr>
                <w:szCs w:val="24"/>
              </w:rPr>
            </w:rPrChange>
          </w:rPr>
          <w:delText>, these entries are referenced</w:delText>
        </w:r>
        <w:r w:rsidRPr="00EA0D53" w:rsidDel="00EA0D53">
          <w:rPr>
            <w:strike/>
            <w:sz w:val="18"/>
            <w:szCs w:val="18"/>
            <w:highlight w:val="lightGray"/>
            <w:rPrChange w:id="1540" w:author="Jones, Emma" w:date="2018-05-01T14:46:00Z">
              <w:rPr>
                <w:szCs w:val="24"/>
              </w:rPr>
            </w:rPrChange>
          </w:rPr>
          <w:delText xml:space="preserve"> </w:delText>
        </w:r>
        <w:r w:rsidR="00E5672F" w:rsidRPr="00EA0D53" w:rsidDel="00EA0D53">
          <w:rPr>
            <w:strike/>
            <w:sz w:val="18"/>
            <w:szCs w:val="18"/>
            <w:highlight w:val="lightGray"/>
            <w:rPrChange w:id="1541" w:author="Jones, Emma" w:date="2018-05-01T14:46:00Z">
              <w:rPr>
                <w:szCs w:val="24"/>
              </w:rPr>
            </w:rPrChange>
          </w:rPr>
          <w:delText>in the table below</w:delText>
        </w:r>
        <w:r w:rsidR="00887E40" w:rsidRPr="00EA0D53" w:rsidDel="00EA0D53">
          <w:rPr>
            <w:strike/>
            <w:sz w:val="18"/>
            <w:szCs w:val="18"/>
            <w:highlight w:val="lightGray"/>
            <w:rPrChange w:id="1542" w:author="Jones, Emma" w:date="2018-05-01T14:46:00Z">
              <w:rPr>
                <w:szCs w:val="24"/>
              </w:rPr>
            </w:rPrChange>
          </w:rPr>
          <w:delText xml:space="preserve">. </w:delText>
        </w:r>
        <w:r w:rsidRPr="00EA0D53" w:rsidDel="00EA0D53">
          <w:rPr>
            <w:strike/>
            <w:sz w:val="18"/>
            <w:szCs w:val="18"/>
            <w:highlight w:val="lightGray"/>
            <w:rPrChange w:id="1543" w:author="Jones, Emma" w:date="2018-05-01T14:46:00Z">
              <w:rPr>
                <w:szCs w:val="24"/>
              </w:rPr>
            </w:rPrChange>
          </w:rPr>
          <w:delText>Create one row for each subsidiary/child entry.&gt;</w:delText>
        </w:r>
      </w:del>
    </w:p>
    <w:p w14:paraId="63471C9E" w14:textId="3EBCDBB9" w:rsidR="00712AE6" w:rsidRPr="00D26514" w:rsidDel="002F4621" w:rsidRDefault="00712AE6" w:rsidP="00597DB2">
      <w:pPr>
        <w:pStyle w:val="AuthorInstructions"/>
        <w:rPr>
          <w:del w:id="1544" w:author="Jones, Emma" w:date="2018-04-27T12:16:00Z"/>
          <w:szCs w:val="24"/>
        </w:rPr>
      </w:pPr>
    </w:p>
    <w:p w14:paraId="3A21C260" w14:textId="125BA621" w:rsidR="00983131" w:rsidRPr="00EA3BCB" w:rsidDel="002F4621" w:rsidRDefault="00983131" w:rsidP="00597DB2">
      <w:pPr>
        <w:pStyle w:val="AuthorInstructions"/>
        <w:rPr>
          <w:del w:id="1545" w:author="Jones, Emma" w:date="2018-04-27T12:16:00Z"/>
          <w:b/>
        </w:rPr>
      </w:pPr>
      <w:del w:id="1546" w:author="Jones, Emma" w:date="2018-04-27T12:16:00Z">
        <w:r w:rsidRPr="00EA3BCB" w:rsidDel="002F4621">
          <w:rPr>
            <w:b/>
          </w:rPr>
          <w:delText>### Begin Tabular Format - Entry</w:delText>
        </w:r>
      </w:del>
    </w:p>
    <w:p w14:paraId="3C2AA2B5" w14:textId="17022379" w:rsidR="00983131" w:rsidRPr="00D26514" w:rsidDel="002F4621" w:rsidRDefault="00983131" w:rsidP="00BC6EDE">
      <w:pPr>
        <w:pStyle w:val="BodyText"/>
        <w:rPr>
          <w:del w:id="1547" w:author="Jones, Emma" w:date="2018-04-27T12:16:00Z"/>
          <w:szCs w:val="24"/>
          <w:lang w:eastAsia="x-none"/>
        </w:rPr>
      </w:pPr>
    </w:p>
    <w:p w14:paraId="4AB0DEAF" w14:textId="6B11F262" w:rsidR="003602DC" w:rsidRPr="00D26514" w:rsidDel="00EA0D53" w:rsidRDefault="004046B6" w:rsidP="00597DB2">
      <w:pPr>
        <w:pStyle w:val="TableTitle"/>
        <w:rPr>
          <w:del w:id="1548" w:author="Jones, Emma" w:date="2018-05-01T14:54:00Z"/>
        </w:rPr>
      </w:pPr>
      <w:del w:id="1549" w:author="Jones, Emma" w:date="2018-05-01T14:54:00Z">
        <w:r w:rsidRPr="00D26514" w:rsidDel="00EA0D53">
          <w:delText xml:space="preserve">Table 6.3.4.E-1 </w:delText>
        </w:r>
      </w:del>
      <w:del w:id="1550" w:author="Jones, Emma" w:date="2018-04-27T12:12:00Z">
        <w:r w:rsidRPr="00D26514" w:rsidDel="002F4621">
          <w:delText>&lt;Entry Module Name&gt;</w:delText>
        </w:r>
      </w:del>
      <w:del w:id="1551" w:author="Jones, Emma" w:date="2018-05-01T14:54:00Z">
        <w:r w:rsidR="003602DC" w:rsidRPr="00D26514" w:rsidDel="00EA0D53">
          <w:delText xml:space="preserve"> Entry</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Change w:id="1552" w:author="Jones, Emma" w:date="2018-04-27T12:34: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PrChange>
      </w:tblPr>
      <w:tblGrid>
        <w:gridCol w:w="829"/>
        <w:gridCol w:w="538"/>
        <w:gridCol w:w="810"/>
        <w:gridCol w:w="454"/>
        <w:gridCol w:w="1606"/>
        <w:gridCol w:w="357"/>
        <w:gridCol w:w="985"/>
        <w:gridCol w:w="989"/>
        <w:gridCol w:w="1253"/>
        <w:gridCol w:w="1522"/>
        <w:gridCol w:w="7"/>
        <w:tblGridChange w:id="1553">
          <w:tblGrid>
            <w:gridCol w:w="820"/>
            <w:gridCol w:w="537"/>
            <w:gridCol w:w="810"/>
            <w:gridCol w:w="452"/>
            <w:gridCol w:w="1608"/>
            <w:gridCol w:w="357"/>
            <w:gridCol w:w="985"/>
            <w:gridCol w:w="989"/>
            <w:gridCol w:w="1253"/>
            <w:gridCol w:w="1522"/>
            <w:gridCol w:w="17"/>
          </w:tblGrid>
        </w:tblGridChange>
      </w:tblGrid>
      <w:tr w:rsidR="009612F6" w:rsidRPr="00D26514" w:rsidDel="00EA0D53" w14:paraId="5F567BA7" w14:textId="0DB4176A" w:rsidTr="006A4E4D">
        <w:trPr>
          <w:del w:id="1554" w:author="Jones, Emma" w:date="2018-05-01T14:54:00Z"/>
        </w:trPr>
        <w:tc>
          <w:tcPr>
            <w:tcW w:w="1406" w:type="pct"/>
            <w:gridSpan w:val="4"/>
            <w:shd w:val="clear" w:color="auto" w:fill="E6E6E6"/>
            <w:vAlign w:val="center"/>
            <w:tcPrChange w:id="1555" w:author="Jones, Emma" w:date="2018-04-27T12:34:00Z">
              <w:tcPr>
                <w:tcW w:w="1400" w:type="pct"/>
                <w:gridSpan w:val="4"/>
                <w:shd w:val="clear" w:color="auto" w:fill="E6E6E6"/>
                <w:vAlign w:val="center"/>
              </w:tcPr>
            </w:tcPrChange>
          </w:tcPr>
          <w:p w14:paraId="7E5BACBF" w14:textId="0D5F3F65" w:rsidR="009612F6" w:rsidRPr="00D26514" w:rsidDel="00EA0D53" w:rsidRDefault="009612F6" w:rsidP="00597DB2">
            <w:pPr>
              <w:pStyle w:val="TableTitle"/>
              <w:rPr>
                <w:del w:id="1556" w:author="Jones, Emma" w:date="2018-05-01T14:54:00Z"/>
              </w:rPr>
            </w:pPr>
            <w:del w:id="1557" w:author="Jones, Emma" w:date="2018-05-01T14:54:00Z">
              <w:r w:rsidRPr="00D26514" w:rsidDel="00EA0D53">
                <w:delText>Template Name</w:delText>
              </w:r>
            </w:del>
          </w:p>
        </w:tc>
        <w:tc>
          <w:tcPr>
            <w:tcW w:w="3594" w:type="pct"/>
            <w:gridSpan w:val="7"/>
            <w:vAlign w:val="center"/>
            <w:tcPrChange w:id="1558" w:author="Jones, Emma" w:date="2018-04-27T12:34:00Z">
              <w:tcPr>
                <w:tcW w:w="3600" w:type="pct"/>
                <w:gridSpan w:val="7"/>
                <w:vAlign w:val="center"/>
              </w:tcPr>
            </w:tcPrChange>
          </w:tcPr>
          <w:p w14:paraId="1DFF1F0A" w14:textId="661D50DD" w:rsidR="009612F6" w:rsidRPr="00D26514" w:rsidDel="00EA0D53" w:rsidRDefault="009612F6" w:rsidP="00BB76BC">
            <w:pPr>
              <w:pStyle w:val="TableEntry"/>
              <w:rPr>
                <w:del w:id="1559" w:author="Jones, Emma" w:date="2018-05-01T14:54:00Z"/>
              </w:rPr>
            </w:pPr>
            <w:del w:id="1560" w:author="Jones, Emma" w:date="2018-04-27T12:12:00Z">
              <w:r w:rsidRPr="00D26514" w:rsidDel="002F4621">
                <w:delText>&lt;Template name&gt;</w:delText>
              </w:r>
            </w:del>
          </w:p>
        </w:tc>
      </w:tr>
      <w:tr w:rsidR="009612F6" w:rsidRPr="00D26514" w:rsidDel="00EA0D53" w14:paraId="5C469926" w14:textId="1BBF701A" w:rsidTr="006A4E4D">
        <w:trPr>
          <w:del w:id="1561" w:author="Jones, Emma" w:date="2018-05-01T14:54:00Z"/>
        </w:trPr>
        <w:tc>
          <w:tcPr>
            <w:tcW w:w="1406" w:type="pct"/>
            <w:gridSpan w:val="4"/>
            <w:shd w:val="clear" w:color="auto" w:fill="E6E6E6"/>
            <w:vAlign w:val="center"/>
            <w:tcPrChange w:id="1562" w:author="Jones, Emma" w:date="2018-04-27T12:34:00Z">
              <w:tcPr>
                <w:tcW w:w="1400" w:type="pct"/>
                <w:gridSpan w:val="4"/>
                <w:shd w:val="clear" w:color="auto" w:fill="E6E6E6"/>
                <w:vAlign w:val="center"/>
              </w:tcPr>
            </w:tcPrChange>
          </w:tcPr>
          <w:p w14:paraId="13D29847" w14:textId="50F2EAEA" w:rsidR="009612F6" w:rsidRPr="00D26514" w:rsidDel="00EA0D53" w:rsidRDefault="009612F6" w:rsidP="008358E5">
            <w:pPr>
              <w:pStyle w:val="TableEntryHeader"/>
              <w:rPr>
                <w:del w:id="1563" w:author="Jones, Emma" w:date="2018-05-01T14:54:00Z"/>
              </w:rPr>
            </w:pPr>
            <w:del w:id="1564" w:author="Jones, Emma" w:date="2018-05-01T14:54:00Z">
              <w:r w:rsidRPr="00D26514" w:rsidDel="00EA0D53">
                <w:delText xml:space="preserve">Template ID </w:delText>
              </w:r>
            </w:del>
          </w:p>
        </w:tc>
        <w:tc>
          <w:tcPr>
            <w:tcW w:w="3594" w:type="pct"/>
            <w:gridSpan w:val="7"/>
            <w:vAlign w:val="center"/>
            <w:tcPrChange w:id="1565" w:author="Jones, Emma" w:date="2018-04-27T12:34:00Z">
              <w:tcPr>
                <w:tcW w:w="3600" w:type="pct"/>
                <w:gridSpan w:val="7"/>
                <w:vAlign w:val="center"/>
              </w:tcPr>
            </w:tcPrChange>
          </w:tcPr>
          <w:p w14:paraId="112890C5" w14:textId="143A4D98" w:rsidR="009612F6" w:rsidRPr="00D26514" w:rsidDel="00EA0D53" w:rsidRDefault="00B87220" w:rsidP="00BB76BC">
            <w:pPr>
              <w:pStyle w:val="TableEntry"/>
              <w:rPr>
                <w:del w:id="1566" w:author="Jones, Emma" w:date="2018-05-01T14:54:00Z"/>
              </w:rPr>
            </w:pPr>
            <w:del w:id="1567" w:author="Jones, Emma" w:date="2018-04-27T12:12:00Z">
              <w:r w:rsidRPr="00D26514" w:rsidDel="002F4621">
                <w:delText>&lt;oid&gt;</w:delText>
              </w:r>
            </w:del>
          </w:p>
        </w:tc>
      </w:tr>
      <w:tr w:rsidR="009612F6" w:rsidRPr="00D26514" w:rsidDel="00EA0D53" w14:paraId="17027E17" w14:textId="4F1BED37" w:rsidTr="006A4E4D">
        <w:trPr>
          <w:del w:id="1568" w:author="Jones, Emma" w:date="2018-05-01T14:54:00Z"/>
        </w:trPr>
        <w:tc>
          <w:tcPr>
            <w:tcW w:w="1406" w:type="pct"/>
            <w:gridSpan w:val="4"/>
            <w:shd w:val="clear" w:color="auto" w:fill="E6E6E6"/>
            <w:vAlign w:val="center"/>
            <w:tcPrChange w:id="1569" w:author="Jones, Emma" w:date="2018-04-27T12:34:00Z">
              <w:tcPr>
                <w:tcW w:w="1400" w:type="pct"/>
                <w:gridSpan w:val="4"/>
                <w:shd w:val="clear" w:color="auto" w:fill="E6E6E6"/>
                <w:vAlign w:val="center"/>
              </w:tcPr>
            </w:tcPrChange>
          </w:tcPr>
          <w:p w14:paraId="1B6E40DE" w14:textId="1A3C4B8C" w:rsidR="009612F6" w:rsidRPr="00D26514" w:rsidDel="00EA0D53" w:rsidRDefault="009612F6" w:rsidP="008358E5">
            <w:pPr>
              <w:pStyle w:val="TableEntryHeader"/>
              <w:rPr>
                <w:del w:id="1570" w:author="Jones, Emma" w:date="2018-05-01T14:54:00Z"/>
              </w:rPr>
            </w:pPr>
            <w:del w:id="1571" w:author="Jones, Emma" w:date="2018-05-01T14:54:00Z">
              <w:r w:rsidRPr="00D26514" w:rsidDel="00EA0D53">
                <w:delText xml:space="preserve">Parent Template </w:delText>
              </w:r>
            </w:del>
          </w:p>
        </w:tc>
        <w:tc>
          <w:tcPr>
            <w:tcW w:w="3594" w:type="pct"/>
            <w:gridSpan w:val="7"/>
            <w:vAlign w:val="center"/>
            <w:tcPrChange w:id="1572" w:author="Jones, Emma" w:date="2018-04-27T12:34:00Z">
              <w:tcPr>
                <w:tcW w:w="3600" w:type="pct"/>
                <w:gridSpan w:val="7"/>
                <w:vAlign w:val="center"/>
              </w:tcPr>
            </w:tcPrChange>
          </w:tcPr>
          <w:p w14:paraId="7BC6DC68" w14:textId="68603D48" w:rsidR="009612F6" w:rsidRPr="00D26514" w:rsidDel="00EA0D53" w:rsidRDefault="00B87220" w:rsidP="003036BB">
            <w:pPr>
              <w:pStyle w:val="TableEntry"/>
              <w:rPr>
                <w:del w:id="1573" w:author="Jones, Emma" w:date="2018-05-01T14:54:00Z"/>
              </w:rPr>
            </w:pPr>
            <w:del w:id="1574" w:author="Jones, Emma" w:date="2018-04-27T12:16:00Z">
              <w:r w:rsidRPr="00D26514" w:rsidDel="002F4621">
                <w:delText>&lt;Parent Template Name</w:delText>
              </w:r>
              <w:r w:rsidR="005F3FB5" w:rsidRPr="00D26514" w:rsidDel="002F4621">
                <w:delText xml:space="preserve"> </w:delText>
              </w:r>
              <w:r w:rsidRPr="00D26514" w:rsidDel="002F4621">
                <w:delText>oid/uid [Domain - Reference]&gt;</w:delText>
              </w:r>
              <w:r w:rsidR="00703DEF" w:rsidRPr="00D26514" w:rsidDel="002F4621">
                <w:delText xml:space="preserve"> or NA</w:delText>
              </w:r>
            </w:del>
          </w:p>
        </w:tc>
      </w:tr>
      <w:tr w:rsidR="009612F6" w:rsidRPr="00D26514" w:rsidDel="00EA0D53" w14:paraId="7440C4DE" w14:textId="0F0DE46C" w:rsidTr="006A4E4D">
        <w:trPr>
          <w:del w:id="1575" w:author="Jones, Emma" w:date="2018-05-01T14:54:00Z"/>
        </w:trPr>
        <w:tc>
          <w:tcPr>
            <w:tcW w:w="1406" w:type="pct"/>
            <w:gridSpan w:val="4"/>
            <w:shd w:val="clear" w:color="auto" w:fill="E6E6E6"/>
            <w:vAlign w:val="center"/>
            <w:tcPrChange w:id="1576" w:author="Jones, Emma" w:date="2018-04-27T12:34:00Z">
              <w:tcPr>
                <w:tcW w:w="1400" w:type="pct"/>
                <w:gridSpan w:val="4"/>
                <w:shd w:val="clear" w:color="auto" w:fill="E6E6E6"/>
                <w:vAlign w:val="center"/>
              </w:tcPr>
            </w:tcPrChange>
          </w:tcPr>
          <w:p w14:paraId="55ABF905" w14:textId="7D682CB2" w:rsidR="009612F6" w:rsidRPr="00D26514" w:rsidDel="00EA0D53" w:rsidRDefault="009612F6" w:rsidP="008358E5">
            <w:pPr>
              <w:pStyle w:val="TableEntryHeader"/>
              <w:rPr>
                <w:del w:id="1577" w:author="Jones, Emma" w:date="2018-05-01T14:54:00Z"/>
              </w:rPr>
            </w:pPr>
            <w:del w:id="1578" w:author="Jones, Emma" w:date="2018-05-01T14:54:00Z">
              <w:r w:rsidRPr="00D26514" w:rsidDel="00EA0D53">
                <w:delText xml:space="preserve">General Description </w:delText>
              </w:r>
            </w:del>
          </w:p>
        </w:tc>
        <w:tc>
          <w:tcPr>
            <w:tcW w:w="3594" w:type="pct"/>
            <w:gridSpan w:val="7"/>
            <w:vAlign w:val="center"/>
            <w:tcPrChange w:id="1579" w:author="Jones, Emma" w:date="2018-04-27T12:34:00Z">
              <w:tcPr>
                <w:tcW w:w="3600" w:type="pct"/>
                <w:gridSpan w:val="7"/>
                <w:vAlign w:val="center"/>
              </w:tcPr>
            </w:tcPrChange>
          </w:tcPr>
          <w:p w14:paraId="417D054A" w14:textId="0E3B2BD9" w:rsidR="009612F6" w:rsidRPr="002F4621" w:rsidDel="00EA0D53" w:rsidRDefault="00B87220" w:rsidP="00BB76BC">
            <w:pPr>
              <w:pStyle w:val="TableEntry"/>
              <w:rPr>
                <w:del w:id="1580" w:author="Jones, Emma" w:date="2018-05-01T14:54:00Z"/>
                <w:szCs w:val="18"/>
                <w:rPrChange w:id="1581" w:author="Jones, Emma" w:date="2018-04-27T12:17:00Z">
                  <w:rPr>
                    <w:del w:id="1582" w:author="Jones, Emma" w:date="2018-05-01T14:54:00Z"/>
                  </w:rPr>
                </w:rPrChange>
              </w:rPr>
            </w:pPr>
            <w:del w:id="1583" w:author="Jones, Emma" w:date="2018-04-27T12:17:00Z">
              <w:r w:rsidRPr="002F4621" w:rsidDel="002F4621">
                <w:rPr>
                  <w:szCs w:val="18"/>
                  <w:rPrChange w:id="1584" w:author="Jones, Emma" w:date="2018-04-27T12:17:00Z">
                    <w:rPr/>
                  </w:rPrChange>
                </w:rPr>
                <w:delText>&lt;brief textual description, one paragraph&gt;</w:delText>
              </w:r>
            </w:del>
          </w:p>
        </w:tc>
      </w:tr>
      <w:tr w:rsidR="009612F6" w:rsidRPr="00D26514" w:rsidDel="00EA0D53" w14:paraId="7F5E8D3B" w14:textId="5BE6E9A3" w:rsidTr="006A4E4D">
        <w:trPr>
          <w:del w:id="1585" w:author="Jones, Emma" w:date="2018-05-01T14:54:00Z"/>
        </w:trPr>
        <w:tc>
          <w:tcPr>
            <w:tcW w:w="730" w:type="pct"/>
            <w:gridSpan w:val="2"/>
            <w:shd w:val="clear" w:color="auto" w:fill="E6E6E6"/>
            <w:vAlign w:val="center"/>
            <w:tcPrChange w:id="1586" w:author="Jones, Emma" w:date="2018-04-27T12:34:00Z">
              <w:tcPr>
                <w:tcW w:w="725" w:type="pct"/>
                <w:gridSpan w:val="2"/>
                <w:shd w:val="clear" w:color="auto" w:fill="E6E6E6"/>
                <w:vAlign w:val="center"/>
              </w:tcPr>
            </w:tcPrChange>
          </w:tcPr>
          <w:p w14:paraId="73CD6272" w14:textId="2300CCBE" w:rsidR="009612F6" w:rsidRPr="00D26514" w:rsidDel="00EA0D53" w:rsidRDefault="009612F6" w:rsidP="008358E5">
            <w:pPr>
              <w:pStyle w:val="TableEntryHeader"/>
              <w:rPr>
                <w:del w:id="1587" w:author="Jones, Emma" w:date="2018-05-01T14:54:00Z"/>
              </w:rPr>
            </w:pPr>
            <w:del w:id="1588" w:author="Jones, Emma" w:date="2018-05-01T14:54:00Z">
              <w:r w:rsidRPr="00D26514" w:rsidDel="00EA0D53">
                <w:delText>Class/Mood</w:delText>
              </w:r>
            </w:del>
          </w:p>
        </w:tc>
        <w:tc>
          <w:tcPr>
            <w:tcW w:w="1726" w:type="pct"/>
            <w:gridSpan w:val="4"/>
            <w:shd w:val="clear" w:color="auto" w:fill="E6E6E6"/>
            <w:vAlign w:val="center"/>
            <w:tcPrChange w:id="1589" w:author="Jones, Emma" w:date="2018-04-27T12:34:00Z">
              <w:tcPr>
                <w:tcW w:w="1726" w:type="pct"/>
                <w:gridSpan w:val="4"/>
                <w:shd w:val="clear" w:color="auto" w:fill="E6E6E6"/>
                <w:vAlign w:val="center"/>
              </w:tcPr>
            </w:tcPrChange>
          </w:tcPr>
          <w:p w14:paraId="29469B8A" w14:textId="70BB4FC4" w:rsidR="009612F6" w:rsidRPr="00D26514" w:rsidDel="00EA0D53" w:rsidRDefault="009612F6" w:rsidP="00B92EA1">
            <w:pPr>
              <w:pStyle w:val="TableEntryHeader"/>
              <w:rPr>
                <w:del w:id="1590" w:author="Jones, Emma" w:date="2018-05-01T14:54:00Z"/>
              </w:rPr>
            </w:pPr>
            <w:del w:id="1591" w:author="Jones, Emma" w:date="2018-05-01T14:54:00Z">
              <w:r w:rsidRPr="00D26514" w:rsidDel="00EA0D53">
                <w:delText xml:space="preserve">Code </w:delText>
              </w:r>
            </w:del>
          </w:p>
        </w:tc>
        <w:tc>
          <w:tcPr>
            <w:tcW w:w="527" w:type="pct"/>
            <w:shd w:val="clear" w:color="auto" w:fill="E6E6E6"/>
            <w:vAlign w:val="center"/>
            <w:tcPrChange w:id="1592" w:author="Jones, Emma" w:date="2018-04-27T12:34:00Z">
              <w:tcPr>
                <w:tcW w:w="527" w:type="pct"/>
                <w:shd w:val="clear" w:color="auto" w:fill="E6E6E6"/>
                <w:vAlign w:val="center"/>
              </w:tcPr>
            </w:tcPrChange>
          </w:tcPr>
          <w:p w14:paraId="14C9B4CF" w14:textId="5CEFFBA0" w:rsidR="009612F6" w:rsidRPr="00D26514" w:rsidDel="00EA0D53" w:rsidRDefault="009612F6" w:rsidP="0071309E">
            <w:pPr>
              <w:pStyle w:val="TableEntryHeader"/>
              <w:rPr>
                <w:del w:id="1593" w:author="Jones, Emma" w:date="2018-05-01T14:54:00Z"/>
              </w:rPr>
            </w:pPr>
            <w:del w:id="1594" w:author="Jones, Emma" w:date="2018-05-01T14:54:00Z">
              <w:r w:rsidRPr="00D26514" w:rsidDel="00EA0D53">
                <w:delText>Data Type</w:delText>
              </w:r>
            </w:del>
          </w:p>
        </w:tc>
        <w:tc>
          <w:tcPr>
            <w:tcW w:w="2018" w:type="pct"/>
            <w:gridSpan w:val="4"/>
            <w:shd w:val="clear" w:color="auto" w:fill="E6E6E6"/>
            <w:vAlign w:val="center"/>
            <w:tcPrChange w:id="1595" w:author="Jones, Emma" w:date="2018-04-27T12:34:00Z">
              <w:tcPr>
                <w:tcW w:w="2022" w:type="pct"/>
                <w:gridSpan w:val="4"/>
                <w:shd w:val="clear" w:color="auto" w:fill="E6E6E6"/>
                <w:vAlign w:val="center"/>
              </w:tcPr>
            </w:tcPrChange>
          </w:tcPr>
          <w:p w14:paraId="192A1B1B" w14:textId="7D9518D7" w:rsidR="009612F6" w:rsidRPr="00D26514" w:rsidDel="00EA0D53" w:rsidRDefault="009612F6" w:rsidP="004070FB">
            <w:pPr>
              <w:pStyle w:val="TableEntryHeader"/>
              <w:rPr>
                <w:del w:id="1596" w:author="Jones, Emma" w:date="2018-05-01T14:54:00Z"/>
              </w:rPr>
            </w:pPr>
            <w:del w:id="1597" w:author="Jones, Emma" w:date="2018-05-01T14:54:00Z">
              <w:r w:rsidRPr="00D26514" w:rsidDel="00EA0D53">
                <w:delText xml:space="preserve">Value </w:delText>
              </w:r>
            </w:del>
          </w:p>
        </w:tc>
      </w:tr>
      <w:tr w:rsidR="009612F6" w:rsidRPr="00D26514" w:rsidDel="00EA0D53" w14:paraId="4C74BB36" w14:textId="2C20950A" w:rsidTr="006A4E4D">
        <w:trPr>
          <w:del w:id="1598" w:author="Jones, Emma" w:date="2018-05-01T14:54:00Z"/>
        </w:trPr>
        <w:tc>
          <w:tcPr>
            <w:tcW w:w="730" w:type="pct"/>
            <w:gridSpan w:val="2"/>
            <w:vAlign w:val="center"/>
            <w:tcPrChange w:id="1599" w:author="Jones, Emma" w:date="2018-04-27T12:34:00Z">
              <w:tcPr>
                <w:tcW w:w="725" w:type="pct"/>
                <w:gridSpan w:val="2"/>
                <w:vAlign w:val="center"/>
              </w:tcPr>
            </w:tcPrChange>
          </w:tcPr>
          <w:p w14:paraId="695D1A00" w14:textId="098F96E2" w:rsidR="009612F6" w:rsidRPr="00D26514" w:rsidDel="00EA0D53" w:rsidRDefault="00B87220" w:rsidP="00BB76BC">
            <w:pPr>
              <w:pStyle w:val="TableEntry"/>
              <w:rPr>
                <w:del w:id="1600" w:author="Jones, Emma" w:date="2018-05-01T14:54:00Z"/>
              </w:rPr>
            </w:pPr>
            <w:del w:id="1601" w:author="Jones, Emma" w:date="2018-04-27T12:17:00Z">
              <w:r w:rsidRPr="00D26514" w:rsidDel="002F4621">
                <w:delText>&lt;use one of defined Class/Mood see General Intro App E&gt;</w:delText>
              </w:r>
            </w:del>
          </w:p>
        </w:tc>
        <w:tc>
          <w:tcPr>
            <w:tcW w:w="1726" w:type="pct"/>
            <w:gridSpan w:val="4"/>
            <w:vAlign w:val="center"/>
            <w:tcPrChange w:id="1602" w:author="Jones, Emma" w:date="2018-04-27T12:34:00Z">
              <w:tcPr>
                <w:tcW w:w="1726" w:type="pct"/>
                <w:gridSpan w:val="4"/>
                <w:vAlign w:val="center"/>
              </w:tcPr>
            </w:tcPrChange>
          </w:tcPr>
          <w:p w14:paraId="33BB5EB9" w14:textId="53EB8B71" w:rsidR="00346BB8" w:rsidRPr="00D26514" w:rsidDel="00EA0D53" w:rsidRDefault="00746A3D" w:rsidP="00BB76BC">
            <w:pPr>
              <w:pStyle w:val="TableEntry"/>
              <w:rPr>
                <w:del w:id="1603" w:author="Jones, Emma" w:date="2018-05-01T14:54:00Z"/>
              </w:rPr>
            </w:pPr>
            <w:del w:id="1604" w:author="Jones, Emma" w:date="2018-04-27T12:20:00Z">
              <w:r w:rsidRPr="00D26514" w:rsidDel="005931F3">
                <w:delText>&lt;</w:delText>
              </w:r>
              <w:r w:rsidR="00B87220" w:rsidRPr="00D26514" w:rsidDel="005931F3">
                <w:delText>Code</w:delText>
              </w:r>
            </w:del>
            <w:del w:id="1605" w:author="Jones, Emma" w:date="2018-05-01T14:54:00Z">
              <w:r w:rsidR="00B87220" w:rsidRPr="00D26514" w:rsidDel="00EA0D53">
                <w:delText xml:space="preserve">, </w:delText>
              </w:r>
            </w:del>
            <w:del w:id="1606" w:author="Jones, Emma" w:date="2018-04-27T12:21:00Z">
              <w:r w:rsidR="00B87220" w:rsidRPr="00D26514" w:rsidDel="005931F3">
                <w:delText>code system</w:delText>
              </w:r>
            </w:del>
            <w:del w:id="1607" w:author="Jones, Emma" w:date="2018-05-01T14:54:00Z">
              <w:r w:rsidR="00B87220" w:rsidRPr="00D26514" w:rsidDel="00EA0D53">
                <w:delText>,</w:delText>
              </w:r>
            </w:del>
            <w:del w:id="1608" w:author="Jones, Emma" w:date="2018-04-27T12:21:00Z">
              <w:r w:rsidR="00B87220" w:rsidRPr="00D26514" w:rsidDel="005931F3">
                <w:delText xml:space="preserve"> code meaning</w:delText>
              </w:r>
              <w:r w:rsidR="00346BB8" w:rsidRPr="00D26514" w:rsidDel="005931F3">
                <w:delText xml:space="preserve"> e.g., 18118-0, LOINC, “LV Wall Motion Segmental Findings”</w:delText>
              </w:r>
              <w:r w:rsidRPr="00D26514" w:rsidDel="005931F3">
                <w:delText>&gt;</w:delText>
              </w:r>
            </w:del>
          </w:p>
          <w:p w14:paraId="362DA830" w14:textId="0E513FCD" w:rsidR="00B87220" w:rsidRPr="00D26514" w:rsidDel="00EA0D53" w:rsidRDefault="00B87220" w:rsidP="00BB76BC">
            <w:pPr>
              <w:pStyle w:val="TableEntry"/>
              <w:rPr>
                <w:del w:id="1609" w:author="Jones, Emma" w:date="2018-05-01T14:54:00Z"/>
              </w:rPr>
            </w:pPr>
          </w:p>
        </w:tc>
        <w:tc>
          <w:tcPr>
            <w:tcW w:w="527" w:type="pct"/>
            <w:vAlign w:val="center"/>
            <w:tcPrChange w:id="1610" w:author="Jones, Emma" w:date="2018-04-27T12:34:00Z">
              <w:tcPr>
                <w:tcW w:w="527" w:type="pct"/>
                <w:vAlign w:val="center"/>
              </w:tcPr>
            </w:tcPrChange>
          </w:tcPr>
          <w:p w14:paraId="109A1022" w14:textId="5E095577" w:rsidR="009612F6" w:rsidRPr="00D26514" w:rsidDel="00EA0D53" w:rsidRDefault="00BC6EDE" w:rsidP="00BB76BC">
            <w:pPr>
              <w:pStyle w:val="TableEntry"/>
              <w:rPr>
                <w:del w:id="1611" w:author="Jones, Emma" w:date="2018-05-01T14:54:00Z"/>
              </w:rPr>
            </w:pPr>
            <w:del w:id="1612" w:author="Jones, Emma" w:date="2018-05-01T13:38:00Z">
              <w:r w:rsidRPr="00D26514" w:rsidDel="00872124">
                <w:delText>&lt;Applies only if the Class/ Mood is OBS/EVN. Enumerated in HL7 V3 Data Types R1.&gt;</w:delText>
              </w:r>
            </w:del>
          </w:p>
        </w:tc>
        <w:tc>
          <w:tcPr>
            <w:tcW w:w="2018" w:type="pct"/>
            <w:gridSpan w:val="4"/>
            <w:vAlign w:val="center"/>
            <w:tcPrChange w:id="1613" w:author="Jones, Emma" w:date="2018-04-27T12:34:00Z">
              <w:tcPr>
                <w:tcW w:w="2022" w:type="pct"/>
                <w:gridSpan w:val="4"/>
                <w:vAlign w:val="center"/>
              </w:tcPr>
            </w:tcPrChange>
          </w:tcPr>
          <w:p w14:paraId="0169A1E7" w14:textId="04EDA6B1" w:rsidR="009612F6" w:rsidRPr="00D26514" w:rsidDel="00EA0D53" w:rsidRDefault="00BC6EDE">
            <w:pPr>
              <w:pStyle w:val="TableEntry"/>
              <w:ind w:left="0"/>
              <w:rPr>
                <w:del w:id="1614" w:author="Jones, Emma" w:date="2018-05-01T14:54:00Z"/>
              </w:rPr>
              <w:pPrChange w:id="1615" w:author="Jones, Emma" w:date="2018-04-27T12:19:00Z">
                <w:pPr>
                  <w:pStyle w:val="TableEntry"/>
                </w:pPr>
              </w:pPrChange>
            </w:pPr>
            <w:del w:id="1616" w:author="Jones, Emma" w:date="2018-05-01T13:38:00Z">
              <w:r w:rsidRPr="00D26514" w:rsidDel="00872124">
                <w:delText>&lt;If the Class/Mood is OBS/EVN, then this Value field is the constraint on Observation Value</w:delText>
              </w:r>
              <w:r w:rsidR="00887E40" w:rsidRPr="00D26514" w:rsidDel="00872124">
                <w:delText xml:space="preserve">. </w:delText>
              </w:r>
              <w:r w:rsidRPr="00D26514" w:rsidDel="00872124">
                <w:delText>Otherwise, this field should be “</w:delText>
              </w:r>
            </w:del>
            <w:del w:id="1617" w:author="Jones, Emma" w:date="2018-05-01T14:54:00Z">
              <w:r w:rsidRPr="00D26514" w:rsidDel="00EA0D53">
                <w:delText>N/</w:delText>
              </w:r>
            </w:del>
            <w:del w:id="1618" w:author="Jones, Emma" w:date="2018-05-01T13:38:00Z">
              <w:r w:rsidRPr="00D26514" w:rsidDel="00872124">
                <w:delText>A”.</w:delText>
              </w:r>
            </w:del>
            <w:del w:id="1619" w:author="Jones, Emma" w:date="2018-04-27T12:18:00Z">
              <w:r w:rsidRPr="00D26514" w:rsidDel="002F4621">
                <w:delText>&gt;</w:delText>
              </w:r>
            </w:del>
          </w:p>
        </w:tc>
      </w:tr>
      <w:tr w:rsidR="009612F6" w:rsidRPr="00D26514" w:rsidDel="00EA0D53" w14:paraId="40275736" w14:textId="620EC367" w:rsidTr="006A4E4D">
        <w:trPr>
          <w:gridAfter w:val="1"/>
          <w:wAfter w:w="5" w:type="pct"/>
          <w:del w:id="1620" w:author="Jones, Emma" w:date="2018-05-01T14:54:00Z"/>
          <w:trPrChange w:id="1621" w:author="Jones, Emma" w:date="2018-04-27T12:34:00Z">
            <w:trPr>
              <w:gridAfter w:val="1"/>
              <w:wAfter w:w="9" w:type="pct"/>
            </w:trPr>
          </w:trPrChange>
        </w:trPr>
        <w:tc>
          <w:tcPr>
            <w:tcW w:w="443" w:type="pct"/>
            <w:shd w:val="clear" w:color="auto" w:fill="E6E6E6"/>
            <w:vAlign w:val="center"/>
            <w:tcPrChange w:id="1622" w:author="Jones, Emma" w:date="2018-04-27T12:34:00Z">
              <w:tcPr>
                <w:tcW w:w="438" w:type="pct"/>
                <w:shd w:val="clear" w:color="auto" w:fill="E6E6E6"/>
                <w:vAlign w:val="center"/>
              </w:tcPr>
            </w:tcPrChange>
          </w:tcPr>
          <w:p w14:paraId="353EEB79" w14:textId="21ABCE87" w:rsidR="009612F6" w:rsidRPr="00D26514" w:rsidDel="00EA0D53" w:rsidRDefault="009612F6" w:rsidP="008358E5">
            <w:pPr>
              <w:pStyle w:val="TableEntryHeader"/>
              <w:rPr>
                <w:del w:id="1623" w:author="Jones, Emma" w:date="2018-05-01T14:54:00Z"/>
              </w:rPr>
            </w:pPr>
            <w:del w:id="1624" w:author="Jones, Emma" w:date="2018-05-01T14:54:00Z">
              <w:r w:rsidRPr="00D26514" w:rsidDel="00EA0D53">
                <w:delText xml:space="preserve">Opt </w:delText>
              </w:r>
              <w:r w:rsidR="004818E8" w:rsidRPr="00D26514" w:rsidDel="00EA0D53">
                <w:delText>and Card</w:delText>
              </w:r>
            </w:del>
          </w:p>
        </w:tc>
        <w:tc>
          <w:tcPr>
            <w:tcW w:w="720" w:type="pct"/>
            <w:gridSpan w:val="2"/>
            <w:shd w:val="clear" w:color="auto" w:fill="E6E6E6"/>
            <w:vAlign w:val="center"/>
            <w:tcPrChange w:id="1625" w:author="Jones, Emma" w:date="2018-04-27T12:34:00Z">
              <w:tcPr>
                <w:tcW w:w="720" w:type="pct"/>
                <w:gridSpan w:val="2"/>
                <w:shd w:val="clear" w:color="auto" w:fill="E6E6E6"/>
                <w:vAlign w:val="center"/>
              </w:tcPr>
            </w:tcPrChange>
          </w:tcPr>
          <w:p w14:paraId="49DC52A1" w14:textId="571EE14A" w:rsidR="009612F6" w:rsidRPr="00D26514" w:rsidDel="00EA0D53" w:rsidRDefault="009612F6" w:rsidP="00B92EA1">
            <w:pPr>
              <w:pStyle w:val="TableEntryHeader"/>
              <w:rPr>
                <w:del w:id="1626" w:author="Jones, Emma" w:date="2018-05-01T14:54:00Z"/>
              </w:rPr>
            </w:pPr>
            <w:del w:id="1627" w:author="Jones, Emma" w:date="2018-05-01T13:37:00Z">
              <w:r w:rsidRPr="00D26514" w:rsidDel="00872124">
                <w:delText>entryRelationship</w:delText>
              </w:r>
            </w:del>
          </w:p>
        </w:tc>
        <w:tc>
          <w:tcPr>
            <w:tcW w:w="1102" w:type="pct"/>
            <w:gridSpan w:val="2"/>
            <w:shd w:val="clear" w:color="auto" w:fill="E6E6E6"/>
            <w:vAlign w:val="center"/>
            <w:tcPrChange w:id="1628" w:author="Jones, Emma" w:date="2018-04-27T12:34:00Z">
              <w:tcPr>
                <w:tcW w:w="1102" w:type="pct"/>
                <w:gridSpan w:val="2"/>
                <w:shd w:val="clear" w:color="auto" w:fill="E6E6E6"/>
                <w:vAlign w:val="center"/>
              </w:tcPr>
            </w:tcPrChange>
          </w:tcPr>
          <w:p w14:paraId="245AC3E1" w14:textId="56B5C253" w:rsidR="009612F6" w:rsidRPr="00D26514" w:rsidDel="00EA0D53" w:rsidRDefault="009612F6" w:rsidP="0071309E">
            <w:pPr>
              <w:pStyle w:val="TableEntryHeader"/>
              <w:rPr>
                <w:del w:id="1629" w:author="Jones, Emma" w:date="2018-05-01T14:54:00Z"/>
              </w:rPr>
            </w:pPr>
            <w:del w:id="1630" w:author="Jones, Emma" w:date="2018-05-01T14:54:00Z">
              <w:r w:rsidRPr="00D26514" w:rsidDel="00EA0D53">
                <w:delText xml:space="preserve">Description </w:delText>
              </w:r>
            </w:del>
          </w:p>
        </w:tc>
        <w:tc>
          <w:tcPr>
            <w:tcW w:w="1247" w:type="pct"/>
            <w:gridSpan w:val="3"/>
            <w:shd w:val="clear" w:color="auto" w:fill="E6E6E6"/>
            <w:vAlign w:val="center"/>
            <w:tcPrChange w:id="1631" w:author="Jones, Emma" w:date="2018-04-27T12:34:00Z">
              <w:tcPr>
                <w:tcW w:w="1247" w:type="pct"/>
                <w:gridSpan w:val="3"/>
                <w:shd w:val="clear" w:color="auto" w:fill="E6E6E6"/>
                <w:vAlign w:val="center"/>
              </w:tcPr>
            </w:tcPrChange>
          </w:tcPr>
          <w:p w14:paraId="49195CF7" w14:textId="15ECE051" w:rsidR="009612F6" w:rsidRPr="00D26514" w:rsidDel="00EA0D53" w:rsidRDefault="009612F6" w:rsidP="004070FB">
            <w:pPr>
              <w:pStyle w:val="TableEntryHeader"/>
              <w:rPr>
                <w:del w:id="1632" w:author="Jones, Emma" w:date="2018-05-01T14:54:00Z"/>
              </w:rPr>
            </w:pPr>
            <w:del w:id="1633" w:author="Jones, Emma" w:date="2018-05-01T14:54:00Z">
              <w:r w:rsidRPr="00D26514" w:rsidDel="00EA0D53">
                <w:delText>Template ID</w:delText>
              </w:r>
            </w:del>
          </w:p>
        </w:tc>
        <w:tc>
          <w:tcPr>
            <w:tcW w:w="670" w:type="pct"/>
            <w:shd w:val="clear" w:color="auto" w:fill="E6E6E6"/>
            <w:vAlign w:val="center"/>
            <w:tcPrChange w:id="1634" w:author="Jones, Emma" w:date="2018-04-27T12:34:00Z">
              <w:tcPr>
                <w:tcW w:w="670" w:type="pct"/>
                <w:shd w:val="clear" w:color="auto" w:fill="E6E6E6"/>
                <w:vAlign w:val="center"/>
              </w:tcPr>
            </w:tcPrChange>
          </w:tcPr>
          <w:p w14:paraId="6D103B7B" w14:textId="0DF3EC36" w:rsidR="009612F6" w:rsidRPr="00D26514" w:rsidDel="00EA0D53" w:rsidRDefault="009612F6" w:rsidP="0070762D">
            <w:pPr>
              <w:pStyle w:val="TableEntryHeader"/>
              <w:rPr>
                <w:del w:id="1635" w:author="Jones, Emma" w:date="2018-05-01T14:54:00Z"/>
              </w:rPr>
            </w:pPr>
            <w:del w:id="1636" w:author="Jones, Emma" w:date="2018-05-01T14:54:00Z">
              <w:r w:rsidRPr="00D26514" w:rsidDel="00EA0D53">
                <w:delText>Spec</w:delText>
              </w:r>
              <w:r w:rsidR="00286433" w:rsidRPr="00D26514" w:rsidDel="00EA0D53">
                <w:delText>ification</w:delText>
              </w:r>
              <w:r w:rsidRPr="00D26514" w:rsidDel="00EA0D53">
                <w:delText xml:space="preserve"> Document</w:delText>
              </w:r>
            </w:del>
          </w:p>
        </w:tc>
        <w:tc>
          <w:tcPr>
            <w:tcW w:w="814" w:type="pct"/>
            <w:shd w:val="clear" w:color="auto" w:fill="E4E4E4"/>
            <w:vAlign w:val="center"/>
            <w:tcPrChange w:id="1637" w:author="Jones, Emma" w:date="2018-04-27T12:34:00Z">
              <w:tcPr>
                <w:tcW w:w="814" w:type="pct"/>
                <w:shd w:val="clear" w:color="auto" w:fill="E4E4E4"/>
                <w:vAlign w:val="center"/>
              </w:tcPr>
            </w:tcPrChange>
          </w:tcPr>
          <w:p w14:paraId="22C6D007" w14:textId="5BC9A6BF" w:rsidR="009612F6" w:rsidRPr="00D26514" w:rsidDel="00EA0D53" w:rsidRDefault="00E5672F" w:rsidP="0070762D">
            <w:pPr>
              <w:pStyle w:val="TableEntryHeader"/>
              <w:rPr>
                <w:del w:id="1638" w:author="Jones, Emma" w:date="2018-05-01T14:54:00Z"/>
              </w:rPr>
            </w:pPr>
            <w:del w:id="1639" w:author="Jones, Emma" w:date="2018-05-01T14:54:00Z">
              <w:r w:rsidRPr="00D26514" w:rsidDel="00EA0D53">
                <w:delText>Vocab</w:delText>
              </w:r>
              <w:r w:rsidR="00286433" w:rsidRPr="00D26514" w:rsidDel="00EA0D53">
                <w:delText>ulary</w:delText>
              </w:r>
              <w:r w:rsidRPr="00D26514" w:rsidDel="00EA0D53">
                <w:delText xml:space="preserve"> </w:delText>
              </w:r>
              <w:r w:rsidR="00286433" w:rsidRPr="00D26514" w:rsidDel="00EA0D53">
                <w:delText>Con</w:delText>
              </w:r>
              <w:r w:rsidR="009612F6" w:rsidRPr="00D26514" w:rsidDel="00EA0D53">
                <w:delText>straint</w:delText>
              </w:r>
            </w:del>
          </w:p>
        </w:tc>
      </w:tr>
      <w:tr w:rsidR="009612F6" w:rsidRPr="00D26514" w:rsidDel="00EA0D53" w14:paraId="343C2183" w14:textId="5A1FFC28" w:rsidTr="006A4E4D">
        <w:trPr>
          <w:gridAfter w:val="1"/>
          <w:wAfter w:w="5" w:type="pct"/>
          <w:del w:id="1640" w:author="Jones, Emma" w:date="2018-05-01T14:54:00Z"/>
          <w:trPrChange w:id="1641" w:author="Jones, Emma" w:date="2018-04-27T12:34:00Z">
            <w:trPr>
              <w:gridAfter w:val="1"/>
              <w:wAfter w:w="9" w:type="pct"/>
            </w:trPr>
          </w:trPrChange>
        </w:trPr>
        <w:tc>
          <w:tcPr>
            <w:tcW w:w="443" w:type="pct"/>
            <w:shd w:val="clear" w:color="auto" w:fill="auto"/>
            <w:vAlign w:val="center"/>
            <w:tcPrChange w:id="1642" w:author="Jones, Emma" w:date="2018-04-27T12:34:00Z">
              <w:tcPr>
                <w:tcW w:w="438" w:type="pct"/>
                <w:shd w:val="clear" w:color="auto" w:fill="auto"/>
                <w:vAlign w:val="center"/>
              </w:tcPr>
            </w:tcPrChange>
          </w:tcPr>
          <w:p w14:paraId="40499513" w14:textId="10B6758C" w:rsidR="009612F6" w:rsidRPr="00D26514" w:rsidDel="00EA0D53" w:rsidRDefault="000121FB" w:rsidP="00EF1E77">
            <w:pPr>
              <w:pStyle w:val="TableEntry"/>
              <w:rPr>
                <w:del w:id="1643" w:author="Jones, Emma" w:date="2018-05-01T14:54:00Z"/>
              </w:rPr>
            </w:pPr>
            <w:del w:id="1644" w:author="Jones, Emma" w:date="2018-04-27T12:22:00Z">
              <w:r w:rsidRPr="00D26514" w:rsidDel="005931F3">
                <w:delText xml:space="preserve">&lt;e.g., </w:delText>
              </w:r>
              <w:r w:rsidR="00B87220" w:rsidRPr="00D26514" w:rsidDel="005931F3">
                <w:delText>x</w:delText>
              </w:r>
              <w:r w:rsidR="009612F6" w:rsidRPr="00D26514" w:rsidDel="005931F3">
                <w:delText xml:space="preserve"> [</w:delText>
              </w:r>
              <w:r w:rsidR="00B87220" w:rsidRPr="00D26514" w:rsidDel="005931F3">
                <w:delText>?</w:delText>
              </w:r>
              <w:r w:rsidR="009612F6" w:rsidRPr="00D26514" w:rsidDel="005931F3">
                <w:delText>..</w:delText>
              </w:r>
              <w:r w:rsidR="00B87220" w:rsidRPr="00D26514" w:rsidDel="005931F3">
                <w:delText>?</w:delText>
              </w:r>
              <w:r w:rsidR="009612F6" w:rsidRPr="00D26514" w:rsidDel="005931F3">
                <w:delText>]</w:delText>
              </w:r>
              <w:r w:rsidR="00746A3D" w:rsidRPr="00D26514" w:rsidDel="005931F3">
                <w:delText>&gt;</w:delText>
              </w:r>
            </w:del>
          </w:p>
        </w:tc>
        <w:tc>
          <w:tcPr>
            <w:tcW w:w="720" w:type="pct"/>
            <w:gridSpan w:val="2"/>
            <w:shd w:val="clear" w:color="auto" w:fill="auto"/>
            <w:vAlign w:val="center"/>
            <w:tcPrChange w:id="1645" w:author="Jones, Emma" w:date="2018-04-27T12:34:00Z">
              <w:tcPr>
                <w:tcW w:w="720" w:type="pct"/>
                <w:gridSpan w:val="2"/>
                <w:shd w:val="clear" w:color="auto" w:fill="auto"/>
                <w:vAlign w:val="center"/>
              </w:tcPr>
            </w:tcPrChange>
          </w:tcPr>
          <w:p w14:paraId="61E8C74D" w14:textId="12F27D42" w:rsidR="009612F6" w:rsidRPr="00D26514" w:rsidDel="00EA0D53" w:rsidRDefault="009612F6" w:rsidP="005D6176">
            <w:pPr>
              <w:pStyle w:val="TableEntry"/>
              <w:rPr>
                <w:del w:id="1646" w:author="Jones, Emma" w:date="2018-05-01T14:54:00Z"/>
              </w:rPr>
            </w:pPr>
          </w:p>
        </w:tc>
        <w:tc>
          <w:tcPr>
            <w:tcW w:w="1102" w:type="pct"/>
            <w:gridSpan w:val="2"/>
            <w:vAlign w:val="center"/>
            <w:tcPrChange w:id="1647" w:author="Jones, Emma" w:date="2018-04-27T12:34:00Z">
              <w:tcPr>
                <w:tcW w:w="1102" w:type="pct"/>
                <w:gridSpan w:val="2"/>
                <w:vAlign w:val="center"/>
              </w:tcPr>
            </w:tcPrChange>
          </w:tcPr>
          <w:p w14:paraId="3A32C72A" w14:textId="74C3A6D2" w:rsidR="009612F6" w:rsidRPr="00D26514" w:rsidDel="00EA0D53" w:rsidRDefault="00E5672F" w:rsidP="00872124">
            <w:pPr>
              <w:pStyle w:val="TableEntry"/>
              <w:ind w:left="0"/>
              <w:rPr>
                <w:del w:id="1648" w:author="Jones, Emma" w:date="2018-05-01T14:54:00Z"/>
              </w:rPr>
              <w:pPrChange w:id="1649" w:author="Jones, Emma" w:date="2018-05-01T13:33:00Z">
                <w:pPr>
                  <w:pStyle w:val="TableEntry"/>
                </w:pPr>
              </w:pPrChange>
            </w:pPr>
            <w:del w:id="1650" w:author="Jones, Emma" w:date="2018-04-27T12:22:00Z">
              <w:r w:rsidRPr="00D26514" w:rsidDel="005931F3">
                <w:delText>Simple Observation</w:delText>
              </w:r>
            </w:del>
          </w:p>
        </w:tc>
        <w:tc>
          <w:tcPr>
            <w:tcW w:w="1247" w:type="pct"/>
            <w:gridSpan w:val="3"/>
            <w:vAlign w:val="center"/>
            <w:tcPrChange w:id="1651" w:author="Jones, Emma" w:date="2018-04-27T12:34:00Z">
              <w:tcPr>
                <w:tcW w:w="1247" w:type="pct"/>
                <w:gridSpan w:val="3"/>
                <w:vAlign w:val="center"/>
              </w:tcPr>
            </w:tcPrChange>
          </w:tcPr>
          <w:p w14:paraId="490F6934" w14:textId="0C00B002" w:rsidR="009612F6" w:rsidRPr="00D26514" w:rsidDel="00EA0D53" w:rsidRDefault="00B87220" w:rsidP="00BB76BC">
            <w:pPr>
              <w:pStyle w:val="TableEntry"/>
              <w:rPr>
                <w:del w:id="1652" w:author="Jones, Emma" w:date="2018-05-01T14:54:00Z"/>
              </w:rPr>
            </w:pPr>
            <w:del w:id="1653" w:author="Jones, Emma" w:date="2018-04-27T12:57:00Z">
              <w:r w:rsidRPr="00D26514" w:rsidDel="00420DDF">
                <w:delText>oid</w:delText>
              </w:r>
              <w:r w:rsidR="009612F6" w:rsidRPr="00D26514" w:rsidDel="00420DDF">
                <w:delText xml:space="preserve"> </w:delText>
              </w:r>
            </w:del>
          </w:p>
        </w:tc>
        <w:tc>
          <w:tcPr>
            <w:tcW w:w="670" w:type="pct"/>
            <w:vAlign w:val="center"/>
            <w:tcPrChange w:id="1654" w:author="Jones, Emma" w:date="2018-04-27T12:34:00Z">
              <w:tcPr>
                <w:tcW w:w="670" w:type="pct"/>
                <w:vAlign w:val="center"/>
              </w:tcPr>
            </w:tcPrChange>
          </w:tcPr>
          <w:p w14:paraId="6F43CCA6" w14:textId="1C6FDF3F" w:rsidR="009612F6" w:rsidRPr="00D26514" w:rsidDel="00EA0D53" w:rsidRDefault="00B87220" w:rsidP="00BB76BC">
            <w:pPr>
              <w:pStyle w:val="TableEntry"/>
              <w:rPr>
                <w:del w:id="1655" w:author="Jones, Emma" w:date="2018-05-01T14:54:00Z"/>
              </w:rPr>
            </w:pPr>
            <w:del w:id="1656" w:author="Jones, Emma" w:date="2018-04-27T12:56:00Z">
              <w:r w:rsidRPr="00D26514" w:rsidDel="00420DDF">
                <w:delText>refe</w:delText>
              </w:r>
              <w:r w:rsidR="00286433" w:rsidRPr="00D26514" w:rsidDel="00420DDF">
                <w:delText>rence to document e.g., PCC-TF-3</w:delText>
              </w:r>
            </w:del>
          </w:p>
        </w:tc>
        <w:tc>
          <w:tcPr>
            <w:tcW w:w="814" w:type="pct"/>
            <w:vAlign w:val="center"/>
            <w:tcPrChange w:id="1657" w:author="Jones, Emma" w:date="2018-04-27T12:34:00Z">
              <w:tcPr>
                <w:tcW w:w="814" w:type="pct"/>
                <w:vAlign w:val="center"/>
              </w:tcPr>
            </w:tcPrChange>
          </w:tcPr>
          <w:p w14:paraId="170EF791" w14:textId="0786D181" w:rsidR="009612F6" w:rsidRPr="00D26514" w:rsidDel="00EA0D53" w:rsidRDefault="00B87220" w:rsidP="00BB76BC">
            <w:pPr>
              <w:pStyle w:val="TableEntry"/>
              <w:rPr>
                <w:del w:id="1658" w:author="Jones, Emma" w:date="2018-05-01T14:54:00Z"/>
              </w:rPr>
            </w:pPr>
            <w:del w:id="1659" w:author="Jones, Emma" w:date="2018-04-27T12:56:00Z">
              <w:r w:rsidRPr="00D26514" w:rsidDel="00420DDF">
                <w:delText>&lt;reference/link to definition of constraint, often in next para</w:delText>
              </w:r>
              <w:r w:rsidR="00286433" w:rsidRPr="00D26514" w:rsidDel="00420DDF">
                <w:delText>graph/</w:delText>
              </w:r>
              <w:r w:rsidR="00712AE6" w:rsidRPr="00D26514" w:rsidDel="00420DDF">
                <w:delText xml:space="preserve"> </w:delText>
              </w:r>
              <w:r w:rsidR="00286433" w:rsidRPr="00D26514" w:rsidDel="00420DDF">
                <w:delText>subsection e.g., CARD TF-3</w:delText>
              </w:r>
              <w:r w:rsidRPr="00D26514" w:rsidDel="00420DDF">
                <w:delText xml:space="preserve"> 6.3.3.4.9.10&gt;</w:delText>
              </w:r>
            </w:del>
          </w:p>
        </w:tc>
      </w:tr>
      <w:tr w:rsidR="009612F6" w:rsidRPr="00D26514" w:rsidDel="006A4E4D" w14:paraId="1257DEDA" w14:textId="601FCE9F" w:rsidTr="006A4E4D">
        <w:trPr>
          <w:gridAfter w:val="1"/>
          <w:wAfter w:w="5" w:type="pct"/>
          <w:del w:id="1660" w:author="Jones, Emma" w:date="2018-04-27T12:33:00Z"/>
          <w:trPrChange w:id="1661" w:author="Jones, Emma" w:date="2018-04-27T12:34:00Z">
            <w:trPr>
              <w:gridAfter w:val="1"/>
              <w:wAfter w:w="9" w:type="pct"/>
            </w:trPr>
          </w:trPrChange>
        </w:trPr>
        <w:tc>
          <w:tcPr>
            <w:tcW w:w="443" w:type="pct"/>
            <w:shd w:val="clear" w:color="auto" w:fill="auto"/>
            <w:vAlign w:val="center"/>
            <w:tcPrChange w:id="1662" w:author="Jones, Emma" w:date="2018-04-27T12:34:00Z">
              <w:tcPr>
                <w:tcW w:w="438" w:type="pct"/>
                <w:shd w:val="clear" w:color="auto" w:fill="auto"/>
                <w:vAlign w:val="center"/>
              </w:tcPr>
            </w:tcPrChange>
          </w:tcPr>
          <w:p w14:paraId="01DE5C09" w14:textId="74761067" w:rsidR="009612F6" w:rsidRPr="00D26514" w:rsidDel="006A4E4D" w:rsidRDefault="000121FB" w:rsidP="00EF1E77">
            <w:pPr>
              <w:pStyle w:val="TableEntry"/>
              <w:rPr>
                <w:del w:id="1663" w:author="Jones, Emma" w:date="2018-04-27T12:33:00Z"/>
              </w:rPr>
            </w:pPr>
            <w:del w:id="1664" w:author="Jones, Emma" w:date="2018-04-27T12:33:00Z">
              <w:r w:rsidRPr="00D26514" w:rsidDel="006A4E4D">
                <w:delText>&lt;</w:delText>
              </w:r>
              <w:r w:rsidR="00630F33" w:rsidRPr="00D26514" w:rsidDel="006A4E4D">
                <w:delText xml:space="preserve">e.g., </w:delText>
              </w:r>
              <w:r w:rsidR="009612F6" w:rsidRPr="00D26514" w:rsidDel="006A4E4D">
                <w:delText>C</w:delText>
              </w:r>
            </w:del>
            <w:del w:id="1665" w:author="Jones, Emma" w:date="2018-04-27T12:22:00Z">
              <w:r w:rsidR="009612F6" w:rsidRPr="00D26514" w:rsidDel="005931F3">
                <w:delText xml:space="preserve"> [1..*]</w:delText>
              </w:r>
            </w:del>
          </w:p>
        </w:tc>
        <w:tc>
          <w:tcPr>
            <w:tcW w:w="720" w:type="pct"/>
            <w:gridSpan w:val="2"/>
            <w:shd w:val="clear" w:color="auto" w:fill="auto"/>
            <w:vAlign w:val="center"/>
            <w:tcPrChange w:id="1666" w:author="Jones, Emma" w:date="2018-04-27T12:34:00Z">
              <w:tcPr>
                <w:tcW w:w="720" w:type="pct"/>
                <w:gridSpan w:val="2"/>
                <w:shd w:val="clear" w:color="auto" w:fill="auto"/>
                <w:vAlign w:val="center"/>
              </w:tcPr>
            </w:tcPrChange>
          </w:tcPr>
          <w:p w14:paraId="4A7D76A6" w14:textId="706038B9" w:rsidR="009612F6" w:rsidRPr="00D26514" w:rsidDel="006A4E4D" w:rsidRDefault="009612F6" w:rsidP="005D6176">
            <w:pPr>
              <w:pStyle w:val="TableEntry"/>
              <w:rPr>
                <w:del w:id="1667" w:author="Jones, Emma" w:date="2018-04-27T12:33:00Z"/>
              </w:rPr>
            </w:pPr>
            <w:del w:id="1668" w:author="Jones, Emma" w:date="2018-04-27T12:33:00Z">
              <w:r w:rsidRPr="00D26514" w:rsidDel="006A4E4D">
                <w:delText>COMP</w:delText>
              </w:r>
            </w:del>
          </w:p>
        </w:tc>
        <w:tc>
          <w:tcPr>
            <w:tcW w:w="1102" w:type="pct"/>
            <w:gridSpan w:val="2"/>
            <w:vAlign w:val="center"/>
            <w:tcPrChange w:id="1669" w:author="Jones, Emma" w:date="2018-04-27T12:34:00Z">
              <w:tcPr>
                <w:tcW w:w="1102" w:type="pct"/>
                <w:gridSpan w:val="2"/>
                <w:vAlign w:val="center"/>
              </w:tcPr>
            </w:tcPrChange>
          </w:tcPr>
          <w:p w14:paraId="4A3D8CAF" w14:textId="5CAC28D0" w:rsidR="009612F6" w:rsidRPr="00D26514" w:rsidDel="006A4E4D" w:rsidRDefault="009612F6" w:rsidP="0032600B">
            <w:pPr>
              <w:pStyle w:val="TableEntry"/>
              <w:rPr>
                <w:del w:id="1670" w:author="Jones, Emma" w:date="2018-04-27T12:33:00Z"/>
              </w:rPr>
            </w:pPr>
            <w:del w:id="1671" w:author="Jones, Emma" w:date="2018-04-27T12:33:00Z">
              <w:r w:rsidRPr="00D26514" w:rsidDel="006A4E4D">
                <w:delText>Simp</w:delText>
              </w:r>
              <w:r w:rsidR="00E5672F" w:rsidRPr="00D26514" w:rsidDel="006A4E4D">
                <w:delText xml:space="preserve">le Observation </w:delText>
              </w:r>
            </w:del>
          </w:p>
        </w:tc>
        <w:tc>
          <w:tcPr>
            <w:tcW w:w="1247" w:type="pct"/>
            <w:gridSpan w:val="3"/>
            <w:vAlign w:val="center"/>
            <w:tcPrChange w:id="1672" w:author="Jones, Emma" w:date="2018-04-27T12:34:00Z">
              <w:tcPr>
                <w:tcW w:w="1247" w:type="pct"/>
                <w:gridSpan w:val="3"/>
                <w:vAlign w:val="center"/>
              </w:tcPr>
            </w:tcPrChange>
          </w:tcPr>
          <w:p w14:paraId="364ADFE7" w14:textId="53A68CA7" w:rsidR="009612F6" w:rsidRPr="00D26514" w:rsidDel="006A4E4D" w:rsidRDefault="009612F6" w:rsidP="00BB76BC">
            <w:pPr>
              <w:pStyle w:val="TableEntry"/>
              <w:rPr>
                <w:del w:id="1673" w:author="Jones, Emma" w:date="2018-04-27T12:33:00Z"/>
              </w:rPr>
            </w:pPr>
            <w:del w:id="1674" w:author="Jones, Emma" w:date="2018-04-27T12:33:00Z">
              <w:r w:rsidRPr="00D26514" w:rsidDel="006A4E4D">
                <w:delText xml:space="preserve">1.3.6.1.4.1.19376.1.5.3.1.4.13 </w:delText>
              </w:r>
            </w:del>
          </w:p>
        </w:tc>
        <w:tc>
          <w:tcPr>
            <w:tcW w:w="670" w:type="pct"/>
            <w:vAlign w:val="center"/>
            <w:tcPrChange w:id="1675" w:author="Jones, Emma" w:date="2018-04-27T12:34:00Z">
              <w:tcPr>
                <w:tcW w:w="670" w:type="pct"/>
                <w:vAlign w:val="center"/>
              </w:tcPr>
            </w:tcPrChange>
          </w:tcPr>
          <w:p w14:paraId="717C81F3" w14:textId="2E177AD7" w:rsidR="009612F6" w:rsidRPr="00D26514" w:rsidDel="006A4E4D" w:rsidRDefault="009612F6" w:rsidP="00BB76BC">
            <w:pPr>
              <w:pStyle w:val="TableEntry"/>
              <w:rPr>
                <w:del w:id="1676" w:author="Jones, Emma" w:date="2018-04-27T12:33:00Z"/>
              </w:rPr>
            </w:pPr>
            <w:del w:id="1677" w:author="Jones, Emma" w:date="2018-04-27T12:33:00Z">
              <w:r w:rsidRPr="00D26514" w:rsidDel="006A4E4D">
                <w:delText>PCC TF-2</w:delText>
              </w:r>
            </w:del>
          </w:p>
        </w:tc>
        <w:tc>
          <w:tcPr>
            <w:tcW w:w="814" w:type="pct"/>
            <w:vAlign w:val="center"/>
            <w:tcPrChange w:id="1678" w:author="Jones, Emma" w:date="2018-04-27T12:34:00Z">
              <w:tcPr>
                <w:tcW w:w="814" w:type="pct"/>
                <w:vAlign w:val="center"/>
              </w:tcPr>
            </w:tcPrChange>
          </w:tcPr>
          <w:p w14:paraId="509229BC" w14:textId="65AE05C2" w:rsidR="009612F6" w:rsidRPr="00D26514" w:rsidDel="006A4E4D" w:rsidRDefault="003602DC" w:rsidP="00BB76BC">
            <w:pPr>
              <w:pStyle w:val="TableEntry"/>
              <w:rPr>
                <w:del w:id="1679" w:author="Jones, Emma" w:date="2018-04-27T12:33:00Z"/>
              </w:rPr>
            </w:pPr>
            <w:del w:id="1680" w:author="Jones, Emma" w:date="2018-04-27T12:33:00Z">
              <w:r w:rsidRPr="00D26514" w:rsidDel="006A4E4D">
                <w:delText>CARD TF-3 6.3.4.E.1</w:delText>
              </w:r>
              <w:r w:rsidR="00E5672F" w:rsidRPr="00D26514" w:rsidDel="006A4E4D">
                <w:delText xml:space="preserve"> (Wall morphology)</w:delText>
              </w:r>
              <w:r w:rsidR="000121FB" w:rsidRPr="00D26514" w:rsidDel="006A4E4D">
                <w:delText>&gt;</w:delText>
              </w:r>
            </w:del>
          </w:p>
        </w:tc>
      </w:tr>
      <w:tr w:rsidR="009612F6" w:rsidRPr="00D26514" w:rsidDel="006A4E4D" w14:paraId="13313CA2" w14:textId="45F2426D" w:rsidTr="006A4E4D">
        <w:trPr>
          <w:gridAfter w:val="1"/>
          <w:wAfter w:w="5" w:type="pct"/>
          <w:del w:id="1681" w:author="Jones, Emma" w:date="2018-04-27T12:34:00Z"/>
          <w:trPrChange w:id="1682" w:author="Jones, Emma" w:date="2018-04-27T12:34:00Z">
            <w:trPr>
              <w:gridAfter w:val="1"/>
              <w:wAfter w:w="9" w:type="pct"/>
            </w:trPr>
          </w:trPrChange>
        </w:trPr>
        <w:tc>
          <w:tcPr>
            <w:tcW w:w="443" w:type="pct"/>
            <w:shd w:val="clear" w:color="auto" w:fill="auto"/>
            <w:vAlign w:val="center"/>
            <w:tcPrChange w:id="1683" w:author="Jones, Emma" w:date="2018-04-27T12:34:00Z">
              <w:tcPr>
                <w:tcW w:w="438" w:type="pct"/>
                <w:shd w:val="clear" w:color="auto" w:fill="auto"/>
                <w:vAlign w:val="center"/>
              </w:tcPr>
            </w:tcPrChange>
          </w:tcPr>
          <w:p w14:paraId="500D0498" w14:textId="154809CB" w:rsidR="009612F6" w:rsidRPr="00D26514" w:rsidDel="006A4E4D" w:rsidRDefault="000121FB" w:rsidP="00EF1E77">
            <w:pPr>
              <w:pStyle w:val="TableEntry"/>
              <w:rPr>
                <w:del w:id="1684" w:author="Jones, Emma" w:date="2018-04-27T12:34:00Z"/>
              </w:rPr>
            </w:pPr>
            <w:del w:id="1685" w:author="Jones, Emma" w:date="2018-04-27T12:34:00Z">
              <w:r w:rsidRPr="00D26514" w:rsidDel="006A4E4D">
                <w:delText>&lt;</w:delText>
              </w:r>
              <w:r w:rsidR="00630F33" w:rsidRPr="00D26514" w:rsidDel="006A4E4D">
                <w:delText xml:space="preserve">e.g., </w:delText>
              </w:r>
              <w:r w:rsidR="009612F6" w:rsidRPr="00D26514" w:rsidDel="006A4E4D">
                <w:delText>O [0..1]</w:delText>
              </w:r>
            </w:del>
          </w:p>
        </w:tc>
        <w:tc>
          <w:tcPr>
            <w:tcW w:w="720" w:type="pct"/>
            <w:gridSpan w:val="2"/>
            <w:shd w:val="clear" w:color="auto" w:fill="auto"/>
            <w:vAlign w:val="center"/>
            <w:tcPrChange w:id="1686" w:author="Jones, Emma" w:date="2018-04-27T12:34:00Z">
              <w:tcPr>
                <w:tcW w:w="720" w:type="pct"/>
                <w:gridSpan w:val="2"/>
                <w:shd w:val="clear" w:color="auto" w:fill="auto"/>
                <w:vAlign w:val="center"/>
              </w:tcPr>
            </w:tcPrChange>
          </w:tcPr>
          <w:p w14:paraId="1E762C4A" w14:textId="07AC631A" w:rsidR="009612F6" w:rsidRPr="00D26514" w:rsidDel="006A4E4D" w:rsidRDefault="009612F6" w:rsidP="005D6176">
            <w:pPr>
              <w:pStyle w:val="TableEntry"/>
              <w:rPr>
                <w:del w:id="1687" w:author="Jones, Emma" w:date="2018-04-27T12:34:00Z"/>
              </w:rPr>
            </w:pPr>
            <w:del w:id="1688" w:author="Jones, Emma" w:date="2018-04-27T12:34:00Z">
              <w:r w:rsidRPr="00D26514" w:rsidDel="006A4E4D">
                <w:delText>COMP</w:delText>
              </w:r>
            </w:del>
          </w:p>
        </w:tc>
        <w:tc>
          <w:tcPr>
            <w:tcW w:w="1102" w:type="pct"/>
            <w:gridSpan w:val="2"/>
            <w:vAlign w:val="center"/>
            <w:tcPrChange w:id="1689" w:author="Jones, Emma" w:date="2018-04-27T12:34:00Z">
              <w:tcPr>
                <w:tcW w:w="1102" w:type="pct"/>
                <w:gridSpan w:val="2"/>
                <w:vAlign w:val="center"/>
              </w:tcPr>
            </w:tcPrChange>
          </w:tcPr>
          <w:p w14:paraId="368DCA08" w14:textId="405A05D2" w:rsidR="009612F6" w:rsidRPr="00D26514" w:rsidDel="006A4E4D" w:rsidRDefault="009612F6" w:rsidP="0032600B">
            <w:pPr>
              <w:pStyle w:val="TableEntry"/>
              <w:rPr>
                <w:del w:id="1690" w:author="Jones, Emma" w:date="2018-04-27T12:34:00Z"/>
              </w:rPr>
            </w:pPr>
            <w:del w:id="1691" w:author="Jones, Emma" w:date="2018-04-27T12:34:00Z">
              <w:r w:rsidRPr="00D26514" w:rsidDel="006A4E4D">
                <w:delText xml:space="preserve">Simple </w:delText>
              </w:r>
              <w:r w:rsidR="00E5672F" w:rsidRPr="00D26514" w:rsidDel="006A4E4D">
                <w:delText>Observation</w:delText>
              </w:r>
            </w:del>
          </w:p>
        </w:tc>
        <w:tc>
          <w:tcPr>
            <w:tcW w:w="1247" w:type="pct"/>
            <w:gridSpan w:val="3"/>
            <w:vAlign w:val="center"/>
            <w:tcPrChange w:id="1692" w:author="Jones, Emma" w:date="2018-04-27T12:34:00Z">
              <w:tcPr>
                <w:tcW w:w="1247" w:type="pct"/>
                <w:gridSpan w:val="3"/>
                <w:vAlign w:val="center"/>
              </w:tcPr>
            </w:tcPrChange>
          </w:tcPr>
          <w:p w14:paraId="788C62C1" w14:textId="589E3170" w:rsidR="009612F6" w:rsidRPr="00D26514" w:rsidDel="006A4E4D" w:rsidRDefault="009612F6" w:rsidP="00BB76BC">
            <w:pPr>
              <w:pStyle w:val="TableEntry"/>
              <w:rPr>
                <w:del w:id="1693" w:author="Jones, Emma" w:date="2018-04-27T12:34:00Z"/>
              </w:rPr>
            </w:pPr>
            <w:del w:id="1694" w:author="Jones, Emma" w:date="2018-04-27T12:34:00Z">
              <w:r w:rsidRPr="00D26514" w:rsidDel="006A4E4D">
                <w:delText xml:space="preserve">1.3.6.1.4.1.19376.1.5.3.1.4.13 </w:delText>
              </w:r>
            </w:del>
          </w:p>
        </w:tc>
        <w:tc>
          <w:tcPr>
            <w:tcW w:w="670" w:type="pct"/>
            <w:vAlign w:val="center"/>
            <w:tcPrChange w:id="1695" w:author="Jones, Emma" w:date="2018-04-27T12:34:00Z">
              <w:tcPr>
                <w:tcW w:w="670" w:type="pct"/>
                <w:vAlign w:val="center"/>
              </w:tcPr>
            </w:tcPrChange>
          </w:tcPr>
          <w:p w14:paraId="3CB57BC0" w14:textId="47DB81F5" w:rsidR="009612F6" w:rsidRPr="00D26514" w:rsidDel="006A4E4D" w:rsidRDefault="009612F6" w:rsidP="00BB76BC">
            <w:pPr>
              <w:pStyle w:val="TableEntry"/>
              <w:rPr>
                <w:del w:id="1696" w:author="Jones, Emma" w:date="2018-04-27T12:34:00Z"/>
              </w:rPr>
            </w:pPr>
            <w:del w:id="1697" w:author="Jones, Emma" w:date="2018-04-27T12:34:00Z">
              <w:r w:rsidRPr="00D26514" w:rsidDel="006A4E4D">
                <w:delText>PCC TF-2</w:delText>
              </w:r>
            </w:del>
          </w:p>
        </w:tc>
        <w:tc>
          <w:tcPr>
            <w:tcW w:w="814" w:type="pct"/>
            <w:vAlign w:val="center"/>
            <w:tcPrChange w:id="1698" w:author="Jones, Emma" w:date="2018-04-27T12:34:00Z">
              <w:tcPr>
                <w:tcW w:w="814" w:type="pct"/>
                <w:vAlign w:val="center"/>
              </w:tcPr>
            </w:tcPrChange>
          </w:tcPr>
          <w:p w14:paraId="1959557C" w14:textId="306FA3F9" w:rsidR="002040DD" w:rsidRPr="00D26514" w:rsidDel="006A4E4D" w:rsidRDefault="003602DC" w:rsidP="00BB76BC">
            <w:pPr>
              <w:pStyle w:val="TableEntry"/>
              <w:rPr>
                <w:del w:id="1699" w:author="Jones, Emma" w:date="2018-04-27T12:34:00Z"/>
              </w:rPr>
            </w:pPr>
            <w:del w:id="1700" w:author="Jones, Emma" w:date="2018-04-27T12:34:00Z">
              <w:r w:rsidRPr="00D26514" w:rsidDel="006A4E4D">
                <w:delText>CARD TF-3 6.3.4.E.2</w:delText>
              </w:r>
              <w:r w:rsidR="00630F33" w:rsidRPr="00D26514" w:rsidDel="006A4E4D">
                <w:delText xml:space="preserve"> </w:delText>
              </w:r>
              <w:r w:rsidR="002040DD" w:rsidRPr="00D26514" w:rsidDel="006A4E4D">
                <w:delText>(Viability)</w:delText>
              </w:r>
              <w:r w:rsidR="000121FB" w:rsidRPr="00D26514" w:rsidDel="006A4E4D">
                <w:delText>&gt;</w:delText>
              </w:r>
            </w:del>
          </w:p>
        </w:tc>
      </w:tr>
      <w:tr w:rsidR="009612F6" w:rsidRPr="00D26514" w:rsidDel="006A4E4D" w14:paraId="16662ECB" w14:textId="1A40A5E9" w:rsidTr="006A4E4D">
        <w:trPr>
          <w:gridAfter w:val="1"/>
          <w:wAfter w:w="5" w:type="pct"/>
          <w:del w:id="1701" w:author="Jones, Emma" w:date="2018-04-27T12:34:00Z"/>
          <w:trPrChange w:id="1702" w:author="Jones, Emma" w:date="2018-04-27T12:34:00Z">
            <w:trPr>
              <w:gridAfter w:val="1"/>
              <w:wAfter w:w="9" w:type="pct"/>
            </w:trPr>
          </w:trPrChange>
        </w:trPr>
        <w:tc>
          <w:tcPr>
            <w:tcW w:w="443" w:type="pct"/>
            <w:shd w:val="clear" w:color="auto" w:fill="auto"/>
            <w:vAlign w:val="center"/>
            <w:tcPrChange w:id="1703" w:author="Jones, Emma" w:date="2018-04-27T12:34:00Z">
              <w:tcPr>
                <w:tcW w:w="438" w:type="pct"/>
                <w:shd w:val="clear" w:color="auto" w:fill="auto"/>
                <w:vAlign w:val="center"/>
              </w:tcPr>
            </w:tcPrChange>
          </w:tcPr>
          <w:p w14:paraId="62EFCA5F" w14:textId="3C04BE7A" w:rsidR="009612F6" w:rsidRPr="00D26514" w:rsidDel="006A4E4D" w:rsidRDefault="000121FB" w:rsidP="00EF1E77">
            <w:pPr>
              <w:pStyle w:val="TableEntry"/>
              <w:rPr>
                <w:del w:id="1704" w:author="Jones, Emma" w:date="2018-04-27T12:34:00Z"/>
              </w:rPr>
            </w:pPr>
            <w:del w:id="1705" w:author="Jones, Emma" w:date="2018-04-27T12:34:00Z">
              <w:r w:rsidRPr="00D26514" w:rsidDel="006A4E4D">
                <w:delText>&lt;</w:delText>
              </w:r>
              <w:r w:rsidR="00630F33" w:rsidRPr="00D26514" w:rsidDel="006A4E4D">
                <w:delText xml:space="preserve">e.g., </w:delText>
              </w:r>
              <w:r w:rsidR="009612F6" w:rsidRPr="00D26514" w:rsidDel="006A4E4D">
                <w:delText>O [0..1]</w:delText>
              </w:r>
            </w:del>
          </w:p>
        </w:tc>
        <w:tc>
          <w:tcPr>
            <w:tcW w:w="720" w:type="pct"/>
            <w:gridSpan w:val="2"/>
            <w:shd w:val="clear" w:color="auto" w:fill="auto"/>
            <w:vAlign w:val="center"/>
            <w:tcPrChange w:id="1706" w:author="Jones, Emma" w:date="2018-04-27T12:34:00Z">
              <w:tcPr>
                <w:tcW w:w="720" w:type="pct"/>
                <w:gridSpan w:val="2"/>
                <w:shd w:val="clear" w:color="auto" w:fill="auto"/>
                <w:vAlign w:val="center"/>
              </w:tcPr>
            </w:tcPrChange>
          </w:tcPr>
          <w:p w14:paraId="24338F35" w14:textId="1D0C2577" w:rsidR="009612F6" w:rsidRPr="00D26514" w:rsidDel="006A4E4D" w:rsidRDefault="009612F6" w:rsidP="005D6176">
            <w:pPr>
              <w:pStyle w:val="TableEntry"/>
              <w:rPr>
                <w:del w:id="1707" w:author="Jones, Emma" w:date="2018-04-27T12:34:00Z"/>
              </w:rPr>
            </w:pPr>
            <w:del w:id="1708" w:author="Jones, Emma" w:date="2018-04-27T12:34:00Z">
              <w:r w:rsidRPr="00D26514" w:rsidDel="006A4E4D">
                <w:delText>COMP</w:delText>
              </w:r>
            </w:del>
          </w:p>
        </w:tc>
        <w:tc>
          <w:tcPr>
            <w:tcW w:w="1102" w:type="pct"/>
            <w:gridSpan w:val="2"/>
            <w:vAlign w:val="center"/>
            <w:tcPrChange w:id="1709" w:author="Jones, Emma" w:date="2018-04-27T12:34:00Z">
              <w:tcPr>
                <w:tcW w:w="1102" w:type="pct"/>
                <w:gridSpan w:val="2"/>
                <w:vAlign w:val="center"/>
              </w:tcPr>
            </w:tcPrChange>
          </w:tcPr>
          <w:p w14:paraId="69099EEC" w14:textId="76060338" w:rsidR="009612F6" w:rsidRPr="00D26514" w:rsidDel="006A4E4D" w:rsidRDefault="009612F6" w:rsidP="0032600B">
            <w:pPr>
              <w:pStyle w:val="TableEntry"/>
              <w:rPr>
                <w:del w:id="1710" w:author="Jones, Emma" w:date="2018-04-27T12:34:00Z"/>
              </w:rPr>
            </w:pPr>
            <w:del w:id="1711" w:author="Jones, Emma" w:date="2018-04-27T12:34:00Z">
              <w:r w:rsidRPr="00D26514" w:rsidDel="006A4E4D">
                <w:delText>observationMedia Entry</w:delText>
              </w:r>
            </w:del>
          </w:p>
        </w:tc>
        <w:tc>
          <w:tcPr>
            <w:tcW w:w="1247" w:type="pct"/>
            <w:gridSpan w:val="3"/>
            <w:vAlign w:val="center"/>
            <w:tcPrChange w:id="1712" w:author="Jones, Emma" w:date="2018-04-27T12:34:00Z">
              <w:tcPr>
                <w:tcW w:w="1247" w:type="pct"/>
                <w:gridSpan w:val="3"/>
                <w:vAlign w:val="center"/>
              </w:tcPr>
            </w:tcPrChange>
          </w:tcPr>
          <w:p w14:paraId="3122A631" w14:textId="5FB67600" w:rsidR="009612F6" w:rsidRPr="00D26514" w:rsidDel="006A4E4D" w:rsidRDefault="009612F6" w:rsidP="00BB76BC">
            <w:pPr>
              <w:pStyle w:val="TableEntry"/>
              <w:rPr>
                <w:del w:id="1713" w:author="Jones, Emma" w:date="2018-04-27T12:34:00Z"/>
              </w:rPr>
            </w:pPr>
            <w:del w:id="1714" w:author="Jones, Emma" w:date="2018-04-27T12:34:00Z">
              <w:r w:rsidRPr="00D26514" w:rsidDel="006A4E4D">
                <w:delText>1.3.6.1.4.1.19376.1.4.1.4.7</w:delText>
              </w:r>
            </w:del>
          </w:p>
        </w:tc>
        <w:tc>
          <w:tcPr>
            <w:tcW w:w="670" w:type="pct"/>
            <w:vAlign w:val="center"/>
            <w:tcPrChange w:id="1715" w:author="Jones, Emma" w:date="2018-04-27T12:34:00Z">
              <w:tcPr>
                <w:tcW w:w="670" w:type="pct"/>
                <w:vAlign w:val="center"/>
              </w:tcPr>
            </w:tcPrChange>
          </w:tcPr>
          <w:p w14:paraId="194E7334" w14:textId="23DE4039" w:rsidR="009612F6" w:rsidRPr="00D26514" w:rsidDel="006A4E4D" w:rsidRDefault="003602DC" w:rsidP="00BB76BC">
            <w:pPr>
              <w:pStyle w:val="TableEntry"/>
              <w:rPr>
                <w:del w:id="1716" w:author="Jones, Emma" w:date="2018-04-27T12:34:00Z"/>
              </w:rPr>
            </w:pPr>
            <w:del w:id="1717" w:author="Jones, Emma" w:date="2018-04-27T12:34:00Z">
              <w:r w:rsidRPr="00D26514" w:rsidDel="006A4E4D">
                <w:delText>CARD TF-3 6.3.1.6</w:delText>
              </w:r>
              <w:r w:rsidR="000121FB" w:rsidRPr="00D26514" w:rsidDel="006A4E4D">
                <w:delText>&gt;</w:delText>
              </w:r>
            </w:del>
          </w:p>
        </w:tc>
        <w:tc>
          <w:tcPr>
            <w:tcW w:w="814" w:type="pct"/>
            <w:vAlign w:val="center"/>
            <w:tcPrChange w:id="1718" w:author="Jones, Emma" w:date="2018-04-27T12:34:00Z">
              <w:tcPr>
                <w:tcW w:w="814" w:type="pct"/>
                <w:vAlign w:val="center"/>
              </w:tcPr>
            </w:tcPrChange>
          </w:tcPr>
          <w:p w14:paraId="71A65DB7" w14:textId="20528EE5" w:rsidR="009612F6" w:rsidRPr="00D26514" w:rsidDel="006A4E4D" w:rsidRDefault="009612F6" w:rsidP="00BB76BC">
            <w:pPr>
              <w:pStyle w:val="TableEntry"/>
              <w:rPr>
                <w:del w:id="1719" w:author="Jones, Emma" w:date="2018-04-27T12:34:00Z"/>
              </w:rPr>
            </w:pPr>
          </w:p>
        </w:tc>
      </w:tr>
    </w:tbl>
    <w:p w14:paraId="38FCB835" w14:textId="20D12FDB" w:rsidR="009612F6" w:rsidRPr="00EA0D53" w:rsidDel="008826B5" w:rsidRDefault="009612F6" w:rsidP="00286433">
      <w:pPr>
        <w:pStyle w:val="Heading5"/>
        <w:numPr>
          <w:ilvl w:val="0"/>
          <w:numId w:val="0"/>
        </w:numPr>
        <w:rPr>
          <w:del w:id="1720" w:author="Jones, Emma" w:date="2018-04-27T12:44:00Z"/>
          <w:strike/>
          <w:noProof w:val="0"/>
          <w:rPrChange w:id="1721" w:author="Jones, Emma" w:date="2018-05-01T14:46:00Z">
            <w:rPr>
              <w:del w:id="1722" w:author="Jones, Emma" w:date="2018-04-27T12:44:00Z"/>
              <w:noProof w:val="0"/>
            </w:rPr>
          </w:rPrChange>
        </w:rPr>
      </w:pPr>
      <w:bookmarkStart w:id="1723" w:name="_6.2.4.4.1__Simple"/>
      <w:bookmarkStart w:id="1724" w:name="_Toc296340404"/>
      <w:bookmarkStart w:id="1725" w:name="_Toc345074724"/>
      <w:bookmarkStart w:id="1726" w:name="_Toc500238835"/>
      <w:bookmarkEnd w:id="1723"/>
      <w:del w:id="1727" w:author="Jones, Emma" w:date="2018-04-27T12:44:00Z">
        <w:r w:rsidRPr="00EA0D53" w:rsidDel="008826B5">
          <w:rPr>
            <w:strike/>
            <w:noProof w:val="0"/>
            <w:rPrChange w:id="1728" w:author="Jones, Emma" w:date="2018-05-01T14:46:00Z">
              <w:rPr>
                <w:noProof w:val="0"/>
              </w:rPr>
            </w:rPrChange>
          </w:rPr>
          <w:delText>6.</w:delText>
        </w:r>
        <w:r w:rsidR="00286433" w:rsidRPr="00EA0D53" w:rsidDel="008826B5">
          <w:rPr>
            <w:strike/>
            <w:noProof w:val="0"/>
            <w:rPrChange w:id="1729" w:author="Jones, Emma" w:date="2018-05-01T14:46:00Z">
              <w:rPr>
                <w:noProof w:val="0"/>
              </w:rPr>
            </w:rPrChange>
          </w:rPr>
          <w:delText>3.4.E.1</w:delText>
        </w:r>
        <w:r w:rsidRPr="00EA0D53" w:rsidDel="008826B5">
          <w:rPr>
            <w:strike/>
            <w:noProof w:val="0"/>
            <w:rPrChange w:id="1730" w:author="Jones, Emma" w:date="2018-05-01T14:46:00Z">
              <w:rPr>
                <w:noProof w:val="0"/>
              </w:rPr>
            </w:rPrChange>
          </w:rPr>
          <w:delText xml:space="preserve"> Simple Observation (wall motion) </w:delText>
        </w:r>
        <w:r w:rsidR="00286433" w:rsidRPr="00EA0D53" w:rsidDel="008826B5">
          <w:rPr>
            <w:strike/>
            <w:noProof w:val="0"/>
            <w:rPrChange w:id="1731" w:author="Jones, Emma" w:date="2018-05-01T14:46:00Z">
              <w:rPr>
                <w:noProof w:val="0"/>
              </w:rPr>
            </w:rPrChange>
          </w:rPr>
          <w:delText xml:space="preserve">Vocabulary </w:delText>
        </w:r>
        <w:r w:rsidRPr="00EA0D53" w:rsidDel="008826B5">
          <w:rPr>
            <w:strike/>
            <w:noProof w:val="0"/>
            <w:rPrChange w:id="1732" w:author="Jones, Emma" w:date="2018-05-01T14:46:00Z">
              <w:rPr>
                <w:noProof w:val="0"/>
              </w:rPr>
            </w:rPrChange>
          </w:rPr>
          <w:delText>Constraints</w:delText>
        </w:r>
        <w:bookmarkEnd w:id="1724"/>
        <w:bookmarkEnd w:id="1725"/>
        <w:bookmarkEnd w:id="1726"/>
      </w:del>
    </w:p>
    <w:p w14:paraId="52339741" w14:textId="730D1EF5" w:rsidR="004B7094" w:rsidRPr="00EA0D53" w:rsidDel="008826B5" w:rsidRDefault="004B7094" w:rsidP="00597DB2">
      <w:pPr>
        <w:pStyle w:val="AuthorInstructions"/>
        <w:rPr>
          <w:del w:id="1733" w:author="Jones, Emma" w:date="2018-04-27T12:44:00Z"/>
          <w:rFonts w:eastAsia="Calibri"/>
          <w:strike/>
          <w:rPrChange w:id="1734" w:author="Jones, Emma" w:date="2018-05-01T14:46:00Z">
            <w:rPr>
              <w:del w:id="1735" w:author="Jones, Emma" w:date="2018-04-27T12:44:00Z"/>
              <w:rFonts w:eastAsia="Calibri"/>
            </w:rPr>
          </w:rPrChange>
        </w:rPr>
      </w:pPr>
      <w:del w:id="1736" w:author="Jones, Emma" w:date="2018-04-27T12:44:00Z">
        <w:r w:rsidRPr="00EA0D53" w:rsidDel="008826B5">
          <w:rPr>
            <w:rFonts w:eastAsia="Calibri"/>
            <w:strike/>
            <w:rPrChange w:id="1737" w:author="Jones, Emma" w:date="2018-05-01T14:46:00Z">
              <w:rPr>
                <w:rFonts w:eastAsia="Calibri"/>
              </w:rPr>
            </w:rPrChange>
          </w:rPr>
          <w:delText>&lt;</w:delText>
        </w:r>
        <w:r w:rsidR="003602DC" w:rsidRPr="00EA0D53" w:rsidDel="008826B5">
          <w:rPr>
            <w:rFonts w:eastAsia="Calibri"/>
            <w:strike/>
            <w:rPrChange w:id="1738" w:author="Jones, Emma" w:date="2018-05-01T14:46:00Z">
              <w:rPr>
                <w:rFonts w:eastAsia="Calibri"/>
              </w:rPr>
            </w:rPrChange>
          </w:rPr>
          <w:delText>D</w:delText>
        </w:r>
        <w:r w:rsidRPr="00EA0D53" w:rsidDel="008826B5">
          <w:rPr>
            <w:rFonts w:eastAsia="Calibri"/>
            <w:strike/>
            <w:rPrChange w:id="1739" w:author="Jones, Emma" w:date="2018-05-01T14:46:00Z">
              <w:rPr>
                <w:rFonts w:eastAsia="Calibri"/>
              </w:rPr>
            </w:rPrChange>
          </w:rPr>
          <w:delText>escribe constraints, refer to other Specification Document, condition, or other info</w:delText>
        </w:r>
        <w:r w:rsidR="00887E40" w:rsidRPr="00EA0D53" w:rsidDel="008826B5">
          <w:rPr>
            <w:rFonts w:eastAsia="Calibri"/>
            <w:strike/>
            <w:rPrChange w:id="1740" w:author="Jones, Emma" w:date="2018-05-01T14:46:00Z">
              <w:rPr>
                <w:rFonts w:eastAsia="Calibri"/>
              </w:rPr>
            </w:rPrChange>
          </w:rPr>
          <w:delText xml:space="preserve">. </w:delText>
        </w:r>
        <w:r w:rsidRPr="00EA0D53" w:rsidDel="008826B5">
          <w:rPr>
            <w:rFonts w:eastAsia="Calibri"/>
            <w:strike/>
            <w:rPrChange w:id="1741" w:author="Jones, Emma" w:date="2018-05-01T14:46:00Z">
              <w:rPr>
                <w:rFonts w:eastAsia="Calibri"/>
              </w:rPr>
            </w:rPrChange>
          </w:rPr>
          <w:delText>This specification may include more information on conditions or cardinality, additions elements, data mappings, or data types, or other information.&gt;</w:delText>
        </w:r>
      </w:del>
    </w:p>
    <w:p w14:paraId="203E75D4" w14:textId="5969A034" w:rsidR="004B7094" w:rsidRPr="00EA0D53" w:rsidDel="008826B5" w:rsidRDefault="004B7094" w:rsidP="00597DB2">
      <w:pPr>
        <w:pStyle w:val="AuthorInstructions"/>
        <w:rPr>
          <w:del w:id="1742" w:author="Jones, Emma" w:date="2018-04-27T12:44:00Z"/>
          <w:rFonts w:eastAsia="Calibri"/>
          <w:strike/>
          <w:rPrChange w:id="1743" w:author="Jones, Emma" w:date="2018-05-01T14:46:00Z">
            <w:rPr>
              <w:del w:id="1744" w:author="Jones, Emma" w:date="2018-04-27T12:44:00Z"/>
              <w:rFonts w:eastAsia="Calibri"/>
            </w:rPr>
          </w:rPrChange>
        </w:rPr>
      </w:pPr>
      <w:del w:id="1745" w:author="Jones, Emma" w:date="2018-04-27T12:44:00Z">
        <w:r w:rsidRPr="00EA0D53" w:rsidDel="008826B5">
          <w:rPr>
            <w:rFonts w:eastAsia="Calibri"/>
            <w:strike/>
            <w:rPrChange w:id="1746" w:author="Jones, Emma" w:date="2018-05-01T14:46:00Z">
              <w:rPr>
                <w:rFonts w:eastAsia="Calibri"/>
              </w:rPr>
            </w:rPrChange>
          </w:rPr>
          <w:delText>&lt;Can be in a tabular format or textual description.&gt;</w:delText>
        </w:r>
      </w:del>
    </w:p>
    <w:p w14:paraId="173AF7FF" w14:textId="18F0A7A4" w:rsidR="004B7094" w:rsidRPr="00EA0D53" w:rsidDel="008826B5" w:rsidRDefault="004B7094" w:rsidP="00597DB2">
      <w:pPr>
        <w:pStyle w:val="AuthorInstructions"/>
        <w:rPr>
          <w:del w:id="1747" w:author="Jones, Emma" w:date="2018-04-27T12:44:00Z"/>
          <w:rFonts w:eastAsia="Calibri"/>
          <w:strike/>
          <w:rPrChange w:id="1748" w:author="Jones, Emma" w:date="2018-05-01T14:46:00Z">
            <w:rPr>
              <w:del w:id="1749" w:author="Jones, Emma" w:date="2018-04-27T12:44:00Z"/>
              <w:rFonts w:eastAsia="Calibri"/>
            </w:rPr>
          </w:rPrChange>
        </w:rPr>
      </w:pPr>
      <w:del w:id="1750" w:author="Jones, Emma" w:date="2018-04-27T12:44:00Z">
        <w:r w:rsidRPr="00EA0D53" w:rsidDel="008826B5">
          <w:rPr>
            <w:rFonts w:eastAsia="Calibri"/>
            <w:strike/>
            <w:rPrChange w:id="1751" w:author="Jones, Emma" w:date="2018-05-01T14:46:00Z">
              <w:rPr>
                <w:rFonts w:eastAsia="Calibri"/>
              </w:rPr>
            </w:rPrChange>
          </w:rPr>
          <w:delText>&lt;</w:delText>
        </w:r>
        <w:r w:rsidR="00154B7B" w:rsidRPr="00EA0D53" w:rsidDel="008826B5">
          <w:rPr>
            <w:rFonts w:eastAsia="Calibri"/>
            <w:strike/>
            <w:rPrChange w:id="1752" w:author="Jones, Emma" w:date="2018-05-01T14:46:00Z">
              <w:rPr>
                <w:rFonts w:eastAsia="Calibri"/>
              </w:rPr>
            </w:rPrChange>
          </w:rPr>
          <w:delText>D</w:delText>
        </w:r>
        <w:r w:rsidRPr="00EA0D53" w:rsidDel="008826B5">
          <w:rPr>
            <w:rFonts w:eastAsia="Calibri"/>
            <w:strike/>
            <w:rPrChange w:id="1753" w:author="Jones, Emma" w:date="2018-05-01T14:46:00Z">
              <w:rPr>
                <w:rFonts w:eastAsia="Calibri"/>
              </w:rPr>
            </w:rPrChange>
          </w:rPr>
          <w:delText>elete the example below prior to publishing for Public Comment.&gt;</w:delText>
        </w:r>
      </w:del>
    </w:p>
    <w:p w14:paraId="4C48AB08" w14:textId="635BF0EE" w:rsidR="004B7094" w:rsidRPr="00EA0D53" w:rsidDel="008826B5" w:rsidRDefault="004B7094" w:rsidP="009612F6">
      <w:pPr>
        <w:pStyle w:val="BodyText"/>
        <w:rPr>
          <w:del w:id="1754" w:author="Jones, Emma" w:date="2018-04-27T12:44:00Z"/>
          <w:strike/>
          <w:rPrChange w:id="1755" w:author="Jones, Emma" w:date="2018-05-01T14:46:00Z">
            <w:rPr>
              <w:del w:id="1756" w:author="Jones, Emma" w:date="2018-04-27T12:44:00Z"/>
            </w:rPr>
          </w:rPrChange>
        </w:rPr>
      </w:pPr>
    </w:p>
    <w:p w14:paraId="1AD630FE" w14:textId="4787C95F" w:rsidR="009612F6" w:rsidRPr="00EA0D53" w:rsidDel="008826B5" w:rsidRDefault="00746A3D" w:rsidP="009612F6">
      <w:pPr>
        <w:pStyle w:val="BodyText"/>
        <w:rPr>
          <w:del w:id="1757" w:author="Jones, Emma" w:date="2018-04-27T12:44:00Z"/>
          <w:strike/>
          <w:rPrChange w:id="1758" w:author="Jones, Emma" w:date="2018-05-01T14:46:00Z">
            <w:rPr>
              <w:del w:id="1759" w:author="Jones, Emma" w:date="2018-04-27T12:44:00Z"/>
            </w:rPr>
          </w:rPrChange>
        </w:rPr>
      </w:pPr>
      <w:del w:id="1760" w:author="Jones, Emma" w:date="2018-04-27T12:44:00Z">
        <w:r w:rsidRPr="00EA0D53" w:rsidDel="008826B5">
          <w:rPr>
            <w:strike/>
            <w:rPrChange w:id="1761" w:author="Jones, Emma" w:date="2018-05-01T14:46:00Z">
              <w:rPr/>
            </w:rPrChange>
          </w:rPr>
          <w:delText>&lt;</w:delText>
        </w:r>
        <w:r w:rsidR="004B7094" w:rsidRPr="00EA0D53" w:rsidDel="008826B5">
          <w:rPr>
            <w:strike/>
            <w:rPrChange w:id="1762" w:author="Jones, Emma" w:date="2018-05-01T14:46:00Z">
              <w:rPr/>
            </w:rPrChange>
          </w:rPr>
          <w:delText xml:space="preserve">e.g., </w:delText>
        </w:r>
        <w:r w:rsidR="009612F6" w:rsidRPr="00EA0D53" w:rsidDel="008826B5">
          <w:rPr>
            <w:strike/>
            <w:rPrChange w:id="1763" w:author="Jones, Emma" w:date="2018-05-01T14:46:00Z">
              <w:rPr/>
            </w:rPrChange>
          </w:rPr>
          <w:delText>The conditional entries specified in this table SHALL be present based on the exam type as specified in the CDA Header in the documentationOf / serviceEvent / code element.</w:delText>
        </w:r>
        <w:r w:rsidRPr="00EA0D53" w:rsidDel="008826B5">
          <w:rPr>
            <w:strike/>
            <w:rPrChange w:id="1764" w:author="Jones, Emma" w:date="2018-05-01T14:46:00Z">
              <w:rPr/>
            </w:rPrChange>
          </w:rPr>
          <w:delText>&gt;</w:delText>
        </w:r>
      </w:del>
    </w:p>
    <w:p w14:paraId="26224702" w14:textId="3F451894" w:rsidR="009612F6" w:rsidRPr="00EA0D53" w:rsidDel="008826B5" w:rsidRDefault="009612F6" w:rsidP="009612F6">
      <w:pPr>
        <w:pStyle w:val="BodyText"/>
        <w:rPr>
          <w:del w:id="1765" w:author="Jones, Emma" w:date="2018-04-27T12:44:00Z"/>
          <w:strike/>
          <w:lang w:eastAsia="x-none"/>
          <w:rPrChange w:id="1766" w:author="Jones, Emma" w:date="2018-05-01T14:46:00Z">
            <w:rPr>
              <w:del w:id="1767" w:author="Jones, Emma" w:date="2018-04-27T12:44:00Z"/>
              <w:lang w:eastAsia="x-none"/>
            </w:rPr>
          </w:rPrChang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EA0D53" w:rsidDel="008826B5" w14:paraId="783A0237" w14:textId="5C0C09F3" w:rsidTr="00370CC8">
        <w:trPr>
          <w:cantSplit/>
          <w:del w:id="1768" w:author="Jones, Emma" w:date="2018-04-27T12:44:00Z"/>
        </w:trPr>
        <w:tc>
          <w:tcPr>
            <w:tcW w:w="968" w:type="dxa"/>
            <w:shd w:val="clear" w:color="auto" w:fill="D9D9D9"/>
          </w:tcPr>
          <w:p w14:paraId="0C0ADD30" w14:textId="108F63D8" w:rsidR="009612F6" w:rsidRPr="00EA0D53" w:rsidDel="008826B5" w:rsidRDefault="009612F6" w:rsidP="00370CC8">
            <w:pPr>
              <w:pStyle w:val="TableEntryHeader"/>
              <w:rPr>
                <w:del w:id="1769" w:author="Jones, Emma" w:date="2018-04-27T12:44:00Z"/>
                <w:strike/>
                <w:rPrChange w:id="1770" w:author="Jones, Emma" w:date="2018-05-01T14:46:00Z">
                  <w:rPr>
                    <w:del w:id="1771" w:author="Jones, Emma" w:date="2018-04-27T12:44:00Z"/>
                  </w:rPr>
                </w:rPrChange>
              </w:rPr>
            </w:pPr>
            <w:del w:id="1772" w:author="Jones, Emma" w:date="2018-04-27T12:44:00Z">
              <w:r w:rsidRPr="00EA0D53" w:rsidDel="008826B5">
                <w:rPr>
                  <w:strike/>
                  <w:rPrChange w:id="1773" w:author="Jones, Emma" w:date="2018-05-01T14:46:00Z">
                    <w:rPr/>
                  </w:rPrChange>
                </w:rPr>
                <w:delText>Opt</w:delText>
              </w:r>
              <w:r w:rsidR="004818E8" w:rsidRPr="00EA0D53" w:rsidDel="008826B5">
                <w:rPr>
                  <w:strike/>
                  <w:rPrChange w:id="1774" w:author="Jones, Emma" w:date="2018-05-01T14:46:00Z">
                    <w:rPr/>
                  </w:rPrChange>
                </w:rPr>
                <w:delText xml:space="preserve"> and Card</w:delText>
              </w:r>
            </w:del>
          </w:p>
        </w:tc>
        <w:tc>
          <w:tcPr>
            <w:tcW w:w="1480" w:type="dxa"/>
            <w:shd w:val="clear" w:color="auto" w:fill="D9D9D9"/>
          </w:tcPr>
          <w:p w14:paraId="17D43C87" w14:textId="67F621E5" w:rsidR="009612F6" w:rsidRPr="00EA0D53" w:rsidDel="008826B5" w:rsidRDefault="009612F6" w:rsidP="00370CC8">
            <w:pPr>
              <w:pStyle w:val="TableEntryHeader"/>
              <w:rPr>
                <w:del w:id="1775" w:author="Jones, Emma" w:date="2018-04-27T12:44:00Z"/>
                <w:strike/>
                <w:rPrChange w:id="1776" w:author="Jones, Emma" w:date="2018-05-01T14:46:00Z">
                  <w:rPr>
                    <w:del w:id="1777" w:author="Jones, Emma" w:date="2018-04-27T12:44:00Z"/>
                  </w:rPr>
                </w:rPrChange>
              </w:rPr>
            </w:pPr>
            <w:del w:id="1778" w:author="Jones, Emma" w:date="2018-04-27T12:44:00Z">
              <w:r w:rsidRPr="00EA0D53" w:rsidDel="008826B5">
                <w:rPr>
                  <w:strike/>
                  <w:rPrChange w:id="1779" w:author="Jones, Emma" w:date="2018-05-01T14:46:00Z">
                    <w:rPr/>
                  </w:rPrChange>
                </w:rPr>
                <w:delText>Condition</w:delText>
              </w:r>
            </w:del>
          </w:p>
        </w:tc>
        <w:tc>
          <w:tcPr>
            <w:tcW w:w="2499" w:type="dxa"/>
            <w:shd w:val="clear" w:color="auto" w:fill="D9D9D9"/>
          </w:tcPr>
          <w:p w14:paraId="4422C276" w14:textId="687F3285" w:rsidR="009612F6" w:rsidRPr="00EA0D53" w:rsidDel="008826B5" w:rsidRDefault="009612F6" w:rsidP="00370CC8">
            <w:pPr>
              <w:pStyle w:val="TableEntryHeader"/>
              <w:rPr>
                <w:del w:id="1780" w:author="Jones, Emma" w:date="2018-04-27T12:44:00Z"/>
                <w:strike/>
                <w:rPrChange w:id="1781" w:author="Jones, Emma" w:date="2018-05-01T14:46:00Z">
                  <w:rPr>
                    <w:del w:id="1782" w:author="Jones, Emma" w:date="2018-04-27T12:44:00Z"/>
                  </w:rPr>
                </w:rPrChange>
              </w:rPr>
            </w:pPr>
            <w:del w:id="1783" w:author="Jones, Emma" w:date="2018-04-27T12:44:00Z">
              <w:r w:rsidRPr="00EA0D53" w:rsidDel="008826B5">
                <w:rPr>
                  <w:strike/>
                  <w:rPrChange w:id="1784" w:author="Jones, Emma" w:date="2018-05-01T14:46:00Z">
                    <w:rPr/>
                  </w:rPrChange>
                </w:rPr>
                <w:delText>observation/code</w:delText>
              </w:r>
            </w:del>
          </w:p>
        </w:tc>
        <w:tc>
          <w:tcPr>
            <w:tcW w:w="1016" w:type="dxa"/>
            <w:shd w:val="clear" w:color="auto" w:fill="D9D9D9"/>
          </w:tcPr>
          <w:p w14:paraId="048B0449" w14:textId="72C1FA78" w:rsidR="009612F6" w:rsidRPr="00EA0D53" w:rsidDel="008826B5" w:rsidRDefault="009612F6" w:rsidP="00370CC8">
            <w:pPr>
              <w:pStyle w:val="TableEntryHeader"/>
              <w:rPr>
                <w:del w:id="1785" w:author="Jones, Emma" w:date="2018-04-27T12:44:00Z"/>
                <w:strike/>
                <w:rPrChange w:id="1786" w:author="Jones, Emma" w:date="2018-05-01T14:46:00Z">
                  <w:rPr>
                    <w:del w:id="1787" w:author="Jones, Emma" w:date="2018-04-27T12:44:00Z"/>
                  </w:rPr>
                </w:rPrChange>
              </w:rPr>
            </w:pPr>
            <w:del w:id="1788" w:author="Jones, Emma" w:date="2018-04-27T12:44:00Z">
              <w:r w:rsidRPr="00EA0D53" w:rsidDel="008826B5">
                <w:rPr>
                  <w:strike/>
                  <w:rPrChange w:id="1789" w:author="Jones, Emma" w:date="2018-05-01T14:46:00Z">
                    <w:rPr/>
                  </w:rPrChange>
                </w:rPr>
                <w:delText>Data Type</w:delText>
              </w:r>
            </w:del>
          </w:p>
        </w:tc>
        <w:tc>
          <w:tcPr>
            <w:tcW w:w="1345" w:type="dxa"/>
            <w:shd w:val="clear" w:color="auto" w:fill="D9D9D9"/>
          </w:tcPr>
          <w:p w14:paraId="643008B5" w14:textId="16B2CBDA" w:rsidR="009612F6" w:rsidRPr="00EA0D53" w:rsidDel="008826B5" w:rsidRDefault="009612F6" w:rsidP="00370CC8">
            <w:pPr>
              <w:pStyle w:val="TableEntryHeader"/>
              <w:rPr>
                <w:del w:id="1790" w:author="Jones, Emma" w:date="2018-04-27T12:44:00Z"/>
                <w:strike/>
                <w:rPrChange w:id="1791" w:author="Jones, Emma" w:date="2018-05-01T14:46:00Z">
                  <w:rPr>
                    <w:del w:id="1792" w:author="Jones, Emma" w:date="2018-04-27T12:44:00Z"/>
                  </w:rPr>
                </w:rPrChange>
              </w:rPr>
            </w:pPr>
            <w:del w:id="1793" w:author="Jones, Emma" w:date="2018-04-27T12:44:00Z">
              <w:r w:rsidRPr="00EA0D53" w:rsidDel="008826B5">
                <w:rPr>
                  <w:strike/>
                  <w:rPrChange w:id="1794" w:author="Jones, Emma" w:date="2018-05-01T14:46:00Z">
                    <w:rPr/>
                  </w:rPrChange>
                </w:rPr>
                <w:delText>Unit of Measure</w:delText>
              </w:r>
            </w:del>
          </w:p>
        </w:tc>
        <w:tc>
          <w:tcPr>
            <w:tcW w:w="2268" w:type="dxa"/>
            <w:shd w:val="clear" w:color="auto" w:fill="D9D9D9"/>
          </w:tcPr>
          <w:p w14:paraId="21CAFDB1" w14:textId="401CE534" w:rsidR="009612F6" w:rsidRPr="00EA0D53" w:rsidDel="008826B5" w:rsidRDefault="009612F6" w:rsidP="00370CC8">
            <w:pPr>
              <w:pStyle w:val="TableEntryHeader"/>
              <w:rPr>
                <w:del w:id="1795" w:author="Jones, Emma" w:date="2018-04-27T12:44:00Z"/>
                <w:strike/>
                <w:rPrChange w:id="1796" w:author="Jones, Emma" w:date="2018-05-01T14:46:00Z">
                  <w:rPr>
                    <w:del w:id="1797" w:author="Jones, Emma" w:date="2018-04-27T12:44:00Z"/>
                  </w:rPr>
                </w:rPrChange>
              </w:rPr>
            </w:pPr>
            <w:del w:id="1798" w:author="Jones, Emma" w:date="2018-04-27T12:44:00Z">
              <w:r w:rsidRPr="00EA0D53" w:rsidDel="008826B5">
                <w:rPr>
                  <w:strike/>
                  <w:rPrChange w:id="1799" w:author="Jones, Emma" w:date="2018-05-01T14:46:00Z">
                    <w:rPr/>
                  </w:rPrChange>
                </w:rPr>
                <w:delText>Value Set</w:delText>
              </w:r>
              <w:r w:rsidR="009F5CC2" w:rsidRPr="00EA0D53" w:rsidDel="008826B5">
                <w:rPr>
                  <w:strike/>
                  <w:rPrChange w:id="1800" w:author="Jones, Emma" w:date="2018-05-01T14:46:00Z">
                    <w:rPr/>
                  </w:rPrChange>
                </w:rPr>
                <w:delText>/</w:delText>
              </w:r>
            </w:del>
          </w:p>
          <w:p w14:paraId="03734566" w14:textId="08EF368A" w:rsidR="009612F6" w:rsidRPr="00EA0D53" w:rsidDel="008826B5" w:rsidRDefault="009F5CC2" w:rsidP="00370CC8">
            <w:pPr>
              <w:pStyle w:val="TableEntryHeader"/>
              <w:rPr>
                <w:del w:id="1801" w:author="Jones, Emma" w:date="2018-04-27T12:44:00Z"/>
                <w:strike/>
                <w:rPrChange w:id="1802" w:author="Jones, Emma" w:date="2018-05-01T14:46:00Z">
                  <w:rPr>
                    <w:del w:id="1803" w:author="Jones, Emma" w:date="2018-04-27T12:44:00Z"/>
                  </w:rPr>
                </w:rPrChange>
              </w:rPr>
            </w:pPr>
            <w:del w:id="1804" w:author="Jones, Emma" w:date="2018-04-27T12:44:00Z">
              <w:r w:rsidRPr="00EA0D53" w:rsidDel="008826B5">
                <w:rPr>
                  <w:strike/>
                  <w:rPrChange w:id="1805" w:author="Jones, Emma" w:date="2018-05-01T14:46:00Z">
                    <w:rPr/>
                  </w:rPrChange>
                </w:rPr>
                <w:delText>Concept Domain</w:delText>
              </w:r>
            </w:del>
          </w:p>
        </w:tc>
      </w:tr>
      <w:tr w:rsidR="009612F6" w:rsidRPr="00EA0D53" w:rsidDel="008826B5" w14:paraId="7B51A991" w14:textId="0216994D" w:rsidTr="00EA3BCB">
        <w:trPr>
          <w:del w:id="1806" w:author="Jones, Emma" w:date="2018-04-27T12:44:00Z"/>
        </w:trPr>
        <w:tc>
          <w:tcPr>
            <w:tcW w:w="968" w:type="dxa"/>
          </w:tcPr>
          <w:p w14:paraId="6473DF9B" w14:textId="0E2BD9FB" w:rsidR="009612F6" w:rsidRPr="00EA0D53" w:rsidDel="008826B5" w:rsidRDefault="007D724B" w:rsidP="00EF1E77">
            <w:pPr>
              <w:pStyle w:val="TableEntry"/>
              <w:rPr>
                <w:del w:id="1807" w:author="Jones, Emma" w:date="2018-04-27T12:44:00Z"/>
                <w:strike/>
                <w:rPrChange w:id="1808" w:author="Jones, Emma" w:date="2018-05-01T14:46:00Z">
                  <w:rPr>
                    <w:del w:id="1809" w:author="Jones, Emma" w:date="2018-04-27T12:44:00Z"/>
                  </w:rPr>
                </w:rPrChange>
              </w:rPr>
            </w:pPr>
            <w:del w:id="1810" w:author="Jones, Emma" w:date="2018-04-27T12:44:00Z">
              <w:r w:rsidRPr="00EA0D53" w:rsidDel="008826B5">
                <w:rPr>
                  <w:strike/>
                  <w:rPrChange w:id="1811" w:author="Jones, Emma" w:date="2018-05-01T14:46:00Z">
                    <w:rPr/>
                  </w:rPrChange>
                </w:rPr>
                <w:delText>&lt;</w:delText>
              </w:r>
              <w:r w:rsidR="000121FB" w:rsidRPr="00EA0D53" w:rsidDel="008826B5">
                <w:rPr>
                  <w:strike/>
                  <w:rPrChange w:id="1812" w:author="Jones, Emma" w:date="2018-05-01T14:46:00Z">
                    <w:rPr/>
                  </w:rPrChange>
                </w:rPr>
                <w:delText xml:space="preserve">e.g., </w:delText>
              </w:r>
              <w:r w:rsidR="00D439FF" w:rsidRPr="00EA0D53" w:rsidDel="008826B5">
                <w:rPr>
                  <w:strike/>
                  <w:rPrChange w:id="1813" w:author="Jones, Emma" w:date="2018-05-01T14:46:00Z">
                    <w:rPr/>
                  </w:rPrChange>
                </w:rPr>
                <w:delText>C [1..*</w:delText>
              </w:r>
              <w:r w:rsidR="009612F6" w:rsidRPr="00EA0D53" w:rsidDel="008826B5">
                <w:rPr>
                  <w:strike/>
                  <w:rPrChange w:id="1814" w:author="Jones, Emma" w:date="2018-05-01T14:46:00Z">
                    <w:rPr/>
                  </w:rPrChange>
                </w:rPr>
                <w:delText>]</w:delText>
              </w:r>
            </w:del>
          </w:p>
        </w:tc>
        <w:tc>
          <w:tcPr>
            <w:tcW w:w="1480" w:type="dxa"/>
            <w:shd w:val="clear" w:color="auto" w:fill="auto"/>
          </w:tcPr>
          <w:p w14:paraId="4C561F3D" w14:textId="5DE953CB" w:rsidR="00D439FF" w:rsidRPr="00EA0D53" w:rsidDel="008826B5" w:rsidRDefault="00D439FF" w:rsidP="005D6176">
            <w:pPr>
              <w:pStyle w:val="TableEntry"/>
              <w:rPr>
                <w:del w:id="1815" w:author="Jones, Emma" w:date="2018-04-27T12:44:00Z"/>
                <w:strike/>
                <w:rPrChange w:id="1816" w:author="Jones, Emma" w:date="2018-05-01T14:46:00Z">
                  <w:rPr>
                    <w:del w:id="1817" w:author="Jones, Emma" w:date="2018-04-27T12:44:00Z"/>
                  </w:rPr>
                </w:rPrChange>
              </w:rPr>
            </w:pPr>
            <w:del w:id="1818" w:author="Jones, Emma" w:date="2018-04-27T12:44:00Z">
              <w:r w:rsidRPr="00EA0D53" w:rsidDel="008826B5">
                <w:rPr>
                  <w:strike/>
                  <w:rPrChange w:id="1819" w:author="Jones, Emma" w:date="2018-05-01T14:46:00Z">
                    <w:rPr/>
                  </w:rPrChange>
                </w:rPr>
                <w:delText>&lt;Identifies the predicate and the if the predicate evaluates as true, then indicate whether mandatory, required or optional</w:delText>
              </w:r>
            </w:del>
          </w:p>
          <w:p w14:paraId="1EF95083" w14:textId="5B408097" w:rsidR="00D439FF" w:rsidRPr="00EA0D53" w:rsidDel="008826B5" w:rsidRDefault="00D439FF" w:rsidP="0032600B">
            <w:pPr>
              <w:pStyle w:val="TableEntry"/>
              <w:rPr>
                <w:del w:id="1820" w:author="Jones, Emma" w:date="2018-04-27T12:44:00Z"/>
                <w:strike/>
                <w:rPrChange w:id="1821" w:author="Jones, Emma" w:date="2018-05-01T14:46:00Z">
                  <w:rPr>
                    <w:del w:id="1822" w:author="Jones, Emma" w:date="2018-04-27T12:44:00Z"/>
                  </w:rPr>
                </w:rPrChange>
              </w:rPr>
            </w:pPr>
            <w:del w:id="1823" w:author="Jones, Emma" w:date="2018-04-27T12:44:00Z">
              <w:r w:rsidRPr="00EA0D53" w:rsidDel="008826B5">
                <w:rPr>
                  <w:strike/>
                  <w:rPrChange w:id="1824" w:author="Jones, Emma" w:date="2018-05-01T14:46:00Z">
                    <w:rPr/>
                  </w:rPrChange>
                </w:rPr>
                <w:delText>e.g., Required if “exam type” is “LVG” (left ventriculogram)&gt;</w:delText>
              </w:r>
            </w:del>
          </w:p>
          <w:p w14:paraId="5D9273E6" w14:textId="549205A2" w:rsidR="009612F6" w:rsidRPr="00EA0D53" w:rsidDel="008826B5" w:rsidRDefault="009612F6" w:rsidP="00BB76BC">
            <w:pPr>
              <w:pStyle w:val="TableEntry"/>
              <w:rPr>
                <w:del w:id="1825" w:author="Jones, Emma" w:date="2018-04-27T12:44:00Z"/>
                <w:strike/>
                <w:rPrChange w:id="1826" w:author="Jones, Emma" w:date="2018-05-01T14:46:00Z">
                  <w:rPr>
                    <w:del w:id="1827" w:author="Jones, Emma" w:date="2018-04-27T12:44:00Z"/>
                  </w:rPr>
                </w:rPrChange>
              </w:rPr>
            </w:pPr>
            <w:del w:id="1828" w:author="Jones, Emma" w:date="2018-04-27T12:44:00Z">
              <w:r w:rsidRPr="00EA0D53" w:rsidDel="008826B5">
                <w:rPr>
                  <w:strike/>
                  <w:rPrChange w:id="1829" w:author="Jones, Emma" w:date="2018-05-01T14:46:00Z">
                    <w:rPr/>
                  </w:rPrChange>
                </w:rPr>
                <w:delText>R: LVG</w:delText>
              </w:r>
            </w:del>
          </w:p>
        </w:tc>
        <w:tc>
          <w:tcPr>
            <w:tcW w:w="2499" w:type="dxa"/>
            <w:shd w:val="clear" w:color="auto" w:fill="auto"/>
          </w:tcPr>
          <w:p w14:paraId="5675353D" w14:textId="00EEFD75" w:rsidR="009612F6" w:rsidRPr="00EA0D53" w:rsidDel="008826B5" w:rsidRDefault="009612F6" w:rsidP="00BB76BC">
            <w:pPr>
              <w:pStyle w:val="TableEntry"/>
              <w:rPr>
                <w:del w:id="1830" w:author="Jones, Emma" w:date="2018-04-27T12:44:00Z"/>
                <w:strike/>
                <w:rPrChange w:id="1831" w:author="Jones, Emma" w:date="2018-05-01T14:46:00Z">
                  <w:rPr>
                    <w:del w:id="1832" w:author="Jones, Emma" w:date="2018-04-27T12:44:00Z"/>
                  </w:rPr>
                </w:rPrChange>
              </w:rPr>
            </w:pPr>
            <w:del w:id="1833" w:author="Jones, Emma" w:date="2018-04-27T12:44:00Z">
              <w:r w:rsidRPr="00EA0D53" w:rsidDel="008826B5">
                <w:rPr>
                  <w:strike/>
                  <w:rPrChange w:id="1834" w:author="Jones, Emma" w:date="2018-05-01T14:46:00Z">
                    <w:rPr/>
                  </w:rPrChange>
                </w:rPr>
                <w:delText>60797005, SNOMED CT, “Cardiac Wall Motion”</w:delText>
              </w:r>
            </w:del>
          </w:p>
          <w:p w14:paraId="69885A92" w14:textId="6B7E30AB" w:rsidR="002040DD" w:rsidRPr="00EA0D53" w:rsidDel="008826B5" w:rsidRDefault="002040DD" w:rsidP="00BB76BC">
            <w:pPr>
              <w:pStyle w:val="TableEntry"/>
              <w:rPr>
                <w:del w:id="1835" w:author="Jones, Emma" w:date="2018-04-27T12:44:00Z"/>
                <w:strike/>
                <w:rPrChange w:id="1836" w:author="Jones, Emma" w:date="2018-05-01T14:46:00Z">
                  <w:rPr>
                    <w:del w:id="1837" w:author="Jones, Emma" w:date="2018-04-27T12:44:00Z"/>
                  </w:rPr>
                </w:rPrChange>
              </w:rPr>
            </w:pPr>
          </w:p>
          <w:p w14:paraId="2F078515" w14:textId="28706D58" w:rsidR="002040DD" w:rsidRPr="00EA0D53" w:rsidDel="008826B5" w:rsidRDefault="002040DD" w:rsidP="00BB76BC">
            <w:pPr>
              <w:pStyle w:val="TableEntry"/>
              <w:rPr>
                <w:del w:id="1838" w:author="Jones, Emma" w:date="2018-04-27T12:44:00Z"/>
                <w:strike/>
                <w:rPrChange w:id="1839" w:author="Jones, Emma" w:date="2018-05-01T14:46:00Z">
                  <w:rPr>
                    <w:del w:id="1840" w:author="Jones, Emma" w:date="2018-04-27T12:44:00Z"/>
                  </w:rPr>
                </w:rPrChange>
              </w:rPr>
            </w:pPr>
            <w:del w:id="1841" w:author="Jones, Emma" w:date="2018-04-27T12:44:00Z">
              <w:r w:rsidRPr="00EA0D53" w:rsidDel="008826B5">
                <w:rPr>
                  <w:strike/>
                  <w:rPrChange w:id="1842" w:author="Jones, Emma" w:date="2018-05-01T14:46:00Z">
                    <w:rPr/>
                  </w:rPrChange>
                </w:rPr>
                <w:delText>&lt;”+” = May be post-coordinated with priorityCode, methodCode, targetSiteCode . See HL7 V3</w:delText>
              </w:r>
              <w:r w:rsidR="00887E40" w:rsidRPr="00EA0D53" w:rsidDel="008826B5">
                <w:rPr>
                  <w:strike/>
                  <w:rPrChange w:id="1843" w:author="Jones, Emma" w:date="2018-05-01T14:46:00Z">
                    <w:rPr/>
                  </w:rPrChange>
                </w:rPr>
                <w:delText xml:space="preserve">. </w:delText>
              </w:r>
              <w:r w:rsidRPr="00EA0D53" w:rsidDel="008826B5">
                <w:rPr>
                  <w:strike/>
                  <w:rPrChange w:id="1844" w:author="Jones, Emma" w:date="2018-05-01T14:46:00Z">
                    <w:rPr/>
                  </w:rPrChange>
                </w:rPr>
                <w:delText>Include a value directly or include a link to a value set, if applicable.&gt;</w:delText>
              </w:r>
            </w:del>
          </w:p>
          <w:p w14:paraId="4E893BA3" w14:textId="1AF14E67" w:rsidR="002040DD" w:rsidRPr="00EA0D53" w:rsidDel="008826B5" w:rsidRDefault="002040DD" w:rsidP="00BB76BC">
            <w:pPr>
              <w:pStyle w:val="TableEntry"/>
              <w:rPr>
                <w:del w:id="1845" w:author="Jones, Emma" w:date="2018-04-27T12:44:00Z"/>
                <w:strike/>
                <w:rPrChange w:id="1846" w:author="Jones, Emma" w:date="2018-05-01T14:46:00Z">
                  <w:rPr>
                    <w:del w:id="1847" w:author="Jones, Emma" w:date="2018-04-27T12:44:00Z"/>
                  </w:rPr>
                </w:rPrChange>
              </w:rPr>
            </w:pPr>
            <w:del w:id="1848" w:author="Jones, Emma" w:date="2018-04-27T12:44:00Z">
              <w:r w:rsidRPr="00EA0D53" w:rsidDel="008826B5">
                <w:rPr>
                  <w:strike/>
                  <w:rPrChange w:id="1849" w:author="Jones, Emma" w:date="2018-05-01T14:46:00Z">
                    <w:rPr/>
                  </w:rPrChange>
                </w:rPr>
                <w:delText xml:space="preserve"> e.g., </w:delText>
              </w:r>
              <w:r w:rsidR="009612F6" w:rsidRPr="00EA0D53" w:rsidDel="008826B5">
                <w:rPr>
                  <w:strike/>
                  <w:rPrChange w:id="1850" w:author="Jones, Emma" w:date="2018-05-01T14:46:00Z">
                    <w:rPr/>
                  </w:rPrChange>
                </w:rPr>
                <w:delText xml:space="preserve">+ targetSiteCode from </w:delText>
              </w:r>
              <w:r w:rsidR="00154B7B" w:rsidRPr="00EA0D53" w:rsidDel="008826B5">
                <w:rPr>
                  <w:strike/>
                  <w:rPrChange w:id="1851" w:author="Jones, Emma" w:date="2018-05-01T14:46:00Z">
                    <w:rPr/>
                  </w:rPrChange>
                </w:rPr>
                <w:delText>1.2.840.10008.6.1.219 DICOM CID 3718 Myocardial Wall Segments in Projection</w:delText>
              </w:r>
            </w:del>
          </w:p>
        </w:tc>
        <w:tc>
          <w:tcPr>
            <w:tcW w:w="1016" w:type="dxa"/>
            <w:shd w:val="clear" w:color="auto" w:fill="auto"/>
          </w:tcPr>
          <w:p w14:paraId="01C1C139" w14:textId="36597573" w:rsidR="009612F6" w:rsidRPr="00EA0D53" w:rsidDel="008826B5" w:rsidRDefault="009612F6" w:rsidP="00BB76BC">
            <w:pPr>
              <w:pStyle w:val="TableEntry"/>
              <w:rPr>
                <w:del w:id="1852" w:author="Jones, Emma" w:date="2018-04-27T12:44:00Z"/>
                <w:strike/>
                <w:rPrChange w:id="1853" w:author="Jones, Emma" w:date="2018-05-01T14:46:00Z">
                  <w:rPr>
                    <w:del w:id="1854" w:author="Jones, Emma" w:date="2018-04-27T12:44:00Z"/>
                  </w:rPr>
                </w:rPrChange>
              </w:rPr>
            </w:pPr>
            <w:del w:id="1855" w:author="Jones, Emma" w:date="2018-04-27T12:44:00Z">
              <w:r w:rsidRPr="00EA0D53" w:rsidDel="008826B5">
                <w:rPr>
                  <w:strike/>
                  <w:rPrChange w:id="1856" w:author="Jones, Emma" w:date="2018-05-01T14:46:00Z">
                    <w:rPr/>
                  </w:rPrChange>
                </w:rPr>
                <w:delText>CD</w:delText>
              </w:r>
            </w:del>
          </w:p>
        </w:tc>
        <w:tc>
          <w:tcPr>
            <w:tcW w:w="1345" w:type="dxa"/>
            <w:shd w:val="clear" w:color="auto" w:fill="auto"/>
          </w:tcPr>
          <w:p w14:paraId="011E557E" w14:textId="156816C0" w:rsidR="009612F6" w:rsidRPr="00EA0D53" w:rsidDel="008826B5" w:rsidRDefault="009612F6" w:rsidP="00BB76BC">
            <w:pPr>
              <w:pStyle w:val="TableEntry"/>
              <w:rPr>
                <w:del w:id="1857" w:author="Jones, Emma" w:date="2018-04-27T12:44:00Z"/>
                <w:strike/>
                <w:rPrChange w:id="1858" w:author="Jones, Emma" w:date="2018-05-01T14:46:00Z">
                  <w:rPr>
                    <w:del w:id="1859" w:author="Jones, Emma" w:date="2018-04-27T12:44:00Z"/>
                  </w:rPr>
                </w:rPrChange>
              </w:rPr>
            </w:pPr>
            <w:del w:id="1860" w:author="Jones, Emma" w:date="2018-04-27T12:44:00Z">
              <w:r w:rsidRPr="00EA0D53" w:rsidDel="008826B5">
                <w:rPr>
                  <w:strike/>
                  <w:rPrChange w:id="1861" w:author="Jones, Emma" w:date="2018-05-01T14:46:00Z">
                    <w:rPr/>
                  </w:rPrChange>
                </w:rPr>
                <w:delText>n/a</w:delText>
              </w:r>
              <w:r w:rsidR="00D439FF" w:rsidRPr="00EA0D53" w:rsidDel="008826B5">
                <w:rPr>
                  <w:strike/>
                  <w:rPrChange w:id="1862" w:author="Jones, Emma" w:date="2018-05-01T14:46:00Z">
                    <w:rPr/>
                  </w:rPrChange>
                </w:rPr>
                <w:delText xml:space="preserve"> unless the Data Type is PQ or IVL&lt;PQ&gt;</w:delText>
              </w:r>
            </w:del>
          </w:p>
        </w:tc>
        <w:tc>
          <w:tcPr>
            <w:tcW w:w="2268" w:type="dxa"/>
            <w:shd w:val="clear" w:color="auto" w:fill="auto"/>
          </w:tcPr>
          <w:p w14:paraId="03C27595" w14:textId="14DD5123" w:rsidR="009612F6" w:rsidRPr="00EA0D53" w:rsidDel="008826B5" w:rsidRDefault="002040DD" w:rsidP="00BB76BC">
            <w:pPr>
              <w:pStyle w:val="TableEntry"/>
              <w:rPr>
                <w:del w:id="1863" w:author="Jones, Emma" w:date="2018-04-27T12:44:00Z"/>
                <w:strike/>
                <w:rPrChange w:id="1864" w:author="Jones, Emma" w:date="2018-05-01T14:46:00Z">
                  <w:rPr>
                    <w:del w:id="1865" w:author="Jones, Emma" w:date="2018-04-27T12:44:00Z"/>
                  </w:rPr>
                </w:rPrChange>
              </w:rPr>
            </w:pPr>
            <w:del w:id="1866" w:author="Jones, Emma" w:date="2018-04-27T12:44:00Z">
              <w:r w:rsidRPr="00EA0D53" w:rsidDel="008826B5">
                <w:rPr>
                  <w:strike/>
                  <w:rPrChange w:id="1867" w:author="Jones, Emma" w:date="2018-05-01T14:46:00Z">
                    <w:rPr/>
                  </w:rPrChange>
                </w:rPr>
                <w:delText xml:space="preserve">&lt;include link to value set, e.g., </w:delText>
              </w:r>
              <w:r w:rsidR="00154B7B" w:rsidRPr="00EA0D53" w:rsidDel="008826B5">
                <w:rPr>
                  <w:strike/>
                  <w:rPrChange w:id="1868" w:author="Jones, Emma" w:date="2018-05-01T14:46:00Z">
                    <w:rPr/>
                  </w:rPrChange>
                </w:rPr>
                <w:delText>1.3.6.1.4.1.19376.1.4.1.5.20 Wall motion</w:delText>
              </w:r>
            </w:del>
          </w:p>
          <w:p w14:paraId="56257F15" w14:textId="097E687C" w:rsidR="002040DD" w:rsidRPr="00EA0D53" w:rsidDel="008826B5" w:rsidRDefault="002040DD" w:rsidP="00BB76BC">
            <w:pPr>
              <w:pStyle w:val="TableEntry"/>
              <w:rPr>
                <w:del w:id="1869" w:author="Jones, Emma" w:date="2018-04-27T12:44:00Z"/>
                <w:strike/>
                <w:rPrChange w:id="1870" w:author="Jones, Emma" w:date="2018-05-01T14:46:00Z">
                  <w:rPr>
                    <w:del w:id="1871" w:author="Jones, Emma" w:date="2018-04-27T12:44:00Z"/>
                  </w:rPr>
                </w:rPrChange>
              </w:rPr>
            </w:pPr>
          </w:p>
          <w:p w14:paraId="77892AEA" w14:textId="1A5D38B4" w:rsidR="002040DD" w:rsidRPr="00EA0D53" w:rsidDel="008826B5" w:rsidRDefault="002040DD" w:rsidP="00BB76BC">
            <w:pPr>
              <w:pStyle w:val="TableEntry"/>
              <w:rPr>
                <w:del w:id="1872" w:author="Jones, Emma" w:date="2018-04-27T12:44:00Z"/>
                <w:strike/>
                <w:rPrChange w:id="1873" w:author="Jones, Emma" w:date="2018-05-01T14:46:00Z">
                  <w:rPr>
                    <w:del w:id="1874" w:author="Jones, Emma" w:date="2018-04-27T12:44:00Z"/>
                  </w:rPr>
                </w:rPrChange>
              </w:rPr>
            </w:pPr>
            <w:del w:id="1875" w:author="Jones, Emma" w:date="2018-04-27T12:44:00Z">
              <w:r w:rsidRPr="00EA0D53" w:rsidDel="008826B5">
                <w:rPr>
                  <w:strike/>
                  <w:rPrChange w:id="1876" w:author="Jones, Emma" w:date="2018-05-01T14:46:00Z">
                    <w:rPr/>
                  </w:rPrChange>
                </w:rPr>
                <w:delText>OR, include value directly as e.g.,</w:delText>
              </w:r>
              <w:r w:rsidR="00291725" w:rsidRPr="00EA0D53" w:rsidDel="008826B5">
                <w:rPr>
                  <w:strike/>
                  <w:rPrChange w:id="1877" w:author="Jones, Emma" w:date="2018-05-01T14:46:00Z">
                    <w:rPr/>
                  </w:rPrChange>
                </w:rPr>
                <w:delText xml:space="preserve"> </w:delText>
              </w:r>
            </w:del>
          </w:p>
          <w:p w14:paraId="644040B3" w14:textId="5ADE492C" w:rsidR="002040DD" w:rsidRPr="00EA0D53" w:rsidDel="008826B5" w:rsidRDefault="002040DD" w:rsidP="00BB76BC">
            <w:pPr>
              <w:pStyle w:val="TableEntry"/>
              <w:rPr>
                <w:del w:id="1878" w:author="Jones, Emma" w:date="2018-04-27T12:44:00Z"/>
                <w:strike/>
                <w:rPrChange w:id="1879" w:author="Jones, Emma" w:date="2018-05-01T14:46:00Z">
                  <w:rPr>
                    <w:del w:id="1880" w:author="Jones, Emma" w:date="2018-04-27T12:44:00Z"/>
                  </w:rPr>
                </w:rPrChange>
              </w:rPr>
            </w:pPr>
            <w:del w:id="1881" w:author="Jones, Emma" w:date="2018-04-27T12:44:00Z">
              <w:r w:rsidRPr="00EA0D53" w:rsidDel="008826B5">
                <w:rPr>
                  <w:strike/>
                  <w:rPrChange w:id="1882" w:author="Jones, Emma" w:date="2018-05-01T14:46:00Z">
                    <w:rPr/>
                  </w:rPrChange>
                </w:rPr>
                <w:delText xml:space="preserve">&lt;The </w:delText>
              </w:r>
              <w:r w:rsidR="00D439FF" w:rsidRPr="00EA0D53" w:rsidDel="008826B5">
                <w:rPr>
                  <w:strike/>
                  <w:rPrChange w:id="1883" w:author="Jones, Emma" w:date="2018-05-01T14:46:00Z">
                    <w:rPr/>
                  </w:rPrChange>
                </w:rPr>
                <w:delText xml:space="preserve">Observation </w:delText>
              </w:r>
              <w:r w:rsidRPr="00EA0D53" w:rsidDel="008826B5">
                <w:rPr>
                  <w:strike/>
                  <w:rPrChange w:id="1884" w:author="Jones, Emma" w:date="2018-05-01T14:46:00Z">
                    <w:rPr/>
                  </w:rPrChange>
                </w:rPr>
                <w:delText>Value may al</w:delText>
              </w:r>
              <w:r w:rsidR="00D439FF" w:rsidRPr="00EA0D53" w:rsidDel="008826B5">
                <w:rPr>
                  <w:strike/>
                  <w:rPrChange w:id="1885" w:author="Jones, Emma" w:date="2018-05-01T14:46:00Z">
                    <w:rPr/>
                  </w:rPrChange>
                </w:rPr>
                <w:delText xml:space="preserve">so have a post-coordinated interpretation </w:delText>
              </w:r>
              <w:r w:rsidRPr="00EA0D53" w:rsidDel="008826B5">
                <w:rPr>
                  <w:strike/>
                  <w:rPrChange w:id="1886" w:author="Jones, Emma" w:date="2018-05-01T14:46:00Z">
                    <w:rPr/>
                  </w:rPrChange>
                </w:rPr>
                <w:delText>such as:&gt;</w:delText>
              </w:r>
            </w:del>
          </w:p>
          <w:p w14:paraId="0FFF103C" w14:textId="1CA9F2A1" w:rsidR="002040DD" w:rsidRPr="00EA0D53" w:rsidDel="008826B5" w:rsidRDefault="002040DD" w:rsidP="00BB76BC">
            <w:pPr>
              <w:pStyle w:val="TableEntry"/>
              <w:rPr>
                <w:del w:id="1887" w:author="Jones, Emma" w:date="2018-04-27T12:44:00Z"/>
                <w:strike/>
                <w:rPrChange w:id="1888" w:author="Jones, Emma" w:date="2018-05-01T14:46:00Z">
                  <w:rPr>
                    <w:del w:id="1889" w:author="Jones, Emma" w:date="2018-04-27T12:44:00Z"/>
                  </w:rPr>
                </w:rPrChange>
              </w:rPr>
            </w:pPr>
            <w:del w:id="1890" w:author="Jones, Emma" w:date="2018-04-27T12:44:00Z">
              <w:r w:rsidRPr="00EA0D53" w:rsidDel="008826B5">
                <w:rPr>
                  <w:strike/>
                  <w:rPrChange w:id="1891" w:author="Jones, Emma" w:date="2018-05-01T14:46:00Z">
                    <w:rPr/>
                  </w:rPrChange>
                </w:rPr>
                <w:delText xml:space="preserve">+interpretationCode </w:delText>
              </w:r>
            </w:del>
          </w:p>
          <w:p w14:paraId="471E9547" w14:textId="498B5A5E" w:rsidR="00D439FF" w:rsidRPr="00EA0D53" w:rsidDel="008826B5" w:rsidRDefault="00D439FF" w:rsidP="00BB76BC">
            <w:pPr>
              <w:pStyle w:val="TableEntry"/>
              <w:rPr>
                <w:del w:id="1892" w:author="Jones, Emma" w:date="2018-04-27T12:44:00Z"/>
                <w:strike/>
                <w:rPrChange w:id="1893" w:author="Jones, Emma" w:date="2018-05-01T14:46:00Z">
                  <w:rPr>
                    <w:del w:id="1894" w:author="Jones, Emma" w:date="2018-04-27T12:44:00Z"/>
                  </w:rPr>
                </w:rPrChange>
              </w:rPr>
            </w:pPr>
            <w:del w:id="1895" w:author="Jones, Emma" w:date="2018-04-27T12:44:00Z">
              <w:r w:rsidRPr="00EA0D53" w:rsidDel="008826B5">
                <w:rPr>
                  <w:strike/>
                  <w:rPrChange w:id="1896" w:author="Jones, Emma" w:date="2018-05-01T14:46:00Z">
                    <w:rPr/>
                  </w:rPrChange>
                </w:rPr>
                <w:delText>+negationInd</w:delText>
              </w:r>
              <w:r w:rsidR="007D724B" w:rsidRPr="00EA0D53" w:rsidDel="008826B5">
                <w:rPr>
                  <w:strike/>
                  <w:rPrChange w:id="1897" w:author="Jones, Emma" w:date="2018-05-01T14:46:00Z">
                    <w:rPr/>
                  </w:rPrChange>
                </w:rPr>
                <w:delText xml:space="preserve"> &gt;</w:delText>
              </w:r>
            </w:del>
          </w:p>
        </w:tc>
      </w:tr>
      <w:tr w:rsidR="009612F6" w:rsidRPr="00EA0D53" w:rsidDel="008826B5" w14:paraId="2AF99730" w14:textId="7340B201" w:rsidTr="00EA3BCB">
        <w:trPr>
          <w:del w:id="1898" w:author="Jones, Emma" w:date="2018-04-27T12:44:00Z"/>
        </w:trPr>
        <w:tc>
          <w:tcPr>
            <w:tcW w:w="968" w:type="dxa"/>
          </w:tcPr>
          <w:p w14:paraId="06E32BA5" w14:textId="68AC3ABD" w:rsidR="009612F6" w:rsidRPr="00EA0D53" w:rsidDel="008826B5" w:rsidRDefault="007D724B" w:rsidP="00EF1E77">
            <w:pPr>
              <w:pStyle w:val="TableEntry"/>
              <w:rPr>
                <w:del w:id="1899" w:author="Jones, Emma" w:date="2018-04-27T12:44:00Z"/>
                <w:strike/>
                <w:rPrChange w:id="1900" w:author="Jones, Emma" w:date="2018-05-01T14:46:00Z">
                  <w:rPr>
                    <w:del w:id="1901" w:author="Jones, Emma" w:date="2018-04-27T12:44:00Z"/>
                  </w:rPr>
                </w:rPrChange>
              </w:rPr>
            </w:pPr>
            <w:del w:id="1902" w:author="Jones, Emma" w:date="2018-04-27T12:44:00Z">
              <w:r w:rsidRPr="00EA0D53" w:rsidDel="008826B5">
                <w:rPr>
                  <w:strike/>
                  <w:rPrChange w:id="1903" w:author="Jones, Emma" w:date="2018-05-01T14:46:00Z">
                    <w:rPr/>
                  </w:rPrChange>
                </w:rPr>
                <w:delText>&lt;e.g.</w:delText>
              </w:r>
              <w:r w:rsidR="00940FC7" w:rsidRPr="00EA0D53" w:rsidDel="008826B5">
                <w:rPr>
                  <w:strike/>
                  <w:rPrChange w:id="1904" w:author="Jones, Emma" w:date="2018-05-01T14:46:00Z">
                    <w:rPr/>
                  </w:rPrChange>
                </w:rPr>
                <w:delText>,</w:delText>
              </w:r>
              <w:r w:rsidR="003651D9" w:rsidRPr="00EA0D53" w:rsidDel="008826B5">
                <w:rPr>
                  <w:strike/>
                  <w:rPrChange w:id="1905" w:author="Jones, Emma" w:date="2018-05-01T14:46:00Z">
                    <w:rPr/>
                  </w:rPrChange>
                </w:rPr>
                <w:delText xml:space="preserve"> </w:delText>
              </w:r>
              <w:r w:rsidR="009612F6" w:rsidRPr="00EA0D53" w:rsidDel="008826B5">
                <w:rPr>
                  <w:strike/>
                  <w:rPrChange w:id="1906" w:author="Jones, Emma" w:date="2018-05-01T14:46:00Z">
                    <w:rPr/>
                  </w:rPrChange>
                </w:rPr>
                <w:delText>C [1..*]</w:delText>
              </w:r>
            </w:del>
          </w:p>
        </w:tc>
        <w:tc>
          <w:tcPr>
            <w:tcW w:w="1480" w:type="dxa"/>
            <w:shd w:val="clear" w:color="auto" w:fill="auto"/>
          </w:tcPr>
          <w:p w14:paraId="540E181B" w14:textId="373A4607" w:rsidR="009612F6" w:rsidRPr="00EA0D53" w:rsidDel="008826B5" w:rsidRDefault="009612F6" w:rsidP="005D6176">
            <w:pPr>
              <w:pStyle w:val="TableEntry"/>
              <w:rPr>
                <w:del w:id="1907" w:author="Jones, Emma" w:date="2018-04-27T12:44:00Z"/>
                <w:rFonts w:eastAsia="Calibri"/>
                <w:strike/>
                <w:rPrChange w:id="1908" w:author="Jones, Emma" w:date="2018-05-01T14:46:00Z">
                  <w:rPr>
                    <w:del w:id="1909" w:author="Jones, Emma" w:date="2018-04-27T12:44:00Z"/>
                    <w:rFonts w:eastAsia="Calibri"/>
                  </w:rPr>
                </w:rPrChange>
              </w:rPr>
            </w:pPr>
            <w:del w:id="1910" w:author="Jones, Emma" w:date="2018-04-27T12:44:00Z">
              <w:r w:rsidRPr="00EA0D53" w:rsidDel="008826B5">
                <w:rPr>
                  <w:rFonts w:eastAsia="Calibri"/>
                  <w:strike/>
                  <w:rPrChange w:id="1911" w:author="Jones, Emma" w:date="2018-05-01T14:46:00Z">
                    <w:rPr>
                      <w:rFonts w:eastAsia="Calibri"/>
                    </w:rPr>
                  </w:rPrChange>
                </w:rPr>
                <w:delText>R: SPECT, TTE, TEE, CMR</w:delText>
              </w:r>
            </w:del>
          </w:p>
          <w:p w14:paraId="3BBFA25E" w14:textId="1A0BD8AD" w:rsidR="009612F6" w:rsidRPr="00EA0D53" w:rsidDel="008826B5" w:rsidRDefault="009612F6" w:rsidP="0032600B">
            <w:pPr>
              <w:pStyle w:val="TableEntry"/>
              <w:rPr>
                <w:del w:id="1912" w:author="Jones, Emma" w:date="2018-04-27T12:44:00Z"/>
                <w:strike/>
                <w:rPrChange w:id="1913" w:author="Jones, Emma" w:date="2018-05-01T14:46:00Z">
                  <w:rPr>
                    <w:del w:id="1914" w:author="Jones, Emma" w:date="2018-04-27T12:44:00Z"/>
                  </w:rPr>
                </w:rPrChange>
              </w:rPr>
            </w:pPr>
            <w:del w:id="1915" w:author="Jones, Emma" w:date="2018-04-27T12:44:00Z">
              <w:r w:rsidRPr="00EA0D53" w:rsidDel="008826B5">
                <w:rPr>
                  <w:rFonts w:eastAsia="Calibri"/>
                  <w:strike/>
                  <w:rPrChange w:id="1916" w:author="Jones, Emma" w:date="2018-05-01T14:46:00Z">
                    <w:rPr>
                      <w:rFonts w:eastAsia="Calibri"/>
                    </w:rPr>
                  </w:rPrChange>
                </w:rPr>
                <w:delText>O:CCTA</w:delText>
              </w:r>
            </w:del>
          </w:p>
        </w:tc>
        <w:tc>
          <w:tcPr>
            <w:tcW w:w="2499" w:type="dxa"/>
            <w:shd w:val="clear" w:color="auto" w:fill="auto"/>
          </w:tcPr>
          <w:p w14:paraId="41C4D2D4" w14:textId="53841C38" w:rsidR="009612F6" w:rsidRPr="00EA0D53" w:rsidDel="008826B5" w:rsidRDefault="009612F6" w:rsidP="00BB76BC">
            <w:pPr>
              <w:pStyle w:val="TableEntry"/>
              <w:rPr>
                <w:del w:id="1917" w:author="Jones, Emma" w:date="2018-04-27T12:44:00Z"/>
                <w:strike/>
                <w:rPrChange w:id="1918" w:author="Jones, Emma" w:date="2018-05-01T14:46:00Z">
                  <w:rPr>
                    <w:del w:id="1919" w:author="Jones, Emma" w:date="2018-04-27T12:44:00Z"/>
                  </w:rPr>
                </w:rPrChange>
              </w:rPr>
            </w:pPr>
            <w:del w:id="1920" w:author="Jones, Emma" w:date="2018-04-27T12:44:00Z">
              <w:r w:rsidRPr="00EA0D53" w:rsidDel="008826B5">
                <w:rPr>
                  <w:strike/>
                  <w:rPrChange w:id="1921" w:author="Jones, Emma" w:date="2018-05-01T14:46:00Z">
                    <w:rPr/>
                  </w:rPrChange>
                </w:rPr>
                <w:delText xml:space="preserve">60797005, SNOMED CT, “Cardiac Wall Motion” </w:delText>
              </w:r>
            </w:del>
          </w:p>
          <w:p w14:paraId="36D8F153" w14:textId="46ABD7C4" w:rsidR="009612F6" w:rsidRPr="00EA0D53" w:rsidDel="008826B5" w:rsidRDefault="009612F6" w:rsidP="00BB76BC">
            <w:pPr>
              <w:pStyle w:val="TableEntry"/>
              <w:rPr>
                <w:del w:id="1922" w:author="Jones, Emma" w:date="2018-04-27T12:44:00Z"/>
                <w:strike/>
                <w:highlight w:val="yellow"/>
                <w:rPrChange w:id="1923" w:author="Jones, Emma" w:date="2018-05-01T14:46:00Z">
                  <w:rPr>
                    <w:del w:id="1924" w:author="Jones, Emma" w:date="2018-04-27T12:44:00Z"/>
                    <w:highlight w:val="yellow"/>
                  </w:rPr>
                </w:rPrChange>
              </w:rPr>
            </w:pPr>
            <w:del w:id="1925" w:author="Jones, Emma" w:date="2018-04-27T12:44:00Z">
              <w:r w:rsidRPr="00EA0D53" w:rsidDel="008826B5">
                <w:rPr>
                  <w:strike/>
                  <w:rPrChange w:id="1926" w:author="Jones, Emma" w:date="2018-05-01T14:46:00Z">
                    <w:rPr/>
                  </w:rPrChange>
                </w:rPr>
                <w:delText xml:space="preserve">+ targetSiteCode from </w:delText>
              </w:r>
              <w:r w:rsidR="00154B7B" w:rsidRPr="00EA0D53" w:rsidDel="008826B5">
                <w:rPr>
                  <w:strike/>
                  <w:rPrChange w:id="1927" w:author="Jones, Emma" w:date="2018-05-01T14:46:00Z">
                    <w:rPr/>
                  </w:rPrChange>
                </w:rPr>
                <w:delText>1.2.840.10008.6.1.218 DICOM CID 3717 Myocardial Wall Segments</w:delText>
              </w:r>
            </w:del>
          </w:p>
        </w:tc>
        <w:tc>
          <w:tcPr>
            <w:tcW w:w="1016" w:type="dxa"/>
            <w:shd w:val="clear" w:color="auto" w:fill="auto"/>
          </w:tcPr>
          <w:p w14:paraId="3BAEBC9E" w14:textId="49814EA6" w:rsidR="009612F6" w:rsidRPr="00EA0D53" w:rsidDel="008826B5" w:rsidRDefault="009612F6" w:rsidP="00BB76BC">
            <w:pPr>
              <w:pStyle w:val="TableEntry"/>
              <w:rPr>
                <w:del w:id="1928" w:author="Jones, Emma" w:date="2018-04-27T12:44:00Z"/>
                <w:strike/>
                <w:rPrChange w:id="1929" w:author="Jones, Emma" w:date="2018-05-01T14:46:00Z">
                  <w:rPr>
                    <w:del w:id="1930" w:author="Jones, Emma" w:date="2018-04-27T12:44:00Z"/>
                  </w:rPr>
                </w:rPrChange>
              </w:rPr>
            </w:pPr>
            <w:del w:id="1931" w:author="Jones, Emma" w:date="2018-04-27T12:44:00Z">
              <w:r w:rsidRPr="00EA0D53" w:rsidDel="008826B5">
                <w:rPr>
                  <w:strike/>
                  <w:rPrChange w:id="1932" w:author="Jones, Emma" w:date="2018-05-01T14:46:00Z">
                    <w:rPr/>
                  </w:rPrChange>
                </w:rPr>
                <w:delText>CD</w:delText>
              </w:r>
            </w:del>
          </w:p>
        </w:tc>
        <w:tc>
          <w:tcPr>
            <w:tcW w:w="1345" w:type="dxa"/>
            <w:shd w:val="clear" w:color="auto" w:fill="auto"/>
          </w:tcPr>
          <w:p w14:paraId="3986CD78" w14:textId="00B304FC" w:rsidR="009612F6" w:rsidRPr="00EA0D53" w:rsidDel="008826B5" w:rsidRDefault="009612F6" w:rsidP="00BB76BC">
            <w:pPr>
              <w:pStyle w:val="TableEntry"/>
              <w:rPr>
                <w:del w:id="1933" w:author="Jones, Emma" w:date="2018-04-27T12:44:00Z"/>
                <w:strike/>
                <w:rPrChange w:id="1934" w:author="Jones, Emma" w:date="2018-05-01T14:46:00Z">
                  <w:rPr>
                    <w:del w:id="1935" w:author="Jones, Emma" w:date="2018-04-27T12:44:00Z"/>
                  </w:rPr>
                </w:rPrChange>
              </w:rPr>
            </w:pPr>
            <w:del w:id="1936" w:author="Jones, Emma" w:date="2018-04-27T12:44:00Z">
              <w:r w:rsidRPr="00EA0D53" w:rsidDel="008826B5">
                <w:rPr>
                  <w:strike/>
                  <w:rPrChange w:id="1937" w:author="Jones, Emma" w:date="2018-05-01T14:46:00Z">
                    <w:rPr/>
                  </w:rPrChange>
                </w:rPr>
                <w:delText>n/a</w:delText>
              </w:r>
            </w:del>
          </w:p>
        </w:tc>
        <w:tc>
          <w:tcPr>
            <w:tcW w:w="2268" w:type="dxa"/>
            <w:shd w:val="clear" w:color="auto" w:fill="auto"/>
          </w:tcPr>
          <w:p w14:paraId="038546CB" w14:textId="5D5DD1A6" w:rsidR="009612F6" w:rsidRPr="00EA0D53" w:rsidDel="008826B5" w:rsidRDefault="009F5CC2" w:rsidP="00BB76BC">
            <w:pPr>
              <w:pStyle w:val="TableEntry"/>
              <w:rPr>
                <w:del w:id="1938" w:author="Jones, Emma" w:date="2018-04-27T12:44:00Z"/>
                <w:strike/>
                <w:rPrChange w:id="1939" w:author="Jones, Emma" w:date="2018-05-01T14:46:00Z">
                  <w:rPr>
                    <w:del w:id="1940" w:author="Jones, Emma" w:date="2018-04-27T12:44:00Z"/>
                  </w:rPr>
                </w:rPrChange>
              </w:rPr>
            </w:pPr>
            <w:del w:id="1941" w:author="Jones, Emma" w:date="2018-04-27T12:44:00Z">
              <w:r w:rsidRPr="00EA0D53" w:rsidDel="008826B5">
                <w:rPr>
                  <w:strike/>
                  <w:rPrChange w:id="1942" w:author="Jones, Emma" w:date="2018-05-01T14:46:00Z">
                    <w:rPr/>
                  </w:rPrChange>
                </w:rPr>
                <w:delText>UV_WallMotion</w:delText>
              </w:r>
              <w:r w:rsidR="007D724B" w:rsidRPr="00EA0D53" w:rsidDel="008826B5">
                <w:rPr>
                  <w:strike/>
                  <w:rPrChange w:id="1943" w:author="Jones, Emma" w:date="2018-05-01T14:46:00Z">
                    <w:rPr/>
                  </w:rPrChange>
                </w:rPr>
                <w:delText xml:space="preserve"> &gt;</w:delText>
              </w:r>
            </w:del>
          </w:p>
        </w:tc>
      </w:tr>
    </w:tbl>
    <w:p w14:paraId="4429E42E" w14:textId="265B1335" w:rsidR="009612F6" w:rsidRPr="00EA0D53" w:rsidDel="008826B5" w:rsidRDefault="009612F6" w:rsidP="00630F33">
      <w:pPr>
        <w:pStyle w:val="BodyText"/>
        <w:rPr>
          <w:del w:id="1944" w:author="Jones, Emma" w:date="2018-04-27T12:46:00Z"/>
          <w:strike/>
          <w:lang w:eastAsia="x-none"/>
          <w:rPrChange w:id="1945" w:author="Jones, Emma" w:date="2018-05-01T14:46:00Z">
            <w:rPr>
              <w:del w:id="1946" w:author="Jones, Emma" w:date="2018-04-27T12:46:00Z"/>
              <w:lang w:eastAsia="x-none"/>
            </w:rPr>
          </w:rPrChange>
        </w:rPr>
      </w:pPr>
    </w:p>
    <w:p w14:paraId="16238717" w14:textId="18D45FED" w:rsidR="004B7094" w:rsidRPr="00EA0D53" w:rsidDel="008826B5" w:rsidRDefault="004B7094" w:rsidP="004B7094">
      <w:pPr>
        <w:pStyle w:val="Heading5"/>
        <w:numPr>
          <w:ilvl w:val="0"/>
          <w:numId w:val="0"/>
        </w:numPr>
        <w:rPr>
          <w:del w:id="1947" w:author="Jones, Emma" w:date="2018-04-27T12:44:00Z"/>
          <w:strike/>
          <w:noProof w:val="0"/>
          <w:rPrChange w:id="1948" w:author="Jones, Emma" w:date="2018-05-01T14:46:00Z">
            <w:rPr>
              <w:del w:id="1949" w:author="Jones, Emma" w:date="2018-04-27T12:44:00Z"/>
              <w:noProof w:val="0"/>
            </w:rPr>
          </w:rPrChange>
        </w:rPr>
      </w:pPr>
      <w:bookmarkStart w:id="1950" w:name="_Toc296340405"/>
      <w:bookmarkStart w:id="1951" w:name="_Toc345074725"/>
      <w:bookmarkStart w:id="1952" w:name="_Toc500238836"/>
      <w:del w:id="1953" w:author="Jones, Emma" w:date="2018-04-27T12:44:00Z">
        <w:r w:rsidRPr="00EA0D53" w:rsidDel="008826B5">
          <w:rPr>
            <w:strike/>
            <w:noProof w:val="0"/>
            <w:rPrChange w:id="1954" w:author="Jones, Emma" w:date="2018-05-01T14:46:00Z">
              <w:rPr>
                <w:noProof w:val="0"/>
              </w:rPr>
            </w:rPrChange>
          </w:rPr>
          <w:delText>6.3.4.E.2 Simple Observation (wall morphology) Constraints</w:delText>
        </w:r>
        <w:bookmarkEnd w:id="1950"/>
        <w:bookmarkEnd w:id="1951"/>
        <w:bookmarkEnd w:id="1952"/>
      </w:del>
    </w:p>
    <w:p w14:paraId="6C0230AE" w14:textId="1232FCCE" w:rsidR="004B7094" w:rsidRPr="00EA0D53" w:rsidDel="008826B5" w:rsidRDefault="004B7094" w:rsidP="00597DB2">
      <w:pPr>
        <w:pStyle w:val="AuthorInstructions"/>
        <w:rPr>
          <w:del w:id="1955" w:author="Jones, Emma" w:date="2018-04-27T12:44:00Z"/>
          <w:rFonts w:eastAsia="Calibri"/>
          <w:strike/>
          <w:rPrChange w:id="1956" w:author="Jones, Emma" w:date="2018-05-01T14:46:00Z">
            <w:rPr>
              <w:del w:id="1957" w:author="Jones, Emma" w:date="2018-04-27T12:44:00Z"/>
              <w:rFonts w:eastAsia="Calibri"/>
            </w:rPr>
          </w:rPrChange>
        </w:rPr>
      </w:pPr>
      <w:del w:id="1958" w:author="Jones, Emma" w:date="2018-04-27T12:44:00Z">
        <w:r w:rsidRPr="00EA0D53" w:rsidDel="008826B5">
          <w:rPr>
            <w:rFonts w:eastAsia="Calibri"/>
            <w:strike/>
            <w:rPrChange w:id="1959" w:author="Jones, Emma" w:date="2018-05-01T14:46:00Z">
              <w:rPr>
                <w:rFonts w:eastAsia="Calibri"/>
              </w:rPr>
            </w:rPrChange>
          </w:rPr>
          <w:delText>&lt;</w:delText>
        </w:r>
        <w:r w:rsidR="00154B7B" w:rsidRPr="00EA0D53" w:rsidDel="008826B5">
          <w:rPr>
            <w:rFonts w:eastAsia="Calibri"/>
            <w:strike/>
            <w:rPrChange w:id="1960" w:author="Jones, Emma" w:date="2018-05-01T14:46:00Z">
              <w:rPr>
                <w:rFonts w:eastAsia="Calibri"/>
              </w:rPr>
            </w:rPrChange>
          </w:rPr>
          <w:delText xml:space="preserve">Describe </w:delText>
        </w:r>
        <w:r w:rsidR="00C10561" w:rsidRPr="00EA0D53" w:rsidDel="008826B5">
          <w:rPr>
            <w:rFonts w:eastAsia="Calibri"/>
            <w:strike/>
            <w:rPrChange w:id="1961" w:author="Jones, Emma" w:date="2018-05-01T14:46:00Z">
              <w:rPr>
                <w:rFonts w:eastAsia="Calibri"/>
              </w:rPr>
            </w:rPrChange>
          </w:rPr>
          <w:delText>constraints;</w:delText>
        </w:r>
        <w:r w:rsidRPr="00EA0D53" w:rsidDel="008826B5">
          <w:rPr>
            <w:rFonts w:eastAsia="Calibri"/>
            <w:strike/>
            <w:rPrChange w:id="1962" w:author="Jones, Emma" w:date="2018-05-01T14:46:00Z">
              <w:rPr>
                <w:rFonts w:eastAsia="Calibri"/>
              </w:rPr>
            </w:rPrChange>
          </w:rPr>
          <w:delText xml:space="preserve"> refer to other Specification Document, condition, or other info</w:delText>
        </w:r>
        <w:r w:rsidR="00887E40" w:rsidRPr="00EA0D53" w:rsidDel="008826B5">
          <w:rPr>
            <w:rFonts w:eastAsia="Calibri"/>
            <w:strike/>
            <w:rPrChange w:id="1963" w:author="Jones, Emma" w:date="2018-05-01T14:46:00Z">
              <w:rPr>
                <w:rFonts w:eastAsia="Calibri"/>
              </w:rPr>
            </w:rPrChange>
          </w:rPr>
          <w:delText xml:space="preserve">. </w:delText>
        </w:r>
        <w:r w:rsidRPr="00EA0D53" w:rsidDel="008826B5">
          <w:rPr>
            <w:rFonts w:eastAsia="Calibri"/>
            <w:strike/>
            <w:rPrChange w:id="1964" w:author="Jones, Emma" w:date="2018-05-01T14:46:00Z">
              <w:rPr>
                <w:rFonts w:eastAsia="Calibri"/>
              </w:rPr>
            </w:rPrChange>
          </w:rPr>
          <w:delText>This specification may include more information on conditions or cardinality, additions elements, data mappings, or data types, or other information.&gt;</w:delText>
        </w:r>
      </w:del>
    </w:p>
    <w:p w14:paraId="2B126D50" w14:textId="67220CE6" w:rsidR="004B7094" w:rsidRPr="00EA0D53" w:rsidDel="008826B5" w:rsidRDefault="004B7094" w:rsidP="00597DB2">
      <w:pPr>
        <w:pStyle w:val="AuthorInstructions"/>
        <w:rPr>
          <w:del w:id="1965" w:author="Jones, Emma" w:date="2018-04-27T12:44:00Z"/>
          <w:rFonts w:eastAsia="Calibri"/>
          <w:strike/>
          <w:rPrChange w:id="1966" w:author="Jones, Emma" w:date="2018-05-01T14:46:00Z">
            <w:rPr>
              <w:del w:id="1967" w:author="Jones, Emma" w:date="2018-04-27T12:44:00Z"/>
              <w:rFonts w:eastAsia="Calibri"/>
            </w:rPr>
          </w:rPrChange>
        </w:rPr>
      </w:pPr>
      <w:del w:id="1968" w:author="Jones, Emma" w:date="2018-04-27T12:44:00Z">
        <w:r w:rsidRPr="00EA0D53" w:rsidDel="008826B5">
          <w:rPr>
            <w:rFonts w:eastAsia="Calibri"/>
            <w:strike/>
            <w:rPrChange w:id="1969" w:author="Jones, Emma" w:date="2018-05-01T14:46:00Z">
              <w:rPr>
                <w:rFonts w:eastAsia="Calibri"/>
              </w:rPr>
            </w:rPrChange>
          </w:rPr>
          <w:delText>&lt;Can be in a tabular format or textual description.&gt;</w:delText>
        </w:r>
      </w:del>
    </w:p>
    <w:p w14:paraId="7CF85154" w14:textId="548B5BA9" w:rsidR="004B7094" w:rsidRPr="00EA0D53" w:rsidDel="008826B5" w:rsidRDefault="004B7094" w:rsidP="00597DB2">
      <w:pPr>
        <w:pStyle w:val="AuthorInstructions"/>
        <w:rPr>
          <w:del w:id="1970" w:author="Jones, Emma" w:date="2018-04-27T12:44:00Z"/>
          <w:rFonts w:eastAsia="Calibri"/>
          <w:strike/>
          <w:rPrChange w:id="1971" w:author="Jones, Emma" w:date="2018-05-01T14:46:00Z">
            <w:rPr>
              <w:del w:id="1972" w:author="Jones, Emma" w:date="2018-04-27T12:44:00Z"/>
              <w:rFonts w:eastAsia="Calibri"/>
            </w:rPr>
          </w:rPrChange>
        </w:rPr>
      </w:pPr>
      <w:del w:id="1973" w:author="Jones, Emma" w:date="2018-04-27T12:44:00Z">
        <w:r w:rsidRPr="00EA0D53" w:rsidDel="008826B5">
          <w:rPr>
            <w:rFonts w:eastAsia="Calibri"/>
            <w:strike/>
            <w:rPrChange w:id="1974" w:author="Jones, Emma" w:date="2018-05-01T14:46:00Z">
              <w:rPr>
                <w:rFonts w:eastAsia="Calibri"/>
              </w:rPr>
            </w:rPrChange>
          </w:rPr>
          <w:delText>&lt;</w:delText>
        </w:r>
        <w:r w:rsidR="00154B7B" w:rsidRPr="00EA0D53" w:rsidDel="008826B5">
          <w:rPr>
            <w:rFonts w:eastAsia="Calibri"/>
            <w:strike/>
            <w:rPrChange w:id="1975" w:author="Jones, Emma" w:date="2018-05-01T14:46:00Z">
              <w:rPr>
                <w:rFonts w:eastAsia="Calibri"/>
              </w:rPr>
            </w:rPrChange>
          </w:rPr>
          <w:delText>Delete</w:delText>
        </w:r>
        <w:r w:rsidRPr="00EA0D53" w:rsidDel="008826B5">
          <w:rPr>
            <w:rFonts w:eastAsia="Calibri"/>
            <w:strike/>
            <w:rPrChange w:id="1976" w:author="Jones, Emma" w:date="2018-05-01T14:46:00Z">
              <w:rPr>
                <w:rFonts w:eastAsia="Calibri"/>
              </w:rPr>
            </w:rPrChange>
          </w:rPr>
          <w:delText xml:space="preserve"> the example below prior to publishing for Public Comment.&gt;</w:delText>
        </w:r>
      </w:del>
    </w:p>
    <w:p w14:paraId="5D54F75A" w14:textId="01484441" w:rsidR="004B7094" w:rsidRPr="00EA0D53" w:rsidDel="008826B5" w:rsidRDefault="004B7094" w:rsidP="004B7094">
      <w:pPr>
        <w:pStyle w:val="BodyText"/>
        <w:rPr>
          <w:del w:id="1977" w:author="Jones, Emma" w:date="2018-04-27T12:44:00Z"/>
          <w:strike/>
          <w:rPrChange w:id="1978" w:author="Jones, Emma" w:date="2018-05-01T14:46:00Z">
            <w:rPr>
              <w:del w:id="1979" w:author="Jones, Emma" w:date="2018-04-27T12:44:00Z"/>
            </w:rPr>
          </w:rPrChange>
        </w:rPr>
      </w:pPr>
    </w:p>
    <w:p w14:paraId="1FA23102" w14:textId="711308CF" w:rsidR="004B7094" w:rsidRPr="00EA0D53" w:rsidDel="008826B5" w:rsidRDefault="007D724B" w:rsidP="00EF1E77">
      <w:pPr>
        <w:pStyle w:val="BodyText"/>
        <w:rPr>
          <w:del w:id="1980" w:author="Jones, Emma" w:date="2018-04-27T12:44:00Z"/>
          <w:strike/>
          <w:rPrChange w:id="1981" w:author="Jones, Emma" w:date="2018-05-01T14:46:00Z">
            <w:rPr>
              <w:del w:id="1982" w:author="Jones, Emma" w:date="2018-04-27T12:44:00Z"/>
            </w:rPr>
          </w:rPrChange>
        </w:rPr>
      </w:pPr>
      <w:del w:id="1983" w:author="Jones, Emma" w:date="2018-04-27T12:44:00Z">
        <w:r w:rsidRPr="00EA0D53" w:rsidDel="008826B5">
          <w:rPr>
            <w:strike/>
            <w:rPrChange w:id="1984" w:author="Jones, Emma" w:date="2018-05-01T14:46:00Z">
              <w:rPr/>
            </w:rPrChange>
          </w:rPr>
          <w:delText>&lt;</w:delText>
        </w:r>
        <w:r w:rsidR="003602DC" w:rsidRPr="00EA0D53" w:rsidDel="008826B5">
          <w:rPr>
            <w:strike/>
            <w:rPrChange w:id="1985" w:author="Jones, Emma" w:date="2018-05-01T14:46:00Z">
              <w:rPr/>
            </w:rPrChange>
          </w:rPr>
          <w:delText xml:space="preserve">e.g., </w:delText>
        </w:r>
        <w:r w:rsidR="004B7094" w:rsidRPr="00EA0D53" w:rsidDel="008826B5">
          <w:rPr>
            <w:strike/>
            <w:rPrChange w:id="1986" w:author="Jones, Emma" w:date="2018-05-01T14:46:00Z">
              <w:rPr/>
            </w:rPrChange>
          </w:rPr>
          <w:delText>The conditional entries specified in this table SHALL be present based on the exam type as specified in the CDA Header in the documentationOf / serviceEvent / code element.</w:delText>
        </w:r>
        <w:r w:rsidRPr="00EA0D53" w:rsidDel="008826B5">
          <w:rPr>
            <w:strike/>
            <w:rPrChange w:id="1987" w:author="Jones, Emma" w:date="2018-05-01T14:46:00Z">
              <w:rPr/>
            </w:rPrChange>
          </w:rPr>
          <w:delText>&gt;</w:delText>
        </w:r>
      </w:del>
    </w:p>
    <w:p w14:paraId="2C3ED020" w14:textId="0D5820FA" w:rsidR="004B7094" w:rsidRPr="00EA0D53" w:rsidDel="008826B5" w:rsidRDefault="004B7094" w:rsidP="004B7094">
      <w:pPr>
        <w:pStyle w:val="BodyText"/>
        <w:rPr>
          <w:del w:id="1988" w:author="Jones, Emma" w:date="2018-04-27T12:45:00Z"/>
          <w:strike/>
          <w:lang w:eastAsia="x-none"/>
          <w:rPrChange w:id="1989" w:author="Jones, Emma" w:date="2018-05-01T14:46:00Z">
            <w:rPr>
              <w:del w:id="1990" w:author="Jones, Emma" w:date="2018-04-27T12:45:00Z"/>
              <w:lang w:eastAsia="x-none"/>
            </w:rPr>
          </w:rPrChang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EA0D53" w:rsidDel="008826B5" w14:paraId="0E096BB4" w14:textId="6D07D70D" w:rsidTr="00370CC8">
        <w:trPr>
          <w:cantSplit/>
          <w:tblHeader/>
          <w:del w:id="1991" w:author="Jones, Emma" w:date="2018-04-27T12:45:00Z"/>
        </w:trPr>
        <w:tc>
          <w:tcPr>
            <w:tcW w:w="968" w:type="dxa"/>
            <w:shd w:val="clear" w:color="auto" w:fill="D9D9D9"/>
          </w:tcPr>
          <w:p w14:paraId="00C33086" w14:textId="042E7D48" w:rsidR="004B7094" w:rsidRPr="00EA0D53" w:rsidDel="008826B5" w:rsidRDefault="004B7094" w:rsidP="00EA3BCB">
            <w:pPr>
              <w:pStyle w:val="TableEntryHeader"/>
              <w:rPr>
                <w:del w:id="1992" w:author="Jones, Emma" w:date="2018-04-27T12:45:00Z"/>
                <w:strike/>
                <w:rPrChange w:id="1993" w:author="Jones, Emma" w:date="2018-05-01T14:46:00Z">
                  <w:rPr>
                    <w:del w:id="1994" w:author="Jones, Emma" w:date="2018-04-27T12:45:00Z"/>
                  </w:rPr>
                </w:rPrChange>
              </w:rPr>
            </w:pPr>
            <w:del w:id="1995" w:author="Jones, Emma" w:date="2018-04-27T12:45:00Z">
              <w:r w:rsidRPr="00EA0D53" w:rsidDel="008826B5">
                <w:rPr>
                  <w:strike/>
                  <w:rPrChange w:id="1996" w:author="Jones, Emma" w:date="2018-05-01T14:46:00Z">
                    <w:rPr/>
                  </w:rPrChange>
                </w:rPr>
                <w:delText>O</w:delText>
              </w:r>
              <w:r w:rsidR="002A4C2E" w:rsidRPr="00EA0D53" w:rsidDel="008826B5">
                <w:rPr>
                  <w:strike/>
                  <w:rPrChange w:id="1997" w:author="Jones, Emma" w:date="2018-05-01T14:46:00Z">
                    <w:rPr/>
                  </w:rPrChange>
                </w:rPr>
                <w:delText>pt and Card</w:delText>
              </w:r>
            </w:del>
          </w:p>
        </w:tc>
        <w:tc>
          <w:tcPr>
            <w:tcW w:w="1480" w:type="dxa"/>
            <w:shd w:val="clear" w:color="auto" w:fill="D9D9D9"/>
          </w:tcPr>
          <w:p w14:paraId="5B293070" w14:textId="0688E54A" w:rsidR="004B7094" w:rsidRPr="00EA0D53" w:rsidDel="008826B5" w:rsidRDefault="004B7094" w:rsidP="00EA3BCB">
            <w:pPr>
              <w:pStyle w:val="TableEntryHeader"/>
              <w:rPr>
                <w:del w:id="1998" w:author="Jones, Emma" w:date="2018-04-27T12:45:00Z"/>
                <w:strike/>
                <w:rPrChange w:id="1999" w:author="Jones, Emma" w:date="2018-05-01T14:46:00Z">
                  <w:rPr>
                    <w:del w:id="2000" w:author="Jones, Emma" w:date="2018-04-27T12:45:00Z"/>
                  </w:rPr>
                </w:rPrChange>
              </w:rPr>
            </w:pPr>
            <w:del w:id="2001" w:author="Jones, Emma" w:date="2018-04-27T12:45:00Z">
              <w:r w:rsidRPr="00EA0D53" w:rsidDel="008826B5">
                <w:rPr>
                  <w:strike/>
                  <w:rPrChange w:id="2002" w:author="Jones, Emma" w:date="2018-05-01T14:46:00Z">
                    <w:rPr/>
                  </w:rPrChange>
                </w:rPr>
                <w:delText>Condition</w:delText>
              </w:r>
            </w:del>
          </w:p>
        </w:tc>
        <w:tc>
          <w:tcPr>
            <w:tcW w:w="2499" w:type="dxa"/>
            <w:shd w:val="clear" w:color="auto" w:fill="D9D9D9"/>
          </w:tcPr>
          <w:p w14:paraId="56341586" w14:textId="0581CA0B" w:rsidR="004B7094" w:rsidRPr="00EA0D53" w:rsidDel="008826B5" w:rsidRDefault="004B7094" w:rsidP="00EA3BCB">
            <w:pPr>
              <w:pStyle w:val="TableEntryHeader"/>
              <w:rPr>
                <w:del w:id="2003" w:author="Jones, Emma" w:date="2018-04-27T12:45:00Z"/>
                <w:strike/>
                <w:rPrChange w:id="2004" w:author="Jones, Emma" w:date="2018-05-01T14:46:00Z">
                  <w:rPr>
                    <w:del w:id="2005" w:author="Jones, Emma" w:date="2018-04-27T12:45:00Z"/>
                  </w:rPr>
                </w:rPrChange>
              </w:rPr>
            </w:pPr>
            <w:del w:id="2006" w:author="Jones, Emma" w:date="2018-04-27T12:45:00Z">
              <w:r w:rsidRPr="00EA0D53" w:rsidDel="008826B5">
                <w:rPr>
                  <w:strike/>
                  <w:rPrChange w:id="2007" w:author="Jones, Emma" w:date="2018-05-01T14:46:00Z">
                    <w:rPr/>
                  </w:rPrChange>
                </w:rPr>
                <w:delText>observation/code</w:delText>
              </w:r>
            </w:del>
          </w:p>
        </w:tc>
        <w:tc>
          <w:tcPr>
            <w:tcW w:w="1016" w:type="dxa"/>
            <w:shd w:val="clear" w:color="auto" w:fill="D9D9D9"/>
          </w:tcPr>
          <w:p w14:paraId="272A9D02" w14:textId="68D4A250" w:rsidR="004B7094" w:rsidRPr="00EA0D53" w:rsidDel="008826B5" w:rsidRDefault="004B7094" w:rsidP="00EA3BCB">
            <w:pPr>
              <w:pStyle w:val="TableEntryHeader"/>
              <w:rPr>
                <w:del w:id="2008" w:author="Jones, Emma" w:date="2018-04-27T12:45:00Z"/>
                <w:strike/>
                <w:rPrChange w:id="2009" w:author="Jones, Emma" w:date="2018-05-01T14:46:00Z">
                  <w:rPr>
                    <w:del w:id="2010" w:author="Jones, Emma" w:date="2018-04-27T12:45:00Z"/>
                  </w:rPr>
                </w:rPrChange>
              </w:rPr>
            </w:pPr>
            <w:del w:id="2011" w:author="Jones, Emma" w:date="2018-04-27T12:45:00Z">
              <w:r w:rsidRPr="00EA0D53" w:rsidDel="008826B5">
                <w:rPr>
                  <w:strike/>
                  <w:rPrChange w:id="2012" w:author="Jones, Emma" w:date="2018-05-01T14:46:00Z">
                    <w:rPr/>
                  </w:rPrChange>
                </w:rPr>
                <w:delText>Data Type</w:delText>
              </w:r>
            </w:del>
          </w:p>
        </w:tc>
        <w:tc>
          <w:tcPr>
            <w:tcW w:w="1255" w:type="dxa"/>
            <w:shd w:val="clear" w:color="auto" w:fill="D9D9D9"/>
          </w:tcPr>
          <w:p w14:paraId="28D61BB6" w14:textId="4063BCAA" w:rsidR="004B7094" w:rsidRPr="00EA0D53" w:rsidDel="008826B5" w:rsidRDefault="004B7094" w:rsidP="00EA3BCB">
            <w:pPr>
              <w:pStyle w:val="TableEntryHeader"/>
              <w:rPr>
                <w:del w:id="2013" w:author="Jones, Emma" w:date="2018-04-27T12:45:00Z"/>
                <w:strike/>
                <w:rPrChange w:id="2014" w:author="Jones, Emma" w:date="2018-05-01T14:46:00Z">
                  <w:rPr>
                    <w:del w:id="2015" w:author="Jones, Emma" w:date="2018-04-27T12:45:00Z"/>
                  </w:rPr>
                </w:rPrChange>
              </w:rPr>
            </w:pPr>
            <w:del w:id="2016" w:author="Jones, Emma" w:date="2018-04-27T12:45:00Z">
              <w:r w:rsidRPr="00EA0D53" w:rsidDel="008826B5">
                <w:rPr>
                  <w:strike/>
                  <w:rPrChange w:id="2017" w:author="Jones, Emma" w:date="2018-05-01T14:46:00Z">
                    <w:rPr/>
                  </w:rPrChange>
                </w:rPr>
                <w:delText>Unit of Measure</w:delText>
              </w:r>
            </w:del>
          </w:p>
        </w:tc>
        <w:tc>
          <w:tcPr>
            <w:tcW w:w="2358" w:type="dxa"/>
            <w:shd w:val="clear" w:color="auto" w:fill="D9D9D9"/>
          </w:tcPr>
          <w:p w14:paraId="38F1E19F" w14:textId="228657F3" w:rsidR="004B7094" w:rsidRPr="00EA0D53" w:rsidDel="008826B5" w:rsidRDefault="004B7094" w:rsidP="00EA3BCB">
            <w:pPr>
              <w:pStyle w:val="TableEntryHeader"/>
              <w:rPr>
                <w:del w:id="2018" w:author="Jones, Emma" w:date="2018-04-27T12:45:00Z"/>
                <w:strike/>
                <w:rPrChange w:id="2019" w:author="Jones, Emma" w:date="2018-05-01T14:46:00Z">
                  <w:rPr>
                    <w:del w:id="2020" w:author="Jones, Emma" w:date="2018-04-27T12:45:00Z"/>
                  </w:rPr>
                </w:rPrChange>
              </w:rPr>
            </w:pPr>
            <w:del w:id="2021" w:author="Jones, Emma" w:date="2018-04-27T12:45:00Z">
              <w:r w:rsidRPr="00EA0D53" w:rsidDel="008826B5">
                <w:rPr>
                  <w:strike/>
                  <w:rPrChange w:id="2022" w:author="Jones, Emma" w:date="2018-05-01T14:46:00Z">
                    <w:rPr/>
                  </w:rPrChange>
                </w:rPr>
                <w:delText>Value Set</w:delText>
              </w:r>
              <w:r w:rsidR="009F5CC2" w:rsidRPr="00EA0D53" w:rsidDel="008826B5">
                <w:rPr>
                  <w:strike/>
                  <w:rPrChange w:id="2023" w:author="Jones, Emma" w:date="2018-05-01T14:46:00Z">
                    <w:rPr/>
                  </w:rPrChange>
                </w:rPr>
                <w:delText>/</w:delText>
              </w:r>
            </w:del>
          </w:p>
          <w:p w14:paraId="326955B2" w14:textId="7A49672B" w:rsidR="004B7094" w:rsidRPr="00EA0D53" w:rsidDel="008826B5" w:rsidRDefault="009F5CC2" w:rsidP="007117B8">
            <w:pPr>
              <w:pStyle w:val="TableEntryHeader"/>
              <w:rPr>
                <w:del w:id="2024" w:author="Jones, Emma" w:date="2018-04-27T12:45:00Z"/>
                <w:strike/>
                <w:rPrChange w:id="2025" w:author="Jones, Emma" w:date="2018-05-01T14:46:00Z">
                  <w:rPr>
                    <w:del w:id="2026" w:author="Jones, Emma" w:date="2018-04-27T12:45:00Z"/>
                  </w:rPr>
                </w:rPrChange>
              </w:rPr>
            </w:pPr>
            <w:del w:id="2027" w:author="Jones, Emma" w:date="2018-04-27T12:45:00Z">
              <w:r w:rsidRPr="00EA0D53" w:rsidDel="008826B5">
                <w:rPr>
                  <w:strike/>
                  <w:rPrChange w:id="2028" w:author="Jones, Emma" w:date="2018-05-01T14:46:00Z">
                    <w:rPr/>
                  </w:rPrChange>
                </w:rPr>
                <w:delText>Concept Domain</w:delText>
              </w:r>
            </w:del>
          </w:p>
        </w:tc>
      </w:tr>
      <w:tr w:rsidR="004B7094" w:rsidRPr="00EA0D53" w:rsidDel="008826B5" w14:paraId="2074F93C" w14:textId="43799B4D" w:rsidTr="00EA3BCB">
        <w:trPr>
          <w:del w:id="2029" w:author="Jones, Emma" w:date="2018-04-27T12:45:00Z"/>
        </w:trPr>
        <w:tc>
          <w:tcPr>
            <w:tcW w:w="968" w:type="dxa"/>
          </w:tcPr>
          <w:p w14:paraId="1A758A4C" w14:textId="0FF6BEFF" w:rsidR="004B7094" w:rsidRPr="00EA0D53" w:rsidDel="008826B5" w:rsidRDefault="00746A3D" w:rsidP="00BB76BC">
            <w:pPr>
              <w:pStyle w:val="TableEntry"/>
              <w:rPr>
                <w:del w:id="2030" w:author="Jones, Emma" w:date="2018-04-27T12:45:00Z"/>
                <w:strike/>
                <w:rPrChange w:id="2031" w:author="Jones, Emma" w:date="2018-05-01T14:46:00Z">
                  <w:rPr>
                    <w:del w:id="2032" w:author="Jones, Emma" w:date="2018-04-27T12:45:00Z"/>
                  </w:rPr>
                </w:rPrChange>
              </w:rPr>
            </w:pPr>
            <w:del w:id="2033" w:author="Jones, Emma" w:date="2018-04-27T12:45:00Z">
              <w:r w:rsidRPr="00EA0D53" w:rsidDel="008826B5">
                <w:rPr>
                  <w:strike/>
                  <w:rPrChange w:id="2034" w:author="Jones, Emma" w:date="2018-05-01T14:46:00Z">
                    <w:rPr/>
                  </w:rPrChange>
                </w:rPr>
                <w:delText>&lt;</w:delText>
              </w:r>
              <w:r w:rsidR="00940FC7" w:rsidRPr="00EA0D53" w:rsidDel="008826B5">
                <w:rPr>
                  <w:strike/>
                  <w:rPrChange w:id="2035" w:author="Jones, Emma" w:date="2018-05-01T14:46:00Z">
                    <w:rPr/>
                  </w:rPrChange>
                </w:rPr>
                <w:delText>e.g.,</w:delText>
              </w:r>
              <w:r w:rsidR="007D724B" w:rsidRPr="00EA0D53" w:rsidDel="008826B5">
                <w:rPr>
                  <w:strike/>
                  <w:rPrChange w:id="2036" w:author="Jones, Emma" w:date="2018-05-01T14:46:00Z">
                    <w:rPr/>
                  </w:rPrChange>
                </w:rPr>
                <w:delText xml:space="preserve"> </w:delText>
              </w:r>
              <w:r w:rsidR="004B7094" w:rsidRPr="00EA0D53" w:rsidDel="008826B5">
                <w:rPr>
                  <w:strike/>
                  <w:rPrChange w:id="2037" w:author="Jones, Emma" w:date="2018-05-01T14:46:00Z">
                    <w:rPr/>
                  </w:rPrChange>
                </w:rPr>
                <w:delText>C [1..*]</w:delText>
              </w:r>
            </w:del>
          </w:p>
        </w:tc>
        <w:tc>
          <w:tcPr>
            <w:tcW w:w="1480" w:type="dxa"/>
            <w:shd w:val="clear" w:color="auto" w:fill="auto"/>
          </w:tcPr>
          <w:p w14:paraId="2A47380A" w14:textId="0809F73C" w:rsidR="004B7094" w:rsidRPr="00EA0D53" w:rsidDel="008826B5" w:rsidRDefault="004B7094" w:rsidP="00BB76BC">
            <w:pPr>
              <w:pStyle w:val="TableEntry"/>
              <w:rPr>
                <w:del w:id="2038" w:author="Jones, Emma" w:date="2018-04-27T12:45:00Z"/>
                <w:strike/>
                <w:rPrChange w:id="2039" w:author="Jones, Emma" w:date="2018-05-01T14:46:00Z">
                  <w:rPr>
                    <w:del w:id="2040" w:author="Jones, Emma" w:date="2018-04-27T12:45:00Z"/>
                  </w:rPr>
                </w:rPrChange>
              </w:rPr>
            </w:pPr>
            <w:del w:id="2041" w:author="Jones, Emma" w:date="2018-04-27T12:45:00Z">
              <w:r w:rsidRPr="00EA0D53" w:rsidDel="008826B5">
                <w:rPr>
                  <w:strike/>
                  <w:rPrChange w:id="2042" w:author="Jones, Emma" w:date="2018-05-01T14:46:00Z">
                    <w:rPr/>
                  </w:rPrChange>
                </w:rPr>
                <w:delText>R: Cath with LVG</w:delText>
              </w:r>
            </w:del>
          </w:p>
        </w:tc>
        <w:tc>
          <w:tcPr>
            <w:tcW w:w="2499" w:type="dxa"/>
            <w:shd w:val="clear" w:color="auto" w:fill="auto"/>
          </w:tcPr>
          <w:p w14:paraId="093D947A" w14:textId="015E6DED" w:rsidR="004B7094" w:rsidRPr="00EA0D53" w:rsidDel="008826B5" w:rsidRDefault="004B7094" w:rsidP="00BB76BC">
            <w:pPr>
              <w:pStyle w:val="TableEntry"/>
              <w:rPr>
                <w:del w:id="2043" w:author="Jones, Emma" w:date="2018-04-27T12:45:00Z"/>
                <w:strike/>
                <w:rPrChange w:id="2044" w:author="Jones, Emma" w:date="2018-05-01T14:46:00Z">
                  <w:rPr>
                    <w:del w:id="2045" w:author="Jones, Emma" w:date="2018-04-27T12:45:00Z"/>
                  </w:rPr>
                </w:rPrChange>
              </w:rPr>
            </w:pPr>
            <w:del w:id="2046" w:author="Jones, Emma" w:date="2018-04-27T12:45:00Z">
              <w:r w:rsidRPr="00EA0D53" w:rsidDel="008826B5">
                <w:rPr>
                  <w:strike/>
                  <w:rPrChange w:id="2047" w:author="Jones, Emma" w:date="2018-05-01T14:46:00Z">
                    <w:rPr/>
                  </w:rPrChange>
                </w:rPr>
                <w:delText>72724002, SNOMED CT, “Morphology findings”</w:delText>
              </w:r>
            </w:del>
          </w:p>
          <w:p w14:paraId="1A75D2AE" w14:textId="0B469C14" w:rsidR="004B7094" w:rsidRPr="00EA0D53" w:rsidDel="008826B5" w:rsidRDefault="004B7094" w:rsidP="00BB76BC">
            <w:pPr>
              <w:pStyle w:val="TableEntry"/>
              <w:rPr>
                <w:del w:id="2048" w:author="Jones, Emma" w:date="2018-04-27T12:45:00Z"/>
                <w:strike/>
                <w:highlight w:val="yellow"/>
                <w:rPrChange w:id="2049" w:author="Jones, Emma" w:date="2018-05-01T14:46:00Z">
                  <w:rPr>
                    <w:del w:id="2050" w:author="Jones, Emma" w:date="2018-04-27T12:45:00Z"/>
                    <w:highlight w:val="yellow"/>
                  </w:rPr>
                </w:rPrChange>
              </w:rPr>
            </w:pPr>
            <w:del w:id="2051" w:author="Jones, Emma" w:date="2018-04-27T12:45:00Z">
              <w:r w:rsidRPr="00EA0D53" w:rsidDel="008826B5">
                <w:rPr>
                  <w:strike/>
                  <w:rPrChange w:id="2052" w:author="Jones, Emma" w:date="2018-05-01T14:46:00Z">
                    <w:rPr/>
                  </w:rPrChange>
                </w:rPr>
                <w:delText xml:space="preserve">+ targetSiteCode from </w:delText>
              </w:r>
              <w:r w:rsidR="007D724B" w:rsidRPr="00EA0D53" w:rsidDel="008826B5">
                <w:rPr>
                  <w:strike/>
                  <w:rPrChange w:id="2053" w:author="Jones, Emma" w:date="2018-05-01T14:46:00Z">
                    <w:rPr/>
                  </w:rPrChange>
                </w:rPr>
                <w:delText>1.2.840.10008.6.1.219 DICOM CID 3718 Myocardial Wall Segments in Projection</w:delText>
              </w:r>
            </w:del>
          </w:p>
        </w:tc>
        <w:tc>
          <w:tcPr>
            <w:tcW w:w="1016" w:type="dxa"/>
            <w:shd w:val="clear" w:color="auto" w:fill="auto"/>
          </w:tcPr>
          <w:p w14:paraId="35202631" w14:textId="2EDE6809" w:rsidR="004B7094" w:rsidRPr="00EA0D53" w:rsidDel="008826B5" w:rsidRDefault="004B7094" w:rsidP="00BB76BC">
            <w:pPr>
              <w:pStyle w:val="TableEntry"/>
              <w:rPr>
                <w:del w:id="2054" w:author="Jones, Emma" w:date="2018-04-27T12:45:00Z"/>
                <w:strike/>
                <w:rPrChange w:id="2055" w:author="Jones, Emma" w:date="2018-05-01T14:46:00Z">
                  <w:rPr>
                    <w:del w:id="2056" w:author="Jones, Emma" w:date="2018-04-27T12:45:00Z"/>
                  </w:rPr>
                </w:rPrChange>
              </w:rPr>
            </w:pPr>
            <w:del w:id="2057" w:author="Jones, Emma" w:date="2018-04-27T12:45:00Z">
              <w:r w:rsidRPr="00EA0D53" w:rsidDel="008826B5">
                <w:rPr>
                  <w:strike/>
                  <w:rPrChange w:id="2058" w:author="Jones, Emma" w:date="2018-05-01T14:46:00Z">
                    <w:rPr/>
                  </w:rPrChange>
                </w:rPr>
                <w:delText>CD</w:delText>
              </w:r>
            </w:del>
          </w:p>
        </w:tc>
        <w:tc>
          <w:tcPr>
            <w:tcW w:w="1255" w:type="dxa"/>
            <w:shd w:val="clear" w:color="auto" w:fill="auto"/>
          </w:tcPr>
          <w:p w14:paraId="2D65FC7F" w14:textId="2549E0A9" w:rsidR="004B7094" w:rsidRPr="00EA0D53" w:rsidDel="008826B5" w:rsidRDefault="004B7094" w:rsidP="00BB76BC">
            <w:pPr>
              <w:pStyle w:val="TableEntry"/>
              <w:rPr>
                <w:del w:id="2059" w:author="Jones, Emma" w:date="2018-04-27T12:45:00Z"/>
                <w:strike/>
                <w:rPrChange w:id="2060" w:author="Jones, Emma" w:date="2018-05-01T14:46:00Z">
                  <w:rPr>
                    <w:del w:id="2061" w:author="Jones, Emma" w:date="2018-04-27T12:45:00Z"/>
                  </w:rPr>
                </w:rPrChange>
              </w:rPr>
            </w:pPr>
            <w:del w:id="2062" w:author="Jones, Emma" w:date="2018-04-27T12:45:00Z">
              <w:r w:rsidRPr="00EA0D53" w:rsidDel="008826B5">
                <w:rPr>
                  <w:strike/>
                  <w:rPrChange w:id="2063" w:author="Jones, Emma" w:date="2018-05-01T14:46:00Z">
                    <w:rPr/>
                  </w:rPrChange>
                </w:rPr>
                <w:delText>n/a</w:delText>
              </w:r>
            </w:del>
          </w:p>
        </w:tc>
        <w:tc>
          <w:tcPr>
            <w:tcW w:w="2358" w:type="dxa"/>
            <w:shd w:val="clear" w:color="auto" w:fill="auto"/>
          </w:tcPr>
          <w:p w14:paraId="3C944DAF" w14:textId="18A66B93" w:rsidR="004B7094" w:rsidRPr="00EA0D53" w:rsidDel="008826B5" w:rsidRDefault="007D724B" w:rsidP="00BB76BC">
            <w:pPr>
              <w:pStyle w:val="TableEntry"/>
              <w:rPr>
                <w:del w:id="2064" w:author="Jones, Emma" w:date="2018-04-27T12:45:00Z"/>
                <w:strike/>
                <w:rPrChange w:id="2065" w:author="Jones, Emma" w:date="2018-05-01T14:46:00Z">
                  <w:rPr>
                    <w:del w:id="2066" w:author="Jones, Emma" w:date="2018-04-27T12:45:00Z"/>
                  </w:rPr>
                </w:rPrChange>
              </w:rPr>
            </w:pPr>
            <w:del w:id="2067" w:author="Jones, Emma" w:date="2018-04-27T12:45:00Z">
              <w:r w:rsidRPr="00EA0D53" w:rsidDel="008826B5">
                <w:rPr>
                  <w:strike/>
                  <w:rPrChange w:id="2068" w:author="Jones, Emma" w:date="2018-05-01T14:46:00Z">
                    <w:rPr/>
                  </w:rPrChange>
                </w:rPr>
                <w:delText>1.3.6.1.4.1.19376.1.4.1.5.19 Myocardium Assessments</w:delText>
              </w:r>
              <w:r w:rsidR="00746A3D" w:rsidRPr="00EA0D53" w:rsidDel="008826B5">
                <w:rPr>
                  <w:strike/>
                  <w:rPrChange w:id="2069" w:author="Jones, Emma" w:date="2018-05-01T14:46:00Z">
                    <w:rPr/>
                  </w:rPrChange>
                </w:rPr>
                <w:delText>&gt;</w:delText>
              </w:r>
            </w:del>
          </w:p>
        </w:tc>
      </w:tr>
      <w:tr w:rsidR="004B7094" w:rsidRPr="00EA0D53" w:rsidDel="008826B5" w14:paraId="1CE5DABB" w14:textId="0950800D" w:rsidTr="00EA3BCB">
        <w:trPr>
          <w:del w:id="2070" w:author="Jones, Emma" w:date="2018-04-27T12:45:00Z"/>
        </w:trPr>
        <w:tc>
          <w:tcPr>
            <w:tcW w:w="968" w:type="dxa"/>
          </w:tcPr>
          <w:p w14:paraId="428A314A" w14:textId="66147279" w:rsidR="004B7094" w:rsidRPr="00EA0D53" w:rsidDel="008826B5" w:rsidRDefault="00746A3D" w:rsidP="00BB76BC">
            <w:pPr>
              <w:pStyle w:val="TableEntry"/>
              <w:rPr>
                <w:del w:id="2071" w:author="Jones, Emma" w:date="2018-04-27T12:45:00Z"/>
                <w:strike/>
                <w:rPrChange w:id="2072" w:author="Jones, Emma" w:date="2018-05-01T14:46:00Z">
                  <w:rPr>
                    <w:del w:id="2073" w:author="Jones, Emma" w:date="2018-04-27T12:45:00Z"/>
                  </w:rPr>
                </w:rPrChange>
              </w:rPr>
            </w:pPr>
            <w:del w:id="2074" w:author="Jones, Emma" w:date="2018-04-27T12:45:00Z">
              <w:r w:rsidRPr="00EA0D53" w:rsidDel="008826B5">
                <w:rPr>
                  <w:strike/>
                  <w:rPrChange w:id="2075" w:author="Jones, Emma" w:date="2018-05-01T14:46:00Z">
                    <w:rPr/>
                  </w:rPrChange>
                </w:rPr>
                <w:delText>&lt;</w:delText>
              </w:r>
              <w:r w:rsidR="00940FC7" w:rsidRPr="00EA0D53" w:rsidDel="008826B5">
                <w:rPr>
                  <w:strike/>
                  <w:rPrChange w:id="2076" w:author="Jones, Emma" w:date="2018-05-01T14:46:00Z">
                    <w:rPr/>
                  </w:rPrChange>
                </w:rPr>
                <w:delText>e.g.,</w:delText>
              </w:r>
              <w:r w:rsidR="007D724B" w:rsidRPr="00EA0D53" w:rsidDel="008826B5">
                <w:rPr>
                  <w:strike/>
                  <w:rPrChange w:id="2077" w:author="Jones, Emma" w:date="2018-05-01T14:46:00Z">
                    <w:rPr/>
                  </w:rPrChange>
                </w:rPr>
                <w:delText xml:space="preserve"> </w:delText>
              </w:r>
              <w:r w:rsidR="004B7094" w:rsidRPr="00EA0D53" w:rsidDel="008826B5">
                <w:rPr>
                  <w:strike/>
                  <w:rPrChange w:id="2078" w:author="Jones, Emma" w:date="2018-05-01T14:46:00Z">
                    <w:rPr/>
                  </w:rPrChange>
                </w:rPr>
                <w:delText>C [1..*]</w:delText>
              </w:r>
            </w:del>
          </w:p>
        </w:tc>
        <w:tc>
          <w:tcPr>
            <w:tcW w:w="1480" w:type="dxa"/>
            <w:shd w:val="clear" w:color="auto" w:fill="auto"/>
          </w:tcPr>
          <w:p w14:paraId="4A91AA17" w14:textId="39787D66" w:rsidR="004B7094" w:rsidRPr="00EA0D53" w:rsidDel="008826B5" w:rsidRDefault="004B7094" w:rsidP="00BB76BC">
            <w:pPr>
              <w:pStyle w:val="TableEntry"/>
              <w:rPr>
                <w:del w:id="2079" w:author="Jones, Emma" w:date="2018-04-27T12:45:00Z"/>
                <w:rFonts w:eastAsia="Calibri"/>
                <w:strike/>
                <w:rPrChange w:id="2080" w:author="Jones, Emma" w:date="2018-05-01T14:46:00Z">
                  <w:rPr>
                    <w:del w:id="2081" w:author="Jones, Emma" w:date="2018-04-27T12:45:00Z"/>
                    <w:rFonts w:eastAsia="Calibri"/>
                  </w:rPr>
                </w:rPrChange>
              </w:rPr>
            </w:pPr>
            <w:del w:id="2082" w:author="Jones, Emma" w:date="2018-04-27T12:45:00Z">
              <w:r w:rsidRPr="00EA0D53" w:rsidDel="008826B5">
                <w:rPr>
                  <w:rFonts w:eastAsia="Calibri"/>
                  <w:strike/>
                  <w:rPrChange w:id="2083" w:author="Jones, Emma" w:date="2018-05-01T14:46:00Z">
                    <w:rPr>
                      <w:rFonts w:eastAsia="Calibri"/>
                    </w:rPr>
                  </w:rPrChange>
                </w:rPr>
                <w:delText>R: SPECT, echo, CMR</w:delText>
              </w:r>
            </w:del>
          </w:p>
          <w:p w14:paraId="513715C3" w14:textId="785C619A" w:rsidR="004B7094" w:rsidRPr="00EA0D53" w:rsidDel="008826B5" w:rsidRDefault="004B7094" w:rsidP="00BB76BC">
            <w:pPr>
              <w:pStyle w:val="TableEntry"/>
              <w:rPr>
                <w:del w:id="2084" w:author="Jones, Emma" w:date="2018-04-27T12:45:00Z"/>
                <w:strike/>
                <w:rPrChange w:id="2085" w:author="Jones, Emma" w:date="2018-05-01T14:46:00Z">
                  <w:rPr>
                    <w:del w:id="2086" w:author="Jones, Emma" w:date="2018-04-27T12:45:00Z"/>
                  </w:rPr>
                </w:rPrChange>
              </w:rPr>
            </w:pPr>
            <w:del w:id="2087" w:author="Jones, Emma" w:date="2018-04-27T12:45:00Z">
              <w:r w:rsidRPr="00EA0D53" w:rsidDel="008826B5">
                <w:rPr>
                  <w:rFonts w:eastAsia="Calibri"/>
                  <w:strike/>
                  <w:rPrChange w:id="2088" w:author="Jones, Emma" w:date="2018-05-01T14:46:00Z">
                    <w:rPr>
                      <w:rFonts w:eastAsia="Calibri"/>
                    </w:rPr>
                  </w:rPrChange>
                </w:rPr>
                <w:delText>O:CCTA</w:delText>
              </w:r>
            </w:del>
          </w:p>
        </w:tc>
        <w:tc>
          <w:tcPr>
            <w:tcW w:w="2499" w:type="dxa"/>
            <w:shd w:val="clear" w:color="auto" w:fill="auto"/>
          </w:tcPr>
          <w:p w14:paraId="494AB8C6" w14:textId="0B194876" w:rsidR="004B7094" w:rsidRPr="00EA0D53" w:rsidDel="008826B5" w:rsidRDefault="004B7094" w:rsidP="00BB76BC">
            <w:pPr>
              <w:pStyle w:val="TableEntry"/>
              <w:rPr>
                <w:del w:id="2089" w:author="Jones, Emma" w:date="2018-04-27T12:45:00Z"/>
                <w:strike/>
                <w:rPrChange w:id="2090" w:author="Jones, Emma" w:date="2018-05-01T14:46:00Z">
                  <w:rPr>
                    <w:del w:id="2091" w:author="Jones, Emma" w:date="2018-04-27T12:45:00Z"/>
                  </w:rPr>
                </w:rPrChange>
              </w:rPr>
            </w:pPr>
            <w:del w:id="2092" w:author="Jones, Emma" w:date="2018-04-27T12:45:00Z">
              <w:r w:rsidRPr="00EA0D53" w:rsidDel="008826B5">
                <w:rPr>
                  <w:strike/>
                  <w:rPrChange w:id="2093" w:author="Jones, Emma" w:date="2018-05-01T14:46:00Z">
                    <w:rPr/>
                  </w:rPrChange>
                </w:rPr>
                <w:delText>72724002, SNOMED CT, “Morphology findings”</w:delText>
              </w:r>
            </w:del>
          </w:p>
          <w:p w14:paraId="529F6316" w14:textId="6F1593B6" w:rsidR="004B7094" w:rsidRPr="00EA0D53" w:rsidDel="008826B5" w:rsidRDefault="004B7094" w:rsidP="00BB76BC">
            <w:pPr>
              <w:pStyle w:val="TableEntry"/>
              <w:rPr>
                <w:del w:id="2094" w:author="Jones, Emma" w:date="2018-04-27T12:45:00Z"/>
                <w:strike/>
                <w:highlight w:val="yellow"/>
                <w:rPrChange w:id="2095" w:author="Jones, Emma" w:date="2018-05-01T14:46:00Z">
                  <w:rPr>
                    <w:del w:id="2096" w:author="Jones, Emma" w:date="2018-04-27T12:45:00Z"/>
                    <w:highlight w:val="yellow"/>
                  </w:rPr>
                </w:rPrChange>
              </w:rPr>
            </w:pPr>
            <w:del w:id="2097" w:author="Jones, Emma" w:date="2018-04-27T12:45:00Z">
              <w:r w:rsidRPr="00EA0D53" w:rsidDel="008826B5">
                <w:rPr>
                  <w:strike/>
                  <w:rPrChange w:id="2098" w:author="Jones, Emma" w:date="2018-05-01T14:46:00Z">
                    <w:rPr/>
                  </w:rPrChange>
                </w:rPr>
                <w:delText xml:space="preserve">+ targetSiteCode from </w:delText>
              </w:r>
              <w:r w:rsidR="007D724B" w:rsidRPr="00EA0D53" w:rsidDel="008826B5">
                <w:rPr>
                  <w:strike/>
                  <w:rPrChange w:id="2099" w:author="Jones, Emma" w:date="2018-05-01T14:46:00Z">
                    <w:rPr/>
                  </w:rPrChange>
                </w:rPr>
                <w:delText>1.2.840.10008.6.1.218 DICOM CID 3717 Myocardial Wall Segments</w:delText>
              </w:r>
            </w:del>
          </w:p>
        </w:tc>
        <w:tc>
          <w:tcPr>
            <w:tcW w:w="1016" w:type="dxa"/>
            <w:shd w:val="clear" w:color="auto" w:fill="auto"/>
          </w:tcPr>
          <w:p w14:paraId="47A9370E" w14:textId="29D0921F" w:rsidR="004B7094" w:rsidRPr="00EA0D53" w:rsidDel="008826B5" w:rsidRDefault="004B7094" w:rsidP="00BB76BC">
            <w:pPr>
              <w:pStyle w:val="TableEntry"/>
              <w:rPr>
                <w:del w:id="2100" w:author="Jones, Emma" w:date="2018-04-27T12:45:00Z"/>
                <w:strike/>
                <w:rPrChange w:id="2101" w:author="Jones, Emma" w:date="2018-05-01T14:46:00Z">
                  <w:rPr>
                    <w:del w:id="2102" w:author="Jones, Emma" w:date="2018-04-27T12:45:00Z"/>
                  </w:rPr>
                </w:rPrChange>
              </w:rPr>
            </w:pPr>
            <w:del w:id="2103" w:author="Jones, Emma" w:date="2018-04-27T12:45:00Z">
              <w:r w:rsidRPr="00EA0D53" w:rsidDel="008826B5">
                <w:rPr>
                  <w:strike/>
                  <w:rPrChange w:id="2104" w:author="Jones, Emma" w:date="2018-05-01T14:46:00Z">
                    <w:rPr/>
                  </w:rPrChange>
                </w:rPr>
                <w:delText>CD</w:delText>
              </w:r>
            </w:del>
          </w:p>
        </w:tc>
        <w:tc>
          <w:tcPr>
            <w:tcW w:w="1255" w:type="dxa"/>
            <w:shd w:val="clear" w:color="auto" w:fill="auto"/>
          </w:tcPr>
          <w:p w14:paraId="41B1FBC9" w14:textId="41828368" w:rsidR="004B7094" w:rsidRPr="00EA0D53" w:rsidDel="008826B5" w:rsidRDefault="004B7094" w:rsidP="00BB76BC">
            <w:pPr>
              <w:pStyle w:val="TableEntry"/>
              <w:rPr>
                <w:del w:id="2105" w:author="Jones, Emma" w:date="2018-04-27T12:45:00Z"/>
                <w:strike/>
                <w:rPrChange w:id="2106" w:author="Jones, Emma" w:date="2018-05-01T14:46:00Z">
                  <w:rPr>
                    <w:del w:id="2107" w:author="Jones, Emma" w:date="2018-04-27T12:45:00Z"/>
                  </w:rPr>
                </w:rPrChange>
              </w:rPr>
            </w:pPr>
            <w:del w:id="2108" w:author="Jones, Emma" w:date="2018-04-27T12:45:00Z">
              <w:r w:rsidRPr="00EA0D53" w:rsidDel="008826B5">
                <w:rPr>
                  <w:strike/>
                  <w:rPrChange w:id="2109" w:author="Jones, Emma" w:date="2018-05-01T14:46:00Z">
                    <w:rPr/>
                  </w:rPrChange>
                </w:rPr>
                <w:delText>n/a</w:delText>
              </w:r>
            </w:del>
          </w:p>
        </w:tc>
        <w:tc>
          <w:tcPr>
            <w:tcW w:w="2358" w:type="dxa"/>
            <w:shd w:val="clear" w:color="auto" w:fill="auto"/>
          </w:tcPr>
          <w:p w14:paraId="641536D8" w14:textId="2B341D30" w:rsidR="004B7094" w:rsidRPr="00EA0D53" w:rsidDel="008826B5" w:rsidRDefault="009F5CC2" w:rsidP="00BB76BC">
            <w:pPr>
              <w:pStyle w:val="TableEntry"/>
              <w:rPr>
                <w:del w:id="2110" w:author="Jones, Emma" w:date="2018-04-27T12:45:00Z"/>
                <w:strike/>
                <w:rPrChange w:id="2111" w:author="Jones, Emma" w:date="2018-05-01T14:46:00Z">
                  <w:rPr>
                    <w:del w:id="2112" w:author="Jones, Emma" w:date="2018-04-27T12:45:00Z"/>
                  </w:rPr>
                </w:rPrChange>
              </w:rPr>
            </w:pPr>
            <w:del w:id="2113" w:author="Jones, Emma" w:date="2018-04-27T12:45:00Z">
              <w:r w:rsidRPr="00EA0D53" w:rsidDel="008826B5">
                <w:rPr>
                  <w:strike/>
                  <w:rPrChange w:id="2114" w:author="Jones, Emma" w:date="2018-05-01T14:46:00Z">
                    <w:rPr/>
                  </w:rPrChange>
                </w:rPr>
                <w:delText>UV_MyocardiumAssessment</w:delText>
              </w:r>
              <w:r w:rsidR="007D724B" w:rsidRPr="00EA0D53" w:rsidDel="008826B5">
                <w:rPr>
                  <w:strike/>
                  <w:rPrChange w:id="2115" w:author="Jones, Emma" w:date="2018-05-01T14:46:00Z">
                    <w:rPr/>
                  </w:rPrChange>
                </w:rPr>
                <w:delText>s</w:delText>
              </w:r>
              <w:r w:rsidR="00746A3D" w:rsidRPr="00EA0D53" w:rsidDel="008826B5">
                <w:rPr>
                  <w:strike/>
                  <w:rPrChange w:id="2116" w:author="Jones, Emma" w:date="2018-05-01T14:46:00Z">
                    <w:rPr/>
                  </w:rPrChange>
                </w:rPr>
                <w:delText>&gt;</w:delText>
              </w:r>
            </w:del>
          </w:p>
        </w:tc>
      </w:tr>
    </w:tbl>
    <w:p w14:paraId="3904FEBE" w14:textId="4FA6F87D" w:rsidR="004B7094" w:rsidRPr="00EA0D53" w:rsidDel="008826B5" w:rsidRDefault="007D724B" w:rsidP="0015489F">
      <w:pPr>
        <w:pStyle w:val="BodyText"/>
        <w:rPr>
          <w:del w:id="2117" w:author="Jones, Emma" w:date="2018-04-27T12:45:00Z"/>
          <w:strike/>
          <w:rPrChange w:id="2118" w:author="Jones, Emma" w:date="2018-05-01T14:46:00Z">
            <w:rPr>
              <w:del w:id="2119" w:author="Jones, Emma" w:date="2018-04-27T12:45:00Z"/>
            </w:rPr>
          </w:rPrChange>
        </w:rPr>
      </w:pPr>
      <w:del w:id="2120" w:author="Jones, Emma" w:date="2018-04-27T12:45:00Z">
        <w:r w:rsidRPr="00EA0D53" w:rsidDel="008826B5">
          <w:rPr>
            <w:strike/>
            <w:rPrChange w:id="2121" w:author="Jones, Emma" w:date="2018-05-01T14:46:00Z">
              <w:rPr/>
            </w:rPrChange>
          </w:rPr>
          <w:delText>&lt;</w:delText>
        </w:r>
        <w:r w:rsidR="00940FC7" w:rsidRPr="00EA0D53" w:rsidDel="008826B5">
          <w:rPr>
            <w:strike/>
            <w:rPrChange w:id="2122" w:author="Jones, Emma" w:date="2018-05-01T14:46:00Z">
              <w:rPr/>
            </w:rPrChange>
          </w:rPr>
          <w:delText>e.g.,</w:delText>
        </w:r>
        <w:r w:rsidRPr="00EA0D53" w:rsidDel="008826B5">
          <w:rPr>
            <w:strike/>
            <w:rPrChange w:id="2123" w:author="Jones, Emma" w:date="2018-05-01T14:46:00Z">
              <w:rPr/>
            </w:rPrChange>
          </w:rPr>
          <w:delText xml:space="preserve"> </w:delText>
        </w:r>
        <w:r w:rsidR="004B7094" w:rsidRPr="00EA0D53" w:rsidDel="008826B5">
          <w:rPr>
            <w:strike/>
            <w:rPrChange w:id="2124" w:author="Jones, Emma" w:date="2018-05-01T14:46:00Z">
              <w:rPr/>
            </w:rPrChange>
          </w:rPr>
          <w:delText xml:space="preserve">The </w:delText>
        </w:r>
        <w:r w:rsidR="004B7094" w:rsidRPr="00EA0D53" w:rsidDel="008826B5">
          <w:rPr>
            <w:rFonts w:ascii="Courier New" w:hAnsi="Courier New"/>
            <w:strike/>
            <w:sz w:val="20"/>
            <w:rPrChange w:id="2125" w:author="Jones, Emma" w:date="2018-05-01T14:46:00Z">
              <w:rPr>
                <w:rFonts w:ascii="Courier New" w:hAnsi="Courier New"/>
                <w:sz w:val="20"/>
              </w:rPr>
            </w:rPrChange>
          </w:rPr>
          <w:delText>observation/value</w:delText>
        </w:r>
        <w:r w:rsidR="004B7094" w:rsidRPr="00EA0D53" w:rsidDel="008826B5">
          <w:rPr>
            <w:strike/>
            <w:rPrChange w:id="2126" w:author="Jones, Emma" w:date="2018-05-01T14:46:00Z">
              <w:rPr/>
            </w:rPrChange>
          </w:rPr>
          <w:delText xml:space="preserve"> MAY be a null flavor.</w:delText>
        </w:r>
        <w:r w:rsidR="001055CB" w:rsidRPr="00EA0D53" w:rsidDel="008826B5">
          <w:rPr>
            <w:strike/>
            <w:rPrChange w:id="2127" w:author="Jones, Emma" w:date="2018-05-01T14:46:00Z">
              <w:rPr/>
            </w:rPrChange>
          </w:rPr>
          <w:delText>&gt;</w:delText>
        </w:r>
        <w:r w:rsidR="004B7094" w:rsidRPr="00EA0D53" w:rsidDel="008826B5">
          <w:rPr>
            <w:strike/>
            <w:rPrChange w:id="2128" w:author="Jones, Emma" w:date="2018-05-01T14:46:00Z">
              <w:rPr/>
            </w:rPrChange>
          </w:rPr>
          <w:delText xml:space="preserve"> </w:delText>
        </w:r>
      </w:del>
    </w:p>
    <w:p w14:paraId="0FAD8B74" w14:textId="1B4D5C0C" w:rsidR="004B7094" w:rsidRPr="00EA0D53" w:rsidDel="008826B5" w:rsidRDefault="007D724B" w:rsidP="0015489F">
      <w:pPr>
        <w:pStyle w:val="BodyText"/>
        <w:rPr>
          <w:del w:id="2129" w:author="Jones, Emma" w:date="2018-04-27T12:45:00Z"/>
          <w:strike/>
          <w:rPrChange w:id="2130" w:author="Jones, Emma" w:date="2018-05-01T14:46:00Z">
            <w:rPr>
              <w:del w:id="2131" w:author="Jones, Emma" w:date="2018-04-27T12:45:00Z"/>
            </w:rPr>
          </w:rPrChange>
        </w:rPr>
      </w:pPr>
      <w:del w:id="2132" w:author="Jones, Emma" w:date="2018-04-27T12:45:00Z">
        <w:r w:rsidRPr="00EA0D53" w:rsidDel="008826B5">
          <w:rPr>
            <w:strike/>
            <w:rPrChange w:id="2133" w:author="Jones, Emma" w:date="2018-05-01T14:46:00Z">
              <w:rPr/>
            </w:rPrChange>
          </w:rPr>
          <w:delText>&lt;</w:delText>
        </w:r>
        <w:r w:rsidR="00940FC7" w:rsidRPr="00EA0D53" w:rsidDel="008826B5">
          <w:rPr>
            <w:strike/>
            <w:rPrChange w:id="2134" w:author="Jones, Emma" w:date="2018-05-01T14:46:00Z">
              <w:rPr/>
            </w:rPrChange>
          </w:rPr>
          <w:delText>e.g.,</w:delText>
        </w:r>
        <w:r w:rsidR="004B7094" w:rsidRPr="00EA0D53" w:rsidDel="008826B5">
          <w:rPr>
            <w:strike/>
            <w:rPrChange w:id="2135" w:author="Jones, Emma" w:date="2018-05-01T14:46:00Z">
              <w:rPr/>
            </w:rPrChange>
          </w:rPr>
          <w:delText xml:space="preserve"> morphological assessment observation MAY have a subsidiary Severity observation (templateID 1.3.6.1.4.1.19376.1.5.3.1.4.1 [PCC TF-2]).</w:delText>
        </w:r>
        <w:r w:rsidRPr="00EA0D53" w:rsidDel="008826B5">
          <w:rPr>
            <w:strike/>
            <w:rPrChange w:id="2136" w:author="Jones, Emma" w:date="2018-05-01T14:46:00Z">
              <w:rPr/>
            </w:rPrChange>
          </w:rPr>
          <w:delText>&gt;</w:delText>
        </w:r>
      </w:del>
    </w:p>
    <w:p w14:paraId="0FCB9F1C" w14:textId="01D10A69" w:rsidR="009612F6" w:rsidRPr="00EA0D53" w:rsidDel="008826B5" w:rsidRDefault="009612F6" w:rsidP="00630F33">
      <w:pPr>
        <w:pStyle w:val="BodyText"/>
        <w:rPr>
          <w:del w:id="2137" w:author="Jones, Emma" w:date="2018-04-27T12:45:00Z"/>
          <w:strike/>
          <w:lang w:eastAsia="x-none"/>
          <w:rPrChange w:id="2138" w:author="Jones, Emma" w:date="2018-05-01T14:46:00Z">
            <w:rPr>
              <w:del w:id="2139" w:author="Jones, Emma" w:date="2018-04-27T12:45:00Z"/>
              <w:lang w:eastAsia="x-none"/>
            </w:rPr>
          </w:rPrChange>
        </w:rPr>
      </w:pPr>
    </w:p>
    <w:p w14:paraId="11A3B0F8" w14:textId="4B890DA6" w:rsidR="00983131" w:rsidRPr="00EA0D53" w:rsidDel="008826B5" w:rsidRDefault="00983131" w:rsidP="00597DB2">
      <w:pPr>
        <w:pStyle w:val="AuthorInstructions"/>
        <w:rPr>
          <w:del w:id="2140" w:author="Jones, Emma" w:date="2018-04-27T12:45:00Z"/>
          <w:b/>
          <w:strike/>
          <w:rPrChange w:id="2141" w:author="Jones, Emma" w:date="2018-05-01T14:46:00Z">
            <w:rPr>
              <w:del w:id="2142" w:author="Jones, Emma" w:date="2018-04-27T12:45:00Z"/>
              <w:b/>
            </w:rPr>
          </w:rPrChange>
        </w:rPr>
      </w:pPr>
      <w:del w:id="2143" w:author="Jones, Emma" w:date="2018-04-27T12:45:00Z">
        <w:r w:rsidRPr="00EA0D53" w:rsidDel="008826B5">
          <w:rPr>
            <w:b/>
            <w:strike/>
            <w:rPrChange w:id="2144" w:author="Jones, Emma" w:date="2018-05-01T14:46:00Z">
              <w:rPr>
                <w:b/>
              </w:rPr>
            </w:rPrChange>
          </w:rPr>
          <w:delText>### End Tabular Format - Entry</w:delText>
        </w:r>
      </w:del>
    </w:p>
    <w:p w14:paraId="4FC8CB9F" w14:textId="63DD794A" w:rsidR="009612F6" w:rsidRPr="00EA0D53" w:rsidDel="008826B5" w:rsidRDefault="009612F6" w:rsidP="00597DB2">
      <w:pPr>
        <w:pStyle w:val="AuthorInstructions"/>
        <w:rPr>
          <w:del w:id="2145" w:author="Jones, Emma" w:date="2018-04-27T12:45:00Z"/>
          <w:strike/>
          <w:rPrChange w:id="2146" w:author="Jones, Emma" w:date="2018-05-01T14:46:00Z">
            <w:rPr>
              <w:del w:id="2147" w:author="Jones, Emma" w:date="2018-04-27T12:45:00Z"/>
            </w:rPr>
          </w:rPrChange>
        </w:rPr>
      </w:pPr>
    </w:p>
    <w:p w14:paraId="4234377D" w14:textId="4282F083" w:rsidR="00EC1DB7" w:rsidRPr="00EA0D53" w:rsidDel="008826B5" w:rsidRDefault="00EC1DB7" w:rsidP="00597DB2">
      <w:pPr>
        <w:pStyle w:val="AuthorInstructions"/>
        <w:rPr>
          <w:del w:id="2148" w:author="Jones, Emma" w:date="2018-04-27T12:45:00Z"/>
          <w:strike/>
          <w:rPrChange w:id="2149" w:author="Jones, Emma" w:date="2018-05-01T14:46:00Z">
            <w:rPr>
              <w:del w:id="2150" w:author="Jones, Emma" w:date="2018-04-27T12:45:00Z"/>
            </w:rPr>
          </w:rPrChange>
        </w:rPr>
      </w:pPr>
    </w:p>
    <w:p w14:paraId="68418861" w14:textId="3BD71062" w:rsidR="00983131" w:rsidRPr="00EA0D53" w:rsidDel="008826B5" w:rsidRDefault="00983131" w:rsidP="00597DB2">
      <w:pPr>
        <w:pStyle w:val="AuthorInstructions"/>
        <w:rPr>
          <w:del w:id="2151" w:author="Jones, Emma" w:date="2018-04-27T12:45:00Z"/>
          <w:b/>
          <w:strike/>
          <w:rPrChange w:id="2152" w:author="Jones, Emma" w:date="2018-05-01T14:46:00Z">
            <w:rPr>
              <w:del w:id="2153" w:author="Jones, Emma" w:date="2018-04-27T12:45:00Z"/>
              <w:b/>
            </w:rPr>
          </w:rPrChange>
        </w:rPr>
      </w:pPr>
      <w:del w:id="2154" w:author="Jones, Emma" w:date="2018-04-27T12:45:00Z">
        <w:r w:rsidRPr="00EA0D53" w:rsidDel="008826B5">
          <w:rPr>
            <w:b/>
            <w:strike/>
            <w:rPrChange w:id="2155" w:author="Jones, Emma" w:date="2018-05-01T14:46:00Z">
              <w:rPr>
                <w:b/>
              </w:rPr>
            </w:rPrChange>
          </w:rPr>
          <w:delText>### Begin Discrete Conformance Format – Entry</w:delText>
        </w:r>
      </w:del>
    </w:p>
    <w:p w14:paraId="3519E681" w14:textId="2CC398A9" w:rsidR="00114040" w:rsidRPr="00EA0D53" w:rsidDel="008826B5" w:rsidRDefault="00114040" w:rsidP="00597DB2">
      <w:pPr>
        <w:pStyle w:val="AuthorInstructions"/>
        <w:rPr>
          <w:del w:id="2156" w:author="Jones, Emma" w:date="2018-04-27T12:45:00Z"/>
          <w:strike/>
          <w:rPrChange w:id="2157" w:author="Jones, Emma" w:date="2018-05-01T14:46:00Z">
            <w:rPr>
              <w:del w:id="2158" w:author="Jones, Emma" w:date="2018-04-27T12:45:00Z"/>
            </w:rPr>
          </w:rPrChange>
        </w:rPr>
      </w:pPr>
      <w:del w:id="2159" w:author="Jones, Emma" w:date="2018-04-27T12:45:00Z">
        <w:r w:rsidRPr="00EA0D53" w:rsidDel="008826B5">
          <w:rPr>
            <w:strike/>
            <w:rPrChange w:id="2160" w:author="Jones, Emma" w:date="2018-05-01T14:46:00Z">
              <w:rPr/>
            </w:rPrChange>
          </w:rPr>
          <w:delText>&lt;An example is provided to demonstrate the desired consistent use and format</w:delText>
        </w:r>
        <w:r w:rsidR="00887E40" w:rsidRPr="00EA0D53" w:rsidDel="008826B5">
          <w:rPr>
            <w:strike/>
            <w:rPrChange w:id="2161" w:author="Jones, Emma" w:date="2018-05-01T14:46:00Z">
              <w:rPr/>
            </w:rPrChange>
          </w:rPr>
          <w:delText xml:space="preserve">. </w:delText>
        </w:r>
        <w:r w:rsidRPr="00EA0D53" w:rsidDel="008826B5">
          <w:rPr>
            <w:strike/>
            <w:rPrChange w:id="2162" w:author="Jones, Emma" w:date="2018-05-01T14:46:00Z">
              <w:rPr/>
            </w:rPrChange>
          </w:rPr>
          <w:delText>Delete this example prior to publication for Public Comment.</w:delText>
        </w:r>
        <w:r w:rsidR="00D609FE" w:rsidRPr="00EA0D53" w:rsidDel="008826B5">
          <w:rPr>
            <w:strike/>
            <w:rPrChange w:id="2163" w:author="Jones, Emma" w:date="2018-05-01T14:46:00Z">
              <w:rPr/>
            </w:rPrChange>
          </w:rPr>
          <w:delText xml:space="preserve"> The statements must be numbered, begin with SHALL/SHOULD/MAY identify the cardinality using [n..n], the name of the element, and a subitem which described the value or source of the information.</w:delText>
        </w:r>
        <w:r w:rsidRPr="00EA0D53" w:rsidDel="008826B5">
          <w:rPr>
            <w:strike/>
            <w:rPrChange w:id="2164" w:author="Jones, Emma" w:date="2018-05-01T14:46:00Z">
              <w:rPr/>
            </w:rPrChange>
          </w:rPr>
          <w:delText>&gt;</w:delText>
        </w:r>
      </w:del>
    </w:p>
    <w:p w14:paraId="3DACA09B" w14:textId="66C45C77" w:rsidR="00875076" w:rsidRPr="00EA0D53" w:rsidDel="008826B5" w:rsidRDefault="00875076" w:rsidP="00875076">
      <w:pPr>
        <w:pStyle w:val="BodyText"/>
        <w:rPr>
          <w:del w:id="2165" w:author="Jones, Emma" w:date="2018-04-27T12:45:00Z"/>
          <w:strike/>
          <w:szCs w:val="24"/>
          <w:lang w:eastAsia="x-none"/>
          <w:rPrChange w:id="2166" w:author="Jones, Emma" w:date="2018-05-01T14:46:00Z">
            <w:rPr>
              <w:del w:id="2167" w:author="Jones, Emma" w:date="2018-04-27T12:45:00Z"/>
              <w:szCs w:val="24"/>
              <w:lang w:eastAsia="x-none"/>
            </w:rPr>
          </w:rPrChange>
        </w:rPr>
      </w:pPr>
    </w:p>
    <w:p w14:paraId="229A2790" w14:textId="6E845561" w:rsidR="00875076" w:rsidRPr="00EA0D53" w:rsidDel="008826B5" w:rsidRDefault="00746A3D" w:rsidP="005B5D47">
      <w:pPr>
        <w:pStyle w:val="Heading5"/>
        <w:numPr>
          <w:ilvl w:val="0"/>
          <w:numId w:val="0"/>
        </w:numPr>
        <w:rPr>
          <w:del w:id="2168" w:author="Jones, Emma" w:date="2018-04-27T12:45:00Z"/>
          <w:strike/>
          <w:noProof w:val="0"/>
          <w:rPrChange w:id="2169" w:author="Jones, Emma" w:date="2018-05-01T14:46:00Z">
            <w:rPr>
              <w:del w:id="2170" w:author="Jones, Emma" w:date="2018-04-27T12:45:00Z"/>
              <w:noProof w:val="0"/>
            </w:rPr>
          </w:rPrChange>
        </w:rPr>
      </w:pPr>
      <w:bookmarkStart w:id="2171" w:name="_Toc184813871"/>
      <w:bookmarkStart w:id="2172" w:name="_Toc322675194"/>
      <w:bookmarkStart w:id="2173" w:name="_Toc345074726"/>
      <w:bookmarkStart w:id="2174" w:name="_Toc500238837"/>
      <w:bookmarkStart w:id="2175" w:name="E_Problem_Observation_Cardiac_PF"/>
      <w:bookmarkStart w:id="2176" w:name="E_Result_Observation_Cardiac_PF"/>
      <w:del w:id="2177" w:author="Jones, Emma" w:date="2018-04-27T12:45:00Z">
        <w:r w:rsidRPr="00EA0D53" w:rsidDel="008826B5">
          <w:rPr>
            <w:strike/>
            <w:noProof w:val="0"/>
            <w:rPrChange w:id="2178" w:author="Jones, Emma" w:date="2018-05-01T14:46:00Z">
              <w:rPr>
                <w:noProof w:val="0"/>
              </w:rPr>
            </w:rPrChange>
          </w:rPr>
          <w:delText>&lt;</w:delText>
        </w:r>
        <w:r w:rsidR="00940FC7" w:rsidRPr="00EA0D53" w:rsidDel="008826B5">
          <w:rPr>
            <w:strike/>
            <w:noProof w:val="0"/>
            <w:rPrChange w:id="2179" w:author="Jones, Emma" w:date="2018-05-01T14:46:00Z">
              <w:rPr>
                <w:noProof w:val="0"/>
              </w:rPr>
            </w:rPrChange>
          </w:rPr>
          <w:delText>e.g.,</w:delText>
        </w:r>
        <w:r w:rsidR="00875076" w:rsidRPr="00EA0D53" w:rsidDel="008826B5">
          <w:rPr>
            <w:strike/>
            <w:noProof w:val="0"/>
            <w:rPrChange w:id="2180" w:author="Jones, Emma" w:date="2018-05-01T14:46:00Z">
              <w:rPr>
                <w:noProof w:val="0"/>
              </w:rPr>
            </w:rPrChange>
          </w:rPr>
          <w:delText>6.</w:delText>
        </w:r>
        <w:r w:rsidR="00AD069D" w:rsidRPr="00EA0D53" w:rsidDel="008826B5">
          <w:rPr>
            <w:strike/>
            <w:noProof w:val="0"/>
            <w:rPrChange w:id="2181" w:author="Jones, Emma" w:date="2018-05-01T14:46:00Z">
              <w:rPr>
                <w:noProof w:val="0"/>
              </w:rPr>
            </w:rPrChange>
          </w:rPr>
          <w:delText>3.4</w:delText>
        </w:r>
        <w:r w:rsidR="00875076" w:rsidRPr="00EA0D53" w:rsidDel="008826B5">
          <w:rPr>
            <w:strike/>
            <w:noProof w:val="0"/>
            <w:rPrChange w:id="2182" w:author="Jones, Emma" w:date="2018-05-01T14:46:00Z">
              <w:rPr>
                <w:noProof w:val="0"/>
              </w:rPr>
            </w:rPrChange>
          </w:rPr>
          <w:delText>.E Result</w:delText>
        </w:r>
        <w:bookmarkStart w:id="2183" w:name="E_Problem_Observation"/>
        <w:bookmarkEnd w:id="2183"/>
        <w:r w:rsidR="00875076" w:rsidRPr="00EA0D53" w:rsidDel="008826B5">
          <w:rPr>
            <w:strike/>
            <w:noProof w:val="0"/>
            <w:rPrChange w:id="2184" w:author="Jones, Emma" w:date="2018-05-01T14:46:00Z">
              <w:rPr>
                <w:noProof w:val="0"/>
              </w:rPr>
            </w:rPrChange>
          </w:rPr>
          <w:delText xml:space="preserve"> Observation</w:delText>
        </w:r>
        <w:bookmarkStart w:id="2185" w:name="CS_ProblemObservation"/>
        <w:bookmarkEnd w:id="2171"/>
        <w:bookmarkEnd w:id="2185"/>
        <w:r w:rsidR="00875076" w:rsidRPr="00EA0D53" w:rsidDel="008826B5">
          <w:rPr>
            <w:strike/>
            <w:noProof w:val="0"/>
            <w:rPrChange w:id="2186" w:author="Jones, Emma" w:date="2018-05-01T14:46:00Z">
              <w:rPr>
                <w:noProof w:val="0"/>
              </w:rPr>
            </w:rPrChange>
          </w:rPr>
          <w:delText xml:space="preserve"> - Cardiac</w:delText>
        </w:r>
        <w:bookmarkEnd w:id="2172"/>
        <w:bookmarkEnd w:id="2173"/>
        <w:bookmarkEnd w:id="2174"/>
      </w:del>
    </w:p>
    <w:bookmarkEnd w:id="2175"/>
    <w:bookmarkEnd w:id="2176"/>
    <w:p w14:paraId="0EEC7D35" w14:textId="275AF996" w:rsidR="00875076" w:rsidRPr="00EA0D53" w:rsidDel="008826B5" w:rsidRDefault="00875076" w:rsidP="00EA3BCB">
      <w:pPr>
        <w:pStyle w:val="BodyText"/>
        <w:ind w:left="720"/>
        <w:rPr>
          <w:del w:id="2187" w:author="Jones, Emma" w:date="2018-04-27T12:45:00Z"/>
          <w:strike/>
          <w:rPrChange w:id="2188" w:author="Jones, Emma" w:date="2018-05-01T14:46:00Z">
            <w:rPr>
              <w:del w:id="2189" w:author="Jones, Emma" w:date="2018-04-27T12:45:00Z"/>
            </w:rPr>
          </w:rPrChange>
        </w:rPr>
      </w:pPr>
      <w:del w:id="2190" w:author="Jones, Emma" w:date="2018-04-27T12:45:00Z">
        <w:r w:rsidRPr="00EA0D53" w:rsidDel="008826B5">
          <w:rPr>
            <w:rFonts w:ascii="Courier New" w:hAnsi="Courier New"/>
            <w:strike/>
            <w:sz w:val="20"/>
            <w:rPrChange w:id="2191" w:author="Jones, Emma" w:date="2018-05-01T14:46:00Z">
              <w:rPr>
                <w:rFonts w:ascii="Courier New" w:hAnsi="Courier New"/>
                <w:sz w:val="20"/>
              </w:rPr>
            </w:rPrChange>
          </w:rPr>
          <w:delText>[observation: templateId 1.3.6.1.4.1.19376.1.4.1.4.16 (open)]</w:delText>
        </w:r>
      </w:del>
    </w:p>
    <w:p w14:paraId="218C0F15" w14:textId="115CA4D2" w:rsidR="00875076" w:rsidRPr="00EA0D53" w:rsidDel="008826B5" w:rsidRDefault="00875076" w:rsidP="00EA3BCB">
      <w:pPr>
        <w:pStyle w:val="BodyText"/>
        <w:ind w:left="720"/>
        <w:rPr>
          <w:del w:id="2192" w:author="Jones, Emma" w:date="2018-04-27T12:45:00Z"/>
          <w:strike/>
          <w:rPrChange w:id="2193" w:author="Jones, Emma" w:date="2018-05-01T14:46:00Z">
            <w:rPr>
              <w:del w:id="2194" w:author="Jones, Emma" w:date="2018-04-27T12:45:00Z"/>
            </w:rPr>
          </w:rPrChange>
        </w:rPr>
      </w:pPr>
      <w:del w:id="2195" w:author="Jones, Emma" w:date="2018-04-27T12:45:00Z">
        <w:r w:rsidRPr="00EA0D53" w:rsidDel="008826B5">
          <w:rPr>
            <w:strike/>
            <w:rPrChange w:id="2196" w:author="Jones, Emma" w:date="2018-05-01T14:46:00Z">
              <w:rPr/>
            </w:rPrChange>
          </w:rPr>
          <w:delText>A result observation is a clinical statement that a clinician has noted during the Cath Lab procedure</w:delText>
        </w:r>
        <w:r w:rsidR="00887E40" w:rsidRPr="00EA0D53" w:rsidDel="008826B5">
          <w:rPr>
            <w:strike/>
            <w:rPrChange w:id="2197" w:author="Jones, Emma" w:date="2018-05-01T14:46:00Z">
              <w:rPr/>
            </w:rPrChange>
          </w:rPr>
          <w:delText xml:space="preserve">. </w:delText>
        </w:r>
        <w:r w:rsidRPr="00EA0D53" w:rsidDel="008826B5">
          <w:rPr>
            <w:strike/>
            <w:rPrChange w:id="2198" w:author="Jones, Emma" w:date="2018-05-01T14:46:00Z">
              <w:rPr/>
            </w:rPrChange>
          </w:rPr>
          <w:delText>This entry is used to describe the specific procedure findings that were observed during the specific Cath Lab procedure</w:delText>
        </w:r>
        <w:r w:rsidR="00887E40" w:rsidRPr="00EA0D53" w:rsidDel="008826B5">
          <w:rPr>
            <w:strike/>
            <w:rPrChange w:id="2199" w:author="Jones, Emma" w:date="2018-05-01T14:46:00Z">
              <w:rPr/>
            </w:rPrChange>
          </w:rPr>
          <w:delText xml:space="preserve">. </w:delText>
        </w:r>
      </w:del>
    </w:p>
    <w:p w14:paraId="152B4E48" w14:textId="51995962" w:rsidR="00875076" w:rsidRPr="00EA0D53" w:rsidDel="008826B5" w:rsidRDefault="00875076" w:rsidP="00EA3BCB">
      <w:pPr>
        <w:pStyle w:val="BodyText"/>
        <w:rPr>
          <w:del w:id="2200" w:author="Jones, Emma" w:date="2018-04-27T12:45:00Z"/>
          <w:strike/>
          <w:rPrChange w:id="2201" w:author="Jones, Emma" w:date="2018-05-01T14:46:00Z">
            <w:rPr>
              <w:del w:id="2202" w:author="Jones, Emma" w:date="2018-04-27T12:45:00Z"/>
            </w:rPr>
          </w:rPrChange>
        </w:rPr>
      </w:pPr>
      <w:del w:id="2203" w:author="Jones, Emma" w:date="2018-04-27T12:45:00Z">
        <w:r w:rsidRPr="00EA0D53" w:rsidDel="008826B5">
          <w:rPr>
            <w:strike/>
            <w:rPrChange w:id="2204" w:author="Jones, Emma" w:date="2018-05-01T14:46:00Z">
              <w:rPr/>
            </w:rPrChange>
          </w:rPr>
          <w:delText xml:space="preserve">The specific result observations are defined in </w:delText>
        </w:r>
        <w:r w:rsidRPr="00EA0D53" w:rsidDel="008826B5">
          <w:rPr>
            <w:rFonts w:ascii="Courier New" w:hAnsi="Courier New" w:cs="Courier New"/>
            <w:strike/>
            <w:sz w:val="20"/>
            <w:rPrChange w:id="2205" w:author="Jones, Emma" w:date="2018-05-01T14:46:00Z">
              <w:rPr>
                <w:rFonts w:ascii="Courier New" w:hAnsi="Courier New" w:cs="Courier New"/>
                <w:sz w:val="20"/>
              </w:rPr>
            </w:rPrChange>
          </w:rPr>
          <w:delText>1.3.6.1.4.1.19376.1.4.1.5.38</w:delText>
        </w:r>
        <w:r w:rsidRPr="00EA0D53" w:rsidDel="008826B5">
          <w:rPr>
            <w:strike/>
            <w:rPrChange w:id="2206" w:author="Jones, Emma" w:date="2018-05-01T14:46:00Z">
              <w:rPr/>
            </w:rPrChange>
          </w:rPr>
          <w:delText xml:space="preserve"> Procedure Findings Constraints/ValueSet</w:delText>
        </w:r>
        <w:r w:rsidR="00887E40" w:rsidRPr="00EA0D53" w:rsidDel="008826B5">
          <w:rPr>
            <w:strike/>
            <w:rPrChange w:id="2207" w:author="Jones, Emma" w:date="2018-05-01T14:46:00Z">
              <w:rPr/>
            </w:rPrChange>
          </w:rPr>
          <w:delText xml:space="preserve">. </w:delText>
        </w:r>
      </w:del>
    </w:p>
    <w:p w14:paraId="3966D5BB" w14:textId="0306F479" w:rsidR="00875076" w:rsidRPr="00EA0D53" w:rsidDel="008826B5" w:rsidRDefault="00875076" w:rsidP="00875076">
      <w:pPr>
        <w:rPr>
          <w:del w:id="2208" w:author="Jones, Emma" w:date="2018-04-27T12:45:00Z"/>
          <w:strike/>
          <w:rPrChange w:id="2209" w:author="Jones, Emma" w:date="2018-05-01T14:46:00Z">
            <w:rPr>
              <w:del w:id="2210" w:author="Jones, Emma" w:date="2018-04-27T12:45:00Z"/>
            </w:rPr>
          </w:rPrChange>
        </w:rPr>
      </w:pPr>
    </w:p>
    <w:p w14:paraId="39223BE7" w14:textId="72ACE625" w:rsidR="00875076" w:rsidRPr="00EA0D53" w:rsidDel="008826B5" w:rsidRDefault="00875076" w:rsidP="00736B5B">
      <w:pPr>
        <w:numPr>
          <w:ilvl w:val="0"/>
          <w:numId w:val="15"/>
        </w:numPr>
        <w:spacing w:before="0" w:after="40" w:line="260" w:lineRule="exact"/>
        <w:rPr>
          <w:del w:id="2211" w:author="Jones, Emma" w:date="2018-04-27T12:45:00Z"/>
          <w:strike/>
          <w:rPrChange w:id="2212" w:author="Jones, Emma" w:date="2018-05-01T14:46:00Z">
            <w:rPr>
              <w:del w:id="2213" w:author="Jones, Emma" w:date="2018-04-27T12:45:00Z"/>
            </w:rPr>
          </w:rPrChange>
        </w:rPr>
      </w:pPr>
      <w:del w:id="2214" w:author="Jones, Emma" w:date="2018-04-27T12:45:00Z">
        <w:r w:rsidRPr="00EA0D53" w:rsidDel="008826B5">
          <w:rPr>
            <w:rStyle w:val="BodyTextChar"/>
            <w:strike/>
            <w:sz w:val="20"/>
            <w:rPrChange w:id="2215" w:author="Jones, Emma" w:date="2018-05-01T14:46:00Z">
              <w:rPr>
                <w:rStyle w:val="BodyTextChar"/>
                <w:sz w:val="20"/>
              </w:rPr>
            </w:rPrChange>
          </w:rPr>
          <w:delText>SHALL</w:delText>
        </w:r>
        <w:r w:rsidRPr="00EA0D53" w:rsidDel="008826B5">
          <w:rPr>
            <w:strike/>
            <w:rPrChange w:id="2216" w:author="Jones, Emma" w:date="2018-05-01T14:46:00Z">
              <w:rPr/>
            </w:rPrChange>
          </w:rPr>
          <w:delText xml:space="preserve"> contain exactly one [1..1] </w:delText>
        </w:r>
        <w:r w:rsidRPr="00EA0D53" w:rsidDel="008826B5">
          <w:rPr>
            <w:rStyle w:val="XMLnameBold"/>
            <w:strike/>
            <w:rPrChange w:id="2217" w:author="Jones, Emma" w:date="2018-05-01T14:46:00Z">
              <w:rPr>
                <w:rStyle w:val="XMLnameBold"/>
              </w:rPr>
            </w:rPrChange>
          </w:rPr>
          <w:delText>@classCode</w:delText>
        </w:r>
        <w:r w:rsidRPr="00EA0D53" w:rsidDel="008826B5">
          <w:rPr>
            <w:strike/>
            <w:rPrChange w:id="2218" w:author="Jones, Emma" w:date="2018-05-01T14:46:00Z">
              <w:rPr/>
            </w:rPrChange>
          </w:rPr>
          <w:delText>=</w:delText>
        </w:r>
        <w:r w:rsidRPr="00EA0D53" w:rsidDel="008826B5">
          <w:rPr>
            <w:rStyle w:val="XMLname"/>
            <w:strike/>
            <w:rPrChange w:id="2219" w:author="Jones, Emma" w:date="2018-05-01T14:46:00Z">
              <w:rPr>
                <w:rStyle w:val="XMLname"/>
              </w:rPr>
            </w:rPrChange>
          </w:rPr>
          <w:delText>"OBS"</w:delText>
        </w:r>
        <w:r w:rsidRPr="00EA0D53" w:rsidDel="008826B5">
          <w:rPr>
            <w:strike/>
            <w:rPrChange w:id="2220" w:author="Jones, Emma" w:date="2018-05-01T14:46:00Z">
              <w:rPr/>
            </w:rPrChange>
          </w:rPr>
          <w:delText xml:space="preserve"> Observation (CodeSystem: </w:delText>
        </w:r>
        <w:r w:rsidRPr="00EA0D53" w:rsidDel="008826B5">
          <w:rPr>
            <w:rStyle w:val="XMLname"/>
            <w:strike/>
            <w:rPrChange w:id="2221" w:author="Jones, Emma" w:date="2018-05-01T14:46:00Z">
              <w:rPr>
                <w:rStyle w:val="XMLname"/>
              </w:rPr>
            </w:rPrChange>
          </w:rPr>
          <w:delText>HL7ActClass 2.16.840.1.113883.5.6</w:delText>
        </w:r>
        <w:r w:rsidRPr="00EA0D53" w:rsidDel="008826B5">
          <w:rPr>
            <w:strike/>
            <w:rPrChange w:id="2222" w:author="Jones, Emma" w:date="2018-05-01T14:46:00Z">
              <w:rPr/>
            </w:rPrChange>
          </w:rPr>
          <w:delText>)</w:delText>
        </w:r>
        <w:bookmarkStart w:id="2223" w:name="C_7130"/>
        <w:bookmarkEnd w:id="2223"/>
        <w:r w:rsidRPr="00EA0D53" w:rsidDel="008826B5">
          <w:rPr>
            <w:strike/>
            <w:rPrChange w:id="2224" w:author="Jones, Emma" w:date="2018-05-01T14:46:00Z">
              <w:rPr/>
            </w:rPrChange>
          </w:rPr>
          <w:delText xml:space="preserve"> (CONF:7130).</w:delText>
        </w:r>
      </w:del>
    </w:p>
    <w:p w14:paraId="7160E601" w14:textId="53A48F6C" w:rsidR="00875076" w:rsidRPr="00EA0D53" w:rsidDel="008826B5" w:rsidRDefault="00875076" w:rsidP="00736B5B">
      <w:pPr>
        <w:numPr>
          <w:ilvl w:val="0"/>
          <w:numId w:val="15"/>
        </w:numPr>
        <w:spacing w:before="0" w:after="40" w:line="260" w:lineRule="exact"/>
        <w:rPr>
          <w:del w:id="2225" w:author="Jones, Emma" w:date="2018-04-27T12:45:00Z"/>
          <w:strike/>
          <w:rPrChange w:id="2226" w:author="Jones, Emma" w:date="2018-05-01T14:46:00Z">
            <w:rPr>
              <w:del w:id="2227" w:author="Jones, Emma" w:date="2018-04-27T12:45:00Z"/>
            </w:rPr>
          </w:rPrChange>
        </w:rPr>
      </w:pPr>
      <w:del w:id="2228" w:author="Jones, Emma" w:date="2018-04-27T12:45:00Z">
        <w:r w:rsidRPr="00EA0D53" w:rsidDel="008826B5">
          <w:rPr>
            <w:rStyle w:val="BodyTextChar"/>
            <w:strike/>
            <w:sz w:val="20"/>
            <w:rPrChange w:id="2229" w:author="Jones, Emma" w:date="2018-05-01T14:46:00Z">
              <w:rPr>
                <w:rStyle w:val="BodyTextChar"/>
                <w:sz w:val="20"/>
              </w:rPr>
            </w:rPrChange>
          </w:rPr>
          <w:delText>SHALL</w:delText>
        </w:r>
        <w:r w:rsidRPr="00EA0D53" w:rsidDel="008826B5">
          <w:rPr>
            <w:strike/>
            <w:rPrChange w:id="2230" w:author="Jones, Emma" w:date="2018-05-01T14:46:00Z">
              <w:rPr/>
            </w:rPrChange>
          </w:rPr>
          <w:delText xml:space="preserve"> contain exactly one [1..1] </w:delText>
        </w:r>
        <w:r w:rsidRPr="00EA0D53" w:rsidDel="008826B5">
          <w:rPr>
            <w:rStyle w:val="XMLnameBold"/>
            <w:strike/>
            <w:rPrChange w:id="2231" w:author="Jones, Emma" w:date="2018-05-01T14:46:00Z">
              <w:rPr>
                <w:rStyle w:val="XMLnameBold"/>
              </w:rPr>
            </w:rPrChange>
          </w:rPr>
          <w:delText>@moodCode</w:delText>
        </w:r>
        <w:r w:rsidRPr="00EA0D53" w:rsidDel="008826B5">
          <w:rPr>
            <w:strike/>
            <w:rPrChange w:id="2232" w:author="Jones, Emma" w:date="2018-05-01T14:46:00Z">
              <w:rPr/>
            </w:rPrChange>
          </w:rPr>
          <w:delText>=</w:delText>
        </w:r>
        <w:r w:rsidRPr="00EA0D53" w:rsidDel="008826B5">
          <w:rPr>
            <w:rStyle w:val="XMLname"/>
            <w:strike/>
            <w:rPrChange w:id="2233" w:author="Jones, Emma" w:date="2018-05-01T14:46:00Z">
              <w:rPr>
                <w:rStyle w:val="XMLname"/>
              </w:rPr>
            </w:rPrChange>
          </w:rPr>
          <w:delText>"EVN"</w:delText>
        </w:r>
        <w:r w:rsidRPr="00EA0D53" w:rsidDel="008826B5">
          <w:rPr>
            <w:strike/>
            <w:rPrChange w:id="2234" w:author="Jones, Emma" w:date="2018-05-01T14:46:00Z">
              <w:rPr/>
            </w:rPrChange>
          </w:rPr>
          <w:delText xml:space="preserve"> Event (CodeSystem: </w:delText>
        </w:r>
        <w:r w:rsidRPr="00EA0D53" w:rsidDel="008826B5">
          <w:rPr>
            <w:rStyle w:val="XMLname"/>
            <w:strike/>
            <w:rPrChange w:id="2235" w:author="Jones, Emma" w:date="2018-05-01T14:46:00Z">
              <w:rPr>
                <w:rStyle w:val="XMLname"/>
              </w:rPr>
            </w:rPrChange>
          </w:rPr>
          <w:delText>ActMood 2.16.840.1.113883.5.1001</w:delText>
        </w:r>
        <w:r w:rsidRPr="00EA0D53" w:rsidDel="008826B5">
          <w:rPr>
            <w:strike/>
            <w:rPrChange w:id="2236" w:author="Jones, Emma" w:date="2018-05-01T14:46:00Z">
              <w:rPr/>
            </w:rPrChange>
          </w:rPr>
          <w:delText>)</w:delText>
        </w:r>
        <w:bookmarkStart w:id="2237" w:name="C_7131"/>
        <w:bookmarkEnd w:id="2237"/>
        <w:r w:rsidRPr="00EA0D53" w:rsidDel="008826B5">
          <w:rPr>
            <w:strike/>
            <w:rPrChange w:id="2238" w:author="Jones, Emma" w:date="2018-05-01T14:46:00Z">
              <w:rPr/>
            </w:rPrChange>
          </w:rPr>
          <w:delText xml:space="preserve"> (CONF:7131).</w:delText>
        </w:r>
      </w:del>
    </w:p>
    <w:p w14:paraId="2D64B371" w14:textId="520DD787" w:rsidR="00875076" w:rsidRPr="00EA0D53" w:rsidDel="008826B5" w:rsidRDefault="00875076" w:rsidP="00736B5B">
      <w:pPr>
        <w:numPr>
          <w:ilvl w:val="0"/>
          <w:numId w:val="15"/>
        </w:numPr>
        <w:spacing w:before="0" w:after="40" w:line="260" w:lineRule="exact"/>
        <w:rPr>
          <w:del w:id="2239" w:author="Jones, Emma" w:date="2018-04-27T12:45:00Z"/>
          <w:strike/>
          <w:rPrChange w:id="2240" w:author="Jones, Emma" w:date="2018-05-01T14:46:00Z">
            <w:rPr>
              <w:del w:id="2241" w:author="Jones, Emma" w:date="2018-04-27T12:45:00Z"/>
            </w:rPr>
          </w:rPrChange>
        </w:rPr>
      </w:pPr>
      <w:del w:id="2242" w:author="Jones, Emma" w:date="2018-04-27T12:45:00Z">
        <w:r w:rsidRPr="00EA0D53" w:rsidDel="008826B5">
          <w:rPr>
            <w:rStyle w:val="BodyTextChar"/>
            <w:strike/>
            <w:sz w:val="20"/>
            <w:rPrChange w:id="2243" w:author="Jones, Emma" w:date="2018-05-01T14:46:00Z">
              <w:rPr>
                <w:rStyle w:val="BodyTextChar"/>
                <w:sz w:val="20"/>
              </w:rPr>
            </w:rPrChange>
          </w:rPr>
          <w:delText>SHALL</w:delText>
        </w:r>
        <w:r w:rsidRPr="00EA0D53" w:rsidDel="008826B5">
          <w:rPr>
            <w:strike/>
            <w:rPrChange w:id="2244" w:author="Jones, Emma" w:date="2018-05-01T14:46:00Z">
              <w:rPr/>
            </w:rPrChange>
          </w:rPr>
          <w:delText xml:space="preserve"> contain exactly one [1..1] </w:delText>
        </w:r>
        <w:r w:rsidRPr="00EA0D53" w:rsidDel="008826B5">
          <w:rPr>
            <w:rStyle w:val="XMLnameBold"/>
            <w:strike/>
            <w:rPrChange w:id="2245" w:author="Jones, Emma" w:date="2018-05-01T14:46:00Z">
              <w:rPr>
                <w:rStyle w:val="XMLnameBold"/>
              </w:rPr>
            </w:rPrChange>
          </w:rPr>
          <w:delText>templateId</w:delText>
        </w:r>
        <w:r w:rsidRPr="00EA0D53" w:rsidDel="008826B5">
          <w:rPr>
            <w:strike/>
            <w:rPrChange w:id="2246" w:author="Jones, Emma" w:date="2018-05-01T14:46:00Z">
              <w:rPr/>
            </w:rPrChange>
          </w:rPr>
          <w:delText xml:space="preserve"> (CONF:7136) such that it</w:delText>
        </w:r>
      </w:del>
    </w:p>
    <w:p w14:paraId="0B44D24B" w14:textId="4F82F61B" w:rsidR="00875076" w:rsidRPr="00EA0D53" w:rsidDel="008826B5" w:rsidRDefault="00875076" w:rsidP="00736B5B">
      <w:pPr>
        <w:numPr>
          <w:ilvl w:val="1"/>
          <w:numId w:val="15"/>
        </w:numPr>
        <w:spacing w:before="0" w:after="40" w:line="260" w:lineRule="exact"/>
        <w:rPr>
          <w:del w:id="2247" w:author="Jones, Emma" w:date="2018-04-27T12:45:00Z"/>
          <w:strike/>
          <w:rPrChange w:id="2248" w:author="Jones, Emma" w:date="2018-05-01T14:46:00Z">
            <w:rPr>
              <w:del w:id="2249" w:author="Jones, Emma" w:date="2018-04-27T12:45:00Z"/>
            </w:rPr>
          </w:rPrChange>
        </w:rPr>
      </w:pPr>
      <w:del w:id="2250" w:author="Jones, Emma" w:date="2018-04-27T12:45:00Z">
        <w:r w:rsidRPr="00EA0D53" w:rsidDel="008826B5">
          <w:rPr>
            <w:rStyle w:val="BodyTextChar"/>
            <w:strike/>
            <w:sz w:val="20"/>
            <w:rPrChange w:id="2251" w:author="Jones, Emma" w:date="2018-05-01T14:46:00Z">
              <w:rPr>
                <w:rStyle w:val="BodyTextChar"/>
                <w:sz w:val="20"/>
              </w:rPr>
            </w:rPrChange>
          </w:rPr>
          <w:delText>SHALL</w:delText>
        </w:r>
        <w:r w:rsidRPr="00EA0D53" w:rsidDel="008826B5">
          <w:rPr>
            <w:strike/>
            <w:rPrChange w:id="2252" w:author="Jones, Emma" w:date="2018-05-01T14:46:00Z">
              <w:rPr/>
            </w:rPrChange>
          </w:rPr>
          <w:delText xml:space="preserve"> contain exactly one [1..1] </w:delText>
        </w:r>
        <w:r w:rsidRPr="00EA0D53" w:rsidDel="008826B5">
          <w:rPr>
            <w:rStyle w:val="XMLnameBold"/>
            <w:strike/>
            <w:rPrChange w:id="2253" w:author="Jones, Emma" w:date="2018-05-01T14:46:00Z">
              <w:rPr>
                <w:rStyle w:val="XMLnameBold"/>
              </w:rPr>
            </w:rPrChange>
          </w:rPr>
          <w:delText>@root</w:delText>
        </w:r>
        <w:r w:rsidRPr="00EA0D53" w:rsidDel="008826B5">
          <w:rPr>
            <w:strike/>
            <w:rPrChange w:id="2254" w:author="Jones, Emma" w:date="2018-05-01T14:46:00Z">
              <w:rPr/>
            </w:rPrChange>
          </w:rPr>
          <w:delText>=</w:delText>
        </w:r>
        <w:r w:rsidRPr="00EA0D53" w:rsidDel="008826B5">
          <w:rPr>
            <w:rStyle w:val="XMLname"/>
            <w:strike/>
            <w:rPrChange w:id="2255" w:author="Jones, Emma" w:date="2018-05-01T14:46:00Z">
              <w:rPr>
                <w:rStyle w:val="XMLname"/>
              </w:rPr>
            </w:rPrChange>
          </w:rPr>
          <w:delText>"2.16.840.1.113883.10.20.22.4.2"</w:delText>
        </w:r>
        <w:r w:rsidRPr="00EA0D53" w:rsidDel="008826B5">
          <w:rPr>
            <w:strike/>
            <w:rPrChange w:id="2256" w:author="Jones, Emma" w:date="2018-05-01T14:46:00Z">
              <w:rPr/>
            </w:rPrChange>
          </w:rPr>
          <w:delText xml:space="preserve"> (CONF:9138).</w:delText>
        </w:r>
      </w:del>
    </w:p>
    <w:p w14:paraId="6A442B5C" w14:textId="593B7356" w:rsidR="00875076" w:rsidRPr="00EA0D53" w:rsidDel="008826B5" w:rsidRDefault="00875076" w:rsidP="00736B5B">
      <w:pPr>
        <w:numPr>
          <w:ilvl w:val="0"/>
          <w:numId w:val="15"/>
        </w:numPr>
        <w:spacing w:before="0" w:after="40" w:line="260" w:lineRule="exact"/>
        <w:rPr>
          <w:del w:id="2257" w:author="Jones, Emma" w:date="2018-04-27T12:45:00Z"/>
          <w:strike/>
          <w:rPrChange w:id="2258" w:author="Jones, Emma" w:date="2018-05-01T14:46:00Z">
            <w:rPr>
              <w:del w:id="2259" w:author="Jones, Emma" w:date="2018-04-27T12:45:00Z"/>
            </w:rPr>
          </w:rPrChange>
        </w:rPr>
      </w:pPr>
      <w:del w:id="2260" w:author="Jones, Emma" w:date="2018-04-27T12:45:00Z">
        <w:r w:rsidRPr="00EA0D53" w:rsidDel="008826B5">
          <w:rPr>
            <w:rStyle w:val="BodyTextChar"/>
            <w:strike/>
            <w:sz w:val="20"/>
            <w:rPrChange w:id="2261" w:author="Jones, Emma" w:date="2018-05-01T14:46:00Z">
              <w:rPr>
                <w:rStyle w:val="BodyTextChar"/>
                <w:sz w:val="20"/>
              </w:rPr>
            </w:rPrChange>
          </w:rPr>
          <w:delText>SHALL</w:delText>
        </w:r>
        <w:r w:rsidRPr="00EA0D53" w:rsidDel="008826B5">
          <w:rPr>
            <w:strike/>
            <w:rPrChange w:id="2262" w:author="Jones, Emma" w:date="2018-05-01T14:46:00Z">
              <w:rPr/>
            </w:rPrChange>
          </w:rPr>
          <w:delText xml:space="preserve"> contain at least one [1..*] </w:delText>
        </w:r>
        <w:r w:rsidRPr="00EA0D53" w:rsidDel="008826B5">
          <w:rPr>
            <w:rStyle w:val="XMLnameBold"/>
            <w:strike/>
            <w:rPrChange w:id="2263" w:author="Jones, Emma" w:date="2018-05-01T14:46:00Z">
              <w:rPr>
                <w:rStyle w:val="XMLnameBold"/>
              </w:rPr>
            </w:rPrChange>
          </w:rPr>
          <w:delText>id</w:delText>
        </w:r>
        <w:r w:rsidRPr="00EA0D53" w:rsidDel="008826B5">
          <w:rPr>
            <w:strike/>
            <w:rPrChange w:id="2264" w:author="Jones, Emma" w:date="2018-05-01T14:46:00Z">
              <w:rPr/>
            </w:rPrChange>
          </w:rPr>
          <w:delText xml:space="preserve"> (CONF:7137).</w:delText>
        </w:r>
      </w:del>
    </w:p>
    <w:p w14:paraId="54405764" w14:textId="0581F183" w:rsidR="00875076" w:rsidRPr="00EA0D53" w:rsidDel="008826B5" w:rsidRDefault="00875076" w:rsidP="00EA3BCB">
      <w:pPr>
        <w:numPr>
          <w:ilvl w:val="1"/>
          <w:numId w:val="15"/>
        </w:numPr>
        <w:spacing w:before="0" w:after="40" w:line="260" w:lineRule="exact"/>
        <w:rPr>
          <w:del w:id="2265" w:author="Jones, Emma" w:date="2018-04-27T12:45:00Z"/>
          <w:strike/>
          <w:rPrChange w:id="2266" w:author="Jones, Emma" w:date="2018-05-01T14:46:00Z">
            <w:rPr>
              <w:del w:id="2267" w:author="Jones, Emma" w:date="2018-04-27T12:45:00Z"/>
            </w:rPr>
          </w:rPrChange>
        </w:rPr>
      </w:pPr>
      <w:del w:id="2268" w:author="Jones, Emma" w:date="2018-04-27T12:45:00Z">
        <w:r w:rsidRPr="00EA0D53" w:rsidDel="008826B5">
          <w:rPr>
            <w:strike/>
            <w:rPrChange w:id="2269" w:author="Jones, Emma" w:date="2018-05-01T14:46:00Z">
              <w:rPr/>
            </w:rPrChange>
          </w:rPr>
          <w:delText>The first id represents this specific globally unique result observation.</w:delText>
        </w:r>
      </w:del>
    </w:p>
    <w:p w14:paraId="4365718B" w14:textId="64631CEF" w:rsidR="00875076" w:rsidRPr="00EA0D53" w:rsidDel="008826B5" w:rsidRDefault="00875076" w:rsidP="00EA3BCB">
      <w:pPr>
        <w:numPr>
          <w:ilvl w:val="1"/>
          <w:numId w:val="15"/>
        </w:numPr>
        <w:spacing w:before="0" w:after="40" w:line="260" w:lineRule="exact"/>
        <w:rPr>
          <w:del w:id="2270" w:author="Jones, Emma" w:date="2018-04-27T12:45:00Z"/>
          <w:strike/>
          <w:rPrChange w:id="2271" w:author="Jones, Emma" w:date="2018-05-01T14:46:00Z">
            <w:rPr>
              <w:del w:id="2272" w:author="Jones, Emma" w:date="2018-04-27T12:45:00Z"/>
            </w:rPr>
          </w:rPrChange>
        </w:rPr>
      </w:pPr>
      <w:del w:id="2273" w:author="Jones, Emma" w:date="2018-04-27T12:45:00Z">
        <w:r w:rsidRPr="00EA0D53" w:rsidDel="008826B5">
          <w:rPr>
            <w:strike/>
            <w:rPrChange w:id="2274" w:author="Jones, Emma" w:date="2018-05-01T14:46:00Z">
              <w:rPr/>
            </w:rPrChange>
          </w:rPr>
          <w:delText>The second id represents the lesion ID which should</w:delText>
        </w:r>
        <w:r w:rsidR="005F3FB5" w:rsidRPr="00EA0D53" w:rsidDel="008826B5">
          <w:rPr>
            <w:strike/>
            <w:rPrChange w:id="2275" w:author="Jones, Emma" w:date="2018-05-01T14:46:00Z">
              <w:rPr/>
            </w:rPrChange>
          </w:rPr>
          <w:delText xml:space="preserve"> </w:delText>
        </w:r>
        <w:r w:rsidRPr="00EA0D53" w:rsidDel="008826B5">
          <w:rPr>
            <w:strike/>
            <w:rPrChange w:id="2276" w:author="Jones, Emma" w:date="2018-05-01T14:46:00Z">
              <w:rPr/>
            </w:rPrChange>
          </w:rPr>
          <w:delText>be an assigned numeric code that identifies lesions within a specific targetSiteCode.This lesion ID is used to link lesion specific data in this Result Observation – Cardiac with Procedure Activity Procedure - Cardiac.</w:delText>
        </w:r>
      </w:del>
    </w:p>
    <w:p w14:paraId="25C1AFA6" w14:textId="6B889483" w:rsidR="00875076" w:rsidRPr="00EA0D53" w:rsidDel="008826B5" w:rsidRDefault="00875076" w:rsidP="00736B5B">
      <w:pPr>
        <w:numPr>
          <w:ilvl w:val="0"/>
          <w:numId w:val="15"/>
        </w:numPr>
        <w:spacing w:before="0" w:after="40" w:line="260" w:lineRule="exact"/>
        <w:rPr>
          <w:del w:id="2277" w:author="Jones, Emma" w:date="2018-04-27T12:45:00Z"/>
          <w:strike/>
          <w:rPrChange w:id="2278" w:author="Jones, Emma" w:date="2018-05-01T14:46:00Z">
            <w:rPr>
              <w:del w:id="2279" w:author="Jones, Emma" w:date="2018-04-27T12:45:00Z"/>
            </w:rPr>
          </w:rPrChange>
        </w:rPr>
      </w:pPr>
      <w:del w:id="2280" w:author="Jones, Emma" w:date="2018-04-27T12:45:00Z">
        <w:r w:rsidRPr="00EA0D53" w:rsidDel="008826B5">
          <w:rPr>
            <w:rStyle w:val="BodyTextChar"/>
            <w:strike/>
            <w:sz w:val="20"/>
            <w:rPrChange w:id="2281" w:author="Jones, Emma" w:date="2018-05-01T14:46:00Z">
              <w:rPr>
                <w:rStyle w:val="BodyTextChar"/>
                <w:sz w:val="20"/>
              </w:rPr>
            </w:rPrChange>
          </w:rPr>
          <w:delText>SHALL</w:delText>
        </w:r>
        <w:r w:rsidRPr="00EA0D53" w:rsidDel="008826B5">
          <w:rPr>
            <w:strike/>
            <w:rPrChange w:id="2282" w:author="Jones, Emma" w:date="2018-05-01T14:46:00Z">
              <w:rPr/>
            </w:rPrChange>
          </w:rPr>
          <w:delText xml:space="preserve"> contain exactly one [1..1] </w:delText>
        </w:r>
        <w:r w:rsidRPr="00EA0D53" w:rsidDel="008826B5">
          <w:rPr>
            <w:rStyle w:val="XMLnameBold"/>
            <w:strike/>
            <w:rPrChange w:id="2283" w:author="Jones, Emma" w:date="2018-05-01T14:46:00Z">
              <w:rPr>
                <w:rStyle w:val="XMLnameBold"/>
              </w:rPr>
            </w:rPrChange>
          </w:rPr>
          <w:delText>code</w:delText>
        </w:r>
        <w:r w:rsidRPr="00EA0D53" w:rsidDel="008826B5">
          <w:rPr>
            <w:strike/>
            <w:rPrChange w:id="2284" w:author="Jones, Emma" w:date="2018-05-01T14:46:00Z">
              <w:rPr/>
            </w:rPrChange>
          </w:rPr>
          <w:delText xml:space="preserve"> (CONF:7133).</w:delText>
        </w:r>
      </w:del>
    </w:p>
    <w:p w14:paraId="127C3818" w14:textId="7D49700B" w:rsidR="00875076" w:rsidRPr="00EA0D53" w:rsidDel="008826B5" w:rsidRDefault="00875076" w:rsidP="00736B5B">
      <w:pPr>
        <w:numPr>
          <w:ilvl w:val="1"/>
          <w:numId w:val="15"/>
        </w:numPr>
        <w:spacing w:before="0" w:after="40" w:line="260" w:lineRule="exact"/>
        <w:rPr>
          <w:del w:id="2285" w:author="Jones, Emma" w:date="2018-04-27T12:45:00Z"/>
          <w:strike/>
          <w:rPrChange w:id="2286" w:author="Jones, Emma" w:date="2018-05-01T14:46:00Z">
            <w:rPr>
              <w:del w:id="2287" w:author="Jones, Emma" w:date="2018-04-27T12:45:00Z"/>
            </w:rPr>
          </w:rPrChange>
        </w:rPr>
      </w:pPr>
      <w:del w:id="2288" w:author="Jones, Emma" w:date="2018-04-27T12:45:00Z">
        <w:r w:rsidRPr="00EA0D53" w:rsidDel="008826B5">
          <w:rPr>
            <w:rStyle w:val="BodyTextChar"/>
            <w:strike/>
            <w:sz w:val="20"/>
            <w:rPrChange w:id="2289" w:author="Jones, Emma" w:date="2018-05-01T14:46:00Z">
              <w:rPr>
                <w:rStyle w:val="BodyTextChar"/>
                <w:sz w:val="20"/>
              </w:rPr>
            </w:rPrChange>
          </w:rPr>
          <w:delText>SHOULD</w:delText>
        </w:r>
        <w:r w:rsidRPr="00EA0D53" w:rsidDel="008826B5">
          <w:rPr>
            <w:strike/>
            <w:rPrChange w:id="2290" w:author="Jones, Emma" w:date="2018-05-01T14:46:00Z">
              <w:rPr/>
            </w:rPrChange>
          </w:rPr>
          <w:delText xml:space="preserve"> be from LOINC (CodeSystem: 2.16.840.1.113883.6.1) or SNOMED CT (Value Set: 1.3.6.1.4.1.19376.1.4.1.5.38) (CONF:7166-CRC).</w:delText>
        </w:r>
      </w:del>
    </w:p>
    <w:p w14:paraId="42809A74" w14:textId="2D2951B2" w:rsidR="00875076" w:rsidRPr="00EA0D53" w:rsidDel="008826B5" w:rsidRDefault="00875076" w:rsidP="00736B5B">
      <w:pPr>
        <w:numPr>
          <w:ilvl w:val="0"/>
          <w:numId w:val="15"/>
        </w:numPr>
        <w:spacing w:before="0" w:after="40" w:line="260" w:lineRule="exact"/>
        <w:rPr>
          <w:del w:id="2291" w:author="Jones, Emma" w:date="2018-04-27T12:45:00Z"/>
          <w:strike/>
          <w:rPrChange w:id="2292" w:author="Jones, Emma" w:date="2018-05-01T14:46:00Z">
            <w:rPr>
              <w:del w:id="2293" w:author="Jones, Emma" w:date="2018-04-27T12:45:00Z"/>
            </w:rPr>
          </w:rPrChange>
        </w:rPr>
      </w:pPr>
      <w:del w:id="2294" w:author="Jones, Emma" w:date="2018-04-27T12:45:00Z">
        <w:r w:rsidRPr="00EA0D53" w:rsidDel="008826B5">
          <w:rPr>
            <w:rStyle w:val="BodyTextChar"/>
            <w:strike/>
            <w:sz w:val="20"/>
            <w:rPrChange w:id="2295" w:author="Jones, Emma" w:date="2018-05-01T14:46:00Z">
              <w:rPr>
                <w:rStyle w:val="BodyTextChar"/>
                <w:sz w:val="20"/>
              </w:rPr>
            </w:rPrChange>
          </w:rPr>
          <w:delText>SHOULD</w:delText>
        </w:r>
        <w:r w:rsidRPr="00EA0D53" w:rsidDel="008826B5">
          <w:rPr>
            <w:strike/>
            <w:rPrChange w:id="2296" w:author="Jones, Emma" w:date="2018-05-01T14:46:00Z">
              <w:rPr/>
            </w:rPrChange>
          </w:rPr>
          <w:delText xml:space="preserve"> contain zero or one [0..1] </w:delText>
        </w:r>
        <w:r w:rsidRPr="00EA0D53" w:rsidDel="008826B5">
          <w:rPr>
            <w:rStyle w:val="XMLnameBold"/>
            <w:strike/>
            <w:rPrChange w:id="2297" w:author="Jones, Emma" w:date="2018-05-01T14:46:00Z">
              <w:rPr>
                <w:rStyle w:val="XMLnameBold"/>
              </w:rPr>
            </w:rPrChange>
          </w:rPr>
          <w:delText>text</w:delText>
        </w:r>
        <w:r w:rsidRPr="00EA0D53" w:rsidDel="008826B5">
          <w:rPr>
            <w:strike/>
            <w:rPrChange w:id="2298" w:author="Jones, Emma" w:date="2018-05-01T14:46:00Z">
              <w:rPr/>
            </w:rPrChange>
          </w:rPr>
          <w:delText xml:space="preserve"> (CONF:7138).</w:delText>
        </w:r>
      </w:del>
    </w:p>
    <w:p w14:paraId="5AB234A6" w14:textId="4438262A" w:rsidR="00875076" w:rsidRPr="00EA0D53" w:rsidDel="008826B5" w:rsidRDefault="00875076" w:rsidP="00736B5B">
      <w:pPr>
        <w:numPr>
          <w:ilvl w:val="1"/>
          <w:numId w:val="15"/>
        </w:numPr>
        <w:spacing w:before="0" w:after="40" w:line="260" w:lineRule="exact"/>
        <w:rPr>
          <w:del w:id="2299" w:author="Jones, Emma" w:date="2018-04-27T12:45:00Z"/>
          <w:strike/>
          <w:rPrChange w:id="2300" w:author="Jones, Emma" w:date="2018-05-01T14:46:00Z">
            <w:rPr>
              <w:del w:id="2301" w:author="Jones, Emma" w:date="2018-04-27T12:45:00Z"/>
            </w:rPr>
          </w:rPrChange>
        </w:rPr>
      </w:pPr>
      <w:del w:id="2302" w:author="Jones, Emma" w:date="2018-04-27T12:45:00Z">
        <w:r w:rsidRPr="00EA0D53" w:rsidDel="008826B5">
          <w:rPr>
            <w:strike/>
            <w:rPrChange w:id="2303" w:author="Jones, Emma" w:date="2018-05-01T14:46:00Z">
              <w:rPr/>
            </w:rPrChange>
          </w:rPr>
          <w:delText xml:space="preserve">The text, if present, </w:delText>
        </w:r>
        <w:r w:rsidRPr="00EA0D53" w:rsidDel="008826B5">
          <w:rPr>
            <w:rStyle w:val="BodyTextChar"/>
            <w:strike/>
            <w:sz w:val="20"/>
            <w:rPrChange w:id="2304" w:author="Jones, Emma" w:date="2018-05-01T14:46:00Z">
              <w:rPr>
                <w:rStyle w:val="BodyTextChar"/>
                <w:sz w:val="20"/>
              </w:rPr>
            </w:rPrChange>
          </w:rPr>
          <w:delText>SHOULD</w:delText>
        </w:r>
        <w:r w:rsidRPr="00EA0D53" w:rsidDel="008826B5">
          <w:rPr>
            <w:strike/>
            <w:rPrChange w:id="2305" w:author="Jones, Emma" w:date="2018-05-01T14:46:00Z">
              <w:rPr/>
            </w:rPrChange>
          </w:rPr>
          <w:delText xml:space="preserve"> contain zero or one [0..1] </w:delText>
        </w:r>
        <w:r w:rsidRPr="00EA0D53" w:rsidDel="008826B5">
          <w:rPr>
            <w:rStyle w:val="XMLnameBold"/>
            <w:strike/>
            <w:rPrChange w:id="2306" w:author="Jones, Emma" w:date="2018-05-01T14:46:00Z">
              <w:rPr>
                <w:rStyle w:val="XMLnameBold"/>
              </w:rPr>
            </w:rPrChange>
          </w:rPr>
          <w:delText>reference/@value</w:delText>
        </w:r>
        <w:r w:rsidRPr="00EA0D53" w:rsidDel="008826B5">
          <w:rPr>
            <w:strike/>
            <w:rPrChange w:id="2307" w:author="Jones, Emma" w:date="2018-05-01T14:46:00Z">
              <w:rPr/>
            </w:rPrChange>
          </w:rPr>
          <w:delText xml:space="preserve"> (CONF:7139).</w:delText>
        </w:r>
      </w:del>
    </w:p>
    <w:p w14:paraId="019A9C59" w14:textId="6362F0F4" w:rsidR="00875076" w:rsidRPr="00EA0D53" w:rsidDel="008826B5" w:rsidRDefault="00875076" w:rsidP="00736B5B">
      <w:pPr>
        <w:numPr>
          <w:ilvl w:val="2"/>
          <w:numId w:val="15"/>
        </w:numPr>
        <w:spacing w:before="0" w:after="40" w:line="260" w:lineRule="exact"/>
        <w:rPr>
          <w:del w:id="2308" w:author="Jones, Emma" w:date="2018-04-27T12:45:00Z"/>
          <w:strike/>
          <w:rPrChange w:id="2309" w:author="Jones, Emma" w:date="2018-05-01T14:46:00Z">
            <w:rPr>
              <w:del w:id="2310" w:author="Jones, Emma" w:date="2018-04-27T12:45:00Z"/>
            </w:rPr>
          </w:rPrChange>
        </w:rPr>
      </w:pPr>
      <w:del w:id="2311" w:author="Jones, Emma" w:date="2018-04-27T12:45:00Z">
        <w:r w:rsidRPr="00EA0D53" w:rsidDel="008826B5">
          <w:rPr>
            <w:strike/>
            <w:rPrChange w:id="2312" w:author="Jones, Emma" w:date="2018-05-01T14:46:00Z">
              <w:rPr/>
            </w:rPrChange>
          </w:rPr>
          <w:delText xml:space="preserve">This reference/@value </w:delText>
        </w:r>
        <w:r w:rsidRPr="00EA0D53" w:rsidDel="008826B5">
          <w:rPr>
            <w:rStyle w:val="BodyTextChar"/>
            <w:strike/>
            <w:sz w:val="20"/>
            <w:rPrChange w:id="2313" w:author="Jones, Emma" w:date="2018-05-01T14:46:00Z">
              <w:rPr>
                <w:rStyle w:val="BodyTextChar"/>
                <w:sz w:val="20"/>
              </w:rPr>
            </w:rPrChange>
          </w:rPr>
          <w:delText>SHALL</w:delText>
        </w:r>
        <w:r w:rsidRPr="00EA0D53" w:rsidDel="008826B5">
          <w:rPr>
            <w:strike/>
            <w:rPrChange w:id="2314" w:author="Jones, Emma" w:date="2018-05-01T14:46:00Z">
              <w:rPr/>
            </w:rPrChange>
          </w:rPr>
          <w:delText xml:space="preserve"> begin with a '#' and </w:delText>
        </w:r>
        <w:r w:rsidRPr="00EA0D53" w:rsidDel="008826B5">
          <w:rPr>
            <w:rStyle w:val="BodyTextChar"/>
            <w:strike/>
            <w:sz w:val="20"/>
            <w:rPrChange w:id="2315" w:author="Jones, Emma" w:date="2018-05-01T14:46:00Z">
              <w:rPr>
                <w:rStyle w:val="BodyTextChar"/>
                <w:sz w:val="20"/>
              </w:rPr>
            </w:rPrChange>
          </w:rPr>
          <w:delText>SHALL</w:delText>
        </w:r>
        <w:r w:rsidRPr="00EA0D53" w:rsidDel="008826B5">
          <w:rPr>
            <w:strike/>
            <w:rPrChange w:id="2316" w:author="Jones, Emma" w:date="2018-05-01T14:46:00Z">
              <w:rPr/>
            </w:rPrChange>
          </w:rPr>
          <w:delText xml:space="preserve"> point to its corresponding narrative (using the approach defined in CDA Release 2, section 4.3.5.1) (CONF:9119).</w:delText>
        </w:r>
      </w:del>
    </w:p>
    <w:p w14:paraId="236CC638" w14:textId="1697B889" w:rsidR="00875076" w:rsidRPr="00EA0D53" w:rsidDel="008826B5" w:rsidRDefault="00875076" w:rsidP="00736B5B">
      <w:pPr>
        <w:numPr>
          <w:ilvl w:val="0"/>
          <w:numId w:val="15"/>
        </w:numPr>
        <w:spacing w:before="0" w:after="40" w:line="260" w:lineRule="exact"/>
        <w:rPr>
          <w:del w:id="2317" w:author="Jones, Emma" w:date="2018-04-27T12:45:00Z"/>
          <w:strike/>
          <w:rPrChange w:id="2318" w:author="Jones, Emma" w:date="2018-05-01T14:46:00Z">
            <w:rPr>
              <w:del w:id="2319" w:author="Jones, Emma" w:date="2018-04-27T12:45:00Z"/>
            </w:rPr>
          </w:rPrChange>
        </w:rPr>
      </w:pPr>
      <w:del w:id="2320" w:author="Jones, Emma" w:date="2018-04-27T12:45:00Z">
        <w:r w:rsidRPr="00EA0D53" w:rsidDel="008826B5">
          <w:rPr>
            <w:rStyle w:val="BodyTextChar"/>
            <w:strike/>
            <w:sz w:val="20"/>
            <w:rPrChange w:id="2321" w:author="Jones, Emma" w:date="2018-05-01T14:46:00Z">
              <w:rPr>
                <w:rStyle w:val="BodyTextChar"/>
                <w:sz w:val="20"/>
              </w:rPr>
            </w:rPrChange>
          </w:rPr>
          <w:delText>SHALL</w:delText>
        </w:r>
        <w:r w:rsidRPr="00EA0D53" w:rsidDel="008826B5">
          <w:rPr>
            <w:strike/>
            <w:rPrChange w:id="2322" w:author="Jones, Emma" w:date="2018-05-01T14:46:00Z">
              <w:rPr/>
            </w:rPrChange>
          </w:rPr>
          <w:delText xml:space="preserve"> contain exactly one [1..1] </w:delText>
        </w:r>
        <w:r w:rsidRPr="00EA0D53" w:rsidDel="008826B5">
          <w:rPr>
            <w:rStyle w:val="XMLnameBold"/>
            <w:strike/>
            <w:rPrChange w:id="2323" w:author="Jones, Emma" w:date="2018-05-01T14:46:00Z">
              <w:rPr>
                <w:rStyle w:val="XMLnameBold"/>
              </w:rPr>
            </w:rPrChange>
          </w:rPr>
          <w:delText>statusCode</w:delText>
        </w:r>
        <w:r w:rsidRPr="00EA0D53" w:rsidDel="008826B5">
          <w:rPr>
            <w:strike/>
            <w:rPrChange w:id="2324" w:author="Jones, Emma" w:date="2018-05-01T14:46:00Z">
              <w:rPr/>
            </w:rPrChange>
          </w:rPr>
          <w:delText>=</w:delText>
        </w:r>
        <w:r w:rsidRPr="00EA0D53" w:rsidDel="008826B5">
          <w:rPr>
            <w:rStyle w:val="XMLname"/>
            <w:strike/>
            <w:rPrChange w:id="2325" w:author="Jones, Emma" w:date="2018-05-01T14:46:00Z">
              <w:rPr>
                <w:rStyle w:val="XMLname"/>
              </w:rPr>
            </w:rPrChange>
          </w:rPr>
          <w:delText>"completed"</w:delText>
        </w:r>
        <w:r w:rsidRPr="00EA0D53" w:rsidDel="008826B5">
          <w:rPr>
            <w:strike/>
            <w:rPrChange w:id="2326" w:author="Jones, Emma" w:date="2018-05-01T14:46:00Z">
              <w:rPr/>
            </w:rPrChange>
          </w:rPr>
          <w:delText xml:space="preserve"> Completed (CodeSystem: </w:delText>
        </w:r>
        <w:r w:rsidRPr="00EA0D53" w:rsidDel="008826B5">
          <w:rPr>
            <w:rStyle w:val="XMLname"/>
            <w:strike/>
            <w:rPrChange w:id="2327" w:author="Jones, Emma" w:date="2018-05-01T14:46:00Z">
              <w:rPr>
                <w:rStyle w:val="XMLname"/>
              </w:rPr>
            </w:rPrChange>
          </w:rPr>
          <w:delText>ActStatus 2.16.840.1.113883.5.14</w:delText>
        </w:r>
        <w:r w:rsidRPr="00EA0D53" w:rsidDel="008826B5">
          <w:rPr>
            <w:strike/>
            <w:rPrChange w:id="2328" w:author="Jones, Emma" w:date="2018-05-01T14:46:00Z">
              <w:rPr/>
            </w:rPrChange>
          </w:rPr>
          <w:delText>)</w:delText>
        </w:r>
        <w:bookmarkStart w:id="2329" w:name="C_7134"/>
        <w:bookmarkEnd w:id="2329"/>
        <w:r w:rsidRPr="00EA0D53" w:rsidDel="008826B5">
          <w:rPr>
            <w:strike/>
            <w:rPrChange w:id="2330" w:author="Jones, Emma" w:date="2018-05-01T14:46:00Z">
              <w:rPr/>
            </w:rPrChange>
          </w:rPr>
          <w:delText xml:space="preserve"> (CONF:7134).</w:delText>
        </w:r>
      </w:del>
    </w:p>
    <w:p w14:paraId="1EFD1B8D" w14:textId="46AF8E44" w:rsidR="00875076" w:rsidRPr="00EA0D53" w:rsidDel="008826B5" w:rsidRDefault="00875076" w:rsidP="00736B5B">
      <w:pPr>
        <w:numPr>
          <w:ilvl w:val="0"/>
          <w:numId w:val="15"/>
        </w:numPr>
        <w:spacing w:before="0" w:after="40" w:line="260" w:lineRule="exact"/>
        <w:rPr>
          <w:del w:id="2331" w:author="Jones, Emma" w:date="2018-04-27T12:45:00Z"/>
          <w:strike/>
          <w:rPrChange w:id="2332" w:author="Jones, Emma" w:date="2018-05-01T14:46:00Z">
            <w:rPr>
              <w:del w:id="2333" w:author="Jones, Emma" w:date="2018-04-27T12:45:00Z"/>
            </w:rPr>
          </w:rPrChange>
        </w:rPr>
      </w:pPr>
      <w:del w:id="2334" w:author="Jones, Emma" w:date="2018-04-27T12:45:00Z">
        <w:r w:rsidRPr="00EA0D53" w:rsidDel="008826B5">
          <w:rPr>
            <w:rStyle w:val="BodyTextChar"/>
            <w:strike/>
            <w:sz w:val="20"/>
            <w:rPrChange w:id="2335" w:author="Jones, Emma" w:date="2018-05-01T14:46:00Z">
              <w:rPr>
                <w:rStyle w:val="BodyTextChar"/>
                <w:sz w:val="20"/>
              </w:rPr>
            </w:rPrChange>
          </w:rPr>
          <w:delText>SHALL</w:delText>
        </w:r>
        <w:r w:rsidRPr="00EA0D53" w:rsidDel="008826B5">
          <w:rPr>
            <w:strike/>
            <w:rPrChange w:id="2336" w:author="Jones, Emma" w:date="2018-05-01T14:46:00Z">
              <w:rPr/>
            </w:rPrChange>
          </w:rPr>
          <w:delText xml:space="preserve"> contain exactly one [1..1] </w:delText>
        </w:r>
        <w:r w:rsidRPr="00EA0D53" w:rsidDel="008826B5">
          <w:rPr>
            <w:rStyle w:val="XMLnameBold"/>
            <w:strike/>
            <w:rPrChange w:id="2337" w:author="Jones, Emma" w:date="2018-05-01T14:46:00Z">
              <w:rPr>
                <w:rStyle w:val="XMLnameBold"/>
              </w:rPr>
            </w:rPrChange>
          </w:rPr>
          <w:delText>effectiveTime</w:delText>
        </w:r>
        <w:r w:rsidRPr="00EA0D53" w:rsidDel="008826B5">
          <w:rPr>
            <w:strike/>
            <w:rPrChange w:id="2338" w:author="Jones, Emma" w:date="2018-05-01T14:46:00Z">
              <w:rPr/>
            </w:rPrChange>
          </w:rPr>
          <w:delText xml:space="preserve"> (CONF:7140).</w:delText>
        </w:r>
      </w:del>
    </w:p>
    <w:p w14:paraId="6F16C0F5" w14:textId="6AF96E0E" w:rsidR="00875076" w:rsidRPr="00EA0D53" w:rsidDel="008826B5" w:rsidRDefault="00875076" w:rsidP="00736B5B">
      <w:pPr>
        <w:numPr>
          <w:ilvl w:val="1"/>
          <w:numId w:val="15"/>
        </w:numPr>
        <w:spacing w:before="0" w:after="40" w:line="260" w:lineRule="exact"/>
        <w:rPr>
          <w:del w:id="2339" w:author="Jones, Emma" w:date="2018-04-27T12:45:00Z"/>
          <w:strike/>
          <w:rPrChange w:id="2340" w:author="Jones, Emma" w:date="2018-05-01T14:46:00Z">
            <w:rPr>
              <w:del w:id="2341" w:author="Jones, Emma" w:date="2018-04-27T12:45:00Z"/>
            </w:rPr>
          </w:rPrChange>
        </w:rPr>
      </w:pPr>
      <w:del w:id="2342" w:author="Jones, Emma" w:date="2018-04-27T12:45:00Z">
        <w:r w:rsidRPr="00EA0D53" w:rsidDel="008826B5">
          <w:rPr>
            <w:strike/>
            <w:rPrChange w:id="2343" w:author="Jones, Emma" w:date="2018-05-01T14:46:00Z">
              <w:rPr/>
            </w:rPrChange>
          </w:rPr>
          <w:delText>represents clinically effective time of the measurement, which may be when the measurement was performed (e.g., a BP measurement), or may be when sample was taken (and measured some time afterwards) (CONF:7141).</w:delText>
        </w:r>
      </w:del>
    </w:p>
    <w:p w14:paraId="56F55932" w14:textId="5B684670" w:rsidR="00875076" w:rsidRPr="00EA0D53" w:rsidDel="008826B5" w:rsidRDefault="00875076" w:rsidP="00736B5B">
      <w:pPr>
        <w:numPr>
          <w:ilvl w:val="0"/>
          <w:numId w:val="15"/>
        </w:numPr>
        <w:spacing w:before="0" w:after="40" w:line="260" w:lineRule="exact"/>
        <w:rPr>
          <w:del w:id="2344" w:author="Jones, Emma" w:date="2018-04-27T12:45:00Z"/>
          <w:strike/>
          <w:rPrChange w:id="2345" w:author="Jones, Emma" w:date="2018-05-01T14:46:00Z">
            <w:rPr>
              <w:del w:id="2346" w:author="Jones, Emma" w:date="2018-04-27T12:45:00Z"/>
            </w:rPr>
          </w:rPrChange>
        </w:rPr>
      </w:pPr>
      <w:del w:id="2347" w:author="Jones, Emma" w:date="2018-04-27T12:45:00Z">
        <w:r w:rsidRPr="00EA0D53" w:rsidDel="008826B5">
          <w:rPr>
            <w:rStyle w:val="BodyTextChar"/>
            <w:strike/>
            <w:sz w:val="20"/>
            <w:rPrChange w:id="2348" w:author="Jones, Emma" w:date="2018-05-01T14:46:00Z">
              <w:rPr>
                <w:rStyle w:val="BodyTextChar"/>
                <w:sz w:val="20"/>
              </w:rPr>
            </w:rPrChange>
          </w:rPr>
          <w:delText>SHALL</w:delText>
        </w:r>
        <w:r w:rsidRPr="00EA0D53" w:rsidDel="008826B5">
          <w:rPr>
            <w:strike/>
            <w:rPrChange w:id="2349" w:author="Jones, Emma" w:date="2018-05-01T14:46:00Z">
              <w:rPr/>
            </w:rPrChange>
          </w:rPr>
          <w:delText xml:space="preserve"> contain exactly one [1..1] </w:delText>
        </w:r>
        <w:r w:rsidRPr="00EA0D53" w:rsidDel="008826B5">
          <w:rPr>
            <w:rStyle w:val="XMLnameBold"/>
            <w:strike/>
            <w:rPrChange w:id="2350" w:author="Jones, Emma" w:date="2018-05-01T14:46:00Z">
              <w:rPr>
                <w:rStyle w:val="XMLnameBold"/>
              </w:rPr>
            </w:rPrChange>
          </w:rPr>
          <w:delText>value</w:delText>
        </w:r>
        <w:r w:rsidRPr="00EA0D53" w:rsidDel="008826B5">
          <w:rPr>
            <w:strike/>
            <w:rPrChange w:id="2351" w:author="Jones, Emma" w:date="2018-05-01T14:46:00Z">
              <w:rPr/>
            </w:rPrChange>
          </w:rPr>
          <w:delText xml:space="preserve"> with @xsi:type="ANY" (CONF:7143).</w:delText>
        </w:r>
      </w:del>
    </w:p>
    <w:p w14:paraId="1D6BC1D6" w14:textId="25807FDA" w:rsidR="00875076" w:rsidRPr="00EA0D53" w:rsidDel="008826B5" w:rsidRDefault="00875076" w:rsidP="00736B5B">
      <w:pPr>
        <w:numPr>
          <w:ilvl w:val="0"/>
          <w:numId w:val="15"/>
        </w:numPr>
        <w:spacing w:before="0" w:after="40" w:line="260" w:lineRule="exact"/>
        <w:rPr>
          <w:del w:id="2352" w:author="Jones, Emma" w:date="2018-04-27T12:45:00Z"/>
          <w:strike/>
          <w:rPrChange w:id="2353" w:author="Jones, Emma" w:date="2018-05-01T14:46:00Z">
            <w:rPr>
              <w:del w:id="2354" w:author="Jones, Emma" w:date="2018-04-27T12:45:00Z"/>
            </w:rPr>
          </w:rPrChange>
        </w:rPr>
      </w:pPr>
      <w:del w:id="2355" w:author="Jones, Emma" w:date="2018-04-27T12:45:00Z">
        <w:r w:rsidRPr="00EA0D53" w:rsidDel="008826B5">
          <w:rPr>
            <w:rStyle w:val="BodyTextChar"/>
            <w:strike/>
            <w:sz w:val="20"/>
            <w:rPrChange w:id="2356" w:author="Jones, Emma" w:date="2018-05-01T14:46:00Z">
              <w:rPr>
                <w:rStyle w:val="BodyTextChar"/>
                <w:sz w:val="20"/>
              </w:rPr>
            </w:rPrChange>
          </w:rPr>
          <w:delText>SHOULD</w:delText>
        </w:r>
        <w:r w:rsidRPr="00EA0D53" w:rsidDel="008826B5">
          <w:rPr>
            <w:strike/>
            <w:rPrChange w:id="2357" w:author="Jones, Emma" w:date="2018-05-01T14:46:00Z">
              <w:rPr/>
            </w:rPrChange>
          </w:rPr>
          <w:delText xml:space="preserve"> contain zero or more [0..*] </w:delText>
        </w:r>
        <w:r w:rsidRPr="00EA0D53" w:rsidDel="008826B5">
          <w:rPr>
            <w:rStyle w:val="XMLnameBold"/>
            <w:strike/>
            <w:rPrChange w:id="2358" w:author="Jones, Emma" w:date="2018-05-01T14:46:00Z">
              <w:rPr>
                <w:rStyle w:val="XMLnameBold"/>
              </w:rPr>
            </w:rPrChange>
          </w:rPr>
          <w:delText>interpretationCode</w:delText>
        </w:r>
        <w:r w:rsidRPr="00EA0D53" w:rsidDel="008826B5">
          <w:rPr>
            <w:strike/>
            <w:rPrChange w:id="2359" w:author="Jones, Emma" w:date="2018-05-01T14:46:00Z">
              <w:rPr/>
            </w:rPrChange>
          </w:rPr>
          <w:delText xml:space="preserve"> (CONF:7147)</w:delText>
        </w:r>
        <w:r w:rsidR="00887E40" w:rsidRPr="00EA0D53" w:rsidDel="008826B5">
          <w:rPr>
            <w:strike/>
            <w:rPrChange w:id="2360" w:author="Jones, Emma" w:date="2018-05-01T14:46:00Z">
              <w:rPr/>
            </w:rPrChange>
          </w:rPr>
          <w:delText xml:space="preserve">. </w:delText>
        </w:r>
      </w:del>
    </w:p>
    <w:p w14:paraId="49F7ED15" w14:textId="27869B2B" w:rsidR="00875076" w:rsidRPr="00EA0D53" w:rsidDel="008826B5" w:rsidRDefault="00875076" w:rsidP="00736B5B">
      <w:pPr>
        <w:numPr>
          <w:ilvl w:val="0"/>
          <w:numId w:val="15"/>
        </w:numPr>
        <w:spacing w:before="0" w:after="40" w:line="260" w:lineRule="exact"/>
        <w:rPr>
          <w:del w:id="2361" w:author="Jones, Emma" w:date="2018-04-27T12:45:00Z"/>
          <w:strike/>
          <w:rPrChange w:id="2362" w:author="Jones, Emma" w:date="2018-05-01T14:46:00Z">
            <w:rPr>
              <w:del w:id="2363" w:author="Jones, Emma" w:date="2018-04-27T12:45:00Z"/>
            </w:rPr>
          </w:rPrChange>
        </w:rPr>
      </w:pPr>
      <w:del w:id="2364" w:author="Jones, Emma" w:date="2018-04-27T12:45:00Z">
        <w:r w:rsidRPr="00EA0D53" w:rsidDel="008826B5">
          <w:rPr>
            <w:rStyle w:val="BodyTextChar"/>
            <w:strike/>
            <w:sz w:val="20"/>
            <w:rPrChange w:id="2365" w:author="Jones, Emma" w:date="2018-05-01T14:46:00Z">
              <w:rPr>
                <w:rStyle w:val="BodyTextChar"/>
                <w:sz w:val="20"/>
              </w:rPr>
            </w:rPrChange>
          </w:rPr>
          <w:delText>MAY</w:delText>
        </w:r>
        <w:r w:rsidRPr="00EA0D53" w:rsidDel="008826B5">
          <w:rPr>
            <w:strike/>
            <w:rPrChange w:id="2366" w:author="Jones, Emma" w:date="2018-05-01T14:46:00Z">
              <w:rPr/>
            </w:rPrChange>
          </w:rPr>
          <w:delText xml:space="preserve"> contain zero or one [0..1] </w:delText>
        </w:r>
        <w:r w:rsidRPr="00EA0D53" w:rsidDel="008826B5">
          <w:rPr>
            <w:rStyle w:val="XMLnameBold"/>
            <w:strike/>
            <w:rPrChange w:id="2367" w:author="Jones, Emma" w:date="2018-05-01T14:46:00Z">
              <w:rPr>
                <w:rStyle w:val="XMLnameBold"/>
              </w:rPr>
            </w:rPrChange>
          </w:rPr>
          <w:delText>methodCode</w:delText>
        </w:r>
        <w:r w:rsidRPr="00EA0D53" w:rsidDel="008826B5">
          <w:rPr>
            <w:strike/>
            <w:rPrChange w:id="2368" w:author="Jones, Emma" w:date="2018-05-01T14:46:00Z">
              <w:rPr/>
            </w:rPrChange>
          </w:rPr>
          <w:delText xml:space="preserve"> (CONF:7148).</w:delText>
        </w:r>
      </w:del>
    </w:p>
    <w:p w14:paraId="474F1D43" w14:textId="5372A3D9" w:rsidR="00875076" w:rsidRPr="00EA0D53" w:rsidDel="008826B5" w:rsidRDefault="00875076" w:rsidP="00736B5B">
      <w:pPr>
        <w:numPr>
          <w:ilvl w:val="0"/>
          <w:numId w:val="15"/>
        </w:numPr>
        <w:spacing w:before="0" w:after="40" w:line="260" w:lineRule="exact"/>
        <w:rPr>
          <w:del w:id="2369" w:author="Jones, Emma" w:date="2018-04-27T12:45:00Z"/>
          <w:strike/>
          <w:rPrChange w:id="2370" w:author="Jones, Emma" w:date="2018-05-01T14:46:00Z">
            <w:rPr>
              <w:del w:id="2371" w:author="Jones, Emma" w:date="2018-04-27T12:45:00Z"/>
            </w:rPr>
          </w:rPrChange>
        </w:rPr>
      </w:pPr>
      <w:del w:id="2372" w:author="Jones, Emma" w:date="2018-04-27T12:45:00Z">
        <w:r w:rsidRPr="00EA0D53" w:rsidDel="008826B5">
          <w:rPr>
            <w:rStyle w:val="BodyTextChar"/>
            <w:strike/>
            <w:sz w:val="20"/>
            <w:rPrChange w:id="2373" w:author="Jones, Emma" w:date="2018-05-01T14:46:00Z">
              <w:rPr>
                <w:rStyle w:val="BodyTextChar"/>
                <w:sz w:val="20"/>
              </w:rPr>
            </w:rPrChange>
          </w:rPr>
          <w:delText>MAY</w:delText>
        </w:r>
        <w:r w:rsidRPr="00EA0D53" w:rsidDel="008826B5">
          <w:rPr>
            <w:strike/>
            <w:rPrChange w:id="2374" w:author="Jones, Emma" w:date="2018-05-01T14:46:00Z">
              <w:rPr/>
            </w:rPrChange>
          </w:rPr>
          <w:delText xml:space="preserve"> contain zero or one [0..1] </w:delText>
        </w:r>
        <w:r w:rsidRPr="00EA0D53" w:rsidDel="008826B5">
          <w:rPr>
            <w:rStyle w:val="XMLnameBold"/>
            <w:strike/>
            <w:rPrChange w:id="2375" w:author="Jones, Emma" w:date="2018-05-01T14:46:00Z">
              <w:rPr>
                <w:rStyle w:val="XMLnameBold"/>
              </w:rPr>
            </w:rPrChange>
          </w:rPr>
          <w:delText>targetSiteCode</w:delText>
        </w:r>
        <w:r w:rsidRPr="00EA0D53" w:rsidDel="008826B5">
          <w:rPr>
            <w:strike/>
            <w:rPrChange w:id="2376" w:author="Jones, Emma" w:date="2018-05-01T14:46:00Z">
              <w:rPr/>
            </w:rPrChange>
          </w:rPr>
          <w:delText xml:space="preserve"> </w:delText>
        </w:r>
        <w:r w:rsidRPr="00EA0D53" w:rsidDel="008826B5">
          <w:rPr>
            <w:rStyle w:val="BodyTextChar"/>
            <w:strike/>
            <w:rPrChange w:id="2377" w:author="Jones, Emma" w:date="2018-05-01T14:46:00Z">
              <w:rPr>
                <w:rStyle w:val="BodyTextChar"/>
              </w:rPr>
            </w:rPrChange>
          </w:rPr>
          <w:delText>(CONF:7153).</w:delText>
        </w:r>
      </w:del>
    </w:p>
    <w:p w14:paraId="41227CFD" w14:textId="645149B5" w:rsidR="00875076" w:rsidRPr="00EA0D53" w:rsidDel="008826B5" w:rsidRDefault="00875076" w:rsidP="00736B5B">
      <w:pPr>
        <w:numPr>
          <w:ilvl w:val="1"/>
          <w:numId w:val="15"/>
        </w:numPr>
        <w:spacing w:before="0" w:after="40" w:line="260" w:lineRule="exact"/>
        <w:rPr>
          <w:del w:id="2378" w:author="Jones, Emma" w:date="2018-04-27T12:45:00Z"/>
          <w:strike/>
          <w:rPrChange w:id="2379" w:author="Jones, Emma" w:date="2018-05-01T14:46:00Z">
            <w:rPr>
              <w:del w:id="2380" w:author="Jones, Emma" w:date="2018-04-27T12:45:00Z"/>
            </w:rPr>
          </w:rPrChange>
        </w:rPr>
      </w:pPr>
      <w:del w:id="2381" w:author="Jones, Emma" w:date="2018-04-27T12:45:00Z">
        <w:r w:rsidRPr="00EA0D53" w:rsidDel="008826B5">
          <w:rPr>
            <w:strike/>
            <w:rPrChange w:id="2382" w:author="Jones, Emma" w:date="2018-05-01T14:46:00Z">
              <w:rPr/>
            </w:rPrChange>
          </w:rPr>
          <w:delText xml:space="preserve">The targetSiteCode, if present, </w:delText>
        </w:r>
        <w:r w:rsidRPr="00EA0D53" w:rsidDel="008826B5">
          <w:rPr>
            <w:rStyle w:val="BodyTextChar"/>
            <w:strike/>
            <w:sz w:val="20"/>
            <w:rPrChange w:id="2383" w:author="Jones, Emma" w:date="2018-05-01T14:46:00Z">
              <w:rPr>
                <w:rStyle w:val="BodyTextChar"/>
                <w:sz w:val="20"/>
              </w:rPr>
            </w:rPrChange>
          </w:rPr>
          <w:delText>SHALL</w:delText>
        </w:r>
        <w:r w:rsidRPr="00EA0D53" w:rsidDel="008826B5">
          <w:rPr>
            <w:strike/>
            <w:rPrChange w:id="2384" w:author="Jones, Emma" w:date="2018-05-01T14:46:00Z">
              <w:rPr/>
            </w:rPrChange>
          </w:rPr>
          <w:delText xml:space="preserve"> contain exactly one [1..1] </w:delText>
        </w:r>
        <w:r w:rsidRPr="00EA0D53" w:rsidDel="008826B5">
          <w:rPr>
            <w:rStyle w:val="XMLnameBold"/>
            <w:strike/>
            <w:rPrChange w:id="2385" w:author="Jones, Emma" w:date="2018-05-01T14:46:00Z">
              <w:rPr>
                <w:rStyle w:val="XMLnameBold"/>
              </w:rPr>
            </w:rPrChange>
          </w:rPr>
          <w:delText>code</w:delText>
        </w:r>
        <w:r w:rsidRPr="00EA0D53" w:rsidDel="008826B5">
          <w:rPr>
            <w:strike/>
            <w:rPrChange w:id="2386" w:author="Jones, Emma" w:date="2018-05-01T14:46:00Z">
              <w:rPr/>
            </w:rPrChange>
          </w:rPr>
          <w:delText xml:space="preserve"> where the @code </w:delText>
        </w:r>
        <w:r w:rsidRPr="00EA0D53" w:rsidDel="008826B5">
          <w:rPr>
            <w:rStyle w:val="BodyTextChar"/>
            <w:strike/>
            <w:sz w:val="20"/>
            <w:rPrChange w:id="2387" w:author="Jones, Emma" w:date="2018-05-01T14:46:00Z">
              <w:rPr>
                <w:rStyle w:val="BodyTextChar"/>
                <w:sz w:val="20"/>
              </w:rPr>
            </w:rPrChange>
          </w:rPr>
          <w:delText>SHALL</w:delText>
        </w:r>
        <w:r w:rsidRPr="00EA0D53" w:rsidDel="008826B5">
          <w:rPr>
            <w:strike/>
            <w:rPrChange w:id="2388" w:author="Jones, Emma" w:date="2018-05-01T14:46:00Z">
              <w:rPr/>
            </w:rPrChange>
          </w:rPr>
          <w:delText xml:space="preserve"> be selected from ValueSet </w:delText>
        </w:r>
        <w:r w:rsidRPr="00EA0D53" w:rsidDel="008826B5">
          <w:rPr>
            <w:rFonts w:ascii="Courier New" w:hAnsi="Courier New" w:cs="Courier New"/>
            <w:strike/>
            <w:sz w:val="20"/>
            <w:rPrChange w:id="2389" w:author="Jones, Emma" w:date="2018-05-01T14:46:00Z">
              <w:rPr>
                <w:rFonts w:ascii="Courier New" w:hAnsi="Courier New" w:cs="Courier New"/>
                <w:sz w:val="20"/>
              </w:rPr>
            </w:rPrChange>
          </w:rPr>
          <w:delText>Body Site</w:delText>
        </w:r>
        <w:r w:rsidR="005F3FB5" w:rsidRPr="00EA0D53" w:rsidDel="008826B5">
          <w:rPr>
            <w:rFonts w:ascii="Courier New" w:hAnsi="Courier New" w:cs="Courier New"/>
            <w:strike/>
            <w:sz w:val="20"/>
            <w:rPrChange w:id="2390" w:author="Jones, Emma" w:date="2018-05-01T14:46:00Z">
              <w:rPr>
                <w:rFonts w:ascii="Courier New" w:hAnsi="Courier New" w:cs="Courier New"/>
                <w:sz w:val="20"/>
              </w:rPr>
            </w:rPrChange>
          </w:rPr>
          <w:delText xml:space="preserve"> </w:delText>
        </w:r>
        <w:r w:rsidRPr="00EA0D53" w:rsidDel="008826B5">
          <w:rPr>
            <w:rFonts w:ascii="Courier New" w:hAnsi="Courier New" w:cs="TimesNewRomanPSMT"/>
            <w:strike/>
            <w:sz w:val="20"/>
            <w:rPrChange w:id="2391" w:author="Jones, Emma" w:date="2018-05-01T14:46:00Z">
              <w:rPr>
                <w:rFonts w:ascii="Courier New" w:hAnsi="Courier New" w:cs="TimesNewRomanPSMT"/>
                <w:sz w:val="20"/>
              </w:rPr>
            </w:rPrChange>
          </w:rPr>
          <w:delText xml:space="preserve">1.3.6.1.4.1.19376.1.4.1.5.32 </w:delText>
        </w:r>
        <w:r w:rsidRPr="00EA0D53" w:rsidDel="008826B5">
          <w:rPr>
            <w:rStyle w:val="BodyTextChar"/>
            <w:strike/>
            <w:sz w:val="20"/>
            <w:rPrChange w:id="2392" w:author="Jones, Emma" w:date="2018-05-01T14:46:00Z">
              <w:rPr>
                <w:rStyle w:val="BodyTextChar"/>
                <w:sz w:val="20"/>
              </w:rPr>
            </w:rPrChange>
          </w:rPr>
          <w:delText>STATIC</w:delText>
        </w:r>
        <w:r w:rsidRPr="00EA0D53" w:rsidDel="008826B5">
          <w:rPr>
            <w:strike/>
            <w:rPrChange w:id="2393" w:author="Jones, Emma" w:date="2018-05-01T14:46:00Z">
              <w:rPr/>
            </w:rPrChange>
          </w:rPr>
          <w:delText xml:space="preserve"> (CONF:CRC).</w:delText>
        </w:r>
      </w:del>
    </w:p>
    <w:p w14:paraId="6321D418" w14:textId="21BC12A3" w:rsidR="00875076" w:rsidRPr="00EA0D53" w:rsidDel="008826B5" w:rsidRDefault="00875076" w:rsidP="00736B5B">
      <w:pPr>
        <w:numPr>
          <w:ilvl w:val="0"/>
          <w:numId w:val="15"/>
        </w:numPr>
        <w:spacing w:before="0" w:after="40" w:line="260" w:lineRule="exact"/>
        <w:rPr>
          <w:del w:id="2394" w:author="Jones, Emma" w:date="2018-04-27T12:45:00Z"/>
          <w:strike/>
          <w:rPrChange w:id="2395" w:author="Jones, Emma" w:date="2018-05-01T14:46:00Z">
            <w:rPr>
              <w:del w:id="2396" w:author="Jones, Emma" w:date="2018-04-27T12:45:00Z"/>
            </w:rPr>
          </w:rPrChange>
        </w:rPr>
      </w:pPr>
      <w:del w:id="2397" w:author="Jones, Emma" w:date="2018-04-27T12:45:00Z">
        <w:r w:rsidRPr="00EA0D53" w:rsidDel="008826B5">
          <w:rPr>
            <w:rStyle w:val="BodyTextChar"/>
            <w:strike/>
            <w:sz w:val="20"/>
            <w:rPrChange w:id="2398" w:author="Jones, Emma" w:date="2018-05-01T14:46:00Z">
              <w:rPr>
                <w:rStyle w:val="BodyTextChar"/>
                <w:sz w:val="20"/>
              </w:rPr>
            </w:rPrChange>
          </w:rPr>
          <w:delText>MAY</w:delText>
        </w:r>
        <w:r w:rsidRPr="00EA0D53" w:rsidDel="008826B5">
          <w:rPr>
            <w:strike/>
            <w:rPrChange w:id="2399" w:author="Jones, Emma" w:date="2018-05-01T14:46:00Z">
              <w:rPr/>
            </w:rPrChange>
          </w:rPr>
          <w:delText xml:space="preserve"> contain zero or one [0..1] </w:delText>
        </w:r>
        <w:r w:rsidRPr="00EA0D53" w:rsidDel="008826B5">
          <w:rPr>
            <w:rStyle w:val="XMLnameBold"/>
            <w:strike/>
            <w:rPrChange w:id="2400" w:author="Jones, Emma" w:date="2018-05-01T14:46:00Z">
              <w:rPr>
                <w:rStyle w:val="XMLnameBold"/>
              </w:rPr>
            </w:rPrChange>
          </w:rPr>
          <w:delText>author</w:delText>
        </w:r>
        <w:r w:rsidRPr="00EA0D53" w:rsidDel="008826B5">
          <w:rPr>
            <w:strike/>
            <w:rPrChange w:id="2401" w:author="Jones, Emma" w:date="2018-05-01T14:46:00Z">
              <w:rPr/>
            </w:rPrChange>
          </w:rPr>
          <w:delText xml:space="preserve"> (CONF:7149).</w:delText>
        </w:r>
      </w:del>
    </w:p>
    <w:p w14:paraId="23D282EC" w14:textId="7E878744" w:rsidR="00875076" w:rsidRPr="00EA0D53" w:rsidDel="008826B5" w:rsidRDefault="00875076" w:rsidP="00736B5B">
      <w:pPr>
        <w:numPr>
          <w:ilvl w:val="0"/>
          <w:numId w:val="15"/>
        </w:numPr>
        <w:spacing w:before="0" w:after="40" w:line="260" w:lineRule="exact"/>
        <w:rPr>
          <w:del w:id="2402" w:author="Jones, Emma" w:date="2018-04-27T12:45:00Z"/>
          <w:strike/>
          <w:rPrChange w:id="2403" w:author="Jones, Emma" w:date="2018-05-01T14:46:00Z">
            <w:rPr>
              <w:del w:id="2404" w:author="Jones, Emma" w:date="2018-04-27T12:45:00Z"/>
            </w:rPr>
          </w:rPrChange>
        </w:rPr>
      </w:pPr>
      <w:del w:id="2405" w:author="Jones, Emma" w:date="2018-04-27T12:45:00Z">
        <w:r w:rsidRPr="00EA0D53" w:rsidDel="008826B5">
          <w:rPr>
            <w:rStyle w:val="BodyTextChar"/>
            <w:strike/>
            <w:sz w:val="20"/>
            <w:rPrChange w:id="2406" w:author="Jones, Emma" w:date="2018-05-01T14:46:00Z">
              <w:rPr>
                <w:rStyle w:val="BodyTextChar"/>
                <w:sz w:val="20"/>
              </w:rPr>
            </w:rPrChange>
          </w:rPr>
          <w:delText>SHOULD</w:delText>
        </w:r>
        <w:r w:rsidRPr="00EA0D53" w:rsidDel="008826B5">
          <w:rPr>
            <w:strike/>
            <w:rPrChange w:id="2407" w:author="Jones, Emma" w:date="2018-05-01T14:46:00Z">
              <w:rPr/>
            </w:rPrChange>
          </w:rPr>
          <w:delText xml:space="preserve"> contain zero or more [0..*] </w:delText>
        </w:r>
        <w:r w:rsidRPr="00EA0D53" w:rsidDel="008826B5">
          <w:rPr>
            <w:rStyle w:val="XMLnameBold"/>
            <w:strike/>
            <w:rPrChange w:id="2408" w:author="Jones, Emma" w:date="2018-05-01T14:46:00Z">
              <w:rPr>
                <w:rStyle w:val="XMLnameBold"/>
              </w:rPr>
            </w:rPrChange>
          </w:rPr>
          <w:delText>referenceRange</w:delText>
        </w:r>
        <w:r w:rsidRPr="00EA0D53" w:rsidDel="008826B5">
          <w:rPr>
            <w:strike/>
            <w:rPrChange w:id="2409" w:author="Jones, Emma" w:date="2018-05-01T14:46:00Z">
              <w:rPr/>
            </w:rPrChange>
          </w:rPr>
          <w:delText xml:space="preserve"> (CONF:7150).</w:delText>
        </w:r>
      </w:del>
    </w:p>
    <w:p w14:paraId="5DF56848" w14:textId="3A2DA7CF" w:rsidR="00875076" w:rsidRPr="00EA0D53" w:rsidDel="008826B5" w:rsidRDefault="00875076" w:rsidP="00736B5B">
      <w:pPr>
        <w:numPr>
          <w:ilvl w:val="1"/>
          <w:numId w:val="15"/>
        </w:numPr>
        <w:spacing w:before="0" w:after="40" w:line="260" w:lineRule="exact"/>
        <w:rPr>
          <w:del w:id="2410" w:author="Jones, Emma" w:date="2018-04-27T12:45:00Z"/>
          <w:strike/>
          <w:rPrChange w:id="2411" w:author="Jones, Emma" w:date="2018-05-01T14:46:00Z">
            <w:rPr>
              <w:del w:id="2412" w:author="Jones, Emma" w:date="2018-04-27T12:45:00Z"/>
            </w:rPr>
          </w:rPrChange>
        </w:rPr>
      </w:pPr>
      <w:del w:id="2413" w:author="Jones, Emma" w:date="2018-04-27T12:45:00Z">
        <w:r w:rsidRPr="00EA0D53" w:rsidDel="008826B5">
          <w:rPr>
            <w:strike/>
            <w:rPrChange w:id="2414" w:author="Jones, Emma" w:date="2018-05-01T14:46:00Z">
              <w:rPr/>
            </w:rPrChange>
          </w:rPr>
          <w:delText xml:space="preserve">The referenceRange, if present, </w:delText>
        </w:r>
        <w:r w:rsidRPr="00EA0D53" w:rsidDel="008826B5">
          <w:rPr>
            <w:rStyle w:val="BodyTextChar"/>
            <w:strike/>
            <w:sz w:val="20"/>
            <w:rPrChange w:id="2415" w:author="Jones, Emma" w:date="2018-05-01T14:46:00Z">
              <w:rPr>
                <w:rStyle w:val="BodyTextChar"/>
                <w:sz w:val="20"/>
              </w:rPr>
            </w:rPrChange>
          </w:rPr>
          <w:delText>SHALL</w:delText>
        </w:r>
        <w:r w:rsidRPr="00EA0D53" w:rsidDel="008826B5">
          <w:rPr>
            <w:strike/>
            <w:rPrChange w:id="2416" w:author="Jones, Emma" w:date="2018-05-01T14:46:00Z">
              <w:rPr/>
            </w:rPrChange>
          </w:rPr>
          <w:delText xml:space="preserve"> contain exactly one [1..1] </w:delText>
        </w:r>
        <w:r w:rsidRPr="00EA0D53" w:rsidDel="008826B5">
          <w:rPr>
            <w:rStyle w:val="XMLnameBold"/>
            <w:strike/>
            <w:rPrChange w:id="2417" w:author="Jones, Emma" w:date="2018-05-01T14:46:00Z">
              <w:rPr>
                <w:rStyle w:val="XMLnameBold"/>
              </w:rPr>
            </w:rPrChange>
          </w:rPr>
          <w:delText>observationRange</w:delText>
        </w:r>
        <w:r w:rsidRPr="00EA0D53" w:rsidDel="008826B5">
          <w:rPr>
            <w:strike/>
            <w:rPrChange w:id="2418" w:author="Jones, Emma" w:date="2018-05-01T14:46:00Z">
              <w:rPr/>
            </w:rPrChange>
          </w:rPr>
          <w:delText xml:space="preserve"> (CONF:7151).</w:delText>
        </w:r>
      </w:del>
    </w:p>
    <w:p w14:paraId="2AAE761D" w14:textId="11F8B5E1" w:rsidR="00875076" w:rsidRPr="00EA0D53" w:rsidDel="008826B5" w:rsidRDefault="00875076" w:rsidP="00736B5B">
      <w:pPr>
        <w:numPr>
          <w:ilvl w:val="2"/>
          <w:numId w:val="15"/>
        </w:numPr>
        <w:spacing w:before="0" w:after="40" w:line="260" w:lineRule="exact"/>
        <w:rPr>
          <w:del w:id="2419" w:author="Jones, Emma" w:date="2018-04-27T12:45:00Z"/>
          <w:strike/>
          <w:rPrChange w:id="2420" w:author="Jones, Emma" w:date="2018-05-01T14:46:00Z">
            <w:rPr>
              <w:del w:id="2421" w:author="Jones, Emma" w:date="2018-04-27T12:45:00Z"/>
            </w:rPr>
          </w:rPrChange>
        </w:rPr>
      </w:pPr>
      <w:del w:id="2422" w:author="Jones, Emma" w:date="2018-04-27T12:45:00Z">
        <w:r w:rsidRPr="00EA0D53" w:rsidDel="008826B5">
          <w:rPr>
            <w:strike/>
            <w:rPrChange w:id="2423" w:author="Jones, Emma" w:date="2018-05-01T14:46:00Z">
              <w:rPr/>
            </w:rPrChange>
          </w:rPr>
          <w:delText xml:space="preserve">This observationRange </w:delText>
        </w:r>
        <w:r w:rsidRPr="00EA0D53" w:rsidDel="008826B5">
          <w:rPr>
            <w:rStyle w:val="BodyTextChar"/>
            <w:strike/>
            <w:sz w:val="20"/>
            <w:rPrChange w:id="2424" w:author="Jones, Emma" w:date="2018-05-01T14:46:00Z">
              <w:rPr>
                <w:rStyle w:val="BodyTextChar"/>
                <w:sz w:val="20"/>
              </w:rPr>
            </w:rPrChange>
          </w:rPr>
          <w:delText>SHALL NOT</w:delText>
        </w:r>
        <w:r w:rsidRPr="00EA0D53" w:rsidDel="008826B5">
          <w:rPr>
            <w:strike/>
            <w:rPrChange w:id="2425" w:author="Jones, Emma" w:date="2018-05-01T14:46:00Z">
              <w:rPr/>
            </w:rPrChange>
          </w:rPr>
          <w:delText xml:space="preserve"> contain [0..0] </w:delText>
        </w:r>
        <w:r w:rsidRPr="00EA0D53" w:rsidDel="008826B5">
          <w:rPr>
            <w:rStyle w:val="XMLnameBold"/>
            <w:strike/>
            <w:rPrChange w:id="2426" w:author="Jones, Emma" w:date="2018-05-01T14:46:00Z">
              <w:rPr>
                <w:rStyle w:val="XMLnameBold"/>
              </w:rPr>
            </w:rPrChange>
          </w:rPr>
          <w:delText>code</w:delText>
        </w:r>
        <w:r w:rsidRPr="00EA0D53" w:rsidDel="008826B5">
          <w:rPr>
            <w:strike/>
            <w:rPrChange w:id="2427" w:author="Jones, Emma" w:date="2018-05-01T14:46:00Z">
              <w:rPr/>
            </w:rPrChange>
          </w:rPr>
          <w:delText xml:space="preserve"> (CONF:7152).</w:delText>
        </w:r>
      </w:del>
    </w:p>
    <w:p w14:paraId="01F5F5DB" w14:textId="396FBC79" w:rsidR="00875076" w:rsidRPr="00EA0D53" w:rsidDel="008826B5" w:rsidRDefault="00875076" w:rsidP="00736B5B">
      <w:pPr>
        <w:numPr>
          <w:ilvl w:val="0"/>
          <w:numId w:val="15"/>
        </w:numPr>
        <w:spacing w:before="0" w:after="40" w:line="260" w:lineRule="exact"/>
        <w:rPr>
          <w:del w:id="2428" w:author="Jones, Emma" w:date="2018-04-27T12:45:00Z"/>
          <w:strike/>
          <w:rPrChange w:id="2429" w:author="Jones, Emma" w:date="2018-05-01T14:46:00Z">
            <w:rPr>
              <w:del w:id="2430" w:author="Jones, Emma" w:date="2018-04-27T12:45:00Z"/>
            </w:rPr>
          </w:rPrChange>
        </w:rPr>
      </w:pPr>
      <w:del w:id="2431" w:author="Jones, Emma" w:date="2018-04-27T12:45:00Z">
        <w:r w:rsidRPr="00EA0D53" w:rsidDel="008826B5">
          <w:rPr>
            <w:rStyle w:val="BodyTextChar"/>
            <w:strike/>
            <w:sz w:val="20"/>
            <w:rPrChange w:id="2432" w:author="Jones, Emma" w:date="2018-05-01T14:46:00Z">
              <w:rPr>
                <w:rStyle w:val="BodyTextChar"/>
                <w:sz w:val="20"/>
              </w:rPr>
            </w:rPrChange>
          </w:rPr>
          <w:delText>SHOULD</w:delText>
        </w:r>
        <w:r w:rsidRPr="00EA0D53" w:rsidDel="008826B5">
          <w:rPr>
            <w:strike/>
            <w:rPrChange w:id="2433" w:author="Jones, Emma" w:date="2018-05-01T14:46:00Z">
              <w:rPr/>
            </w:rPrChange>
          </w:rPr>
          <w:delText xml:space="preserve"> contain zero or one [0..1] </w:delText>
        </w:r>
        <w:r w:rsidRPr="00EA0D53" w:rsidDel="008826B5">
          <w:rPr>
            <w:rStyle w:val="XMLnameBold"/>
            <w:strike/>
            <w:rPrChange w:id="2434" w:author="Jones, Emma" w:date="2018-05-01T14:46:00Z">
              <w:rPr>
                <w:rStyle w:val="XMLnameBold"/>
              </w:rPr>
            </w:rPrChange>
          </w:rPr>
          <w:delText>entryRelationship</w:delText>
        </w:r>
        <w:r w:rsidRPr="00EA0D53" w:rsidDel="008826B5">
          <w:rPr>
            <w:strike/>
            <w:rPrChange w:id="2435" w:author="Jones, Emma" w:date="2018-05-01T14:46:00Z">
              <w:rPr/>
            </w:rPrChange>
          </w:rPr>
          <w:delText xml:space="preserve"> (CONF:CRC-xxx) such that it</w:delText>
        </w:r>
      </w:del>
    </w:p>
    <w:p w14:paraId="53E57254" w14:textId="51CF27E2" w:rsidR="00875076" w:rsidRPr="00EA0D53" w:rsidDel="008826B5" w:rsidRDefault="00875076" w:rsidP="00736B5B">
      <w:pPr>
        <w:numPr>
          <w:ilvl w:val="1"/>
          <w:numId w:val="15"/>
        </w:numPr>
        <w:spacing w:before="0" w:after="40" w:line="260" w:lineRule="exact"/>
        <w:rPr>
          <w:del w:id="2436" w:author="Jones, Emma" w:date="2018-04-27T12:45:00Z"/>
          <w:strike/>
          <w:rPrChange w:id="2437" w:author="Jones, Emma" w:date="2018-05-01T14:46:00Z">
            <w:rPr>
              <w:del w:id="2438" w:author="Jones, Emma" w:date="2018-04-27T12:45:00Z"/>
            </w:rPr>
          </w:rPrChange>
        </w:rPr>
      </w:pPr>
      <w:del w:id="2439" w:author="Jones, Emma" w:date="2018-04-27T12:45:00Z">
        <w:r w:rsidRPr="00EA0D53" w:rsidDel="008826B5">
          <w:rPr>
            <w:rStyle w:val="BodyTextChar"/>
            <w:strike/>
            <w:sz w:val="20"/>
            <w:rPrChange w:id="2440" w:author="Jones, Emma" w:date="2018-05-01T14:46:00Z">
              <w:rPr>
                <w:rStyle w:val="BodyTextChar"/>
                <w:sz w:val="20"/>
              </w:rPr>
            </w:rPrChange>
          </w:rPr>
          <w:delText>SHALL</w:delText>
        </w:r>
        <w:r w:rsidRPr="00EA0D53" w:rsidDel="008826B5">
          <w:rPr>
            <w:strike/>
            <w:rPrChange w:id="2441" w:author="Jones, Emma" w:date="2018-05-01T14:46:00Z">
              <w:rPr/>
            </w:rPrChange>
          </w:rPr>
          <w:delText xml:space="preserve"> contain exactly one [1..1] </w:delText>
        </w:r>
        <w:r w:rsidRPr="00EA0D53" w:rsidDel="008826B5">
          <w:rPr>
            <w:rStyle w:val="XMLnameBold"/>
            <w:strike/>
            <w:rPrChange w:id="2442" w:author="Jones, Emma" w:date="2018-05-01T14:46:00Z">
              <w:rPr>
                <w:rStyle w:val="XMLnameBold"/>
              </w:rPr>
            </w:rPrChange>
          </w:rPr>
          <w:delText>@typeCode</w:delText>
        </w:r>
        <w:r w:rsidRPr="00EA0D53" w:rsidDel="008826B5">
          <w:rPr>
            <w:strike/>
            <w:rPrChange w:id="2443" w:author="Jones, Emma" w:date="2018-05-01T14:46:00Z">
              <w:rPr/>
            </w:rPrChange>
          </w:rPr>
          <w:delText>=</w:delText>
        </w:r>
        <w:r w:rsidRPr="00EA0D53" w:rsidDel="008826B5">
          <w:rPr>
            <w:rStyle w:val="XMLname"/>
            <w:strike/>
            <w:rPrChange w:id="2444" w:author="Jones, Emma" w:date="2018-05-01T14:46:00Z">
              <w:rPr>
                <w:rStyle w:val="XMLname"/>
              </w:rPr>
            </w:rPrChange>
          </w:rPr>
          <w:delText>"SUBJ"</w:delText>
        </w:r>
        <w:r w:rsidRPr="00EA0D53" w:rsidDel="008826B5">
          <w:rPr>
            <w:strike/>
            <w:rPrChange w:id="2445" w:author="Jones, Emma" w:date="2018-05-01T14:46:00Z">
              <w:rPr/>
            </w:rPrChange>
          </w:rPr>
          <w:delText xml:space="preserve"> Has subject (CodeSystem: </w:delText>
        </w:r>
        <w:r w:rsidRPr="00EA0D53" w:rsidDel="008826B5">
          <w:rPr>
            <w:rStyle w:val="XMLname"/>
            <w:strike/>
            <w:rPrChange w:id="2446" w:author="Jones, Emma" w:date="2018-05-01T14:46:00Z">
              <w:rPr>
                <w:rStyle w:val="XMLname"/>
              </w:rPr>
            </w:rPrChange>
          </w:rPr>
          <w:delText>HL7ActRelationshipType 2.16.840.1.113883.5.1002</w:delText>
        </w:r>
        <w:r w:rsidRPr="00EA0D53" w:rsidDel="008826B5">
          <w:rPr>
            <w:strike/>
            <w:rPrChange w:id="2447" w:author="Jones, Emma" w:date="2018-05-01T14:46:00Z">
              <w:rPr/>
            </w:rPrChange>
          </w:rPr>
          <w:delText>) (CONF:CRC-xxx).</w:delText>
        </w:r>
      </w:del>
    </w:p>
    <w:p w14:paraId="245FDAF5" w14:textId="7DBFC3CB" w:rsidR="00875076" w:rsidRPr="00EA0D53" w:rsidDel="008826B5" w:rsidRDefault="00875076" w:rsidP="00736B5B">
      <w:pPr>
        <w:numPr>
          <w:ilvl w:val="1"/>
          <w:numId w:val="15"/>
        </w:numPr>
        <w:spacing w:before="0" w:after="40" w:line="260" w:lineRule="exact"/>
        <w:rPr>
          <w:del w:id="2448" w:author="Jones, Emma" w:date="2018-04-27T12:45:00Z"/>
          <w:strike/>
          <w:rPrChange w:id="2449" w:author="Jones, Emma" w:date="2018-05-01T14:46:00Z">
            <w:rPr>
              <w:del w:id="2450" w:author="Jones, Emma" w:date="2018-04-27T12:45:00Z"/>
            </w:rPr>
          </w:rPrChange>
        </w:rPr>
      </w:pPr>
      <w:del w:id="2451" w:author="Jones, Emma" w:date="2018-04-27T12:45:00Z">
        <w:r w:rsidRPr="00EA0D53" w:rsidDel="008826B5">
          <w:rPr>
            <w:rStyle w:val="BodyTextChar"/>
            <w:strike/>
            <w:sz w:val="20"/>
            <w:rPrChange w:id="2452" w:author="Jones, Emma" w:date="2018-05-01T14:46:00Z">
              <w:rPr>
                <w:rStyle w:val="BodyTextChar"/>
                <w:sz w:val="20"/>
              </w:rPr>
            </w:rPrChange>
          </w:rPr>
          <w:delText>SHALL</w:delText>
        </w:r>
        <w:r w:rsidRPr="00EA0D53" w:rsidDel="008826B5">
          <w:rPr>
            <w:strike/>
            <w:rPrChange w:id="2453" w:author="Jones, Emma" w:date="2018-05-01T14:46:00Z">
              <w:rPr/>
            </w:rPrChange>
          </w:rPr>
          <w:delText xml:space="preserve"> contain exactly one [1..1] </w:delText>
        </w:r>
        <w:r w:rsidRPr="00EA0D53" w:rsidDel="008826B5">
          <w:rPr>
            <w:rStyle w:val="XMLnameBold"/>
            <w:strike/>
            <w:rPrChange w:id="2454" w:author="Jones, Emma" w:date="2018-05-01T14:46:00Z">
              <w:rPr>
                <w:rStyle w:val="XMLnameBold"/>
              </w:rPr>
            </w:rPrChange>
          </w:rPr>
          <w:delText>@inversionInd</w:delText>
        </w:r>
        <w:r w:rsidRPr="00EA0D53" w:rsidDel="008826B5">
          <w:rPr>
            <w:strike/>
            <w:rPrChange w:id="2455" w:author="Jones, Emma" w:date="2018-05-01T14:46:00Z">
              <w:rPr/>
            </w:rPrChange>
          </w:rPr>
          <w:delText>=</w:delText>
        </w:r>
        <w:r w:rsidRPr="00EA0D53" w:rsidDel="008826B5">
          <w:rPr>
            <w:rStyle w:val="XMLname"/>
            <w:strike/>
            <w:rPrChange w:id="2456" w:author="Jones, Emma" w:date="2018-05-01T14:46:00Z">
              <w:rPr>
                <w:rStyle w:val="XMLname"/>
              </w:rPr>
            </w:rPrChange>
          </w:rPr>
          <w:delText>"true"</w:delText>
        </w:r>
        <w:r w:rsidRPr="00EA0D53" w:rsidDel="008826B5">
          <w:rPr>
            <w:strike/>
            <w:rPrChange w:id="2457" w:author="Jones, Emma" w:date="2018-05-01T14:46:00Z">
              <w:rPr/>
            </w:rPrChange>
          </w:rPr>
          <w:delText xml:space="preserve"> TRUE (CONF:CRC-xxx).</w:delText>
        </w:r>
      </w:del>
    </w:p>
    <w:p w14:paraId="0C5FBCB4" w14:textId="3DCD0136" w:rsidR="00875076" w:rsidRPr="00EA0D53" w:rsidDel="008826B5" w:rsidRDefault="00875076" w:rsidP="00736B5B">
      <w:pPr>
        <w:numPr>
          <w:ilvl w:val="1"/>
          <w:numId w:val="15"/>
        </w:numPr>
        <w:spacing w:before="0" w:after="40" w:line="260" w:lineRule="exact"/>
        <w:rPr>
          <w:del w:id="2458" w:author="Jones, Emma" w:date="2018-04-27T12:45:00Z"/>
          <w:strike/>
          <w:rPrChange w:id="2459" w:author="Jones, Emma" w:date="2018-05-01T14:46:00Z">
            <w:rPr>
              <w:del w:id="2460" w:author="Jones, Emma" w:date="2018-04-27T12:45:00Z"/>
            </w:rPr>
          </w:rPrChange>
        </w:rPr>
      </w:pPr>
      <w:del w:id="2461" w:author="Jones, Emma" w:date="2018-04-27T12:45:00Z">
        <w:r w:rsidRPr="00EA0D53" w:rsidDel="008826B5">
          <w:rPr>
            <w:rStyle w:val="BodyTextChar"/>
            <w:strike/>
            <w:sz w:val="20"/>
            <w:rPrChange w:id="2462" w:author="Jones, Emma" w:date="2018-05-01T14:46:00Z">
              <w:rPr>
                <w:rStyle w:val="BodyTextChar"/>
                <w:sz w:val="20"/>
              </w:rPr>
            </w:rPrChange>
          </w:rPr>
          <w:delText>SHALL</w:delText>
        </w:r>
        <w:r w:rsidRPr="00EA0D53" w:rsidDel="008826B5">
          <w:rPr>
            <w:strike/>
            <w:rPrChange w:id="2463" w:author="Jones, Emma" w:date="2018-05-01T14:46:00Z">
              <w:rPr/>
            </w:rPrChange>
          </w:rPr>
          <w:delText xml:space="preserve"> contain exactly one [1..1] </w:delText>
        </w:r>
        <w:r w:rsidRPr="00EA0D53" w:rsidDel="008826B5">
          <w:rPr>
            <w:rStyle w:val="HyperlinkCourierBold"/>
            <w:strike/>
            <w:color w:val="auto"/>
            <w:rPrChange w:id="2464" w:author="Jones, Emma" w:date="2018-05-01T14:46:00Z">
              <w:rPr>
                <w:rStyle w:val="HyperlinkCourierBold"/>
                <w:color w:val="auto"/>
              </w:rPr>
            </w:rPrChange>
          </w:rPr>
          <w:delText>Severity Observation</w:delText>
        </w:r>
        <w:r w:rsidRPr="00EA0D53" w:rsidDel="008826B5">
          <w:rPr>
            <w:rStyle w:val="XMLname"/>
            <w:strike/>
            <w:rPrChange w:id="2465" w:author="Jones, Emma" w:date="2018-05-01T14:46:00Z">
              <w:rPr>
                <w:rStyle w:val="XMLname"/>
              </w:rPr>
            </w:rPrChange>
          </w:rPr>
          <w:delText xml:space="preserve"> (2.16.840.1.113883.10.20.22.4.8)</w:delText>
        </w:r>
        <w:r w:rsidRPr="00EA0D53" w:rsidDel="008826B5">
          <w:rPr>
            <w:strike/>
            <w:rPrChange w:id="2466" w:author="Jones, Emma" w:date="2018-05-01T14:46:00Z">
              <w:rPr/>
            </w:rPrChange>
          </w:rPr>
          <w:delText xml:space="preserve"> (CONF:CRC-xxx).</w:delText>
        </w:r>
      </w:del>
    </w:p>
    <w:p w14:paraId="4FD6F4BF" w14:textId="0BA6E638" w:rsidR="00875076" w:rsidRPr="00EA0D53" w:rsidDel="008826B5" w:rsidRDefault="00875076" w:rsidP="008358E5">
      <w:pPr>
        <w:pStyle w:val="Example"/>
        <w:rPr>
          <w:del w:id="2467" w:author="Jones, Emma" w:date="2018-04-27T12:46:00Z"/>
          <w:strike/>
          <w:lang w:val="en-US"/>
          <w:rPrChange w:id="2468" w:author="Jones, Emma" w:date="2018-05-01T14:46:00Z">
            <w:rPr>
              <w:del w:id="2469" w:author="Jones, Emma" w:date="2018-04-27T12:46:00Z"/>
              <w:lang w:val="en-US"/>
            </w:rPr>
          </w:rPrChange>
        </w:rPr>
      </w:pPr>
      <w:del w:id="2470" w:author="Jones, Emma" w:date="2018-04-27T12:46:00Z">
        <w:r w:rsidRPr="00EA0D53" w:rsidDel="008826B5">
          <w:rPr>
            <w:strike/>
            <w:lang w:val="en-US"/>
            <w:rPrChange w:id="2471" w:author="Jones, Emma" w:date="2018-05-01T14:46:00Z">
              <w:rPr>
                <w:lang w:val="en-US"/>
              </w:rPr>
            </w:rPrChange>
          </w:rPr>
          <w:delText>&lt;observation classCode="OBS" moodCode="EVN"&gt;</w:delText>
        </w:r>
      </w:del>
    </w:p>
    <w:p w14:paraId="04781570" w14:textId="1CDAAF90" w:rsidR="00875076" w:rsidRPr="00EA0D53" w:rsidDel="008826B5" w:rsidRDefault="00875076" w:rsidP="00B92EA1">
      <w:pPr>
        <w:pStyle w:val="Example"/>
        <w:rPr>
          <w:del w:id="2472" w:author="Jones, Emma" w:date="2018-04-27T12:46:00Z"/>
          <w:strike/>
          <w:lang w:val="en-US"/>
          <w:rPrChange w:id="2473" w:author="Jones, Emma" w:date="2018-05-01T14:46:00Z">
            <w:rPr>
              <w:del w:id="2474" w:author="Jones, Emma" w:date="2018-04-27T12:46:00Z"/>
              <w:lang w:val="en-US"/>
            </w:rPr>
          </w:rPrChange>
        </w:rPr>
      </w:pPr>
      <w:del w:id="2475" w:author="Jones, Emma" w:date="2018-04-27T12:46:00Z">
        <w:r w:rsidRPr="00EA0D53" w:rsidDel="008826B5">
          <w:rPr>
            <w:strike/>
            <w:lang w:val="en-US"/>
            <w:rPrChange w:id="2476" w:author="Jones, Emma" w:date="2018-05-01T14:46:00Z">
              <w:rPr>
                <w:lang w:val="en-US"/>
              </w:rPr>
            </w:rPrChange>
          </w:rPr>
          <w:delText xml:space="preserve">  &lt;templateId root="1.3.6.1.4.1.19376.1.4.1.4.16"/&gt;</w:delText>
        </w:r>
      </w:del>
    </w:p>
    <w:p w14:paraId="0DDB1932" w14:textId="0C8DEA27" w:rsidR="00875076" w:rsidRPr="00EA0D53" w:rsidDel="008826B5" w:rsidRDefault="00875076" w:rsidP="0071309E">
      <w:pPr>
        <w:pStyle w:val="Example"/>
        <w:rPr>
          <w:del w:id="2477" w:author="Jones, Emma" w:date="2018-04-27T12:46:00Z"/>
          <w:strike/>
          <w:lang w:val="en-US"/>
          <w:rPrChange w:id="2478" w:author="Jones, Emma" w:date="2018-05-01T14:46:00Z">
            <w:rPr>
              <w:del w:id="2479" w:author="Jones, Emma" w:date="2018-04-27T12:46:00Z"/>
              <w:lang w:val="en-US"/>
            </w:rPr>
          </w:rPrChange>
        </w:rPr>
      </w:pPr>
      <w:del w:id="2480" w:author="Jones, Emma" w:date="2018-04-27T12:46:00Z">
        <w:r w:rsidRPr="00EA0D53" w:rsidDel="008826B5">
          <w:rPr>
            <w:strike/>
            <w:lang w:val="en-US"/>
            <w:rPrChange w:id="2481" w:author="Jones, Emma" w:date="2018-05-01T14:46:00Z">
              <w:rPr>
                <w:lang w:val="en-US"/>
              </w:rPr>
            </w:rPrChange>
          </w:rPr>
          <w:delText xml:space="preserve">  &lt;!-- Result Observation template --&gt;</w:delText>
        </w:r>
      </w:del>
    </w:p>
    <w:p w14:paraId="29624CC9" w14:textId="3B5C8E8B" w:rsidR="00875076" w:rsidRPr="00EA0D53" w:rsidDel="008826B5" w:rsidRDefault="00875076" w:rsidP="004070FB">
      <w:pPr>
        <w:pStyle w:val="Example"/>
        <w:rPr>
          <w:del w:id="2482" w:author="Jones, Emma" w:date="2018-04-27T12:46:00Z"/>
          <w:strike/>
          <w:lang w:val="en-US"/>
          <w:rPrChange w:id="2483" w:author="Jones, Emma" w:date="2018-05-01T14:46:00Z">
            <w:rPr>
              <w:del w:id="2484" w:author="Jones, Emma" w:date="2018-04-27T12:46:00Z"/>
              <w:lang w:val="en-US"/>
            </w:rPr>
          </w:rPrChange>
        </w:rPr>
      </w:pPr>
      <w:del w:id="2485" w:author="Jones, Emma" w:date="2018-04-27T12:46:00Z">
        <w:r w:rsidRPr="00EA0D53" w:rsidDel="008826B5">
          <w:rPr>
            <w:strike/>
            <w:lang w:val="en-US"/>
            <w:rPrChange w:id="2486" w:author="Jones, Emma" w:date="2018-05-01T14:46:00Z">
              <w:rPr>
                <w:lang w:val="en-US"/>
              </w:rPr>
            </w:rPrChange>
          </w:rPr>
          <w:delText xml:space="preserve">  &lt;id root="c6f88321-67ad-11db-bd13-0800200c9a66"/&gt;</w:delText>
        </w:r>
      </w:del>
    </w:p>
    <w:p w14:paraId="3B2888A5" w14:textId="68D5430F" w:rsidR="00875076" w:rsidRPr="00EA0D53" w:rsidDel="008826B5" w:rsidRDefault="00875076" w:rsidP="0070762D">
      <w:pPr>
        <w:pStyle w:val="Example"/>
        <w:rPr>
          <w:del w:id="2487" w:author="Jones, Emma" w:date="2018-04-27T12:46:00Z"/>
          <w:strike/>
          <w:lang w:val="en-US"/>
          <w:rPrChange w:id="2488" w:author="Jones, Emma" w:date="2018-05-01T14:46:00Z">
            <w:rPr>
              <w:del w:id="2489" w:author="Jones, Emma" w:date="2018-04-27T12:46:00Z"/>
              <w:lang w:val="en-US"/>
            </w:rPr>
          </w:rPrChange>
        </w:rPr>
      </w:pPr>
      <w:del w:id="2490" w:author="Jones, Emma" w:date="2018-04-27T12:46:00Z">
        <w:r w:rsidRPr="00EA0D53" w:rsidDel="008826B5">
          <w:rPr>
            <w:strike/>
            <w:lang w:val="en-US"/>
            <w:rPrChange w:id="2491" w:author="Jones, Emma" w:date="2018-05-01T14:46:00Z">
              <w:rPr>
                <w:lang w:val="en-US"/>
              </w:rPr>
            </w:rPrChange>
          </w:rPr>
          <w:delText xml:space="preserve">  &lt;!-- This second ID represents the lesion ID --&gt;</w:delText>
        </w:r>
      </w:del>
    </w:p>
    <w:p w14:paraId="1D0F02AD" w14:textId="7037AA41" w:rsidR="00875076" w:rsidRPr="00EA0D53" w:rsidDel="008826B5" w:rsidRDefault="00875076" w:rsidP="0070762D">
      <w:pPr>
        <w:pStyle w:val="Example"/>
        <w:rPr>
          <w:del w:id="2492" w:author="Jones, Emma" w:date="2018-04-27T12:46:00Z"/>
          <w:strike/>
          <w:lang w:val="en-US"/>
          <w:rPrChange w:id="2493" w:author="Jones, Emma" w:date="2018-05-01T14:46:00Z">
            <w:rPr>
              <w:del w:id="2494" w:author="Jones, Emma" w:date="2018-04-27T12:46:00Z"/>
              <w:lang w:val="en-US"/>
            </w:rPr>
          </w:rPrChange>
        </w:rPr>
      </w:pPr>
      <w:del w:id="2495" w:author="Jones, Emma" w:date="2018-04-27T12:46:00Z">
        <w:r w:rsidRPr="00EA0D53" w:rsidDel="008826B5">
          <w:rPr>
            <w:strike/>
            <w:lang w:val="en-US"/>
            <w:rPrChange w:id="2496" w:author="Jones, Emma" w:date="2018-05-01T14:46:00Z">
              <w:rPr>
                <w:lang w:val="en-US"/>
              </w:rPr>
            </w:rPrChange>
          </w:rPr>
          <w:delText xml:space="preserve">  &lt;id root="107c2dc0-67a5-11db-bd13-0800200c9a66" extension="1"/&gt;</w:delText>
        </w:r>
      </w:del>
    </w:p>
    <w:p w14:paraId="63E66D6E" w14:textId="02A7CF16" w:rsidR="00875076" w:rsidRPr="00EA0D53" w:rsidDel="008826B5" w:rsidRDefault="00875076" w:rsidP="00D05B7C">
      <w:pPr>
        <w:pStyle w:val="Example"/>
        <w:rPr>
          <w:del w:id="2497" w:author="Jones, Emma" w:date="2018-04-27T12:46:00Z"/>
          <w:strike/>
          <w:lang w:val="en-US"/>
          <w:rPrChange w:id="2498" w:author="Jones, Emma" w:date="2018-05-01T14:46:00Z">
            <w:rPr>
              <w:del w:id="2499" w:author="Jones, Emma" w:date="2018-04-27T12:46:00Z"/>
              <w:lang w:val="en-US"/>
            </w:rPr>
          </w:rPrChange>
        </w:rPr>
      </w:pPr>
      <w:del w:id="2500" w:author="Jones, Emma" w:date="2018-04-27T12:46:00Z">
        <w:r w:rsidRPr="00EA0D53" w:rsidDel="008826B5">
          <w:rPr>
            <w:strike/>
            <w:lang w:val="en-US"/>
            <w:rPrChange w:id="2501" w:author="Jones, Emma" w:date="2018-05-01T14:46:00Z">
              <w:rPr>
                <w:lang w:val="en-US"/>
              </w:rPr>
            </w:rPrChange>
          </w:rPr>
          <w:delText xml:space="preserve">  &lt;code code="</w:delText>
        </w:r>
        <w:r w:rsidRPr="00EA0D53" w:rsidDel="008826B5">
          <w:rPr>
            <w:rFonts w:eastAsia="Calibri"/>
            <w:strike/>
            <w:lang w:val="en-US"/>
            <w:rPrChange w:id="2502" w:author="Jones, Emma" w:date="2018-05-01T14:46:00Z">
              <w:rPr>
                <w:rFonts w:eastAsia="Calibri"/>
                <w:lang w:val="en-US"/>
              </w:rPr>
            </w:rPrChange>
          </w:rPr>
          <w:delText>233970002</w:delText>
        </w:r>
        <w:r w:rsidRPr="00EA0D53" w:rsidDel="008826B5">
          <w:rPr>
            <w:strike/>
            <w:lang w:val="en-US"/>
            <w:rPrChange w:id="2503" w:author="Jones, Emma" w:date="2018-05-01T14:46:00Z">
              <w:rPr>
                <w:lang w:val="en-US"/>
              </w:rPr>
            </w:rPrChange>
          </w:rPr>
          <w:delText xml:space="preserve">" </w:delText>
        </w:r>
      </w:del>
    </w:p>
    <w:p w14:paraId="1A00F2D9" w14:textId="7AC03BE8" w:rsidR="00875076" w:rsidRPr="00EA0D53" w:rsidDel="008826B5" w:rsidRDefault="00875076" w:rsidP="00D05B7C">
      <w:pPr>
        <w:pStyle w:val="Example"/>
        <w:rPr>
          <w:del w:id="2504" w:author="Jones, Emma" w:date="2018-04-27T12:46:00Z"/>
          <w:strike/>
          <w:lang w:val="en-US"/>
          <w:rPrChange w:id="2505" w:author="Jones, Emma" w:date="2018-05-01T14:46:00Z">
            <w:rPr>
              <w:del w:id="2506" w:author="Jones, Emma" w:date="2018-04-27T12:46:00Z"/>
              <w:lang w:val="en-US"/>
            </w:rPr>
          </w:rPrChange>
        </w:rPr>
      </w:pPr>
      <w:del w:id="2507" w:author="Jones, Emma" w:date="2018-04-27T12:46:00Z">
        <w:r w:rsidRPr="00EA0D53" w:rsidDel="008826B5">
          <w:rPr>
            <w:strike/>
            <w:lang w:val="en-US"/>
            <w:rPrChange w:id="2508" w:author="Jones, Emma" w:date="2018-05-01T14:46:00Z">
              <w:rPr>
                <w:lang w:val="en-US"/>
              </w:rPr>
            </w:rPrChange>
          </w:rPr>
          <w:delText xml:space="preserve">          codeSystem="2.16.840.1.113883.6.96"</w:delText>
        </w:r>
      </w:del>
    </w:p>
    <w:p w14:paraId="3171392A" w14:textId="3BC726F9" w:rsidR="00875076" w:rsidRPr="00EA0D53" w:rsidDel="008826B5" w:rsidRDefault="00875076" w:rsidP="00D05B7C">
      <w:pPr>
        <w:pStyle w:val="Example"/>
        <w:rPr>
          <w:del w:id="2509" w:author="Jones, Emma" w:date="2018-04-27T12:46:00Z"/>
          <w:strike/>
          <w:lang w:val="en-US"/>
          <w:rPrChange w:id="2510" w:author="Jones, Emma" w:date="2018-05-01T14:46:00Z">
            <w:rPr>
              <w:del w:id="2511" w:author="Jones, Emma" w:date="2018-04-27T12:46:00Z"/>
              <w:lang w:val="en-US"/>
            </w:rPr>
          </w:rPrChange>
        </w:rPr>
      </w:pPr>
      <w:del w:id="2512" w:author="Jones, Emma" w:date="2018-04-27T12:46:00Z">
        <w:r w:rsidRPr="00EA0D53" w:rsidDel="008826B5">
          <w:rPr>
            <w:strike/>
            <w:lang w:val="en-US"/>
            <w:rPrChange w:id="2513" w:author="Jones, Emma" w:date="2018-05-01T14:46:00Z">
              <w:rPr>
                <w:lang w:val="en-US"/>
              </w:rPr>
            </w:rPrChange>
          </w:rPr>
          <w:delText xml:space="preserve">          codeSystemName="SNOMED CT" </w:delText>
        </w:r>
      </w:del>
    </w:p>
    <w:p w14:paraId="5FAABAED" w14:textId="622EFA64" w:rsidR="00875076" w:rsidRPr="00EA0D53" w:rsidDel="008826B5" w:rsidRDefault="00875076" w:rsidP="00D05B7C">
      <w:pPr>
        <w:pStyle w:val="Example"/>
        <w:rPr>
          <w:del w:id="2514" w:author="Jones, Emma" w:date="2018-04-27T12:46:00Z"/>
          <w:strike/>
          <w:lang w:val="en-US"/>
          <w:rPrChange w:id="2515" w:author="Jones, Emma" w:date="2018-05-01T14:46:00Z">
            <w:rPr>
              <w:del w:id="2516" w:author="Jones, Emma" w:date="2018-04-27T12:46:00Z"/>
              <w:lang w:val="en-US"/>
            </w:rPr>
          </w:rPrChange>
        </w:rPr>
      </w:pPr>
      <w:del w:id="2517" w:author="Jones, Emma" w:date="2018-04-27T12:46:00Z">
        <w:r w:rsidRPr="00EA0D53" w:rsidDel="008826B5">
          <w:rPr>
            <w:strike/>
            <w:lang w:val="en-US"/>
            <w:rPrChange w:id="2518" w:author="Jones, Emma" w:date="2018-05-01T14:46:00Z">
              <w:rPr>
                <w:lang w:val="en-US"/>
              </w:rPr>
            </w:rPrChange>
          </w:rPr>
          <w:delText xml:space="preserve">          displayName="Post procedure stenosis"/&gt;</w:delText>
        </w:r>
      </w:del>
    </w:p>
    <w:p w14:paraId="33D1F88E" w14:textId="666D317B" w:rsidR="00875076" w:rsidRPr="00EA0D53" w:rsidDel="008826B5" w:rsidRDefault="00875076" w:rsidP="00831FF5">
      <w:pPr>
        <w:pStyle w:val="Example"/>
        <w:rPr>
          <w:del w:id="2519" w:author="Jones, Emma" w:date="2018-04-27T12:46:00Z"/>
          <w:strike/>
          <w:lang w:val="en-US"/>
          <w:rPrChange w:id="2520" w:author="Jones, Emma" w:date="2018-05-01T14:46:00Z">
            <w:rPr>
              <w:del w:id="2521" w:author="Jones, Emma" w:date="2018-04-27T12:46:00Z"/>
              <w:lang w:val="en-US"/>
            </w:rPr>
          </w:rPrChange>
        </w:rPr>
      </w:pPr>
      <w:del w:id="2522" w:author="Jones, Emma" w:date="2018-04-27T12:46:00Z">
        <w:r w:rsidRPr="00EA0D53" w:rsidDel="008826B5">
          <w:rPr>
            <w:strike/>
            <w:lang w:val="en-US"/>
            <w:rPrChange w:id="2523" w:author="Jones, Emma" w:date="2018-05-01T14:46:00Z">
              <w:rPr>
                <w:lang w:val="en-US"/>
              </w:rPr>
            </w:rPrChange>
          </w:rPr>
          <w:delText xml:space="preserve">  &lt;text&gt;&lt;reference value="1"/&gt;&lt;/text&gt;</w:delText>
        </w:r>
      </w:del>
    </w:p>
    <w:p w14:paraId="19392CFD" w14:textId="06103AC4" w:rsidR="00875076" w:rsidRPr="00EA0D53" w:rsidDel="008826B5" w:rsidRDefault="00875076" w:rsidP="005360E4">
      <w:pPr>
        <w:pStyle w:val="Example"/>
        <w:rPr>
          <w:del w:id="2524" w:author="Jones, Emma" w:date="2018-04-27T12:46:00Z"/>
          <w:strike/>
          <w:lang w:val="en-US"/>
          <w:rPrChange w:id="2525" w:author="Jones, Emma" w:date="2018-05-01T14:46:00Z">
            <w:rPr>
              <w:del w:id="2526" w:author="Jones, Emma" w:date="2018-04-27T12:46:00Z"/>
              <w:lang w:val="en-US"/>
            </w:rPr>
          </w:rPrChange>
        </w:rPr>
      </w:pPr>
      <w:del w:id="2527" w:author="Jones, Emma" w:date="2018-04-27T12:46:00Z">
        <w:r w:rsidRPr="00EA0D53" w:rsidDel="008826B5">
          <w:rPr>
            <w:strike/>
            <w:lang w:val="en-US"/>
            <w:rPrChange w:id="2528" w:author="Jones, Emma" w:date="2018-05-01T14:46:00Z">
              <w:rPr>
                <w:lang w:val="en-US"/>
              </w:rPr>
            </w:rPrChange>
          </w:rPr>
          <w:delText xml:space="preserve">  &lt;statusCode code="completed"/&gt;</w:delText>
        </w:r>
      </w:del>
    </w:p>
    <w:p w14:paraId="417FB1BD" w14:textId="37AB2714" w:rsidR="00875076" w:rsidRPr="00EA0D53" w:rsidDel="008826B5" w:rsidRDefault="00875076" w:rsidP="005360E4">
      <w:pPr>
        <w:pStyle w:val="Example"/>
        <w:rPr>
          <w:del w:id="2529" w:author="Jones, Emma" w:date="2018-04-27T12:46:00Z"/>
          <w:strike/>
          <w:lang w:val="en-US"/>
          <w:rPrChange w:id="2530" w:author="Jones, Emma" w:date="2018-05-01T14:46:00Z">
            <w:rPr>
              <w:del w:id="2531" w:author="Jones, Emma" w:date="2018-04-27T12:46:00Z"/>
              <w:lang w:val="en-US"/>
            </w:rPr>
          </w:rPrChange>
        </w:rPr>
      </w:pPr>
      <w:del w:id="2532" w:author="Jones, Emma" w:date="2018-04-27T12:46:00Z">
        <w:r w:rsidRPr="00EA0D53" w:rsidDel="008826B5">
          <w:rPr>
            <w:strike/>
            <w:lang w:val="en-US"/>
            <w:rPrChange w:id="2533" w:author="Jones, Emma" w:date="2018-05-01T14:46:00Z">
              <w:rPr>
                <w:lang w:val="en-US"/>
              </w:rPr>
            </w:rPrChange>
          </w:rPr>
          <w:delText xml:space="preserve">  &lt;effectiveTime value="19991114"/&gt;</w:delText>
        </w:r>
      </w:del>
    </w:p>
    <w:p w14:paraId="5AD2729B" w14:textId="3C06F4BF" w:rsidR="00875076" w:rsidRPr="00EA0D53" w:rsidDel="008826B5" w:rsidRDefault="00875076" w:rsidP="005360E4">
      <w:pPr>
        <w:pStyle w:val="Example"/>
        <w:rPr>
          <w:del w:id="2534" w:author="Jones, Emma" w:date="2018-04-27T12:46:00Z"/>
          <w:strike/>
          <w:lang w:val="en-US"/>
          <w:rPrChange w:id="2535" w:author="Jones, Emma" w:date="2018-05-01T14:46:00Z">
            <w:rPr>
              <w:del w:id="2536" w:author="Jones, Emma" w:date="2018-04-27T12:46:00Z"/>
              <w:lang w:val="en-US"/>
            </w:rPr>
          </w:rPrChange>
        </w:rPr>
      </w:pPr>
      <w:del w:id="2537" w:author="Jones, Emma" w:date="2018-04-27T12:46:00Z">
        <w:r w:rsidRPr="00EA0D53" w:rsidDel="008826B5">
          <w:rPr>
            <w:strike/>
            <w:lang w:val="en-US"/>
            <w:rPrChange w:id="2538" w:author="Jones, Emma" w:date="2018-05-01T14:46:00Z">
              <w:rPr>
                <w:lang w:val="en-US"/>
              </w:rPr>
            </w:rPrChange>
          </w:rPr>
          <w:delText xml:space="preserve">  &lt;targetSiteCode code="41879009"    </w:delText>
        </w:r>
        <w:r w:rsidRPr="00EA0D53" w:rsidDel="008826B5">
          <w:rPr>
            <w:strike/>
            <w:lang w:val="en-US"/>
            <w:rPrChange w:id="2539" w:author="Jones, Emma" w:date="2018-05-01T14:46:00Z">
              <w:rPr>
                <w:lang w:val="en-US"/>
              </w:rPr>
            </w:rPrChange>
          </w:rPr>
          <w:tab/>
          <w:delText xml:space="preserve">  </w:delText>
        </w:r>
        <w:r w:rsidRPr="00EA0D53" w:rsidDel="008826B5">
          <w:rPr>
            <w:strike/>
            <w:lang w:val="en-US"/>
            <w:rPrChange w:id="2540" w:author="Jones, Emma" w:date="2018-05-01T14:46:00Z">
              <w:rPr>
                <w:lang w:val="en-US"/>
              </w:rPr>
            </w:rPrChange>
          </w:rPr>
          <w:tab/>
          <w:delText xml:space="preserve"> </w:delText>
        </w:r>
        <w:r w:rsidRPr="00EA0D53" w:rsidDel="008826B5">
          <w:rPr>
            <w:strike/>
            <w:lang w:val="en-US"/>
            <w:rPrChange w:id="2541" w:author="Jones, Emma" w:date="2018-05-01T14:46:00Z">
              <w:rPr>
                <w:lang w:val="en-US"/>
              </w:rPr>
            </w:rPrChange>
          </w:rPr>
          <w:tab/>
        </w:r>
        <w:r w:rsidRPr="00EA0D53" w:rsidDel="008826B5">
          <w:rPr>
            <w:strike/>
            <w:lang w:val="en-US"/>
            <w:rPrChange w:id="2542" w:author="Jones, Emma" w:date="2018-05-01T14:46:00Z">
              <w:rPr>
                <w:lang w:val="en-US"/>
              </w:rPr>
            </w:rPrChange>
          </w:rPr>
          <w:tab/>
        </w:r>
        <w:r w:rsidRPr="00EA0D53" w:rsidDel="008826B5">
          <w:rPr>
            <w:strike/>
            <w:lang w:val="en-US"/>
            <w:rPrChange w:id="2543" w:author="Jones, Emma" w:date="2018-05-01T14:46:00Z">
              <w:rPr>
                <w:lang w:val="en-US"/>
              </w:rPr>
            </w:rPrChange>
          </w:rPr>
          <w:tab/>
          <w:delText xml:space="preserve">codeSystem="1.3.6.1.4.1.19376.1.4.1.5.32" </w:delText>
        </w:r>
      </w:del>
    </w:p>
    <w:p w14:paraId="56838112" w14:textId="71E80BFD" w:rsidR="00875076" w:rsidRPr="00EA0D53" w:rsidDel="008826B5" w:rsidRDefault="00875076" w:rsidP="005360E4">
      <w:pPr>
        <w:pStyle w:val="Example"/>
        <w:rPr>
          <w:del w:id="2544" w:author="Jones, Emma" w:date="2018-04-27T12:46:00Z"/>
          <w:strike/>
          <w:lang w:val="en-US"/>
          <w:rPrChange w:id="2545" w:author="Jones, Emma" w:date="2018-05-01T14:46:00Z">
            <w:rPr>
              <w:del w:id="2546" w:author="Jones, Emma" w:date="2018-04-27T12:46:00Z"/>
              <w:lang w:val="en-US"/>
            </w:rPr>
          </w:rPrChange>
        </w:rPr>
      </w:pPr>
      <w:del w:id="2547" w:author="Jones, Emma" w:date="2018-04-27T12:46:00Z">
        <w:r w:rsidRPr="00EA0D53" w:rsidDel="008826B5">
          <w:rPr>
            <w:strike/>
            <w:lang w:val="en-US"/>
            <w:rPrChange w:id="2548" w:author="Jones, Emma" w:date="2018-05-01T14:46:00Z">
              <w:rPr>
                <w:lang w:val="en-US"/>
              </w:rPr>
            </w:rPrChange>
          </w:rPr>
          <w:delText xml:space="preserve">       displayName="Distal RCA"/&gt;</w:delText>
        </w:r>
      </w:del>
    </w:p>
    <w:p w14:paraId="0DFB6470" w14:textId="6E20E97C" w:rsidR="00875076" w:rsidRPr="00EA0D53" w:rsidDel="008826B5" w:rsidRDefault="00875076" w:rsidP="005360E4">
      <w:pPr>
        <w:pStyle w:val="Example"/>
        <w:rPr>
          <w:del w:id="2549" w:author="Jones, Emma" w:date="2018-04-27T12:46:00Z"/>
          <w:strike/>
          <w:lang w:val="en-US"/>
          <w:rPrChange w:id="2550" w:author="Jones, Emma" w:date="2018-05-01T14:46:00Z">
            <w:rPr>
              <w:del w:id="2551" w:author="Jones, Emma" w:date="2018-04-27T12:46:00Z"/>
              <w:lang w:val="en-US"/>
            </w:rPr>
          </w:rPrChange>
        </w:rPr>
      </w:pPr>
      <w:del w:id="2552" w:author="Jones, Emma" w:date="2018-04-27T12:46:00Z">
        <w:r w:rsidRPr="00EA0D53" w:rsidDel="008826B5">
          <w:rPr>
            <w:strike/>
            <w:lang w:val="en-US"/>
            <w:rPrChange w:id="2553" w:author="Jones, Emma" w:date="2018-05-01T14:46:00Z">
              <w:rPr>
                <w:lang w:val="en-US"/>
              </w:rPr>
            </w:rPrChange>
          </w:rPr>
          <w:delText xml:space="preserve">  &lt;value xsi:type="PQ" value="0" unit="%"/&gt;</w:delText>
        </w:r>
      </w:del>
    </w:p>
    <w:p w14:paraId="0048C873" w14:textId="3EC90F2C" w:rsidR="00875076" w:rsidRPr="00EA0D53" w:rsidDel="008826B5" w:rsidRDefault="00875076" w:rsidP="005360E4">
      <w:pPr>
        <w:pStyle w:val="Example"/>
        <w:rPr>
          <w:del w:id="2554" w:author="Jones, Emma" w:date="2018-04-27T12:46:00Z"/>
          <w:strike/>
          <w:lang w:val="en-US"/>
          <w:rPrChange w:id="2555" w:author="Jones, Emma" w:date="2018-05-01T14:46:00Z">
            <w:rPr>
              <w:del w:id="2556" w:author="Jones, Emma" w:date="2018-04-27T12:46:00Z"/>
              <w:lang w:val="en-US"/>
            </w:rPr>
          </w:rPrChange>
        </w:rPr>
      </w:pPr>
      <w:del w:id="2557" w:author="Jones, Emma" w:date="2018-04-27T12:46:00Z">
        <w:r w:rsidRPr="00EA0D53" w:rsidDel="008826B5">
          <w:rPr>
            <w:strike/>
            <w:lang w:val="en-US"/>
            <w:rPrChange w:id="2558" w:author="Jones, Emma" w:date="2018-05-01T14:46:00Z">
              <w:rPr>
                <w:lang w:val="en-US"/>
              </w:rPr>
            </w:rPrChange>
          </w:rPr>
          <w:delText xml:space="preserve">  &lt;interpretationCode code="N" codeSystem="2.16.840.1.113883.5.83"/&gt;</w:delText>
        </w:r>
      </w:del>
    </w:p>
    <w:p w14:paraId="033E9A41" w14:textId="4257E220" w:rsidR="00875076" w:rsidRPr="00EA0D53" w:rsidDel="008826B5" w:rsidRDefault="00875076" w:rsidP="005360E4">
      <w:pPr>
        <w:pStyle w:val="Example"/>
        <w:rPr>
          <w:del w:id="2559" w:author="Jones, Emma" w:date="2018-04-27T12:46:00Z"/>
          <w:strike/>
          <w:lang w:val="en-US"/>
          <w:rPrChange w:id="2560" w:author="Jones, Emma" w:date="2018-05-01T14:46:00Z">
            <w:rPr>
              <w:del w:id="2561" w:author="Jones, Emma" w:date="2018-04-27T12:46:00Z"/>
              <w:lang w:val="en-US"/>
            </w:rPr>
          </w:rPrChange>
        </w:rPr>
      </w:pPr>
      <w:del w:id="2562" w:author="Jones, Emma" w:date="2018-04-27T12:46:00Z">
        <w:r w:rsidRPr="00EA0D53" w:rsidDel="008826B5">
          <w:rPr>
            <w:strike/>
            <w:lang w:val="en-US"/>
            <w:rPrChange w:id="2563" w:author="Jones, Emma" w:date="2018-05-01T14:46:00Z">
              <w:rPr>
                <w:lang w:val="en-US"/>
              </w:rPr>
            </w:rPrChange>
          </w:rPr>
          <w:delText>&lt;/observation&gt;</w:delText>
        </w:r>
      </w:del>
    </w:p>
    <w:p w14:paraId="13B0651E" w14:textId="110EBE7C" w:rsidR="00875076" w:rsidRPr="00EA0D53" w:rsidDel="008826B5" w:rsidRDefault="00940FC7" w:rsidP="00875076">
      <w:pPr>
        <w:pStyle w:val="FigureTitle"/>
        <w:rPr>
          <w:del w:id="2564" w:author="Jones, Emma" w:date="2018-04-27T12:46:00Z"/>
          <w:rFonts w:eastAsia="?l?r ??’c"/>
          <w:strike/>
          <w:lang w:eastAsia="zh-CN"/>
          <w:rPrChange w:id="2565" w:author="Jones, Emma" w:date="2018-05-01T14:46:00Z">
            <w:rPr>
              <w:del w:id="2566" w:author="Jones, Emma" w:date="2018-04-27T12:46:00Z"/>
              <w:rFonts w:eastAsia="?l?r ??’c"/>
              <w:lang w:eastAsia="zh-CN"/>
            </w:rPr>
          </w:rPrChange>
        </w:rPr>
      </w:pPr>
      <w:del w:id="2567" w:author="Jones, Emma" w:date="2018-04-27T12:46:00Z">
        <w:r w:rsidRPr="00EA0D53" w:rsidDel="008826B5">
          <w:rPr>
            <w:rFonts w:eastAsia="?l?r ??’c"/>
            <w:strike/>
            <w:lang w:eastAsia="zh-CN"/>
            <w:rPrChange w:id="2568" w:author="Jones, Emma" w:date="2018-05-01T14:46:00Z">
              <w:rPr>
                <w:rFonts w:eastAsia="?l?r ??’c"/>
                <w:lang w:eastAsia="zh-CN"/>
              </w:rPr>
            </w:rPrChange>
          </w:rPr>
          <w:delText>e.g.,</w:delText>
        </w:r>
        <w:r w:rsidR="001055CB" w:rsidRPr="00EA0D53" w:rsidDel="008826B5">
          <w:rPr>
            <w:rFonts w:eastAsia="?l?r ??’c"/>
            <w:strike/>
            <w:lang w:eastAsia="zh-CN"/>
            <w:rPrChange w:id="2569" w:author="Jones, Emma" w:date="2018-05-01T14:46:00Z">
              <w:rPr>
                <w:rFonts w:eastAsia="?l?r ??’c"/>
                <w:lang w:eastAsia="zh-CN"/>
              </w:rPr>
            </w:rPrChange>
          </w:rPr>
          <w:delText xml:space="preserve"> </w:delText>
        </w:r>
        <w:r w:rsidR="00875076" w:rsidRPr="00EA0D53" w:rsidDel="008826B5">
          <w:rPr>
            <w:rFonts w:eastAsia="?l?r ??’c"/>
            <w:strike/>
            <w:lang w:eastAsia="zh-CN"/>
            <w:rPrChange w:id="2570" w:author="Jones, Emma" w:date="2018-05-01T14:46:00Z">
              <w:rPr>
                <w:rFonts w:eastAsia="?l?r ??’c"/>
                <w:lang w:eastAsia="zh-CN"/>
              </w:rPr>
            </w:rPrChange>
          </w:rPr>
          <w:delText>Figure 6</w:delText>
        </w:r>
        <w:r w:rsidR="00875076" w:rsidRPr="00EA0D53" w:rsidDel="008826B5">
          <w:rPr>
            <w:strike/>
            <w:rPrChange w:id="2571" w:author="Jones, Emma" w:date="2018-05-01T14:46:00Z">
              <w:rPr/>
            </w:rPrChange>
          </w:rPr>
          <w:delText>.3.4.E-1</w:delText>
        </w:r>
        <w:r w:rsidR="00875076" w:rsidRPr="00EA0D53" w:rsidDel="008826B5">
          <w:rPr>
            <w:rFonts w:eastAsia="?l?r ??’c"/>
            <w:strike/>
            <w:lang w:eastAsia="zh-CN"/>
            <w:rPrChange w:id="2572" w:author="Jones, Emma" w:date="2018-05-01T14:46:00Z">
              <w:rPr>
                <w:rFonts w:eastAsia="?l?r ??’c"/>
                <w:lang w:eastAsia="zh-CN"/>
              </w:rPr>
            </w:rPrChange>
          </w:rPr>
          <w:delText>: Result observation example</w:delText>
        </w:r>
        <w:r w:rsidR="00746A3D" w:rsidRPr="00EA0D53" w:rsidDel="008826B5">
          <w:rPr>
            <w:rFonts w:eastAsia="?l?r ??’c"/>
            <w:strike/>
            <w:lang w:eastAsia="zh-CN"/>
            <w:rPrChange w:id="2573" w:author="Jones, Emma" w:date="2018-05-01T14:46:00Z">
              <w:rPr>
                <w:rFonts w:eastAsia="?l?r ??’c"/>
                <w:lang w:eastAsia="zh-CN"/>
              </w:rPr>
            </w:rPrChange>
          </w:rPr>
          <w:delText xml:space="preserve"> &gt;</w:delText>
        </w:r>
      </w:del>
    </w:p>
    <w:p w14:paraId="7123E5E8" w14:textId="7DAE6466" w:rsidR="00875076" w:rsidRPr="00EA0D53" w:rsidDel="008826B5" w:rsidRDefault="00875076" w:rsidP="00875076">
      <w:pPr>
        <w:pStyle w:val="BodyText"/>
        <w:rPr>
          <w:del w:id="2574" w:author="Jones, Emma" w:date="2018-04-27T12:46:00Z"/>
          <w:strike/>
          <w:szCs w:val="24"/>
          <w:lang w:eastAsia="x-none"/>
          <w:rPrChange w:id="2575" w:author="Jones, Emma" w:date="2018-05-01T14:46:00Z">
            <w:rPr>
              <w:del w:id="2576" w:author="Jones, Emma" w:date="2018-04-27T12:46:00Z"/>
              <w:szCs w:val="24"/>
              <w:lang w:eastAsia="x-none"/>
            </w:rPr>
          </w:rPrChange>
        </w:rPr>
      </w:pPr>
    </w:p>
    <w:p w14:paraId="429F1A05" w14:textId="34FCF215" w:rsidR="00983131" w:rsidRPr="00EA0D53" w:rsidDel="008826B5" w:rsidRDefault="00983131" w:rsidP="00597DB2">
      <w:pPr>
        <w:pStyle w:val="AuthorInstructions"/>
        <w:rPr>
          <w:del w:id="2577" w:author="Jones, Emma" w:date="2018-04-27T12:46:00Z"/>
          <w:b/>
          <w:strike/>
          <w:rPrChange w:id="2578" w:author="Jones, Emma" w:date="2018-05-01T14:46:00Z">
            <w:rPr>
              <w:del w:id="2579" w:author="Jones, Emma" w:date="2018-04-27T12:46:00Z"/>
              <w:b/>
            </w:rPr>
          </w:rPrChange>
        </w:rPr>
      </w:pPr>
      <w:del w:id="2580" w:author="Jones, Emma" w:date="2018-04-27T12:46:00Z">
        <w:r w:rsidRPr="00EA0D53" w:rsidDel="008826B5">
          <w:rPr>
            <w:b/>
            <w:strike/>
            <w:rPrChange w:id="2581" w:author="Jones, Emma" w:date="2018-05-01T14:46:00Z">
              <w:rPr>
                <w:b/>
              </w:rPr>
            </w:rPrChange>
          </w:rPr>
          <w:delText>### End Discrete Conformance Format - Entry</w:delText>
        </w:r>
      </w:del>
    </w:p>
    <w:p w14:paraId="0BB92A00" w14:textId="66DFE5DF" w:rsidR="004B7094" w:rsidRPr="00EA0D53" w:rsidDel="008826B5" w:rsidRDefault="004B7094" w:rsidP="00EA3BCB">
      <w:pPr>
        <w:rPr>
          <w:del w:id="2582" w:author="Jones, Emma" w:date="2018-04-27T12:46:00Z"/>
          <w:strike/>
          <w:rPrChange w:id="2583" w:author="Jones, Emma" w:date="2018-05-01T14:46:00Z">
            <w:rPr>
              <w:del w:id="2584" w:author="Jones, Emma" w:date="2018-04-27T12:46:00Z"/>
            </w:rPr>
          </w:rPrChange>
        </w:rPr>
      </w:pPr>
    </w:p>
    <w:p w14:paraId="598CF2B4" w14:textId="7CD64D8C" w:rsidR="00B11C27" w:rsidRPr="00EA0D53" w:rsidDel="008826B5" w:rsidRDefault="00B11C27" w:rsidP="00EA3BCB">
      <w:pPr>
        <w:pStyle w:val="Heading2"/>
        <w:numPr>
          <w:ilvl w:val="0"/>
          <w:numId w:val="0"/>
        </w:numPr>
        <w:rPr>
          <w:del w:id="2585" w:author="Jones, Emma" w:date="2018-04-27T12:46:00Z"/>
          <w:strike/>
          <w:rPrChange w:id="2586" w:author="Jones, Emma" w:date="2018-05-01T14:46:00Z">
            <w:rPr>
              <w:del w:id="2587" w:author="Jones, Emma" w:date="2018-04-27T12:46:00Z"/>
            </w:rPr>
          </w:rPrChange>
        </w:rPr>
      </w:pPr>
      <w:bookmarkStart w:id="2588" w:name="_Toc500238838"/>
      <w:del w:id="2589" w:author="Jones, Emma" w:date="2018-04-27T12:46:00Z">
        <w:r w:rsidRPr="00EA0D53" w:rsidDel="008826B5">
          <w:rPr>
            <w:strike/>
            <w:noProof w:val="0"/>
            <w:rPrChange w:id="2590" w:author="Jones, Emma" w:date="2018-05-01T14:46:00Z">
              <w:rPr>
                <w:noProof w:val="0"/>
              </w:rPr>
            </w:rPrChange>
          </w:rPr>
          <w:delText>6.4 Section not applicable</w:delText>
        </w:r>
        <w:bookmarkEnd w:id="2588"/>
      </w:del>
    </w:p>
    <w:p w14:paraId="0F47BFC8" w14:textId="4469EFF1" w:rsidR="00342A78" w:rsidRPr="00EA0D53" w:rsidDel="008826B5" w:rsidRDefault="00342A78" w:rsidP="00630F33">
      <w:pPr>
        <w:pStyle w:val="BodyText"/>
        <w:rPr>
          <w:del w:id="2591" w:author="Jones, Emma" w:date="2018-04-27T12:46:00Z"/>
          <w:strike/>
          <w:lang w:eastAsia="x-none"/>
          <w:rPrChange w:id="2592" w:author="Jones, Emma" w:date="2018-05-01T14:46:00Z">
            <w:rPr>
              <w:del w:id="2593" w:author="Jones, Emma" w:date="2018-04-27T12:46:00Z"/>
              <w:lang w:eastAsia="x-none"/>
            </w:rPr>
          </w:rPrChange>
        </w:rPr>
      </w:pPr>
      <w:del w:id="2594" w:author="Jones, Emma" w:date="2018-04-27T12:46:00Z">
        <w:r w:rsidRPr="00EA0D53" w:rsidDel="008826B5">
          <w:rPr>
            <w:strike/>
            <w:lang w:eastAsia="x-none"/>
            <w:rPrChange w:id="2595" w:author="Jones, Emma" w:date="2018-05-01T14:46:00Z">
              <w:rPr>
                <w:lang w:eastAsia="x-none"/>
              </w:rPr>
            </w:rPrChange>
          </w:rPr>
          <w:delText>Not applicable</w:delText>
        </w:r>
      </w:del>
    </w:p>
    <w:p w14:paraId="4E950DB5" w14:textId="23E04C27" w:rsidR="001439BB" w:rsidRPr="00EA0D53" w:rsidDel="008826B5" w:rsidRDefault="00342A78" w:rsidP="00EA3BCB">
      <w:pPr>
        <w:pStyle w:val="AuthorInstructions"/>
        <w:rPr>
          <w:del w:id="2596" w:author="Jones, Emma" w:date="2018-04-27T12:46:00Z"/>
          <w:strike/>
          <w:rPrChange w:id="2597" w:author="Jones, Emma" w:date="2018-05-01T14:46:00Z">
            <w:rPr>
              <w:del w:id="2598" w:author="Jones, Emma" w:date="2018-04-27T12:46:00Z"/>
            </w:rPr>
          </w:rPrChange>
        </w:rPr>
      </w:pPr>
      <w:del w:id="2599" w:author="Jones, Emma" w:date="2018-04-27T12:46:00Z">
        <w:r w:rsidRPr="00EA0D53" w:rsidDel="008826B5">
          <w:rPr>
            <w:strike/>
            <w:rPrChange w:id="2600" w:author="Jones, Emma" w:date="2018-05-01T14:46:00Z">
              <w:rPr/>
            </w:rPrChange>
          </w:rPr>
          <w:delText>&lt;</w:delText>
        </w:r>
        <w:r w:rsidR="001439BB" w:rsidRPr="00EA0D53" w:rsidDel="008826B5">
          <w:rPr>
            <w:strike/>
            <w:rPrChange w:id="2601" w:author="Jones, Emma" w:date="2018-05-01T14:46:00Z">
              <w:rPr/>
            </w:rPrChange>
          </w:rPr>
          <w:delText>This heading is not</w:delText>
        </w:r>
        <w:r w:rsidR="00875076" w:rsidRPr="00EA0D53" w:rsidDel="008826B5">
          <w:rPr>
            <w:strike/>
            <w:rPrChange w:id="2602" w:author="Jones, Emma" w:date="2018-05-01T14:46:00Z">
              <w:rPr/>
            </w:rPrChange>
          </w:rPr>
          <w:delText xml:space="preserve"> currently</w:delText>
        </w:r>
        <w:r w:rsidR="001439BB" w:rsidRPr="00EA0D53" w:rsidDel="008826B5">
          <w:rPr>
            <w:strike/>
            <w:rPrChange w:id="2603" w:author="Jones, Emma" w:date="2018-05-01T14:46:00Z">
              <w:rPr/>
            </w:rPrChange>
          </w:rPr>
          <w:delText xml:space="preserve"> used in a CDA document</w:delText>
        </w:r>
        <w:r w:rsidRPr="00EA0D53" w:rsidDel="008826B5">
          <w:rPr>
            <w:strike/>
            <w:rPrChange w:id="2604" w:author="Jones, Emma" w:date="2018-05-01T14:46:00Z">
              <w:rPr/>
            </w:rPrChange>
          </w:rPr>
          <w:delText xml:space="preserve"> and remains here for section numbering integrity. Do not remove it or renumber sections following it. &gt;</w:delText>
        </w:r>
      </w:del>
    </w:p>
    <w:p w14:paraId="5A2DACA5" w14:textId="43DD0A26" w:rsidR="00EC1DB7" w:rsidRPr="00EA0D53" w:rsidDel="008826B5" w:rsidRDefault="00EC1DB7" w:rsidP="00EC1DB7">
      <w:pPr>
        <w:pStyle w:val="EditorInstructions"/>
        <w:rPr>
          <w:del w:id="2605" w:author="Jones, Emma" w:date="2018-04-27T12:46:00Z"/>
          <w:strike/>
          <w:rPrChange w:id="2606" w:author="Jones, Emma" w:date="2018-05-01T14:46:00Z">
            <w:rPr>
              <w:del w:id="2607" w:author="Jones, Emma" w:date="2018-04-27T12:46:00Z"/>
            </w:rPr>
          </w:rPrChange>
        </w:rPr>
      </w:pPr>
      <w:del w:id="2608" w:author="Jones, Emma" w:date="2018-04-27T12:46:00Z">
        <w:r w:rsidRPr="00EA0D53" w:rsidDel="008826B5">
          <w:rPr>
            <w:strike/>
            <w:rPrChange w:id="2609" w:author="Jones, Emma" w:date="2018-05-01T14:46:00Z">
              <w:rPr/>
            </w:rPrChange>
          </w:rPr>
          <w:delText xml:space="preserve">Add to </w:delText>
        </w:r>
        <w:r w:rsidR="00881CD8" w:rsidRPr="00EA0D53" w:rsidDel="008826B5">
          <w:rPr>
            <w:strike/>
            <w:rPrChange w:id="2610" w:author="Jones, Emma" w:date="2018-05-01T14:46:00Z">
              <w:rPr/>
            </w:rPrChange>
          </w:rPr>
          <w:delText>S</w:delText>
        </w:r>
        <w:r w:rsidRPr="00EA0D53" w:rsidDel="008826B5">
          <w:rPr>
            <w:strike/>
            <w:rPrChange w:id="2611" w:author="Jones, Emma" w:date="2018-05-01T14:46:00Z">
              <w:rPr/>
            </w:rPrChange>
          </w:rPr>
          <w:delText>ection 6.5 Value Sets</w:delText>
        </w:r>
      </w:del>
    </w:p>
    <w:p w14:paraId="2545236A" w14:textId="11DB1E49" w:rsidR="00EC1DB7" w:rsidRPr="00EA0D53" w:rsidDel="008826B5" w:rsidRDefault="00EC1DB7" w:rsidP="00EC1DB7">
      <w:pPr>
        <w:pStyle w:val="BodyText"/>
        <w:rPr>
          <w:del w:id="2612" w:author="Jones, Emma" w:date="2018-04-27T12:46:00Z"/>
          <w:strike/>
          <w:lang w:eastAsia="x-none"/>
          <w:rPrChange w:id="2613" w:author="Jones, Emma" w:date="2018-05-01T14:46:00Z">
            <w:rPr>
              <w:del w:id="2614" w:author="Jones, Emma" w:date="2018-04-27T12:46:00Z"/>
              <w:lang w:eastAsia="x-none"/>
            </w:rPr>
          </w:rPrChange>
        </w:rPr>
      </w:pPr>
    </w:p>
    <w:p w14:paraId="686C5B71" w14:textId="4C0CCEF0" w:rsidR="001439BB" w:rsidRPr="00EA0D53" w:rsidDel="008826B5" w:rsidRDefault="005B5325" w:rsidP="00EA3BCB">
      <w:pPr>
        <w:pStyle w:val="Heading2"/>
        <w:numPr>
          <w:ilvl w:val="0"/>
          <w:numId w:val="0"/>
        </w:numPr>
        <w:rPr>
          <w:del w:id="2615" w:author="Jones, Emma" w:date="2018-04-27T12:46:00Z"/>
          <w:strike/>
          <w:noProof w:val="0"/>
          <w:rPrChange w:id="2616" w:author="Jones, Emma" w:date="2018-05-01T14:46:00Z">
            <w:rPr>
              <w:del w:id="2617" w:author="Jones, Emma" w:date="2018-04-27T12:46:00Z"/>
              <w:noProof w:val="0"/>
            </w:rPr>
          </w:rPrChange>
        </w:rPr>
      </w:pPr>
      <w:bookmarkStart w:id="2618" w:name="_Toc335730763"/>
      <w:bookmarkStart w:id="2619" w:name="_Toc336000666"/>
      <w:bookmarkStart w:id="2620" w:name="_Toc336002388"/>
      <w:bookmarkStart w:id="2621" w:name="_Toc336006583"/>
      <w:bookmarkStart w:id="2622" w:name="_Toc335730764"/>
      <w:bookmarkStart w:id="2623" w:name="_Toc336000667"/>
      <w:bookmarkStart w:id="2624" w:name="_Toc336002389"/>
      <w:bookmarkStart w:id="2625" w:name="_Toc336006584"/>
      <w:bookmarkStart w:id="2626" w:name="_Toc500238839"/>
      <w:bookmarkStart w:id="2627" w:name="_Toc291167547"/>
      <w:bookmarkStart w:id="2628" w:name="_Toc291231486"/>
      <w:bookmarkStart w:id="2629" w:name="_Toc296340423"/>
      <w:bookmarkEnd w:id="2618"/>
      <w:bookmarkEnd w:id="2619"/>
      <w:bookmarkEnd w:id="2620"/>
      <w:bookmarkEnd w:id="2621"/>
      <w:bookmarkEnd w:id="2622"/>
      <w:bookmarkEnd w:id="2623"/>
      <w:bookmarkEnd w:id="2624"/>
      <w:bookmarkEnd w:id="2625"/>
      <w:del w:id="2630" w:author="Jones, Emma" w:date="2018-04-27T12:46:00Z">
        <w:r w:rsidRPr="00EA0D53" w:rsidDel="008826B5">
          <w:rPr>
            <w:strike/>
            <w:noProof w:val="0"/>
            <w:rPrChange w:id="2631" w:author="Jones, Emma" w:date="2018-05-01T14:46:00Z">
              <w:rPr>
                <w:noProof w:val="0"/>
              </w:rPr>
            </w:rPrChange>
          </w:rPr>
          <w:delText xml:space="preserve">6.5 </w:delText>
        </w:r>
        <w:bookmarkStart w:id="2632" w:name="_Toc345074728"/>
        <w:r w:rsidR="00255462" w:rsidRPr="00EA0D53" w:rsidDel="008826B5">
          <w:rPr>
            <w:strike/>
            <w:noProof w:val="0"/>
            <w:rPrChange w:id="2633" w:author="Jones, Emma" w:date="2018-05-01T14:46:00Z">
              <w:rPr>
                <w:noProof w:val="0"/>
              </w:rPr>
            </w:rPrChange>
          </w:rPr>
          <w:delText xml:space="preserve">&lt;Domain Acronym&gt; </w:delText>
        </w:r>
        <w:r w:rsidR="001439BB" w:rsidRPr="00EA0D53" w:rsidDel="008826B5">
          <w:rPr>
            <w:strike/>
            <w:noProof w:val="0"/>
            <w:rPrChange w:id="2634" w:author="Jones, Emma" w:date="2018-05-01T14:46:00Z">
              <w:rPr>
                <w:noProof w:val="0"/>
              </w:rPr>
            </w:rPrChange>
          </w:rPr>
          <w:delText>Value Sets</w:delText>
        </w:r>
        <w:bookmarkEnd w:id="2632"/>
        <w:r w:rsidR="009F5CC2" w:rsidRPr="00EA0D53" w:rsidDel="008826B5">
          <w:rPr>
            <w:strike/>
            <w:noProof w:val="0"/>
            <w:rPrChange w:id="2635" w:author="Jones, Emma" w:date="2018-05-01T14:46:00Z">
              <w:rPr>
                <w:noProof w:val="0"/>
              </w:rPr>
            </w:rPrChange>
          </w:rPr>
          <w:delText xml:space="preserve"> and Concept Domains</w:delText>
        </w:r>
        <w:bookmarkEnd w:id="2626"/>
      </w:del>
    </w:p>
    <w:p w14:paraId="1FFCF843" w14:textId="17F35DB5" w:rsidR="00865DF9" w:rsidRPr="00EA0D53" w:rsidDel="008826B5" w:rsidRDefault="00865DF9" w:rsidP="00597DB2">
      <w:pPr>
        <w:pStyle w:val="AuthorInstructions"/>
        <w:rPr>
          <w:del w:id="2636" w:author="Jones, Emma" w:date="2018-04-27T12:46:00Z"/>
          <w:strike/>
          <w:rPrChange w:id="2637" w:author="Jones, Emma" w:date="2018-05-01T14:46:00Z">
            <w:rPr>
              <w:del w:id="2638" w:author="Jones, Emma" w:date="2018-04-27T12:46:00Z"/>
            </w:rPr>
          </w:rPrChange>
        </w:rPr>
      </w:pPr>
      <w:del w:id="2639" w:author="Jones, Emma" w:date="2018-04-27T12:46:00Z">
        <w:r w:rsidRPr="00EA0D53" w:rsidDel="008826B5">
          <w:rPr>
            <w:strike/>
            <w:rPrChange w:id="2640" w:author="Jones, Emma" w:date="2018-05-01T14:46:00Z">
              <w:rPr/>
            </w:rPrChange>
          </w:rPr>
          <w:delText>&lt;Replicate the Value Set 6.5.x section as many times as needed for this supplement.&gt;</w:delText>
        </w:r>
      </w:del>
    </w:p>
    <w:p w14:paraId="46CCDFA2" w14:textId="132C3F92" w:rsidR="00865DF9" w:rsidRPr="00EA0D53" w:rsidDel="008826B5" w:rsidRDefault="00865DF9" w:rsidP="00597DB2">
      <w:pPr>
        <w:pStyle w:val="AuthorInstructions"/>
        <w:rPr>
          <w:del w:id="2641" w:author="Jones, Emma" w:date="2018-04-27T12:46:00Z"/>
          <w:strike/>
          <w:szCs w:val="24"/>
          <w:rPrChange w:id="2642" w:author="Jones, Emma" w:date="2018-05-01T14:46:00Z">
            <w:rPr>
              <w:del w:id="2643" w:author="Jones, Emma" w:date="2018-04-27T12:46:00Z"/>
              <w:szCs w:val="24"/>
            </w:rPr>
          </w:rPrChange>
        </w:rPr>
      </w:pPr>
      <w:del w:id="2644" w:author="Jones, Emma" w:date="2018-04-27T12:46:00Z">
        <w:r w:rsidRPr="00EA0D53" w:rsidDel="008826B5">
          <w:rPr>
            <w:strike/>
            <w:szCs w:val="24"/>
            <w:rPrChange w:id="2645" w:author="Jones, Emma" w:date="2018-05-01T14:46:00Z">
              <w:rPr>
                <w:szCs w:val="24"/>
              </w:rPr>
            </w:rPrChange>
          </w:rPr>
          <w:delText>&lt;It is preferable to use tabular format</w:delText>
        </w:r>
        <w:r w:rsidR="00887E40" w:rsidRPr="00EA0D53" w:rsidDel="008826B5">
          <w:rPr>
            <w:strike/>
            <w:szCs w:val="24"/>
            <w:rPrChange w:id="2646" w:author="Jones, Emma" w:date="2018-05-01T14:46:00Z">
              <w:rPr>
                <w:szCs w:val="24"/>
              </w:rPr>
            </w:rPrChange>
          </w:rPr>
          <w:delText xml:space="preserve">. </w:delText>
        </w:r>
        <w:r w:rsidRPr="00EA0D53" w:rsidDel="008826B5">
          <w:rPr>
            <w:strike/>
            <w:szCs w:val="24"/>
            <w:rPrChange w:id="2647" w:author="Jones, Emma" w:date="2018-05-01T14:46:00Z">
              <w:rPr>
                <w:szCs w:val="24"/>
              </w:rPr>
            </w:rPrChange>
          </w:rPr>
          <w:delText>Add notes as needed</w:delText>
        </w:r>
        <w:r w:rsidR="00887E40" w:rsidRPr="00EA0D53" w:rsidDel="008826B5">
          <w:rPr>
            <w:strike/>
            <w:szCs w:val="24"/>
            <w:rPrChange w:id="2648" w:author="Jones, Emma" w:date="2018-05-01T14:46:00Z">
              <w:rPr>
                <w:szCs w:val="24"/>
              </w:rPr>
            </w:rPrChange>
          </w:rPr>
          <w:delText xml:space="preserve">. </w:delText>
        </w:r>
        <w:r w:rsidRPr="00EA0D53" w:rsidDel="008826B5">
          <w:rPr>
            <w:strike/>
            <w:szCs w:val="24"/>
            <w:rPrChange w:id="2649" w:author="Jones, Emma" w:date="2018-05-01T14:46:00Z">
              <w:rPr>
                <w:szCs w:val="24"/>
              </w:rPr>
            </w:rPrChange>
          </w:rPr>
          <w:delText>Be aware of potential national licensing issues of coding schemes.&gt;</w:delText>
        </w:r>
      </w:del>
    </w:p>
    <w:p w14:paraId="3CAC13A8" w14:textId="06CFF92D" w:rsidR="001439BB" w:rsidRPr="00EA0D53" w:rsidDel="008826B5" w:rsidRDefault="00865DF9" w:rsidP="00AD069D">
      <w:pPr>
        <w:pStyle w:val="Heading3"/>
        <w:numPr>
          <w:ilvl w:val="0"/>
          <w:numId w:val="0"/>
        </w:numPr>
        <w:rPr>
          <w:del w:id="2650" w:author="Jones, Emma" w:date="2018-04-27T12:46:00Z"/>
          <w:rFonts w:eastAsia="Calibri"/>
          <w:strike/>
          <w:noProof w:val="0"/>
          <w:rPrChange w:id="2651" w:author="Jones, Emma" w:date="2018-05-01T14:46:00Z">
            <w:rPr>
              <w:del w:id="2652" w:author="Jones, Emma" w:date="2018-04-27T12:46:00Z"/>
              <w:rFonts w:eastAsia="Calibri"/>
              <w:noProof w:val="0"/>
            </w:rPr>
          </w:rPrChange>
        </w:rPr>
      </w:pPr>
      <w:bookmarkStart w:id="2653" w:name="_Toc345074729"/>
      <w:bookmarkStart w:id="2654" w:name="_Toc500238840"/>
      <w:del w:id="2655" w:author="Jones, Emma" w:date="2018-04-27T12:46:00Z">
        <w:r w:rsidRPr="00EA0D53" w:rsidDel="008826B5">
          <w:rPr>
            <w:rFonts w:eastAsia="Calibri"/>
            <w:strike/>
            <w:noProof w:val="0"/>
            <w:rPrChange w:id="2656" w:author="Jones, Emma" w:date="2018-05-01T14:46:00Z">
              <w:rPr>
                <w:rFonts w:eastAsia="Calibri"/>
                <w:noProof w:val="0"/>
              </w:rPr>
            </w:rPrChange>
          </w:rPr>
          <w:delText>6.5.x</w:delText>
        </w:r>
        <w:r w:rsidR="00342A78" w:rsidRPr="00EA0D53" w:rsidDel="008826B5">
          <w:rPr>
            <w:rFonts w:eastAsia="Calibri"/>
            <w:strike/>
            <w:noProof w:val="0"/>
            <w:rPrChange w:id="2657" w:author="Jones, Emma" w:date="2018-05-01T14:46:00Z">
              <w:rPr>
                <w:rFonts w:eastAsia="Calibri"/>
                <w:noProof w:val="0"/>
              </w:rPr>
            </w:rPrChange>
          </w:rPr>
          <w:delText xml:space="preserve"> </w:delText>
        </w:r>
        <w:r w:rsidRPr="00EA0D53" w:rsidDel="008826B5">
          <w:rPr>
            <w:rFonts w:eastAsia="Calibri"/>
            <w:strike/>
            <w:noProof w:val="0"/>
            <w:rPrChange w:id="2658" w:author="Jones, Emma" w:date="2018-05-01T14:46:00Z">
              <w:rPr>
                <w:rFonts w:eastAsia="Calibri"/>
                <w:noProof w:val="0"/>
              </w:rPr>
            </w:rPrChange>
          </w:rPr>
          <w:delText>&lt;Value Set Name</w:delText>
        </w:r>
        <w:r w:rsidR="009F5CC2" w:rsidRPr="00EA0D53" w:rsidDel="008826B5">
          <w:rPr>
            <w:rFonts w:eastAsia="Calibri"/>
            <w:strike/>
            <w:noProof w:val="0"/>
            <w:rPrChange w:id="2659" w:author="Jones, Emma" w:date="2018-05-01T14:46:00Z">
              <w:rPr>
                <w:rFonts w:eastAsia="Calibri"/>
                <w:noProof w:val="0"/>
              </w:rPr>
            </w:rPrChange>
          </w:rPr>
          <w:delText>/Concept Domain Name</w:delText>
        </w:r>
        <w:r w:rsidRPr="00EA0D53" w:rsidDel="008826B5">
          <w:rPr>
            <w:rFonts w:eastAsia="Calibri"/>
            <w:strike/>
            <w:noProof w:val="0"/>
            <w:rPrChange w:id="2660" w:author="Jones, Emma" w:date="2018-05-01T14:46:00Z">
              <w:rPr>
                <w:rFonts w:eastAsia="Calibri"/>
                <w:noProof w:val="0"/>
              </w:rPr>
            </w:rPrChange>
          </w:rPr>
          <w:delText>&gt;</w:delText>
        </w:r>
        <w:r w:rsidR="001439BB" w:rsidRPr="00EA0D53" w:rsidDel="008826B5">
          <w:rPr>
            <w:rFonts w:eastAsia="Calibri"/>
            <w:strike/>
            <w:noProof w:val="0"/>
            <w:rPrChange w:id="2661" w:author="Jones, Emma" w:date="2018-05-01T14:46:00Z">
              <w:rPr>
                <w:rFonts w:eastAsia="Calibri"/>
                <w:noProof w:val="0"/>
              </w:rPr>
            </w:rPrChange>
          </w:rPr>
          <w:delText xml:space="preserve"> </w:delText>
        </w:r>
        <w:r w:rsidRPr="00EA0D53" w:rsidDel="008826B5">
          <w:rPr>
            <w:rFonts w:eastAsia="Calibri"/>
            <w:strike/>
            <w:noProof w:val="0"/>
            <w:rPrChange w:id="2662" w:author="Jones, Emma" w:date="2018-05-01T14:46:00Z">
              <w:rPr>
                <w:rFonts w:eastAsia="Calibri"/>
                <w:noProof w:val="0"/>
              </w:rPr>
            </w:rPrChange>
          </w:rPr>
          <w:delText>&lt;oid&gt;</w:delText>
        </w:r>
        <w:bookmarkEnd w:id="2653"/>
        <w:bookmarkEnd w:id="2654"/>
      </w:del>
    </w:p>
    <w:p w14:paraId="307AEAA6" w14:textId="7D39544E" w:rsidR="001439BB" w:rsidRPr="00EA0D53" w:rsidDel="008826B5" w:rsidRDefault="00865DF9" w:rsidP="00597DB2">
      <w:pPr>
        <w:pStyle w:val="AuthorInstructions"/>
        <w:rPr>
          <w:del w:id="2663" w:author="Jones, Emma" w:date="2018-04-27T12:46:00Z"/>
          <w:strike/>
          <w:rPrChange w:id="2664" w:author="Jones, Emma" w:date="2018-05-01T14:46:00Z">
            <w:rPr>
              <w:del w:id="2665" w:author="Jones, Emma" w:date="2018-04-27T12:46:00Z"/>
            </w:rPr>
          </w:rPrChange>
        </w:rPr>
      </w:pPr>
      <w:del w:id="2666" w:author="Jones, Emma" w:date="2018-04-27T12:46:00Z">
        <w:r w:rsidRPr="00EA0D53" w:rsidDel="008826B5">
          <w:rPr>
            <w:strike/>
            <w:rPrChange w:id="2667" w:author="Jones, Emma" w:date="2018-05-01T14:46:00Z">
              <w:rPr/>
            </w:rPrChange>
          </w:rPr>
          <w:delText>&lt;Add description or clarifications here if necessary.&gt;</w:delText>
        </w:r>
      </w:del>
    </w:p>
    <w:p w14:paraId="7688BB3E" w14:textId="3A0A0B72" w:rsidR="00865DF9" w:rsidRPr="00EA0D53" w:rsidDel="008826B5" w:rsidRDefault="00865DF9" w:rsidP="001439BB">
      <w:pPr>
        <w:pStyle w:val="BodyText"/>
        <w:rPr>
          <w:del w:id="2668" w:author="Jones, Emma" w:date="2018-04-27T12:46:00Z"/>
          <w:strike/>
          <w:lang w:eastAsia="x-none"/>
          <w:rPrChange w:id="2669" w:author="Jones, Emma" w:date="2018-05-01T14:46:00Z">
            <w:rPr>
              <w:del w:id="2670" w:author="Jones, Emma" w:date="2018-04-27T12:46:00Z"/>
              <w:lang w:eastAsia="x-none"/>
            </w:rPr>
          </w:rPrChang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EA0D53" w:rsidDel="008826B5" w14:paraId="05CE6722" w14:textId="31613CDF" w:rsidTr="00EA3BCB">
        <w:trPr>
          <w:trHeight w:val="548"/>
          <w:jc w:val="center"/>
          <w:del w:id="2671" w:author="Jones, Emma" w:date="2018-04-27T12:46:00Z"/>
        </w:trPr>
        <w:tc>
          <w:tcPr>
            <w:tcW w:w="3917" w:type="dxa"/>
            <w:tcBorders>
              <w:tl2br w:val="single" w:sz="4" w:space="0" w:color="auto"/>
            </w:tcBorders>
            <w:shd w:val="clear" w:color="auto" w:fill="D9D9D9"/>
          </w:tcPr>
          <w:p w14:paraId="76842AAA" w14:textId="225A7EF9" w:rsidR="00865DF9" w:rsidRPr="00EA0D53" w:rsidDel="008826B5" w:rsidRDefault="00865DF9" w:rsidP="008452AF">
            <w:pPr>
              <w:pStyle w:val="TableEntryHeader"/>
              <w:jc w:val="right"/>
              <w:rPr>
                <w:del w:id="2672" w:author="Jones, Emma" w:date="2018-04-27T12:46:00Z"/>
                <w:rFonts w:eastAsia="Calibri"/>
                <w:strike/>
                <w:rPrChange w:id="2673" w:author="Jones, Emma" w:date="2018-05-01T14:46:00Z">
                  <w:rPr>
                    <w:del w:id="2674" w:author="Jones, Emma" w:date="2018-04-27T12:46:00Z"/>
                    <w:rFonts w:eastAsia="Calibri"/>
                  </w:rPr>
                </w:rPrChange>
              </w:rPr>
            </w:pPr>
            <w:del w:id="2675" w:author="Jones, Emma" w:date="2018-04-27T12:46:00Z">
              <w:r w:rsidRPr="00EA0D53" w:rsidDel="008826B5">
                <w:rPr>
                  <w:rFonts w:eastAsia="Calibri"/>
                  <w:strike/>
                  <w:rPrChange w:id="2676" w:author="Jones, Emma" w:date="2018-05-01T14:46:00Z">
                    <w:rPr>
                      <w:rFonts w:eastAsia="Calibri"/>
                    </w:rPr>
                  </w:rPrChange>
                </w:rPr>
                <w:delText>Coding Scheme</w:delText>
              </w:r>
            </w:del>
          </w:p>
          <w:p w14:paraId="4765A063" w14:textId="04C5E55C" w:rsidR="00865DF9" w:rsidRPr="00EA0D53" w:rsidDel="008826B5" w:rsidRDefault="00865DF9" w:rsidP="008452AF">
            <w:pPr>
              <w:pStyle w:val="TableEntryHeader"/>
              <w:jc w:val="left"/>
              <w:rPr>
                <w:del w:id="2677" w:author="Jones, Emma" w:date="2018-04-27T12:46:00Z"/>
                <w:rFonts w:eastAsia="Calibri"/>
                <w:strike/>
                <w:rPrChange w:id="2678" w:author="Jones, Emma" w:date="2018-05-01T14:46:00Z">
                  <w:rPr>
                    <w:del w:id="2679" w:author="Jones, Emma" w:date="2018-04-27T12:46:00Z"/>
                    <w:rFonts w:eastAsia="Calibri"/>
                  </w:rPr>
                </w:rPrChange>
              </w:rPr>
            </w:pPr>
            <w:del w:id="2680" w:author="Jones, Emma" w:date="2018-04-27T12:46:00Z">
              <w:r w:rsidRPr="00EA0D53" w:rsidDel="008826B5">
                <w:rPr>
                  <w:rFonts w:eastAsia="Calibri"/>
                  <w:strike/>
                  <w:rPrChange w:id="2681" w:author="Jones, Emma" w:date="2018-05-01T14:46:00Z">
                    <w:rPr>
                      <w:rFonts w:eastAsia="Calibri"/>
                    </w:rPr>
                  </w:rPrChange>
                </w:rPr>
                <w:delText>Concept</w:delText>
              </w:r>
            </w:del>
          </w:p>
        </w:tc>
        <w:tc>
          <w:tcPr>
            <w:tcW w:w="4637" w:type="dxa"/>
            <w:shd w:val="clear" w:color="auto" w:fill="D9D9D9"/>
          </w:tcPr>
          <w:p w14:paraId="20C6CDB5" w14:textId="4EE48F7B" w:rsidR="00865DF9" w:rsidRPr="00EA0D53" w:rsidDel="008826B5" w:rsidRDefault="00865DF9" w:rsidP="008452AF">
            <w:pPr>
              <w:pStyle w:val="TableEntryHeader"/>
              <w:rPr>
                <w:del w:id="2682" w:author="Jones, Emma" w:date="2018-04-27T12:46:00Z"/>
                <w:rFonts w:cs="Arial"/>
                <w:strike/>
                <w:rPrChange w:id="2683" w:author="Jones, Emma" w:date="2018-05-01T14:46:00Z">
                  <w:rPr>
                    <w:del w:id="2684" w:author="Jones, Emma" w:date="2018-04-27T12:46:00Z"/>
                    <w:rFonts w:cs="Arial"/>
                  </w:rPr>
                </w:rPrChange>
              </w:rPr>
            </w:pPr>
            <w:del w:id="2685" w:author="Jones, Emma" w:date="2018-04-27T12:46:00Z">
              <w:r w:rsidRPr="00EA0D53" w:rsidDel="008826B5">
                <w:rPr>
                  <w:rFonts w:eastAsia="Calibri"/>
                  <w:strike/>
                  <w:rPrChange w:id="2686" w:author="Jones, Emma" w:date="2018-05-01T14:46:00Z">
                    <w:rPr>
                      <w:rFonts w:eastAsia="Calibri"/>
                    </w:rPr>
                  </w:rPrChange>
                </w:rPr>
                <w:delText>&lt;Coding Scheme Name&gt;</w:delText>
              </w:r>
              <w:r w:rsidR="005F3FB5" w:rsidRPr="00EA0D53" w:rsidDel="008826B5">
                <w:rPr>
                  <w:rFonts w:cs="Arial"/>
                  <w:strike/>
                  <w:rPrChange w:id="2687" w:author="Jones, Emma" w:date="2018-05-01T14:46:00Z">
                    <w:rPr>
                      <w:rFonts w:cs="Arial"/>
                    </w:rPr>
                  </w:rPrChange>
                </w:rPr>
                <w:delText xml:space="preserve"> </w:delText>
              </w:r>
            </w:del>
          </w:p>
        </w:tc>
      </w:tr>
      <w:tr w:rsidR="00865DF9" w:rsidRPr="00EA0D53" w:rsidDel="008826B5" w14:paraId="5768498B" w14:textId="5663B8F1" w:rsidTr="00EA3BCB">
        <w:trPr>
          <w:jc w:val="center"/>
          <w:del w:id="2688" w:author="Jones, Emma" w:date="2018-04-27T12:46:00Z"/>
        </w:trPr>
        <w:tc>
          <w:tcPr>
            <w:tcW w:w="3917" w:type="dxa"/>
          </w:tcPr>
          <w:p w14:paraId="5A5736AD" w14:textId="7A691305" w:rsidR="00865DF9" w:rsidRPr="00EA0D53" w:rsidDel="008826B5" w:rsidRDefault="00865DF9" w:rsidP="00597DB2">
            <w:pPr>
              <w:pStyle w:val="TableEntry"/>
              <w:rPr>
                <w:del w:id="2689" w:author="Jones, Emma" w:date="2018-04-27T12:46:00Z"/>
                <w:rFonts w:eastAsia="Calibri"/>
                <w:strike/>
                <w:rPrChange w:id="2690" w:author="Jones, Emma" w:date="2018-05-01T14:46:00Z">
                  <w:rPr>
                    <w:del w:id="2691" w:author="Jones, Emma" w:date="2018-04-27T12:46:00Z"/>
                    <w:rFonts w:eastAsia="Calibri"/>
                  </w:rPr>
                </w:rPrChange>
              </w:rPr>
            </w:pPr>
          </w:p>
        </w:tc>
        <w:tc>
          <w:tcPr>
            <w:tcW w:w="4637" w:type="dxa"/>
          </w:tcPr>
          <w:p w14:paraId="5ED974F2" w14:textId="2C0BA91E" w:rsidR="00865DF9" w:rsidRPr="00EA0D53" w:rsidDel="008826B5" w:rsidRDefault="00865DF9" w:rsidP="00597DB2">
            <w:pPr>
              <w:pStyle w:val="TableEntry"/>
              <w:rPr>
                <w:del w:id="2692" w:author="Jones, Emma" w:date="2018-04-27T12:46:00Z"/>
                <w:rFonts w:eastAsia="Calibri"/>
                <w:strike/>
                <w:rPrChange w:id="2693" w:author="Jones, Emma" w:date="2018-05-01T14:46:00Z">
                  <w:rPr>
                    <w:del w:id="2694" w:author="Jones, Emma" w:date="2018-04-27T12:46:00Z"/>
                    <w:rFonts w:eastAsia="Calibri"/>
                  </w:rPr>
                </w:rPrChange>
              </w:rPr>
            </w:pPr>
          </w:p>
        </w:tc>
      </w:tr>
      <w:tr w:rsidR="00865DF9" w:rsidRPr="00EA0D53" w:rsidDel="008826B5" w14:paraId="13A8E176" w14:textId="5E0E8B50" w:rsidTr="00EA3BCB">
        <w:trPr>
          <w:jc w:val="center"/>
          <w:del w:id="2695" w:author="Jones, Emma" w:date="2018-04-27T12:46:00Z"/>
        </w:trPr>
        <w:tc>
          <w:tcPr>
            <w:tcW w:w="3917" w:type="dxa"/>
          </w:tcPr>
          <w:p w14:paraId="56DA4D56" w14:textId="4ABAD59C" w:rsidR="00865DF9" w:rsidRPr="00EA0D53" w:rsidDel="008826B5" w:rsidRDefault="00865DF9" w:rsidP="00597DB2">
            <w:pPr>
              <w:pStyle w:val="TableEntry"/>
              <w:rPr>
                <w:del w:id="2696" w:author="Jones, Emma" w:date="2018-04-27T12:46:00Z"/>
                <w:rFonts w:eastAsia="Calibri"/>
                <w:strike/>
                <w:rPrChange w:id="2697" w:author="Jones, Emma" w:date="2018-05-01T14:46:00Z">
                  <w:rPr>
                    <w:del w:id="2698" w:author="Jones, Emma" w:date="2018-04-27T12:46:00Z"/>
                    <w:rFonts w:eastAsia="Calibri"/>
                  </w:rPr>
                </w:rPrChange>
              </w:rPr>
            </w:pPr>
          </w:p>
        </w:tc>
        <w:tc>
          <w:tcPr>
            <w:tcW w:w="4637" w:type="dxa"/>
          </w:tcPr>
          <w:p w14:paraId="0FD5AF0B" w14:textId="7CA19643" w:rsidR="00865DF9" w:rsidRPr="00EA0D53" w:rsidDel="008826B5" w:rsidRDefault="00865DF9" w:rsidP="00597DB2">
            <w:pPr>
              <w:pStyle w:val="TableEntry"/>
              <w:rPr>
                <w:del w:id="2699" w:author="Jones, Emma" w:date="2018-04-27T12:46:00Z"/>
                <w:rFonts w:eastAsia="Calibri"/>
                <w:strike/>
                <w:rPrChange w:id="2700" w:author="Jones, Emma" w:date="2018-05-01T14:46:00Z">
                  <w:rPr>
                    <w:del w:id="2701" w:author="Jones, Emma" w:date="2018-04-27T12:46:00Z"/>
                    <w:rFonts w:eastAsia="Calibri"/>
                  </w:rPr>
                </w:rPrChange>
              </w:rPr>
            </w:pPr>
          </w:p>
        </w:tc>
      </w:tr>
      <w:tr w:rsidR="00865DF9" w:rsidRPr="00EA0D53" w:rsidDel="008826B5" w14:paraId="60215428" w14:textId="0FBB15F8" w:rsidTr="00EA3BCB">
        <w:trPr>
          <w:jc w:val="center"/>
          <w:del w:id="2702" w:author="Jones, Emma" w:date="2018-04-27T12:46:00Z"/>
        </w:trPr>
        <w:tc>
          <w:tcPr>
            <w:tcW w:w="3917" w:type="dxa"/>
          </w:tcPr>
          <w:p w14:paraId="50DE22A4" w14:textId="6F036961" w:rsidR="00865DF9" w:rsidRPr="00EA0D53" w:rsidDel="008826B5" w:rsidRDefault="00865DF9" w:rsidP="00597DB2">
            <w:pPr>
              <w:pStyle w:val="TableEntry"/>
              <w:rPr>
                <w:del w:id="2703" w:author="Jones, Emma" w:date="2018-04-27T12:46:00Z"/>
                <w:rFonts w:eastAsia="Calibri"/>
                <w:strike/>
                <w:rPrChange w:id="2704" w:author="Jones, Emma" w:date="2018-05-01T14:46:00Z">
                  <w:rPr>
                    <w:del w:id="2705" w:author="Jones, Emma" w:date="2018-04-27T12:46:00Z"/>
                    <w:rFonts w:eastAsia="Calibri"/>
                  </w:rPr>
                </w:rPrChange>
              </w:rPr>
            </w:pPr>
          </w:p>
        </w:tc>
        <w:tc>
          <w:tcPr>
            <w:tcW w:w="4637" w:type="dxa"/>
          </w:tcPr>
          <w:p w14:paraId="74E3BEF3" w14:textId="70EEAEF6" w:rsidR="00865DF9" w:rsidRPr="00EA0D53" w:rsidDel="008826B5" w:rsidRDefault="00865DF9" w:rsidP="00597DB2">
            <w:pPr>
              <w:pStyle w:val="TableEntry"/>
              <w:rPr>
                <w:del w:id="2706" w:author="Jones, Emma" w:date="2018-04-27T12:46:00Z"/>
                <w:rFonts w:eastAsia="Calibri"/>
                <w:strike/>
                <w:rPrChange w:id="2707" w:author="Jones, Emma" w:date="2018-05-01T14:46:00Z">
                  <w:rPr>
                    <w:del w:id="2708" w:author="Jones, Emma" w:date="2018-04-27T12:46:00Z"/>
                    <w:rFonts w:eastAsia="Calibri"/>
                  </w:rPr>
                </w:rPrChange>
              </w:rPr>
            </w:pPr>
          </w:p>
        </w:tc>
      </w:tr>
      <w:tr w:rsidR="00865DF9" w:rsidRPr="00EA0D53" w:rsidDel="008826B5" w14:paraId="5FAD833F" w14:textId="1D451DD5" w:rsidTr="00EA3BCB">
        <w:trPr>
          <w:jc w:val="center"/>
          <w:del w:id="2709" w:author="Jones, Emma" w:date="2018-04-27T12:46:00Z"/>
        </w:trPr>
        <w:tc>
          <w:tcPr>
            <w:tcW w:w="3917" w:type="dxa"/>
          </w:tcPr>
          <w:p w14:paraId="79A66150" w14:textId="174695A6" w:rsidR="00865DF9" w:rsidRPr="00EA0D53" w:rsidDel="008826B5" w:rsidRDefault="00865DF9" w:rsidP="00597DB2">
            <w:pPr>
              <w:pStyle w:val="TableEntry"/>
              <w:rPr>
                <w:del w:id="2710" w:author="Jones, Emma" w:date="2018-04-27T12:46:00Z"/>
                <w:rFonts w:eastAsia="Calibri"/>
                <w:strike/>
                <w:rPrChange w:id="2711" w:author="Jones, Emma" w:date="2018-05-01T14:46:00Z">
                  <w:rPr>
                    <w:del w:id="2712" w:author="Jones, Emma" w:date="2018-04-27T12:46:00Z"/>
                    <w:rFonts w:eastAsia="Calibri"/>
                  </w:rPr>
                </w:rPrChange>
              </w:rPr>
            </w:pPr>
          </w:p>
        </w:tc>
        <w:tc>
          <w:tcPr>
            <w:tcW w:w="4637" w:type="dxa"/>
          </w:tcPr>
          <w:p w14:paraId="7EF031A5" w14:textId="09E7D0E2" w:rsidR="00865DF9" w:rsidRPr="00EA0D53" w:rsidDel="008826B5" w:rsidRDefault="00865DF9" w:rsidP="00597DB2">
            <w:pPr>
              <w:pStyle w:val="TableEntry"/>
              <w:rPr>
                <w:del w:id="2713" w:author="Jones, Emma" w:date="2018-04-27T12:46:00Z"/>
                <w:rFonts w:eastAsia="Calibri"/>
                <w:strike/>
                <w:rPrChange w:id="2714" w:author="Jones, Emma" w:date="2018-05-01T14:46:00Z">
                  <w:rPr>
                    <w:del w:id="2715" w:author="Jones, Emma" w:date="2018-04-27T12:46:00Z"/>
                    <w:rFonts w:eastAsia="Calibri"/>
                  </w:rPr>
                </w:rPrChange>
              </w:rPr>
            </w:pPr>
          </w:p>
        </w:tc>
      </w:tr>
    </w:tbl>
    <w:p w14:paraId="1E90EEEA" w14:textId="66A95069" w:rsidR="00865DF9" w:rsidRPr="00EA0D53" w:rsidDel="008826B5" w:rsidRDefault="00865DF9" w:rsidP="007117B8">
      <w:pPr>
        <w:pStyle w:val="Note"/>
        <w:rPr>
          <w:del w:id="2716" w:author="Jones, Emma" w:date="2018-04-27T12:46:00Z"/>
          <w:strike/>
          <w:rPrChange w:id="2717" w:author="Jones, Emma" w:date="2018-05-01T14:46:00Z">
            <w:rPr>
              <w:del w:id="2718" w:author="Jones, Emma" w:date="2018-04-27T12:46:00Z"/>
            </w:rPr>
          </w:rPrChange>
        </w:rPr>
      </w:pPr>
      <w:del w:id="2719" w:author="Jones, Emma" w:date="2018-04-27T12:46:00Z">
        <w:r w:rsidRPr="00EA0D53" w:rsidDel="008826B5">
          <w:rPr>
            <w:strike/>
            <w:rPrChange w:id="2720" w:author="Jones, Emma" w:date="2018-05-01T14:46:00Z">
              <w:rPr/>
            </w:rPrChange>
          </w:rPr>
          <w:delText xml:space="preserve">Note: </w:delText>
        </w:r>
        <w:r w:rsidR="00F916BE" w:rsidRPr="00EA0D53" w:rsidDel="008826B5">
          <w:rPr>
            <w:strike/>
            <w:rPrChange w:id="2721" w:author="Jones, Emma" w:date="2018-05-01T14:46:00Z">
              <w:rPr/>
            </w:rPrChange>
          </w:rPr>
          <w:delText xml:space="preserve"> </w:delText>
        </w:r>
        <w:r w:rsidRPr="00EA0D53" w:rsidDel="008826B5">
          <w:rPr>
            <w:strike/>
            <w:rPrChange w:id="2722" w:author="Jones, Emma" w:date="2018-05-01T14:46:00Z">
              <w:rPr/>
            </w:rPrChange>
          </w:rPr>
          <w:delText>&lt;as necessary, applicable&gt;</w:delText>
        </w:r>
      </w:del>
    </w:p>
    <w:p w14:paraId="392A577B" w14:textId="0158BC31" w:rsidR="00154B7B" w:rsidRPr="00EA0D53" w:rsidDel="008826B5" w:rsidRDefault="009F5CC2" w:rsidP="00AD069D">
      <w:pPr>
        <w:pStyle w:val="BodyText"/>
        <w:rPr>
          <w:del w:id="2723" w:author="Jones, Emma" w:date="2018-04-27T12:46:00Z"/>
          <w:strike/>
          <w:rPrChange w:id="2724" w:author="Jones, Emma" w:date="2018-05-01T14:46:00Z">
            <w:rPr>
              <w:del w:id="2725" w:author="Jones, Emma" w:date="2018-04-27T12:46:00Z"/>
            </w:rPr>
          </w:rPrChange>
        </w:rPr>
      </w:pPr>
      <w:del w:id="2726" w:author="Jones, Emma" w:date="2018-04-27T12:46:00Z">
        <w:r w:rsidRPr="00EA0D53" w:rsidDel="008826B5">
          <w:rPr>
            <w:strike/>
            <w:rPrChange w:id="2727" w:author="Jones, Emma" w:date="2018-05-01T14:46:00Z">
              <w:rPr/>
            </w:rPrChange>
          </w:rPr>
          <w:delText>OR</w:delText>
        </w:r>
      </w:del>
    </w:p>
    <w:p w14:paraId="286AE6AC" w14:textId="44385A33" w:rsidR="009F5CC2" w:rsidRPr="00EA0D53" w:rsidDel="008826B5" w:rsidRDefault="009F5CC2" w:rsidP="009F5CC2">
      <w:pPr>
        <w:pStyle w:val="BodyText"/>
        <w:rPr>
          <w:del w:id="2728" w:author="Jones, Emma" w:date="2018-04-27T12:46:00Z"/>
          <w:strike/>
          <w:lang w:eastAsia="x-none"/>
          <w:rPrChange w:id="2729" w:author="Jones, Emma" w:date="2018-05-01T14:46:00Z">
            <w:rPr>
              <w:del w:id="2730" w:author="Jones, Emma" w:date="2018-04-27T12:46:00Z"/>
              <w:lang w:eastAsia="x-none"/>
            </w:rPr>
          </w:rPrChang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EA0D53" w:rsidDel="008826B5" w14:paraId="72427E7D" w14:textId="0F03FE7C" w:rsidTr="00EA3BCB">
        <w:trPr>
          <w:trHeight w:val="548"/>
          <w:jc w:val="center"/>
          <w:del w:id="2731" w:author="Jones, Emma" w:date="2018-04-27T12:46:00Z"/>
        </w:trPr>
        <w:tc>
          <w:tcPr>
            <w:tcW w:w="3789" w:type="dxa"/>
            <w:shd w:val="clear" w:color="auto" w:fill="D9D9D9"/>
          </w:tcPr>
          <w:p w14:paraId="282017EC" w14:textId="23ABC07B" w:rsidR="009F5CC2" w:rsidRPr="00EA0D53" w:rsidDel="008826B5" w:rsidRDefault="009F5CC2" w:rsidP="0093034E">
            <w:pPr>
              <w:pStyle w:val="TableEntryHeader"/>
              <w:rPr>
                <w:del w:id="2732" w:author="Jones, Emma" w:date="2018-04-27T12:46:00Z"/>
                <w:rFonts w:cs="Arial"/>
                <w:strike/>
                <w:rPrChange w:id="2733" w:author="Jones, Emma" w:date="2018-05-01T14:46:00Z">
                  <w:rPr>
                    <w:del w:id="2734" w:author="Jones, Emma" w:date="2018-04-27T12:46:00Z"/>
                    <w:rFonts w:cs="Arial"/>
                  </w:rPr>
                </w:rPrChange>
              </w:rPr>
            </w:pPr>
            <w:del w:id="2735" w:author="Jones, Emma" w:date="2018-04-27T12:46:00Z">
              <w:r w:rsidRPr="00EA0D53" w:rsidDel="008826B5">
                <w:rPr>
                  <w:rFonts w:eastAsia="Calibri"/>
                  <w:strike/>
                  <w:rPrChange w:id="2736" w:author="Jones, Emma" w:date="2018-05-01T14:46:00Z">
                    <w:rPr>
                      <w:rFonts w:eastAsia="Calibri"/>
                    </w:rPr>
                  </w:rPrChange>
                </w:rPr>
                <w:delText>&lt;Concept Domain Name&gt;</w:delText>
              </w:r>
              <w:r w:rsidRPr="00EA0D53" w:rsidDel="008826B5">
                <w:rPr>
                  <w:rFonts w:cs="Arial"/>
                  <w:strike/>
                  <w:rPrChange w:id="2737" w:author="Jones, Emma" w:date="2018-05-01T14:46:00Z">
                    <w:rPr>
                      <w:rFonts w:cs="Arial"/>
                    </w:rPr>
                  </w:rPrChange>
                </w:rPr>
                <w:delText xml:space="preserve"> </w:delText>
              </w:r>
            </w:del>
          </w:p>
        </w:tc>
      </w:tr>
      <w:tr w:rsidR="009F5CC2" w:rsidRPr="00EA0D53" w:rsidDel="008826B5" w14:paraId="7B464EBE" w14:textId="5B68BEBC" w:rsidTr="00EA3BCB">
        <w:trPr>
          <w:jc w:val="center"/>
          <w:del w:id="2738" w:author="Jones, Emma" w:date="2018-04-27T12:46:00Z"/>
        </w:trPr>
        <w:tc>
          <w:tcPr>
            <w:tcW w:w="3789" w:type="dxa"/>
          </w:tcPr>
          <w:p w14:paraId="7BFB85BB" w14:textId="27469FAF" w:rsidR="009F5CC2" w:rsidRPr="00EA0D53" w:rsidDel="008826B5" w:rsidRDefault="009F5CC2" w:rsidP="0093034E">
            <w:pPr>
              <w:pStyle w:val="TableEntry"/>
              <w:rPr>
                <w:del w:id="2739" w:author="Jones, Emma" w:date="2018-04-27T12:46:00Z"/>
                <w:rFonts w:eastAsia="Calibri"/>
                <w:strike/>
                <w:rPrChange w:id="2740" w:author="Jones, Emma" w:date="2018-05-01T14:46:00Z">
                  <w:rPr>
                    <w:del w:id="2741" w:author="Jones, Emma" w:date="2018-04-27T12:46:00Z"/>
                    <w:rFonts w:eastAsia="Calibri"/>
                  </w:rPr>
                </w:rPrChange>
              </w:rPr>
            </w:pPr>
          </w:p>
        </w:tc>
      </w:tr>
      <w:tr w:rsidR="009F5CC2" w:rsidRPr="00EA0D53" w:rsidDel="008826B5" w14:paraId="01B55A8D" w14:textId="6D9C72A6" w:rsidTr="00EA3BCB">
        <w:trPr>
          <w:jc w:val="center"/>
          <w:del w:id="2742" w:author="Jones, Emma" w:date="2018-04-27T12:46:00Z"/>
        </w:trPr>
        <w:tc>
          <w:tcPr>
            <w:tcW w:w="3789" w:type="dxa"/>
          </w:tcPr>
          <w:p w14:paraId="5347B9F2" w14:textId="5C6A1B0C" w:rsidR="009F5CC2" w:rsidRPr="00EA0D53" w:rsidDel="008826B5" w:rsidRDefault="009F5CC2" w:rsidP="0093034E">
            <w:pPr>
              <w:pStyle w:val="TableEntry"/>
              <w:rPr>
                <w:del w:id="2743" w:author="Jones, Emma" w:date="2018-04-27T12:46:00Z"/>
                <w:rFonts w:eastAsia="Calibri"/>
                <w:strike/>
                <w:rPrChange w:id="2744" w:author="Jones, Emma" w:date="2018-05-01T14:46:00Z">
                  <w:rPr>
                    <w:del w:id="2745" w:author="Jones, Emma" w:date="2018-04-27T12:46:00Z"/>
                    <w:rFonts w:eastAsia="Calibri"/>
                  </w:rPr>
                </w:rPrChange>
              </w:rPr>
            </w:pPr>
          </w:p>
        </w:tc>
      </w:tr>
      <w:tr w:rsidR="009F5CC2" w:rsidRPr="00EA0D53" w:rsidDel="008826B5" w14:paraId="5AE5080A" w14:textId="32E628A3" w:rsidTr="00EA3BCB">
        <w:trPr>
          <w:jc w:val="center"/>
          <w:del w:id="2746" w:author="Jones, Emma" w:date="2018-04-27T12:46:00Z"/>
        </w:trPr>
        <w:tc>
          <w:tcPr>
            <w:tcW w:w="3789" w:type="dxa"/>
          </w:tcPr>
          <w:p w14:paraId="255F7A56" w14:textId="25E73B99" w:rsidR="009F5CC2" w:rsidRPr="00EA0D53" w:rsidDel="008826B5" w:rsidRDefault="009F5CC2" w:rsidP="0093034E">
            <w:pPr>
              <w:pStyle w:val="TableEntry"/>
              <w:rPr>
                <w:del w:id="2747" w:author="Jones, Emma" w:date="2018-04-27T12:46:00Z"/>
                <w:rFonts w:eastAsia="Calibri"/>
                <w:strike/>
                <w:rPrChange w:id="2748" w:author="Jones, Emma" w:date="2018-05-01T14:46:00Z">
                  <w:rPr>
                    <w:del w:id="2749" w:author="Jones, Emma" w:date="2018-04-27T12:46:00Z"/>
                    <w:rFonts w:eastAsia="Calibri"/>
                  </w:rPr>
                </w:rPrChange>
              </w:rPr>
            </w:pPr>
          </w:p>
        </w:tc>
      </w:tr>
      <w:tr w:rsidR="009F5CC2" w:rsidRPr="00EA0D53" w:rsidDel="008826B5" w14:paraId="7F127BEF" w14:textId="36BAE7CA" w:rsidTr="00EA3BCB">
        <w:trPr>
          <w:jc w:val="center"/>
          <w:del w:id="2750" w:author="Jones, Emma" w:date="2018-04-27T12:46:00Z"/>
        </w:trPr>
        <w:tc>
          <w:tcPr>
            <w:tcW w:w="3789" w:type="dxa"/>
          </w:tcPr>
          <w:p w14:paraId="1F724D76" w14:textId="42B1B6B4" w:rsidR="009F5CC2" w:rsidRPr="00EA0D53" w:rsidDel="008826B5" w:rsidRDefault="009F5CC2" w:rsidP="0093034E">
            <w:pPr>
              <w:pStyle w:val="TableEntry"/>
              <w:rPr>
                <w:del w:id="2751" w:author="Jones, Emma" w:date="2018-04-27T12:46:00Z"/>
                <w:rFonts w:eastAsia="Calibri"/>
                <w:strike/>
                <w:rPrChange w:id="2752" w:author="Jones, Emma" w:date="2018-05-01T14:46:00Z">
                  <w:rPr>
                    <w:del w:id="2753" w:author="Jones, Emma" w:date="2018-04-27T12:46:00Z"/>
                    <w:rFonts w:eastAsia="Calibri"/>
                  </w:rPr>
                </w:rPrChange>
              </w:rPr>
            </w:pPr>
          </w:p>
        </w:tc>
      </w:tr>
    </w:tbl>
    <w:p w14:paraId="03297863" w14:textId="0EFB6C25" w:rsidR="00154B7B" w:rsidRPr="00EA0D53" w:rsidDel="00EA0D53" w:rsidRDefault="00EA0D53" w:rsidP="00AD069D">
      <w:pPr>
        <w:pStyle w:val="BodyText"/>
        <w:rPr>
          <w:del w:id="2754" w:author="Jones, Emma" w:date="2018-05-01T14:54:00Z"/>
          <w:rPrChange w:id="2755" w:author="Jones, Emma" w:date="2018-05-01T14:54:00Z">
            <w:rPr>
              <w:del w:id="2756" w:author="Jones, Emma" w:date="2018-05-01T14:54:00Z"/>
            </w:rPr>
          </w:rPrChange>
        </w:rPr>
      </w:pPr>
      <w:ins w:id="2757" w:author="Jones, Emma" w:date="2018-05-01T14:54:00Z">
        <w:r w:rsidRPr="00EA0D53">
          <w:rPr>
            <w:rPrChange w:id="2758" w:author="Jones, Emma" w:date="2018-05-01T14:54:00Z">
              <w:rPr>
                <w:strike/>
              </w:rPr>
            </w:rPrChange>
          </w:rPr>
          <w:t>None</w:t>
        </w:r>
      </w:ins>
    </w:p>
    <w:p w14:paraId="68FC2B7B" w14:textId="57173204" w:rsidR="00865DF9" w:rsidRPr="00D26514" w:rsidDel="008826B5" w:rsidRDefault="00865DF9" w:rsidP="00597DB2">
      <w:pPr>
        <w:pStyle w:val="AuthorInstructions"/>
        <w:rPr>
          <w:del w:id="2759" w:author="Jones, Emma" w:date="2018-04-27T12:46:00Z"/>
        </w:rPr>
      </w:pPr>
      <w:del w:id="2760" w:author="Jones, Emma" w:date="2018-04-27T12:46:00Z">
        <w:r w:rsidRPr="00D26514" w:rsidDel="008826B5">
          <w:delText>&lt;</w:delText>
        </w:r>
        <w:r w:rsidR="00154B7B" w:rsidRPr="00D26514" w:rsidDel="008826B5">
          <w:delText>Delete</w:delText>
        </w:r>
        <w:r w:rsidRPr="00D26514" w:rsidDel="008826B5">
          <w:delText xml:space="preserve"> the example below prior to publication for Public Comment.&gt;</w:delText>
        </w:r>
      </w:del>
    </w:p>
    <w:p w14:paraId="2D1CEC66" w14:textId="5AD4C96A" w:rsidR="001439BB" w:rsidRPr="00D26514" w:rsidRDefault="00746A3D" w:rsidP="00865DF9">
      <w:pPr>
        <w:pStyle w:val="Heading3"/>
        <w:numPr>
          <w:ilvl w:val="0"/>
          <w:numId w:val="0"/>
        </w:numPr>
        <w:rPr>
          <w:rFonts w:eastAsia="Calibri"/>
          <w:noProof w:val="0"/>
        </w:rPr>
      </w:pPr>
      <w:bookmarkStart w:id="2761" w:name="_Toc345074730"/>
      <w:bookmarkStart w:id="2762" w:name="_Toc500238841"/>
      <w:del w:id="2763" w:author="Jones, Emma" w:date="2018-04-27T12:46:00Z">
        <w:r w:rsidRPr="00D26514" w:rsidDel="008826B5">
          <w:rPr>
            <w:rFonts w:eastAsia="Calibri"/>
            <w:noProof w:val="0"/>
          </w:rPr>
          <w:delText>&lt;</w:delText>
        </w:r>
        <w:r w:rsidR="00940FC7" w:rsidRPr="00D26514" w:rsidDel="008826B5">
          <w:rPr>
            <w:rFonts w:eastAsia="Calibri"/>
            <w:noProof w:val="0"/>
          </w:rPr>
          <w:delText>e.g.,</w:delText>
        </w:r>
        <w:r w:rsidR="00865DF9" w:rsidRPr="00D26514" w:rsidDel="008826B5">
          <w:rPr>
            <w:rFonts w:eastAsia="Calibri"/>
            <w:noProof w:val="0"/>
          </w:rPr>
          <w:delText xml:space="preserve">6.5.1 </w:delText>
        </w:r>
        <w:r w:rsidR="001439BB" w:rsidRPr="00D26514" w:rsidDel="008826B5">
          <w:rPr>
            <w:rFonts w:eastAsia="Calibri"/>
            <w:noProof w:val="0"/>
          </w:rPr>
          <w:delText>Drug Classes Used in Cardiac Procedure</w:delText>
        </w:r>
        <w:bookmarkEnd w:id="2627"/>
        <w:bookmarkEnd w:id="2628"/>
        <w:bookmarkEnd w:id="2629"/>
        <w:r w:rsidR="00865DF9" w:rsidRPr="00D26514" w:rsidDel="008826B5">
          <w:rPr>
            <w:rFonts w:eastAsia="Calibri"/>
            <w:noProof w:val="0"/>
          </w:rPr>
          <w:delText xml:space="preserve"> 1.3.6.1.4.1.19376.1.4.1.5.15</w:delText>
        </w:r>
      </w:del>
      <w:bookmarkEnd w:id="2761"/>
      <w:bookmarkEnd w:id="2762"/>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rsidDel="008826B5" w14:paraId="1311F756" w14:textId="33C72B01" w:rsidTr="00EA3BCB">
        <w:trPr>
          <w:cantSplit/>
          <w:trHeight w:val="548"/>
          <w:tblHeader/>
          <w:jc w:val="center"/>
          <w:del w:id="2764" w:author="Jones, Emma" w:date="2018-04-27T12:47:00Z"/>
        </w:trPr>
        <w:tc>
          <w:tcPr>
            <w:tcW w:w="4608" w:type="dxa"/>
            <w:tcBorders>
              <w:tl2br w:val="single" w:sz="4" w:space="0" w:color="auto"/>
            </w:tcBorders>
            <w:shd w:val="clear" w:color="auto" w:fill="D9D9D9"/>
          </w:tcPr>
          <w:p w14:paraId="49A5BFF3" w14:textId="51EBA571" w:rsidR="001439BB" w:rsidRPr="00D26514" w:rsidDel="008826B5" w:rsidRDefault="001439BB" w:rsidP="008452AF">
            <w:pPr>
              <w:pStyle w:val="TableEntryHeader"/>
              <w:jc w:val="right"/>
              <w:rPr>
                <w:del w:id="2765" w:author="Jones, Emma" w:date="2018-04-27T12:47:00Z"/>
                <w:rFonts w:eastAsia="Calibri"/>
              </w:rPr>
            </w:pPr>
            <w:del w:id="2766" w:author="Jones, Emma" w:date="2018-04-27T12:47:00Z">
              <w:r w:rsidRPr="00D26514" w:rsidDel="008826B5">
                <w:rPr>
                  <w:rFonts w:eastAsia="Calibri"/>
                </w:rPr>
                <w:delText>Coding Scheme</w:delText>
              </w:r>
            </w:del>
          </w:p>
          <w:p w14:paraId="76C19E46" w14:textId="5836CB92" w:rsidR="001439BB" w:rsidRPr="00D26514" w:rsidDel="008826B5" w:rsidRDefault="001439BB" w:rsidP="008452AF">
            <w:pPr>
              <w:pStyle w:val="TableEntryHeader"/>
              <w:jc w:val="left"/>
              <w:rPr>
                <w:del w:id="2767" w:author="Jones, Emma" w:date="2018-04-27T12:47:00Z"/>
                <w:rFonts w:eastAsia="Calibri"/>
              </w:rPr>
            </w:pPr>
            <w:del w:id="2768" w:author="Jones, Emma" w:date="2018-04-27T12:47:00Z">
              <w:r w:rsidRPr="00D26514" w:rsidDel="008826B5">
                <w:rPr>
                  <w:rFonts w:eastAsia="Calibri"/>
                </w:rPr>
                <w:delText>Concept</w:delText>
              </w:r>
            </w:del>
          </w:p>
        </w:tc>
        <w:tc>
          <w:tcPr>
            <w:tcW w:w="2250" w:type="dxa"/>
            <w:shd w:val="clear" w:color="auto" w:fill="D9D9D9"/>
          </w:tcPr>
          <w:p w14:paraId="7CE1CAD4" w14:textId="41BEECE8" w:rsidR="001439BB" w:rsidRPr="00D26514" w:rsidDel="008826B5" w:rsidRDefault="001439BB" w:rsidP="008452AF">
            <w:pPr>
              <w:pStyle w:val="TableEntryHeader"/>
              <w:rPr>
                <w:del w:id="2769" w:author="Jones, Emma" w:date="2018-04-27T12:47:00Z"/>
                <w:rFonts w:cs="Arial"/>
              </w:rPr>
            </w:pPr>
            <w:del w:id="2770" w:author="Jones, Emma" w:date="2018-04-27T12:47:00Z">
              <w:r w:rsidRPr="00D26514" w:rsidDel="008826B5">
                <w:rPr>
                  <w:rFonts w:eastAsia="Calibri"/>
                </w:rPr>
                <w:delText>SNOMED CT</w:delText>
              </w:r>
              <w:r w:rsidR="005F3FB5" w:rsidRPr="00D26514" w:rsidDel="008826B5">
                <w:rPr>
                  <w:rFonts w:cs="Arial"/>
                </w:rPr>
                <w:delText xml:space="preserve"> </w:delText>
              </w:r>
            </w:del>
          </w:p>
        </w:tc>
        <w:tc>
          <w:tcPr>
            <w:tcW w:w="1620" w:type="dxa"/>
            <w:shd w:val="clear" w:color="auto" w:fill="D9D9D9"/>
          </w:tcPr>
          <w:p w14:paraId="7D2F1A54" w14:textId="549358EC" w:rsidR="001439BB" w:rsidRPr="00D26514" w:rsidDel="008826B5" w:rsidRDefault="001439BB" w:rsidP="008452AF">
            <w:pPr>
              <w:pStyle w:val="TableEntryHeader"/>
              <w:rPr>
                <w:del w:id="2771" w:author="Jones, Emma" w:date="2018-04-27T12:47:00Z"/>
                <w:rFonts w:eastAsia="Calibri"/>
              </w:rPr>
            </w:pPr>
            <w:del w:id="2772" w:author="Jones, Emma" w:date="2018-04-27T12:47:00Z">
              <w:r w:rsidRPr="00D26514" w:rsidDel="008826B5">
                <w:rPr>
                  <w:rFonts w:eastAsia="Calibri"/>
                </w:rPr>
                <w:delText xml:space="preserve">NDF-RT </w:delText>
              </w:r>
            </w:del>
          </w:p>
        </w:tc>
      </w:tr>
      <w:tr w:rsidR="001439BB" w:rsidRPr="00D26514" w:rsidDel="008826B5" w14:paraId="28189784" w14:textId="79A2F933" w:rsidTr="00EA3BCB">
        <w:trPr>
          <w:jc w:val="center"/>
          <w:del w:id="2773" w:author="Jones, Emma" w:date="2018-04-27T12:47:00Z"/>
        </w:trPr>
        <w:tc>
          <w:tcPr>
            <w:tcW w:w="4608" w:type="dxa"/>
          </w:tcPr>
          <w:p w14:paraId="334A6A98" w14:textId="7AC993F6" w:rsidR="001439BB" w:rsidRPr="00D26514" w:rsidDel="008826B5" w:rsidRDefault="001439BB" w:rsidP="00597DB2">
            <w:pPr>
              <w:pStyle w:val="TableEntry"/>
              <w:rPr>
                <w:del w:id="2774" w:author="Jones, Emma" w:date="2018-04-27T12:47:00Z"/>
                <w:rFonts w:eastAsia="Calibri"/>
              </w:rPr>
            </w:pPr>
            <w:del w:id="2775" w:author="Jones, Emma" w:date="2018-04-27T12:47:00Z">
              <w:r w:rsidRPr="00D26514" w:rsidDel="008826B5">
                <w:rPr>
                  <w:rFonts w:eastAsia="Calibri"/>
                </w:rPr>
                <w:delText>Calcium channel blockers</w:delText>
              </w:r>
            </w:del>
          </w:p>
        </w:tc>
        <w:tc>
          <w:tcPr>
            <w:tcW w:w="2250" w:type="dxa"/>
          </w:tcPr>
          <w:p w14:paraId="48E82694" w14:textId="223E32F7" w:rsidR="001439BB" w:rsidRPr="00D26514" w:rsidDel="008826B5" w:rsidRDefault="001439BB" w:rsidP="00597DB2">
            <w:pPr>
              <w:pStyle w:val="TableEntry"/>
              <w:rPr>
                <w:del w:id="2776" w:author="Jones, Emma" w:date="2018-04-27T12:47:00Z"/>
                <w:rFonts w:eastAsia="Calibri"/>
              </w:rPr>
            </w:pPr>
            <w:del w:id="2777" w:author="Jones, Emma" w:date="2018-04-27T12:47:00Z">
              <w:r w:rsidRPr="00D26514" w:rsidDel="008826B5">
                <w:rPr>
                  <w:rFonts w:eastAsia="Calibri"/>
                </w:rPr>
                <w:delText>48698004</w:delText>
              </w:r>
            </w:del>
          </w:p>
        </w:tc>
        <w:tc>
          <w:tcPr>
            <w:tcW w:w="1620" w:type="dxa"/>
          </w:tcPr>
          <w:p w14:paraId="0D1CE20C" w14:textId="4735E51A" w:rsidR="001439BB" w:rsidRPr="00D26514" w:rsidDel="008826B5" w:rsidRDefault="001439BB" w:rsidP="00597DB2">
            <w:pPr>
              <w:pStyle w:val="TableEntry"/>
              <w:rPr>
                <w:del w:id="2778" w:author="Jones, Emma" w:date="2018-04-27T12:47:00Z"/>
                <w:rFonts w:eastAsia="Calibri"/>
              </w:rPr>
            </w:pPr>
            <w:del w:id="2779" w:author="Jones, Emma" w:date="2018-04-27T12:47:00Z">
              <w:r w:rsidRPr="00D26514" w:rsidDel="008826B5">
                <w:rPr>
                  <w:rFonts w:eastAsia="Calibri"/>
                </w:rPr>
                <w:delText>N0000029119</w:delText>
              </w:r>
            </w:del>
          </w:p>
        </w:tc>
      </w:tr>
      <w:tr w:rsidR="001439BB" w:rsidRPr="00D26514" w:rsidDel="008826B5" w14:paraId="2A94EBF9" w14:textId="05B53FF9" w:rsidTr="00EA3BCB">
        <w:trPr>
          <w:jc w:val="center"/>
          <w:del w:id="2780" w:author="Jones, Emma" w:date="2018-04-27T12:47:00Z"/>
        </w:trPr>
        <w:tc>
          <w:tcPr>
            <w:tcW w:w="4608" w:type="dxa"/>
          </w:tcPr>
          <w:p w14:paraId="52795C6C" w14:textId="7C3F02CC" w:rsidR="001439BB" w:rsidRPr="00D26514" w:rsidDel="008826B5" w:rsidRDefault="001439BB" w:rsidP="00597DB2">
            <w:pPr>
              <w:pStyle w:val="TableEntry"/>
              <w:rPr>
                <w:del w:id="2781" w:author="Jones, Emma" w:date="2018-04-27T12:47:00Z"/>
                <w:rFonts w:eastAsia="Calibri"/>
              </w:rPr>
            </w:pPr>
            <w:del w:id="2782" w:author="Jones, Emma" w:date="2018-04-27T12:47:00Z">
              <w:r w:rsidRPr="00D26514" w:rsidDel="008826B5">
                <w:rPr>
                  <w:rFonts w:eastAsia="Calibri"/>
                </w:rPr>
                <w:delText>Beta-blockers</w:delText>
              </w:r>
            </w:del>
          </w:p>
        </w:tc>
        <w:tc>
          <w:tcPr>
            <w:tcW w:w="2250" w:type="dxa"/>
          </w:tcPr>
          <w:p w14:paraId="14DB814A" w14:textId="185B5442" w:rsidR="001439BB" w:rsidRPr="00D26514" w:rsidDel="008826B5" w:rsidRDefault="001439BB" w:rsidP="00597DB2">
            <w:pPr>
              <w:pStyle w:val="TableEntry"/>
              <w:rPr>
                <w:del w:id="2783" w:author="Jones, Emma" w:date="2018-04-27T12:47:00Z"/>
                <w:rFonts w:eastAsia="Calibri"/>
              </w:rPr>
            </w:pPr>
            <w:del w:id="2784" w:author="Jones, Emma" w:date="2018-04-27T12:47:00Z">
              <w:r w:rsidRPr="00D26514" w:rsidDel="008826B5">
                <w:rPr>
                  <w:rFonts w:eastAsia="Calibri"/>
                </w:rPr>
                <w:delText>33252009</w:delText>
              </w:r>
            </w:del>
          </w:p>
        </w:tc>
        <w:tc>
          <w:tcPr>
            <w:tcW w:w="1620" w:type="dxa"/>
          </w:tcPr>
          <w:p w14:paraId="43FBB67F" w14:textId="02BC1D1B" w:rsidR="001439BB" w:rsidRPr="00D26514" w:rsidDel="008826B5" w:rsidRDefault="001439BB" w:rsidP="00597DB2">
            <w:pPr>
              <w:pStyle w:val="TableEntry"/>
              <w:rPr>
                <w:del w:id="2785" w:author="Jones, Emma" w:date="2018-04-27T12:47:00Z"/>
                <w:rFonts w:eastAsia="Calibri"/>
              </w:rPr>
            </w:pPr>
            <w:del w:id="2786" w:author="Jones, Emma" w:date="2018-04-27T12:47:00Z">
              <w:r w:rsidRPr="00D26514" w:rsidDel="008826B5">
                <w:rPr>
                  <w:rFonts w:eastAsia="Calibri"/>
                </w:rPr>
                <w:delText>N0000029118</w:delText>
              </w:r>
            </w:del>
          </w:p>
        </w:tc>
      </w:tr>
      <w:tr w:rsidR="001439BB" w:rsidRPr="00D26514" w:rsidDel="008826B5" w14:paraId="59764047" w14:textId="0FF4DA85" w:rsidTr="00EA3BCB">
        <w:trPr>
          <w:jc w:val="center"/>
          <w:del w:id="2787" w:author="Jones, Emma" w:date="2018-04-27T12:47:00Z"/>
        </w:trPr>
        <w:tc>
          <w:tcPr>
            <w:tcW w:w="4608" w:type="dxa"/>
          </w:tcPr>
          <w:p w14:paraId="2E2D6E06" w14:textId="1563D88D" w:rsidR="001439BB" w:rsidRPr="00D26514" w:rsidDel="008826B5" w:rsidRDefault="001439BB" w:rsidP="00597DB2">
            <w:pPr>
              <w:pStyle w:val="TableEntry"/>
              <w:rPr>
                <w:del w:id="2788" w:author="Jones, Emma" w:date="2018-04-27T12:47:00Z"/>
                <w:rFonts w:eastAsia="Calibri"/>
              </w:rPr>
            </w:pPr>
            <w:del w:id="2789" w:author="Jones, Emma" w:date="2018-04-27T12:47:00Z">
              <w:r w:rsidRPr="00D26514" w:rsidDel="008826B5">
                <w:rPr>
                  <w:rFonts w:eastAsia="Calibri"/>
                </w:rPr>
                <w:delText>Nitrates</w:delText>
              </w:r>
            </w:del>
          </w:p>
        </w:tc>
        <w:tc>
          <w:tcPr>
            <w:tcW w:w="2250" w:type="dxa"/>
          </w:tcPr>
          <w:p w14:paraId="1FE2A95C" w14:textId="32776052" w:rsidR="001439BB" w:rsidRPr="00D26514" w:rsidDel="008826B5" w:rsidRDefault="001439BB" w:rsidP="00597DB2">
            <w:pPr>
              <w:pStyle w:val="TableEntry"/>
              <w:rPr>
                <w:del w:id="2790" w:author="Jones, Emma" w:date="2018-04-27T12:47:00Z"/>
                <w:rFonts w:eastAsia="Calibri"/>
              </w:rPr>
            </w:pPr>
            <w:del w:id="2791" w:author="Jones, Emma" w:date="2018-04-27T12:47:00Z">
              <w:r w:rsidRPr="00D26514" w:rsidDel="008826B5">
                <w:rPr>
                  <w:rFonts w:eastAsia="Calibri"/>
                </w:rPr>
                <w:delText>31970009</w:delText>
              </w:r>
            </w:del>
          </w:p>
        </w:tc>
        <w:tc>
          <w:tcPr>
            <w:tcW w:w="1620" w:type="dxa"/>
          </w:tcPr>
          <w:p w14:paraId="5587E558" w14:textId="28B702D8" w:rsidR="001439BB" w:rsidRPr="00D26514" w:rsidDel="008826B5" w:rsidRDefault="001439BB" w:rsidP="00597DB2">
            <w:pPr>
              <w:pStyle w:val="TableEntry"/>
              <w:rPr>
                <w:del w:id="2792" w:author="Jones, Emma" w:date="2018-04-27T12:47:00Z"/>
                <w:rFonts w:eastAsia="Calibri"/>
              </w:rPr>
            </w:pPr>
            <w:del w:id="2793" w:author="Jones, Emma" w:date="2018-04-27T12:47:00Z">
              <w:r w:rsidRPr="00D26514" w:rsidDel="008826B5">
                <w:rPr>
                  <w:rFonts w:eastAsia="Calibri"/>
                </w:rPr>
                <w:delText>N0000007647</w:delText>
              </w:r>
            </w:del>
          </w:p>
        </w:tc>
      </w:tr>
      <w:tr w:rsidR="001439BB" w:rsidRPr="00D26514" w:rsidDel="008826B5" w14:paraId="48C104A1" w14:textId="55AF5E9A" w:rsidTr="00EA3BCB">
        <w:trPr>
          <w:jc w:val="center"/>
          <w:del w:id="2794" w:author="Jones, Emma" w:date="2018-04-27T12:47:00Z"/>
        </w:trPr>
        <w:tc>
          <w:tcPr>
            <w:tcW w:w="4608" w:type="dxa"/>
          </w:tcPr>
          <w:p w14:paraId="288CBF6F" w14:textId="3F6FEB6F" w:rsidR="001439BB" w:rsidRPr="00D26514" w:rsidDel="008826B5" w:rsidRDefault="001439BB" w:rsidP="00597DB2">
            <w:pPr>
              <w:pStyle w:val="TableEntry"/>
              <w:rPr>
                <w:del w:id="2795" w:author="Jones, Emma" w:date="2018-04-27T12:47:00Z"/>
                <w:rFonts w:eastAsia="Calibri"/>
              </w:rPr>
            </w:pPr>
            <w:del w:id="2796" w:author="Jones, Emma" w:date="2018-04-27T12:47:00Z">
              <w:r w:rsidRPr="00D26514" w:rsidDel="008826B5">
                <w:rPr>
                  <w:rFonts w:eastAsia="Calibri"/>
                </w:rPr>
                <w:delText xml:space="preserve">Aminophylline </w:delText>
              </w:r>
            </w:del>
          </w:p>
        </w:tc>
        <w:tc>
          <w:tcPr>
            <w:tcW w:w="2250" w:type="dxa"/>
          </w:tcPr>
          <w:p w14:paraId="3A98BE6C" w14:textId="43A7CB9E" w:rsidR="001439BB" w:rsidRPr="00D26514" w:rsidDel="008826B5" w:rsidRDefault="001439BB" w:rsidP="00597DB2">
            <w:pPr>
              <w:pStyle w:val="TableEntry"/>
              <w:rPr>
                <w:del w:id="2797" w:author="Jones, Emma" w:date="2018-04-27T12:47:00Z"/>
                <w:rFonts w:eastAsia="Calibri"/>
              </w:rPr>
            </w:pPr>
            <w:del w:id="2798" w:author="Jones, Emma" w:date="2018-04-27T12:47:00Z">
              <w:r w:rsidRPr="00D26514" w:rsidDel="008826B5">
                <w:rPr>
                  <w:rFonts w:eastAsia="Calibri"/>
                </w:rPr>
                <w:delText>55867006</w:delText>
              </w:r>
            </w:del>
          </w:p>
        </w:tc>
        <w:tc>
          <w:tcPr>
            <w:tcW w:w="1620" w:type="dxa"/>
          </w:tcPr>
          <w:p w14:paraId="10CDF873" w14:textId="173B36BB" w:rsidR="001439BB" w:rsidRPr="00D26514" w:rsidDel="008826B5" w:rsidRDefault="001439BB" w:rsidP="00597DB2">
            <w:pPr>
              <w:pStyle w:val="TableEntry"/>
              <w:rPr>
                <w:del w:id="2799" w:author="Jones, Emma" w:date="2018-04-27T12:47:00Z"/>
                <w:rFonts w:eastAsia="Calibri"/>
              </w:rPr>
            </w:pPr>
            <w:del w:id="2800" w:author="Jones, Emma" w:date="2018-04-27T12:47:00Z">
              <w:r w:rsidRPr="00D26514" w:rsidDel="008826B5">
                <w:rPr>
                  <w:rFonts w:eastAsia="Calibri"/>
                </w:rPr>
                <w:delText>N0000146397</w:delText>
              </w:r>
            </w:del>
          </w:p>
        </w:tc>
      </w:tr>
    </w:tbl>
    <w:p w14:paraId="2FDB7ED0" w14:textId="6588F419" w:rsidR="001439BB" w:rsidRPr="00D26514" w:rsidDel="008826B5" w:rsidRDefault="001439BB" w:rsidP="00BB76BC">
      <w:pPr>
        <w:pStyle w:val="Note"/>
        <w:rPr>
          <w:del w:id="2801" w:author="Jones, Emma" w:date="2018-04-27T12:47:00Z"/>
        </w:rPr>
      </w:pPr>
      <w:del w:id="2802" w:author="Jones, Emma" w:date="2018-04-27T12:47:00Z">
        <w:r w:rsidRPr="00D26514" w:rsidDel="008826B5">
          <w:delText>Note:</w:delText>
        </w:r>
        <w:r w:rsidR="005F3FB5" w:rsidRPr="00D26514" w:rsidDel="008826B5">
          <w:delText xml:space="preserve"> </w:delText>
        </w:r>
        <w:r w:rsidRPr="00D26514" w:rsidDel="008826B5">
          <w:delText>As described in Section 6.1.2.4, the selection of the appropriate coding system for use may be based on local policy or national regulation.</w:delText>
        </w:r>
      </w:del>
    </w:p>
    <w:p w14:paraId="129CC1BD" w14:textId="520954E6" w:rsidR="009F5CC2" w:rsidRPr="00D26514" w:rsidDel="008826B5" w:rsidRDefault="009F5CC2" w:rsidP="00EA3BCB">
      <w:pPr>
        <w:pStyle w:val="BodyText"/>
        <w:rPr>
          <w:del w:id="2803" w:author="Jones, Emma" w:date="2018-04-27T12:47:00Z"/>
        </w:rPr>
      </w:pPr>
      <w:bookmarkStart w:id="2804" w:name="_Toc345074731"/>
      <w:del w:id="2805" w:author="Jones, Emma" w:date="2018-04-27T12:47:00Z">
        <w:r w:rsidRPr="00D26514" w:rsidDel="008826B5">
          <w:delText>OR</w:delText>
        </w:r>
      </w:del>
    </w:p>
    <w:p w14:paraId="22C130C6" w14:textId="4B0AD206" w:rsidR="009F5CC2" w:rsidRPr="00D26514" w:rsidDel="008826B5" w:rsidRDefault="009F5CC2" w:rsidP="009F5CC2">
      <w:pPr>
        <w:pStyle w:val="Heading3"/>
        <w:numPr>
          <w:ilvl w:val="0"/>
          <w:numId w:val="0"/>
        </w:numPr>
        <w:rPr>
          <w:del w:id="2806" w:author="Jones, Emma" w:date="2018-04-27T12:47:00Z"/>
          <w:rFonts w:eastAsia="Calibri"/>
          <w:noProof w:val="0"/>
        </w:rPr>
      </w:pPr>
      <w:bookmarkStart w:id="2807" w:name="_Toc500238842"/>
      <w:del w:id="2808" w:author="Jones, Emma" w:date="2018-04-27T12:47:00Z">
        <w:r w:rsidRPr="00D26514" w:rsidDel="008826B5">
          <w:rPr>
            <w:rFonts w:eastAsia="Calibri"/>
            <w:noProof w:val="0"/>
          </w:rPr>
          <w:delText>6.5.1 UV_CardiacProcedureDrugClasses</w:delText>
        </w:r>
        <w:bookmarkEnd w:id="2807"/>
        <w:r w:rsidRPr="00D26514" w:rsidDel="008826B5">
          <w:rPr>
            <w:rFonts w:eastAsia="Calibri"/>
            <w:noProof w:val="0"/>
          </w:rPr>
          <w:delText xml:space="preserve"> </w:delText>
        </w:r>
      </w:del>
    </w:p>
    <w:p w14:paraId="6878EFD9" w14:textId="71CB3404" w:rsidR="009F5CC2" w:rsidRPr="00D26514" w:rsidDel="008826B5" w:rsidRDefault="009F5CC2" w:rsidP="009F5CC2">
      <w:pPr>
        <w:pStyle w:val="BodyText"/>
        <w:rPr>
          <w:del w:id="2809" w:author="Jones, Emma" w:date="2018-04-27T12:47:00Z"/>
          <w:rFonts w:eastAsia="Calibri"/>
        </w:rPr>
      </w:pPr>
      <w:del w:id="2810" w:author="Jones, Emma" w:date="2018-04-27T12:47:00Z">
        <w:r w:rsidRPr="00D26514" w:rsidDel="008826B5">
          <w:rPr>
            <w:rFonts w:eastAsia="Calibri"/>
          </w:rPr>
          <w:delText>This Concept Domain holds a list of Drug Classes used in Cardiac Procedures. The concepts in this domain must be bound to a value set at implementation.</w:delText>
        </w:r>
      </w:del>
    </w:p>
    <w:p w14:paraId="02964276" w14:textId="1B9760E3" w:rsidR="009F5CC2" w:rsidRPr="00D26514" w:rsidDel="008826B5" w:rsidRDefault="009F5CC2" w:rsidP="009F5CC2">
      <w:pPr>
        <w:pStyle w:val="BodyText"/>
        <w:rPr>
          <w:del w:id="2811" w:author="Jones, Emma" w:date="2018-04-27T12:47:00Z"/>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rsidDel="008826B5" w14:paraId="295E306F" w14:textId="30B64E58" w:rsidTr="00EA3BCB">
        <w:trPr>
          <w:trHeight w:val="548"/>
          <w:jc w:val="center"/>
          <w:del w:id="2812" w:author="Jones, Emma" w:date="2018-04-27T12:47:00Z"/>
        </w:trPr>
        <w:tc>
          <w:tcPr>
            <w:tcW w:w="2925" w:type="dxa"/>
            <w:shd w:val="clear" w:color="auto" w:fill="D9D9D9"/>
          </w:tcPr>
          <w:p w14:paraId="59804830" w14:textId="7982F9CE" w:rsidR="009F5CC2" w:rsidRPr="00D26514" w:rsidDel="008826B5" w:rsidRDefault="009F5CC2" w:rsidP="0093034E">
            <w:pPr>
              <w:pStyle w:val="TableEntryHeader"/>
              <w:rPr>
                <w:del w:id="2813" w:author="Jones, Emma" w:date="2018-04-27T12:47:00Z"/>
                <w:rFonts w:cs="Arial"/>
              </w:rPr>
            </w:pPr>
            <w:del w:id="2814" w:author="Jones, Emma" w:date="2018-04-27T12:47:00Z">
              <w:r w:rsidRPr="00D26514" w:rsidDel="008826B5">
                <w:rPr>
                  <w:rFonts w:eastAsia="Calibri"/>
                </w:rPr>
                <w:delText>Concept Name</w:delText>
              </w:r>
            </w:del>
          </w:p>
        </w:tc>
      </w:tr>
      <w:tr w:rsidR="009F5CC2" w:rsidRPr="00D26514" w:rsidDel="008826B5" w14:paraId="269DFB13" w14:textId="59995AE8" w:rsidTr="00EA3BCB">
        <w:trPr>
          <w:jc w:val="center"/>
          <w:del w:id="2815" w:author="Jones, Emma" w:date="2018-04-27T12:47:00Z"/>
        </w:trPr>
        <w:tc>
          <w:tcPr>
            <w:tcW w:w="2925" w:type="dxa"/>
          </w:tcPr>
          <w:p w14:paraId="1D74D862" w14:textId="5CE85F35" w:rsidR="009F5CC2" w:rsidRPr="00D26514" w:rsidDel="008826B5" w:rsidRDefault="009F5CC2" w:rsidP="009F5CC2">
            <w:pPr>
              <w:pStyle w:val="TableEntry"/>
              <w:rPr>
                <w:del w:id="2816" w:author="Jones, Emma" w:date="2018-04-27T12:47:00Z"/>
                <w:rFonts w:eastAsia="Calibri"/>
              </w:rPr>
            </w:pPr>
            <w:del w:id="2817" w:author="Jones, Emma" w:date="2018-04-27T12:47:00Z">
              <w:r w:rsidRPr="00D26514" w:rsidDel="008826B5">
                <w:rPr>
                  <w:rFonts w:eastAsia="Calibri"/>
                </w:rPr>
                <w:delText>Calcium channel blockers</w:delText>
              </w:r>
            </w:del>
          </w:p>
        </w:tc>
      </w:tr>
      <w:tr w:rsidR="009F5CC2" w:rsidRPr="00D26514" w:rsidDel="008826B5" w14:paraId="79E1F2E3" w14:textId="42CB5105" w:rsidTr="00EA3BCB">
        <w:trPr>
          <w:jc w:val="center"/>
          <w:del w:id="2818" w:author="Jones, Emma" w:date="2018-04-27T12:47:00Z"/>
        </w:trPr>
        <w:tc>
          <w:tcPr>
            <w:tcW w:w="2925" w:type="dxa"/>
          </w:tcPr>
          <w:p w14:paraId="15B5C8B8" w14:textId="6B414A46" w:rsidR="009F5CC2" w:rsidRPr="00D26514" w:rsidDel="008826B5" w:rsidRDefault="009F5CC2" w:rsidP="009F5CC2">
            <w:pPr>
              <w:pStyle w:val="TableEntry"/>
              <w:rPr>
                <w:del w:id="2819" w:author="Jones, Emma" w:date="2018-04-27T12:47:00Z"/>
                <w:rFonts w:eastAsia="Calibri"/>
              </w:rPr>
            </w:pPr>
            <w:del w:id="2820" w:author="Jones, Emma" w:date="2018-04-27T12:47:00Z">
              <w:r w:rsidRPr="00D26514" w:rsidDel="008826B5">
                <w:rPr>
                  <w:rFonts w:eastAsia="Calibri"/>
                </w:rPr>
                <w:delText>Beta-blockers</w:delText>
              </w:r>
            </w:del>
          </w:p>
        </w:tc>
      </w:tr>
      <w:tr w:rsidR="009F5CC2" w:rsidRPr="00D26514" w:rsidDel="008826B5" w14:paraId="052070AA" w14:textId="71589463" w:rsidTr="00EA3BCB">
        <w:trPr>
          <w:jc w:val="center"/>
          <w:del w:id="2821" w:author="Jones, Emma" w:date="2018-04-27T12:47:00Z"/>
        </w:trPr>
        <w:tc>
          <w:tcPr>
            <w:tcW w:w="2925" w:type="dxa"/>
          </w:tcPr>
          <w:p w14:paraId="6C2FE992" w14:textId="0CF014BF" w:rsidR="009F5CC2" w:rsidRPr="00D26514" w:rsidDel="008826B5" w:rsidRDefault="009F5CC2" w:rsidP="009F5CC2">
            <w:pPr>
              <w:pStyle w:val="TableEntry"/>
              <w:rPr>
                <w:del w:id="2822" w:author="Jones, Emma" w:date="2018-04-27T12:47:00Z"/>
                <w:rFonts w:eastAsia="Calibri"/>
              </w:rPr>
            </w:pPr>
            <w:del w:id="2823" w:author="Jones, Emma" w:date="2018-04-27T12:47:00Z">
              <w:r w:rsidRPr="00D26514" w:rsidDel="008826B5">
                <w:rPr>
                  <w:rFonts w:eastAsia="Calibri"/>
                </w:rPr>
                <w:delText>Nitrates</w:delText>
              </w:r>
            </w:del>
          </w:p>
        </w:tc>
      </w:tr>
      <w:tr w:rsidR="009F5CC2" w:rsidRPr="00D26514" w:rsidDel="008826B5" w14:paraId="2E8778EA" w14:textId="64938313" w:rsidTr="00EA3BCB">
        <w:trPr>
          <w:jc w:val="center"/>
          <w:del w:id="2824" w:author="Jones, Emma" w:date="2018-04-27T12:47:00Z"/>
        </w:trPr>
        <w:tc>
          <w:tcPr>
            <w:tcW w:w="2925" w:type="dxa"/>
          </w:tcPr>
          <w:p w14:paraId="488EEF84" w14:textId="6E419239" w:rsidR="009F5CC2" w:rsidRPr="00D26514" w:rsidDel="008826B5" w:rsidRDefault="009F5CC2" w:rsidP="009F5CC2">
            <w:pPr>
              <w:pStyle w:val="TableEntry"/>
              <w:rPr>
                <w:del w:id="2825" w:author="Jones, Emma" w:date="2018-04-27T12:47:00Z"/>
                <w:rFonts w:eastAsia="Calibri"/>
              </w:rPr>
            </w:pPr>
            <w:del w:id="2826" w:author="Jones, Emma" w:date="2018-04-27T12:47:00Z">
              <w:r w:rsidRPr="00D26514" w:rsidDel="008826B5">
                <w:rPr>
                  <w:rFonts w:eastAsia="Calibri"/>
                </w:rPr>
                <w:delText xml:space="preserve">Aminophylline </w:delText>
              </w:r>
            </w:del>
          </w:p>
        </w:tc>
      </w:tr>
    </w:tbl>
    <w:p w14:paraId="1E367A4F" w14:textId="77777777" w:rsidR="009F5CC2" w:rsidRPr="00D26514" w:rsidDel="00714497" w:rsidRDefault="009F5CC2" w:rsidP="00EA3BCB">
      <w:pPr>
        <w:pStyle w:val="BodyText"/>
        <w:rPr>
          <w:del w:id="2827" w:author="Jones, Emma" w:date="2018-05-01T15:07:00Z"/>
        </w:rPr>
      </w:pPr>
      <w:bookmarkStart w:id="2828" w:name="_GoBack"/>
      <w:bookmarkEnd w:id="2828"/>
    </w:p>
    <w:p w14:paraId="2AFEDF40" w14:textId="77777777" w:rsidR="009F5CC2" w:rsidRPr="00D26514" w:rsidDel="00714497" w:rsidRDefault="009F5CC2" w:rsidP="00EA3BCB">
      <w:pPr>
        <w:pStyle w:val="BodyText"/>
        <w:rPr>
          <w:del w:id="2829" w:author="Jones, Emma" w:date="2018-05-01T15:07:00Z"/>
        </w:rPr>
      </w:pPr>
    </w:p>
    <w:p w14:paraId="0EC756B8" w14:textId="77777777" w:rsidR="001439BB" w:rsidRPr="00D26514" w:rsidRDefault="00746A3D" w:rsidP="00EA3BCB">
      <w:pPr>
        <w:pStyle w:val="BodyText"/>
      </w:pPr>
      <w:del w:id="2830" w:author="Jones, Emma" w:date="2018-05-01T15:07:00Z">
        <w:r w:rsidRPr="00D26514" w:rsidDel="00714497">
          <w:delText>&gt;</w:delText>
        </w:r>
      </w:del>
    </w:p>
    <w:p w14:paraId="10569ABA" w14:textId="6CC6AF35" w:rsidR="00EA4EA1" w:rsidRPr="00D26514" w:rsidRDefault="00EA4EA1">
      <w:pPr>
        <w:pStyle w:val="PartTitle"/>
        <w:rPr>
          <w:highlight w:val="yellow"/>
        </w:rPr>
      </w:pPr>
      <w:bookmarkStart w:id="2831" w:name="_Toc500238843"/>
      <w:bookmarkStart w:id="2832" w:name="OLE_LINK57"/>
      <w:bookmarkStart w:id="2833" w:name="OLE_LINK58"/>
      <w:r w:rsidRPr="00D26514">
        <w:lastRenderedPageBreak/>
        <w:t>Appendices</w:t>
      </w:r>
      <w:bookmarkEnd w:id="2804"/>
      <w:bookmarkEnd w:id="2831"/>
    </w:p>
    <w:p w14:paraId="69927F7E" w14:textId="77777777" w:rsidR="00144F18" w:rsidRPr="00D26514" w:rsidRDefault="00EA4EA1" w:rsidP="00EA4EA1">
      <w:pPr>
        <w:rPr>
          <w:i/>
        </w:rPr>
      </w:pPr>
      <w:bookmarkStart w:id="2834" w:name="OLE_LINK55"/>
      <w:bookmarkStart w:id="2835"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332AC1C4" w:rsidR="0095084C" w:rsidRPr="00D26514" w:rsidRDefault="0095084C" w:rsidP="0095084C">
      <w:pPr>
        <w:pStyle w:val="Heading1"/>
        <w:numPr>
          <w:ilvl w:val="0"/>
          <w:numId w:val="0"/>
        </w:numPr>
        <w:rPr>
          <w:noProof w:val="0"/>
        </w:rPr>
      </w:pPr>
      <w:bookmarkStart w:id="2836" w:name="_Toc500238844"/>
      <w:bookmarkStart w:id="2837" w:name="_Toc345074732"/>
      <w:bookmarkEnd w:id="2834"/>
      <w:bookmarkEnd w:id="2835"/>
      <w:r w:rsidRPr="00D26514">
        <w:rPr>
          <w:noProof w:val="0"/>
        </w:rPr>
        <w:lastRenderedPageBreak/>
        <w:t xml:space="preserve">Appendix A </w:t>
      </w:r>
      <w:del w:id="2838" w:author="Jones, Emma" w:date="2018-04-27T12:54:00Z">
        <w:r w:rsidRPr="00D26514" w:rsidDel="00420DDF">
          <w:rPr>
            <w:noProof w:val="0"/>
          </w:rPr>
          <w:delText>– &lt;Appendix Title&gt;</w:delText>
        </w:r>
        <w:bookmarkEnd w:id="2836"/>
        <w:r w:rsidRPr="00D26514" w:rsidDel="00420DDF">
          <w:rPr>
            <w:noProof w:val="0"/>
          </w:rPr>
          <w:delText xml:space="preserve"> </w:delText>
        </w:r>
      </w:del>
    </w:p>
    <w:p w14:paraId="68918B83" w14:textId="38521E49" w:rsidR="0095084C" w:rsidRPr="00D26514" w:rsidDel="00420DDF" w:rsidRDefault="0095084C" w:rsidP="0095084C">
      <w:pPr>
        <w:pStyle w:val="BodyText"/>
        <w:rPr>
          <w:del w:id="2839" w:author="Jones, Emma" w:date="2018-04-27T12:54:00Z"/>
        </w:rPr>
      </w:pPr>
      <w:del w:id="2840" w:author="Jones, Emma" w:date="2018-04-27T12:54:00Z">
        <w:r w:rsidRPr="00D26514" w:rsidDel="00420DDF">
          <w:delText>Appendix A text.</w:delText>
        </w:r>
      </w:del>
    </w:p>
    <w:p w14:paraId="32A220CB" w14:textId="5C1E4216" w:rsidR="0095084C" w:rsidRPr="00D26514" w:rsidDel="00420DDF" w:rsidRDefault="0095084C" w:rsidP="0095084C">
      <w:pPr>
        <w:pStyle w:val="Heading2"/>
        <w:numPr>
          <w:ilvl w:val="0"/>
          <w:numId w:val="0"/>
        </w:numPr>
        <w:rPr>
          <w:del w:id="2841" w:author="Jones, Emma" w:date="2018-04-27T12:54:00Z"/>
          <w:noProof w:val="0"/>
        </w:rPr>
      </w:pPr>
      <w:bookmarkStart w:id="2842" w:name="_Toc500238845"/>
      <w:del w:id="2843" w:author="Jones, Emma" w:date="2018-04-27T12:54:00Z">
        <w:r w:rsidRPr="00D26514" w:rsidDel="00420DDF">
          <w:rPr>
            <w:noProof w:val="0"/>
          </w:rPr>
          <w:delText>A.1 &lt;Title&gt;</w:delText>
        </w:r>
        <w:bookmarkEnd w:id="2842"/>
      </w:del>
    </w:p>
    <w:p w14:paraId="10D0DD6C" w14:textId="0FDA26F4" w:rsidR="0095084C" w:rsidRPr="00D26514" w:rsidDel="00420DDF" w:rsidRDefault="0095084C" w:rsidP="0095084C">
      <w:pPr>
        <w:pStyle w:val="BodyText"/>
        <w:rPr>
          <w:del w:id="2844" w:author="Jones, Emma" w:date="2018-04-27T12:54:00Z"/>
        </w:rPr>
      </w:pPr>
      <w:del w:id="2845" w:author="Jones, Emma" w:date="2018-04-27T12:54:00Z">
        <w:r w:rsidRPr="00D26514" w:rsidDel="00420DDF">
          <w:delText>Appendix A.1 text.</w:delText>
        </w:r>
      </w:del>
    </w:p>
    <w:p w14:paraId="37CB2B43" w14:textId="4F64AD4F" w:rsidR="0095084C" w:rsidRPr="00D26514" w:rsidDel="00420DDF" w:rsidRDefault="0095084C" w:rsidP="0095084C">
      <w:pPr>
        <w:pStyle w:val="Heading3"/>
        <w:numPr>
          <w:ilvl w:val="0"/>
          <w:numId w:val="0"/>
        </w:numPr>
        <w:rPr>
          <w:del w:id="2846" w:author="Jones, Emma" w:date="2018-04-27T12:54:00Z"/>
          <w:noProof w:val="0"/>
        </w:rPr>
      </w:pPr>
      <w:bookmarkStart w:id="2847" w:name="_Toc500238846"/>
      <w:del w:id="2848" w:author="Jones, Emma" w:date="2018-04-27T12:54:00Z">
        <w:r w:rsidRPr="00D26514" w:rsidDel="00420DDF">
          <w:rPr>
            <w:noProof w:val="0"/>
          </w:rPr>
          <w:delText>A.1.1 &lt;Title&gt;</w:delText>
        </w:r>
        <w:bookmarkEnd w:id="2847"/>
      </w:del>
    </w:p>
    <w:p w14:paraId="08477792" w14:textId="1FC46A12" w:rsidR="0095084C" w:rsidRDefault="0095084C" w:rsidP="0095084C">
      <w:pPr>
        <w:pStyle w:val="BodyText"/>
        <w:rPr>
          <w:ins w:id="2849" w:author="Jones, Emma" w:date="2018-04-27T12:54:00Z"/>
        </w:rPr>
      </w:pPr>
      <w:del w:id="2850" w:author="Jones, Emma" w:date="2018-04-27T12:54:00Z">
        <w:r w:rsidRPr="00D26514" w:rsidDel="00420DDF">
          <w:delText>Appendix A.1.1 text.</w:delText>
        </w:r>
      </w:del>
      <w:ins w:id="2851" w:author="Jones, Emma" w:date="2018-04-27T12:54:00Z">
        <w:r w:rsidR="00420DDF">
          <w:t>None</w:t>
        </w:r>
      </w:ins>
    </w:p>
    <w:p w14:paraId="4D25E697" w14:textId="38723824" w:rsidR="00420DDF" w:rsidRPr="00D26514" w:rsidDel="00420DDF" w:rsidRDefault="00420DDF" w:rsidP="0095084C">
      <w:pPr>
        <w:pStyle w:val="BodyText"/>
        <w:rPr>
          <w:del w:id="2852" w:author="Jones, Emma" w:date="2018-04-27T12:54:00Z"/>
        </w:rPr>
      </w:pPr>
    </w:p>
    <w:p w14:paraId="38C2C16E" w14:textId="4C390E4D" w:rsidR="0095084C" w:rsidRPr="00D26514" w:rsidRDefault="0095084C" w:rsidP="006C0C1C">
      <w:pPr>
        <w:pStyle w:val="Heading1"/>
        <w:numPr>
          <w:ilvl w:val="0"/>
          <w:numId w:val="0"/>
        </w:numPr>
        <w:rPr>
          <w:bCs/>
          <w:noProof w:val="0"/>
        </w:rPr>
      </w:pPr>
      <w:bookmarkStart w:id="2853" w:name="_Toc500238847"/>
      <w:r w:rsidRPr="00D26514">
        <w:rPr>
          <w:bCs/>
          <w:noProof w:val="0"/>
        </w:rPr>
        <w:lastRenderedPageBreak/>
        <w:t xml:space="preserve">Appendix B </w:t>
      </w:r>
      <w:del w:id="2854" w:author="Jones, Emma" w:date="2018-04-27T12:54:00Z">
        <w:r w:rsidRPr="00D26514" w:rsidDel="00420DDF">
          <w:rPr>
            <w:bCs/>
            <w:noProof w:val="0"/>
          </w:rPr>
          <w:delText>– &lt;Appendix Title&gt;</w:delText>
        </w:r>
        <w:bookmarkEnd w:id="2853"/>
        <w:r w:rsidRPr="00D26514" w:rsidDel="00420DDF">
          <w:rPr>
            <w:bCs/>
            <w:noProof w:val="0"/>
          </w:rPr>
          <w:delText xml:space="preserve"> </w:delText>
        </w:r>
      </w:del>
    </w:p>
    <w:p w14:paraId="228364F1" w14:textId="64F97C7A" w:rsidR="0095084C" w:rsidRPr="00D26514" w:rsidDel="00420DDF" w:rsidRDefault="0095084C" w:rsidP="0095084C">
      <w:pPr>
        <w:pStyle w:val="BodyText"/>
        <w:rPr>
          <w:del w:id="2855" w:author="Jones, Emma" w:date="2018-04-27T12:54:00Z"/>
        </w:rPr>
      </w:pPr>
      <w:del w:id="2856" w:author="Jones, Emma" w:date="2018-04-27T12:54:00Z">
        <w:r w:rsidRPr="00D26514" w:rsidDel="00420DDF">
          <w:delText>Appendix B text.</w:delText>
        </w:r>
      </w:del>
    </w:p>
    <w:p w14:paraId="25C42C12" w14:textId="6786F40F" w:rsidR="0095084C" w:rsidRPr="00D26514" w:rsidDel="00420DDF" w:rsidRDefault="0095084C" w:rsidP="0095084C">
      <w:pPr>
        <w:pStyle w:val="Heading2"/>
        <w:numPr>
          <w:ilvl w:val="0"/>
          <w:numId w:val="0"/>
        </w:numPr>
        <w:rPr>
          <w:del w:id="2857" w:author="Jones, Emma" w:date="2018-04-27T12:54:00Z"/>
          <w:noProof w:val="0"/>
        </w:rPr>
      </w:pPr>
      <w:bookmarkStart w:id="2858" w:name="_Toc500238848"/>
      <w:del w:id="2859" w:author="Jones, Emma" w:date="2018-04-27T12:54:00Z">
        <w:r w:rsidRPr="00D26514" w:rsidDel="00420DDF">
          <w:rPr>
            <w:noProof w:val="0"/>
          </w:rPr>
          <w:delText>B.1 &lt;Title&gt;</w:delText>
        </w:r>
        <w:bookmarkEnd w:id="2858"/>
      </w:del>
    </w:p>
    <w:p w14:paraId="71DB830E" w14:textId="3F4DD7E3" w:rsidR="0095084C" w:rsidRPr="00D26514" w:rsidDel="00420DDF" w:rsidRDefault="0095084C" w:rsidP="0095084C">
      <w:pPr>
        <w:pStyle w:val="BodyText"/>
        <w:rPr>
          <w:del w:id="2860" w:author="Jones, Emma" w:date="2018-04-27T12:54:00Z"/>
        </w:rPr>
      </w:pPr>
      <w:del w:id="2861" w:author="Jones, Emma" w:date="2018-04-27T12:54:00Z">
        <w:r w:rsidRPr="00D26514" w:rsidDel="00420DDF">
          <w:delText>Appendix B.1 text.</w:delText>
        </w:r>
      </w:del>
    </w:p>
    <w:p w14:paraId="0D3FAC18" w14:textId="016F1B4F" w:rsidR="0095084C" w:rsidRPr="00D26514" w:rsidDel="00420DDF" w:rsidRDefault="0095084C" w:rsidP="0095084C">
      <w:pPr>
        <w:pStyle w:val="Heading3"/>
        <w:numPr>
          <w:ilvl w:val="0"/>
          <w:numId w:val="0"/>
        </w:numPr>
        <w:rPr>
          <w:del w:id="2862" w:author="Jones, Emma" w:date="2018-04-27T12:54:00Z"/>
          <w:noProof w:val="0"/>
        </w:rPr>
      </w:pPr>
      <w:bookmarkStart w:id="2863" w:name="_Toc500238849"/>
      <w:del w:id="2864" w:author="Jones, Emma" w:date="2018-04-27T12:54:00Z">
        <w:r w:rsidRPr="00D26514" w:rsidDel="00420DDF">
          <w:rPr>
            <w:noProof w:val="0"/>
          </w:rPr>
          <w:delText>B.1.1 &lt;Title&gt;</w:delText>
        </w:r>
        <w:bookmarkEnd w:id="2863"/>
      </w:del>
    </w:p>
    <w:p w14:paraId="5EB9DFDF" w14:textId="17BA014D" w:rsidR="0095084C" w:rsidRPr="00D26514" w:rsidRDefault="0095084C" w:rsidP="0095084C">
      <w:pPr>
        <w:pStyle w:val="BodyText"/>
      </w:pPr>
      <w:del w:id="2865" w:author="Jones, Emma" w:date="2018-04-27T12:54:00Z">
        <w:r w:rsidRPr="00D26514" w:rsidDel="00420DDF">
          <w:delText>Appendix B.1.1 text.</w:delText>
        </w:r>
      </w:del>
      <w:ins w:id="2866" w:author="Jones, Emma" w:date="2018-04-27T12:54:00Z">
        <w:r w:rsidR="00420DDF">
          <w:t>None</w:t>
        </w:r>
      </w:ins>
    </w:p>
    <w:bookmarkEnd w:id="2837"/>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867" w:name="_Toc345074737"/>
      <w:bookmarkStart w:id="2868" w:name="_Toc500238850"/>
      <w:bookmarkEnd w:id="2832"/>
      <w:bookmarkEnd w:id="2833"/>
      <w:r w:rsidRPr="00D26514">
        <w:lastRenderedPageBreak/>
        <w:t>V</w:t>
      </w:r>
      <w:r w:rsidR="00993FF5" w:rsidRPr="00D26514">
        <w:t>olume 4 – National Extensions</w:t>
      </w:r>
      <w:bookmarkEnd w:id="2867"/>
      <w:bookmarkEnd w:id="2868"/>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869" w:name="_Toc345074738"/>
      <w:bookmarkStart w:id="2870" w:name="_Toc500238851"/>
      <w:r w:rsidRPr="00D26514">
        <w:rPr>
          <w:bCs/>
          <w:noProof w:val="0"/>
        </w:rPr>
        <w:t xml:space="preserve">4 </w:t>
      </w:r>
      <w:r w:rsidR="00C63D7E" w:rsidRPr="00D26514">
        <w:rPr>
          <w:bCs/>
          <w:noProof w:val="0"/>
        </w:rPr>
        <w:t>National Extensions</w:t>
      </w:r>
      <w:bookmarkEnd w:id="2869"/>
      <w:bookmarkEnd w:id="2870"/>
    </w:p>
    <w:p w14:paraId="2846A6B1" w14:textId="634FC644" w:rsidR="00993FF5" w:rsidRPr="00D26514" w:rsidDel="008826B5" w:rsidRDefault="008826B5" w:rsidP="00BB76BC">
      <w:pPr>
        <w:pStyle w:val="AppendixHeading2"/>
        <w:rPr>
          <w:del w:id="2871" w:author="Jones, Emma" w:date="2018-04-27T12:49:00Z"/>
          <w:noProof w:val="0"/>
        </w:rPr>
      </w:pPr>
      <w:bookmarkStart w:id="2872" w:name="_Toc345074739"/>
      <w:bookmarkStart w:id="2873" w:name="_Toc500238852"/>
      <w:ins w:id="2874" w:author="Jones, Emma" w:date="2018-04-27T12:49:00Z">
        <w:r>
          <w:t>N/A</w:t>
        </w:r>
      </w:ins>
      <w:del w:id="2875" w:author="Jones, Emma" w:date="2018-04-27T12:49:00Z">
        <w:r w:rsidR="00C63D7E" w:rsidRPr="00D26514" w:rsidDel="008826B5">
          <w:rPr>
            <w:noProof w:val="0"/>
          </w:rPr>
          <w:delText xml:space="preserve">4.I </w:delText>
        </w:r>
        <w:r w:rsidR="00993FF5" w:rsidRPr="00D26514" w:rsidDel="008826B5">
          <w:rPr>
            <w:noProof w:val="0"/>
          </w:rPr>
          <w:delText>National Extensions for &lt;Country Name or IHE Organization&gt;</w:delText>
        </w:r>
        <w:bookmarkEnd w:id="2872"/>
        <w:bookmarkEnd w:id="2873"/>
      </w:del>
    </w:p>
    <w:p w14:paraId="3975A992" w14:textId="6DB7830A" w:rsidR="009843EF" w:rsidRPr="00D26514" w:rsidDel="008826B5" w:rsidRDefault="009843EF" w:rsidP="00597DB2">
      <w:pPr>
        <w:pStyle w:val="AuthorInstructions"/>
        <w:rPr>
          <w:del w:id="2876" w:author="Jones, Emma" w:date="2018-04-27T12:49:00Z"/>
        </w:rPr>
      </w:pPr>
      <w:del w:id="2877" w:author="Jones, Emma" w:date="2018-04-27T12:49:00Z">
        <w:r w:rsidRPr="00D26514" w:rsidDel="008826B5">
          <w:delText xml:space="preserve">&lt;A template for Volume 4 is included in this document for </w:delText>
        </w:r>
        <w:r w:rsidR="007773C8" w:rsidRPr="00D26514" w:rsidDel="008826B5">
          <w:delText>completeness;</w:delText>
        </w:r>
        <w:r w:rsidRPr="00D26514" w:rsidDel="008826B5">
          <w:delText xml:space="preserve"> however, National Extensions are typically developed after a profile has been published for Trial Implementation</w:delText>
        </w:r>
        <w:r w:rsidR="00F0665F" w:rsidRPr="00D26514" w:rsidDel="008826B5">
          <w:delText xml:space="preserve">. </w:delText>
        </w:r>
        <w:r w:rsidRPr="00D26514" w:rsidDel="008826B5">
          <w:delText>If you are developing a new profile for Public Comment, it is recommended that this section be marked “Not Applicable”.&gt;</w:delText>
        </w:r>
      </w:del>
    </w:p>
    <w:p w14:paraId="71F714A3" w14:textId="792983B8" w:rsidR="009843EF" w:rsidRPr="00D26514" w:rsidDel="008826B5" w:rsidRDefault="009843EF" w:rsidP="00597DB2">
      <w:pPr>
        <w:pStyle w:val="AuthorInstructions"/>
        <w:rPr>
          <w:del w:id="2878" w:author="Jones, Emma" w:date="2018-04-27T12:49:00Z"/>
        </w:rPr>
      </w:pPr>
      <w:del w:id="2879" w:author="Jones, Emma" w:date="2018-04-27T12:49:00Z">
        <w:r w:rsidRPr="00D26514" w:rsidDel="008826B5">
          <w:delText>&lt;Avoid using this section if you can, this is “only if absolutely necessary”</w:delText>
        </w:r>
        <w:r w:rsidR="00F0665F" w:rsidRPr="00D26514" w:rsidDel="008826B5">
          <w:delText xml:space="preserve">. </w:delText>
        </w:r>
        <w:r w:rsidRPr="00D26514" w:rsidDel="008826B5">
          <w:delText>Differences add cost to implementation and testing and can reduce interoperability</w:delText>
        </w:r>
        <w:r w:rsidR="00F0665F" w:rsidRPr="00D26514" w:rsidDel="008826B5">
          <w:delText xml:space="preserve">. </w:delText>
        </w:r>
        <w:r w:rsidRPr="00D26514" w:rsidDel="008826B5">
          <w:delText>Review carefully to determine if the national use case truly requires a difference in the profile mechanisms rather than just differences in system configuration.&gt;</w:delText>
        </w:r>
      </w:del>
    </w:p>
    <w:p w14:paraId="2EDF9FCF" w14:textId="14FE215D" w:rsidR="003579DA" w:rsidRPr="00EA3BCB" w:rsidDel="008826B5" w:rsidRDefault="009843EF" w:rsidP="00597DB2">
      <w:pPr>
        <w:pStyle w:val="AuthorInstructions"/>
        <w:rPr>
          <w:del w:id="2880" w:author="Jones, Emma" w:date="2018-04-27T12:49:00Z"/>
          <w:rStyle w:val="BodyTextChar"/>
        </w:rPr>
      </w:pPr>
      <w:del w:id="2881" w:author="Jones, Emma" w:date="2018-04-27T12:49:00Z">
        <w:r w:rsidRPr="00D26514" w:rsidDel="008826B5">
          <w:delText xml:space="preserve">&lt; National Extensions can add requirements above and beyond IHE, but </w:delText>
        </w:r>
        <w:r w:rsidR="005F6D33" w:rsidRPr="00EA3BCB" w:rsidDel="008826B5">
          <w:rPr>
            <w:b/>
          </w:rPr>
          <w:delText>not</w:delText>
        </w:r>
        <w:r w:rsidR="005F6D33" w:rsidRPr="00D26514" w:rsidDel="008826B5">
          <w:delText xml:space="preserve"> </w:delText>
        </w:r>
        <w:r w:rsidRPr="00D26514" w:rsidDel="008826B5">
          <w:delText>relax requirements</w:delText>
        </w:r>
        <w:r w:rsidR="00F0665F" w:rsidRPr="00D26514" w:rsidDel="008826B5">
          <w:delText xml:space="preserve">. </w:delText>
        </w:r>
        <w:r w:rsidRPr="00D26514" w:rsidDel="008826B5">
          <w:delText xml:space="preserve">This would </w:delText>
        </w:r>
        <w:r w:rsidR="00865616" w:rsidRPr="00D26514" w:rsidDel="008826B5">
          <w:delText xml:space="preserve">prevent </w:delText>
        </w:r>
        <w:r w:rsidRPr="00D26514" w:rsidDel="008826B5">
          <w:delText xml:space="preserve">Connectathon results based on national testing being recognized elsewhere. For more information, see </w:delText>
        </w:r>
        <w:r w:rsidR="00CB5971" w:rsidDel="008826B5">
          <w:fldChar w:fldCharType="begin"/>
        </w:r>
        <w:r w:rsidR="00CB5971" w:rsidDel="008826B5">
          <w:delInstrText xml:space="preserve"> HYPERLINK "http://wiki.ihe.net/index.php?title=National_Extensions_Process" </w:delInstrText>
        </w:r>
        <w:r w:rsidR="00CB5971" w:rsidDel="008826B5">
          <w:fldChar w:fldCharType="separate"/>
        </w:r>
        <w:r w:rsidRPr="00D26514" w:rsidDel="008826B5">
          <w:rPr>
            <w:rStyle w:val="Hyperlink"/>
            <w:i w:val="0"/>
            <w:iCs/>
          </w:rPr>
          <w:delText>http://wiki.ihe.net/index.php?title=National_Extensions_Process</w:delText>
        </w:r>
        <w:r w:rsidR="00CB5971" w:rsidDel="008826B5">
          <w:rPr>
            <w:rStyle w:val="Hyperlink"/>
            <w:iCs/>
          </w:rPr>
          <w:fldChar w:fldCharType="end"/>
        </w:r>
        <w:r w:rsidRPr="00EA3BCB" w:rsidDel="008826B5">
          <w:rPr>
            <w:rStyle w:val="BodyTextChar"/>
          </w:rPr>
          <w:delText>.&gt;</w:delText>
        </w:r>
      </w:del>
    </w:p>
    <w:p w14:paraId="5402A5EF" w14:textId="54C617BF" w:rsidR="00993FF5" w:rsidRPr="00D26514" w:rsidDel="008826B5" w:rsidRDefault="00147A61" w:rsidP="00597DB2">
      <w:pPr>
        <w:pStyle w:val="AuthorInstructions"/>
        <w:rPr>
          <w:del w:id="2882" w:author="Jones, Emma" w:date="2018-04-27T12:49:00Z"/>
        </w:rPr>
      </w:pPr>
      <w:del w:id="2883" w:author="Jones, Emma" w:date="2018-04-27T12:49:00Z">
        <w:r w:rsidRPr="00D26514" w:rsidDel="008826B5">
          <w:delText xml:space="preserve">The format of this section is not </w:delText>
        </w:r>
        <w:r w:rsidR="009843EF" w:rsidRPr="00D26514" w:rsidDel="008826B5">
          <w:delText xml:space="preserve">strongly </w:delText>
        </w:r>
        <w:r w:rsidRPr="00D26514" w:rsidDel="008826B5">
          <w:delText>specified due to the varying nature of national extensions</w:delText>
        </w:r>
        <w:r w:rsidR="00F0665F" w:rsidRPr="00D26514" w:rsidDel="008826B5">
          <w:delText xml:space="preserve">. </w:delText>
        </w:r>
        <w:r w:rsidR="009843EF" w:rsidRPr="00D26514" w:rsidDel="008826B5">
          <w:delText>For an example of National Extensions, see R</w:delText>
        </w:r>
        <w:r w:rsidR="00881CD8" w:rsidRPr="00D26514" w:rsidDel="008826B5">
          <w:delText xml:space="preserve">AD </w:delText>
        </w:r>
        <w:r w:rsidR="009843EF" w:rsidRPr="00D26514" w:rsidDel="008826B5">
          <w:delText xml:space="preserve">TF </w:delText>
        </w:r>
        <w:r w:rsidR="00881CD8" w:rsidRPr="00D26514" w:rsidDel="008826B5">
          <w:delText>4</w:delText>
        </w:r>
        <w:r w:rsidR="009843EF" w:rsidRPr="00D26514" w:rsidDel="008826B5">
          <w:delText>.</w:delText>
        </w:r>
        <w:r w:rsidRPr="00D26514" w:rsidDel="008826B5">
          <w:delText>&gt;</w:delText>
        </w:r>
      </w:del>
    </w:p>
    <w:p w14:paraId="04A4A495" w14:textId="6301D361" w:rsidR="00C83F0F" w:rsidRPr="00D26514" w:rsidDel="008826B5" w:rsidRDefault="00C83F0F" w:rsidP="00477C87">
      <w:pPr>
        <w:pStyle w:val="AppendixHeading3"/>
        <w:numPr>
          <w:ilvl w:val="0"/>
          <w:numId w:val="0"/>
        </w:numPr>
        <w:rPr>
          <w:del w:id="2884" w:author="Jones, Emma" w:date="2018-04-27T12:49:00Z"/>
          <w:noProof w:val="0"/>
        </w:rPr>
      </w:pPr>
      <w:bookmarkStart w:id="2885" w:name="_Toc301176972"/>
      <w:bookmarkStart w:id="2886" w:name="_Toc345074740"/>
      <w:bookmarkStart w:id="2887" w:name="_Toc500238853"/>
      <w:del w:id="2888" w:author="Jones, Emma" w:date="2018-04-27T12:49:00Z">
        <w:r w:rsidRPr="00D26514" w:rsidDel="008826B5">
          <w:rPr>
            <w:noProof w:val="0"/>
          </w:rPr>
          <w:delText>4.</w:delText>
        </w:r>
        <w:r w:rsidR="00C63D7E" w:rsidRPr="00D26514" w:rsidDel="008826B5">
          <w:rPr>
            <w:noProof w:val="0"/>
          </w:rPr>
          <w:delText>I.</w:delText>
        </w:r>
        <w:r w:rsidRPr="00D26514" w:rsidDel="008826B5">
          <w:rPr>
            <w:noProof w:val="0"/>
          </w:rPr>
          <w:delText>1</w:delText>
        </w:r>
        <w:r w:rsidR="007773C8" w:rsidRPr="00D26514" w:rsidDel="008826B5">
          <w:rPr>
            <w:noProof w:val="0"/>
          </w:rPr>
          <w:delText xml:space="preserve"> </w:delText>
        </w:r>
        <w:r w:rsidRPr="00D26514" w:rsidDel="008826B5">
          <w:rPr>
            <w:noProof w:val="0"/>
          </w:rPr>
          <w:delText>Comment Submission</w:delText>
        </w:r>
        <w:bookmarkEnd w:id="2885"/>
        <w:bookmarkEnd w:id="2886"/>
        <w:bookmarkEnd w:id="2887"/>
      </w:del>
    </w:p>
    <w:p w14:paraId="3B4AAB0A" w14:textId="0B54201E" w:rsidR="00C83F0F" w:rsidRPr="00D26514" w:rsidDel="008826B5" w:rsidRDefault="00C83F0F" w:rsidP="00FF2BA5">
      <w:pPr>
        <w:pStyle w:val="BodyText"/>
        <w:rPr>
          <w:del w:id="2889" w:author="Jones, Emma" w:date="2018-04-27T12:49:00Z"/>
        </w:rPr>
      </w:pPr>
      <w:del w:id="2890" w:author="Jones, Emma" w:date="2018-04-27T12:49:00Z">
        <w:r w:rsidRPr="00D26514" w:rsidDel="008826B5">
          <w:delText>This national extension document was authored under the sponsorship and supervision of &lt;sponsor name&gt;, who welcome comments on this document and the IHE &lt;country&gt; initiative. Comments should be directed to:</w:delText>
        </w:r>
      </w:del>
    </w:p>
    <w:p w14:paraId="3A908057" w14:textId="299C350B" w:rsidR="00C83F0F" w:rsidRPr="00D26514" w:rsidDel="008826B5" w:rsidRDefault="00C83F0F" w:rsidP="0005577A">
      <w:pPr>
        <w:pStyle w:val="BodyText"/>
        <w:ind w:firstLine="720"/>
        <w:rPr>
          <w:del w:id="2891" w:author="Jones, Emma" w:date="2018-04-27T12:49:00Z"/>
        </w:rPr>
      </w:pPr>
      <w:del w:id="2892" w:author="Jones, Emma" w:date="2018-04-27T12:49:00Z">
        <w:r w:rsidRPr="00D26514" w:rsidDel="008826B5">
          <w:delText>&lt;</w:delText>
        </w:r>
        <w:r w:rsidR="007773C8" w:rsidRPr="00D26514" w:rsidDel="008826B5">
          <w:delText>Name</w:delText>
        </w:r>
        <w:r w:rsidRPr="00D26514" w:rsidDel="008826B5">
          <w:delText>, organization, title, email address&gt;</w:delText>
        </w:r>
      </w:del>
    </w:p>
    <w:p w14:paraId="54985E0C" w14:textId="08004A68" w:rsidR="00C83F0F" w:rsidRPr="00D26514" w:rsidDel="008826B5" w:rsidRDefault="00C83F0F" w:rsidP="00BB76BC">
      <w:pPr>
        <w:pStyle w:val="AppendixHeading3"/>
        <w:numPr>
          <w:ilvl w:val="0"/>
          <w:numId w:val="0"/>
        </w:numPr>
        <w:rPr>
          <w:del w:id="2893" w:author="Jones, Emma" w:date="2018-04-27T12:49:00Z"/>
          <w:noProof w:val="0"/>
        </w:rPr>
      </w:pPr>
      <w:bookmarkStart w:id="2894" w:name="_Toc345074741"/>
      <w:bookmarkStart w:id="2895" w:name="_Toc500238854"/>
      <w:del w:id="2896" w:author="Jones, Emma" w:date="2018-04-27T12:49:00Z">
        <w:r w:rsidRPr="00D26514" w:rsidDel="008826B5">
          <w:rPr>
            <w:noProof w:val="0"/>
          </w:rPr>
          <w:delText>4.</w:delText>
        </w:r>
        <w:r w:rsidR="00C63D7E" w:rsidRPr="00D26514" w:rsidDel="008826B5">
          <w:rPr>
            <w:noProof w:val="0"/>
          </w:rPr>
          <w:delText>I.</w:delText>
        </w:r>
        <w:r w:rsidRPr="00D26514" w:rsidDel="008826B5">
          <w:rPr>
            <w:noProof w:val="0"/>
          </w:rPr>
          <w:delText>2 &lt;Profile Name&gt;</w:delText>
        </w:r>
        <w:r w:rsidR="001D6BB3" w:rsidRPr="00D26514" w:rsidDel="008826B5">
          <w:rPr>
            <w:noProof w:val="0"/>
          </w:rPr>
          <w:delText xml:space="preserve"> </w:delText>
        </w:r>
        <w:r w:rsidR="00077EA0" w:rsidRPr="00D26514" w:rsidDel="008826B5">
          <w:rPr>
            <w:noProof w:val="0"/>
          </w:rPr>
          <w:delText>&lt;</w:delText>
        </w:r>
        <w:r w:rsidR="001D6BB3" w:rsidRPr="00D26514" w:rsidDel="008826B5">
          <w:rPr>
            <w:noProof w:val="0"/>
          </w:rPr>
          <w:delText>(</w:delText>
        </w:r>
        <w:r w:rsidR="00077EA0" w:rsidRPr="00D26514" w:rsidDel="008826B5">
          <w:rPr>
            <w:noProof w:val="0"/>
          </w:rPr>
          <w:delText>Profile Acronym</w:delText>
        </w:r>
        <w:r w:rsidR="001D6BB3" w:rsidRPr="00D26514" w:rsidDel="008826B5">
          <w:rPr>
            <w:noProof w:val="0"/>
          </w:rPr>
          <w:delText>)</w:delText>
        </w:r>
        <w:r w:rsidR="00077EA0" w:rsidRPr="00D26514" w:rsidDel="008826B5">
          <w:rPr>
            <w:noProof w:val="0"/>
          </w:rPr>
          <w:delText>&gt;</w:delText>
        </w:r>
        <w:bookmarkEnd w:id="2894"/>
        <w:bookmarkEnd w:id="2895"/>
        <w:r w:rsidRPr="00D26514" w:rsidDel="008826B5">
          <w:rPr>
            <w:noProof w:val="0"/>
          </w:rPr>
          <w:delText xml:space="preserve"> </w:delText>
        </w:r>
      </w:del>
    </w:p>
    <w:p w14:paraId="745CE765" w14:textId="107BD7BA" w:rsidR="00C83F0F" w:rsidRPr="00D26514" w:rsidDel="008826B5" w:rsidRDefault="00B8586D" w:rsidP="00597DB2">
      <w:pPr>
        <w:pStyle w:val="AuthorInstructions"/>
        <w:rPr>
          <w:del w:id="2897" w:author="Jones, Emma" w:date="2018-04-27T12:49:00Z"/>
        </w:rPr>
      </w:pPr>
      <w:del w:id="2898" w:author="Jones, Emma" w:date="2018-04-27T12:49:00Z">
        <w:r w:rsidRPr="00D26514" w:rsidDel="008826B5">
          <w:delText>&lt;</w:delText>
        </w:r>
        <w:r w:rsidR="007773C8" w:rsidRPr="00D26514" w:rsidDel="008826B5">
          <w:delText>A</w:delText>
        </w:r>
        <w:r w:rsidRPr="00D26514" w:rsidDel="008826B5">
          <w:delText>dd info or tables&gt;</w:delText>
        </w:r>
      </w:del>
    </w:p>
    <w:p w14:paraId="2B260341" w14:textId="33377BE0" w:rsidR="00C83F0F" w:rsidRPr="00D26514" w:rsidDel="008826B5" w:rsidRDefault="00C83F0F" w:rsidP="00EA3BCB">
      <w:pPr>
        <w:pStyle w:val="AppendixHeading4"/>
        <w:rPr>
          <w:del w:id="2899" w:author="Jones, Emma" w:date="2018-04-27T12:49:00Z"/>
        </w:rPr>
      </w:pPr>
      <w:bookmarkStart w:id="2900" w:name="_Toc500238855"/>
      <w:bookmarkStart w:id="2901" w:name="_Toc345074742"/>
      <w:del w:id="2902" w:author="Jones, Emma" w:date="2018-04-27T12:49:00Z">
        <w:r w:rsidRPr="00D26514" w:rsidDel="008826B5">
          <w:delText>4.</w:delText>
        </w:r>
        <w:r w:rsidR="00C63D7E" w:rsidRPr="00D26514" w:rsidDel="008826B5">
          <w:delText>I.</w:delText>
        </w:r>
        <w:r w:rsidRPr="00D26514" w:rsidDel="008826B5">
          <w:delText xml:space="preserve">2.1&lt;Profile Acronym&gt; </w:delText>
        </w:r>
        <w:r w:rsidR="009F5CC2" w:rsidRPr="00D26514" w:rsidDel="008826B5">
          <w:delText>Value Set Binding for &lt;Country Name or IHE Organization&gt; Realm Concept Domains</w:delText>
        </w:r>
        <w:bookmarkEnd w:id="2900"/>
        <w:bookmarkEnd w:id="2901"/>
      </w:del>
    </w:p>
    <w:p w14:paraId="6C57AE4D" w14:textId="21349470" w:rsidR="009F5CC2" w:rsidRPr="00D26514" w:rsidDel="008826B5" w:rsidRDefault="00C83F0F" w:rsidP="00EA3BCB">
      <w:pPr>
        <w:pStyle w:val="BodyText"/>
        <w:rPr>
          <w:del w:id="2903" w:author="Jones, Emma" w:date="2018-04-27T12:49:00Z"/>
        </w:rPr>
      </w:pPr>
      <w:del w:id="2904" w:author="Jones, Emma" w:date="2018-04-27T12:49:00Z">
        <w:r w:rsidRPr="00D26514" w:rsidDel="008826B5">
          <w:rPr>
            <w:i/>
          </w:rPr>
          <w:delText>&lt;</w:delText>
        </w:r>
        <w:r w:rsidR="009F5CC2" w:rsidRPr="00D26514" w:rsidDel="008826B5">
          <w:rPr>
            <w:i/>
          </w:rPr>
          <w:delText xml:space="preserve">This </w:delText>
        </w:r>
        <w:r w:rsidR="001263B9" w:rsidRPr="00D26514" w:rsidDel="008826B5">
          <w:rPr>
            <w:i/>
          </w:rPr>
          <w:delText>section</w:delText>
        </w:r>
        <w:r w:rsidR="009F5CC2" w:rsidRPr="00D26514" w:rsidDel="008826B5">
          <w:rPr>
            <w:i/>
          </w:rPr>
          <w:delText xml:space="preserve"> defines the actual value sets and code systems for any coded concepts that were described by concept domains in the main profile and binds the value set to the coded concepts.&gt;</w:delText>
        </w:r>
      </w:del>
    </w:p>
    <w:p w14:paraId="7AC6AA11" w14:textId="5BC9B281" w:rsidR="00C83F0F" w:rsidRPr="00D26514" w:rsidDel="008826B5" w:rsidRDefault="00C83F0F" w:rsidP="00EA3BCB">
      <w:pPr>
        <w:pStyle w:val="BodyText"/>
        <w:rPr>
          <w:del w:id="2905" w:author="Jones, Emma" w:date="2018-04-27T12:49:00Z"/>
        </w:rPr>
      </w:pPr>
      <w:del w:id="2906" w:author="Jones, Emma" w:date="2018-04-27T12:49:00Z">
        <w:r w:rsidRPr="00D26514" w:rsidDel="008826B5">
          <w:rPr>
            <w:i/>
          </w:rPr>
          <w:delText>&lt;</w:delText>
        </w:r>
        <w:r w:rsidR="007773C8" w:rsidRPr="00D26514" w:rsidDel="008826B5">
          <w:rPr>
            <w:i/>
          </w:rPr>
          <w:delText>A</w:delText>
        </w:r>
        <w:r w:rsidRPr="00D26514" w:rsidDel="008826B5">
          <w:rPr>
            <w:i/>
          </w:rPr>
          <w:delText>dd info or tables&gt;</w:delText>
        </w:r>
      </w:del>
    </w:p>
    <w:p w14:paraId="3277562C" w14:textId="7C5FC4C2" w:rsidR="009F5CC2" w:rsidRPr="00D26514" w:rsidDel="008826B5" w:rsidRDefault="009F5CC2" w:rsidP="00EA3BCB">
      <w:pPr>
        <w:pStyle w:val="BodyText"/>
        <w:rPr>
          <w:del w:id="2907" w:author="Jones, Emma" w:date="2018-04-27T12:49:00Z"/>
        </w:rPr>
      </w:pPr>
      <w:bookmarkStart w:id="2908" w:name="_Toc345074743"/>
      <w:del w:id="2909" w:author="Jones, Emma" w:date="2018-04-27T12:49:00Z">
        <w:r w:rsidRPr="00D26514" w:rsidDel="008826B5">
          <w:rPr>
            <w:i/>
          </w:rPr>
          <w:delText>&lt;Delete the example below prior to publication for Public Comment.&gt;</w:delText>
        </w:r>
      </w:del>
    </w:p>
    <w:p w14:paraId="2731A389" w14:textId="68261542" w:rsidR="009F5CC2" w:rsidRPr="00EA3BCB" w:rsidDel="008826B5" w:rsidRDefault="009F5CC2" w:rsidP="00EA3BCB">
      <w:pPr>
        <w:pStyle w:val="BodyText"/>
        <w:rPr>
          <w:del w:id="2910" w:author="Jones, Emma" w:date="2018-04-27T12:49:00Z"/>
          <w:i/>
        </w:rPr>
      </w:pPr>
      <w:del w:id="2911" w:author="Jones, Emma" w:date="2018-04-27T12:49:00Z">
        <w:r w:rsidRPr="00EA3BCB" w:rsidDel="008826B5">
          <w:rPr>
            <w:i/>
          </w:rPr>
          <w:delText>&lt;</w:delText>
        </w:r>
        <w:r w:rsidR="005F6D33" w:rsidRPr="00EA3BCB" w:rsidDel="008826B5">
          <w:rPr>
            <w:i/>
          </w:rPr>
          <w:delText xml:space="preserve">e.g., </w:delText>
        </w:r>
      </w:del>
    </w:p>
    <w:p w14:paraId="365B9889" w14:textId="0950AC35" w:rsidR="009F5CC2" w:rsidRPr="00D26514" w:rsidDel="008826B5" w:rsidRDefault="009F5CC2" w:rsidP="009F5CC2">
      <w:pPr>
        <w:pStyle w:val="AppendixHeading3"/>
        <w:keepNext/>
        <w:numPr>
          <w:ilvl w:val="0"/>
          <w:numId w:val="0"/>
        </w:numPr>
        <w:rPr>
          <w:del w:id="2912" w:author="Jones, Emma" w:date="2018-04-27T12:48:00Z"/>
          <w:bCs/>
          <w:noProof w:val="0"/>
        </w:rPr>
      </w:pPr>
      <w:bookmarkStart w:id="2913" w:name="_Toc397603182"/>
      <w:bookmarkStart w:id="2914" w:name="_Toc500238856"/>
      <w:del w:id="2915" w:author="Jones, Emma" w:date="2018-04-27T12:48:00Z">
        <w:r w:rsidRPr="00D26514" w:rsidDel="008826B5">
          <w:rPr>
            <w:noProof w:val="0"/>
          </w:rPr>
          <w:delText>4.I.2.1 &lt;Profile Acronym&gt; Value Set Binding for US Realm Concept Domains</w:delText>
        </w:r>
        <w:bookmarkEnd w:id="2913"/>
        <w:bookmarkEnd w:id="2914"/>
        <w:r w:rsidRPr="00D26514" w:rsidDel="008826B5">
          <w:rPr>
            <w:bCs/>
            <w:noProof w:val="0"/>
          </w:rPr>
          <w:delText xml:space="preserve"> </w:delText>
        </w:r>
      </w:del>
    </w:p>
    <w:p w14:paraId="72F78A78" w14:textId="7C13F95A" w:rsidR="009F5CC2" w:rsidRPr="00D26514" w:rsidDel="008826B5" w:rsidRDefault="009F5CC2" w:rsidP="009F5CC2">
      <w:pPr>
        <w:pStyle w:val="BodyText"/>
        <w:rPr>
          <w:del w:id="2916" w:author="Jones, Emma" w:date="2018-04-27T12:49:00Z"/>
        </w:rPr>
      </w:pPr>
    </w:p>
    <w:tbl>
      <w:tblPr>
        <w:tblW w:w="9360" w:type="dxa"/>
        <w:jc w:val="center"/>
        <w:tblLayout w:type="fixed"/>
        <w:tblLook w:val="0000" w:firstRow="0" w:lastRow="0" w:firstColumn="0" w:lastColumn="0" w:noHBand="0" w:noVBand="0"/>
      </w:tblPr>
      <w:tblGrid>
        <w:gridCol w:w="2954"/>
        <w:gridCol w:w="3436"/>
        <w:gridCol w:w="2970"/>
      </w:tblGrid>
      <w:tr w:rsidR="009F5CC2" w:rsidRPr="00D26514" w:rsidDel="008826B5" w14:paraId="01DC8A86" w14:textId="2B1AA9CD" w:rsidTr="00EA3BCB">
        <w:trPr>
          <w:cantSplit/>
          <w:trHeight w:val="300"/>
          <w:tblHeader/>
          <w:jc w:val="center"/>
          <w:del w:id="2917" w:author="Jones, Emma" w:date="2018-04-27T12:48:00Z"/>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62A68653" w:rsidR="009F5CC2" w:rsidRPr="00D26514" w:rsidDel="008826B5" w:rsidRDefault="009F5CC2" w:rsidP="0093034E">
            <w:pPr>
              <w:pStyle w:val="TableEntryHeader"/>
              <w:rPr>
                <w:del w:id="2918" w:author="Jones, Emma" w:date="2018-04-27T12:48:00Z"/>
              </w:rPr>
            </w:pPr>
            <w:del w:id="2919" w:author="Jones, Emma" w:date="2018-04-27T12:48:00Z">
              <w:r w:rsidRPr="00D26514" w:rsidDel="008826B5">
                <w:delText>UV Concept Domain</w:delText>
              </w:r>
            </w:del>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297C11B2" w:rsidR="009F5CC2" w:rsidRPr="00D26514" w:rsidDel="008826B5" w:rsidRDefault="009F5CC2" w:rsidP="0093034E">
            <w:pPr>
              <w:pStyle w:val="TableEntryHeader"/>
              <w:rPr>
                <w:del w:id="2920" w:author="Jones, Emma" w:date="2018-04-27T12:48:00Z"/>
              </w:rPr>
            </w:pPr>
            <w:del w:id="2921" w:author="Jones, Emma" w:date="2018-04-27T12:48:00Z">
              <w:r w:rsidRPr="00D26514" w:rsidDel="008826B5">
                <w:delText>US Realm Vocabulary Binding or Single Code Binding</w:delText>
              </w:r>
            </w:del>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17BF9097" w:rsidR="009F5CC2" w:rsidRPr="00D26514" w:rsidDel="008826B5" w:rsidRDefault="009F5CC2" w:rsidP="0093034E">
            <w:pPr>
              <w:pStyle w:val="TableEntryHeader"/>
              <w:rPr>
                <w:del w:id="2922" w:author="Jones, Emma" w:date="2018-04-27T12:48:00Z"/>
              </w:rPr>
            </w:pPr>
            <w:del w:id="2923" w:author="Jones, Emma" w:date="2018-04-27T12:48:00Z">
              <w:r w:rsidRPr="00D26514" w:rsidDel="008826B5">
                <w:delText xml:space="preserve">Value Set OID </w:delText>
              </w:r>
            </w:del>
          </w:p>
        </w:tc>
      </w:tr>
      <w:tr w:rsidR="009F5CC2" w:rsidRPr="00D26514" w:rsidDel="008826B5" w14:paraId="3ABEC8B2" w14:textId="3C05EFD3" w:rsidTr="00EA3BCB">
        <w:trPr>
          <w:cantSplit/>
          <w:trHeight w:val="300"/>
          <w:jc w:val="center"/>
          <w:del w:id="2924" w:author="Jones, Emma" w:date="2018-04-27T12:48:00Z"/>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38F0F91C" w:rsidR="009F5CC2" w:rsidRPr="00D26514" w:rsidDel="008826B5" w:rsidRDefault="009F5CC2" w:rsidP="0093034E">
            <w:pPr>
              <w:pStyle w:val="TableEntry"/>
              <w:rPr>
                <w:del w:id="2925" w:author="Jones, Emma" w:date="2018-04-27T12:48:00Z"/>
              </w:rPr>
            </w:pPr>
            <w:del w:id="2926" w:author="Jones, Emma" w:date="2018-04-27T12:48:00Z">
              <w:r w:rsidRPr="00D26514" w:rsidDel="008826B5">
                <w:delText>UV_CardiacProcedureDrugClasses</w:delText>
              </w:r>
            </w:del>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0F9186A2" w:rsidR="009F5CC2" w:rsidRPr="00D26514" w:rsidDel="008826B5" w:rsidRDefault="009F5CC2" w:rsidP="0093034E">
            <w:pPr>
              <w:pStyle w:val="TableEntry"/>
              <w:rPr>
                <w:del w:id="2927" w:author="Jones, Emma" w:date="2018-04-27T12:48:00Z"/>
              </w:rPr>
            </w:pPr>
            <w:del w:id="2928" w:author="Jones, Emma" w:date="2018-04-27T12:48:00Z">
              <w:r w:rsidRPr="00D26514" w:rsidDel="008826B5">
                <w:delText>US_CardiacProcedureDrugClasses</w:delText>
              </w:r>
            </w:del>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41A397DE" w:rsidR="009F5CC2" w:rsidRPr="00D26514" w:rsidDel="008826B5" w:rsidRDefault="009F5CC2" w:rsidP="0093034E">
            <w:pPr>
              <w:pStyle w:val="TableEntry"/>
              <w:rPr>
                <w:del w:id="2929" w:author="Jones, Emma" w:date="2018-04-27T12:48:00Z"/>
                <w:b/>
                <w:color w:val="000000"/>
              </w:rPr>
            </w:pPr>
            <w:del w:id="2930" w:author="Jones, Emma" w:date="2018-04-27T12:48:00Z">
              <w:r w:rsidRPr="00D26514" w:rsidDel="008826B5">
                <w:rPr>
                  <w:rFonts w:eastAsia="Calibri"/>
                </w:rPr>
                <w:delText>1.3.6.1.4.1.19376.1.4.1.5.15</w:delText>
              </w:r>
            </w:del>
          </w:p>
        </w:tc>
      </w:tr>
    </w:tbl>
    <w:p w14:paraId="44262909" w14:textId="052EAEAD" w:rsidR="009F5CC2" w:rsidRPr="00D26514" w:rsidDel="008826B5" w:rsidRDefault="009F5CC2" w:rsidP="009F5CC2">
      <w:pPr>
        <w:pStyle w:val="BodyText"/>
        <w:rPr>
          <w:del w:id="2931" w:author="Jones, Emma" w:date="2018-04-27T12:49:00Z"/>
        </w:rPr>
      </w:pPr>
    </w:p>
    <w:p w14:paraId="070105FB" w14:textId="46431385" w:rsidR="009F5CC2" w:rsidRPr="00D26514" w:rsidDel="008826B5" w:rsidRDefault="009F5CC2" w:rsidP="009F5CC2">
      <w:pPr>
        <w:pStyle w:val="Heading4"/>
        <w:numPr>
          <w:ilvl w:val="0"/>
          <w:numId w:val="0"/>
        </w:numPr>
        <w:rPr>
          <w:del w:id="2932" w:author="Jones, Emma" w:date="2018-04-27T12:48:00Z"/>
          <w:bCs/>
          <w:noProof w:val="0"/>
        </w:rPr>
      </w:pPr>
      <w:bookmarkStart w:id="2933" w:name="_Toc388433935"/>
      <w:bookmarkStart w:id="2934" w:name="_Toc397603183"/>
      <w:bookmarkStart w:id="2935" w:name="_Toc500238857"/>
      <w:del w:id="2936" w:author="Jones, Emma" w:date="2018-04-27T12:48:00Z">
        <w:r w:rsidRPr="00D26514" w:rsidDel="008826B5">
          <w:rPr>
            <w:bCs/>
            <w:noProof w:val="0"/>
          </w:rPr>
          <w:delText>4.I.2.1.1 US_CardiacProcedureDrugClasses (</w:delText>
        </w:r>
        <w:r w:rsidRPr="00D26514" w:rsidDel="008826B5">
          <w:rPr>
            <w:rFonts w:eastAsia="Calibri"/>
            <w:noProof w:val="0"/>
          </w:rPr>
          <w:delText>1.3.6.1.4.1.19376.1.4.1.5.15</w:delText>
        </w:r>
        <w:r w:rsidRPr="00D26514" w:rsidDel="008826B5">
          <w:rPr>
            <w:bCs/>
            <w:noProof w:val="0"/>
          </w:rPr>
          <w:delText>)</w:delText>
        </w:r>
        <w:bookmarkEnd w:id="2933"/>
        <w:bookmarkEnd w:id="2934"/>
        <w:bookmarkEnd w:id="2935"/>
        <w:r w:rsidRPr="00D26514" w:rsidDel="008826B5">
          <w:rPr>
            <w:bCs/>
            <w:noProof w:val="0"/>
          </w:rPr>
          <w:delText xml:space="preserve"> </w:delText>
        </w:r>
      </w:del>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rsidDel="008826B5" w14:paraId="3576574F" w14:textId="47A13D3C" w:rsidTr="00EA3BCB">
        <w:trPr>
          <w:trHeight w:val="548"/>
          <w:jc w:val="center"/>
          <w:del w:id="2937" w:author="Jones, Emma" w:date="2018-04-27T12:48:00Z"/>
        </w:trPr>
        <w:tc>
          <w:tcPr>
            <w:tcW w:w="4608" w:type="dxa"/>
            <w:tcBorders>
              <w:tl2br w:val="single" w:sz="4" w:space="0" w:color="auto"/>
            </w:tcBorders>
            <w:shd w:val="clear" w:color="auto" w:fill="D9D9D9"/>
          </w:tcPr>
          <w:p w14:paraId="4D4F1B24" w14:textId="0B86EAE8" w:rsidR="009F5CC2" w:rsidRPr="00D26514" w:rsidDel="008826B5" w:rsidRDefault="009F5CC2" w:rsidP="0093034E">
            <w:pPr>
              <w:pStyle w:val="TableEntryHeader"/>
              <w:jc w:val="right"/>
              <w:rPr>
                <w:del w:id="2938" w:author="Jones, Emma" w:date="2018-04-27T12:48:00Z"/>
                <w:rFonts w:eastAsia="Calibri"/>
              </w:rPr>
            </w:pPr>
            <w:del w:id="2939" w:author="Jones, Emma" w:date="2018-04-27T12:48:00Z">
              <w:r w:rsidRPr="00D26514" w:rsidDel="008826B5">
                <w:rPr>
                  <w:rFonts w:eastAsia="Calibri"/>
                </w:rPr>
                <w:delText>Coding Scheme</w:delText>
              </w:r>
            </w:del>
          </w:p>
          <w:p w14:paraId="6ED10D51" w14:textId="51EE6B5F" w:rsidR="009F5CC2" w:rsidRPr="00D26514" w:rsidDel="008826B5" w:rsidRDefault="009F5CC2" w:rsidP="0093034E">
            <w:pPr>
              <w:pStyle w:val="TableEntryHeader"/>
              <w:jc w:val="left"/>
              <w:rPr>
                <w:del w:id="2940" w:author="Jones, Emma" w:date="2018-04-27T12:48:00Z"/>
                <w:rFonts w:eastAsia="Calibri"/>
              </w:rPr>
            </w:pPr>
            <w:del w:id="2941" w:author="Jones, Emma" w:date="2018-04-27T12:48:00Z">
              <w:r w:rsidRPr="00D26514" w:rsidDel="008826B5">
                <w:rPr>
                  <w:rFonts w:eastAsia="Calibri"/>
                </w:rPr>
                <w:delText>Concept</w:delText>
              </w:r>
            </w:del>
          </w:p>
        </w:tc>
        <w:tc>
          <w:tcPr>
            <w:tcW w:w="2250" w:type="dxa"/>
            <w:shd w:val="clear" w:color="auto" w:fill="D9D9D9"/>
          </w:tcPr>
          <w:p w14:paraId="64F8C313" w14:textId="26E4F530" w:rsidR="009F5CC2" w:rsidRPr="00D26514" w:rsidDel="008826B5" w:rsidRDefault="009F5CC2" w:rsidP="0093034E">
            <w:pPr>
              <w:pStyle w:val="TableEntryHeader"/>
              <w:rPr>
                <w:del w:id="2942" w:author="Jones, Emma" w:date="2018-04-27T12:48:00Z"/>
                <w:rFonts w:cs="Arial"/>
              </w:rPr>
            </w:pPr>
            <w:del w:id="2943" w:author="Jones, Emma" w:date="2018-04-27T12:48:00Z">
              <w:r w:rsidRPr="00D26514" w:rsidDel="008826B5">
                <w:rPr>
                  <w:rFonts w:eastAsia="Calibri"/>
                </w:rPr>
                <w:delText>SNOMED CT</w:delText>
              </w:r>
              <w:r w:rsidRPr="00D26514" w:rsidDel="008826B5">
                <w:rPr>
                  <w:rFonts w:cs="Arial"/>
                </w:rPr>
                <w:delText xml:space="preserve"> </w:delText>
              </w:r>
            </w:del>
          </w:p>
        </w:tc>
        <w:tc>
          <w:tcPr>
            <w:tcW w:w="1620" w:type="dxa"/>
            <w:shd w:val="clear" w:color="auto" w:fill="D9D9D9"/>
          </w:tcPr>
          <w:p w14:paraId="3660AA69" w14:textId="389F0575" w:rsidR="009F5CC2" w:rsidRPr="00D26514" w:rsidDel="008826B5" w:rsidRDefault="009F5CC2" w:rsidP="0093034E">
            <w:pPr>
              <w:pStyle w:val="TableEntryHeader"/>
              <w:rPr>
                <w:del w:id="2944" w:author="Jones, Emma" w:date="2018-04-27T12:48:00Z"/>
                <w:rFonts w:eastAsia="Calibri"/>
              </w:rPr>
            </w:pPr>
            <w:del w:id="2945" w:author="Jones, Emma" w:date="2018-04-27T12:48:00Z">
              <w:r w:rsidRPr="00D26514" w:rsidDel="008826B5">
                <w:rPr>
                  <w:rFonts w:eastAsia="Calibri"/>
                </w:rPr>
                <w:delText xml:space="preserve">NDF-RT </w:delText>
              </w:r>
            </w:del>
          </w:p>
        </w:tc>
      </w:tr>
      <w:tr w:rsidR="009F5CC2" w:rsidRPr="00D26514" w:rsidDel="008826B5" w14:paraId="4530F51C" w14:textId="3886AE40" w:rsidTr="00EA3BCB">
        <w:trPr>
          <w:jc w:val="center"/>
          <w:del w:id="2946" w:author="Jones, Emma" w:date="2018-04-27T12:48:00Z"/>
        </w:trPr>
        <w:tc>
          <w:tcPr>
            <w:tcW w:w="4608" w:type="dxa"/>
          </w:tcPr>
          <w:p w14:paraId="18005163" w14:textId="0FB6F793" w:rsidR="009F5CC2" w:rsidRPr="00D26514" w:rsidDel="008826B5" w:rsidRDefault="009F5CC2" w:rsidP="0093034E">
            <w:pPr>
              <w:pStyle w:val="TableEntry"/>
              <w:rPr>
                <w:del w:id="2947" w:author="Jones, Emma" w:date="2018-04-27T12:48:00Z"/>
                <w:rFonts w:eastAsia="Calibri"/>
              </w:rPr>
            </w:pPr>
            <w:del w:id="2948" w:author="Jones, Emma" w:date="2018-04-27T12:48:00Z">
              <w:r w:rsidRPr="00D26514" w:rsidDel="008826B5">
                <w:rPr>
                  <w:rFonts w:eastAsia="Calibri"/>
                </w:rPr>
                <w:delText>Calcium channel blockers</w:delText>
              </w:r>
            </w:del>
          </w:p>
        </w:tc>
        <w:tc>
          <w:tcPr>
            <w:tcW w:w="2250" w:type="dxa"/>
          </w:tcPr>
          <w:p w14:paraId="5F3EF4B7" w14:textId="79446E88" w:rsidR="009F5CC2" w:rsidRPr="00D26514" w:rsidDel="008826B5" w:rsidRDefault="009F5CC2" w:rsidP="0093034E">
            <w:pPr>
              <w:pStyle w:val="TableEntry"/>
              <w:rPr>
                <w:del w:id="2949" w:author="Jones, Emma" w:date="2018-04-27T12:48:00Z"/>
                <w:rFonts w:eastAsia="Calibri"/>
              </w:rPr>
            </w:pPr>
            <w:del w:id="2950" w:author="Jones, Emma" w:date="2018-04-27T12:48:00Z">
              <w:r w:rsidRPr="00D26514" w:rsidDel="008826B5">
                <w:rPr>
                  <w:rFonts w:eastAsia="Calibri"/>
                </w:rPr>
                <w:delText>48698004</w:delText>
              </w:r>
            </w:del>
          </w:p>
        </w:tc>
        <w:tc>
          <w:tcPr>
            <w:tcW w:w="1620" w:type="dxa"/>
          </w:tcPr>
          <w:p w14:paraId="0D3F01B3" w14:textId="51515715" w:rsidR="009F5CC2" w:rsidRPr="00D26514" w:rsidDel="008826B5" w:rsidRDefault="009F5CC2" w:rsidP="0093034E">
            <w:pPr>
              <w:pStyle w:val="TableEntry"/>
              <w:rPr>
                <w:del w:id="2951" w:author="Jones, Emma" w:date="2018-04-27T12:48:00Z"/>
                <w:rFonts w:eastAsia="Calibri"/>
              </w:rPr>
            </w:pPr>
            <w:del w:id="2952" w:author="Jones, Emma" w:date="2018-04-27T12:48:00Z">
              <w:r w:rsidRPr="00D26514" w:rsidDel="008826B5">
                <w:rPr>
                  <w:rFonts w:eastAsia="Calibri"/>
                </w:rPr>
                <w:delText>N0000029119</w:delText>
              </w:r>
            </w:del>
          </w:p>
        </w:tc>
      </w:tr>
      <w:tr w:rsidR="009F5CC2" w:rsidRPr="00D26514" w:rsidDel="008826B5" w14:paraId="270CBCBC" w14:textId="0F3CCC16" w:rsidTr="00EA3BCB">
        <w:trPr>
          <w:jc w:val="center"/>
          <w:del w:id="2953" w:author="Jones, Emma" w:date="2018-04-27T12:48:00Z"/>
        </w:trPr>
        <w:tc>
          <w:tcPr>
            <w:tcW w:w="4608" w:type="dxa"/>
          </w:tcPr>
          <w:p w14:paraId="02381F26" w14:textId="21D79D20" w:rsidR="009F5CC2" w:rsidRPr="00D26514" w:rsidDel="008826B5" w:rsidRDefault="009F5CC2" w:rsidP="0093034E">
            <w:pPr>
              <w:pStyle w:val="TableEntry"/>
              <w:rPr>
                <w:del w:id="2954" w:author="Jones, Emma" w:date="2018-04-27T12:48:00Z"/>
                <w:rFonts w:eastAsia="Calibri"/>
              </w:rPr>
            </w:pPr>
            <w:del w:id="2955" w:author="Jones, Emma" w:date="2018-04-27T12:48:00Z">
              <w:r w:rsidRPr="00D26514" w:rsidDel="008826B5">
                <w:rPr>
                  <w:rFonts w:eastAsia="Calibri"/>
                </w:rPr>
                <w:delText>Beta-blockers</w:delText>
              </w:r>
            </w:del>
          </w:p>
        </w:tc>
        <w:tc>
          <w:tcPr>
            <w:tcW w:w="2250" w:type="dxa"/>
          </w:tcPr>
          <w:p w14:paraId="3E0F9E77" w14:textId="67B3A03A" w:rsidR="009F5CC2" w:rsidRPr="00D26514" w:rsidDel="008826B5" w:rsidRDefault="009F5CC2" w:rsidP="0093034E">
            <w:pPr>
              <w:pStyle w:val="TableEntry"/>
              <w:rPr>
                <w:del w:id="2956" w:author="Jones, Emma" w:date="2018-04-27T12:48:00Z"/>
                <w:rFonts w:eastAsia="Calibri"/>
              </w:rPr>
            </w:pPr>
            <w:del w:id="2957" w:author="Jones, Emma" w:date="2018-04-27T12:48:00Z">
              <w:r w:rsidRPr="00D26514" w:rsidDel="008826B5">
                <w:rPr>
                  <w:rFonts w:eastAsia="Calibri"/>
                </w:rPr>
                <w:delText>33252009</w:delText>
              </w:r>
            </w:del>
          </w:p>
        </w:tc>
        <w:tc>
          <w:tcPr>
            <w:tcW w:w="1620" w:type="dxa"/>
          </w:tcPr>
          <w:p w14:paraId="783F14C5" w14:textId="7116B579" w:rsidR="009F5CC2" w:rsidRPr="00D26514" w:rsidDel="008826B5" w:rsidRDefault="009F5CC2" w:rsidP="0093034E">
            <w:pPr>
              <w:pStyle w:val="TableEntry"/>
              <w:rPr>
                <w:del w:id="2958" w:author="Jones, Emma" w:date="2018-04-27T12:48:00Z"/>
                <w:rFonts w:eastAsia="Calibri"/>
              </w:rPr>
            </w:pPr>
            <w:del w:id="2959" w:author="Jones, Emma" w:date="2018-04-27T12:48:00Z">
              <w:r w:rsidRPr="00D26514" w:rsidDel="008826B5">
                <w:rPr>
                  <w:rFonts w:eastAsia="Calibri"/>
                </w:rPr>
                <w:delText>N0000029118</w:delText>
              </w:r>
            </w:del>
          </w:p>
        </w:tc>
      </w:tr>
      <w:tr w:rsidR="009F5CC2" w:rsidRPr="00D26514" w:rsidDel="008826B5" w14:paraId="3C0D3987" w14:textId="6BD874B8" w:rsidTr="00EA3BCB">
        <w:trPr>
          <w:jc w:val="center"/>
          <w:del w:id="2960" w:author="Jones, Emma" w:date="2018-04-27T12:48:00Z"/>
        </w:trPr>
        <w:tc>
          <w:tcPr>
            <w:tcW w:w="4608" w:type="dxa"/>
          </w:tcPr>
          <w:p w14:paraId="2EB132D1" w14:textId="2A6E157A" w:rsidR="009F5CC2" w:rsidRPr="00D26514" w:rsidDel="008826B5" w:rsidRDefault="009F5CC2" w:rsidP="0093034E">
            <w:pPr>
              <w:pStyle w:val="TableEntry"/>
              <w:rPr>
                <w:del w:id="2961" w:author="Jones, Emma" w:date="2018-04-27T12:48:00Z"/>
                <w:rFonts w:eastAsia="Calibri"/>
              </w:rPr>
            </w:pPr>
            <w:del w:id="2962" w:author="Jones, Emma" w:date="2018-04-27T12:48:00Z">
              <w:r w:rsidRPr="00D26514" w:rsidDel="008826B5">
                <w:rPr>
                  <w:rFonts w:eastAsia="Calibri"/>
                </w:rPr>
                <w:delText>Nitrates</w:delText>
              </w:r>
            </w:del>
          </w:p>
        </w:tc>
        <w:tc>
          <w:tcPr>
            <w:tcW w:w="2250" w:type="dxa"/>
          </w:tcPr>
          <w:p w14:paraId="5EF75071" w14:textId="5C3AA69C" w:rsidR="009F5CC2" w:rsidRPr="00D26514" w:rsidDel="008826B5" w:rsidRDefault="009F5CC2" w:rsidP="0093034E">
            <w:pPr>
              <w:pStyle w:val="TableEntry"/>
              <w:rPr>
                <w:del w:id="2963" w:author="Jones, Emma" w:date="2018-04-27T12:48:00Z"/>
                <w:rFonts w:eastAsia="Calibri"/>
              </w:rPr>
            </w:pPr>
            <w:del w:id="2964" w:author="Jones, Emma" w:date="2018-04-27T12:48:00Z">
              <w:r w:rsidRPr="00D26514" w:rsidDel="008826B5">
                <w:rPr>
                  <w:rFonts w:eastAsia="Calibri"/>
                </w:rPr>
                <w:delText>31970009</w:delText>
              </w:r>
            </w:del>
          </w:p>
        </w:tc>
        <w:tc>
          <w:tcPr>
            <w:tcW w:w="1620" w:type="dxa"/>
          </w:tcPr>
          <w:p w14:paraId="50D5FB0E" w14:textId="51169ED7" w:rsidR="009F5CC2" w:rsidRPr="00D26514" w:rsidDel="008826B5" w:rsidRDefault="009F5CC2" w:rsidP="0093034E">
            <w:pPr>
              <w:pStyle w:val="TableEntry"/>
              <w:rPr>
                <w:del w:id="2965" w:author="Jones, Emma" w:date="2018-04-27T12:48:00Z"/>
                <w:rFonts w:eastAsia="Calibri"/>
              </w:rPr>
            </w:pPr>
            <w:del w:id="2966" w:author="Jones, Emma" w:date="2018-04-27T12:48:00Z">
              <w:r w:rsidRPr="00D26514" w:rsidDel="008826B5">
                <w:rPr>
                  <w:rFonts w:eastAsia="Calibri"/>
                </w:rPr>
                <w:delText>N0000007647</w:delText>
              </w:r>
            </w:del>
          </w:p>
        </w:tc>
      </w:tr>
      <w:tr w:rsidR="009F5CC2" w:rsidRPr="00D26514" w:rsidDel="008826B5" w14:paraId="03BC5D6C" w14:textId="7F73CB44" w:rsidTr="00EA3BCB">
        <w:trPr>
          <w:jc w:val="center"/>
          <w:del w:id="2967" w:author="Jones, Emma" w:date="2018-04-27T12:48:00Z"/>
        </w:trPr>
        <w:tc>
          <w:tcPr>
            <w:tcW w:w="4608" w:type="dxa"/>
          </w:tcPr>
          <w:p w14:paraId="6264CA08" w14:textId="6A02B625" w:rsidR="009F5CC2" w:rsidRPr="00D26514" w:rsidDel="008826B5" w:rsidRDefault="009F5CC2" w:rsidP="0093034E">
            <w:pPr>
              <w:pStyle w:val="TableEntry"/>
              <w:rPr>
                <w:del w:id="2968" w:author="Jones, Emma" w:date="2018-04-27T12:48:00Z"/>
                <w:rFonts w:eastAsia="Calibri"/>
              </w:rPr>
            </w:pPr>
            <w:del w:id="2969" w:author="Jones, Emma" w:date="2018-04-27T12:48:00Z">
              <w:r w:rsidRPr="00D26514" w:rsidDel="008826B5">
                <w:rPr>
                  <w:rFonts w:eastAsia="Calibri"/>
                </w:rPr>
                <w:delText xml:space="preserve">Aminophylline </w:delText>
              </w:r>
            </w:del>
          </w:p>
        </w:tc>
        <w:tc>
          <w:tcPr>
            <w:tcW w:w="2250" w:type="dxa"/>
          </w:tcPr>
          <w:p w14:paraId="4FA77484" w14:textId="35C40A7B" w:rsidR="009F5CC2" w:rsidRPr="00D26514" w:rsidDel="008826B5" w:rsidRDefault="009F5CC2" w:rsidP="0093034E">
            <w:pPr>
              <w:pStyle w:val="TableEntry"/>
              <w:rPr>
                <w:del w:id="2970" w:author="Jones, Emma" w:date="2018-04-27T12:48:00Z"/>
                <w:rFonts w:eastAsia="Calibri"/>
              </w:rPr>
            </w:pPr>
            <w:del w:id="2971" w:author="Jones, Emma" w:date="2018-04-27T12:48:00Z">
              <w:r w:rsidRPr="00D26514" w:rsidDel="008826B5">
                <w:rPr>
                  <w:rFonts w:eastAsia="Calibri"/>
                </w:rPr>
                <w:delText>55867006</w:delText>
              </w:r>
            </w:del>
          </w:p>
        </w:tc>
        <w:tc>
          <w:tcPr>
            <w:tcW w:w="1620" w:type="dxa"/>
          </w:tcPr>
          <w:p w14:paraId="662DBD19" w14:textId="3CD2D64B" w:rsidR="009F5CC2" w:rsidRPr="00D26514" w:rsidDel="008826B5" w:rsidRDefault="009F5CC2" w:rsidP="0093034E">
            <w:pPr>
              <w:pStyle w:val="TableEntry"/>
              <w:rPr>
                <w:del w:id="2972" w:author="Jones, Emma" w:date="2018-04-27T12:48:00Z"/>
                <w:rFonts w:eastAsia="Calibri"/>
              </w:rPr>
            </w:pPr>
            <w:del w:id="2973" w:author="Jones, Emma" w:date="2018-04-27T12:48:00Z">
              <w:r w:rsidRPr="00D26514" w:rsidDel="008826B5">
                <w:rPr>
                  <w:rFonts w:eastAsia="Calibri"/>
                </w:rPr>
                <w:delText>N0000146397</w:delText>
              </w:r>
            </w:del>
          </w:p>
        </w:tc>
      </w:tr>
    </w:tbl>
    <w:p w14:paraId="6C58BCF1" w14:textId="48BD2F97" w:rsidR="009F5CC2" w:rsidRPr="00D26514" w:rsidDel="008826B5" w:rsidRDefault="009F5CC2" w:rsidP="00EA3BCB">
      <w:pPr>
        <w:pStyle w:val="BodyText"/>
        <w:rPr>
          <w:del w:id="2974" w:author="Jones, Emma" w:date="2018-04-27T12:48:00Z"/>
        </w:rPr>
      </w:pPr>
    </w:p>
    <w:p w14:paraId="2355590C" w14:textId="415BB1B4" w:rsidR="009F5CC2" w:rsidRPr="00D26514" w:rsidDel="008826B5" w:rsidRDefault="009F5CC2" w:rsidP="00EA3BCB">
      <w:pPr>
        <w:pStyle w:val="BodyText"/>
        <w:rPr>
          <w:del w:id="2975" w:author="Jones, Emma" w:date="2018-04-27T12:48:00Z"/>
        </w:rPr>
      </w:pPr>
      <w:del w:id="2976" w:author="Jones, Emma" w:date="2018-04-27T12:48:00Z">
        <w:r w:rsidRPr="00D26514" w:rsidDel="008826B5">
          <w:delText>&gt;</w:delText>
        </w:r>
      </w:del>
    </w:p>
    <w:p w14:paraId="1C45DFA1" w14:textId="57BCF3E4" w:rsidR="00C83F0F" w:rsidRPr="00D26514" w:rsidDel="008826B5" w:rsidRDefault="00C83F0F" w:rsidP="00EA3BCB">
      <w:pPr>
        <w:pStyle w:val="AppendixHeading4"/>
        <w:rPr>
          <w:del w:id="2977" w:author="Jones, Emma" w:date="2018-04-27T12:48:00Z"/>
        </w:rPr>
      </w:pPr>
      <w:bookmarkStart w:id="2978" w:name="_Toc500238858"/>
      <w:del w:id="2979" w:author="Jones, Emma" w:date="2018-04-27T12:48:00Z">
        <w:r w:rsidRPr="00D26514" w:rsidDel="008826B5">
          <w:delText>4.</w:delText>
        </w:r>
        <w:r w:rsidR="00C63D7E" w:rsidRPr="00D26514" w:rsidDel="008826B5">
          <w:delText>I.</w:delText>
        </w:r>
        <w:r w:rsidRPr="00D26514" w:rsidDel="008826B5">
          <w:delText>2.2&lt;Profile Acronym&gt; &lt;Type of Change&gt;</w:delText>
        </w:r>
        <w:bookmarkEnd w:id="2908"/>
        <w:bookmarkEnd w:id="2978"/>
      </w:del>
    </w:p>
    <w:p w14:paraId="3FA0D4CB" w14:textId="4AD1F26B" w:rsidR="00B8586D" w:rsidRPr="00D26514" w:rsidDel="008826B5" w:rsidRDefault="00C83F0F" w:rsidP="00BB76BC">
      <w:pPr>
        <w:pStyle w:val="AuthorInstructions"/>
        <w:rPr>
          <w:del w:id="2980" w:author="Jones, Emma" w:date="2018-04-27T12:48:00Z"/>
        </w:rPr>
      </w:pPr>
      <w:del w:id="2981" w:author="Jones, Emma" w:date="2018-04-27T12:48:00Z">
        <w:r w:rsidRPr="00D26514" w:rsidDel="008826B5">
          <w:delText>&lt;</w:delText>
        </w:r>
        <w:r w:rsidR="007773C8" w:rsidRPr="00D26514" w:rsidDel="008826B5">
          <w:delText>A</w:delText>
        </w:r>
        <w:r w:rsidRPr="00D26514" w:rsidDel="008826B5">
          <w:delText>dd info or tables&gt;</w:delText>
        </w:r>
      </w:del>
    </w:p>
    <w:p w14:paraId="18103728" w14:textId="7FEDB0F6" w:rsidR="003579DA" w:rsidRPr="00D26514" w:rsidDel="008826B5" w:rsidRDefault="00C63D7E" w:rsidP="00EA3BCB">
      <w:pPr>
        <w:pStyle w:val="AppendixHeading2"/>
        <w:rPr>
          <w:del w:id="2982" w:author="Jones, Emma" w:date="2018-04-27T12:48:00Z"/>
          <w:noProof w:val="0"/>
        </w:rPr>
      </w:pPr>
      <w:bookmarkStart w:id="2983" w:name="_Toc345074744"/>
      <w:bookmarkStart w:id="2984" w:name="_Toc500238859"/>
      <w:del w:id="2985" w:author="Jones, Emma" w:date="2018-04-27T12:48:00Z">
        <w:r w:rsidRPr="00D26514" w:rsidDel="008826B5">
          <w:rPr>
            <w:noProof w:val="0"/>
          </w:rPr>
          <w:delText>4.I+1</w:delText>
        </w:r>
        <w:r w:rsidR="00477C87" w:rsidRPr="00D26514" w:rsidDel="008826B5">
          <w:rPr>
            <w:noProof w:val="0"/>
          </w:rPr>
          <w:delText xml:space="preserve"> </w:delText>
        </w:r>
        <w:r w:rsidR="003579DA" w:rsidRPr="00D26514" w:rsidDel="008826B5">
          <w:rPr>
            <w:noProof w:val="0"/>
          </w:rPr>
          <w:delText>National Extensions for &lt;Country Name or IHE Organization&gt;</w:delText>
        </w:r>
        <w:bookmarkEnd w:id="2983"/>
        <w:bookmarkEnd w:id="2984"/>
      </w:del>
    </w:p>
    <w:p w14:paraId="32D9C732" w14:textId="20A59FE4" w:rsidR="00CA4B27" w:rsidRPr="00D26514" w:rsidDel="008826B5" w:rsidRDefault="003579DA" w:rsidP="00C729ED">
      <w:pPr>
        <w:pStyle w:val="AuthorInstructions"/>
        <w:rPr>
          <w:del w:id="2986" w:author="Jones, Emma" w:date="2018-04-27T12:48:00Z"/>
        </w:rPr>
      </w:pPr>
      <w:del w:id="2987" w:author="Jones, Emma" w:date="2018-04-27T12:48:00Z">
        <w:r w:rsidRPr="00D26514" w:rsidDel="008826B5">
          <w:delText>&lt;Repeat (and increment) the section above as needed for additional National Extensions&gt;</w:delText>
        </w:r>
      </w:del>
    </w:p>
    <w:p w14:paraId="1E32508C" w14:textId="5E3B9289" w:rsidR="00EA4332" w:rsidRPr="00D26514" w:rsidDel="008826B5" w:rsidRDefault="00EA4332" w:rsidP="007117B8">
      <w:pPr>
        <w:pStyle w:val="BodyText"/>
        <w:rPr>
          <w:del w:id="2988" w:author="Jones, Emma" w:date="2018-04-27T12:48:00Z"/>
        </w:rPr>
      </w:pPr>
    </w:p>
    <w:p w14:paraId="48E34354" w14:textId="5438D0B3" w:rsidR="00CA4B27" w:rsidRPr="00D26514" w:rsidDel="008826B5" w:rsidRDefault="00CA4B27" w:rsidP="007117B8">
      <w:pPr>
        <w:pStyle w:val="BodyText"/>
        <w:rPr>
          <w:del w:id="2989" w:author="Jones, Emma" w:date="2018-04-27T12:48:00Z"/>
        </w:rPr>
      </w:pPr>
    </w:p>
    <w:p w14:paraId="1652DEE3" w14:textId="498F223A" w:rsidR="00CA4B27" w:rsidRPr="00D26514" w:rsidDel="008826B5" w:rsidRDefault="00CA4B27" w:rsidP="00CA4B27">
      <w:pPr>
        <w:pStyle w:val="PartTitle"/>
        <w:rPr>
          <w:del w:id="2990" w:author="Jones, Emma" w:date="2018-04-27T12:48:00Z"/>
          <w:highlight w:val="yellow"/>
        </w:rPr>
      </w:pPr>
      <w:bookmarkStart w:id="2991" w:name="_Toc500238860"/>
      <w:del w:id="2992" w:author="Jones, Emma" w:date="2018-04-27T12:48:00Z">
        <w:r w:rsidRPr="00D26514" w:rsidDel="008826B5">
          <w:delText>Appendices</w:delText>
        </w:r>
        <w:bookmarkEnd w:id="2991"/>
        <w:r w:rsidRPr="00D26514" w:rsidDel="008826B5">
          <w:rPr>
            <w:highlight w:val="yellow"/>
          </w:rPr>
          <w:delText xml:space="preserve"> </w:delText>
        </w:r>
      </w:del>
    </w:p>
    <w:p w14:paraId="7147EA3A" w14:textId="4F2A92C0" w:rsidR="00144F18" w:rsidRPr="00D26514" w:rsidDel="008826B5" w:rsidRDefault="00CA4B27" w:rsidP="00CA4B27">
      <w:pPr>
        <w:rPr>
          <w:del w:id="2993" w:author="Jones, Emma" w:date="2018-04-27T12:48:00Z"/>
          <w:i/>
        </w:rPr>
      </w:pPr>
      <w:del w:id="2994" w:author="Jones, Emma" w:date="2018-04-27T12:48:00Z">
        <w:r w:rsidRPr="00D26514" w:rsidDel="008826B5">
          <w:rPr>
            <w:i/>
          </w:rPr>
          <w:delText xml:space="preserve">&lt;Add any applicable </w:delText>
        </w:r>
        <w:r w:rsidR="00144F18" w:rsidRPr="00D26514" w:rsidDel="008826B5">
          <w:rPr>
            <w:i/>
          </w:rPr>
          <w:delText xml:space="preserve">Volume 4 </w:delText>
        </w:r>
        <w:r w:rsidRPr="00D26514" w:rsidDel="008826B5">
          <w:rPr>
            <w:i/>
          </w:rPr>
          <w:delText>appendices below</w:delText>
        </w:r>
        <w:r w:rsidR="00144F18" w:rsidRPr="00D26514" w:rsidDel="008826B5">
          <w:rPr>
            <w:i/>
          </w:rPr>
          <w:delText>&gt;</w:delText>
        </w:r>
      </w:del>
    </w:p>
    <w:p w14:paraId="043D6B6F" w14:textId="55CFD955" w:rsidR="00CA4B27" w:rsidRPr="00D26514" w:rsidDel="008826B5" w:rsidRDefault="00144F18" w:rsidP="00CA4B27">
      <w:pPr>
        <w:rPr>
          <w:del w:id="2995" w:author="Jones, Emma" w:date="2018-04-27T12:48:00Z"/>
          <w:i/>
        </w:rPr>
      </w:pPr>
      <w:del w:id="2996" w:author="Jones, Emma" w:date="2018-04-27T12:48:00Z">
        <w:r w:rsidRPr="00D26514" w:rsidDel="008826B5">
          <w:rPr>
            <w:i/>
          </w:rPr>
          <w:delText xml:space="preserve">&lt;If there are no Volume 4 appendices, enter “Not applicable” </w:delText>
        </w:r>
        <w:bookmarkStart w:id="2997" w:name="OLE_LINK91"/>
        <w:bookmarkStart w:id="2998" w:name="OLE_LINK92"/>
        <w:bookmarkStart w:id="2999" w:name="OLE_LINK93"/>
        <w:bookmarkStart w:id="3000" w:name="OLE_LINK94"/>
        <w:r w:rsidRPr="00D26514" w:rsidDel="008826B5">
          <w:rPr>
            <w:i/>
          </w:rPr>
          <w:delText>and delete the Appendix A and Appendix B placeholder sections</w:delText>
        </w:r>
        <w:bookmarkEnd w:id="2997"/>
        <w:bookmarkEnd w:id="2998"/>
        <w:bookmarkEnd w:id="2999"/>
        <w:bookmarkEnd w:id="3000"/>
        <w:r w:rsidR="00CA4B27" w:rsidRPr="00D26514" w:rsidDel="008826B5">
          <w:rPr>
            <w:i/>
          </w:rPr>
          <w:delText>.&gt;</w:delText>
        </w:r>
      </w:del>
    </w:p>
    <w:p w14:paraId="1A814663" w14:textId="484C5ABF" w:rsidR="0095084C" w:rsidRPr="00D26514" w:rsidDel="008826B5" w:rsidRDefault="0095084C" w:rsidP="0095084C">
      <w:pPr>
        <w:pStyle w:val="Heading1"/>
        <w:numPr>
          <w:ilvl w:val="0"/>
          <w:numId w:val="0"/>
        </w:numPr>
        <w:rPr>
          <w:del w:id="3001" w:author="Jones, Emma" w:date="2018-04-27T12:48:00Z"/>
          <w:noProof w:val="0"/>
        </w:rPr>
      </w:pPr>
      <w:bookmarkStart w:id="3002" w:name="_Toc472940235"/>
      <w:bookmarkStart w:id="3003" w:name="_Toc485054829"/>
      <w:bookmarkStart w:id="3004" w:name="_Toc485058483"/>
      <w:bookmarkStart w:id="3005" w:name="_Toc500238861"/>
      <w:bookmarkStart w:id="3006" w:name="OLE_LINK86"/>
      <w:bookmarkStart w:id="3007" w:name="OLE_LINK87"/>
      <w:bookmarkStart w:id="3008" w:name="OLE_LINK88"/>
      <w:bookmarkStart w:id="3009" w:name="OLE_LINK89"/>
      <w:del w:id="3010" w:author="Jones, Emma" w:date="2018-04-27T12:48:00Z">
        <w:r w:rsidRPr="00D26514" w:rsidDel="008826B5">
          <w:rPr>
            <w:noProof w:val="0"/>
          </w:rPr>
          <w:delText>Appendix A – &lt;Appendix Title&gt;</w:delText>
        </w:r>
        <w:bookmarkEnd w:id="3002"/>
        <w:bookmarkEnd w:id="3003"/>
        <w:bookmarkEnd w:id="3004"/>
        <w:bookmarkEnd w:id="3005"/>
        <w:r w:rsidRPr="00D26514" w:rsidDel="008826B5">
          <w:rPr>
            <w:noProof w:val="0"/>
          </w:rPr>
          <w:delText xml:space="preserve"> </w:delText>
        </w:r>
      </w:del>
    </w:p>
    <w:p w14:paraId="6C760500" w14:textId="344235A4" w:rsidR="0095084C" w:rsidRPr="00D26514" w:rsidDel="008826B5" w:rsidRDefault="0095084C" w:rsidP="0095084C">
      <w:pPr>
        <w:pStyle w:val="BodyText"/>
        <w:rPr>
          <w:del w:id="3011" w:author="Jones, Emma" w:date="2018-04-27T12:48:00Z"/>
        </w:rPr>
      </w:pPr>
      <w:del w:id="3012" w:author="Jones, Emma" w:date="2018-04-27T12:48:00Z">
        <w:r w:rsidRPr="00D26514" w:rsidDel="008826B5">
          <w:delText>Appendix A text.</w:delText>
        </w:r>
      </w:del>
    </w:p>
    <w:p w14:paraId="06AAC452" w14:textId="4151C591" w:rsidR="0095084C" w:rsidRPr="00D26514" w:rsidDel="008826B5" w:rsidRDefault="0095084C" w:rsidP="0095084C">
      <w:pPr>
        <w:pStyle w:val="Heading2"/>
        <w:numPr>
          <w:ilvl w:val="0"/>
          <w:numId w:val="0"/>
        </w:numPr>
        <w:rPr>
          <w:del w:id="3013" w:author="Jones, Emma" w:date="2018-04-27T12:48:00Z"/>
          <w:noProof w:val="0"/>
        </w:rPr>
      </w:pPr>
      <w:bookmarkStart w:id="3014" w:name="_Toc472940236"/>
      <w:bookmarkStart w:id="3015" w:name="_Toc485054830"/>
      <w:bookmarkStart w:id="3016" w:name="_Toc485058484"/>
      <w:bookmarkStart w:id="3017" w:name="_Toc500238862"/>
      <w:del w:id="3018" w:author="Jones, Emma" w:date="2018-04-27T12:48:00Z">
        <w:r w:rsidRPr="00D26514" w:rsidDel="008826B5">
          <w:rPr>
            <w:noProof w:val="0"/>
          </w:rPr>
          <w:delText>A.1 &lt;Title&gt;</w:delText>
        </w:r>
        <w:bookmarkEnd w:id="3014"/>
        <w:bookmarkEnd w:id="3015"/>
        <w:bookmarkEnd w:id="3016"/>
        <w:bookmarkEnd w:id="3017"/>
      </w:del>
    </w:p>
    <w:p w14:paraId="603A1FE1" w14:textId="4AE95519" w:rsidR="0095084C" w:rsidRPr="00D26514" w:rsidDel="008826B5" w:rsidRDefault="0095084C" w:rsidP="0095084C">
      <w:pPr>
        <w:pStyle w:val="BodyText"/>
        <w:rPr>
          <w:del w:id="3019" w:author="Jones, Emma" w:date="2018-04-27T12:48:00Z"/>
        </w:rPr>
      </w:pPr>
      <w:del w:id="3020" w:author="Jones, Emma" w:date="2018-04-27T12:48:00Z">
        <w:r w:rsidRPr="00D26514" w:rsidDel="008826B5">
          <w:delText>Appendix A.1 text.</w:delText>
        </w:r>
      </w:del>
    </w:p>
    <w:p w14:paraId="30E5ED61" w14:textId="6903AA27" w:rsidR="0095084C" w:rsidRPr="00D26514" w:rsidDel="008826B5" w:rsidRDefault="0095084C" w:rsidP="0095084C">
      <w:pPr>
        <w:pStyle w:val="Heading3"/>
        <w:numPr>
          <w:ilvl w:val="0"/>
          <w:numId w:val="0"/>
        </w:numPr>
        <w:rPr>
          <w:del w:id="3021" w:author="Jones, Emma" w:date="2018-04-27T12:48:00Z"/>
          <w:noProof w:val="0"/>
        </w:rPr>
      </w:pPr>
      <w:bookmarkStart w:id="3022" w:name="_Toc500238863"/>
      <w:bookmarkStart w:id="3023" w:name="OLE_LINK76"/>
      <w:bookmarkStart w:id="3024" w:name="OLE_LINK77"/>
      <w:bookmarkStart w:id="3025" w:name="OLE_LINK78"/>
      <w:del w:id="3026" w:author="Jones, Emma" w:date="2018-04-27T12:48:00Z">
        <w:r w:rsidRPr="00D26514" w:rsidDel="008826B5">
          <w:rPr>
            <w:noProof w:val="0"/>
          </w:rPr>
          <w:delText>A.1.1 &lt;Title&gt;</w:delText>
        </w:r>
        <w:bookmarkEnd w:id="3022"/>
      </w:del>
    </w:p>
    <w:p w14:paraId="742EF0F6" w14:textId="36B4763E" w:rsidR="008826B5" w:rsidRPr="00D26514" w:rsidDel="008826B5" w:rsidRDefault="0095084C" w:rsidP="0095084C">
      <w:pPr>
        <w:pStyle w:val="BodyText"/>
        <w:rPr>
          <w:del w:id="3027" w:author="Jones, Emma" w:date="2018-04-27T12:48:00Z"/>
        </w:rPr>
      </w:pPr>
      <w:del w:id="3028" w:author="Jones, Emma" w:date="2018-04-27T12:48:00Z">
        <w:r w:rsidRPr="00D26514" w:rsidDel="008826B5">
          <w:delText>Appendix A.1.1 text.</w:delText>
        </w:r>
      </w:del>
    </w:p>
    <w:p w14:paraId="6A6A8659" w14:textId="62AFA774" w:rsidR="0095084C" w:rsidRPr="00D26514" w:rsidDel="008826B5" w:rsidRDefault="0095084C">
      <w:pPr>
        <w:pStyle w:val="Heading1"/>
        <w:numPr>
          <w:ilvl w:val="0"/>
          <w:numId w:val="0"/>
        </w:numPr>
        <w:rPr>
          <w:del w:id="3029" w:author="Jones, Emma" w:date="2018-04-27T12:47:00Z"/>
          <w:noProof w:val="0"/>
        </w:rPr>
      </w:pPr>
      <w:bookmarkStart w:id="3030" w:name="_Toc500238864"/>
      <w:bookmarkEnd w:id="3006"/>
      <w:bookmarkEnd w:id="3007"/>
      <w:bookmarkEnd w:id="3023"/>
      <w:bookmarkEnd w:id="3024"/>
      <w:bookmarkEnd w:id="3025"/>
      <w:del w:id="3031" w:author="Jones, Emma" w:date="2018-04-27T12:47:00Z">
        <w:r w:rsidRPr="00D26514" w:rsidDel="008826B5">
          <w:rPr>
            <w:noProof w:val="0"/>
          </w:rPr>
          <w:delText>Appendix B – &lt;Appendix Title&gt;</w:delText>
        </w:r>
        <w:bookmarkEnd w:id="3030"/>
        <w:r w:rsidRPr="00D26514" w:rsidDel="008826B5">
          <w:rPr>
            <w:noProof w:val="0"/>
          </w:rPr>
          <w:delText xml:space="preserve"> </w:delText>
        </w:r>
      </w:del>
    </w:p>
    <w:p w14:paraId="13B0E225" w14:textId="07B7EC01" w:rsidR="0095084C" w:rsidRPr="00D26514" w:rsidDel="008826B5" w:rsidRDefault="0095084C">
      <w:pPr>
        <w:pStyle w:val="BodyText"/>
        <w:keepNext/>
        <w:pageBreakBefore/>
        <w:spacing w:before="240" w:after="60"/>
        <w:outlineLvl w:val="0"/>
        <w:rPr>
          <w:del w:id="3032" w:author="Jones, Emma" w:date="2018-04-27T12:47:00Z"/>
        </w:rPr>
        <w:pPrChange w:id="3033" w:author="Jones, Emma" w:date="2018-04-27T12:47:00Z">
          <w:pPr>
            <w:pStyle w:val="BodyText"/>
          </w:pPr>
        </w:pPrChange>
      </w:pPr>
      <w:del w:id="3034" w:author="Jones, Emma" w:date="2018-04-27T12:47:00Z">
        <w:r w:rsidRPr="00D26514" w:rsidDel="008826B5">
          <w:delText>Appendix B text.</w:delText>
        </w:r>
      </w:del>
    </w:p>
    <w:p w14:paraId="03E068CE" w14:textId="3C9AA21C" w:rsidR="0095084C" w:rsidRPr="00D26514" w:rsidDel="008826B5" w:rsidRDefault="0095084C">
      <w:pPr>
        <w:pStyle w:val="Heading2"/>
        <w:pageBreakBefore/>
        <w:numPr>
          <w:ilvl w:val="0"/>
          <w:numId w:val="0"/>
        </w:numPr>
        <w:rPr>
          <w:del w:id="3035" w:author="Jones, Emma" w:date="2018-04-27T12:47:00Z"/>
          <w:noProof w:val="0"/>
        </w:rPr>
        <w:pPrChange w:id="3036" w:author="Jones, Emma" w:date="2018-04-27T12:47:00Z">
          <w:pPr>
            <w:pStyle w:val="Heading2"/>
            <w:numPr>
              <w:ilvl w:val="0"/>
              <w:numId w:val="0"/>
            </w:numPr>
            <w:tabs>
              <w:tab w:val="clear" w:pos="576"/>
            </w:tabs>
            <w:ind w:left="0" w:firstLine="0"/>
          </w:pPr>
        </w:pPrChange>
      </w:pPr>
      <w:bookmarkStart w:id="3037" w:name="_Toc500238865"/>
      <w:del w:id="3038" w:author="Jones, Emma" w:date="2018-04-27T12:47:00Z">
        <w:r w:rsidRPr="00D26514" w:rsidDel="008826B5">
          <w:rPr>
            <w:noProof w:val="0"/>
          </w:rPr>
          <w:delText>B.1 &lt;Title&gt;</w:delText>
        </w:r>
        <w:bookmarkEnd w:id="3037"/>
      </w:del>
    </w:p>
    <w:p w14:paraId="532165A0" w14:textId="1349D11C" w:rsidR="0095084C" w:rsidRPr="00D26514" w:rsidDel="008826B5" w:rsidRDefault="0095084C">
      <w:pPr>
        <w:pStyle w:val="BodyText"/>
        <w:keepNext/>
        <w:pageBreakBefore/>
        <w:spacing w:before="240" w:after="60"/>
        <w:outlineLvl w:val="0"/>
        <w:rPr>
          <w:del w:id="3039" w:author="Jones, Emma" w:date="2018-04-27T12:47:00Z"/>
        </w:rPr>
        <w:pPrChange w:id="3040" w:author="Jones, Emma" w:date="2018-04-27T12:47:00Z">
          <w:pPr>
            <w:pStyle w:val="BodyText"/>
          </w:pPr>
        </w:pPrChange>
      </w:pPr>
      <w:del w:id="3041" w:author="Jones, Emma" w:date="2018-04-27T12:47:00Z">
        <w:r w:rsidRPr="00D26514" w:rsidDel="008826B5">
          <w:delText>Appendix B.1 text.</w:delText>
        </w:r>
      </w:del>
    </w:p>
    <w:p w14:paraId="43448D35" w14:textId="2F472EE3" w:rsidR="0095084C" w:rsidRPr="00D26514" w:rsidDel="008826B5" w:rsidRDefault="0095084C">
      <w:pPr>
        <w:pStyle w:val="Heading3"/>
        <w:pageBreakBefore/>
        <w:numPr>
          <w:ilvl w:val="0"/>
          <w:numId w:val="0"/>
        </w:numPr>
        <w:rPr>
          <w:del w:id="3042" w:author="Jones, Emma" w:date="2018-04-27T12:47:00Z"/>
          <w:noProof w:val="0"/>
        </w:rPr>
        <w:pPrChange w:id="3043" w:author="Jones, Emma" w:date="2018-04-27T12:47:00Z">
          <w:pPr>
            <w:pStyle w:val="Heading3"/>
            <w:numPr>
              <w:ilvl w:val="0"/>
              <w:numId w:val="0"/>
            </w:numPr>
            <w:tabs>
              <w:tab w:val="clear" w:pos="720"/>
            </w:tabs>
            <w:ind w:left="0" w:firstLine="0"/>
          </w:pPr>
        </w:pPrChange>
      </w:pPr>
      <w:bookmarkStart w:id="3044" w:name="_Toc500238866"/>
      <w:del w:id="3045" w:author="Jones, Emma" w:date="2018-04-27T12:47:00Z">
        <w:r w:rsidRPr="00D26514" w:rsidDel="008826B5">
          <w:rPr>
            <w:noProof w:val="0"/>
          </w:rPr>
          <w:delText>B.1.1 &lt;Title&gt;</w:delText>
        </w:r>
        <w:bookmarkEnd w:id="3044"/>
      </w:del>
    </w:p>
    <w:p w14:paraId="37E9FB2D" w14:textId="1EA9EC9C" w:rsidR="0095084C" w:rsidRPr="00D26514" w:rsidDel="008826B5" w:rsidRDefault="0095084C">
      <w:pPr>
        <w:pStyle w:val="BodyText"/>
        <w:keepNext/>
        <w:pageBreakBefore/>
        <w:spacing w:before="240" w:after="60"/>
        <w:outlineLvl w:val="0"/>
        <w:rPr>
          <w:del w:id="3046" w:author="Jones, Emma" w:date="2018-04-27T12:47:00Z"/>
        </w:rPr>
        <w:pPrChange w:id="3047" w:author="Jones, Emma" w:date="2018-04-27T12:47:00Z">
          <w:pPr>
            <w:pStyle w:val="BodyText"/>
          </w:pPr>
        </w:pPrChange>
      </w:pPr>
      <w:del w:id="3048" w:author="Jones, Emma" w:date="2018-04-27T12:47:00Z">
        <w:r w:rsidRPr="00D26514" w:rsidDel="008826B5">
          <w:delText>Appendix B.1.1 text.</w:delText>
        </w:r>
      </w:del>
    </w:p>
    <w:bookmarkEnd w:id="3008"/>
    <w:bookmarkEnd w:id="3009"/>
    <w:p w14:paraId="13E13004" w14:textId="48246810" w:rsidR="00CA4B27" w:rsidRPr="00D26514" w:rsidDel="008826B5" w:rsidRDefault="00CA4B27">
      <w:pPr>
        <w:pStyle w:val="BodyText"/>
        <w:keepNext/>
        <w:pageBreakBefore/>
        <w:spacing w:before="240" w:after="60"/>
        <w:outlineLvl w:val="0"/>
        <w:rPr>
          <w:del w:id="3049" w:author="Jones, Emma" w:date="2018-04-27T12:47:00Z"/>
        </w:rPr>
        <w:pPrChange w:id="3050" w:author="Jones, Emma" w:date="2018-04-27T12:47:00Z">
          <w:pPr>
            <w:pStyle w:val="BodyText"/>
          </w:pPr>
        </w:pPrChange>
      </w:pPr>
    </w:p>
    <w:p w14:paraId="47DC6821" w14:textId="724E2E40" w:rsidR="002F69C5" w:rsidRPr="00EA3BCB" w:rsidRDefault="002F69C5">
      <w:pPr>
        <w:pStyle w:val="BodyText"/>
        <w:keepNext/>
        <w:pageBreakBefore/>
        <w:spacing w:before="240" w:after="60"/>
        <w:outlineLvl w:val="0"/>
        <w:pPrChange w:id="3051" w:author="Jones, Emma" w:date="2018-04-27T12:49:00Z">
          <w:pPr>
            <w:pStyle w:val="BodyText"/>
          </w:pPr>
        </w:pPrChange>
      </w:pPr>
    </w:p>
    <w:sectPr w:rsidR="002F69C5" w:rsidRPr="00EA3BCB" w:rsidSect="00060817">
      <w:headerReference w:type="default" r:id="rId42"/>
      <w:footerReference w:type="even" r:id="rId43"/>
      <w:footerReference w:type="default" r:id="rId44"/>
      <w:footerReference w:type="first" r:id="rId4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7" w:author="Jones, Emma" w:date="2018-03-23T09:56:00Z" w:initials="JE">
    <w:p w14:paraId="32C5F6EB" w14:textId="10414AF3" w:rsidR="00C57A6D" w:rsidRDefault="00C57A6D">
      <w:pPr>
        <w:pStyle w:val="CommentText"/>
      </w:pPr>
      <w:r>
        <w:rPr>
          <w:rStyle w:val="CommentReference"/>
        </w:rPr>
        <w:annotationRef/>
      </w:r>
      <w:r>
        <w:t>Generated from content in other sections in the document</w:t>
      </w:r>
    </w:p>
  </w:comment>
  <w:comment w:id="558" w:author="Jones, Emma" w:date="2018-04-06T14:18:00Z" w:initials="JE">
    <w:p w14:paraId="02D296A1" w14:textId="78E19D2C" w:rsidR="00C57A6D" w:rsidRDefault="00C57A6D">
      <w:pPr>
        <w:pStyle w:val="CommentText"/>
      </w:pPr>
      <w:r>
        <w:rPr>
          <w:rStyle w:val="CommentReference"/>
        </w:rPr>
        <w:annotationRef/>
      </w:r>
      <w:r>
        <w:t xml:space="preserve">Remove this from content module because not created by content creator.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5F6EB" w15:done="0"/>
  <w15:commentEx w15:paraId="02D296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5F6EB" w16cid:durableId="1E8C18B3"/>
  <w16cid:commentId w16cid:paraId="02D296A1" w16cid:durableId="1E8C18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9AD08" w14:textId="77777777" w:rsidR="00A72368" w:rsidRDefault="00A72368">
      <w:r>
        <w:separator/>
      </w:r>
    </w:p>
  </w:endnote>
  <w:endnote w:type="continuationSeparator" w:id="0">
    <w:p w14:paraId="4B26567A" w14:textId="77777777" w:rsidR="00A72368" w:rsidRDefault="00A72368">
      <w:r>
        <w:continuationSeparator/>
      </w:r>
    </w:p>
  </w:endnote>
  <w:endnote w:type="continuationNotice" w:id="1">
    <w:p w14:paraId="0BCF6489" w14:textId="77777777" w:rsidR="00A72368" w:rsidRDefault="00A7236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C57A6D" w:rsidRDefault="00C57A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C57A6D" w:rsidRDefault="00C57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C57A6D" w:rsidRDefault="00C57A6D">
    <w:pPr>
      <w:pStyle w:val="Footer"/>
      <w:ind w:right="360"/>
    </w:pPr>
    <w:r>
      <w:t>___________________________________________________________________________</w:t>
    </w:r>
  </w:p>
  <w:p w14:paraId="0E257CB6" w14:textId="62420766" w:rsidR="00C57A6D" w:rsidRDefault="00C57A6D" w:rsidP="00597DB2">
    <w:pPr>
      <w:pStyle w:val="Footer"/>
      <w:ind w:right="360"/>
      <w:rPr>
        <w:sz w:val="20"/>
      </w:rPr>
    </w:pPr>
    <w:bookmarkStart w:id="305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3C13C9">
      <w:rPr>
        <w:rStyle w:val="PageNumber"/>
        <w:noProof/>
        <w:sz w:val="20"/>
      </w:rPr>
      <w:t>41</w:t>
    </w:r>
    <w:r w:rsidRPr="00597DB2">
      <w:rPr>
        <w:rStyle w:val="PageNumber"/>
        <w:sz w:val="20"/>
      </w:rPr>
      <w:fldChar w:fldCharType="end"/>
    </w:r>
    <w:r>
      <w:rPr>
        <w:sz w:val="20"/>
      </w:rPr>
      <w:tab/>
      <w:t xml:space="preserve">                       Copyright © 20xx: IHE International, Inc.</w:t>
    </w:r>
    <w:bookmarkEnd w:id="3059"/>
  </w:p>
  <w:p w14:paraId="4F2E1CAC" w14:textId="6B3D1533" w:rsidR="00C57A6D" w:rsidRDefault="00C57A6D"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C57A6D" w:rsidRDefault="00C57A6D">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66FE2" w14:textId="77777777" w:rsidR="00A72368" w:rsidRDefault="00A72368">
      <w:r>
        <w:separator/>
      </w:r>
    </w:p>
  </w:footnote>
  <w:footnote w:type="continuationSeparator" w:id="0">
    <w:p w14:paraId="5D97550B" w14:textId="77777777" w:rsidR="00A72368" w:rsidRDefault="00A72368">
      <w:r>
        <w:continuationSeparator/>
      </w:r>
    </w:p>
  </w:footnote>
  <w:footnote w:type="continuationNotice" w:id="1">
    <w:p w14:paraId="3B24F224" w14:textId="77777777" w:rsidR="00A72368" w:rsidRDefault="00A7236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7178BEBF" w:rsidR="00C57A6D" w:rsidRDefault="00C57A6D">
    <w:pPr>
      <w:pStyle w:val="Header"/>
    </w:pPr>
    <w:r>
      <w:t xml:space="preserve">IHE </w:t>
    </w:r>
    <w:ins w:id="3052" w:author="Jones, Emma" w:date="2018-05-01T14:55:00Z">
      <w:r w:rsidR="00EA0D53">
        <w:t>PCC</w:t>
      </w:r>
    </w:ins>
    <w:del w:id="3053" w:author="Jones, Emma" w:date="2018-05-01T14:55:00Z">
      <w:r w:rsidDel="00EA0D53">
        <w:delText>&lt;Domain Name&gt;</w:delText>
      </w:r>
    </w:del>
    <w:r>
      <w:t xml:space="preserve"> Technical Framework Supplement – </w:t>
    </w:r>
    <w:ins w:id="3054" w:author="Jones, Emma" w:date="2018-05-01T14:55:00Z">
      <w:r w:rsidR="00EA0D53">
        <w:t>CDA Document Summary Sections</w:t>
      </w:r>
    </w:ins>
    <w:del w:id="3055" w:author="Jones, Emma" w:date="2018-05-01T14:55:00Z">
      <w:r w:rsidDel="00EA0D53">
        <w:delText>&lt;Profile Name</w:delText>
      </w:r>
    </w:del>
    <w:r>
      <w:t xml:space="preserve"> (</w:t>
    </w:r>
    <w:del w:id="3056" w:author="Jones, Emma" w:date="2018-05-01T14:56:00Z">
      <w:r w:rsidDel="00EA0D53">
        <w:delText>Profile Acronym</w:delText>
      </w:r>
    </w:del>
    <w:ins w:id="3057" w:author="Jones, Emma" w:date="2018-05-01T14:56:00Z">
      <w:r w:rsidR="00EA0D53">
        <w:t>CDA-DSS</w:t>
      </w:r>
    </w:ins>
    <w:r>
      <w:t>)</w:t>
    </w:r>
    <w:del w:id="3058" w:author="Jones, Emma" w:date="2018-05-01T14:56:00Z">
      <w:r w:rsidDel="00EA0D53">
        <w:delText>&gt;</w:delText>
      </w:r>
    </w:del>
  </w:p>
  <w:p w14:paraId="5E0ED4C7" w14:textId="77777777" w:rsidR="00C57A6D" w:rsidRDefault="00C57A6D">
    <w:pPr>
      <w:pStyle w:val="Header"/>
    </w:pPr>
    <w:r>
      <w:t>______________________________________________________________________________</w:t>
    </w:r>
  </w:p>
  <w:p w14:paraId="7A05B91F" w14:textId="77777777" w:rsidR="00C57A6D" w:rsidRDefault="00C57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05035"/>
    <w:multiLevelType w:val="hybridMultilevel"/>
    <w:tmpl w:val="769E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144FA"/>
    <w:multiLevelType w:val="hybridMultilevel"/>
    <w:tmpl w:val="F2E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3C24B8"/>
    <w:multiLevelType w:val="hybridMultilevel"/>
    <w:tmpl w:val="CA76C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B025E5F"/>
    <w:multiLevelType w:val="multilevel"/>
    <w:tmpl w:val="7B943E18"/>
    <w:numStyleLink w:val="Constraints"/>
  </w:abstractNum>
  <w:abstractNum w:abstractNumId="26" w15:restartNumberingAfterBreak="0">
    <w:nsid w:val="4BDA4026"/>
    <w:multiLevelType w:val="multilevel"/>
    <w:tmpl w:val="6F8E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7C9C3461"/>
    <w:multiLevelType w:val="hybridMultilevel"/>
    <w:tmpl w:val="39560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5"/>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7"/>
  </w:num>
  <w:num w:numId="15">
    <w:abstractNumId w:val="30"/>
  </w:num>
  <w:num w:numId="16">
    <w:abstractNumId w:val="31"/>
  </w:num>
  <w:num w:numId="17">
    <w:abstractNumId w:val="29"/>
  </w:num>
  <w:num w:numId="18">
    <w:abstractNumId w:val="32"/>
  </w:num>
  <w:num w:numId="19">
    <w:abstractNumId w:val="11"/>
  </w:num>
  <w:num w:numId="20">
    <w:abstractNumId w:val="22"/>
  </w:num>
  <w:num w:numId="21">
    <w:abstractNumId w:val="14"/>
  </w:num>
  <w:num w:numId="22">
    <w:abstractNumId w:val="28"/>
  </w:num>
  <w:num w:numId="23">
    <w:abstractNumId w:val="10"/>
  </w:num>
  <w:num w:numId="24">
    <w:abstractNumId w:val="18"/>
  </w:num>
  <w:num w:numId="25">
    <w:abstractNumId w:val="19"/>
  </w:num>
  <w:num w:numId="26">
    <w:abstractNumId w:val="13"/>
  </w:num>
  <w:num w:numId="27">
    <w:abstractNumId w:val="21"/>
  </w:num>
  <w:num w:numId="28">
    <w:abstractNumId w:val="23"/>
  </w:num>
  <w:num w:numId="29">
    <w:abstractNumId w:val="15"/>
  </w:num>
  <w:num w:numId="30">
    <w:abstractNumId w:val="12"/>
  </w:num>
  <w:num w:numId="31">
    <w:abstractNumId w:val="16"/>
  </w:num>
  <w:num w:numId="32">
    <w:abstractNumId w:val="17"/>
  </w:num>
  <w:num w:numId="33">
    <w:abstractNumId w:val="26"/>
  </w:num>
  <w:num w:numId="34">
    <w:abstractNumId w:val="34"/>
  </w:num>
  <w:num w:numId="35">
    <w:abstractNumId w:val="2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21FB"/>
    <w:rsid w:val="000125FF"/>
    <w:rsid w:val="00016892"/>
    <w:rsid w:val="00017E09"/>
    <w:rsid w:val="00024BCD"/>
    <w:rsid w:val="00031D5A"/>
    <w:rsid w:val="00036347"/>
    <w:rsid w:val="00040B61"/>
    <w:rsid w:val="0004144C"/>
    <w:rsid w:val="00046A15"/>
    <w:rsid w:val="00046E88"/>
    <w:rsid w:val="000470A5"/>
    <w:rsid w:val="000514E1"/>
    <w:rsid w:val="00052EC0"/>
    <w:rsid w:val="0005577A"/>
    <w:rsid w:val="00060817"/>
    <w:rsid w:val="00060D78"/>
    <w:rsid w:val="000622EE"/>
    <w:rsid w:val="000641E2"/>
    <w:rsid w:val="00064FF2"/>
    <w:rsid w:val="000659A4"/>
    <w:rsid w:val="00067F11"/>
    <w:rsid w:val="00070847"/>
    <w:rsid w:val="000717A7"/>
    <w:rsid w:val="00071CD3"/>
    <w:rsid w:val="00071EAC"/>
    <w:rsid w:val="000742B4"/>
    <w:rsid w:val="000755DA"/>
    <w:rsid w:val="00075800"/>
    <w:rsid w:val="000764E7"/>
    <w:rsid w:val="00077324"/>
    <w:rsid w:val="00077EA0"/>
    <w:rsid w:val="000807AC"/>
    <w:rsid w:val="0008096E"/>
    <w:rsid w:val="00082F2B"/>
    <w:rsid w:val="0008305D"/>
    <w:rsid w:val="00083B47"/>
    <w:rsid w:val="00085C24"/>
    <w:rsid w:val="00087187"/>
    <w:rsid w:val="00094061"/>
    <w:rsid w:val="000A726D"/>
    <w:rsid w:val="000B30FF"/>
    <w:rsid w:val="000B3BD4"/>
    <w:rsid w:val="000B3F51"/>
    <w:rsid w:val="000B699D"/>
    <w:rsid w:val="000B7479"/>
    <w:rsid w:val="000C2E06"/>
    <w:rsid w:val="000C3556"/>
    <w:rsid w:val="000C3BC7"/>
    <w:rsid w:val="000C51FA"/>
    <w:rsid w:val="000C5467"/>
    <w:rsid w:val="000D2487"/>
    <w:rsid w:val="000D6321"/>
    <w:rsid w:val="000D6F01"/>
    <w:rsid w:val="000D711C"/>
    <w:rsid w:val="000E333F"/>
    <w:rsid w:val="000E3E98"/>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6CA0"/>
    <w:rsid w:val="00117DD7"/>
    <w:rsid w:val="00121088"/>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2F7"/>
    <w:rsid w:val="00152C28"/>
    <w:rsid w:val="0015489F"/>
    <w:rsid w:val="00154B7B"/>
    <w:rsid w:val="00154F46"/>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77601"/>
    <w:rsid w:val="0018021D"/>
    <w:rsid w:val="001840CF"/>
    <w:rsid w:val="00184E40"/>
    <w:rsid w:val="0018679A"/>
    <w:rsid w:val="00186DAB"/>
    <w:rsid w:val="00187E92"/>
    <w:rsid w:val="0019228A"/>
    <w:rsid w:val="00193030"/>
    <w:rsid w:val="00193979"/>
    <w:rsid w:val="001946F4"/>
    <w:rsid w:val="00195213"/>
    <w:rsid w:val="001A7247"/>
    <w:rsid w:val="001A7C4C"/>
    <w:rsid w:val="001B003E"/>
    <w:rsid w:val="001B0165"/>
    <w:rsid w:val="001B2B50"/>
    <w:rsid w:val="001B463C"/>
    <w:rsid w:val="001C26CB"/>
    <w:rsid w:val="001C53C2"/>
    <w:rsid w:val="001C583F"/>
    <w:rsid w:val="001D056D"/>
    <w:rsid w:val="001D0E6D"/>
    <w:rsid w:val="001D1619"/>
    <w:rsid w:val="001D167A"/>
    <w:rsid w:val="001D5329"/>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3DA5"/>
    <w:rsid w:val="002040DD"/>
    <w:rsid w:val="0020453A"/>
    <w:rsid w:val="00207571"/>
    <w:rsid w:val="00207816"/>
    <w:rsid w:val="00207868"/>
    <w:rsid w:val="00210BAA"/>
    <w:rsid w:val="00215E08"/>
    <w:rsid w:val="002173E6"/>
    <w:rsid w:val="00221AC2"/>
    <w:rsid w:val="0022261E"/>
    <w:rsid w:val="00222CF4"/>
    <w:rsid w:val="0022352C"/>
    <w:rsid w:val="00225423"/>
    <w:rsid w:val="002322FF"/>
    <w:rsid w:val="00234368"/>
    <w:rsid w:val="00234BE4"/>
    <w:rsid w:val="0023732B"/>
    <w:rsid w:val="002401F2"/>
    <w:rsid w:val="0024039C"/>
    <w:rsid w:val="0024101B"/>
    <w:rsid w:val="002452AB"/>
    <w:rsid w:val="00250A37"/>
    <w:rsid w:val="00254E86"/>
    <w:rsid w:val="00255462"/>
    <w:rsid w:val="00255821"/>
    <w:rsid w:val="00256665"/>
    <w:rsid w:val="0026450C"/>
    <w:rsid w:val="00264BC6"/>
    <w:rsid w:val="00265988"/>
    <w:rsid w:val="002670D2"/>
    <w:rsid w:val="00267470"/>
    <w:rsid w:val="00270EBB"/>
    <w:rsid w:val="002711CC"/>
    <w:rsid w:val="00272440"/>
    <w:rsid w:val="00272F2C"/>
    <w:rsid w:val="002756A6"/>
    <w:rsid w:val="00277298"/>
    <w:rsid w:val="00286433"/>
    <w:rsid w:val="002869E8"/>
    <w:rsid w:val="00291725"/>
    <w:rsid w:val="00293CF1"/>
    <w:rsid w:val="00295D60"/>
    <w:rsid w:val="002A4896"/>
    <w:rsid w:val="002A4C2E"/>
    <w:rsid w:val="002B4810"/>
    <w:rsid w:val="002B4844"/>
    <w:rsid w:val="002C1B6E"/>
    <w:rsid w:val="002C27E4"/>
    <w:rsid w:val="002C53B5"/>
    <w:rsid w:val="002C5D62"/>
    <w:rsid w:val="002D5B69"/>
    <w:rsid w:val="002E108C"/>
    <w:rsid w:val="002E6F49"/>
    <w:rsid w:val="002E7933"/>
    <w:rsid w:val="002F051F"/>
    <w:rsid w:val="002F076A"/>
    <w:rsid w:val="002F121A"/>
    <w:rsid w:val="002F3F7A"/>
    <w:rsid w:val="002F4621"/>
    <w:rsid w:val="002F524B"/>
    <w:rsid w:val="002F61A3"/>
    <w:rsid w:val="002F680D"/>
    <w:rsid w:val="002F69C5"/>
    <w:rsid w:val="002F7C7D"/>
    <w:rsid w:val="00300B8F"/>
    <w:rsid w:val="00301FEE"/>
    <w:rsid w:val="003036BB"/>
    <w:rsid w:val="00303E20"/>
    <w:rsid w:val="003128AE"/>
    <w:rsid w:val="003130F3"/>
    <w:rsid w:val="00314741"/>
    <w:rsid w:val="00315CD2"/>
    <w:rsid w:val="00316247"/>
    <w:rsid w:val="0032060B"/>
    <w:rsid w:val="00323461"/>
    <w:rsid w:val="003249FC"/>
    <w:rsid w:val="00324B64"/>
    <w:rsid w:val="00325079"/>
    <w:rsid w:val="0032600B"/>
    <w:rsid w:val="00330038"/>
    <w:rsid w:val="003330A1"/>
    <w:rsid w:val="003341AD"/>
    <w:rsid w:val="00335554"/>
    <w:rsid w:val="003375BB"/>
    <w:rsid w:val="00340176"/>
    <w:rsid w:val="00340E85"/>
    <w:rsid w:val="00342A78"/>
    <w:rsid w:val="003432DC"/>
    <w:rsid w:val="00344592"/>
    <w:rsid w:val="00346314"/>
    <w:rsid w:val="00346BB8"/>
    <w:rsid w:val="00350CFC"/>
    <w:rsid w:val="00352784"/>
    <w:rsid w:val="003554C9"/>
    <w:rsid w:val="00355609"/>
    <w:rsid w:val="003577C8"/>
    <w:rsid w:val="003579DA"/>
    <w:rsid w:val="003601D3"/>
    <w:rsid w:val="003602DC"/>
    <w:rsid w:val="00361F12"/>
    <w:rsid w:val="00362BF4"/>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1C4B"/>
    <w:rsid w:val="003B2A2B"/>
    <w:rsid w:val="003B40CC"/>
    <w:rsid w:val="003B7058"/>
    <w:rsid w:val="003B70A2"/>
    <w:rsid w:val="003B7860"/>
    <w:rsid w:val="003C13C9"/>
    <w:rsid w:val="003C1CAD"/>
    <w:rsid w:val="003C27D3"/>
    <w:rsid w:val="003C3CC3"/>
    <w:rsid w:val="003C3FFB"/>
    <w:rsid w:val="003C542E"/>
    <w:rsid w:val="003C61B2"/>
    <w:rsid w:val="003D1654"/>
    <w:rsid w:val="003D19E0"/>
    <w:rsid w:val="003D24EE"/>
    <w:rsid w:val="003D5A68"/>
    <w:rsid w:val="003E10FD"/>
    <w:rsid w:val="003E3FFE"/>
    <w:rsid w:val="003E5C68"/>
    <w:rsid w:val="003E63A1"/>
    <w:rsid w:val="003F0805"/>
    <w:rsid w:val="003F252B"/>
    <w:rsid w:val="003F3E4A"/>
    <w:rsid w:val="003F6619"/>
    <w:rsid w:val="003F7141"/>
    <w:rsid w:val="003F7473"/>
    <w:rsid w:val="004016A5"/>
    <w:rsid w:val="004016CE"/>
    <w:rsid w:val="00402B57"/>
    <w:rsid w:val="004046B6"/>
    <w:rsid w:val="004070FB"/>
    <w:rsid w:val="004109C8"/>
    <w:rsid w:val="00410D6B"/>
    <w:rsid w:val="00411993"/>
    <w:rsid w:val="00412649"/>
    <w:rsid w:val="00415432"/>
    <w:rsid w:val="00417A70"/>
    <w:rsid w:val="00420DDF"/>
    <w:rsid w:val="004225C9"/>
    <w:rsid w:val="004238BE"/>
    <w:rsid w:val="00423E99"/>
    <w:rsid w:val="00425857"/>
    <w:rsid w:val="00432C0E"/>
    <w:rsid w:val="00433EDD"/>
    <w:rsid w:val="0043514A"/>
    <w:rsid w:val="00436054"/>
    <w:rsid w:val="004364DE"/>
    <w:rsid w:val="00436599"/>
    <w:rsid w:val="004424C6"/>
    <w:rsid w:val="00442C32"/>
    <w:rsid w:val="0044310A"/>
    <w:rsid w:val="00444100"/>
    <w:rsid w:val="00444CFC"/>
    <w:rsid w:val="00445B3B"/>
    <w:rsid w:val="00445D2F"/>
    <w:rsid w:val="0044679F"/>
    <w:rsid w:val="00447451"/>
    <w:rsid w:val="00450263"/>
    <w:rsid w:val="004541CC"/>
    <w:rsid w:val="00454806"/>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A18BB"/>
    <w:rsid w:val="004A4B67"/>
    <w:rsid w:val="004A5C82"/>
    <w:rsid w:val="004A6CA4"/>
    <w:rsid w:val="004A7D5B"/>
    <w:rsid w:val="004A7E19"/>
    <w:rsid w:val="004B34EE"/>
    <w:rsid w:val="004B387F"/>
    <w:rsid w:val="004B4EF3"/>
    <w:rsid w:val="004B576F"/>
    <w:rsid w:val="004B7094"/>
    <w:rsid w:val="004C10B4"/>
    <w:rsid w:val="004C17D1"/>
    <w:rsid w:val="004C1EC8"/>
    <w:rsid w:val="004C53D3"/>
    <w:rsid w:val="004D50B1"/>
    <w:rsid w:val="004D68CC"/>
    <w:rsid w:val="004D69C3"/>
    <w:rsid w:val="004D6C45"/>
    <w:rsid w:val="004E3347"/>
    <w:rsid w:val="004F1713"/>
    <w:rsid w:val="004F2392"/>
    <w:rsid w:val="004F4CFA"/>
    <w:rsid w:val="004F5211"/>
    <w:rsid w:val="004F7C05"/>
    <w:rsid w:val="00501C4D"/>
    <w:rsid w:val="00501C9D"/>
    <w:rsid w:val="00503AE1"/>
    <w:rsid w:val="00504C89"/>
    <w:rsid w:val="0050674C"/>
    <w:rsid w:val="00506C22"/>
    <w:rsid w:val="00510062"/>
    <w:rsid w:val="00513057"/>
    <w:rsid w:val="00516D6D"/>
    <w:rsid w:val="00522681"/>
    <w:rsid w:val="00522F40"/>
    <w:rsid w:val="00523C5F"/>
    <w:rsid w:val="00530338"/>
    <w:rsid w:val="005339EE"/>
    <w:rsid w:val="005360E4"/>
    <w:rsid w:val="00537977"/>
    <w:rsid w:val="005402A5"/>
    <w:rsid w:val="005410F9"/>
    <w:rsid w:val="005416D9"/>
    <w:rsid w:val="0054210B"/>
    <w:rsid w:val="00543FFB"/>
    <w:rsid w:val="0054524C"/>
    <w:rsid w:val="005464EB"/>
    <w:rsid w:val="00547C57"/>
    <w:rsid w:val="00550D9D"/>
    <w:rsid w:val="00551EBC"/>
    <w:rsid w:val="00555D6F"/>
    <w:rsid w:val="00555E9F"/>
    <w:rsid w:val="00556E6C"/>
    <w:rsid w:val="00562205"/>
    <w:rsid w:val="005637DD"/>
    <w:rsid w:val="00565B35"/>
    <w:rsid w:val="005672A9"/>
    <w:rsid w:val="005708D1"/>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0899"/>
    <w:rsid w:val="005931F3"/>
    <w:rsid w:val="005942AE"/>
    <w:rsid w:val="00594882"/>
    <w:rsid w:val="005974F8"/>
    <w:rsid w:val="00597D4E"/>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2B65"/>
    <w:rsid w:val="00613604"/>
    <w:rsid w:val="00613C53"/>
    <w:rsid w:val="00617BB4"/>
    <w:rsid w:val="0062193E"/>
    <w:rsid w:val="00622D31"/>
    <w:rsid w:val="00623829"/>
    <w:rsid w:val="00625D23"/>
    <w:rsid w:val="006263EA"/>
    <w:rsid w:val="00630F33"/>
    <w:rsid w:val="00631453"/>
    <w:rsid w:val="00632AE0"/>
    <w:rsid w:val="00632CA4"/>
    <w:rsid w:val="006360B8"/>
    <w:rsid w:val="00636FD4"/>
    <w:rsid w:val="006372E2"/>
    <w:rsid w:val="00643548"/>
    <w:rsid w:val="00644E9B"/>
    <w:rsid w:val="00644FC1"/>
    <w:rsid w:val="0064739E"/>
    <w:rsid w:val="006512F0"/>
    <w:rsid w:val="006514EA"/>
    <w:rsid w:val="00652D40"/>
    <w:rsid w:val="00653F84"/>
    <w:rsid w:val="00656A6B"/>
    <w:rsid w:val="0065754A"/>
    <w:rsid w:val="00662157"/>
    <w:rsid w:val="00662893"/>
    <w:rsid w:val="00663624"/>
    <w:rsid w:val="00665A0A"/>
    <w:rsid w:val="00665D8F"/>
    <w:rsid w:val="00666F21"/>
    <w:rsid w:val="00672881"/>
    <w:rsid w:val="00672C39"/>
    <w:rsid w:val="00676EF2"/>
    <w:rsid w:val="00680634"/>
    <w:rsid w:val="00680648"/>
    <w:rsid w:val="00682040"/>
    <w:rsid w:val="006825E1"/>
    <w:rsid w:val="0068355D"/>
    <w:rsid w:val="00683AA3"/>
    <w:rsid w:val="0069095D"/>
    <w:rsid w:val="00692225"/>
    <w:rsid w:val="00692B37"/>
    <w:rsid w:val="00693D9F"/>
    <w:rsid w:val="00694313"/>
    <w:rsid w:val="0069533E"/>
    <w:rsid w:val="006A2A74"/>
    <w:rsid w:val="006A3098"/>
    <w:rsid w:val="006A4160"/>
    <w:rsid w:val="006A4E4D"/>
    <w:rsid w:val="006A55F7"/>
    <w:rsid w:val="006A6728"/>
    <w:rsid w:val="006A7F64"/>
    <w:rsid w:val="006B1B58"/>
    <w:rsid w:val="006B3DBE"/>
    <w:rsid w:val="006B6DA7"/>
    <w:rsid w:val="006B7354"/>
    <w:rsid w:val="006B7ABF"/>
    <w:rsid w:val="006C0C1C"/>
    <w:rsid w:val="006C242B"/>
    <w:rsid w:val="006C2C14"/>
    <w:rsid w:val="006C2D4D"/>
    <w:rsid w:val="006C2F45"/>
    <w:rsid w:val="006C371A"/>
    <w:rsid w:val="006C5FEF"/>
    <w:rsid w:val="006C7E2C"/>
    <w:rsid w:val="006D4881"/>
    <w:rsid w:val="006D574C"/>
    <w:rsid w:val="006D768F"/>
    <w:rsid w:val="006E06AC"/>
    <w:rsid w:val="006E0AAC"/>
    <w:rsid w:val="006E163F"/>
    <w:rsid w:val="006E2CC1"/>
    <w:rsid w:val="006E5767"/>
    <w:rsid w:val="00701B3A"/>
    <w:rsid w:val="00703DEF"/>
    <w:rsid w:val="00704FFD"/>
    <w:rsid w:val="007060F2"/>
    <w:rsid w:val="00706F59"/>
    <w:rsid w:val="0070762D"/>
    <w:rsid w:val="00710216"/>
    <w:rsid w:val="007117B8"/>
    <w:rsid w:val="00712AE6"/>
    <w:rsid w:val="0071309E"/>
    <w:rsid w:val="00714497"/>
    <w:rsid w:val="00717FB2"/>
    <w:rsid w:val="007212DA"/>
    <w:rsid w:val="00721BCE"/>
    <w:rsid w:val="007232C5"/>
    <w:rsid w:val="00723DAF"/>
    <w:rsid w:val="007249C7"/>
    <w:rsid w:val="00724FF9"/>
    <w:rsid w:val="007251A4"/>
    <w:rsid w:val="00726096"/>
    <w:rsid w:val="00726A7E"/>
    <w:rsid w:val="00730E16"/>
    <w:rsid w:val="00733C09"/>
    <w:rsid w:val="00736B5B"/>
    <w:rsid w:val="007400C4"/>
    <w:rsid w:val="00740F7C"/>
    <w:rsid w:val="00740FE0"/>
    <w:rsid w:val="00742A31"/>
    <w:rsid w:val="00746A3D"/>
    <w:rsid w:val="00747676"/>
    <w:rsid w:val="0074777B"/>
    <w:rsid w:val="007479B6"/>
    <w:rsid w:val="00747E7C"/>
    <w:rsid w:val="00757111"/>
    <w:rsid w:val="00761469"/>
    <w:rsid w:val="00763850"/>
    <w:rsid w:val="007660D1"/>
    <w:rsid w:val="00767053"/>
    <w:rsid w:val="00770D84"/>
    <w:rsid w:val="00772E35"/>
    <w:rsid w:val="00774B6B"/>
    <w:rsid w:val="007773C8"/>
    <w:rsid w:val="00777770"/>
    <w:rsid w:val="0078063E"/>
    <w:rsid w:val="007824BF"/>
    <w:rsid w:val="00787B2D"/>
    <w:rsid w:val="007900E5"/>
    <w:rsid w:val="007922ED"/>
    <w:rsid w:val="00792D41"/>
    <w:rsid w:val="007931D3"/>
    <w:rsid w:val="00793A82"/>
    <w:rsid w:val="007962BA"/>
    <w:rsid w:val="007A0A1D"/>
    <w:rsid w:val="007A15D1"/>
    <w:rsid w:val="007A3E7E"/>
    <w:rsid w:val="007A51E3"/>
    <w:rsid w:val="007A5635"/>
    <w:rsid w:val="007A676E"/>
    <w:rsid w:val="007A7BF7"/>
    <w:rsid w:val="007B118D"/>
    <w:rsid w:val="007B1A63"/>
    <w:rsid w:val="007B2135"/>
    <w:rsid w:val="007B331F"/>
    <w:rsid w:val="007B44B7"/>
    <w:rsid w:val="007B64E0"/>
    <w:rsid w:val="007B790D"/>
    <w:rsid w:val="007C0745"/>
    <w:rsid w:val="007C1AAC"/>
    <w:rsid w:val="007C3E9A"/>
    <w:rsid w:val="007C4BC8"/>
    <w:rsid w:val="007C5673"/>
    <w:rsid w:val="007D1847"/>
    <w:rsid w:val="007D194F"/>
    <w:rsid w:val="007D499D"/>
    <w:rsid w:val="007D65FD"/>
    <w:rsid w:val="007D724B"/>
    <w:rsid w:val="007E5B51"/>
    <w:rsid w:val="007F3197"/>
    <w:rsid w:val="007F35D6"/>
    <w:rsid w:val="007F4E97"/>
    <w:rsid w:val="007F5664"/>
    <w:rsid w:val="007F771A"/>
    <w:rsid w:val="007F7801"/>
    <w:rsid w:val="00802F29"/>
    <w:rsid w:val="00803E2D"/>
    <w:rsid w:val="008044D0"/>
    <w:rsid w:val="008067DF"/>
    <w:rsid w:val="00807A50"/>
    <w:rsid w:val="00807EE1"/>
    <w:rsid w:val="0081320A"/>
    <w:rsid w:val="00813735"/>
    <w:rsid w:val="00814F76"/>
    <w:rsid w:val="00815E51"/>
    <w:rsid w:val="008249A2"/>
    <w:rsid w:val="00825642"/>
    <w:rsid w:val="00830E0E"/>
    <w:rsid w:val="00831FF5"/>
    <w:rsid w:val="00833045"/>
    <w:rsid w:val="008341AE"/>
    <w:rsid w:val="00834A78"/>
    <w:rsid w:val="00834DF7"/>
    <w:rsid w:val="008358E5"/>
    <w:rsid w:val="00835974"/>
    <w:rsid w:val="00836F8A"/>
    <w:rsid w:val="008413B1"/>
    <w:rsid w:val="00843B52"/>
    <w:rsid w:val="008452AF"/>
    <w:rsid w:val="00847DF4"/>
    <w:rsid w:val="00855EDF"/>
    <w:rsid w:val="00857500"/>
    <w:rsid w:val="008608EF"/>
    <w:rsid w:val="008616CB"/>
    <w:rsid w:val="0086353F"/>
    <w:rsid w:val="00863C8B"/>
    <w:rsid w:val="00865616"/>
    <w:rsid w:val="00865DF9"/>
    <w:rsid w:val="00866192"/>
    <w:rsid w:val="00870306"/>
    <w:rsid w:val="00871613"/>
    <w:rsid w:val="00872124"/>
    <w:rsid w:val="008749E8"/>
    <w:rsid w:val="00875076"/>
    <w:rsid w:val="00875BFD"/>
    <w:rsid w:val="0087668B"/>
    <w:rsid w:val="00876FF1"/>
    <w:rsid w:val="0088137F"/>
    <w:rsid w:val="00881CD8"/>
    <w:rsid w:val="008824DD"/>
    <w:rsid w:val="008826B5"/>
    <w:rsid w:val="00882FD8"/>
    <w:rsid w:val="00883239"/>
    <w:rsid w:val="00883B13"/>
    <w:rsid w:val="00883D3D"/>
    <w:rsid w:val="008849FD"/>
    <w:rsid w:val="00885ABD"/>
    <w:rsid w:val="00887A7F"/>
    <w:rsid w:val="00887E40"/>
    <w:rsid w:val="00892FCD"/>
    <w:rsid w:val="008954B4"/>
    <w:rsid w:val="008A0157"/>
    <w:rsid w:val="008A3FD2"/>
    <w:rsid w:val="008A63C9"/>
    <w:rsid w:val="008B53CB"/>
    <w:rsid w:val="008B5D7E"/>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22308"/>
    <w:rsid w:val="00923720"/>
    <w:rsid w:val="009268F6"/>
    <w:rsid w:val="0093034E"/>
    <w:rsid w:val="00932803"/>
    <w:rsid w:val="00933C9A"/>
    <w:rsid w:val="00934636"/>
    <w:rsid w:val="00934D96"/>
    <w:rsid w:val="009406A5"/>
    <w:rsid w:val="00940FC7"/>
    <w:rsid w:val="009429FB"/>
    <w:rsid w:val="00943B32"/>
    <w:rsid w:val="00944C39"/>
    <w:rsid w:val="00945BA4"/>
    <w:rsid w:val="0095084C"/>
    <w:rsid w:val="0095196C"/>
    <w:rsid w:val="00951F63"/>
    <w:rsid w:val="0095298A"/>
    <w:rsid w:val="00953CFC"/>
    <w:rsid w:val="009542A0"/>
    <w:rsid w:val="0095594C"/>
    <w:rsid w:val="00955CD4"/>
    <w:rsid w:val="00956966"/>
    <w:rsid w:val="009612F6"/>
    <w:rsid w:val="0096653B"/>
    <w:rsid w:val="00966AC0"/>
    <w:rsid w:val="00966CCB"/>
    <w:rsid w:val="00967B49"/>
    <w:rsid w:val="0097454A"/>
    <w:rsid w:val="00974CA1"/>
    <w:rsid w:val="009767FE"/>
    <w:rsid w:val="009813A1"/>
    <w:rsid w:val="0098147A"/>
    <w:rsid w:val="00983131"/>
    <w:rsid w:val="00983C65"/>
    <w:rsid w:val="009843EF"/>
    <w:rsid w:val="00984795"/>
    <w:rsid w:val="00984EF5"/>
    <w:rsid w:val="009903C2"/>
    <w:rsid w:val="00991D63"/>
    <w:rsid w:val="00993375"/>
    <w:rsid w:val="0099378E"/>
    <w:rsid w:val="00993FF5"/>
    <w:rsid w:val="009A1EEA"/>
    <w:rsid w:val="009A2176"/>
    <w:rsid w:val="009A3A85"/>
    <w:rsid w:val="009B048D"/>
    <w:rsid w:val="009B5DC0"/>
    <w:rsid w:val="009C10D5"/>
    <w:rsid w:val="009C5B28"/>
    <w:rsid w:val="009C5E35"/>
    <w:rsid w:val="009C6269"/>
    <w:rsid w:val="009C6F21"/>
    <w:rsid w:val="009D0CDF"/>
    <w:rsid w:val="009D107B"/>
    <w:rsid w:val="009D125C"/>
    <w:rsid w:val="009D1AEA"/>
    <w:rsid w:val="009D2A49"/>
    <w:rsid w:val="009D6A32"/>
    <w:rsid w:val="009D7991"/>
    <w:rsid w:val="009E34B7"/>
    <w:rsid w:val="009E77BD"/>
    <w:rsid w:val="009F2EAC"/>
    <w:rsid w:val="009F3200"/>
    <w:rsid w:val="009F4289"/>
    <w:rsid w:val="009F5CC2"/>
    <w:rsid w:val="009F5CF4"/>
    <w:rsid w:val="009F687F"/>
    <w:rsid w:val="009F6B6F"/>
    <w:rsid w:val="009F7903"/>
    <w:rsid w:val="00A00680"/>
    <w:rsid w:val="00A01FD9"/>
    <w:rsid w:val="00A05A12"/>
    <w:rsid w:val="00A06A4C"/>
    <w:rsid w:val="00A105D7"/>
    <w:rsid w:val="00A124C7"/>
    <w:rsid w:val="00A174B6"/>
    <w:rsid w:val="00A177D5"/>
    <w:rsid w:val="00A219CF"/>
    <w:rsid w:val="00A23689"/>
    <w:rsid w:val="00A2392D"/>
    <w:rsid w:val="00A302FD"/>
    <w:rsid w:val="00A30698"/>
    <w:rsid w:val="00A30BDA"/>
    <w:rsid w:val="00A322F4"/>
    <w:rsid w:val="00A3774D"/>
    <w:rsid w:val="00A43E92"/>
    <w:rsid w:val="00A45E8D"/>
    <w:rsid w:val="00A46A63"/>
    <w:rsid w:val="00A52286"/>
    <w:rsid w:val="00A5645C"/>
    <w:rsid w:val="00A56863"/>
    <w:rsid w:val="00A6036A"/>
    <w:rsid w:val="00A63E21"/>
    <w:rsid w:val="00A66278"/>
    <w:rsid w:val="00A66F91"/>
    <w:rsid w:val="00A67635"/>
    <w:rsid w:val="00A72368"/>
    <w:rsid w:val="00A723FC"/>
    <w:rsid w:val="00A73088"/>
    <w:rsid w:val="00A773A9"/>
    <w:rsid w:val="00A81A7C"/>
    <w:rsid w:val="00A85861"/>
    <w:rsid w:val="00A87310"/>
    <w:rsid w:val="00A875FF"/>
    <w:rsid w:val="00A90BD5"/>
    <w:rsid w:val="00A910E1"/>
    <w:rsid w:val="00A96B9B"/>
    <w:rsid w:val="00A9751B"/>
    <w:rsid w:val="00AA4494"/>
    <w:rsid w:val="00AA51ED"/>
    <w:rsid w:val="00AA560C"/>
    <w:rsid w:val="00AA684E"/>
    <w:rsid w:val="00AA69C0"/>
    <w:rsid w:val="00AB4990"/>
    <w:rsid w:val="00AB53A2"/>
    <w:rsid w:val="00AB7726"/>
    <w:rsid w:val="00AC27F1"/>
    <w:rsid w:val="00AC414D"/>
    <w:rsid w:val="00AC609B"/>
    <w:rsid w:val="00AC7C88"/>
    <w:rsid w:val="00AD069D"/>
    <w:rsid w:val="00AD2AE2"/>
    <w:rsid w:val="00AD3EA6"/>
    <w:rsid w:val="00AD3EC0"/>
    <w:rsid w:val="00AE1400"/>
    <w:rsid w:val="00AE3E73"/>
    <w:rsid w:val="00AE4AED"/>
    <w:rsid w:val="00AE7444"/>
    <w:rsid w:val="00AF0095"/>
    <w:rsid w:val="00AF16B7"/>
    <w:rsid w:val="00AF1EF3"/>
    <w:rsid w:val="00AF2FDC"/>
    <w:rsid w:val="00AF472E"/>
    <w:rsid w:val="00AF7069"/>
    <w:rsid w:val="00AF744B"/>
    <w:rsid w:val="00B03C08"/>
    <w:rsid w:val="00B05A57"/>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3302"/>
    <w:rsid w:val="00B35749"/>
    <w:rsid w:val="00B403E4"/>
    <w:rsid w:val="00B409ED"/>
    <w:rsid w:val="00B40EA0"/>
    <w:rsid w:val="00B43198"/>
    <w:rsid w:val="00B44130"/>
    <w:rsid w:val="00B4798B"/>
    <w:rsid w:val="00B541EC"/>
    <w:rsid w:val="00B54C50"/>
    <w:rsid w:val="00B55350"/>
    <w:rsid w:val="00B63B69"/>
    <w:rsid w:val="00B63C83"/>
    <w:rsid w:val="00B65E96"/>
    <w:rsid w:val="00B66F83"/>
    <w:rsid w:val="00B7190A"/>
    <w:rsid w:val="00B7582C"/>
    <w:rsid w:val="00B80415"/>
    <w:rsid w:val="00B80E02"/>
    <w:rsid w:val="00B82D84"/>
    <w:rsid w:val="00B84D95"/>
    <w:rsid w:val="00B8586D"/>
    <w:rsid w:val="00B87220"/>
    <w:rsid w:val="00B9106D"/>
    <w:rsid w:val="00B91144"/>
    <w:rsid w:val="00B92E9F"/>
    <w:rsid w:val="00B92EA1"/>
    <w:rsid w:val="00B9303B"/>
    <w:rsid w:val="00B9308F"/>
    <w:rsid w:val="00B9490C"/>
    <w:rsid w:val="00B94919"/>
    <w:rsid w:val="00B95ABC"/>
    <w:rsid w:val="00B96231"/>
    <w:rsid w:val="00B965FD"/>
    <w:rsid w:val="00BA1337"/>
    <w:rsid w:val="00BA1A91"/>
    <w:rsid w:val="00BA415D"/>
    <w:rsid w:val="00BA437B"/>
    <w:rsid w:val="00BA4A87"/>
    <w:rsid w:val="00BA7562"/>
    <w:rsid w:val="00BA75E3"/>
    <w:rsid w:val="00BB1C43"/>
    <w:rsid w:val="00BB62C0"/>
    <w:rsid w:val="00BB65D8"/>
    <w:rsid w:val="00BB6AAC"/>
    <w:rsid w:val="00BB74AF"/>
    <w:rsid w:val="00BB76BC"/>
    <w:rsid w:val="00BC1003"/>
    <w:rsid w:val="00BC3E9F"/>
    <w:rsid w:val="00BC5151"/>
    <w:rsid w:val="00BC6EDE"/>
    <w:rsid w:val="00BC745A"/>
    <w:rsid w:val="00BC7584"/>
    <w:rsid w:val="00BD50E5"/>
    <w:rsid w:val="00BD624A"/>
    <w:rsid w:val="00BD6767"/>
    <w:rsid w:val="00BE0A72"/>
    <w:rsid w:val="00BE1308"/>
    <w:rsid w:val="00BE2D99"/>
    <w:rsid w:val="00BE39EE"/>
    <w:rsid w:val="00BE58C2"/>
    <w:rsid w:val="00BE5916"/>
    <w:rsid w:val="00BE6750"/>
    <w:rsid w:val="00BF1940"/>
    <w:rsid w:val="00BF2986"/>
    <w:rsid w:val="00BF4143"/>
    <w:rsid w:val="00C00FBC"/>
    <w:rsid w:val="00C0135D"/>
    <w:rsid w:val="00C017CC"/>
    <w:rsid w:val="00C05CCE"/>
    <w:rsid w:val="00C1037F"/>
    <w:rsid w:val="00C10561"/>
    <w:rsid w:val="00C1219E"/>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372B"/>
    <w:rsid w:val="00C45949"/>
    <w:rsid w:val="00C47DFA"/>
    <w:rsid w:val="00C512AA"/>
    <w:rsid w:val="00C52492"/>
    <w:rsid w:val="00C536E4"/>
    <w:rsid w:val="00C53B3C"/>
    <w:rsid w:val="00C56183"/>
    <w:rsid w:val="00C57664"/>
    <w:rsid w:val="00C57A6D"/>
    <w:rsid w:val="00C607D9"/>
    <w:rsid w:val="00C60F4D"/>
    <w:rsid w:val="00C61586"/>
    <w:rsid w:val="00C62E65"/>
    <w:rsid w:val="00C63D7E"/>
    <w:rsid w:val="00C66F96"/>
    <w:rsid w:val="00C6772C"/>
    <w:rsid w:val="00C71FDB"/>
    <w:rsid w:val="00C729ED"/>
    <w:rsid w:val="00C73203"/>
    <w:rsid w:val="00C75E6D"/>
    <w:rsid w:val="00C7717D"/>
    <w:rsid w:val="00C808E4"/>
    <w:rsid w:val="00C80B71"/>
    <w:rsid w:val="00C82ED4"/>
    <w:rsid w:val="00C83F0F"/>
    <w:rsid w:val="00C940A2"/>
    <w:rsid w:val="00C969FE"/>
    <w:rsid w:val="00CA0443"/>
    <w:rsid w:val="00CA175A"/>
    <w:rsid w:val="00CA4B27"/>
    <w:rsid w:val="00CA562E"/>
    <w:rsid w:val="00CB04E0"/>
    <w:rsid w:val="00CB4A0A"/>
    <w:rsid w:val="00CB5971"/>
    <w:rsid w:val="00CC0A43"/>
    <w:rsid w:val="00CC0A62"/>
    <w:rsid w:val="00CC2BDD"/>
    <w:rsid w:val="00CC4EA3"/>
    <w:rsid w:val="00CC6D50"/>
    <w:rsid w:val="00CD0A74"/>
    <w:rsid w:val="00CD3340"/>
    <w:rsid w:val="00CD44D7"/>
    <w:rsid w:val="00CD4D46"/>
    <w:rsid w:val="00CD61EF"/>
    <w:rsid w:val="00CD706E"/>
    <w:rsid w:val="00CE0AA5"/>
    <w:rsid w:val="00CF25AB"/>
    <w:rsid w:val="00CF283F"/>
    <w:rsid w:val="00CF508D"/>
    <w:rsid w:val="00CF69CB"/>
    <w:rsid w:val="00CF7B22"/>
    <w:rsid w:val="00D0225B"/>
    <w:rsid w:val="00D05B7C"/>
    <w:rsid w:val="00D06904"/>
    <w:rsid w:val="00D07411"/>
    <w:rsid w:val="00D165BD"/>
    <w:rsid w:val="00D21AD6"/>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66D14"/>
    <w:rsid w:val="00D80A84"/>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040A"/>
    <w:rsid w:val="00DD13DB"/>
    <w:rsid w:val="00DD20D7"/>
    <w:rsid w:val="00DD4576"/>
    <w:rsid w:val="00DD4D5A"/>
    <w:rsid w:val="00DD6E9E"/>
    <w:rsid w:val="00DD70BB"/>
    <w:rsid w:val="00DE0504"/>
    <w:rsid w:val="00DE2B33"/>
    <w:rsid w:val="00DE3F6C"/>
    <w:rsid w:val="00DE6D5E"/>
    <w:rsid w:val="00DE6D6A"/>
    <w:rsid w:val="00DE7269"/>
    <w:rsid w:val="00DF2BBF"/>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0F7E"/>
    <w:rsid w:val="00E25761"/>
    <w:rsid w:val="00E30324"/>
    <w:rsid w:val="00E30AAF"/>
    <w:rsid w:val="00E31BB9"/>
    <w:rsid w:val="00E32256"/>
    <w:rsid w:val="00E340A9"/>
    <w:rsid w:val="00E35F5B"/>
    <w:rsid w:val="00E36A9C"/>
    <w:rsid w:val="00E4210F"/>
    <w:rsid w:val="00E451B1"/>
    <w:rsid w:val="00E46BAB"/>
    <w:rsid w:val="00E50AF1"/>
    <w:rsid w:val="00E518EA"/>
    <w:rsid w:val="00E51CCD"/>
    <w:rsid w:val="00E52CE1"/>
    <w:rsid w:val="00E55182"/>
    <w:rsid w:val="00E56193"/>
    <w:rsid w:val="00E5672F"/>
    <w:rsid w:val="00E61A6A"/>
    <w:rsid w:val="00E63CD1"/>
    <w:rsid w:val="00E6410F"/>
    <w:rsid w:val="00E65066"/>
    <w:rsid w:val="00E72566"/>
    <w:rsid w:val="00E7532D"/>
    <w:rsid w:val="00E8043B"/>
    <w:rsid w:val="00E8520F"/>
    <w:rsid w:val="00E8793B"/>
    <w:rsid w:val="00E90AC0"/>
    <w:rsid w:val="00E91BEF"/>
    <w:rsid w:val="00E91C15"/>
    <w:rsid w:val="00E9442A"/>
    <w:rsid w:val="00EA0D53"/>
    <w:rsid w:val="00EA1B60"/>
    <w:rsid w:val="00EA3BCB"/>
    <w:rsid w:val="00EA4332"/>
    <w:rsid w:val="00EA4EA1"/>
    <w:rsid w:val="00EA684F"/>
    <w:rsid w:val="00EA7E83"/>
    <w:rsid w:val="00EB71A2"/>
    <w:rsid w:val="00EC098D"/>
    <w:rsid w:val="00EC11E0"/>
    <w:rsid w:val="00EC1DB7"/>
    <w:rsid w:val="00EC4B85"/>
    <w:rsid w:val="00ED0083"/>
    <w:rsid w:val="00ED0C91"/>
    <w:rsid w:val="00ED2FA7"/>
    <w:rsid w:val="00ED3015"/>
    <w:rsid w:val="00ED3E87"/>
    <w:rsid w:val="00ED4892"/>
    <w:rsid w:val="00ED5269"/>
    <w:rsid w:val="00EE0A66"/>
    <w:rsid w:val="00EE0EA2"/>
    <w:rsid w:val="00EE1C86"/>
    <w:rsid w:val="00EE2684"/>
    <w:rsid w:val="00EE3C9C"/>
    <w:rsid w:val="00EE4EBB"/>
    <w:rsid w:val="00EF0CBA"/>
    <w:rsid w:val="00EF183A"/>
    <w:rsid w:val="00EF1E77"/>
    <w:rsid w:val="00EF3F52"/>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1B6B"/>
    <w:rsid w:val="00FD3F02"/>
    <w:rsid w:val="00FD49A2"/>
    <w:rsid w:val="00FD6B22"/>
    <w:rsid w:val="00FE23C4"/>
    <w:rsid w:val="00FE6E69"/>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 w:type="paragraph" w:customStyle="1" w:styleId="Default">
    <w:name w:val="Default"/>
    <w:rsid w:val="00EA684F"/>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ihe.net/Templates_Public_Comments/" TargetMode="External"/><Relationship Id="rId42" Type="http://schemas.openxmlformats.org/officeDocument/2006/relationships/header" Target="header1.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file:///D:\Google%20Drive\01_IHE\AppData\Roaming\Microsoft\Word\ihe.net\IHE_Domains\" TargetMode="External"/><Relationship Id="rId38" Type="http://schemas.openxmlformats.org/officeDocument/2006/relationships/hyperlink" Target="http://ihe.net/uploadedFiles/Documents/ITI/IHE_ITI_Suppl_Appx-Z.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37" Type="http://schemas.openxmlformats.org/officeDocument/2006/relationships/image" Target="media/image3.png"/><Relationship Id="rId40" Type="http://schemas.microsoft.com/office/2011/relationships/commentsExtended" Target="commentsExtended.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image" Target="media/image2.png"/><Relationship Id="rId36" Type="http://schemas.openxmlformats.org/officeDocument/2006/relationships/image" Target="media/image4.png"/><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www.ihe.net/Technical_Frameworks/" TargetMode="External"/><Relationship Id="rId43" Type="http://schemas.openxmlformats.org/officeDocument/2006/relationships/footer" Target="foot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9DA0F-59AF-4C70-B92C-1B7AB69F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51</Pages>
  <Words>13776</Words>
  <Characters>78529</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92121</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Jones, Emma</cp:lastModifiedBy>
  <cp:revision>2</cp:revision>
  <cp:lastPrinted>2012-05-01T14:26:00Z</cp:lastPrinted>
  <dcterms:created xsi:type="dcterms:W3CDTF">2018-05-01T19:10:00Z</dcterms:created>
  <dcterms:modified xsi:type="dcterms:W3CDTF">2018-05-01T19:10:00Z</dcterms:modified>
  <cp:category>IHE Supplement Template</cp:category>
</cp:coreProperties>
</file>