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36D1"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1B86EA5C" w14:textId="77777777" w:rsidR="00CF283F" w:rsidRPr="00D26514" w:rsidRDefault="00CF283F" w:rsidP="00663624">
      <w:pPr>
        <w:pStyle w:val="BodyText"/>
      </w:pPr>
    </w:p>
    <w:p w14:paraId="21D99DC5" w14:textId="77777777" w:rsidR="00CF283F" w:rsidRPr="00D26514" w:rsidRDefault="005B5D47" w:rsidP="003D24EE">
      <w:pPr>
        <w:pStyle w:val="BodyText"/>
        <w:jc w:val="center"/>
      </w:pPr>
      <w:r w:rsidRPr="00D26514">
        <w:rPr>
          <w:noProof/>
        </w:rPr>
        <w:drawing>
          <wp:inline distT="0" distB="0" distL="0" distR="0" wp14:anchorId="59EEF865" wp14:editId="3FBC30EE">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48659F2" w14:textId="77777777" w:rsidR="007400C4" w:rsidRPr="00D26514" w:rsidRDefault="007400C4" w:rsidP="00663624">
      <w:pPr>
        <w:pStyle w:val="BodyText"/>
      </w:pPr>
    </w:p>
    <w:p w14:paraId="2135686A" w14:textId="77777777" w:rsidR="00482DC2" w:rsidRPr="00D26514" w:rsidRDefault="00CF283F" w:rsidP="000807AC">
      <w:pPr>
        <w:pStyle w:val="BodyText"/>
        <w:jc w:val="center"/>
        <w:rPr>
          <w:b/>
          <w:sz w:val="44"/>
          <w:szCs w:val="44"/>
        </w:rPr>
      </w:pPr>
      <w:r w:rsidRPr="00D26514">
        <w:rPr>
          <w:b/>
          <w:sz w:val="44"/>
          <w:szCs w:val="44"/>
        </w:rPr>
        <w:t xml:space="preserve">IHE </w:t>
      </w:r>
      <w:r w:rsidR="00F93161">
        <w:rPr>
          <w:b/>
          <w:sz w:val="44"/>
          <w:szCs w:val="44"/>
        </w:rPr>
        <w:t>PCC</w:t>
      </w:r>
    </w:p>
    <w:p w14:paraId="18F379A3"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4F8E0E7F" w14:textId="77777777" w:rsidR="00490C1F" w:rsidRPr="00D26514" w:rsidRDefault="00490C1F" w:rsidP="000807AC">
      <w:pPr>
        <w:pStyle w:val="BodyText"/>
      </w:pPr>
    </w:p>
    <w:p w14:paraId="17CF0564" w14:textId="77777777" w:rsidR="00726A7E" w:rsidRPr="00D26514" w:rsidRDefault="00726A7E" w:rsidP="000807AC">
      <w:pPr>
        <w:pStyle w:val="BodyText"/>
      </w:pPr>
    </w:p>
    <w:p w14:paraId="7C0E8C57" w14:textId="77777777" w:rsidR="00726A7E" w:rsidRPr="00D26514" w:rsidRDefault="00726A7E" w:rsidP="000807AC">
      <w:pPr>
        <w:pStyle w:val="BodyText"/>
      </w:pPr>
    </w:p>
    <w:p w14:paraId="552ADC97" w14:textId="77777777" w:rsidR="00726A7E" w:rsidRPr="00D26514" w:rsidRDefault="005D27BF" w:rsidP="00060817">
      <w:pPr>
        <w:pStyle w:val="BodyText"/>
        <w:jc w:val="center"/>
        <w:rPr>
          <w:b/>
          <w:sz w:val="44"/>
          <w:szCs w:val="44"/>
        </w:rPr>
      </w:pPr>
      <w:r>
        <w:rPr>
          <w:b/>
          <w:sz w:val="44"/>
          <w:szCs w:val="44"/>
        </w:rPr>
        <w:t xml:space="preserve">Paramedicine Care Summary  </w:t>
      </w:r>
    </w:p>
    <w:p w14:paraId="685D77C7" w14:textId="77777777" w:rsidR="00CF283F" w:rsidRDefault="00CF283F" w:rsidP="00060817">
      <w:pPr>
        <w:pStyle w:val="BodyText"/>
        <w:jc w:val="center"/>
        <w:rPr>
          <w:b/>
          <w:sz w:val="44"/>
          <w:szCs w:val="44"/>
        </w:rPr>
      </w:pPr>
      <w:r w:rsidRPr="00D26514">
        <w:rPr>
          <w:b/>
          <w:sz w:val="44"/>
          <w:szCs w:val="44"/>
        </w:rPr>
        <w:t>(</w:t>
      </w:r>
      <w:r w:rsidR="005D27BF">
        <w:rPr>
          <w:b/>
          <w:sz w:val="44"/>
          <w:szCs w:val="44"/>
        </w:rPr>
        <w:t>PCS</w:t>
      </w:r>
      <w:r w:rsidR="00726A7E" w:rsidRPr="00D26514">
        <w:rPr>
          <w:b/>
          <w:sz w:val="44"/>
          <w:szCs w:val="44"/>
        </w:rPr>
        <w:t xml:space="preserve">) </w:t>
      </w:r>
    </w:p>
    <w:p w14:paraId="64C8EED9" w14:textId="77777777" w:rsidR="00726A7E" w:rsidRPr="00D26514" w:rsidRDefault="00726A7E" w:rsidP="00EA3BCB">
      <w:pPr>
        <w:pStyle w:val="BodyText"/>
      </w:pPr>
    </w:p>
    <w:p w14:paraId="0B7FE7B5" w14:textId="77777777"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4E8BB4F" w14:textId="77777777"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2F669427" w14:textId="77777777"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0D4E5677" w14:textId="77777777"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1157D2D9" w14:textId="77777777"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1408A79"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540D3446" w14:textId="7777777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199B4610"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74DB851D" w14:textId="77777777" w:rsidR="00BC745A" w:rsidRPr="00D26514" w:rsidRDefault="00BC745A" w:rsidP="00AC7C88">
      <w:pPr>
        <w:pStyle w:val="BodyText"/>
      </w:pPr>
    </w:p>
    <w:p w14:paraId="248E974F"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0D4F6939" w14:textId="77777777" w:rsidR="00CF283F" w:rsidRPr="00D26514" w:rsidRDefault="009D125C" w:rsidP="00623192">
      <w:pPr>
        <w:pStyle w:val="AuthorInstructions"/>
      </w:pPr>
      <w:r w:rsidRPr="00D26514">
        <w:br w:type="page"/>
      </w:r>
      <w:r w:rsidR="00A875FF" w:rsidRPr="00D26514">
        <w:rPr>
          <w:rFonts w:ascii="Arial" w:hAnsi="Arial"/>
          <w:b/>
          <w:kern w:val="28"/>
          <w:sz w:val="28"/>
        </w:rPr>
        <w:lastRenderedPageBreak/>
        <w:t>Foreword</w:t>
      </w:r>
    </w:p>
    <w:p w14:paraId="3A847A0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074A8C4E" w14:textId="77777777"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1F5486D" w14:textId="77777777"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49E8715D"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7551C89C"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5D8A01FB" w14:textId="77777777" w:rsidR="007A7BF7" w:rsidRPr="00D26514" w:rsidRDefault="000717A7" w:rsidP="007A7BF7">
      <w:pPr>
        <w:pStyle w:val="EditorInstructions"/>
      </w:pPr>
      <w:r w:rsidRPr="00D26514">
        <w:t>Amend s</w:t>
      </w:r>
      <w:r w:rsidR="007A7BF7" w:rsidRPr="00D26514">
        <w:t>ection X.X by the following:</w:t>
      </w:r>
    </w:p>
    <w:p w14:paraId="127AD706"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0D97B6AF" w14:textId="77777777" w:rsidR="005410F9" w:rsidRPr="00D26514" w:rsidRDefault="005410F9" w:rsidP="00BE5916">
      <w:pPr>
        <w:pStyle w:val="BodyText"/>
      </w:pPr>
    </w:p>
    <w:p w14:paraId="1047FF37" w14:textId="77777777"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51697D4" w14:textId="77777777"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ihe.net/IHE_Domains</w:t>
        </w:r>
      </w:hyperlink>
      <w:r w:rsidR="00625D23" w:rsidRPr="00D26514">
        <w:t>.</w:t>
      </w:r>
    </w:p>
    <w:p w14:paraId="3ECB785B" w14:textId="77777777"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1ED51AD2" w14:textId="77777777"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7072A302" w14:textId="77777777"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8E470D2" w14:textId="77777777" w:rsidR="00BE5916" w:rsidRPr="00D26514" w:rsidRDefault="00BE5916" w:rsidP="000470A5">
      <w:pPr>
        <w:pStyle w:val="BodyText"/>
      </w:pPr>
    </w:p>
    <w:p w14:paraId="6EC9141C"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33155EB3" w14:textId="77777777" w:rsidR="004D69C3" w:rsidRPr="00D26514" w:rsidRDefault="004D69C3" w:rsidP="00597DB2"/>
    <w:p w14:paraId="55DEBB7D" w14:textId="6FD028F5" w:rsidR="00D26514" w:rsidRDefault="00CF508D">
      <w:pPr>
        <w:pStyle w:val="TOC1"/>
        <w:ind w:left="0" w:firstLine="0"/>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660AD3">
          <w:rPr>
            <w:noProof/>
            <w:webHidden/>
          </w:rPr>
          <w:t>7</w:t>
        </w:r>
        <w:r w:rsidR="00D26514">
          <w:rPr>
            <w:noProof/>
            <w:webHidden/>
          </w:rPr>
          <w:fldChar w:fldCharType="end"/>
        </w:r>
      </w:hyperlink>
    </w:p>
    <w:p w14:paraId="5CCB88AB" w14:textId="6C807F24" w:rsidR="00D26514" w:rsidRDefault="00A31F83">
      <w:pPr>
        <w:pStyle w:val="TOC2"/>
        <w:ind w:left="0" w:firstLine="0"/>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660AD3">
          <w:rPr>
            <w:noProof/>
            <w:webHidden/>
          </w:rPr>
          <w:t>7</w:t>
        </w:r>
        <w:r w:rsidR="00D26514">
          <w:rPr>
            <w:noProof/>
            <w:webHidden/>
          </w:rPr>
          <w:fldChar w:fldCharType="end"/>
        </w:r>
      </w:hyperlink>
    </w:p>
    <w:p w14:paraId="0746F54C" w14:textId="227FF266" w:rsidR="00D26514" w:rsidRDefault="00A31F83">
      <w:pPr>
        <w:pStyle w:val="TOC2"/>
        <w:ind w:left="0" w:firstLine="0"/>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660AD3">
          <w:rPr>
            <w:noProof/>
            <w:webHidden/>
          </w:rPr>
          <w:t>9</w:t>
        </w:r>
        <w:r w:rsidR="00D26514">
          <w:rPr>
            <w:noProof/>
            <w:webHidden/>
          </w:rPr>
          <w:fldChar w:fldCharType="end"/>
        </w:r>
      </w:hyperlink>
    </w:p>
    <w:p w14:paraId="483D0AAC" w14:textId="383FA525" w:rsidR="00D26514" w:rsidRDefault="00A31F83">
      <w:pPr>
        <w:pStyle w:val="TOC1"/>
        <w:ind w:left="0" w:firstLine="0"/>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660AD3">
          <w:rPr>
            <w:noProof/>
            <w:webHidden/>
          </w:rPr>
          <w:t>10</w:t>
        </w:r>
        <w:r w:rsidR="00D26514">
          <w:rPr>
            <w:noProof/>
            <w:webHidden/>
          </w:rPr>
          <w:fldChar w:fldCharType="end"/>
        </w:r>
      </w:hyperlink>
    </w:p>
    <w:p w14:paraId="68CF4CD0" w14:textId="7CAF4E09" w:rsidR="00D26514" w:rsidRDefault="00A31F83">
      <w:pPr>
        <w:pStyle w:val="TOC1"/>
        <w:ind w:left="0" w:firstLine="0"/>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660AD3">
          <w:rPr>
            <w:noProof/>
            <w:webHidden/>
          </w:rPr>
          <w:t>10</w:t>
        </w:r>
        <w:r w:rsidR="00D26514">
          <w:rPr>
            <w:noProof/>
            <w:webHidden/>
          </w:rPr>
          <w:fldChar w:fldCharType="end"/>
        </w:r>
      </w:hyperlink>
    </w:p>
    <w:p w14:paraId="73C2A9B7" w14:textId="13A8F36F" w:rsidR="00D26514" w:rsidRDefault="00A31F83">
      <w:pPr>
        <w:pStyle w:val="TOC1"/>
        <w:ind w:left="0" w:firstLine="0"/>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660AD3">
          <w:rPr>
            <w:noProof/>
            <w:webHidden/>
          </w:rPr>
          <w:t>10</w:t>
        </w:r>
        <w:r w:rsidR="00D26514">
          <w:rPr>
            <w:noProof/>
            <w:webHidden/>
          </w:rPr>
          <w:fldChar w:fldCharType="end"/>
        </w:r>
      </w:hyperlink>
    </w:p>
    <w:p w14:paraId="0DF5CFBD" w14:textId="4E515FD8" w:rsidR="00D26514" w:rsidRDefault="00A31F83">
      <w:pPr>
        <w:pStyle w:val="TOC1"/>
        <w:ind w:left="0" w:firstLine="0"/>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2A2F3BAF" w14:textId="50A04CDA" w:rsidR="00D26514" w:rsidRDefault="00A31F83">
      <w:pPr>
        <w:pStyle w:val="TOC1"/>
        <w:ind w:left="0" w:firstLine="0"/>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660AD3">
          <w:rPr>
            <w:noProof/>
            <w:webHidden/>
          </w:rPr>
          <w:t>11</w:t>
        </w:r>
        <w:r w:rsidR="00D26514">
          <w:rPr>
            <w:noProof/>
            <w:webHidden/>
          </w:rPr>
          <w:fldChar w:fldCharType="end"/>
        </w:r>
      </w:hyperlink>
    </w:p>
    <w:p w14:paraId="711180FD" w14:textId="1533749E" w:rsidR="00D26514" w:rsidRDefault="00A31F83">
      <w:pPr>
        <w:pStyle w:val="TOC2"/>
        <w:ind w:left="0" w:firstLine="0"/>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660AD3">
          <w:rPr>
            <w:noProof/>
            <w:webHidden/>
          </w:rPr>
          <w:t>11</w:t>
        </w:r>
        <w:r w:rsidR="00D26514">
          <w:rPr>
            <w:noProof/>
            <w:webHidden/>
          </w:rPr>
          <w:fldChar w:fldCharType="end"/>
        </w:r>
      </w:hyperlink>
    </w:p>
    <w:p w14:paraId="478E50A3" w14:textId="720D98A7" w:rsidR="00D26514" w:rsidRDefault="00A31F83">
      <w:pPr>
        <w:pStyle w:val="TOC2"/>
        <w:ind w:left="0" w:firstLine="0"/>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660AD3">
          <w:rPr>
            <w:noProof/>
            <w:webHidden/>
          </w:rPr>
          <w:t>11</w:t>
        </w:r>
        <w:r w:rsidR="00D26514">
          <w:rPr>
            <w:noProof/>
            <w:webHidden/>
          </w:rPr>
          <w:fldChar w:fldCharType="end"/>
        </w:r>
      </w:hyperlink>
    </w:p>
    <w:p w14:paraId="39B85841" w14:textId="19487409" w:rsidR="00D26514" w:rsidRDefault="00A31F83">
      <w:pPr>
        <w:pStyle w:val="TOC1"/>
        <w:ind w:left="0" w:firstLine="0"/>
        <w:rPr>
          <w:rFonts w:asciiTheme="minorHAnsi" w:eastAsiaTheme="minorEastAsia" w:hAnsiTheme="minorHAnsi" w:cstheme="minorBidi"/>
          <w:noProof/>
          <w:sz w:val="22"/>
          <w:szCs w:val="22"/>
        </w:rPr>
      </w:pPr>
      <w:hyperlink w:anchor="_Toc500238750" w:history="1">
        <w:r w:rsidR="00D26514" w:rsidRPr="00672A06">
          <w:rPr>
            <w:rStyle w:val="Hyperlink"/>
            <w:noProof/>
          </w:rPr>
          <w:t xml:space="preserve">X </w:t>
        </w:r>
        <w:r w:rsidR="00E12377">
          <w:rPr>
            <w:rStyle w:val="Hyperlink"/>
            <w:noProof/>
          </w:rPr>
          <w:t>Paramedicine Care Summary (PCS)</w:t>
        </w:r>
        <w:r w:rsidR="00D26514" w:rsidRPr="00672A06">
          <w:rPr>
            <w:rStyle w:val="Hyperlink"/>
            <w:noProof/>
          </w:rPr>
          <w:t xml:space="preserve">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660AD3">
          <w:rPr>
            <w:noProof/>
            <w:webHidden/>
          </w:rPr>
          <w:t>12</w:t>
        </w:r>
        <w:r w:rsidR="00D26514">
          <w:rPr>
            <w:noProof/>
            <w:webHidden/>
          </w:rPr>
          <w:fldChar w:fldCharType="end"/>
        </w:r>
      </w:hyperlink>
    </w:p>
    <w:p w14:paraId="701E83B0" w14:textId="41C21816" w:rsidR="00D26514" w:rsidRDefault="00A31F83">
      <w:pPr>
        <w:pStyle w:val="TOC2"/>
        <w:ind w:left="0" w:firstLine="0"/>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E12377">
          <w:rPr>
            <w:rStyle w:val="Hyperlink"/>
            <w:noProof/>
          </w:rPr>
          <w:t>PCS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660AD3">
          <w:rPr>
            <w:noProof/>
            <w:webHidden/>
          </w:rPr>
          <w:t>12</w:t>
        </w:r>
        <w:r w:rsidR="00D26514">
          <w:rPr>
            <w:noProof/>
            <w:webHidden/>
          </w:rPr>
          <w:fldChar w:fldCharType="end"/>
        </w:r>
      </w:hyperlink>
    </w:p>
    <w:p w14:paraId="5DAEDB1D" w14:textId="787ED03B" w:rsidR="00D26514" w:rsidRDefault="00A31F83">
      <w:pPr>
        <w:pStyle w:val="TOC3"/>
        <w:ind w:left="0" w:firstLine="0"/>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660AD3">
          <w:rPr>
            <w:noProof/>
            <w:webHidden/>
          </w:rPr>
          <w:t>14</w:t>
        </w:r>
        <w:r w:rsidR="00D26514">
          <w:rPr>
            <w:noProof/>
            <w:webHidden/>
          </w:rPr>
          <w:fldChar w:fldCharType="end"/>
        </w:r>
      </w:hyperlink>
    </w:p>
    <w:p w14:paraId="1818E232" w14:textId="1BFCFFEE" w:rsidR="00D26514" w:rsidRDefault="00A31F83">
      <w:pPr>
        <w:pStyle w:val="TOC4"/>
        <w:ind w:left="0" w:firstLine="0"/>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660AD3">
          <w:rPr>
            <w:noProof/>
            <w:webHidden/>
          </w:rPr>
          <w:t>14</w:t>
        </w:r>
        <w:r w:rsidR="00D26514">
          <w:rPr>
            <w:noProof/>
            <w:webHidden/>
          </w:rPr>
          <w:fldChar w:fldCharType="end"/>
        </w:r>
      </w:hyperlink>
    </w:p>
    <w:p w14:paraId="0DAA58E8" w14:textId="53F31C6F" w:rsidR="00D26514" w:rsidRDefault="00A31F83">
      <w:pPr>
        <w:pStyle w:val="TOC4"/>
        <w:ind w:left="0" w:firstLine="0"/>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660AD3">
          <w:rPr>
            <w:noProof/>
            <w:webHidden/>
          </w:rPr>
          <w:t>14</w:t>
        </w:r>
        <w:r w:rsidR="00D26514">
          <w:rPr>
            <w:noProof/>
            <w:webHidden/>
          </w:rPr>
          <w:fldChar w:fldCharType="end"/>
        </w:r>
      </w:hyperlink>
    </w:p>
    <w:p w14:paraId="5B216D5C" w14:textId="21534730" w:rsidR="00D26514" w:rsidRDefault="00A31F83">
      <w:pPr>
        <w:pStyle w:val="TOC2"/>
        <w:ind w:left="0" w:firstLine="0"/>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E12377">
          <w:rPr>
            <w:rStyle w:val="Hyperlink"/>
            <w:noProof/>
          </w:rPr>
          <w:t>PCS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660AD3">
          <w:rPr>
            <w:noProof/>
            <w:webHidden/>
          </w:rPr>
          <w:t>14</w:t>
        </w:r>
        <w:r w:rsidR="00D26514">
          <w:rPr>
            <w:noProof/>
            <w:webHidden/>
          </w:rPr>
          <w:fldChar w:fldCharType="end"/>
        </w:r>
      </w:hyperlink>
    </w:p>
    <w:p w14:paraId="2C6D3B4A" w14:textId="092CE39C" w:rsidR="00D26514" w:rsidRDefault="00A31F83">
      <w:pPr>
        <w:pStyle w:val="TOC3"/>
        <w:ind w:left="0" w:firstLine="0"/>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660AD3">
          <w:rPr>
            <w:noProof/>
            <w:webHidden/>
          </w:rPr>
          <w:t>15</w:t>
        </w:r>
        <w:r w:rsidR="00D26514">
          <w:rPr>
            <w:noProof/>
            <w:webHidden/>
          </w:rPr>
          <w:fldChar w:fldCharType="end"/>
        </w:r>
      </w:hyperlink>
    </w:p>
    <w:p w14:paraId="758849B1" w14:textId="630B4DCB" w:rsidR="00D26514" w:rsidRDefault="00A31F83">
      <w:pPr>
        <w:pStyle w:val="TOC2"/>
        <w:ind w:left="0" w:firstLine="0"/>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E12377">
          <w:rPr>
            <w:rStyle w:val="Hyperlink"/>
            <w:noProof/>
          </w:rPr>
          <w:t>PCS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660AD3">
          <w:rPr>
            <w:noProof/>
            <w:webHidden/>
          </w:rPr>
          <w:t>15</w:t>
        </w:r>
        <w:r w:rsidR="00D26514">
          <w:rPr>
            <w:noProof/>
            <w:webHidden/>
          </w:rPr>
          <w:fldChar w:fldCharType="end"/>
        </w:r>
      </w:hyperlink>
    </w:p>
    <w:p w14:paraId="087FF3E8" w14:textId="5ED1DFC1" w:rsidR="00D26514" w:rsidRDefault="00A31F83">
      <w:pPr>
        <w:pStyle w:val="TOC2"/>
        <w:ind w:left="0" w:firstLine="0"/>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E12377">
          <w:rPr>
            <w:rStyle w:val="Hyperlink"/>
            <w:noProof/>
          </w:rPr>
          <w:t>PCS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660AD3">
          <w:rPr>
            <w:noProof/>
            <w:webHidden/>
          </w:rPr>
          <w:t>15</w:t>
        </w:r>
        <w:r w:rsidR="00D26514">
          <w:rPr>
            <w:noProof/>
            <w:webHidden/>
          </w:rPr>
          <w:fldChar w:fldCharType="end"/>
        </w:r>
      </w:hyperlink>
    </w:p>
    <w:p w14:paraId="2FBCAE46" w14:textId="3481DF0F" w:rsidR="00D26514" w:rsidRDefault="00A31F83">
      <w:pPr>
        <w:pStyle w:val="TOC3"/>
        <w:ind w:left="0" w:firstLine="0"/>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660AD3">
          <w:rPr>
            <w:noProof/>
            <w:webHidden/>
          </w:rPr>
          <w:t>15</w:t>
        </w:r>
        <w:r w:rsidR="00D26514">
          <w:rPr>
            <w:noProof/>
            <w:webHidden/>
          </w:rPr>
          <w:fldChar w:fldCharType="end"/>
        </w:r>
      </w:hyperlink>
    </w:p>
    <w:p w14:paraId="74768699" w14:textId="27FF4A6A" w:rsidR="00D26514" w:rsidRDefault="00A31F83">
      <w:pPr>
        <w:pStyle w:val="TOC3"/>
        <w:ind w:left="0" w:firstLine="0"/>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660AD3">
          <w:rPr>
            <w:noProof/>
            <w:webHidden/>
          </w:rPr>
          <w:t>15</w:t>
        </w:r>
        <w:r w:rsidR="00D26514">
          <w:rPr>
            <w:noProof/>
            <w:webHidden/>
          </w:rPr>
          <w:fldChar w:fldCharType="end"/>
        </w:r>
      </w:hyperlink>
    </w:p>
    <w:p w14:paraId="02168D41" w14:textId="252C69A5" w:rsidR="00D26514" w:rsidRDefault="00A31F83">
      <w:pPr>
        <w:pStyle w:val="TOC4"/>
        <w:ind w:left="0" w:firstLine="0"/>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660AD3">
          <w:rPr>
            <w:noProof/>
            <w:webHidden/>
          </w:rPr>
          <w:t>16</w:t>
        </w:r>
        <w:r w:rsidR="00D26514">
          <w:rPr>
            <w:noProof/>
            <w:webHidden/>
          </w:rPr>
          <w:fldChar w:fldCharType="end"/>
        </w:r>
      </w:hyperlink>
    </w:p>
    <w:p w14:paraId="363598DB" w14:textId="15DD7062" w:rsidR="00D26514" w:rsidRDefault="00A31F83">
      <w:pPr>
        <w:pStyle w:val="TOC5"/>
        <w:ind w:left="0" w:firstLine="0"/>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660AD3">
          <w:rPr>
            <w:noProof/>
            <w:webHidden/>
          </w:rPr>
          <w:t>16</w:t>
        </w:r>
        <w:r w:rsidR="00D26514">
          <w:rPr>
            <w:noProof/>
            <w:webHidden/>
          </w:rPr>
          <w:fldChar w:fldCharType="end"/>
        </w:r>
      </w:hyperlink>
    </w:p>
    <w:p w14:paraId="4135E3C6" w14:textId="3A16C563" w:rsidR="00D26514" w:rsidRDefault="00A31F83">
      <w:pPr>
        <w:pStyle w:val="TOC5"/>
        <w:ind w:left="0" w:firstLine="0"/>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660AD3">
          <w:rPr>
            <w:noProof/>
            <w:webHidden/>
          </w:rPr>
          <w:t>16</w:t>
        </w:r>
        <w:r w:rsidR="00D26514">
          <w:rPr>
            <w:noProof/>
            <w:webHidden/>
          </w:rPr>
          <w:fldChar w:fldCharType="end"/>
        </w:r>
      </w:hyperlink>
    </w:p>
    <w:p w14:paraId="4B700815" w14:textId="169F471A" w:rsidR="00D26514" w:rsidRDefault="00A31F83">
      <w:pPr>
        <w:pStyle w:val="TOC2"/>
        <w:ind w:left="0" w:firstLine="0"/>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E12377">
          <w:rPr>
            <w:rStyle w:val="Hyperlink"/>
            <w:noProof/>
          </w:rPr>
          <w:t>PCS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660AD3">
          <w:rPr>
            <w:noProof/>
            <w:webHidden/>
          </w:rPr>
          <w:t>17</w:t>
        </w:r>
        <w:r w:rsidR="00D26514">
          <w:rPr>
            <w:noProof/>
            <w:webHidden/>
          </w:rPr>
          <w:fldChar w:fldCharType="end"/>
        </w:r>
      </w:hyperlink>
    </w:p>
    <w:p w14:paraId="23F2EFB6" w14:textId="20F7B4A9" w:rsidR="00D26514" w:rsidRDefault="00A31F83">
      <w:pPr>
        <w:pStyle w:val="TOC2"/>
        <w:ind w:left="0" w:firstLine="0"/>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E12377">
          <w:rPr>
            <w:rStyle w:val="Hyperlink"/>
            <w:noProof/>
          </w:rPr>
          <w:t>PCS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660AD3">
          <w:rPr>
            <w:noProof/>
            <w:webHidden/>
          </w:rPr>
          <w:t>17</w:t>
        </w:r>
        <w:r w:rsidR="00D26514">
          <w:rPr>
            <w:noProof/>
            <w:webHidden/>
          </w:rPr>
          <w:fldChar w:fldCharType="end"/>
        </w:r>
      </w:hyperlink>
    </w:p>
    <w:p w14:paraId="39E2EA0A" w14:textId="69578075" w:rsidR="00D26514" w:rsidRDefault="00A31F83">
      <w:pPr>
        <w:pStyle w:val="TOC1"/>
        <w:ind w:left="0" w:firstLine="0"/>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660AD3">
          <w:rPr>
            <w:noProof/>
            <w:webHidden/>
          </w:rPr>
          <w:t>19</w:t>
        </w:r>
        <w:r w:rsidR="00D26514">
          <w:rPr>
            <w:noProof/>
            <w:webHidden/>
          </w:rPr>
          <w:fldChar w:fldCharType="end"/>
        </w:r>
      </w:hyperlink>
    </w:p>
    <w:p w14:paraId="51396211" w14:textId="7D3F0A38" w:rsidR="00D26514" w:rsidRDefault="00A31F83">
      <w:pPr>
        <w:pStyle w:val="TOC1"/>
        <w:ind w:left="0" w:firstLine="0"/>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2173F740" w14:textId="7769061D" w:rsidR="00D26514" w:rsidRDefault="00A31F83">
      <w:pPr>
        <w:pStyle w:val="TOC2"/>
        <w:ind w:left="0" w:firstLine="0"/>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78E11A41" w14:textId="5CE25239" w:rsidR="00D26514" w:rsidRDefault="00A31F83">
      <w:pPr>
        <w:pStyle w:val="TOC3"/>
        <w:ind w:left="0" w:firstLine="0"/>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6EB91ECE" w14:textId="51070203" w:rsidR="00D26514" w:rsidRDefault="00A31F83">
      <w:pPr>
        <w:pStyle w:val="TOC1"/>
        <w:ind w:left="0" w:firstLine="0"/>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4EDFB3F4" w14:textId="3DC92D2A" w:rsidR="00D26514" w:rsidRDefault="00A31F83">
      <w:pPr>
        <w:pStyle w:val="TOC2"/>
        <w:ind w:left="0" w:firstLine="0"/>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77077FDD" w14:textId="0F61FEE1" w:rsidR="00D26514" w:rsidRDefault="00A31F83">
      <w:pPr>
        <w:pStyle w:val="TOC3"/>
        <w:ind w:left="0" w:firstLine="0"/>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75C13486" w14:textId="768F0335" w:rsidR="00D26514" w:rsidRDefault="00A31F83">
      <w:pPr>
        <w:pStyle w:val="TOC1"/>
        <w:ind w:left="0" w:firstLine="0"/>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660AD3">
          <w:rPr>
            <w:noProof/>
            <w:webHidden/>
          </w:rPr>
          <w:t>32</w:t>
        </w:r>
        <w:r w:rsidR="00D26514">
          <w:rPr>
            <w:noProof/>
            <w:webHidden/>
          </w:rPr>
          <w:fldChar w:fldCharType="end"/>
        </w:r>
      </w:hyperlink>
    </w:p>
    <w:p w14:paraId="1008E09C" w14:textId="677B0FDF" w:rsidR="00D26514" w:rsidRDefault="00A31F83">
      <w:pPr>
        <w:pStyle w:val="TOC2"/>
        <w:ind w:left="0" w:firstLine="0"/>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660AD3">
          <w:rPr>
            <w:noProof/>
            <w:webHidden/>
          </w:rPr>
          <w:t>32</w:t>
        </w:r>
        <w:r w:rsidR="00D26514">
          <w:rPr>
            <w:noProof/>
            <w:webHidden/>
          </w:rPr>
          <w:fldChar w:fldCharType="end"/>
        </w:r>
      </w:hyperlink>
    </w:p>
    <w:p w14:paraId="3F9D71C0" w14:textId="0472EA63" w:rsidR="00D26514" w:rsidRDefault="00A31F83">
      <w:pPr>
        <w:pStyle w:val="TOC3"/>
        <w:ind w:left="0" w:firstLine="0"/>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660AD3">
          <w:rPr>
            <w:noProof/>
            <w:webHidden/>
          </w:rPr>
          <w:t>32</w:t>
        </w:r>
        <w:r w:rsidR="00D26514">
          <w:rPr>
            <w:noProof/>
            <w:webHidden/>
          </w:rPr>
          <w:fldChar w:fldCharType="end"/>
        </w:r>
      </w:hyperlink>
    </w:p>
    <w:p w14:paraId="1621AB9E" w14:textId="605DA79D" w:rsidR="00D26514" w:rsidRDefault="00A31F83">
      <w:pPr>
        <w:pStyle w:val="TOC3"/>
        <w:ind w:left="0" w:firstLine="0"/>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660AD3">
          <w:rPr>
            <w:noProof/>
            <w:webHidden/>
          </w:rPr>
          <w:t>32</w:t>
        </w:r>
        <w:r w:rsidR="00D26514">
          <w:rPr>
            <w:noProof/>
            <w:webHidden/>
          </w:rPr>
          <w:fldChar w:fldCharType="end"/>
        </w:r>
      </w:hyperlink>
    </w:p>
    <w:p w14:paraId="24C19036" w14:textId="3058E168" w:rsidR="00D26514" w:rsidRDefault="00A31F83">
      <w:pPr>
        <w:pStyle w:val="TOC3"/>
        <w:ind w:left="0" w:firstLine="0"/>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660AD3">
          <w:rPr>
            <w:noProof/>
            <w:webHidden/>
          </w:rPr>
          <w:t>32</w:t>
        </w:r>
        <w:r w:rsidR="00D26514">
          <w:rPr>
            <w:noProof/>
            <w:webHidden/>
          </w:rPr>
          <w:fldChar w:fldCharType="end"/>
        </w:r>
      </w:hyperlink>
    </w:p>
    <w:p w14:paraId="30C629DB" w14:textId="1BDF0F38" w:rsidR="00D26514" w:rsidRDefault="00A31F83">
      <w:pPr>
        <w:pStyle w:val="TOC3"/>
        <w:ind w:left="0" w:firstLine="0"/>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660AD3">
          <w:rPr>
            <w:noProof/>
            <w:webHidden/>
          </w:rPr>
          <w:t>33</w:t>
        </w:r>
        <w:r w:rsidR="00D26514">
          <w:rPr>
            <w:noProof/>
            <w:webHidden/>
          </w:rPr>
          <w:fldChar w:fldCharType="end"/>
        </w:r>
      </w:hyperlink>
    </w:p>
    <w:p w14:paraId="3D407FEA" w14:textId="2D2650C0" w:rsidR="00D26514" w:rsidRDefault="00A31F83">
      <w:pPr>
        <w:pStyle w:val="TOC4"/>
        <w:ind w:left="0" w:firstLine="0"/>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660AD3">
          <w:rPr>
            <w:noProof/>
            <w:webHidden/>
          </w:rPr>
          <w:t>33</w:t>
        </w:r>
        <w:r w:rsidR="00D26514">
          <w:rPr>
            <w:noProof/>
            <w:webHidden/>
          </w:rPr>
          <w:fldChar w:fldCharType="end"/>
        </w:r>
      </w:hyperlink>
    </w:p>
    <w:p w14:paraId="6E78072D" w14:textId="0FE7A939" w:rsidR="00D26514" w:rsidRDefault="00A31F83">
      <w:pPr>
        <w:pStyle w:val="TOC5"/>
        <w:ind w:left="0" w:firstLine="0"/>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660AD3">
          <w:rPr>
            <w:noProof/>
            <w:webHidden/>
          </w:rPr>
          <w:t>33</w:t>
        </w:r>
        <w:r w:rsidR="00D26514">
          <w:rPr>
            <w:noProof/>
            <w:webHidden/>
          </w:rPr>
          <w:fldChar w:fldCharType="end"/>
        </w:r>
      </w:hyperlink>
    </w:p>
    <w:p w14:paraId="0DB83B04" w14:textId="42179D5A" w:rsidR="00D26514" w:rsidRDefault="00A31F83">
      <w:pPr>
        <w:pStyle w:val="TOC5"/>
        <w:ind w:left="0" w:firstLine="0"/>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660AD3">
          <w:rPr>
            <w:noProof/>
            <w:webHidden/>
          </w:rPr>
          <w:t>34</w:t>
        </w:r>
        <w:r w:rsidR="00D26514">
          <w:rPr>
            <w:noProof/>
            <w:webHidden/>
          </w:rPr>
          <w:fldChar w:fldCharType="end"/>
        </w:r>
      </w:hyperlink>
    </w:p>
    <w:p w14:paraId="6FBCD10E" w14:textId="43E43102" w:rsidR="00D26514" w:rsidRDefault="00A31F83">
      <w:pPr>
        <w:pStyle w:val="TOC5"/>
        <w:ind w:left="0" w:firstLine="0"/>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660AD3">
          <w:rPr>
            <w:noProof/>
            <w:webHidden/>
          </w:rPr>
          <w:t>35</w:t>
        </w:r>
        <w:r w:rsidR="00D26514">
          <w:rPr>
            <w:noProof/>
            <w:webHidden/>
          </w:rPr>
          <w:fldChar w:fldCharType="end"/>
        </w:r>
      </w:hyperlink>
    </w:p>
    <w:p w14:paraId="39AD06AA" w14:textId="1370088A" w:rsidR="00D26514" w:rsidRDefault="00A31F83">
      <w:pPr>
        <w:pStyle w:val="TOC4"/>
        <w:ind w:left="0" w:firstLine="0"/>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3DE575E9" w14:textId="74EA2987" w:rsidR="00D26514" w:rsidRDefault="00A31F83">
      <w:pPr>
        <w:pStyle w:val="TOC5"/>
        <w:ind w:left="0" w:firstLine="0"/>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26E9306E" w14:textId="00C1AF4C" w:rsidR="00D26514" w:rsidRDefault="00A31F83">
      <w:pPr>
        <w:pStyle w:val="TOC5"/>
        <w:ind w:left="0" w:firstLine="0"/>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5AF3BC0F" w14:textId="19A85F4F" w:rsidR="00D26514" w:rsidRDefault="00A31F83">
      <w:pPr>
        <w:pStyle w:val="TOC5"/>
        <w:ind w:left="0" w:firstLine="0"/>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53826BF5" w14:textId="74D56A9B" w:rsidR="00D26514" w:rsidRDefault="00A31F83">
      <w:pPr>
        <w:pStyle w:val="TOC3"/>
        <w:ind w:left="0" w:firstLine="0"/>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660AD3">
          <w:rPr>
            <w:noProof/>
            <w:webHidden/>
          </w:rPr>
          <w:t>35</w:t>
        </w:r>
        <w:r w:rsidR="00D26514">
          <w:rPr>
            <w:noProof/>
            <w:webHidden/>
          </w:rPr>
          <w:fldChar w:fldCharType="end"/>
        </w:r>
      </w:hyperlink>
    </w:p>
    <w:p w14:paraId="4D746E0B" w14:textId="564A6C8E" w:rsidR="00D26514" w:rsidRDefault="00A31F83">
      <w:pPr>
        <w:pStyle w:val="TOC3"/>
        <w:ind w:left="0" w:firstLine="0"/>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660AD3">
          <w:rPr>
            <w:noProof/>
            <w:webHidden/>
          </w:rPr>
          <w:t>35</w:t>
        </w:r>
        <w:r w:rsidR="00D26514">
          <w:rPr>
            <w:noProof/>
            <w:webHidden/>
          </w:rPr>
          <w:fldChar w:fldCharType="end"/>
        </w:r>
      </w:hyperlink>
    </w:p>
    <w:p w14:paraId="06AE8640" w14:textId="79282A1D" w:rsidR="00D26514" w:rsidRDefault="00A31F83">
      <w:pPr>
        <w:pStyle w:val="TOC4"/>
        <w:ind w:left="0" w:firstLine="0"/>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660AD3">
          <w:rPr>
            <w:noProof/>
            <w:webHidden/>
          </w:rPr>
          <w:t>35</w:t>
        </w:r>
        <w:r w:rsidR="00D26514">
          <w:rPr>
            <w:noProof/>
            <w:webHidden/>
          </w:rPr>
          <w:fldChar w:fldCharType="end"/>
        </w:r>
      </w:hyperlink>
    </w:p>
    <w:p w14:paraId="7060E817" w14:textId="206A5DE9" w:rsidR="00D26514" w:rsidRDefault="00A31F83">
      <w:pPr>
        <w:pStyle w:val="TOC5"/>
        <w:ind w:left="0" w:firstLine="0"/>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660AD3">
          <w:rPr>
            <w:noProof/>
            <w:webHidden/>
          </w:rPr>
          <w:t>35</w:t>
        </w:r>
        <w:r w:rsidR="00D26514">
          <w:rPr>
            <w:noProof/>
            <w:webHidden/>
          </w:rPr>
          <w:fldChar w:fldCharType="end"/>
        </w:r>
      </w:hyperlink>
    </w:p>
    <w:p w14:paraId="50B4A5F4" w14:textId="3B86515D" w:rsidR="00D26514" w:rsidRDefault="00A31F83">
      <w:pPr>
        <w:pStyle w:val="TOC1"/>
        <w:ind w:left="0" w:firstLine="0"/>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660AD3">
          <w:rPr>
            <w:noProof/>
            <w:webHidden/>
          </w:rPr>
          <w:t>36</w:t>
        </w:r>
        <w:r w:rsidR="00D26514">
          <w:rPr>
            <w:noProof/>
            <w:webHidden/>
          </w:rPr>
          <w:fldChar w:fldCharType="end"/>
        </w:r>
      </w:hyperlink>
    </w:p>
    <w:p w14:paraId="3D4F5530" w14:textId="3F4BFB90" w:rsidR="00D26514" w:rsidRDefault="00A31F83">
      <w:pPr>
        <w:pStyle w:val="TOC1"/>
        <w:ind w:left="0" w:firstLine="0"/>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660AD3">
          <w:rPr>
            <w:noProof/>
            <w:webHidden/>
          </w:rPr>
          <w:t>37</w:t>
        </w:r>
        <w:r w:rsidR="00D26514">
          <w:rPr>
            <w:noProof/>
            <w:webHidden/>
          </w:rPr>
          <w:fldChar w:fldCharType="end"/>
        </w:r>
      </w:hyperlink>
    </w:p>
    <w:p w14:paraId="2783DA38" w14:textId="34C4B63C" w:rsidR="00D26514" w:rsidRDefault="00A31F83">
      <w:pPr>
        <w:pStyle w:val="TOC2"/>
        <w:ind w:left="0" w:firstLine="0"/>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660AD3">
          <w:rPr>
            <w:noProof/>
            <w:webHidden/>
          </w:rPr>
          <w:t>37</w:t>
        </w:r>
        <w:r w:rsidR="00D26514">
          <w:rPr>
            <w:noProof/>
            <w:webHidden/>
          </w:rPr>
          <w:fldChar w:fldCharType="end"/>
        </w:r>
      </w:hyperlink>
    </w:p>
    <w:p w14:paraId="085770A3" w14:textId="23F75291" w:rsidR="00D26514" w:rsidRDefault="00A31F83">
      <w:pPr>
        <w:pStyle w:val="TOC3"/>
        <w:ind w:left="0" w:firstLine="0"/>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660AD3">
          <w:rPr>
            <w:noProof/>
            <w:webHidden/>
          </w:rPr>
          <w:t>37</w:t>
        </w:r>
        <w:r w:rsidR="00D26514">
          <w:rPr>
            <w:noProof/>
            <w:webHidden/>
          </w:rPr>
          <w:fldChar w:fldCharType="end"/>
        </w:r>
      </w:hyperlink>
    </w:p>
    <w:p w14:paraId="1D88CBF9" w14:textId="1A6BE30F" w:rsidR="00D26514" w:rsidRDefault="00A31F83">
      <w:pPr>
        <w:pStyle w:val="TOC1"/>
        <w:ind w:left="0" w:firstLine="0"/>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660AD3">
          <w:rPr>
            <w:noProof/>
            <w:webHidden/>
          </w:rPr>
          <w:t>38</w:t>
        </w:r>
        <w:r w:rsidR="00D26514">
          <w:rPr>
            <w:noProof/>
            <w:webHidden/>
          </w:rPr>
          <w:fldChar w:fldCharType="end"/>
        </w:r>
      </w:hyperlink>
    </w:p>
    <w:p w14:paraId="2405D01F" w14:textId="0AF530E1" w:rsidR="00D26514" w:rsidRDefault="00A31F83">
      <w:pPr>
        <w:pStyle w:val="TOC2"/>
        <w:ind w:left="0" w:firstLine="0"/>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660AD3">
          <w:rPr>
            <w:noProof/>
            <w:webHidden/>
          </w:rPr>
          <w:t>38</w:t>
        </w:r>
        <w:r w:rsidR="00D26514">
          <w:rPr>
            <w:noProof/>
            <w:webHidden/>
          </w:rPr>
          <w:fldChar w:fldCharType="end"/>
        </w:r>
      </w:hyperlink>
    </w:p>
    <w:p w14:paraId="0E0E05BD" w14:textId="45AFA28F" w:rsidR="00D26514" w:rsidRDefault="00A31F83">
      <w:pPr>
        <w:pStyle w:val="TOC3"/>
        <w:ind w:left="0" w:firstLine="0"/>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660AD3">
          <w:rPr>
            <w:noProof/>
            <w:webHidden/>
          </w:rPr>
          <w:t>38</w:t>
        </w:r>
        <w:r w:rsidR="00D26514">
          <w:rPr>
            <w:noProof/>
            <w:webHidden/>
          </w:rPr>
          <w:fldChar w:fldCharType="end"/>
        </w:r>
      </w:hyperlink>
    </w:p>
    <w:p w14:paraId="4AFEDA48" w14:textId="4E5B2087" w:rsidR="00D26514" w:rsidRDefault="00A31F83">
      <w:pPr>
        <w:pStyle w:val="TOC1"/>
        <w:ind w:left="0" w:firstLine="0"/>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660AD3">
          <w:rPr>
            <w:noProof/>
            <w:webHidden/>
          </w:rPr>
          <w:t>39</w:t>
        </w:r>
        <w:r w:rsidR="00D26514">
          <w:rPr>
            <w:noProof/>
            <w:webHidden/>
          </w:rPr>
          <w:fldChar w:fldCharType="end"/>
        </w:r>
      </w:hyperlink>
    </w:p>
    <w:p w14:paraId="2E08E5F5" w14:textId="0AB64A91" w:rsidR="00D26514" w:rsidRDefault="00A31F83">
      <w:pPr>
        <w:pStyle w:val="TOC1"/>
        <w:ind w:left="0" w:firstLine="0"/>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660AD3">
          <w:rPr>
            <w:noProof/>
            <w:webHidden/>
          </w:rPr>
          <w:t>40</w:t>
        </w:r>
        <w:r w:rsidR="00D26514">
          <w:rPr>
            <w:noProof/>
            <w:webHidden/>
          </w:rPr>
          <w:fldChar w:fldCharType="end"/>
        </w:r>
      </w:hyperlink>
    </w:p>
    <w:p w14:paraId="266AADC4" w14:textId="47A4CE97" w:rsidR="00D26514" w:rsidRDefault="00A31F83">
      <w:pPr>
        <w:pStyle w:val="TOC1"/>
        <w:ind w:left="0" w:firstLine="0"/>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660AD3">
          <w:rPr>
            <w:noProof/>
            <w:webHidden/>
          </w:rPr>
          <w:t>41</w:t>
        </w:r>
        <w:r w:rsidR="00D26514">
          <w:rPr>
            <w:noProof/>
            <w:webHidden/>
          </w:rPr>
          <w:fldChar w:fldCharType="end"/>
        </w:r>
      </w:hyperlink>
    </w:p>
    <w:p w14:paraId="6598EFCC" w14:textId="70C446E2" w:rsidR="00D26514" w:rsidRDefault="00A31F83">
      <w:pPr>
        <w:pStyle w:val="TOC2"/>
        <w:ind w:left="0" w:firstLine="0"/>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660AD3">
          <w:rPr>
            <w:noProof/>
            <w:webHidden/>
          </w:rPr>
          <w:t>41</w:t>
        </w:r>
        <w:r w:rsidR="00D26514">
          <w:rPr>
            <w:noProof/>
            <w:webHidden/>
          </w:rPr>
          <w:fldChar w:fldCharType="end"/>
        </w:r>
      </w:hyperlink>
    </w:p>
    <w:p w14:paraId="37345CC5" w14:textId="3579491C" w:rsidR="00D26514" w:rsidRDefault="00A31F83">
      <w:pPr>
        <w:pStyle w:val="TOC2"/>
        <w:ind w:left="0" w:firstLine="0"/>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660AD3">
          <w:rPr>
            <w:noProof/>
            <w:webHidden/>
          </w:rPr>
          <w:t>41</w:t>
        </w:r>
        <w:r w:rsidR="00D26514">
          <w:rPr>
            <w:noProof/>
            <w:webHidden/>
          </w:rPr>
          <w:fldChar w:fldCharType="end"/>
        </w:r>
      </w:hyperlink>
    </w:p>
    <w:p w14:paraId="6ED7CE7A" w14:textId="2C585FB8" w:rsidR="00D26514" w:rsidRDefault="00A31F83">
      <w:pPr>
        <w:pStyle w:val="TOC2"/>
        <w:ind w:left="0" w:firstLine="0"/>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660AD3">
          <w:rPr>
            <w:noProof/>
            <w:webHidden/>
          </w:rPr>
          <w:t>41</w:t>
        </w:r>
        <w:r w:rsidR="00D26514">
          <w:rPr>
            <w:noProof/>
            <w:webHidden/>
          </w:rPr>
          <w:fldChar w:fldCharType="end"/>
        </w:r>
      </w:hyperlink>
    </w:p>
    <w:p w14:paraId="68190126" w14:textId="555CE2DE" w:rsidR="00D26514" w:rsidRDefault="00A31F83">
      <w:pPr>
        <w:pStyle w:val="TOC3"/>
        <w:ind w:left="0" w:firstLine="0"/>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660AD3">
          <w:rPr>
            <w:noProof/>
            <w:webHidden/>
          </w:rPr>
          <w:t>41</w:t>
        </w:r>
        <w:r w:rsidR="00D26514">
          <w:rPr>
            <w:noProof/>
            <w:webHidden/>
          </w:rPr>
          <w:fldChar w:fldCharType="end"/>
        </w:r>
      </w:hyperlink>
    </w:p>
    <w:p w14:paraId="224DFF20" w14:textId="578119EE" w:rsidR="00D26514" w:rsidRDefault="00A31F83">
      <w:pPr>
        <w:pStyle w:val="TOC3"/>
        <w:ind w:left="0" w:firstLine="0"/>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25412CD1" w14:textId="178BD705" w:rsidR="00D26514" w:rsidRDefault="00A31F83">
      <w:pPr>
        <w:pStyle w:val="TOC3"/>
        <w:ind w:left="0" w:firstLine="0"/>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660AD3">
          <w:rPr>
            <w:b/>
            <w:bCs/>
            <w:noProof/>
            <w:webHidden/>
          </w:rPr>
          <w:t>Error! Bookmark not defined.</w:t>
        </w:r>
        <w:r w:rsidR="00D26514">
          <w:rPr>
            <w:noProof/>
            <w:webHidden/>
          </w:rPr>
          <w:fldChar w:fldCharType="end"/>
        </w:r>
      </w:hyperlink>
    </w:p>
    <w:p w14:paraId="50611E9F" w14:textId="25D9BE83" w:rsidR="00D26514" w:rsidRDefault="00A31F83">
      <w:pPr>
        <w:pStyle w:val="TOC1"/>
        <w:ind w:left="0" w:firstLine="0"/>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660AD3">
          <w:rPr>
            <w:noProof/>
            <w:webHidden/>
          </w:rPr>
          <w:t>42</w:t>
        </w:r>
        <w:r w:rsidR="00D26514">
          <w:rPr>
            <w:noProof/>
            <w:webHidden/>
          </w:rPr>
          <w:fldChar w:fldCharType="end"/>
        </w:r>
      </w:hyperlink>
    </w:p>
    <w:p w14:paraId="38E0ABA7" w14:textId="036DEA61" w:rsidR="00D26514" w:rsidRDefault="00A31F83">
      <w:pPr>
        <w:pStyle w:val="TOC3"/>
        <w:ind w:left="0" w:firstLine="0"/>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660AD3">
          <w:rPr>
            <w:noProof/>
            <w:webHidden/>
          </w:rPr>
          <w:t>42</w:t>
        </w:r>
        <w:r w:rsidR="00D26514">
          <w:rPr>
            <w:noProof/>
            <w:webHidden/>
          </w:rPr>
          <w:fldChar w:fldCharType="end"/>
        </w:r>
      </w:hyperlink>
    </w:p>
    <w:p w14:paraId="1E26031B" w14:textId="1109E433"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"_Toc500238809" </w:instrText>
      </w:r>
      <w:r>
        <w:fldChar w:fldCharType="separate"/>
      </w:r>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ins w:id="2" w:author="clevy pomegranate-econsulting.com" w:date="2018-04-27T07:45:00Z">
        <w:r w:rsidR="00660AD3">
          <w:rPr>
            <w:noProof/>
            <w:webHidden/>
          </w:rPr>
          <w:t>42</w:t>
        </w:r>
      </w:ins>
      <w:del w:id="3" w:author="clevy pomegranate-econsulting.com" w:date="2018-04-26T11:35:00Z">
        <w:r w:rsidR="00D26514" w:rsidDel="00506500">
          <w:rPr>
            <w:noProof/>
            <w:webHidden/>
          </w:rPr>
          <w:delText>44</w:delText>
        </w:r>
      </w:del>
      <w:r w:rsidR="00D26514">
        <w:rPr>
          <w:noProof/>
          <w:webHidden/>
        </w:rPr>
        <w:fldChar w:fldCharType="end"/>
      </w:r>
      <w:r>
        <w:rPr>
          <w:noProof/>
        </w:rPr>
        <w:fldChar w:fldCharType="end"/>
      </w:r>
    </w:p>
    <w:p w14:paraId="3351E9B1" w14:textId="404877A8"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"_Toc500238810" </w:instrText>
      </w:r>
      <w:r>
        <w:fldChar w:fldCharType="separate"/>
      </w:r>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ins w:id="4" w:author="clevy pomegranate-econsulting.com" w:date="2018-04-27T07:45:00Z">
        <w:r w:rsidR="00660AD3">
          <w:rPr>
            <w:noProof/>
            <w:webHidden/>
          </w:rPr>
          <w:t>42</w:t>
        </w:r>
      </w:ins>
      <w:del w:id="5" w:author="clevy pomegranate-econsulting.com" w:date="2018-04-26T11:35:00Z">
        <w:r w:rsidR="00D26514" w:rsidDel="00506500">
          <w:rPr>
            <w:noProof/>
            <w:webHidden/>
          </w:rPr>
          <w:delText>44</w:delText>
        </w:r>
      </w:del>
      <w:r w:rsidR="00D26514">
        <w:rPr>
          <w:noProof/>
          <w:webHidden/>
        </w:rPr>
        <w:fldChar w:fldCharType="end"/>
      </w:r>
      <w:r>
        <w:rPr>
          <w:noProof/>
        </w:rPr>
        <w:fldChar w:fldCharType="end"/>
      </w:r>
    </w:p>
    <w:p w14:paraId="687EFEB2" w14:textId="5E9D19F1"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"_Toc500238811" </w:instrText>
      </w:r>
      <w:r>
        <w:fldChar w:fldCharType="separate"/>
      </w:r>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ins w:id="6" w:author="clevy pomegranate-econsulting.com" w:date="2018-04-27T07:45:00Z">
        <w:r w:rsidR="00660AD3">
          <w:rPr>
            <w:noProof/>
            <w:webHidden/>
          </w:rPr>
          <w:t>42</w:t>
        </w:r>
      </w:ins>
      <w:del w:id="7" w:author="clevy pomegranate-econsulting.com" w:date="2018-04-26T11:35:00Z">
        <w:r w:rsidR="00D26514" w:rsidDel="00506500">
          <w:rPr>
            <w:noProof/>
            <w:webHidden/>
          </w:rPr>
          <w:delText>44</w:delText>
        </w:r>
      </w:del>
      <w:r w:rsidR="00D26514">
        <w:rPr>
          <w:noProof/>
          <w:webHidden/>
        </w:rPr>
        <w:fldChar w:fldCharType="end"/>
      </w:r>
      <w:r>
        <w:rPr>
          <w:noProof/>
        </w:rPr>
        <w:fldChar w:fldCharType="end"/>
      </w:r>
    </w:p>
    <w:p w14:paraId="6AFDD2DF" w14:textId="2D881C8D"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"_Toc500238812" </w:instrText>
      </w:r>
      <w:r>
        <w:fldChar w:fldCharType="separate"/>
      </w:r>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ins w:id="8" w:author="clevy pomegranate-econsulting.com" w:date="2018-04-27T07:45:00Z">
        <w:r w:rsidR="00660AD3">
          <w:rPr>
            <w:noProof/>
            <w:webHidden/>
          </w:rPr>
          <w:t>42</w:t>
        </w:r>
      </w:ins>
      <w:del w:id="9" w:author="clevy pomegranate-econsulting.com" w:date="2018-04-26T11:35:00Z">
        <w:r w:rsidR="00D26514" w:rsidDel="00506500">
          <w:rPr>
            <w:noProof/>
            <w:webHidden/>
          </w:rPr>
          <w:delText>44</w:delText>
        </w:r>
      </w:del>
      <w:r w:rsidR="00D26514">
        <w:rPr>
          <w:noProof/>
          <w:webHidden/>
        </w:rPr>
        <w:fldChar w:fldCharType="end"/>
      </w:r>
      <w:r>
        <w:rPr>
          <w:noProof/>
        </w:rPr>
        <w:fldChar w:fldCharType="end"/>
      </w:r>
    </w:p>
    <w:p w14:paraId="268F978B" w14:textId="21252EA5"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"_Toc500238813" </w:instrText>
      </w:r>
      <w:r>
        <w:fldChar w:fldCharType="separate"/>
      </w:r>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ins w:id="10" w:author="clevy pomegranate-econsulting.com" w:date="2018-04-27T07:45:00Z">
        <w:r w:rsidR="00660AD3">
          <w:rPr>
            <w:noProof/>
            <w:webHidden/>
          </w:rPr>
          <w:t>42</w:t>
        </w:r>
      </w:ins>
      <w:del w:id="11" w:author="clevy pomegranate-econsulting.com" w:date="2018-04-26T11:35:00Z">
        <w:r w:rsidR="00D26514" w:rsidDel="00506500">
          <w:rPr>
            <w:noProof/>
            <w:webHidden/>
          </w:rPr>
          <w:delText>45</w:delText>
        </w:r>
      </w:del>
      <w:r w:rsidR="00D26514">
        <w:rPr>
          <w:noProof/>
          <w:webHidden/>
        </w:rPr>
        <w:fldChar w:fldCharType="end"/>
      </w:r>
      <w:r>
        <w:rPr>
          <w:noProof/>
        </w:rPr>
        <w:fldChar w:fldCharType="end"/>
      </w:r>
    </w:p>
    <w:p w14:paraId="6DB583F0" w14:textId="51890BDA"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"_Toc500238814" </w:instrText>
      </w:r>
      <w:r>
        <w:fldChar w:fldCharType="separate"/>
      </w:r>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ins w:id="12" w:author="clevy pomegranate-econsulting.com" w:date="2018-04-27T07:45:00Z">
        <w:r w:rsidR="00660AD3">
          <w:rPr>
            <w:noProof/>
            <w:webHidden/>
          </w:rPr>
          <w:t>47</w:t>
        </w:r>
      </w:ins>
      <w:del w:id="13" w:author="clevy pomegranate-econsulting.com" w:date="2018-04-26T11:35:00Z">
        <w:r w:rsidR="00D26514" w:rsidDel="00506500">
          <w:rPr>
            <w:noProof/>
            <w:webHidden/>
          </w:rPr>
          <w:delText>46</w:delText>
        </w:r>
      </w:del>
      <w:r w:rsidR="00D26514">
        <w:rPr>
          <w:noProof/>
          <w:webHidden/>
        </w:rPr>
        <w:fldChar w:fldCharType="end"/>
      </w:r>
      <w:r>
        <w:rPr>
          <w:noProof/>
        </w:rPr>
        <w:fldChar w:fldCharType="end"/>
      </w:r>
    </w:p>
    <w:p w14:paraId="67938339" w14:textId="248F4D9D"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"_Toc500238815" </w:instrText>
      </w:r>
      <w:r>
        <w:fldChar w:fldCharType="separate"/>
      </w:r>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ins w:id="14" w:author="clevy pomegranate-econsulting.com" w:date="2018-04-27T07:45:00Z">
        <w:r w:rsidR="00660AD3">
          <w:rPr>
            <w:noProof/>
            <w:webHidden/>
          </w:rPr>
          <w:t>49</w:t>
        </w:r>
      </w:ins>
      <w:del w:id="15" w:author="clevy pomegranate-econsulting.com" w:date="2018-04-26T11:35:00Z">
        <w:r w:rsidR="00D26514" w:rsidDel="00506500">
          <w:rPr>
            <w:noProof/>
            <w:webHidden/>
          </w:rPr>
          <w:delText>48</w:delText>
        </w:r>
      </w:del>
      <w:r w:rsidR="00D26514">
        <w:rPr>
          <w:noProof/>
          <w:webHidden/>
        </w:rPr>
        <w:fldChar w:fldCharType="end"/>
      </w:r>
      <w:r>
        <w:rPr>
          <w:noProof/>
        </w:rPr>
        <w:fldChar w:fldCharType="end"/>
      </w:r>
    </w:p>
    <w:p w14:paraId="211E176C" w14:textId="4EABD2F2"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"_Toc500238816" </w:instrText>
      </w:r>
      <w:r>
        <w:fldChar w:fldCharType="separate"/>
      </w:r>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ins w:id="16" w:author="clevy pomegranate-econsulting.com" w:date="2018-04-27T07:45:00Z">
        <w:r w:rsidR="00660AD3">
          <w:rPr>
            <w:noProof/>
            <w:webHidden/>
          </w:rPr>
          <w:t>49</w:t>
        </w:r>
      </w:ins>
      <w:del w:id="17" w:author="clevy pomegranate-econsulting.com" w:date="2018-04-26T11:35:00Z">
        <w:r w:rsidR="00D26514" w:rsidDel="00506500">
          <w:rPr>
            <w:noProof/>
            <w:webHidden/>
          </w:rPr>
          <w:delText>48</w:delText>
        </w:r>
      </w:del>
      <w:r w:rsidR="00D26514">
        <w:rPr>
          <w:noProof/>
          <w:webHidden/>
        </w:rPr>
        <w:fldChar w:fldCharType="end"/>
      </w:r>
      <w:r>
        <w:rPr>
          <w:noProof/>
        </w:rPr>
        <w:fldChar w:fldCharType="end"/>
      </w:r>
    </w:p>
    <w:p w14:paraId="1A754B6D" w14:textId="0088D1D3"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"_Toc500238817" </w:instrText>
      </w:r>
      <w:r>
        <w:fldChar w:fldCharType="separate"/>
      </w:r>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ins w:id="18" w:author="clevy pomegranate-econsulting.com" w:date="2018-04-27T07:45:00Z">
        <w:r w:rsidR="00660AD3">
          <w:rPr>
            <w:b/>
            <w:bCs/>
            <w:noProof/>
            <w:webHidden/>
          </w:rPr>
          <w:t>Error! Bookmark not defined.</w:t>
        </w:r>
      </w:ins>
      <w:del w:id="19" w:author="clevy pomegranate-econsulting.com" w:date="2018-04-26T11:35:00Z">
        <w:r w:rsidR="00D26514" w:rsidDel="00506500">
          <w:rPr>
            <w:noProof/>
            <w:webHidden/>
          </w:rPr>
          <w:delText>48</w:delText>
        </w:r>
      </w:del>
      <w:r w:rsidR="00D26514">
        <w:rPr>
          <w:noProof/>
          <w:webHidden/>
        </w:rPr>
        <w:fldChar w:fldCharType="end"/>
      </w:r>
      <w:r>
        <w:rPr>
          <w:noProof/>
        </w:rPr>
        <w:fldChar w:fldCharType="end"/>
      </w:r>
    </w:p>
    <w:p w14:paraId="20DB4920" w14:textId="6D1EAEFE"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"_Toc500238818" </w:instrText>
      </w:r>
      <w:r>
        <w:fldChar w:fldCharType="separate"/>
      </w:r>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ins w:id="20" w:author="clevy pomegranate-econsulting.com" w:date="2018-04-27T07:45:00Z">
        <w:r w:rsidR="00660AD3">
          <w:rPr>
            <w:noProof/>
            <w:webHidden/>
          </w:rPr>
          <w:t>52</w:t>
        </w:r>
      </w:ins>
      <w:del w:id="21" w:author="clevy pomegranate-econsulting.com" w:date="2018-04-26T11:35:00Z">
        <w:r w:rsidR="00D26514" w:rsidDel="00506500">
          <w:rPr>
            <w:noProof/>
            <w:webHidden/>
          </w:rPr>
          <w:delText>49</w:delText>
        </w:r>
      </w:del>
      <w:r w:rsidR="00D26514">
        <w:rPr>
          <w:noProof/>
          <w:webHidden/>
        </w:rPr>
        <w:fldChar w:fldCharType="end"/>
      </w:r>
      <w:r>
        <w:rPr>
          <w:noProof/>
        </w:rPr>
        <w:fldChar w:fldCharType="end"/>
      </w:r>
    </w:p>
    <w:p w14:paraId="179110C4" w14:textId="73880251"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"_Toc500238819" </w:instrText>
      </w:r>
      <w:r>
        <w:fldChar w:fldCharType="separate"/>
      </w:r>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ins w:id="22" w:author="clevy pomegranate-econsulting.com" w:date="2018-04-27T07:45:00Z">
        <w:r w:rsidR="00660AD3">
          <w:rPr>
            <w:b/>
            <w:bCs/>
            <w:noProof/>
            <w:webHidden/>
          </w:rPr>
          <w:t>Error! Bookmark not defined.</w:t>
        </w:r>
      </w:ins>
      <w:del w:id="23" w:author="clevy pomegranate-econsulting.com" w:date="2018-04-26T11:35:00Z">
        <w:r w:rsidR="00D26514" w:rsidDel="00506500">
          <w:rPr>
            <w:noProof/>
            <w:webHidden/>
          </w:rPr>
          <w:delText>51</w:delText>
        </w:r>
      </w:del>
      <w:r w:rsidR="00D26514">
        <w:rPr>
          <w:noProof/>
          <w:webHidden/>
        </w:rPr>
        <w:fldChar w:fldCharType="end"/>
      </w:r>
      <w:r>
        <w:rPr>
          <w:noProof/>
        </w:rPr>
        <w:fldChar w:fldCharType="end"/>
      </w:r>
    </w:p>
    <w:p w14:paraId="333CF543" w14:textId="1FA790BD" w:rsidR="00D26514" w:rsidRDefault="00A31F83">
      <w:pPr>
        <w:pStyle w:val="TOC6"/>
        <w:ind w:left="0" w:firstLine="0"/>
        <w:rPr>
          <w:rFonts w:asciiTheme="minorHAnsi" w:eastAsiaTheme="minorEastAsia" w:hAnsiTheme="minorHAnsi" w:cstheme="minorBidi"/>
          <w:noProof/>
          <w:sz w:val="22"/>
          <w:szCs w:val="22"/>
        </w:rPr>
      </w:pPr>
      <w:r>
        <w:fldChar w:fldCharType="begin"/>
      </w:r>
      <w:r>
        <w:instrText xml:space="preserve"> HYPERLINK \l "_Toc500238820" </w:instrText>
      </w:r>
      <w:r>
        <w:fldChar w:fldCharType="separate"/>
      </w:r>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ins w:id="24" w:author="clevy pomegranate-econsulting.com" w:date="2018-04-27T07:45:00Z">
        <w:r w:rsidR="00660AD3">
          <w:rPr>
            <w:b/>
            <w:bCs/>
            <w:noProof/>
            <w:webHidden/>
          </w:rPr>
          <w:t>Error! Bookmark not defined.</w:t>
        </w:r>
      </w:ins>
      <w:del w:id="25" w:author="clevy pomegranate-econsulting.com" w:date="2018-04-26T11:35:00Z">
        <w:r w:rsidR="00D26514" w:rsidDel="00506500">
          <w:rPr>
            <w:noProof/>
            <w:webHidden/>
          </w:rPr>
          <w:delText>51</w:delText>
        </w:r>
      </w:del>
      <w:r w:rsidR="00D26514">
        <w:rPr>
          <w:noProof/>
          <w:webHidden/>
        </w:rPr>
        <w:fldChar w:fldCharType="end"/>
      </w:r>
      <w:r>
        <w:rPr>
          <w:noProof/>
        </w:rPr>
        <w:fldChar w:fldCharType="end"/>
      </w:r>
    </w:p>
    <w:p w14:paraId="4499DECF" w14:textId="100DCAC5"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"_Toc500238821" </w:instrText>
      </w:r>
      <w:r>
        <w:fldChar w:fldCharType="separate"/>
      </w:r>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ins w:id="26" w:author="clevy pomegranate-econsulting.com" w:date="2018-04-27T07:45:00Z">
        <w:r w:rsidR="00660AD3">
          <w:rPr>
            <w:noProof/>
            <w:webHidden/>
          </w:rPr>
          <w:t>55</w:t>
        </w:r>
      </w:ins>
      <w:del w:id="27" w:author="clevy pomegranate-econsulting.com" w:date="2018-04-26T11:35:00Z">
        <w:r w:rsidR="00D26514" w:rsidDel="00506500">
          <w:rPr>
            <w:noProof/>
            <w:webHidden/>
          </w:rPr>
          <w:delText>52</w:delText>
        </w:r>
      </w:del>
      <w:r w:rsidR="00D26514">
        <w:rPr>
          <w:noProof/>
          <w:webHidden/>
        </w:rPr>
        <w:fldChar w:fldCharType="end"/>
      </w:r>
      <w:r>
        <w:rPr>
          <w:noProof/>
        </w:rPr>
        <w:fldChar w:fldCharType="end"/>
      </w:r>
    </w:p>
    <w:p w14:paraId="5E059260" w14:textId="3CB9C7B4"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"_Toc500238822" </w:instrText>
      </w:r>
      <w:r>
        <w:fldChar w:fldCharType="separate"/>
      </w:r>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ins w:id="28" w:author="clevy pomegranate-econsulting.com" w:date="2018-04-27T07:45:00Z">
        <w:r w:rsidR="00660AD3">
          <w:rPr>
            <w:noProof/>
            <w:webHidden/>
          </w:rPr>
          <w:t>56</w:t>
        </w:r>
      </w:ins>
      <w:del w:id="29" w:author="clevy pomegranate-econsulting.com" w:date="2018-04-26T11:35:00Z">
        <w:r w:rsidR="00D26514" w:rsidDel="00506500">
          <w:rPr>
            <w:noProof/>
            <w:webHidden/>
          </w:rPr>
          <w:delText>53</w:delText>
        </w:r>
      </w:del>
      <w:r w:rsidR="00D26514">
        <w:rPr>
          <w:noProof/>
          <w:webHidden/>
        </w:rPr>
        <w:fldChar w:fldCharType="end"/>
      </w:r>
      <w:r>
        <w:rPr>
          <w:noProof/>
        </w:rPr>
        <w:fldChar w:fldCharType="end"/>
      </w:r>
    </w:p>
    <w:p w14:paraId="16CD4B4A" w14:textId="2FCD18EF"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"_Toc500238823" </w:instrText>
      </w:r>
      <w:r>
        <w:fldChar w:fldCharType="separate"/>
      </w:r>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ins w:id="30" w:author="clevy pomegranate-econsulting.com" w:date="2018-04-27T07:45:00Z">
        <w:r w:rsidR="00660AD3">
          <w:rPr>
            <w:noProof/>
            <w:webHidden/>
          </w:rPr>
          <w:t>56</w:t>
        </w:r>
      </w:ins>
      <w:del w:id="31" w:author="clevy pomegranate-econsulting.com" w:date="2018-04-26T11:35:00Z">
        <w:r w:rsidR="00D26514" w:rsidDel="00506500">
          <w:rPr>
            <w:noProof/>
            <w:webHidden/>
          </w:rPr>
          <w:delText>53</w:delText>
        </w:r>
      </w:del>
      <w:r w:rsidR="00D26514">
        <w:rPr>
          <w:noProof/>
          <w:webHidden/>
        </w:rPr>
        <w:fldChar w:fldCharType="end"/>
      </w:r>
      <w:r>
        <w:rPr>
          <w:noProof/>
        </w:rPr>
        <w:fldChar w:fldCharType="end"/>
      </w:r>
    </w:p>
    <w:p w14:paraId="5CCE0443" w14:textId="10B01B58"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"_Toc500238824" </w:instrText>
      </w:r>
      <w:r>
        <w:fldChar w:fldCharType="separate"/>
      </w:r>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ins w:id="32" w:author="clevy pomegranate-econsulting.com" w:date="2018-04-27T07:45:00Z">
        <w:r w:rsidR="00660AD3">
          <w:rPr>
            <w:noProof/>
            <w:webHidden/>
          </w:rPr>
          <w:t>57</w:t>
        </w:r>
      </w:ins>
      <w:del w:id="33" w:author="clevy pomegranate-econsulting.com" w:date="2018-04-26T11:35:00Z">
        <w:r w:rsidR="00D26514" w:rsidDel="00506500">
          <w:rPr>
            <w:noProof/>
            <w:webHidden/>
          </w:rPr>
          <w:delText>54</w:delText>
        </w:r>
      </w:del>
      <w:r w:rsidR="00D26514">
        <w:rPr>
          <w:noProof/>
          <w:webHidden/>
        </w:rPr>
        <w:fldChar w:fldCharType="end"/>
      </w:r>
      <w:r>
        <w:rPr>
          <w:noProof/>
        </w:rPr>
        <w:fldChar w:fldCharType="end"/>
      </w:r>
    </w:p>
    <w:p w14:paraId="668668E3" w14:textId="11EC68BD" w:rsidR="00D26514" w:rsidRDefault="00A31F83">
      <w:pPr>
        <w:pStyle w:val="TOC5"/>
        <w:ind w:left="0" w:firstLine="0"/>
        <w:rPr>
          <w:rFonts w:asciiTheme="minorHAnsi" w:eastAsiaTheme="minorEastAsia" w:hAnsiTheme="minorHAnsi" w:cstheme="minorBidi"/>
          <w:noProof/>
          <w:sz w:val="22"/>
          <w:szCs w:val="22"/>
        </w:rPr>
      </w:pPr>
      <w:r>
        <w:lastRenderedPageBreak/>
        <w:fldChar w:fldCharType="begin"/>
      </w:r>
      <w:r>
        <w:instrText xml:space="preserve"> HYPERLINK \l "_Toc500238825" </w:instrText>
      </w:r>
      <w:r>
        <w:fldChar w:fldCharType="separate"/>
      </w:r>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ins w:id="34" w:author="clevy pomegranate-econsulting.com" w:date="2018-04-27T07:45:00Z">
        <w:r w:rsidR="00660AD3">
          <w:rPr>
            <w:noProof/>
            <w:webHidden/>
          </w:rPr>
          <w:t>58</w:t>
        </w:r>
      </w:ins>
      <w:del w:id="35" w:author="clevy pomegranate-econsulting.com" w:date="2018-04-26T11:35:00Z">
        <w:r w:rsidR="00D26514" w:rsidDel="00506500">
          <w:rPr>
            <w:noProof/>
            <w:webHidden/>
          </w:rPr>
          <w:delText>54</w:delText>
        </w:r>
      </w:del>
      <w:r w:rsidR="00D26514">
        <w:rPr>
          <w:noProof/>
          <w:webHidden/>
        </w:rPr>
        <w:fldChar w:fldCharType="end"/>
      </w:r>
      <w:r>
        <w:rPr>
          <w:noProof/>
        </w:rPr>
        <w:fldChar w:fldCharType="end"/>
      </w:r>
    </w:p>
    <w:p w14:paraId="4D72B18B" w14:textId="45FA8717"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"_Toc500238826" </w:instrText>
      </w:r>
      <w:r>
        <w:fldChar w:fldCharType="separate"/>
      </w:r>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ins w:id="36" w:author="clevy pomegranate-econsulting.com" w:date="2018-04-27T07:45:00Z">
        <w:r w:rsidR="00660AD3">
          <w:rPr>
            <w:noProof/>
            <w:webHidden/>
          </w:rPr>
          <w:t>58</w:t>
        </w:r>
      </w:ins>
      <w:del w:id="37" w:author="clevy pomegranate-econsulting.com" w:date="2018-04-26T11:35:00Z">
        <w:r w:rsidR="00D26514" w:rsidDel="00506500">
          <w:rPr>
            <w:noProof/>
            <w:webHidden/>
          </w:rPr>
          <w:delText>54</w:delText>
        </w:r>
      </w:del>
      <w:r w:rsidR="00D26514">
        <w:rPr>
          <w:noProof/>
          <w:webHidden/>
        </w:rPr>
        <w:fldChar w:fldCharType="end"/>
      </w:r>
      <w:r>
        <w:rPr>
          <w:noProof/>
        </w:rPr>
        <w:fldChar w:fldCharType="end"/>
      </w:r>
    </w:p>
    <w:p w14:paraId="4411FC9C" w14:textId="7B9B6B5A"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"_Toc500238827" </w:instrText>
      </w:r>
      <w:r>
        <w:fldChar w:fldCharType="separate"/>
      </w:r>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ins w:id="38" w:author="clevy pomegranate-econsulting.com" w:date="2018-04-27T07:45:00Z">
        <w:r w:rsidR="00660AD3">
          <w:rPr>
            <w:noProof/>
            <w:webHidden/>
          </w:rPr>
          <w:t>59</w:t>
        </w:r>
      </w:ins>
      <w:del w:id="39" w:author="clevy pomegranate-econsulting.com" w:date="2018-04-26T11:35:00Z">
        <w:r w:rsidR="00D26514" w:rsidDel="00506500">
          <w:rPr>
            <w:noProof/>
            <w:webHidden/>
          </w:rPr>
          <w:delText>56</w:delText>
        </w:r>
      </w:del>
      <w:r w:rsidR="00D26514">
        <w:rPr>
          <w:noProof/>
          <w:webHidden/>
        </w:rPr>
        <w:fldChar w:fldCharType="end"/>
      </w:r>
      <w:r>
        <w:rPr>
          <w:noProof/>
        </w:rPr>
        <w:fldChar w:fldCharType="end"/>
      </w:r>
    </w:p>
    <w:p w14:paraId="0114C1B8" w14:textId="7EE3BED6"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"_Toc500238828" </w:instrText>
      </w:r>
      <w:r>
        <w:fldChar w:fldCharType="separate"/>
      </w:r>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ins w:id="40" w:author="clevy pomegranate-econsulting.com" w:date="2018-04-27T07:45:00Z">
        <w:r w:rsidR="00660AD3">
          <w:rPr>
            <w:noProof/>
            <w:webHidden/>
          </w:rPr>
          <w:t>59</w:t>
        </w:r>
      </w:ins>
      <w:del w:id="41" w:author="clevy pomegranate-econsulting.com" w:date="2018-04-26T11:35:00Z">
        <w:r w:rsidR="00D26514" w:rsidDel="00506500">
          <w:rPr>
            <w:noProof/>
            <w:webHidden/>
          </w:rPr>
          <w:delText>56</w:delText>
        </w:r>
      </w:del>
      <w:r w:rsidR="00D26514">
        <w:rPr>
          <w:noProof/>
          <w:webHidden/>
        </w:rPr>
        <w:fldChar w:fldCharType="end"/>
      </w:r>
      <w:r>
        <w:rPr>
          <w:noProof/>
        </w:rPr>
        <w:fldChar w:fldCharType="end"/>
      </w:r>
    </w:p>
    <w:p w14:paraId="1458698B" w14:textId="3237C48F"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"_Toc500238829" </w:instrText>
      </w:r>
      <w:r>
        <w:fldChar w:fldCharType="separate"/>
      </w:r>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ins w:id="42" w:author="clevy pomegranate-econsulting.com" w:date="2018-04-27T07:45:00Z">
        <w:r w:rsidR="00660AD3">
          <w:rPr>
            <w:noProof/>
            <w:webHidden/>
          </w:rPr>
          <w:t>61</w:t>
        </w:r>
      </w:ins>
      <w:del w:id="43" w:author="clevy pomegranate-econsulting.com" w:date="2018-04-26T11:35:00Z">
        <w:r w:rsidR="00D26514" w:rsidDel="00506500">
          <w:rPr>
            <w:noProof/>
            <w:webHidden/>
          </w:rPr>
          <w:delText>57</w:delText>
        </w:r>
      </w:del>
      <w:r w:rsidR="00D26514">
        <w:rPr>
          <w:noProof/>
          <w:webHidden/>
        </w:rPr>
        <w:fldChar w:fldCharType="end"/>
      </w:r>
      <w:r>
        <w:rPr>
          <w:noProof/>
        </w:rPr>
        <w:fldChar w:fldCharType="end"/>
      </w:r>
    </w:p>
    <w:p w14:paraId="1ED5A7BB" w14:textId="62A2FD2F"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"_Toc500238830" </w:instrText>
      </w:r>
      <w:r>
        <w:fldChar w:fldCharType="separate"/>
      </w:r>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ins w:id="44" w:author="clevy pomegranate-econsulting.com" w:date="2018-04-27T07:45:00Z">
        <w:r w:rsidR="00660AD3">
          <w:rPr>
            <w:noProof/>
            <w:webHidden/>
          </w:rPr>
          <w:t>61</w:t>
        </w:r>
      </w:ins>
      <w:del w:id="45" w:author="clevy pomegranate-econsulting.com" w:date="2018-04-26T11:35:00Z">
        <w:r w:rsidR="00D26514" w:rsidDel="00506500">
          <w:rPr>
            <w:noProof/>
            <w:webHidden/>
          </w:rPr>
          <w:delText>57</w:delText>
        </w:r>
      </w:del>
      <w:r w:rsidR="00D26514">
        <w:rPr>
          <w:noProof/>
          <w:webHidden/>
        </w:rPr>
        <w:fldChar w:fldCharType="end"/>
      </w:r>
      <w:r>
        <w:rPr>
          <w:noProof/>
        </w:rPr>
        <w:fldChar w:fldCharType="end"/>
      </w:r>
    </w:p>
    <w:p w14:paraId="059072B0" w14:textId="73F422C6"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"_Toc500238831" </w:instrText>
      </w:r>
      <w:r>
        <w:fldChar w:fldCharType="separate"/>
      </w:r>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ins w:id="46" w:author="clevy pomegranate-econsulting.com" w:date="2018-04-27T07:45:00Z">
        <w:r w:rsidR="00660AD3">
          <w:rPr>
            <w:noProof/>
            <w:webHidden/>
          </w:rPr>
          <w:t>62</w:t>
        </w:r>
      </w:ins>
      <w:del w:id="47" w:author="clevy pomegranate-econsulting.com" w:date="2018-04-26T11:35:00Z">
        <w:r w:rsidR="00D26514" w:rsidDel="00506500">
          <w:rPr>
            <w:noProof/>
            <w:webHidden/>
          </w:rPr>
          <w:delText>58</w:delText>
        </w:r>
      </w:del>
      <w:r w:rsidR="00D26514">
        <w:rPr>
          <w:noProof/>
          <w:webHidden/>
        </w:rPr>
        <w:fldChar w:fldCharType="end"/>
      </w:r>
      <w:r>
        <w:rPr>
          <w:noProof/>
        </w:rPr>
        <w:fldChar w:fldCharType="end"/>
      </w:r>
    </w:p>
    <w:p w14:paraId="118C792F" w14:textId="734AEA76"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"_Toc500238832" </w:instrText>
      </w:r>
      <w:r>
        <w:fldChar w:fldCharType="separate"/>
      </w:r>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ins w:id="48" w:author="clevy pomegranate-econsulting.com" w:date="2018-04-27T07:45:00Z">
        <w:r w:rsidR="00660AD3">
          <w:rPr>
            <w:noProof/>
            <w:webHidden/>
          </w:rPr>
          <w:t>62</w:t>
        </w:r>
      </w:ins>
      <w:del w:id="49" w:author="clevy pomegranate-econsulting.com" w:date="2018-04-26T11:35:00Z">
        <w:r w:rsidR="00D26514" w:rsidDel="00506500">
          <w:rPr>
            <w:noProof/>
            <w:webHidden/>
          </w:rPr>
          <w:delText>58</w:delText>
        </w:r>
      </w:del>
      <w:r w:rsidR="00D26514">
        <w:rPr>
          <w:noProof/>
          <w:webHidden/>
        </w:rPr>
        <w:fldChar w:fldCharType="end"/>
      </w:r>
      <w:r>
        <w:rPr>
          <w:noProof/>
        </w:rPr>
        <w:fldChar w:fldCharType="end"/>
      </w:r>
    </w:p>
    <w:p w14:paraId="5511B47C" w14:textId="6A75B74E"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"_Toc500238833" </w:instrText>
      </w:r>
      <w:r>
        <w:fldChar w:fldCharType="separate"/>
      </w:r>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ins w:id="50" w:author="clevy pomegranate-econsulting.com" w:date="2018-04-27T07:45:00Z">
        <w:r w:rsidR="00660AD3">
          <w:rPr>
            <w:noProof/>
            <w:webHidden/>
          </w:rPr>
          <w:t>64</w:t>
        </w:r>
      </w:ins>
      <w:del w:id="51" w:author="clevy pomegranate-econsulting.com" w:date="2018-04-26T11:35:00Z">
        <w:r w:rsidR="00D26514" w:rsidDel="00506500">
          <w:rPr>
            <w:noProof/>
            <w:webHidden/>
          </w:rPr>
          <w:delText>60</w:delText>
        </w:r>
      </w:del>
      <w:r w:rsidR="00D26514">
        <w:rPr>
          <w:noProof/>
          <w:webHidden/>
        </w:rPr>
        <w:fldChar w:fldCharType="end"/>
      </w:r>
      <w:r>
        <w:rPr>
          <w:noProof/>
        </w:rPr>
        <w:fldChar w:fldCharType="end"/>
      </w:r>
    </w:p>
    <w:p w14:paraId="2345E848" w14:textId="23540F3B"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"_Toc500238834" </w:instrText>
      </w:r>
      <w:r>
        <w:fldChar w:fldCharType="separate"/>
      </w:r>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ins w:id="52" w:author="clevy pomegranate-econsulting.com" w:date="2018-04-27T07:45:00Z">
        <w:r w:rsidR="00660AD3">
          <w:rPr>
            <w:noProof/>
            <w:webHidden/>
          </w:rPr>
          <w:t>65</w:t>
        </w:r>
      </w:ins>
      <w:del w:id="53" w:author="clevy pomegranate-econsulting.com" w:date="2018-04-26T11:35:00Z">
        <w:r w:rsidR="00D26514" w:rsidDel="00506500">
          <w:rPr>
            <w:noProof/>
            <w:webHidden/>
          </w:rPr>
          <w:delText>61</w:delText>
        </w:r>
      </w:del>
      <w:r w:rsidR="00D26514">
        <w:rPr>
          <w:noProof/>
          <w:webHidden/>
        </w:rPr>
        <w:fldChar w:fldCharType="end"/>
      </w:r>
      <w:r>
        <w:rPr>
          <w:noProof/>
        </w:rPr>
        <w:fldChar w:fldCharType="end"/>
      </w:r>
    </w:p>
    <w:p w14:paraId="4BECCB40" w14:textId="25321B8C"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"_Toc500238835" </w:instrText>
      </w:r>
      <w:r>
        <w:fldChar w:fldCharType="separate"/>
      </w:r>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ins w:id="54" w:author="clevy pomegranate-econsulting.com" w:date="2018-04-27T07:45:00Z">
        <w:r w:rsidR="00660AD3">
          <w:rPr>
            <w:noProof/>
            <w:webHidden/>
          </w:rPr>
          <w:t>66</w:t>
        </w:r>
      </w:ins>
      <w:del w:id="55" w:author="clevy pomegranate-econsulting.com" w:date="2018-04-26T11:35:00Z">
        <w:r w:rsidR="00D26514" w:rsidDel="00506500">
          <w:rPr>
            <w:noProof/>
            <w:webHidden/>
          </w:rPr>
          <w:delText>62</w:delText>
        </w:r>
      </w:del>
      <w:r w:rsidR="00D26514">
        <w:rPr>
          <w:noProof/>
          <w:webHidden/>
        </w:rPr>
        <w:fldChar w:fldCharType="end"/>
      </w:r>
      <w:r>
        <w:rPr>
          <w:noProof/>
        </w:rPr>
        <w:fldChar w:fldCharType="end"/>
      </w:r>
    </w:p>
    <w:p w14:paraId="563E3FD3" w14:textId="4F1F4A84"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"_Toc500238836" </w:instrText>
      </w:r>
      <w:r>
        <w:fldChar w:fldCharType="separate"/>
      </w:r>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ins w:id="56" w:author="clevy pomegranate-econsulting.com" w:date="2018-04-27T07:45:00Z">
        <w:r w:rsidR="00660AD3">
          <w:rPr>
            <w:noProof/>
            <w:webHidden/>
          </w:rPr>
          <w:t>66</w:t>
        </w:r>
      </w:ins>
      <w:del w:id="57" w:author="clevy pomegranate-econsulting.com" w:date="2018-04-26T11:35:00Z">
        <w:r w:rsidR="00D26514" w:rsidDel="00506500">
          <w:rPr>
            <w:noProof/>
            <w:webHidden/>
          </w:rPr>
          <w:delText>62</w:delText>
        </w:r>
      </w:del>
      <w:r w:rsidR="00D26514">
        <w:rPr>
          <w:noProof/>
          <w:webHidden/>
        </w:rPr>
        <w:fldChar w:fldCharType="end"/>
      </w:r>
      <w:r>
        <w:rPr>
          <w:noProof/>
        </w:rPr>
        <w:fldChar w:fldCharType="end"/>
      </w:r>
    </w:p>
    <w:p w14:paraId="2D2358DF" w14:textId="3C66DCB2" w:rsidR="00D26514" w:rsidRDefault="00A31F83">
      <w:pPr>
        <w:pStyle w:val="TOC5"/>
        <w:ind w:left="0" w:firstLine="0"/>
        <w:rPr>
          <w:rFonts w:asciiTheme="minorHAnsi" w:eastAsiaTheme="minorEastAsia" w:hAnsiTheme="minorHAnsi" w:cstheme="minorBidi"/>
          <w:noProof/>
          <w:sz w:val="22"/>
          <w:szCs w:val="22"/>
        </w:rPr>
      </w:pPr>
      <w:r>
        <w:fldChar w:fldCharType="begin"/>
      </w:r>
      <w:r>
        <w:instrText xml:space="preserve"> HYPERLINK \l "_Toc500238837" </w:instrText>
      </w:r>
      <w:r>
        <w:fldChar w:fldCharType="separate"/>
      </w:r>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ins w:id="58" w:author="clevy pomegranate-econsulting.com" w:date="2018-04-27T07:45:00Z">
        <w:r w:rsidR="00660AD3">
          <w:rPr>
            <w:noProof/>
            <w:webHidden/>
          </w:rPr>
          <w:t>67</w:t>
        </w:r>
      </w:ins>
      <w:del w:id="59" w:author="clevy pomegranate-econsulting.com" w:date="2018-04-26T11:35:00Z">
        <w:r w:rsidR="00D26514" w:rsidDel="00506500">
          <w:rPr>
            <w:noProof/>
            <w:webHidden/>
          </w:rPr>
          <w:delText>63</w:delText>
        </w:r>
      </w:del>
      <w:r w:rsidR="00D26514">
        <w:rPr>
          <w:noProof/>
          <w:webHidden/>
        </w:rPr>
        <w:fldChar w:fldCharType="end"/>
      </w:r>
      <w:r>
        <w:rPr>
          <w:noProof/>
        </w:rPr>
        <w:fldChar w:fldCharType="end"/>
      </w:r>
    </w:p>
    <w:p w14:paraId="401526F9" w14:textId="56CB1954"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"_Toc500238838" </w:instrText>
      </w:r>
      <w:r>
        <w:fldChar w:fldCharType="separate"/>
      </w:r>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ins w:id="60" w:author="clevy pomegranate-econsulting.com" w:date="2018-04-27T07:45:00Z">
        <w:r w:rsidR="00660AD3">
          <w:rPr>
            <w:noProof/>
            <w:webHidden/>
          </w:rPr>
          <w:t>69</w:t>
        </w:r>
      </w:ins>
      <w:del w:id="61" w:author="clevy pomegranate-econsulting.com" w:date="2018-04-26T11:35:00Z">
        <w:r w:rsidR="00D26514" w:rsidDel="00506500">
          <w:rPr>
            <w:noProof/>
            <w:webHidden/>
          </w:rPr>
          <w:delText>65</w:delText>
        </w:r>
      </w:del>
      <w:r w:rsidR="00D26514">
        <w:rPr>
          <w:noProof/>
          <w:webHidden/>
        </w:rPr>
        <w:fldChar w:fldCharType="end"/>
      </w:r>
      <w:r>
        <w:rPr>
          <w:noProof/>
        </w:rPr>
        <w:fldChar w:fldCharType="end"/>
      </w:r>
    </w:p>
    <w:p w14:paraId="0684EEA2" w14:textId="7992F254"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"_Toc500238839" </w:instrText>
      </w:r>
      <w:r>
        <w:fldChar w:fldCharType="separate"/>
      </w:r>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ins w:id="62" w:author="clevy pomegranate-econsulting.com" w:date="2018-04-27T07:45:00Z">
        <w:r w:rsidR="00660AD3">
          <w:rPr>
            <w:noProof/>
            <w:webHidden/>
          </w:rPr>
          <w:t>70</w:t>
        </w:r>
      </w:ins>
      <w:del w:id="63" w:author="clevy pomegranate-econsulting.com" w:date="2018-04-26T11:35:00Z">
        <w:r w:rsidR="00D26514" w:rsidDel="00506500">
          <w:rPr>
            <w:noProof/>
            <w:webHidden/>
          </w:rPr>
          <w:delText>66</w:delText>
        </w:r>
      </w:del>
      <w:r w:rsidR="00D26514">
        <w:rPr>
          <w:noProof/>
          <w:webHidden/>
        </w:rPr>
        <w:fldChar w:fldCharType="end"/>
      </w:r>
      <w:r>
        <w:rPr>
          <w:noProof/>
        </w:rPr>
        <w:fldChar w:fldCharType="end"/>
      </w:r>
    </w:p>
    <w:p w14:paraId="34C37DF7" w14:textId="3E09ECDE"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"_Toc500238840" </w:instrText>
      </w:r>
      <w:r>
        <w:fldChar w:fldCharType="separate"/>
      </w:r>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ins w:id="64" w:author="clevy pomegranate-econsulting.com" w:date="2018-04-27T07:45:00Z">
        <w:r w:rsidR="00660AD3">
          <w:rPr>
            <w:noProof/>
            <w:webHidden/>
          </w:rPr>
          <w:t>70</w:t>
        </w:r>
      </w:ins>
      <w:del w:id="65" w:author="clevy pomegranate-econsulting.com" w:date="2018-04-26T11:35:00Z">
        <w:r w:rsidR="00D26514" w:rsidDel="00506500">
          <w:rPr>
            <w:noProof/>
            <w:webHidden/>
          </w:rPr>
          <w:delText>66</w:delText>
        </w:r>
      </w:del>
      <w:r w:rsidR="00D26514">
        <w:rPr>
          <w:noProof/>
          <w:webHidden/>
        </w:rPr>
        <w:fldChar w:fldCharType="end"/>
      </w:r>
      <w:r>
        <w:rPr>
          <w:noProof/>
        </w:rPr>
        <w:fldChar w:fldCharType="end"/>
      </w:r>
    </w:p>
    <w:p w14:paraId="4AC440A6" w14:textId="709CDC1B"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"_Toc500238841" </w:instrText>
      </w:r>
      <w:r>
        <w:fldChar w:fldCharType="separate"/>
      </w:r>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ins w:id="66" w:author="clevy pomegranate-econsulting.com" w:date="2018-04-27T07:45:00Z">
        <w:r w:rsidR="00660AD3">
          <w:rPr>
            <w:noProof/>
            <w:webHidden/>
          </w:rPr>
          <w:t>70</w:t>
        </w:r>
      </w:ins>
      <w:del w:id="67" w:author="clevy pomegranate-econsulting.com" w:date="2018-04-26T11:35:00Z">
        <w:r w:rsidR="00D26514" w:rsidDel="00506500">
          <w:rPr>
            <w:noProof/>
            <w:webHidden/>
          </w:rPr>
          <w:delText>66</w:delText>
        </w:r>
      </w:del>
      <w:r w:rsidR="00D26514">
        <w:rPr>
          <w:noProof/>
          <w:webHidden/>
        </w:rPr>
        <w:fldChar w:fldCharType="end"/>
      </w:r>
      <w:r>
        <w:rPr>
          <w:noProof/>
        </w:rPr>
        <w:fldChar w:fldCharType="end"/>
      </w:r>
    </w:p>
    <w:p w14:paraId="65F10AED" w14:textId="52D55CB4"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"_Toc500238842" </w:instrText>
      </w:r>
      <w:r>
        <w:fldChar w:fldCharType="separate"/>
      </w:r>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ins w:id="68" w:author="clevy pomegranate-econsulting.com" w:date="2018-04-27T07:45:00Z">
        <w:r w:rsidR="00660AD3">
          <w:rPr>
            <w:noProof/>
            <w:webHidden/>
          </w:rPr>
          <w:t>71</w:t>
        </w:r>
      </w:ins>
      <w:del w:id="69" w:author="clevy pomegranate-econsulting.com" w:date="2018-04-26T11:35:00Z">
        <w:r w:rsidR="00D26514" w:rsidDel="00506500">
          <w:rPr>
            <w:noProof/>
            <w:webHidden/>
          </w:rPr>
          <w:delText>67</w:delText>
        </w:r>
      </w:del>
      <w:r w:rsidR="00D26514">
        <w:rPr>
          <w:noProof/>
          <w:webHidden/>
        </w:rPr>
        <w:fldChar w:fldCharType="end"/>
      </w:r>
      <w:r>
        <w:rPr>
          <w:noProof/>
        </w:rPr>
        <w:fldChar w:fldCharType="end"/>
      </w:r>
    </w:p>
    <w:p w14:paraId="6B3D1224" w14:textId="17500994"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"_Toc500238843" </w:instrText>
      </w:r>
      <w:r>
        <w:fldChar w:fldCharType="separate"/>
      </w:r>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ins w:id="70" w:author="clevy pomegranate-econsulting.com" w:date="2018-04-27T07:45:00Z">
        <w:r w:rsidR="00660AD3">
          <w:rPr>
            <w:noProof/>
            <w:webHidden/>
          </w:rPr>
          <w:t>82</w:t>
        </w:r>
      </w:ins>
      <w:del w:id="71" w:author="clevy pomegranate-econsulting.com" w:date="2018-04-26T11:35:00Z">
        <w:r w:rsidR="00D26514" w:rsidDel="00506500">
          <w:rPr>
            <w:noProof/>
            <w:webHidden/>
          </w:rPr>
          <w:delText>68</w:delText>
        </w:r>
      </w:del>
      <w:r w:rsidR="00D26514">
        <w:rPr>
          <w:noProof/>
          <w:webHidden/>
        </w:rPr>
        <w:fldChar w:fldCharType="end"/>
      </w:r>
      <w:r>
        <w:rPr>
          <w:noProof/>
        </w:rPr>
        <w:fldChar w:fldCharType="end"/>
      </w:r>
    </w:p>
    <w:p w14:paraId="20EDEC6F" w14:textId="416735E4"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"_Toc500238844" </w:instrText>
      </w:r>
      <w:r>
        <w:fldChar w:fldCharType="separate"/>
      </w:r>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ins w:id="72" w:author="clevy pomegranate-econsulting.com" w:date="2018-04-27T07:45:00Z">
        <w:r w:rsidR="00660AD3">
          <w:rPr>
            <w:noProof/>
            <w:webHidden/>
          </w:rPr>
          <w:t>83</w:t>
        </w:r>
      </w:ins>
      <w:del w:id="73" w:author="clevy pomegranate-econsulting.com" w:date="2018-04-26T11:35:00Z">
        <w:r w:rsidR="00D26514" w:rsidDel="00506500">
          <w:rPr>
            <w:noProof/>
            <w:webHidden/>
          </w:rPr>
          <w:delText>69</w:delText>
        </w:r>
      </w:del>
      <w:r w:rsidR="00D26514">
        <w:rPr>
          <w:noProof/>
          <w:webHidden/>
        </w:rPr>
        <w:fldChar w:fldCharType="end"/>
      </w:r>
      <w:r>
        <w:rPr>
          <w:noProof/>
        </w:rPr>
        <w:fldChar w:fldCharType="end"/>
      </w:r>
    </w:p>
    <w:p w14:paraId="629433D1" w14:textId="0DB47A85"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"_Toc500238845" </w:instrText>
      </w:r>
      <w:r>
        <w:fldChar w:fldCharType="separate"/>
      </w:r>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ins w:id="74" w:author="clevy pomegranate-econsulting.com" w:date="2018-04-27T07:45:00Z">
        <w:r w:rsidR="00660AD3">
          <w:rPr>
            <w:noProof/>
            <w:webHidden/>
          </w:rPr>
          <w:t>83</w:t>
        </w:r>
      </w:ins>
      <w:del w:id="75" w:author="clevy pomegranate-econsulting.com" w:date="2018-04-26T11:35:00Z">
        <w:r w:rsidR="00D26514" w:rsidDel="00506500">
          <w:rPr>
            <w:noProof/>
            <w:webHidden/>
          </w:rPr>
          <w:delText>69</w:delText>
        </w:r>
      </w:del>
      <w:r w:rsidR="00D26514">
        <w:rPr>
          <w:noProof/>
          <w:webHidden/>
        </w:rPr>
        <w:fldChar w:fldCharType="end"/>
      </w:r>
      <w:r>
        <w:rPr>
          <w:noProof/>
        </w:rPr>
        <w:fldChar w:fldCharType="end"/>
      </w:r>
    </w:p>
    <w:p w14:paraId="6A94BC6E" w14:textId="55583CEB"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"_Toc500238846" </w:instrText>
      </w:r>
      <w:r>
        <w:fldChar w:fldCharType="separate"/>
      </w:r>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ins w:id="76" w:author="clevy pomegranate-econsulting.com" w:date="2018-04-27T07:45:00Z">
        <w:r w:rsidR="00660AD3">
          <w:rPr>
            <w:noProof/>
            <w:webHidden/>
          </w:rPr>
          <w:t>83</w:t>
        </w:r>
      </w:ins>
      <w:del w:id="77" w:author="clevy pomegranate-econsulting.com" w:date="2018-04-26T11:35:00Z">
        <w:r w:rsidR="00D26514" w:rsidDel="00506500">
          <w:rPr>
            <w:noProof/>
            <w:webHidden/>
          </w:rPr>
          <w:delText>69</w:delText>
        </w:r>
      </w:del>
      <w:r w:rsidR="00D26514">
        <w:rPr>
          <w:noProof/>
          <w:webHidden/>
        </w:rPr>
        <w:fldChar w:fldCharType="end"/>
      </w:r>
      <w:r>
        <w:rPr>
          <w:noProof/>
        </w:rPr>
        <w:fldChar w:fldCharType="end"/>
      </w:r>
    </w:p>
    <w:p w14:paraId="670DAA31" w14:textId="073FC254"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"_Toc500238847" </w:instrText>
      </w:r>
      <w:r>
        <w:fldChar w:fldCharType="separate"/>
      </w:r>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ins w:id="78" w:author="clevy pomegranate-econsulting.com" w:date="2018-04-27T07:45:00Z">
        <w:r w:rsidR="00660AD3">
          <w:rPr>
            <w:noProof/>
            <w:webHidden/>
          </w:rPr>
          <w:t>84</w:t>
        </w:r>
      </w:ins>
      <w:del w:id="79" w:author="clevy pomegranate-econsulting.com" w:date="2018-04-26T11:35:00Z">
        <w:r w:rsidR="00D26514" w:rsidDel="00506500">
          <w:rPr>
            <w:noProof/>
            <w:webHidden/>
          </w:rPr>
          <w:delText>70</w:delText>
        </w:r>
      </w:del>
      <w:r w:rsidR="00D26514">
        <w:rPr>
          <w:noProof/>
          <w:webHidden/>
        </w:rPr>
        <w:fldChar w:fldCharType="end"/>
      </w:r>
      <w:r>
        <w:rPr>
          <w:noProof/>
        </w:rPr>
        <w:fldChar w:fldCharType="end"/>
      </w:r>
    </w:p>
    <w:p w14:paraId="1246F8AA" w14:textId="3747E483"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"_Toc500238848" </w:instrText>
      </w:r>
      <w:r>
        <w:fldChar w:fldCharType="separate"/>
      </w:r>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ins w:id="80" w:author="clevy pomegranate-econsulting.com" w:date="2018-04-27T07:45:00Z">
        <w:r w:rsidR="00660AD3">
          <w:rPr>
            <w:noProof/>
            <w:webHidden/>
          </w:rPr>
          <w:t>84</w:t>
        </w:r>
      </w:ins>
      <w:del w:id="81" w:author="clevy pomegranate-econsulting.com" w:date="2018-04-26T11:35:00Z">
        <w:r w:rsidR="00D26514" w:rsidDel="00506500">
          <w:rPr>
            <w:noProof/>
            <w:webHidden/>
          </w:rPr>
          <w:delText>70</w:delText>
        </w:r>
      </w:del>
      <w:r w:rsidR="00D26514">
        <w:rPr>
          <w:noProof/>
          <w:webHidden/>
        </w:rPr>
        <w:fldChar w:fldCharType="end"/>
      </w:r>
      <w:r>
        <w:rPr>
          <w:noProof/>
        </w:rPr>
        <w:fldChar w:fldCharType="end"/>
      </w:r>
    </w:p>
    <w:p w14:paraId="47BE4396" w14:textId="5F08FF99"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"_Toc500238849" </w:instrText>
      </w:r>
      <w:r>
        <w:fldChar w:fldCharType="separate"/>
      </w:r>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ins w:id="82" w:author="clevy pomegranate-econsulting.com" w:date="2018-04-27T07:45:00Z">
        <w:r w:rsidR="00660AD3">
          <w:rPr>
            <w:noProof/>
            <w:webHidden/>
          </w:rPr>
          <w:t>84</w:t>
        </w:r>
      </w:ins>
      <w:del w:id="83" w:author="clevy pomegranate-econsulting.com" w:date="2018-04-26T11:35:00Z">
        <w:r w:rsidR="00D26514" w:rsidDel="00506500">
          <w:rPr>
            <w:noProof/>
            <w:webHidden/>
          </w:rPr>
          <w:delText>70</w:delText>
        </w:r>
      </w:del>
      <w:r w:rsidR="00D26514">
        <w:rPr>
          <w:noProof/>
          <w:webHidden/>
        </w:rPr>
        <w:fldChar w:fldCharType="end"/>
      </w:r>
      <w:r>
        <w:rPr>
          <w:noProof/>
        </w:rPr>
        <w:fldChar w:fldCharType="end"/>
      </w:r>
    </w:p>
    <w:p w14:paraId="6933A350" w14:textId="4AB73A5F"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"_Toc500238850" </w:instrText>
      </w:r>
      <w:r>
        <w:fldChar w:fldCharType="separate"/>
      </w:r>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ins w:id="84" w:author="clevy pomegranate-econsulting.com" w:date="2018-04-27T07:45:00Z">
        <w:r w:rsidR="00660AD3">
          <w:rPr>
            <w:noProof/>
            <w:webHidden/>
          </w:rPr>
          <w:t>85</w:t>
        </w:r>
      </w:ins>
      <w:del w:id="85"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7D0D1B63" w14:textId="2E4E5D18"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"_Toc500238851" </w:instrText>
      </w:r>
      <w:r>
        <w:fldChar w:fldCharType="separate"/>
      </w:r>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ins w:id="86" w:author="clevy pomegranate-econsulting.com" w:date="2018-04-27T07:45:00Z">
        <w:r w:rsidR="00660AD3">
          <w:rPr>
            <w:noProof/>
            <w:webHidden/>
          </w:rPr>
          <w:t>85</w:t>
        </w:r>
      </w:ins>
      <w:del w:id="87"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7AE0914F" w14:textId="77CACA8D"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"_Toc500238852" </w:instrText>
      </w:r>
      <w:r>
        <w:fldChar w:fldCharType="separate"/>
      </w:r>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ins w:id="88" w:author="clevy pomegranate-econsulting.com" w:date="2018-04-27T07:45:00Z">
        <w:r w:rsidR="00660AD3">
          <w:rPr>
            <w:noProof/>
            <w:webHidden/>
          </w:rPr>
          <w:t>85</w:t>
        </w:r>
      </w:ins>
      <w:del w:id="89"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143376B8" w14:textId="03DD71AD"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"_Toc500238853" </w:instrText>
      </w:r>
      <w:r>
        <w:fldChar w:fldCharType="separate"/>
      </w:r>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ins w:id="90" w:author="clevy pomegranate-econsulting.com" w:date="2018-04-27T07:45:00Z">
        <w:r w:rsidR="00660AD3">
          <w:rPr>
            <w:noProof/>
            <w:webHidden/>
          </w:rPr>
          <w:t>85</w:t>
        </w:r>
      </w:ins>
      <w:del w:id="91"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155E1D6E" w14:textId="061E127F"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"_Toc500238854" </w:instrText>
      </w:r>
      <w:r>
        <w:fldChar w:fldCharType="separate"/>
      </w:r>
      <w:r w:rsidR="00D26514" w:rsidRPr="00672A06">
        <w:rPr>
          <w:rStyle w:val="Hyperlink"/>
          <w:noProof/>
        </w:rPr>
        <w:t xml:space="preserve">4.I.2 </w:t>
      </w:r>
      <w:r w:rsidR="00110774">
        <w:rPr>
          <w:rStyle w:val="Hyperlink"/>
          <w:noProof/>
        </w:rPr>
        <w:t>Paramedicine Care Summary</w:t>
      </w:r>
      <w:r w:rsidR="00D26514" w:rsidRPr="00672A06">
        <w:rPr>
          <w:rStyle w:val="Hyperlink"/>
          <w:noProof/>
        </w:rPr>
        <w:t xml:space="preserve">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ins w:id="92" w:author="clevy pomegranate-econsulting.com" w:date="2018-04-27T07:45:00Z">
        <w:r w:rsidR="00660AD3">
          <w:rPr>
            <w:noProof/>
            <w:webHidden/>
          </w:rPr>
          <w:t>85</w:t>
        </w:r>
      </w:ins>
      <w:del w:id="93"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569BBB5C" w14:textId="184B211E"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"_Toc500238855" </w:instrText>
      </w:r>
      <w:r>
        <w:fldChar w:fldCharType="separate"/>
      </w:r>
      <w:r w:rsidR="00D26514" w:rsidRPr="00672A06">
        <w:rPr>
          <w:rStyle w:val="Hyperlink"/>
          <w:noProof/>
        </w:rPr>
        <w:t>4.I.2.1</w:t>
      </w:r>
      <w:r w:rsidR="00E12377">
        <w:rPr>
          <w:rStyle w:val="Hyperlink"/>
          <w:noProof/>
        </w:rPr>
        <w:t>PCS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ins w:id="94" w:author="clevy pomegranate-econsulting.com" w:date="2018-04-27T07:45:00Z">
        <w:r w:rsidR="00660AD3">
          <w:rPr>
            <w:noProof/>
            <w:webHidden/>
          </w:rPr>
          <w:t>85</w:t>
        </w:r>
      </w:ins>
      <w:del w:id="95" w:author="clevy pomegranate-econsulting.com" w:date="2018-04-26T11:35:00Z">
        <w:r w:rsidR="00D26514" w:rsidDel="00506500">
          <w:rPr>
            <w:noProof/>
            <w:webHidden/>
          </w:rPr>
          <w:delText>71</w:delText>
        </w:r>
      </w:del>
      <w:r w:rsidR="00D26514">
        <w:rPr>
          <w:noProof/>
          <w:webHidden/>
        </w:rPr>
        <w:fldChar w:fldCharType="end"/>
      </w:r>
      <w:r>
        <w:rPr>
          <w:noProof/>
        </w:rPr>
        <w:fldChar w:fldCharType="end"/>
      </w:r>
    </w:p>
    <w:p w14:paraId="2F6F8D51" w14:textId="299B8AF8"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"_Toc500238856" </w:instrText>
      </w:r>
      <w:r>
        <w:fldChar w:fldCharType="separate"/>
      </w:r>
      <w:r w:rsidR="00D26514" w:rsidRPr="00672A06">
        <w:rPr>
          <w:rStyle w:val="Hyperlink"/>
          <w:noProof/>
        </w:rPr>
        <w:t xml:space="preserve">4.I.2.1 </w:t>
      </w:r>
      <w:r w:rsidR="00E12377">
        <w:rPr>
          <w:rStyle w:val="Hyperlink"/>
          <w:noProof/>
        </w:rPr>
        <w:t>PCS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ins w:id="96" w:author="clevy pomegranate-econsulting.com" w:date="2018-04-27T07:45:00Z">
        <w:r w:rsidR="00660AD3">
          <w:rPr>
            <w:noProof/>
            <w:webHidden/>
          </w:rPr>
          <w:t>86</w:t>
        </w:r>
      </w:ins>
      <w:del w:id="97" w:author="clevy pomegranate-econsulting.com" w:date="2018-04-26T11:35:00Z">
        <w:r w:rsidR="00D26514" w:rsidDel="00506500">
          <w:rPr>
            <w:noProof/>
            <w:webHidden/>
          </w:rPr>
          <w:delText>72</w:delText>
        </w:r>
      </w:del>
      <w:r w:rsidR="00D26514">
        <w:rPr>
          <w:noProof/>
          <w:webHidden/>
        </w:rPr>
        <w:fldChar w:fldCharType="end"/>
      </w:r>
      <w:r>
        <w:rPr>
          <w:noProof/>
        </w:rPr>
        <w:fldChar w:fldCharType="end"/>
      </w:r>
    </w:p>
    <w:p w14:paraId="658D2E8C" w14:textId="5A7C6549"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"_Toc500238857" </w:instrText>
      </w:r>
      <w:r>
        <w:fldChar w:fldCharType="separate"/>
      </w:r>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ins w:id="98" w:author="clevy pomegranate-econsulting.com" w:date="2018-04-27T07:45:00Z">
        <w:r w:rsidR="00660AD3">
          <w:rPr>
            <w:noProof/>
            <w:webHidden/>
          </w:rPr>
          <w:t>86</w:t>
        </w:r>
      </w:ins>
      <w:del w:id="99" w:author="clevy pomegranate-econsulting.com" w:date="2018-04-26T11:35:00Z">
        <w:r w:rsidR="00D26514" w:rsidDel="00506500">
          <w:rPr>
            <w:noProof/>
            <w:webHidden/>
          </w:rPr>
          <w:delText>72</w:delText>
        </w:r>
      </w:del>
      <w:r w:rsidR="00D26514">
        <w:rPr>
          <w:noProof/>
          <w:webHidden/>
        </w:rPr>
        <w:fldChar w:fldCharType="end"/>
      </w:r>
      <w:r>
        <w:rPr>
          <w:noProof/>
        </w:rPr>
        <w:fldChar w:fldCharType="end"/>
      </w:r>
    </w:p>
    <w:p w14:paraId="743F8DB1" w14:textId="39F41334" w:rsidR="00D26514" w:rsidRDefault="00A31F83">
      <w:pPr>
        <w:pStyle w:val="TOC4"/>
        <w:ind w:left="0" w:firstLine="0"/>
        <w:rPr>
          <w:rFonts w:asciiTheme="minorHAnsi" w:eastAsiaTheme="minorEastAsia" w:hAnsiTheme="minorHAnsi" w:cstheme="minorBidi"/>
          <w:noProof/>
          <w:sz w:val="22"/>
          <w:szCs w:val="22"/>
        </w:rPr>
      </w:pPr>
      <w:r>
        <w:fldChar w:fldCharType="begin"/>
      </w:r>
      <w:r>
        <w:instrText xml:space="preserve"> HYPERLINK \l "_Toc500238858" </w:instrText>
      </w:r>
      <w:r>
        <w:fldChar w:fldCharType="separate"/>
      </w:r>
      <w:r w:rsidR="00D26514" w:rsidRPr="00672A06">
        <w:rPr>
          <w:rStyle w:val="Hyperlink"/>
          <w:noProof/>
        </w:rPr>
        <w:t>4.I.2.2</w:t>
      </w:r>
      <w:r w:rsidR="00E12377">
        <w:rPr>
          <w:rStyle w:val="Hyperlink"/>
          <w:noProof/>
        </w:rPr>
        <w:t>PCS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ins w:id="100" w:author="clevy pomegranate-econsulting.com" w:date="2018-04-27T07:45:00Z">
        <w:r w:rsidR="00660AD3">
          <w:rPr>
            <w:noProof/>
            <w:webHidden/>
          </w:rPr>
          <w:t>86</w:t>
        </w:r>
      </w:ins>
      <w:del w:id="101" w:author="clevy pomegranate-econsulting.com" w:date="2018-04-26T11:35:00Z">
        <w:r w:rsidR="00D26514" w:rsidDel="00506500">
          <w:rPr>
            <w:noProof/>
            <w:webHidden/>
          </w:rPr>
          <w:delText>72</w:delText>
        </w:r>
      </w:del>
      <w:r w:rsidR="00D26514">
        <w:rPr>
          <w:noProof/>
          <w:webHidden/>
        </w:rPr>
        <w:fldChar w:fldCharType="end"/>
      </w:r>
      <w:r>
        <w:rPr>
          <w:noProof/>
        </w:rPr>
        <w:fldChar w:fldCharType="end"/>
      </w:r>
    </w:p>
    <w:p w14:paraId="452BC187" w14:textId="6187D828"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"_Toc500238859" </w:instrText>
      </w:r>
      <w:r>
        <w:fldChar w:fldCharType="separate"/>
      </w:r>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ins w:id="102" w:author="clevy pomegranate-econsulting.com" w:date="2018-04-27T07:45:00Z">
        <w:r w:rsidR="00660AD3">
          <w:rPr>
            <w:noProof/>
            <w:webHidden/>
          </w:rPr>
          <w:t>86</w:t>
        </w:r>
      </w:ins>
      <w:del w:id="103" w:author="clevy pomegranate-econsulting.com" w:date="2018-04-26T11:35:00Z">
        <w:r w:rsidR="00D26514" w:rsidDel="00506500">
          <w:rPr>
            <w:noProof/>
            <w:webHidden/>
          </w:rPr>
          <w:delText>72</w:delText>
        </w:r>
      </w:del>
      <w:r w:rsidR="00D26514">
        <w:rPr>
          <w:noProof/>
          <w:webHidden/>
        </w:rPr>
        <w:fldChar w:fldCharType="end"/>
      </w:r>
      <w:r>
        <w:rPr>
          <w:noProof/>
        </w:rPr>
        <w:fldChar w:fldCharType="end"/>
      </w:r>
    </w:p>
    <w:p w14:paraId="3AAC2632" w14:textId="44BC4BD2"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"_Toc500238860" </w:instrText>
      </w:r>
      <w:r>
        <w:fldChar w:fldCharType="separate"/>
      </w:r>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ins w:id="104" w:author="clevy pomegranate-econsulting.com" w:date="2018-04-27T07:45:00Z">
        <w:r w:rsidR="00660AD3">
          <w:rPr>
            <w:noProof/>
            <w:webHidden/>
          </w:rPr>
          <w:t>87</w:t>
        </w:r>
      </w:ins>
      <w:del w:id="105" w:author="clevy pomegranate-econsulting.com" w:date="2018-04-26T11:35:00Z">
        <w:r w:rsidR="00D26514" w:rsidDel="00506500">
          <w:rPr>
            <w:noProof/>
            <w:webHidden/>
          </w:rPr>
          <w:delText>73</w:delText>
        </w:r>
      </w:del>
      <w:r w:rsidR="00D26514">
        <w:rPr>
          <w:noProof/>
          <w:webHidden/>
        </w:rPr>
        <w:fldChar w:fldCharType="end"/>
      </w:r>
      <w:r>
        <w:rPr>
          <w:noProof/>
        </w:rPr>
        <w:fldChar w:fldCharType="end"/>
      </w:r>
    </w:p>
    <w:p w14:paraId="794210F2" w14:textId="7D06823F"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"_Toc500238861" </w:instrText>
      </w:r>
      <w:r>
        <w:fldChar w:fldCharType="separate"/>
      </w:r>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ins w:id="106" w:author="clevy pomegranate-econsulting.com" w:date="2018-04-27T07:45:00Z">
        <w:r w:rsidR="00660AD3">
          <w:rPr>
            <w:noProof/>
            <w:webHidden/>
          </w:rPr>
          <w:t>88</w:t>
        </w:r>
      </w:ins>
      <w:del w:id="107" w:author="clevy pomegranate-econsulting.com" w:date="2018-04-26T11:35:00Z">
        <w:r w:rsidR="00D26514" w:rsidDel="00506500">
          <w:rPr>
            <w:noProof/>
            <w:webHidden/>
          </w:rPr>
          <w:delText>74</w:delText>
        </w:r>
      </w:del>
      <w:r w:rsidR="00D26514">
        <w:rPr>
          <w:noProof/>
          <w:webHidden/>
        </w:rPr>
        <w:fldChar w:fldCharType="end"/>
      </w:r>
      <w:r>
        <w:rPr>
          <w:noProof/>
        </w:rPr>
        <w:fldChar w:fldCharType="end"/>
      </w:r>
    </w:p>
    <w:p w14:paraId="76910A5F" w14:textId="3AC33DBE"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"_Toc500238862" </w:instrText>
      </w:r>
      <w:r>
        <w:fldChar w:fldCharType="separate"/>
      </w:r>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ins w:id="108" w:author="clevy pomegranate-econsulting.com" w:date="2018-04-27T07:45:00Z">
        <w:r w:rsidR="00660AD3">
          <w:rPr>
            <w:noProof/>
            <w:webHidden/>
          </w:rPr>
          <w:t>88</w:t>
        </w:r>
      </w:ins>
      <w:del w:id="109" w:author="clevy pomegranate-econsulting.com" w:date="2018-04-26T11:35:00Z">
        <w:r w:rsidR="00D26514" w:rsidDel="00506500">
          <w:rPr>
            <w:noProof/>
            <w:webHidden/>
          </w:rPr>
          <w:delText>74</w:delText>
        </w:r>
      </w:del>
      <w:r w:rsidR="00D26514">
        <w:rPr>
          <w:noProof/>
          <w:webHidden/>
        </w:rPr>
        <w:fldChar w:fldCharType="end"/>
      </w:r>
      <w:r>
        <w:rPr>
          <w:noProof/>
        </w:rPr>
        <w:fldChar w:fldCharType="end"/>
      </w:r>
    </w:p>
    <w:p w14:paraId="3547E575" w14:textId="676B4B0A"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"_Toc500238863" </w:instrText>
      </w:r>
      <w:r>
        <w:fldChar w:fldCharType="separate"/>
      </w:r>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ins w:id="110" w:author="clevy pomegranate-econsulting.com" w:date="2018-04-27T07:45:00Z">
        <w:r w:rsidR="00660AD3">
          <w:rPr>
            <w:noProof/>
            <w:webHidden/>
          </w:rPr>
          <w:t>88</w:t>
        </w:r>
      </w:ins>
      <w:del w:id="111" w:author="clevy pomegranate-econsulting.com" w:date="2018-04-26T11:35:00Z">
        <w:r w:rsidR="00D26514" w:rsidDel="00506500">
          <w:rPr>
            <w:noProof/>
            <w:webHidden/>
          </w:rPr>
          <w:delText>74</w:delText>
        </w:r>
      </w:del>
      <w:r w:rsidR="00D26514">
        <w:rPr>
          <w:noProof/>
          <w:webHidden/>
        </w:rPr>
        <w:fldChar w:fldCharType="end"/>
      </w:r>
      <w:r>
        <w:rPr>
          <w:noProof/>
        </w:rPr>
        <w:fldChar w:fldCharType="end"/>
      </w:r>
    </w:p>
    <w:p w14:paraId="223A9897" w14:textId="71B78E24" w:rsidR="00D26514" w:rsidRDefault="00A31F83">
      <w:pPr>
        <w:pStyle w:val="TOC1"/>
        <w:ind w:left="0" w:firstLine="0"/>
        <w:rPr>
          <w:rFonts w:asciiTheme="minorHAnsi" w:eastAsiaTheme="minorEastAsia" w:hAnsiTheme="minorHAnsi" w:cstheme="minorBidi"/>
          <w:noProof/>
          <w:sz w:val="22"/>
          <w:szCs w:val="22"/>
        </w:rPr>
      </w:pPr>
      <w:r>
        <w:fldChar w:fldCharType="begin"/>
      </w:r>
      <w:r>
        <w:instrText xml:space="preserve"> HYPERLINK \l "_Toc500238864" </w:instrText>
      </w:r>
      <w:r>
        <w:fldChar w:fldCharType="separate"/>
      </w:r>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ins w:id="112" w:author="clevy pomegranate-econsulting.com" w:date="2018-04-27T07:45:00Z">
        <w:r w:rsidR="00660AD3">
          <w:rPr>
            <w:noProof/>
            <w:webHidden/>
          </w:rPr>
          <w:t>89</w:t>
        </w:r>
      </w:ins>
      <w:del w:id="113" w:author="clevy pomegranate-econsulting.com" w:date="2018-04-26T11:35:00Z">
        <w:r w:rsidR="00D26514" w:rsidDel="00506500">
          <w:rPr>
            <w:noProof/>
            <w:webHidden/>
          </w:rPr>
          <w:delText>75</w:delText>
        </w:r>
      </w:del>
      <w:r w:rsidR="00D26514">
        <w:rPr>
          <w:noProof/>
          <w:webHidden/>
        </w:rPr>
        <w:fldChar w:fldCharType="end"/>
      </w:r>
      <w:r>
        <w:rPr>
          <w:noProof/>
        </w:rPr>
        <w:fldChar w:fldCharType="end"/>
      </w:r>
    </w:p>
    <w:p w14:paraId="3CFC9F97" w14:textId="67D32C44" w:rsidR="00D26514" w:rsidRDefault="00A31F83">
      <w:pPr>
        <w:pStyle w:val="TOC2"/>
        <w:ind w:left="0" w:firstLine="0"/>
        <w:rPr>
          <w:rFonts w:asciiTheme="minorHAnsi" w:eastAsiaTheme="minorEastAsia" w:hAnsiTheme="minorHAnsi" w:cstheme="minorBidi"/>
          <w:noProof/>
          <w:sz w:val="22"/>
          <w:szCs w:val="22"/>
        </w:rPr>
      </w:pPr>
      <w:r>
        <w:fldChar w:fldCharType="begin"/>
      </w:r>
      <w:r>
        <w:instrText xml:space="preserve"> HYPERLINK \l "_Toc500238865" </w:instrText>
      </w:r>
      <w:r>
        <w:fldChar w:fldCharType="separate"/>
      </w:r>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ins w:id="114" w:author="clevy pomegranate-econsulting.com" w:date="2018-04-27T07:45:00Z">
        <w:r w:rsidR="00660AD3">
          <w:rPr>
            <w:noProof/>
            <w:webHidden/>
          </w:rPr>
          <w:t>89</w:t>
        </w:r>
      </w:ins>
      <w:del w:id="115" w:author="clevy pomegranate-econsulting.com" w:date="2018-04-26T11:35:00Z">
        <w:r w:rsidR="00D26514" w:rsidDel="00506500">
          <w:rPr>
            <w:noProof/>
            <w:webHidden/>
          </w:rPr>
          <w:delText>75</w:delText>
        </w:r>
      </w:del>
      <w:r w:rsidR="00D26514">
        <w:rPr>
          <w:noProof/>
          <w:webHidden/>
        </w:rPr>
        <w:fldChar w:fldCharType="end"/>
      </w:r>
      <w:r>
        <w:rPr>
          <w:noProof/>
        </w:rPr>
        <w:fldChar w:fldCharType="end"/>
      </w:r>
    </w:p>
    <w:p w14:paraId="42832950" w14:textId="235BF996" w:rsidR="00D26514" w:rsidRDefault="00A31F83">
      <w:pPr>
        <w:pStyle w:val="TOC3"/>
        <w:ind w:left="0" w:firstLine="0"/>
        <w:rPr>
          <w:rFonts w:asciiTheme="minorHAnsi" w:eastAsiaTheme="minorEastAsia" w:hAnsiTheme="minorHAnsi" w:cstheme="minorBidi"/>
          <w:noProof/>
          <w:sz w:val="22"/>
          <w:szCs w:val="22"/>
        </w:rPr>
      </w:pPr>
      <w:r>
        <w:fldChar w:fldCharType="begin"/>
      </w:r>
      <w:r>
        <w:instrText xml:space="preserve"> HYPERLINK \l "_Toc500238866" </w:instrText>
      </w:r>
      <w:r>
        <w:fldChar w:fldCharType="separate"/>
      </w:r>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ins w:id="116" w:author="clevy pomegranate-econsulting.com" w:date="2018-04-27T07:45:00Z">
        <w:r w:rsidR="00660AD3">
          <w:rPr>
            <w:noProof/>
            <w:webHidden/>
          </w:rPr>
          <w:t>89</w:t>
        </w:r>
      </w:ins>
      <w:del w:id="117" w:author="clevy pomegranate-econsulting.com" w:date="2018-04-26T11:35:00Z">
        <w:r w:rsidR="00D26514" w:rsidDel="00506500">
          <w:rPr>
            <w:noProof/>
            <w:webHidden/>
          </w:rPr>
          <w:delText>75</w:delText>
        </w:r>
      </w:del>
      <w:r w:rsidR="00D26514">
        <w:rPr>
          <w:noProof/>
          <w:webHidden/>
        </w:rPr>
        <w:fldChar w:fldCharType="end"/>
      </w:r>
      <w:r>
        <w:rPr>
          <w:noProof/>
        </w:rPr>
        <w:fldChar w:fldCharType="end"/>
      </w:r>
    </w:p>
    <w:p w14:paraId="3CD4CA83" w14:textId="77777777" w:rsidR="00CF283F" w:rsidRPr="00D26514" w:rsidRDefault="00CF508D" w:rsidP="00EA3BCB">
      <w:pPr>
        <w:pStyle w:val="BodyText"/>
        <w:tabs>
          <w:tab w:val="center" w:pos="4680"/>
        </w:tabs>
        <w:jc w:val="both"/>
      </w:pPr>
      <w:r w:rsidRPr="00D26514">
        <w:lastRenderedPageBreak/>
        <w:fldChar w:fldCharType="end"/>
      </w:r>
    </w:p>
    <w:p w14:paraId="4A69E55F" w14:textId="77777777" w:rsidR="00CF283F" w:rsidRPr="00D26514" w:rsidRDefault="00C10561" w:rsidP="008616CB">
      <w:pPr>
        <w:pStyle w:val="Heading1"/>
        <w:pageBreakBefore w:val="0"/>
        <w:numPr>
          <w:ilvl w:val="0"/>
          <w:numId w:val="0"/>
        </w:numPr>
        <w:rPr>
          <w:noProof w:val="0"/>
        </w:rPr>
      </w:pPr>
      <w:bookmarkStart w:id="118" w:name="_Toc201058865"/>
      <w:bookmarkStart w:id="119" w:name="_Toc201058970"/>
      <w:bookmarkStart w:id="120" w:name="_Toc504625752"/>
      <w:bookmarkStart w:id="121" w:name="_Toc530206505"/>
      <w:bookmarkStart w:id="122" w:name="_Toc1388425"/>
      <w:bookmarkStart w:id="123" w:name="_Toc1388579"/>
      <w:bookmarkStart w:id="124" w:name="_Toc1456606"/>
      <w:bookmarkStart w:id="125" w:name="_Toc37034630"/>
      <w:bookmarkStart w:id="126" w:name="_Toc38846108"/>
      <w:bookmarkEnd w:id="118"/>
      <w:bookmarkEnd w:id="119"/>
      <w:r w:rsidRPr="00D26514">
        <w:rPr>
          <w:noProof w:val="0"/>
        </w:rPr>
        <w:br w:type="page"/>
      </w:r>
      <w:bookmarkStart w:id="127" w:name="_Toc345074640"/>
      <w:bookmarkStart w:id="128" w:name="_Toc500238740"/>
      <w:r w:rsidR="00CF283F" w:rsidRPr="00D26514">
        <w:rPr>
          <w:noProof w:val="0"/>
        </w:rPr>
        <w:lastRenderedPageBreak/>
        <w:t>Introduction</w:t>
      </w:r>
      <w:bookmarkEnd w:id="120"/>
      <w:bookmarkEnd w:id="121"/>
      <w:bookmarkEnd w:id="122"/>
      <w:bookmarkEnd w:id="123"/>
      <w:bookmarkEnd w:id="124"/>
      <w:bookmarkEnd w:id="125"/>
      <w:bookmarkEnd w:id="126"/>
      <w:r w:rsidR="00167DB7" w:rsidRPr="00D26514">
        <w:rPr>
          <w:noProof w:val="0"/>
        </w:rPr>
        <w:t xml:space="preserve"> to this Supplement</w:t>
      </w:r>
      <w:bookmarkEnd w:id="127"/>
      <w:bookmarkEnd w:id="128"/>
    </w:p>
    <w:p w14:paraId="5B9148EC" w14:textId="77777777" w:rsidR="00E52CE1" w:rsidRPr="00D26514" w:rsidRDefault="00E52CE1" w:rsidP="00EA3BCB">
      <w:pPr>
        <w:pStyle w:val="BodyText"/>
      </w:pPr>
      <w:r w:rsidRPr="00D26514">
        <w:rPr>
          <w:noProof/>
        </w:rPr>
        <mc:AlternateContent>
          <mc:Choice Requires="wps">
            <w:drawing>
              <wp:inline distT="0" distB="0" distL="0" distR="0" wp14:anchorId="31ADE611" wp14:editId="775FD837">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CA7D85" w14:textId="77777777" w:rsidR="004456C1" w:rsidRPr="003871B3" w:rsidRDefault="004456C1" w:rsidP="00FC7C29">
                            <w:pPr>
                              <w:pStyle w:val="BodyText"/>
                            </w:pPr>
                            <w:bookmarkStart w:id="129" w:name="OLE_LINK15"/>
                            <w:bookmarkStart w:id="130" w:name="OLE_LINK16"/>
                            <w:bookmarkStart w:id="131" w:name="OLE_LINK69"/>
                            <w:bookmarkStart w:id="132"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3E2BAF" w14:textId="77777777" w:rsidR="004456C1" w:rsidRPr="003871B3" w:rsidRDefault="004456C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31EC6A4" w14:textId="67EFC190" w:rsidR="004456C1" w:rsidRDefault="004456C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2EB77B43" w14:textId="77777777" w:rsidR="004456C1" w:rsidRDefault="004456C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0009294" w14:textId="77777777" w:rsidR="004456C1" w:rsidRPr="003871B3" w:rsidRDefault="004456C1"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29"/>
                          <w:bookmarkEnd w:id="130"/>
                          <w:p w14:paraId="41041E6B" w14:textId="77777777" w:rsidR="004456C1" w:rsidRPr="007117B8" w:rsidRDefault="004456C1" w:rsidP="00EA3BCB">
                            <w:pPr>
                              <w:pStyle w:val="BodyText"/>
                            </w:pPr>
                          </w:p>
                          <w:tbl>
                            <w:tblPr>
                              <w:tblStyle w:val="TableGrid"/>
                              <w:tblW w:w="0" w:type="auto"/>
                              <w:jc w:val="center"/>
                              <w:tblLook w:val="04A0" w:firstRow="1" w:lastRow="0" w:firstColumn="1" w:lastColumn="0" w:noHBand="0" w:noVBand="1"/>
                            </w:tblPr>
                            <w:tblGrid>
                              <w:gridCol w:w="3170"/>
                              <w:gridCol w:w="1870"/>
                            </w:tblGrid>
                            <w:tr w:rsidR="004456C1" w14:paraId="4E0BE757" w14:textId="77777777" w:rsidTr="00EA3BCB">
                              <w:trPr>
                                <w:jc w:val="center"/>
                              </w:trPr>
                              <w:tc>
                                <w:tcPr>
                                  <w:tcW w:w="3170" w:type="dxa"/>
                                  <w:shd w:val="clear" w:color="auto" w:fill="D9D9D9" w:themeFill="background1" w:themeFillShade="D9"/>
                                </w:tcPr>
                                <w:p w14:paraId="560FC2DD" w14:textId="77777777" w:rsidR="004456C1" w:rsidRDefault="004456C1" w:rsidP="00EA3BCB">
                                  <w:pPr>
                                    <w:pStyle w:val="TableEntryHeader"/>
                                  </w:pPr>
                                  <w:r>
                                    <w:t>FHIR Content</w:t>
                                  </w:r>
                                </w:p>
                                <w:p w14:paraId="35B389E1" w14:textId="77777777" w:rsidR="004456C1" w:rsidRPr="00FC2641" w:rsidRDefault="004456C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3BD3E4D" w14:textId="77777777" w:rsidR="004456C1" w:rsidRPr="00FC2641" w:rsidRDefault="004456C1" w:rsidP="00EA3BCB">
                                  <w:pPr>
                                    <w:pStyle w:val="TableEntryHeader"/>
                                  </w:pPr>
                                  <w:r>
                                    <w:t>FMM Level</w:t>
                                  </w:r>
                                </w:p>
                              </w:tc>
                            </w:tr>
                            <w:tr w:rsidR="004456C1" w14:paraId="34ACF5F9" w14:textId="77777777" w:rsidTr="00EA3BCB">
                              <w:trPr>
                                <w:jc w:val="center"/>
                              </w:trPr>
                              <w:tc>
                                <w:tcPr>
                                  <w:tcW w:w="3170" w:type="dxa"/>
                                </w:tcPr>
                                <w:p w14:paraId="39B6C681" w14:textId="77777777" w:rsidR="004456C1" w:rsidRPr="005D01C5" w:rsidRDefault="004456C1" w:rsidP="00EA3BCB">
                                  <w:pPr>
                                    <w:pStyle w:val="TableEntry"/>
                                  </w:pPr>
                                </w:p>
                              </w:tc>
                              <w:tc>
                                <w:tcPr>
                                  <w:tcW w:w="1870" w:type="dxa"/>
                                </w:tcPr>
                                <w:p w14:paraId="33EA0ACC" w14:textId="77777777" w:rsidR="004456C1" w:rsidRPr="005D01C5" w:rsidRDefault="004456C1" w:rsidP="00EA3BCB">
                                  <w:pPr>
                                    <w:pStyle w:val="TableEntry"/>
                                  </w:pPr>
                                </w:p>
                              </w:tc>
                            </w:tr>
                            <w:tr w:rsidR="004456C1" w14:paraId="54591876" w14:textId="77777777" w:rsidTr="00EA3BCB">
                              <w:trPr>
                                <w:jc w:val="center"/>
                              </w:trPr>
                              <w:tc>
                                <w:tcPr>
                                  <w:tcW w:w="3170" w:type="dxa"/>
                                </w:tcPr>
                                <w:p w14:paraId="6A651E55" w14:textId="77777777" w:rsidR="004456C1" w:rsidRPr="005D01C5" w:rsidRDefault="004456C1" w:rsidP="00EA3BCB">
                                  <w:pPr>
                                    <w:pStyle w:val="TableEntry"/>
                                  </w:pPr>
                                </w:p>
                              </w:tc>
                              <w:tc>
                                <w:tcPr>
                                  <w:tcW w:w="1870" w:type="dxa"/>
                                </w:tcPr>
                                <w:p w14:paraId="44498AA8" w14:textId="77777777" w:rsidR="004456C1" w:rsidRPr="005D01C5" w:rsidRDefault="004456C1" w:rsidP="00EA3BCB">
                                  <w:pPr>
                                    <w:pStyle w:val="TableEntry"/>
                                  </w:pPr>
                                </w:p>
                              </w:tc>
                            </w:tr>
                            <w:tr w:rsidR="004456C1" w14:paraId="755DA3B2" w14:textId="77777777" w:rsidTr="00EA3BCB">
                              <w:trPr>
                                <w:jc w:val="center"/>
                              </w:trPr>
                              <w:tc>
                                <w:tcPr>
                                  <w:tcW w:w="3170" w:type="dxa"/>
                                </w:tcPr>
                                <w:p w14:paraId="790C4101" w14:textId="77777777" w:rsidR="004456C1" w:rsidRPr="00EA3BCB" w:rsidRDefault="004456C1" w:rsidP="00EA3BCB">
                                  <w:pPr>
                                    <w:pStyle w:val="TableEntry"/>
                                    <w:rPr>
                                      <w:i/>
                                      <w:iCs/>
                                    </w:rPr>
                                  </w:pPr>
                                  <w:r w:rsidRPr="00EA3BCB">
                                    <w:rPr>
                                      <w:i/>
                                      <w:iCs/>
                                    </w:rPr>
                                    <w:t>&lt;e.g. Communication</w:t>
                                  </w:r>
                                </w:p>
                              </w:tc>
                              <w:tc>
                                <w:tcPr>
                                  <w:tcW w:w="1870" w:type="dxa"/>
                                </w:tcPr>
                                <w:p w14:paraId="6626B0E8" w14:textId="77777777" w:rsidR="004456C1" w:rsidRPr="00EA3BCB" w:rsidRDefault="004456C1" w:rsidP="00EA3BCB">
                                  <w:pPr>
                                    <w:pStyle w:val="TableEntry"/>
                                    <w:rPr>
                                      <w:i/>
                                      <w:iCs/>
                                    </w:rPr>
                                  </w:pPr>
                                  <w:r w:rsidRPr="00EA3BCB">
                                    <w:rPr>
                                      <w:i/>
                                      <w:iCs/>
                                    </w:rPr>
                                    <w:t>2&gt;</w:t>
                                  </w:r>
                                </w:p>
                              </w:tc>
                            </w:tr>
                            <w:bookmarkEnd w:id="131"/>
                            <w:bookmarkEnd w:id="132"/>
                          </w:tbl>
                          <w:p w14:paraId="245DE7B1" w14:textId="77777777" w:rsidR="004456C1" w:rsidRPr="007117B8" w:rsidRDefault="004456C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31ADE611"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CA7D85" w14:textId="77777777" w:rsidR="004456C1" w:rsidRPr="003871B3" w:rsidRDefault="004456C1" w:rsidP="00FC7C29">
                      <w:pPr>
                        <w:pStyle w:val="BodyText"/>
                      </w:pPr>
                      <w:bookmarkStart w:id="133" w:name="OLE_LINK15"/>
                      <w:bookmarkStart w:id="134" w:name="OLE_LINK16"/>
                      <w:bookmarkStart w:id="135" w:name="OLE_LINK69"/>
                      <w:bookmarkStart w:id="13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3E2BAF" w14:textId="77777777" w:rsidR="004456C1" w:rsidRPr="003871B3" w:rsidRDefault="004456C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31EC6A4" w14:textId="67EFC190" w:rsidR="004456C1" w:rsidRDefault="004456C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1" w:history="1">
                        <w:r w:rsidRPr="00D70242">
                          <w:rPr>
                            <w:rStyle w:val="Hyperlink"/>
                          </w:rPr>
                          <w:t>https://www.hl7.org/fhir/versions.html</w:t>
                        </w:r>
                      </w:hyperlink>
                      <w:r w:rsidRPr="003871B3">
                        <w:t xml:space="preserve">. </w:t>
                      </w:r>
                    </w:p>
                    <w:p w14:paraId="2EB77B43" w14:textId="77777777" w:rsidR="004456C1" w:rsidRDefault="004456C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2" w:anchor="maturity" w:history="1">
                        <w:r w:rsidRPr="00D70242">
                          <w:rPr>
                            <w:rStyle w:val="Hyperlink"/>
                          </w:rPr>
                          <w:t>http://hl7.org/fhir/versions.html#maturity</w:t>
                        </w:r>
                      </w:hyperlink>
                      <w:r w:rsidRPr="003871B3">
                        <w:t>.</w:t>
                      </w:r>
                    </w:p>
                    <w:p w14:paraId="50009294" w14:textId="77777777" w:rsidR="004456C1" w:rsidRPr="003871B3" w:rsidRDefault="004456C1"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33"/>
                    <w:bookmarkEnd w:id="134"/>
                    <w:p w14:paraId="41041E6B" w14:textId="77777777" w:rsidR="004456C1" w:rsidRPr="007117B8" w:rsidRDefault="004456C1" w:rsidP="00EA3BCB">
                      <w:pPr>
                        <w:pStyle w:val="BodyText"/>
                      </w:pPr>
                    </w:p>
                    <w:tbl>
                      <w:tblPr>
                        <w:tblStyle w:val="TableGrid"/>
                        <w:tblW w:w="0" w:type="auto"/>
                        <w:jc w:val="center"/>
                        <w:tblLook w:val="04A0" w:firstRow="1" w:lastRow="0" w:firstColumn="1" w:lastColumn="0" w:noHBand="0" w:noVBand="1"/>
                      </w:tblPr>
                      <w:tblGrid>
                        <w:gridCol w:w="3170"/>
                        <w:gridCol w:w="1870"/>
                      </w:tblGrid>
                      <w:tr w:rsidR="004456C1" w14:paraId="4E0BE757" w14:textId="77777777" w:rsidTr="00EA3BCB">
                        <w:trPr>
                          <w:jc w:val="center"/>
                        </w:trPr>
                        <w:tc>
                          <w:tcPr>
                            <w:tcW w:w="3170" w:type="dxa"/>
                            <w:shd w:val="clear" w:color="auto" w:fill="D9D9D9" w:themeFill="background1" w:themeFillShade="D9"/>
                          </w:tcPr>
                          <w:p w14:paraId="560FC2DD" w14:textId="77777777" w:rsidR="004456C1" w:rsidRDefault="004456C1" w:rsidP="00EA3BCB">
                            <w:pPr>
                              <w:pStyle w:val="TableEntryHeader"/>
                            </w:pPr>
                            <w:r>
                              <w:t>FHIR Content</w:t>
                            </w:r>
                          </w:p>
                          <w:p w14:paraId="35B389E1" w14:textId="77777777" w:rsidR="004456C1" w:rsidRPr="00FC2641" w:rsidRDefault="004456C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3BD3E4D" w14:textId="77777777" w:rsidR="004456C1" w:rsidRPr="00FC2641" w:rsidRDefault="004456C1" w:rsidP="00EA3BCB">
                            <w:pPr>
                              <w:pStyle w:val="TableEntryHeader"/>
                            </w:pPr>
                            <w:r>
                              <w:t>FMM Level</w:t>
                            </w:r>
                          </w:p>
                        </w:tc>
                      </w:tr>
                      <w:tr w:rsidR="004456C1" w14:paraId="34ACF5F9" w14:textId="77777777" w:rsidTr="00EA3BCB">
                        <w:trPr>
                          <w:jc w:val="center"/>
                        </w:trPr>
                        <w:tc>
                          <w:tcPr>
                            <w:tcW w:w="3170" w:type="dxa"/>
                          </w:tcPr>
                          <w:p w14:paraId="39B6C681" w14:textId="77777777" w:rsidR="004456C1" w:rsidRPr="005D01C5" w:rsidRDefault="004456C1" w:rsidP="00EA3BCB">
                            <w:pPr>
                              <w:pStyle w:val="TableEntry"/>
                            </w:pPr>
                          </w:p>
                        </w:tc>
                        <w:tc>
                          <w:tcPr>
                            <w:tcW w:w="1870" w:type="dxa"/>
                          </w:tcPr>
                          <w:p w14:paraId="33EA0ACC" w14:textId="77777777" w:rsidR="004456C1" w:rsidRPr="005D01C5" w:rsidRDefault="004456C1" w:rsidP="00EA3BCB">
                            <w:pPr>
                              <w:pStyle w:val="TableEntry"/>
                            </w:pPr>
                          </w:p>
                        </w:tc>
                      </w:tr>
                      <w:tr w:rsidR="004456C1" w14:paraId="54591876" w14:textId="77777777" w:rsidTr="00EA3BCB">
                        <w:trPr>
                          <w:jc w:val="center"/>
                        </w:trPr>
                        <w:tc>
                          <w:tcPr>
                            <w:tcW w:w="3170" w:type="dxa"/>
                          </w:tcPr>
                          <w:p w14:paraId="6A651E55" w14:textId="77777777" w:rsidR="004456C1" w:rsidRPr="005D01C5" w:rsidRDefault="004456C1" w:rsidP="00EA3BCB">
                            <w:pPr>
                              <w:pStyle w:val="TableEntry"/>
                            </w:pPr>
                          </w:p>
                        </w:tc>
                        <w:tc>
                          <w:tcPr>
                            <w:tcW w:w="1870" w:type="dxa"/>
                          </w:tcPr>
                          <w:p w14:paraId="44498AA8" w14:textId="77777777" w:rsidR="004456C1" w:rsidRPr="005D01C5" w:rsidRDefault="004456C1" w:rsidP="00EA3BCB">
                            <w:pPr>
                              <w:pStyle w:val="TableEntry"/>
                            </w:pPr>
                          </w:p>
                        </w:tc>
                      </w:tr>
                      <w:tr w:rsidR="004456C1" w14:paraId="755DA3B2" w14:textId="77777777" w:rsidTr="00EA3BCB">
                        <w:trPr>
                          <w:jc w:val="center"/>
                        </w:trPr>
                        <w:tc>
                          <w:tcPr>
                            <w:tcW w:w="3170" w:type="dxa"/>
                          </w:tcPr>
                          <w:p w14:paraId="790C4101" w14:textId="77777777" w:rsidR="004456C1" w:rsidRPr="00EA3BCB" w:rsidRDefault="004456C1" w:rsidP="00EA3BCB">
                            <w:pPr>
                              <w:pStyle w:val="TableEntry"/>
                              <w:rPr>
                                <w:i/>
                                <w:iCs/>
                              </w:rPr>
                            </w:pPr>
                            <w:r w:rsidRPr="00EA3BCB">
                              <w:rPr>
                                <w:i/>
                                <w:iCs/>
                              </w:rPr>
                              <w:t>&lt;e.g. Communication</w:t>
                            </w:r>
                          </w:p>
                        </w:tc>
                        <w:tc>
                          <w:tcPr>
                            <w:tcW w:w="1870" w:type="dxa"/>
                          </w:tcPr>
                          <w:p w14:paraId="6626B0E8" w14:textId="77777777" w:rsidR="004456C1" w:rsidRPr="00EA3BCB" w:rsidRDefault="004456C1" w:rsidP="00EA3BCB">
                            <w:pPr>
                              <w:pStyle w:val="TableEntry"/>
                              <w:rPr>
                                <w:i/>
                                <w:iCs/>
                              </w:rPr>
                            </w:pPr>
                            <w:r w:rsidRPr="00EA3BCB">
                              <w:rPr>
                                <w:i/>
                                <w:iCs/>
                              </w:rPr>
                              <w:t>2&gt;</w:t>
                            </w:r>
                          </w:p>
                        </w:tc>
                      </w:tr>
                      <w:bookmarkEnd w:id="135"/>
                      <w:bookmarkEnd w:id="136"/>
                    </w:tbl>
                    <w:p w14:paraId="245DE7B1" w14:textId="77777777" w:rsidR="004456C1" w:rsidRPr="007117B8" w:rsidRDefault="004456C1" w:rsidP="00EA3BCB">
                      <w:pPr>
                        <w:pStyle w:val="BodyText"/>
                      </w:pPr>
                    </w:p>
                  </w:txbxContent>
                </v:textbox>
                <w10:anchorlock/>
              </v:shape>
            </w:pict>
          </mc:Fallback>
        </mc:AlternateContent>
      </w:r>
    </w:p>
    <w:p w14:paraId="6FA776A6" w14:textId="77777777" w:rsidR="0038470A" w:rsidRPr="00D26514" w:rsidRDefault="0038470A" w:rsidP="00EA3BCB">
      <w:pPr>
        <w:pStyle w:val="BodyText"/>
      </w:pPr>
    </w:p>
    <w:p w14:paraId="067FB43F" w14:textId="77777777" w:rsidR="008B306B" w:rsidRPr="00D26514" w:rsidRDefault="008B306B" w:rsidP="008B306B">
      <w:pPr>
        <w:pStyle w:val="BodyText"/>
      </w:pPr>
      <w:bookmarkStart w:id="137" w:name="_Toc345074641"/>
      <w:bookmarkStart w:id="138" w:name="_Toc500238741"/>
      <w:r w:rsidRPr="00AA20B7">
        <w:t xml:space="preserve">When a patient is transported </w:t>
      </w:r>
      <w:r>
        <w:t xml:space="preserve">for a medical emergency </w:t>
      </w:r>
      <w:r w:rsidRPr="00AA20B7">
        <w:t xml:space="preserve">to a hospital, scene information, transfer information, patient assessments, and interventions are only verbally available to hospitals when the patient arrives. This </w:t>
      </w:r>
      <w:r>
        <w:t>r</w:t>
      </w:r>
      <w:r w:rsidRPr="00AA20B7">
        <w:t xml:space="preserve">esulting in inefficiencies </w:t>
      </w:r>
      <w:r>
        <w:t xml:space="preserve">and potential errors </w:t>
      </w:r>
      <w:r w:rsidRPr="00AA20B7">
        <w:t>in the</w:t>
      </w:r>
      <w:r>
        <w:t xml:space="preserve"> patient</w:t>
      </w:r>
      <w:r w:rsidRPr="00AA20B7">
        <w:t xml:space="preserve"> care process. </w:t>
      </w:r>
      <w:r>
        <w:t>This profile will map the flow of the patient information from the ambulance patient record, commonly known as the electronic Patient Care Record (ePCR),</w:t>
      </w:r>
      <w:r w:rsidRPr="00AA20B7">
        <w:t xml:space="preserve"> </w:t>
      </w:r>
      <w:r>
        <w:t xml:space="preserve">to the hospital Electronic Medical Record (EMR). </w:t>
      </w:r>
    </w:p>
    <w:p w14:paraId="6C3284C3" w14:textId="77777777" w:rsidR="00CF283F" w:rsidRPr="00D26514" w:rsidRDefault="00CF283F" w:rsidP="008616CB">
      <w:pPr>
        <w:pStyle w:val="Heading2"/>
        <w:numPr>
          <w:ilvl w:val="0"/>
          <w:numId w:val="0"/>
        </w:numPr>
        <w:rPr>
          <w:noProof w:val="0"/>
        </w:rPr>
      </w:pPr>
      <w:r w:rsidRPr="00D26514">
        <w:rPr>
          <w:noProof w:val="0"/>
        </w:rPr>
        <w:t>Open Issues and Questions</w:t>
      </w:r>
      <w:bookmarkEnd w:id="137"/>
      <w:bookmarkEnd w:id="138"/>
    </w:p>
    <w:p w14:paraId="691C2FAA" w14:textId="77777777" w:rsidR="0041542D" w:rsidRDefault="001661F4">
      <w:pPr>
        <w:pStyle w:val="AuthorInstructions"/>
        <w:rPr>
          <w:i w:val="0"/>
        </w:rPr>
        <w:pPrChange w:id="139" w:author="clevy pomegranate-econsulting.com" w:date="2018-04-24T21:04:00Z">
          <w:pPr>
            <w:pStyle w:val="AuthorInstructions"/>
            <w:numPr>
              <w:numId w:val="23"/>
            </w:numPr>
            <w:tabs>
              <w:tab w:val="num" w:pos="360"/>
              <w:tab w:val="num" w:pos="720"/>
            </w:tabs>
            <w:ind w:left="720" w:hanging="720"/>
          </w:pPr>
        </w:pPrChange>
      </w:pPr>
      <w:r w:rsidRPr="001661F4">
        <w:rPr>
          <w:i w:val="0"/>
        </w:rPr>
        <w:t>Do we use CDA or FHIR, or both? What are the consequence of these choices?</w:t>
      </w:r>
    </w:p>
    <w:p w14:paraId="795D6C4A" w14:textId="77777777" w:rsidR="0041542D" w:rsidRDefault="0041542D">
      <w:pPr>
        <w:pStyle w:val="AuthorInstructions"/>
        <w:rPr>
          <w:i w:val="0"/>
        </w:rPr>
        <w:pPrChange w:id="140" w:author="clevy pomegranate-econsulting.com" w:date="2018-04-24T21:04:00Z">
          <w:pPr>
            <w:pStyle w:val="AuthorInstructions"/>
            <w:numPr>
              <w:numId w:val="23"/>
            </w:numPr>
            <w:tabs>
              <w:tab w:val="num" w:pos="360"/>
              <w:tab w:val="num" w:pos="720"/>
            </w:tabs>
            <w:ind w:left="720" w:hanging="720"/>
          </w:pPr>
        </w:pPrChange>
      </w:pPr>
      <w:r w:rsidRPr="0041542D">
        <w:rPr>
          <w:i w:val="0"/>
        </w:rPr>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w:t>
      </w:r>
      <w:r w:rsidRPr="0041542D">
        <w:rPr>
          <w:i w:val="0"/>
        </w:rPr>
        <w:lastRenderedPageBreak/>
        <w:t>managing documents and notes within FHIR. Some viewpoints are focused on simply locating clinical documents and/or notes (i.e. metadata) whereas as other viewpoints desire to explore what content might actually be included in the documents and notes.</w:t>
      </w:r>
    </w:p>
    <w:p w14:paraId="1010436E" w14:textId="77777777" w:rsidR="00850521" w:rsidRPr="0041542D" w:rsidRDefault="00321387" w:rsidP="00716B7F">
      <w:pPr>
        <w:pStyle w:val="AuthorInstructions"/>
        <w:rPr>
          <w:i w:val="0"/>
        </w:rPr>
      </w:pPr>
      <w:r w:rsidRPr="0041542D">
        <w:rPr>
          <w:i w:val="0"/>
        </w:rPr>
        <w:t xml:space="preserve">See HL7 patient care work group discussion: </w:t>
      </w:r>
      <w:hyperlink r:id="rId23" w:history="1">
        <w:r w:rsidRPr="0041542D">
          <w:rPr>
            <w:rStyle w:val="Hyperlink"/>
            <w:i w:val="0"/>
          </w:rPr>
          <w:t>http://wiki.hl7.org/index.php?title=ClinicalNote_FHIR_Resource_Proposal</w:t>
        </w:r>
      </w:hyperlink>
      <w:r w:rsidRPr="0041542D">
        <w:rPr>
          <w:i w:val="0"/>
        </w:rPr>
        <w:t xml:space="preserve"> See Monday Q2 HL7 WGM discussion related to this topic</w:t>
      </w:r>
      <w:r w:rsidR="0041542D">
        <w:rPr>
          <w:i w:val="0"/>
        </w:rPr>
        <w:t xml:space="preserve">: </w:t>
      </w:r>
      <w:hyperlink r:id="rId24" w:history="1">
        <w:r w:rsidR="00292A8F" w:rsidRPr="00265A2D">
          <w:rPr>
            <w:rStyle w:val="Hyperlink"/>
            <w:i w:val="0"/>
          </w:rPr>
          <w:t>http://wiki.hl7.org/index.php?title=January_2018_WGM_New_Orleans;_Jan_27_to_Feb_8</w:t>
        </w:r>
      </w:hyperlink>
      <w:r w:rsidRPr="0041542D">
        <w:rPr>
          <w:i w:val="0"/>
        </w:rPr>
        <w:t xml:space="preserve">  </w:t>
      </w:r>
    </w:p>
    <w:p w14:paraId="5AF77FD7" w14:textId="77777777" w:rsidR="003502EF" w:rsidRDefault="003502EF">
      <w:pPr>
        <w:pStyle w:val="AuthorInstructions"/>
        <w:rPr>
          <w:i w:val="0"/>
        </w:rPr>
      </w:pPr>
      <w:r>
        <w:rPr>
          <w:i w:val="0"/>
        </w:rPr>
        <w:t xml:space="preserve">Investigate </w:t>
      </w:r>
      <w:r w:rsidR="004A20BC">
        <w:rPr>
          <w:i w:val="0"/>
        </w:rPr>
        <w:t xml:space="preserve">the </w:t>
      </w:r>
      <w:commentRangeStart w:id="141"/>
      <w:r w:rsidR="004A20BC">
        <w:rPr>
          <w:i w:val="0"/>
        </w:rPr>
        <w:t xml:space="preserve">FHIR process </w:t>
      </w:r>
      <w:commentRangeEnd w:id="141"/>
      <w:r w:rsidR="004A20BC">
        <w:rPr>
          <w:rStyle w:val="CommentReference"/>
          <w:i w:val="0"/>
        </w:rPr>
        <w:commentReference w:id="141"/>
      </w:r>
      <w:r w:rsidR="004A20BC">
        <w:rPr>
          <w:i w:val="0"/>
        </w:rPr>
        <w:t xml:space="preserve">for </w:t>
      </w:r>
      <w:r>
        <w:rPr>
          <w:i w:val="0"/>
        </w:rPr>
        <w:t xml:space="preserve">defining the resources required to fulfill NEMSIS. </w:t>
      </w:r>
    </w:p>
    <w:p w14:paraId="63F053BD" w14:textId="4DA165A8" w:rsidR="00D33153" w:rsidRPr="00D33153" w:rsidRDefault="00D33153" w:rsidP="00D33153">
      <w:pPr>
        <w:pStyle w:val="AuthorInstructions"/>
        <w:rPr>
          <w:i w:val="0"/>
        </w:rPr>
      </w:pPr>
      <w:r w:rsidRPr="00D33153">
        <w:rPr>
          <w:i w:val="0"/>
        </w:rPr>
        <w:t>For Sections/Entries of the EMS Patient Care Report which have US Realm Constraints, do we need to document a new Section/Entry with a new Template ID within the IHE PCC PCS Profile?</w:t>
      </w:r>
    </w:p>
    <w:p w14:paraId="15C96470" w14:textId="043C371E" w:rsidR="00D33153" w:rsidRPr="00D33153" w:rsidRDefault="00D33153" w:rsidP="00D33153">
      <w:pPr>
        <w:pStyle w:val="AuthorInstructions"/>
        <w:rPr>
          <w:i w:val="0"/>
        </w:rPr>
      </w:pPr>
      <w:r w:rsidRPr="00D33153">
        <w:rPr>
          <w:i w:val="0"/>
        </w:rPr>
        <w:t>Should the Document Content Module Specification Table 6.3.1.D-5 include the EMS Header information which requires changes in the constraints?  I think this belongs somewhere else.</w:t>
      </w:r>
    </w:p>
    <w:p w14:paraId="6A1EC9F1" w14:textId="77777777" w:rsidR="00D33153" w:rsidRPr="00D33153" w:rsidRDefault="00D33153" w:rsidP="00D33153">
      <w:pPr>
        <w:pStyle w:val="AuthorInstructions"/>
        <w:rPr>
          <w:i w:val="0"/>
        </w:rPr>
      </w:pPr>
      <w:del w:id="142" w:author="Andrea K. Fourquet" w:date="2018-04-25T11:03:00Z">
        <w:r w:rsidRPr="00D33153" w:rsidDel="00610167">
          <w:rPr>
            <w:i w:val="0"/>
          </w:rPr>
          <w:delText xml:space="preserve">#3– </w:delText>
        </w:r>
      </w:del>
      <w:r w:rsidRPr="00D33153">
        <w:rPr>
          <w:i w:val="0"/>
        </w:rPr>
        <w:t>Verify that the EMS Advance Directive Type is not US Realm specific. (p 116)</w:t>
      </w:r>
    </w:p>
    <w:p w14:paraId="3A3617AA" w14:textId="77777777" w:rsidR="00D33153" w:rsidRPr="00D33153" w:rsidRDefault="00D33153" w:rsidP="00D33153">
      <w:pPr>
        <w:pStyle w:val="AuthorInstructions"/>
        <w:rPr>
          <w:i w:val="0"/>
        </w:rPr>
      </w:pPr>
      <w:del w:id="143" w:author="Andrea K. Fourquet" w:date="2018-04-25T11:03:00Z">
        <w:r w:rsidRPr="00D33153" w:rsidDel="00610167">
          <w:rPr>
            <w:i w:val="0"/>
          </w:rPr>
          <w:delText xml:space="preserve">#4 -  </w:delText>
        </w:r>
      </w:del>
      <w:r w:rsidRPr="00D33153">
        <w:rPr>
          <w:i w:val="0"/>
        </w:rPr>
        <w:t xml:space="preserve">Should there be a section which explicitly describes the differences in EMS PCR concepts as opposed to the IHE Medical Summary Sections.  For example, the Advanced Directives Section in the Medical Summary allows for the inclusion of the Advanced Directive documentation (or links to the documentation).  The EMS PCR provides coding as to the type of Advanced Directives which the EMS knows exists. OR do we just create a new Section in 6.3.1.D.5x and discuss the content  -- </w:t>
      </w:r>
    </w:p>
    <w:p w14:paraId="4836AAED" w14:textId="77777777" w:rsidR="00D33153" w:rsidRPr="00D33153" w:rsidRDefault="00D33153">
      <w:pPr>
        <w:pStyle w:val="AuthorInstructions"/>
        <w:rPr>
          <w:i w:val="0"/>
        </w:rPr>
        <w:pPrChange w:id="144" w:author="Andrea K. Fourquet" w:date="2018-04-25T11:03:00Z">
          <w:pPr>
            <w:pStyle w:val="AuthorInstructions"/>
            <w:numPr>
              <w:numId w:val="21"/>
            </w:numPr>
            <w:ind w:left="720" w:hanging="360"/>
          </w:pPr>
        </w:pPrChange>
      </w:pPr>
      <w:r w:rsidRPr="00D33153">
        <w:rPr>
          <w:i w:val="0"/>
        </w:rPr>
        <w:t>The Content Creator SHALL be able to create an EMS xxxx Section (templateID  &lt;is this a new IHE PCC template or directly from HL7?&gt; from xxx (templateID EMS template number)  from the EMS Patient Care Report.</w:t>
      </w:r>
    </w:p>
    <w:p w14:paraId="74481B97" w14:textId="77777777" w:rsidR="00D33153" w:rsidRPr="00D33153" w:rsidRDefault="00D33153" w:rsidP="00D33153">
      <w:pPr>
        <w:pStyle w:val="AuthorInstructions"/>
        <w:rPr>
          <w:i w:val="0"/>
        </w:rPr>
      </w:pPr>
      <w:del w:id="145" w:author="Andrea K. Fourquet" w:date="2018-04-25T11:04:00Z">
        <w:r w:rsidRPr="00D33153" w:rsidDel="00610167">
          <w:rPr>
            <w:i w:val="0"/>
          </w:rPr>
          <w:delText xml:space="preserve">#5 – </w:delText>
        </w:r>
      </w:del>
      <w:r w:rsidRPr="00D33153">
        <w:rPr>
          <w:i w:val="0"/>
        </w:rPr>
        <w:t>EMS Billing contains 2 concepts – The Billing condition and a “Level of Service” code as defined by CMS.  Is there a generic concept we can apply for the base definition?</w:t>
      </w:r>
    </w:p>
    <w:p w14:paraId="0D57535D" w14:textId="77777777" w:rsidR="00D33153" w:rsidRPr="00D33153" w:rsidRDefault="00D33153" w:rsidP="00D33153">
      <w:pPr>
        <w:pStyle w:val="AuthorInstructions"/>
        <w:rPr>
          <w:i w:val="0"/>
        </w:rPr>
      </w:pPr>
      <w:del w:id="146" w:author="Andrea K. Fourquet" w:date="2018-04-25T11:04:00Z">
        <w:r w:rsidRPr="00D33153" w:rsidDel="00610167">
          <w:rPr>
            <w:i w:val="0"/>
          </w:rPr>
          <w:delText xml:space="preserve">#6 </w:delText>
        </w:r>
      </w:del>
      <w:r w:rsidRPr="00D33153">
        <w:rPr>
          <w:i w:val="0"/>
        </w:rPr>
        <w:t xml:space="preserve">VITAL SIGNS Section – The LOINC codes used for the Oxygen Saturation in IHE PCC vs EMS PCR is different.  For the EMS PCR code="2708-6" Oxygen saturation in Arterial blood”. For the IHE PCC the LOINC code used is 2710-2 Oxygen Saturation. </w:t>
      </w:r>
    </w:p>
    <w:p w14:paraId="6A25D2A7" w14:textId="77777777" w:rsidR="00D33153" w:rsidRPr="00D33153" w:rsidRDefault="00D33153" w:rsidP="00D33153">
      <w:pPr>
        <w:pStyle w:val="AuthorInstructions"/>
        <w:rPr>
          <w:i w:val="0"/>
        </w:rPr>
      </w:pPr>
      <w:del w:id="147" w:author="Andrea K. Fourquet" w:date="2018-04-25T11:04:00Z">
        <w:r w:rsidRPr="00D33153" w:rsidDel="00610167">
          <w:rPr>
            <w:i w:val="0"/>
          </w:rPr>
          <w:delText xml:space="preserve">#7 – </w:delText>
        </w:r>
      </w:del>
      <w:r w:rsidRPr="00D33153">
        <w:rPr>
          <w:i w:val="0"/>
        </w:rPr>
        <w:t>The EMS VITAL SIGNS created a new Vital Signs Organizer to contain all of the additional Vital Signs collected.  Do we want to mirror that and create a new Vital Signs Organizer within the Vital Signs, or just add the additional types of Vital Signs to the Vital Signs Organizer?</w:t>
      </w:r>
    </w:p>
    <w:p w14:paraId="480F2F87" w14:textId="77777777" w:rsidR="00D33153" w:rsidRPr="00D33153" w:rsidRDefault="00D33153" w:rsidP="00D33153">
      <w:pPr>
        <w:pStyle w:val="AuthorInstructions"/>
        <w:rPr>
          <w:i w:val="0"/>
        </w:rPr>
      </w:pPr>
      <w:del w:id="148" w:author="Andrea K. Fourquet" w:date="2018-04-25T11:04:00Z">
        <w:r w:rsidRPr="00D33153" w:rsidDel="00610167">
          <w:rPr>
            <w:i w:val="0"/>
          </w:rPr>
          <w:delText xml:space="preserve">#8 </w:delText>
        </w:r>
      </w:del>
      <w:r w:rsidRPr="00D33153">
        <w:rPr>
          <w:i w:val="0"/>
        </w:rPr>
        <w:t>Where should the EMS Prior Aid Vitals be documented?  This is an indicator that Vital Signs were collected prior to the arrival of EMS and used.</w:t>
      </w:r>
    </w:p>
    <w:p w14:paraId="099F263D" w14:textId="77777777" w:rsidR="00D33153" w:rsidRPr="00D33153" w:rsidRDefault="00D33153" w:rsidP="00D33153">
      <w:pPr>
        <w:pStyle w:val="AuthorInstructions"/>
        <w:rPr>
          <w:i w:val="0"/>
        </w:rPr>
      </w:pPr>
      <w:del w:id="149" w:author="Andrea K. Fourquet" w:date="2018-04-25T11:04:00Z">
        <w:r w:rsidRPr="00D33153" w:rsidDel="00610167">
          <w:rPr>
            <w:i w:val="0"/>
          </w:rPr>
          <w:delText xml:space="preserve">#9 – </w:delText>
        </w:r>
      </w:del>
      <w:r w:rsidRPr="00D33153">
        <w:rPr>
          <w:i w:val="0"/>
        </w:rPr>
        <w:t xml:space="preserve">For the Current Medication, we have the ability to document </w:t>
      </w:r>
    </w:p>
    <w:p w14:paraId="398A9D9F" w14:textId="77777777" w:rsidR="00D33153" w:rsidDel="00610167" w:rsidRDefault="00D33153">
      <w:pPr>
        <w:pStyle w:val="AuthorInstructions"/>
        <w:rPr>
          <w:del w:id="150" w:author="Andrea K. Fourquet" w:date="2018-04-25T11:04:00Z"/>
          <w:i w:val="0"/>
        </w:rPr>
      </w:pPr>
      <w:r w:rsidRPr="00610167">
        <w:t xml:space="preserve">Drug Treatment Unknown </w:t>
      </w:r>
    </w:p>
    <w:p w14:paraId="15CD9DBA" w14:textId="77777777" w:rsidR="00D33153" w:rsidRPr="00610167" w:rsidRDefault="00D33153">
      <w:pPr>
        <w:pStyle w:val="AuthorInstructions"/>
        <w:rPr>
          <w:ins w:id="151" w:author="Lori Reed-Fourquet" w:date="2018-04-25T09:51:00Z"/>
          <w:i w:val="0"/>
        </w:rPr>
        <w:pPrChange w:id="152" w:author="Andrea K. Fourquet" w:date="2018-04-25T11:04:00Z">
          <w:pPr>
            <w:pStyle w:val="AuthorInstructions"/>
            <w:numPr>
              <w:numId w:val="21"/>
            </w:numPr>
            <w:ind w:left="720" w:hanging="360"/>
          </w:pPr>
        </w:pPrChange>
      </w:pPr>
      <w:ins w:id="153" w:author="Lori Reed-Fourquet" w:date="2018-04-25T09:51:00Z">
        <w:r w:rsidRPr="00610167">
          <w:rPr>
            <w:i w:val="0"/>
          </w:rPr>
          <w:t xml:space="preserve">No Drug Therapy Prescribed </w:t>
        </w:r>
      </w:ins>
    </w:p>
    <w:p w14:paraId="0C28AE8F" w14:textId="77777777" w:rsidR="00D33153" w:rsidRPr="00D33153" w:rsidRDefault="00D33153">
      <w:pPr>
        <w:pStyle w:val="AuthorInstructions"/>
        <w:rPr>
          <w:ins w:id="154" w:author="Lori Reed-Fourquet" w:date="2018-04-25T09:51:00Z"/>
          <w:i w:val="0"/>
        </w:rPr>
        <w:pPrChange w:id="155" w:author="Andrea K. Fourquet" w:date="2018-04-25T11:04:00Z">
          <w:pPr>
            <w:pStyle w:val="AuthorInstructions"/>
            <w:numPr>
              <w:numId w:val="21"/>
            </w:numPr>
            <w:ind w:left="720" w:hanging="360"/>
          </w:pPr>
        </w:pPrChange>
      </w:pPr>
      <w:ins w:id="156" w:author="Lori Reed-Fourquet" w:date="2018-04-25T09:51:00Z">
        <w:r w:rsidRPr="00D33153">
          <w:rPr>
            <w:i w:val="0"/>
          </w:rPr>
          <w:t xml:space="preserve">There are currently no codes to indicate the Patient is on Anticoagulants (without specifying the substance).  </w:t>
        </w:r>
      </w:ins>
    </w:p>
    <w:p w14:paraId="0FBD4A17" w14:textId="77777777" w:rsidR="00D33153" w:rsidRDefault="00D33153">
      <w:pPr>
        <w:pStyle w:val="AuthorInstructions"/>
        <w:rPr>
          <w:ins w:id="157" w:author="Andrea K. Fourquet" w:date="2018-04-25T11:05:00Z"/>
          <w:i w:val="0"/>
        </w:rPr>
      </w:pPr>
      <w:ins w:id="158" w:author="Lori Reed-Fourquet" w:date="2018-04-25T09:51:00Z">
        <w:del w:id="159" w:author="Andrea K. Fourquet" w:date="2018-04-25T11:05:00Z">
          <w:r w:rsidRPr="00D33153" w:rsidDel="00610167">
            <w:rPr>
              <w:i w:val="0"/>
            </w:rPr>
            <w:lastRenderedPageBreak/>
            <w:delText xml:space="preserve">#10 – </w:delText>
          </w:r>
        </w:del>
        <w:r w:rsidRPr="00D33153">
          <w:rPr>
            <w:i w:val="0"/>
          </w:rPr>
          <w:t>The plan is to use the EMS Situation to move forward the Chief Complaint  [Reason for</w:t>
        </w:r>
        <w:r w:rsidRPr="008120C1">
          <w:rPr>
            <w:i w:val="0"/>
          </w:rPr>
          <w:t xml:space="preserve"> Referral], Primary Impression, Primary Symptoms.  </w:t>
        </w:r>
      </w:ins>
      <w:ins w:id="160" w:author="Andrea K. Fourquet" w:date="2018-04-25T11:06:00Z">
        <w:r w:rsidR="00610167">
          <w:rPr>
            <w:i w:val="0"/>
          </w:rPr>
          <w:t xml:space="preserve">Public comment </w:t>
        </w:r>
      </w:ins>
      <w:ins w:id="161" w:author="Andrea K. Fourquet" w:date="2018-04-25T11:07:00Z">
        <w:r w:rsidR="00610167">
          <w:rPr>
            <w:i w:val="0"/>
          </w:rPr>
          <w:t>input</w:t>
        </w:r>
      </w:ins>
      <w:ins w:id="162" w:author="Andrea K. Fourquet" w:date="2018-04-25T11:06:00Z">
        <w:r w:rsidR="00610167">
          <w:rPr>
            <w:i w:val="0"/>
          </w:rPr>
          <w:t xml:space="preserve"> requested related to the </w:t>
        </w:r>
      </w:ins>
      <w:ins w:id="163" w:author="Lori Reed-Fourquet" w:date="2018-04-25T09:51:00Z">
        <w:del w:id="164" w:author="Andrea K. Fourquet" w:date="2018-04-25T11:06:00Z">
          <w:r w:rsidRPr="008120C1" w:rsidDel="00610167">
            <w:rPr>
              <w:i w:val="0"/>
            </w:rPr>
            <w:delText xml:space="preserve">However, these will be areas wher we will ask for Public Comment on the </w:delText>
          </w:r>
        </w:del>
        <w:r w:rsidRPr="008120C1">
          <w:rPr>
            <w:i w:val="0"/>
          </w:rPr>
          <w:t>transformat</w:t>
        </w:r>
        <w:r w:rsidRPr="00D33153">
          <w:rPr>
            <w:i w:val="0"/>
          </w:rPr>
          <w:t>ion of these fields.</w:t>
        </w:r>
      </w:ins>
    </w:p>
    <w:p w14:paraId="6BD0194A" w14:textId="77777777" w:rsidR="00610167" w:rsidRPr="00610167" w:rsidRDefault="00610167">
      <w:pPr>
        <w:pStyle w:val="ListParagraph"/>
        <w:ind w:left="0"/>
        <w:pPrChange w:id="165" w:author="Andrea K. Fourquet" w:date="2018-04-25T11:05:00Z">
          <w:pPr>
            <w:pStyle w:val="AuthorInstructions"/>
            <w:numPr>
              <w:numId w:val="23"/>
            </w:numPr>
            <w:tabs>
              <w:tab w:val="num" w:pos="360"/>
              <w:tab w:val="num" w:pos="720"/>
            </w:tabs>
            <w:ind w:left="720" w:hanging="720"/>
          </w:pPr>
        </w:pPrChange>
      </w:pPr>
      <w:ins w:id="166" w:author="Andrea K. Fourquet" w:date="2018-04-25T11:05:00Z">
        <w:r>
          <w:t xml:space="preserve">The Allergies and intolerances section concern was that the HL7 run report had similar content to the IHE PCC CDA, however the structures for the information are different. For discreet data import interoperability opting to use the IHE structure instead of the EMS run report concept is the best option. </w:t>
        </w:r>
      </w:ins>
    </w:p>
    <w:p w14:paraId="296709EB" w14:textId="77777777" w:rsidR="00CF283F" w:rsidRPr="00CC1EEB" w:rsidRDefault="00CF283F" w:rsidP="008616CB">
      <w:pPr>
        <w:pStyle w:val="Heading2"/>
        <w:numPr>
          <w:ilvl w:val="0"/>
          <w:numId w:val="0"/>
        </w:numPr>
        <w:rPr>
          <w:rFonts w:ascii="Times New Roman" w:hAnsi="Times New Roman"/>
          <w:b w:val="0"/>
          <w:noProof w:val="0"/>
          <w:kern w:val="0"/>
          <w:sz w:val="24"/>
        </w:rPr>
      </w:pPr>
      <w:bookmarkStart w:id="167" w:name="_Toc345074642"/>
      <w:bookmarkStart w:id="168" w:name="_Toc500238742"/>
      <w:bookmarkStart w:id="169" w:name="_Toc473170357"/>
      <w:bookmarkStart w:id="170" w:name="_Toc504625754"/>
      <w:r w:rsidRPr="00D26514">
        <w:rPr>
          <w:noProof w:val="0"/>
        </w:rPr>
        <w:t>Closed Issues</w:t>
      </w:r>
      <w:bookmarkEnd w:id="167"/>
      <w:bookmarkEnd w:id="168"/>
    </w:p>
    <w:p w14:paraId="70F454B5" w14:textId="77777777" w:rsidR="00BD126D" w:rsidRDefault="00BD126D">
      <w:pPr>
        <w:pStyle w:val="AuthorInstructions"/>
        <w:rPr>
          <w:i w:val="0"/>
        </w:rPr>
        <w:pPrChange w:id="171" w:author="clevy pomegranate-econsulting.com" w:date="2018-04-24T21:04:00Z">
          <w:pPr>
            <w:pStyle w:val="AuthorInstructions"/>
            <w:numPr>
              <w:numId w:val="24"/>
            </w:numPr>
            <w:tabs>
              <w:tab w:val="num" w:pos="360"/>
              <w:tab w:val="num" w:pos="720"/>
            </w:tabs>
            <w:ind w:left="720" w:hanging="720"/>
          </w:pPr>
        </w:pPrChange>
      </w:pPr>
      <w:r w:rsidRPr="0041542D">
        <w:rPr>
          <w:i w:val="0"/>
        </w:rPr>
        <w:t>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actually be included in the documents and notes.</w:t>
      </w:r>
    </w:p>
    <w:p w14:paraId="6862A9E0" w14:textId="77777777" w:rsidR="00CF283F" w:rsidRPr="00D26514" w:rsidRDefault="00BD126D" w:rsidP="00BD126D">
      <w:pPr>
        <w:pStyle w:val="BodyText"/>
      </w:pPr>
      <w:r>
        <w:t>(</w:t>
      </w:r>
      <w:r w:rsidRPr="009B3F5F">
        <w:t>2/12/2018</w:t>
      </w:r>
      <w:r>
        <w:t xml:space="preserve">) </w:t>
      </w:r>
      <w:r w:rsidR="001661F4" w:rsidRPr="009B3F5F">
        <w:t xml:space="preserve">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2C1BD59C" w14:textId="77777777" w:rsidR="009F5CF4" w:rsidRPr="00D26514" w:rsidRDefault="00747676" w:rsidP="00BB76BC">
      <w:pPr>
        <w:pStyle w:val="Heading1"/>
        <w:numPr>
          <w:ilvl w:val="0"/>
          <w:numId w:val="0"/>
        </w:numPr>
        <w:rPr>
          <w:noProof w:val="0"/>
        </w:rPr>
      </w:pPr>
      <w:bookmarkStart w:id="172" w:name="_Toc345074643"/>
      <w:bookmarkStart w:id="173" w:name="_Toc500238743"/>
      <w:r w:rsidRPr="00D26514">
        <w:rPr>
          <w:noProof w:val="0"/>
        </w:rPr>
        <w:lastRenderedPageBreak/>
        <w:t>General Introduction</w:t>
      </w:r>
      <w:bookmarkEnd w:id="172"/>
      <w:r w:rsidR="00623829" w:rsidRPr="00D26514">
        <w:rPr>
          <w:noProof w:val="0"/>
        </w:rPr>
        <w:t xml:space="preserve"> and Shared Appendices</w:t>
      </w:r>
      <w:bookmarkEnd w:id="173"/>
    </w:p>
    <w:p w14:paraId="42DE9657" w14:textId="77777777" w:rsidR="00623829" w:rsidRPr="00D26514" w:rsidRDefault="003B7860" w:rsidP="00EA3BCB">
      <w:pPr>
        <w:pStyle w:val="BodyText"/>
      </w:pPr>
      <w:r w:rsidRPr="00D26514">
        <w:t xml:space="preserve">The </w:t>
      </w:r>
      <w:hyperlink r:id="rId28"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703A6B2F" w14:textId="77777777" w:rsidR="00623829" w:rsidRPr="00D26514" w:rsidRDefault="00623829" w:rsidP="00EA3BCB">
      <w:pPr>
        <w:pStyle w:val="BodyText"/>
      </w:pPr>
    </w:p>
    <w:p w14:paraId="0C2ED347" w14:textId="7777777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7B6BFF2A" w14:textId="77777777" w:rsidR="003B7860" w:rsidRPr="00D26514" w:rsidRDefault="003B7860" w:rsidP="00EA3BCB">
      <w:pPr>
        <w:pStyle w:val="BodyText"/>
      </w:pPr>
      <w:bookmarkStart w:id="174" w:name="_Toc345074644"/>
    </w:p>
    <w:p w14:paraId="7928ED2F" w14:textId="77777777" w:rsidR="00747676" w:rsidRPr="00D26514" w:rsidRDefault="00747676" w:rsidP="00EA3BCB">
      <w:pPr>
        <w:pStyle w:val="Heading1"/>
        <w:pageBreakBefore w:val="0"/>
        <w:numPr>
          <w:ilvl w:val="0"/>
          <w:numId w:val="0"/>
        </w:numPr>
        <w:rPr>
          <w:noProof w:val="0"/>
        </w:rPr>
      </w:pPr>
      <w:bookmarkStart w:id="175" w:name="_Toc500238744"/>
      <w:r w:rsidRPr="00D26514">
        <w:rPr>
          <w:noProof w:val="0"/>
        </w:rPr>
        <w:t xml:space="preserve">Appendix A </w:t>
      </w:r>
      <w:bookmarkStart w:id="176" w:name="OLE_LINK1"/>
      <w:bookmarkStart w:id="177" w:name="OLE_LINK2"/>
      <w:r w:rsidR="00883B13" w:rsidRPr="00D26514">
        <w:rPr>
          <w:noProof w:val="0"/>
        </w:rPr>
        <w:t>–</w:t>
      </w:r>
      <w:bookmarkEnd w:id="176"/>
      <w:bookmarkEnd w:id="177"/>
      <w:r w:rsidRPr="00D26514">
        <w:rPr>
          <w:noProof w:val="0"/>
        </w:rPr>
        <w:t xml:space="preserve"> Actor Summary Definitions</w:t>
      </w:r>
      <w:bookmarkEnd w:id="174"/>
      <w:bookmarkEnd w:id="175"/>
    </w:p>
    <w:p w14:paraId="322018E3" w14:textId="77777777"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14679D3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356EDC7" w14:textId="77777777" w:rsidTr="00EA3BCB">
        <w:trPr>
          <w:cantSplit/>
          <w:tblHeader/>
          <w:jc w:val="center"/>
        </w:trPr>
        <w:tc>
          <w:tcPr>
            <w:tcW w:w="3078" w:type="dxa"/>
            <w:shd w:val="clear" w:color="auto" w:fill="D9D9D9"/>
          </w:tcPr>
          <w:p w14:paraId="6606741C" w14:textId="77777777" w:rsidR="00747676" w:rsidRPr="00D26514" w:rsidRDefault="00747676" w:rsidP="00EB71A2">
            <w:pPr>
              <w:pStyle w:val="TableEntryHeader"/>
              <w:ind w:left="0"/>
            </w:pPr>
            <w:r w:rsidRPr="00D26514">
              <w:t>Actor</w:t>
            </w:r>
            <w:r w:rsidR="00CA4B27" w:rsidRPr="00D26514">
              <w:t xml:space="preserve"> Name</w:t>
            </w:r>
          </w:p>
        </w:tc>
        <w:tc>
          <w:tcPr>
            <w:tcW w:w="6498" w:type="dxa"/>
            <w:shd w:val="clear" w:color="auto" w:fill="D9D9D9"/>
          </w:tcPr>
          <w:p w14:paraId="20A1340F" w14:textId="77777777" w:rsidR="00747676" w:rsidRPr="00D26514" w:rsidRDefault="00747676" w:rsidP="00EB71A2">
            <w:pPr>
              <w:pStyle w:val="TableEntryHeader"/>
              <w:ind w:left="0"/>
            </w:pPr>
            <w:r w:rsidRPr="00D26514">
              <w:t>Definition</w:t>
            </w:r>
          </w:p>
        </w:tc>
      </w:tr>
      <w:tr w:rsidR="00747676" w:rsidRPr="00D26514" w14:paraId="4E0B2413" w14:textId="77777777" w:rsidTr="00EA3BCB">
        <w:trPr>
          <w:cantSplit/>
          <w:jc w:val="center"/>
        </w:trPr>
        <w:tc>
          <w:tcPr>
            <w:tcW w:w="3078" w:type="dxa"/>
            <w:shd w:val="clear" w:color="auto" w:fill="auto"/>
          </w:tcPr>
          <w:p w14:paraId="18ECCC54" w14:textId="77777777" w:rsidR="00747676" w:rsidRPr="00D26514" w:rsidRDefault="00C27729">
            <w:pPr>
              <w:pStyle w:val="TableEntry"/>
              <w:ind w:left="0"/>
            </w:pPr>
            <w:r w:rsidRPr="00376959">
              <w:rPr>
                <w:rFonts w:eastAsia="Calibri"/>
              </w:rPr>
              <w:t>Transport Data C</w:t>
            </w:r>
            <w:r>
              <w:rPr>
                <w:rFonts w:eastAsia="Calibri"/>
              </w:rPr>
              <w:t xml:space="preserve">reator </w:t>
            </w:r>
          </w:p>
        </w:tc>
        <w:tc>
          <w:tcPr>
            <w:tcW w:w="6498" w:type="dxa"/>
            <w:shd w:val="clear" w:color="auto" w:fill="auto"/>
          </w:tcPr>
          <w:p w14:paraId="4F676E9C" w14:textId="77777777" w:rsidR="00747676" w:rsidRPr="00D26514" w:rsidRDefault="00C27729" w:rsidP="00EB71A2">
            <w:pPr>
              <w:pStyle w:val="TableEntry"/>
              <w:ind w:left="0"/>
            </w:pPr>
            <w:r>
              <w:t xml:space="preserve">Generates the transport information and sends it to the Transport Data Consumer </w:t>
            </w:r>
          </w:p>
        </w:tc>
      </w:tr>
      <w:tr w:rsidR="00747676" w:rsidRPr="00D26514" w14:paraId="16C88481" w14:textId="77777777" w:rsidTr="00EA3BCB">
        <w:trPr>
          <w:cantSplit/>
          <w:jc w:val="center"/>
        </w:trPr>
        <w:tc>
          <w:tcPr>
            <w:tcW w:w="3078" w:type="dxa"/>
            <w:shd w:val="clear" w:color="auto" w:fill="auto"/>
          </w:tcPr>
          <w:p w14:paraId="1C73B8BB" w14:textId="77777777" w:rsidR="00747676" w:rsidRPr="00D26514" w:rsidRDefault="00C27729" w:rsidP="00EB71A2">
            <w:pPr>
              <w:pStyle w:val="TableEntry"/>
              <w:ind w:left="0"/>
            </w:pPr>
            <w:r w:rsidRPr="00376959">
              <w:rPr>
                <w:rFonts w:eastAsia="Calibri"/>
              </w:rPr>
              <w:t>Transport Data Consumer</w:t>
            </w:r>
          </w:p>
        </w:tc>
        <w:tc>
          <w:tcPr>
            <w:tcW w:w="6498" w:type="dxa"/>
            <w:shd w:val="clear" w:color="auto" w:fill="auto"/>
          </w:tcPr>
          <w:p w14:paraId="1E82B0E2" w14:textId="77777777" w:rsidR="00747676" w:rsidRPr="00D26514" w:rsidRDefault="00C27729" w:rsidP="00EB71A2">
            <w:pPr>
              <w:pStyle w:val="TableEntry"/>
              <w:ind w:left="0"/>
            </w:pPr>
            <w:r>
              <w:t>Receives the transport data</w:t>
            </w:r>
          </w:p>
        </w:tc>
      </w:tr>
    </w:tbl>
    <w:p w14:paraId="258FF765" w14:textId="77777777" w:rsidR="008A63C9" w:rsidRPr="00D26514" w:rsidRDefault="008A63C9" w:rsidP="00EA3BCB">
      <w:pPr>
        <w:pStyle w:val="BodyText"/>
      </w:pPr>
      <w:bookmarkStart w:id="178" w:name="_Toc345074645"/>
    </w:p>
    <w:p w14:paraId="1F12AFD1" w14:textId="77777777" w:rsidR="00747676" w:rsidRPr="00D26514" w:rsidRDefault="00747676" w:rsidP="00EA3BCB">
      <w:pPr>
        <w:pStyle w:val="Heading1"/>
        <w:pageBreakBefore w:val="0"/>
        <w:numPr>
          <w:ilvl w:val="0"/>
          <w:numId w:val="0"/>
        </w:numPr>
        <w:rPr>
          <w:noProof w:val="0"/>
        </w:rPr>
      </w:pPr>
      <w:bookmarkStart w:id="179"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178"/>
      <w:bookmarkEnd w:id="179"/>
    </w:p>
    <w:p w14:paraId="2AEF9B66" w14:textId="77777777"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52973EB"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05C2D28D" w14:textId="77777777" w:rsidTr="00C27729">
        <w:trPr>
          <w:cantSplit/>
          <w:tblHeader/>
          <w:jc w:val="center"/>
        </w:trPr>
        <w:tc>
          <w:tcPr>
            <w:tcW w:w="4428" w:type="dxa"/>
            <w:shd w:val="clear" w:color="auto" w:fill="D9D9D9"/>
          </w:tcPr>
          <w:p w14:paraId="6250CC5F" w14:textId="77777777" w:rsidR="00747676" w:rsidRPr="00D26514" w:rsidRDefault="00747676" w:rsidP="007117B8">
            <w:pPr>
              <w:pStyle w:val="TableEntryHeader"/>
              <w:ind w:left="0"/>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50BD35B9" w14:textId="77777777" w:rsidR="00747676" w:rsidRPr="00D26514" w:rsidRDefault="00747676" w:rsidP="00EB71A2">
            <w:pPr>
              <w:pStyle w:val="TableEntryHeader"/>
              <w:ind w:left="0"/>
            </w:pPr>
            <w:r w:rsidRPr="00D26514">
              <w:t>Definition</w:t>
            </w:r>
          </w:p>
        </w:tc>
      </w:tr>
      <w:tr w:rsidR="00747676" w:rsidRPr="00D26514" w14:paraId="3C927BC8" w14:textId="77777777" w:rsidTr="00C27729">
        <w:trPr>
          <w:cantSplit/>
          <w:jc w:val="center"/>
        </w:trPr>
        <w:tc>
          <w:tcPr>
            <w:tcW w:w="4428" w:type="dxa"/>
            <w:shd w:val="clear" w:color="auto" w:fill="auto"/>
          </w:tcPr>
          <w:p w14:paraId="1E14249F" w14:textId="77777777" w:rsidR="00747676" w:rsidRPr="00EA3BCB" w:rsidRDefault="00432882">
            <w:pPr>
              <w:pStyle w:val="TableEntry"/>
              <w:ind w:left="0"/>
              <w:rPr>
                <w:i/>
              </w:rPr>
            </w:pPr>
            <w:r>
              <w:rPr>
                <w:rFonts w:eastAsia="Calibri"/>
              </w:rPr>
              <w:t xml:space="preserve">Mobile access to Healthcare Documents </w:t>
            </w:r>
          </w:p>
        </w:tc>
        <w:tc>
          <w:tcPr>
            <w:tcW w:w="5148" w:type="dxa"/>
            <w:shd w:val="clear" w:color="auto" w:fill="auto"/>
          </w:tcPr>
          <w:p w14:paraId="05CDA07C" w14:textId="77777777" w:rsidR="00747676" w:rsidRPr="00D26514" w:rsidRDefault="00432882" w:rsidP="00EB71A2">
            <w:pPr>
              <w:pStyle w:val="TableEntry"/>
              <w:ind w:left="0"/>
            </w:pPr>
            <w:commentRangeStart w:id="180"/>
            <w:r>
              <w:t>……………………</w:t>
            </w:r>
            <w:commentRangeEnd w:id="180"/>
            <w:r>
              <w:rPr>
                <w:rStyle w:val="CommentReference"/>
              </w:rPr>
              <w:commentReference w:id="180"/>
            </w:r>
          </w:p>
        </w:tc>
      </w:tr>
    </w:tbl>
    <w:p w14:paraId="5AA36D1D" w14:textId="77777777" w:rsidR="008A63C9" w:rsidRPr="00D26514" w:rsidRDefault="008A63C9" w:rsidP="00EA3BCB">
      <w:pPr>
        <w:pStyle w:val="BodyText"/>
      </w:pPr>
      <w:bookmarkStart w:id="181" w:name="_Toc345074646"/>
    </w:p>
    <w:p w14:paraId="4A9DD9FC" w14:textId="77777777" w:rsidR="00CF283F" w:rsidRPr="00D26514" w:rsidRDefault="00CF283F" w:rsidP="008616CB">
      <w:pPr>
        <w:pStyle w:val="PartTitle"/>
      </w:pPr>
      <w:bookmarkStart w:id="182" w:name="_Toc345074647"/>
      <w:bookmarkStart w:id="183" w:name="_Toc500238747"/>
      <w:bookmarkEnd w:id="181"/>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82"/>
      <w:bookmarkEnd w:id="183"/>
    </w:p>
    <w:p w14:paraId="24C07A55" w14:textId="77777777" w:rsidR="00B55350" w:rsidRPr="00D26514" w:rsidRDefault="00F455EA" w:rsidP="00C62E65">
      <w:pPr>
        <w:pStyle w:val="Heading2"/>
        <w:numPr>
          <w:ilvl w:val="0"/>
          <w:numId w:val="0"/>
        </w:numPr>
        <w:rPr>
          <w:noProof w:val="0"/>
        </w:rPr>
      </w:pPr>
      <w:bookmarkStart w:id="184" w:name="_Toc345074648"/>
      <w:bookmarkStart w:id="185" w:name="_Toc500238748"/>
      <w:bookmarkStart w:id="186" w:name="_Toc530206507"/>
      <w:bookmarkStart w:id="187" w:name="_Toc1388427"/>
      <w:bookmarkStart w:id="188" w:name="_Toc1388581"/>
      <w:bookmarkStart w:id="189" w:name="_Toc1456608"/>
      <w:bookmarkStart w:id="190" w:name="_Toc37034633"/>
      <w:bookmarkStart w:id="191"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184"/>
      <w:bookmarkEnd w:id="185"/>
    </w:p>
    <w:p w14:paraId="0721C3EF" w14:textId="77777777" w:rsidR="00F455EA" w:rsidRPr="00D26514" w:rsidRDefault="00F455EA" w:rsidP="007922ED">
      <w:pPr>
        <w:rPr>
          <w:i/>
        </w:rPr>
      </w:pPr>
    </w:p>
    <w:p w14:paraId="35664C04" w14:textId="77777777" w:rsidR="00F455EA" w:rsidRPr="00D26514" w:rsidRDefault="00F455EA" w:rsidP="00F455EA">
      <w:pPr>
        <w:pStyle w:val="Heading2"/>
        <w:numPr>
          <w:ilvl w:val="0"/>
          <w:numId w:val="0"/>
        </w:numPr>
        <w:rPr>
          <w:noProof w:val="0"/>
        </w:rPr>
      </w:pPr>
      <w:bookmarkStart w:id="192" w:name="_Toc345074649"/>
      <w:bookmarkStart w:id="193" w:name="_Toc500238749"/>
      <w:r w:rsidRPr="00D26514">
        <w:rPr>
          <w:noProof w:val="0"/>
        </w:rPr>
        <w:t>&lt;</w:t>
      </w:r>
      <w:r w:rsidRPr="00D26514">
        <w:rPr>
          <w:i/>
          <w:noProof w:val="0"/>
        </w:rPr>
        <w:t>Domain-specific additions</w:t>
      </w:r>
      <w:r w:rsidR="005672A9" w:rsidRPr="00D26514">
        <w:rPr>
          <w:i/>
          <w:noProof w:val="0"/>
        </w:rPr>
        <w:t>&gt;</w:t>
      </w:r>
      <w:bookmarkEnd w:id="192"/>
      <w:bookmarkEnd w:id="193"/>
    </w:p>
    <w:p w14:paraId="307F0507" w14:textId="77777777" w:rsidR="00303E20" w:rsidRPr="00D26514" w:rsidRDefault="00303E20">
      <w:pPr>
        <w:pStyle w:val="BodyText"/>
        <w:rPr>
          <w:i/>
          <w:iCs/>
        </w:rPr>
      </w:pPr>
      <w:bookmarkStart w:id="194" w:name="_Toc473170358"/>
      <w:bookmarkStart w:id="195" w:name="_Toc504625755"/>
      <w:bookmarkStart w:id="196" w:name="_Toc530206508"/>
      <w:bookmarkStart w:id="197" w:name="_Toc1388428"/>
      <w:bookmarkStart w:id="198" w:name="_Toc1388582"/>
      <w:bookmarkStart w:id="199" w:name="_Toc1456609"/>
      <w:bookmarkStart w:id="200" w:name="_Toc37034634"/>
      <w:bookmarkStart w:id="201" w:name="_Toc38846112"/>
      <w:bookmarkEnd w:id="169"/>
      <w:bookmarkEnd w:id="170"/>
      <w:bookmarkEnd w:id="186"/>
      <w:bookmarkEnd w:id="187"/>
      <w:bookmarkEnd w:id="188"/>
      <w:bookmarkEnd w:id="189"/>
      <w:bookmarkEnd w:id="190"/>
      <w:bookmarkEnd w:id="191"/>
    </w:p>
    <w:p w14:paraId="13F0B3A3" w14:textId="77777777" w:rsidR="00C52492" w:rsidRPr="00D26514" w:rsidRDefault="00FF4C4E" w:rsidP="00EA3BCB">
      <w:pPr>
        <w:pStyle w:val="BodyText"/>
      </w:pPr>
      <w:r w:rsidRPr="00D26514">
        <w:br w:type="page"/>
      </w:r>
    </w:p>
    <w:p w14:paraId="142842BE" w14:textId="77777777" w:rsidR="00C52492" w:rsidRPr="00D26514" w:rsidRDefault="00C52492" w:rsidP="00C52492">
      <w:pPr>
        <w:pStyle w:val="EditorInstructions"/>
      </w:pPr>
      <w:r w:rsidRPr="00D26514">
        <w:lastRenderedPageBreak/>
        <w:t>Add new Section #</w:t>
      </w:r>
    </w:p>
    <w:p w14:paraId="67953449" w14:textId="77777777" w:rsidR="00303E20" w:rsidRPr="00D26514" w:rsidRDefault="00303E20" w:rsidP="00303E20">
      <w:pPr>
        <w:pStyle w:val="Heading1"/>
        <w:pageBreakBefore w:val="0"/>
        <w:numPr>
          <w:ilvl w:val="0"/>
          <w:numId w:val="0"/>
        </w:numPr>
        <w:rPr>
          <w:noProof w:val="0"/>
        </w:rPr>
      </w:pPr>
      <w:bookmarkStart w:id="202" w:name="_Toc345074650"/>
      <w:bookmarkStart w:id="203" w:name="_Toc500238750"/>
      <w:r w:rsidRPr="00D26514">
        <w:rPr>
          <w:noProof w:val="0"/>
        </w:rPr>
        <w:t xml:space="preserve">X </w:t>
      </w:r>
      <w:r w:rsidR="00E12377">
        <w:rPr>
          <w:noProof w:val="0"/>
        </w:rPr>
        <w:t>Paramedicine Care Summary (PCS)</w:t>
      </w:r>
      <w:r w:rsidRPr="00D26514">
        <w:rPr>
          <w:noProof w:val="0"/>
        </w:rPr>
        <w:t xml:space="preserve"> Profile</w:t>
      </w:r>
      <w:bookmarkEnd w:id="202"/>
      <w:bookmarkEnd w:id="203"/>
    </w:p>
    <w:p w14:paraId="6203B660" w14:textId="77777777" w:rsidR="000C7A1F" w:rsidRDefault="000C7A1F" w:rsidP="000C7A1F">
      <w:pPr>
        <w:rPr>
          <w:rFonts w:asciiTheme="minorHAnsi" w:hAnsiTheme="minorHAnsi" w:cstheme="minorHAnsi"/>
        </w:rPr>
      </w:pPr>
      <w:bookmarkStart w:id="204" w:name="_Toc345074651"/>
      <w:bookmarkStart w:id="205" w:name="_Toc500238751"/>
      <w:r>
        <w:rPr>
          <w:rFonts w:asciiTheme="minorHAnsi" w:hAnsiTheme="minorHAnsi" w:cstheme="minorHAnsi"/>
        </w:rPr>
        <w:t>Currently, interventions and assessments are written into</w:t>
      </w:r>
      <w:r w:rsidR="00E6062D">
        <w:rPr>
          <w:rFonts w:asciiTheme="minorHAnsi" w:hAnsiTheme="minorHAnsi" w:cstheme="minorHAnsi"/>
        </w:rPr>
        <w:t xml:space="preserve"> an</w:t>
      </w:r>
      <w:r>
        <w:rPr>
          <w:rFonts w:asciiTheme="minorHAnsi" w:hAnsiTheme="minorHAnsi" w:cstheme="minorHAnsi"/>
        </w:rPr>
        <w:t xml:space="preserve"> amb</w:t>
      </w:r>
      <w:commentRangeStart w:id="206"/>
      <w:r>
        <w:rPr>
          <w:rFonts w:asciiTheme="minorHAnsi" w:hAnsiTheme="minorHAnsi" w:cstheme="minorHAnsi"/>
        </w:rPr>
        <w:t>ulan</w:t>
      </w:r>
      <w:commentRangeEnd w:id="206"/>
      <w:r w:rsidR="00F96423">
        <w:rPr>
          <w:rStyle w:val="CommentReference"/>
        </w:rPr>
        <w:commentReference w:id="206"/>
      </w:r>
      <w:r>
        <w:rPr>
          <w:rFonts w:asciiTheme="minorHAnsi" w:hAnsiTheme="minorHAnsi" w:cstheme="minorHAnsi"/>
        </w:rPr>
        <w:t xml:space="preserve">ce ePCR, and are either manually updated by the Emergency Medical Services (“EMS”) crew, or collected from electronic devices (e.g., </w:t>
      </w:r>
      <w:r w:rsidR="007760A4">
        <w:rPr>
          <w:rFonts w:asciiTheme="minorHAnsi" w:hAnsiTheme="minorHAnsi" w:cstheme="minorHAnsi"/>
        </w:rPr>
        <w:t>hemodynamic monitor)</w:t>
      </w:r>
      <w:r>
        <w:rPr>
          <w:rFonts w:asciiTheme="minorHAnsi" w:hAnsiTheme="minorHAnsi" w:cstheme="minorHAnsi"/>
        </w:rPr>
        <w:t>.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w:t>
      </w:r>
      <w:r w:rsidRPr="00340D18">
        <w:rPr>
          <w:rFonts w:asciiTheme="minorHAnsi" w:hAnsiTheme="minorHAnsi" w:cstheme="minorHAnsi"/>
        </w:rPr>
        <w:t xml:space="preserve"> this profile, the prehospital</w:t>
      </w:r>
      <w:r w:rsidR="00A1417F">
        <w:rPr>
          <w:rFonts w:asciiTheme="minorHAnsi" w:hAnsiTheme="minorHAnsi" w:cstheme="minorHAnsi"/>
        </w:rPr>
        <w:t xml:space="preserve"> and paramedicine</w:t>
      </w:r>
      <w:r w:rsidRPr="00340D18">
        <w:rPr>
          <w:rFonts w:asciiTheme="minorHAnsi" w:hAnsiTheme="minorHAnsi" w:cstheme="minorHAnsi"/>
        </w:rPr>
        <w:t xml:space="preserve"> interventions and patient assessments </w:t>
      </w:r>
      <w:r>
        <w:rPr>
          <w:rFonts w:asciiTheme="minorHAnsi" w:hAnsiTheme="minorHAnsi" w:cstheme="minorHAnsi"/>
        </w:rPr>
        <w:t>are made</w:t>
      </w:r>
      <w:r w:rsidRPr="00340D18">
        <w:rPr>
          <w:rFonts w:asciiTheme="minorHAnsi" w:hAnsiTheme="minorHAnsi" w:cstheme="minorHAnsi"/>
        </w:rPr>
        <w:t xml:space="preserve"> available to the hospital/</w:t>
      </w:r>
      <w:r>
        <w:rPr>
          <w:rFonts w:asciiTheme="minorHAnsi" w:hAnsiTheme="minorHAnsi" w:cstheme="minorHAnsi"/>
        </w:rPr>
        <w:t>e</w:t>
      </w:r>
      <w:r w:rsidRPr="00340D18">
        <w:rPr>
          <w:rFonts w:asciiTheme="minorHAnsi" w:hAnsiTheme="minorHAnsi" w:cstheme="minorHAnsi"/>
        </w:rPr>
        <w:t xml:space="preserve">mergency </w:t>
      </w:r>
      <w:r>
        <w:rPr>
          <w:rFonts w:asciiTheme="minorHAnsi" w:hAnsiTheme="minorHAnsi" w:cstheme="minorHAnsi"/>
        </w:rPr>
        <w:t>r</w:t>
      </w:r>
      <w:r w:rsidRPr="00340D18">
        <w:rPr>
          <w:rFonts w:asciiTheme="minorHAnsi" w:hAnsiTheme="minorHAnsi" w:cstheme="minorHAnsi"/>
        </w:rPr>
        <w:t xml:space="preserve">oom </w:t>
      </w:r>
      <w:r>
        <w:rPr>
          <w:rFonts w:asciiTheme="minorHAnsi" w:hAnsiTheme="minorHAnsi" w:cstheme="minorHAnsi"/>
        </w:rPr>
        <w:t xml:space="preserve">IT </w:t>
      </w:r>
      <w:r w:rsidRPr="00340D18">
        <w:rPr>
          <w:rFonts w:asciiTheme="minorHAnsi" w:hAnsiTheme="minorHAnsi" w:cstheme="minorHAnsi"/>
        </w:rPr>
        <w:t>system electronically when the patient arrives, or in advance of patient arrival</w:t>
      </w:r>
      <w:r>
        <w:rPr>
          <w:rFonts w:asciiTheme="minorHAnsi" w:hAnsiTheme="minorHAnsi" w:cstheme="minorHAnsi"/>
        </w:rPr>
        <w:t xml:space="preserve"> to the hospital. This informs medical decision making during the hospital treatment and provides the opportunity to save patient lives.</w:t>
      </w:r>
    </w:p>
    <w:p w14:paraId="43786342" w14:textId="77777777" w:rsidR="000C7A1F" w:rsidRPr="00A87624" w:rsidRDefault="000C7A1F" w:rsidP="000C7A1F">
      <w:pPr>
        <w:pStyle w:val="AuthorInstructions"/>
        <w:rPr>
          <w:rFonts w:asciiTheme="minorHAnsi" w:hAnsiTheme="minorHAnsi" w:cstheme="minorHAnsi"/>
          <w:i w:val="0"/>
        </w:rPr>
      </w:pPr>
      <w:r w:rsidRPr="00A87624">
        <w:rPr>
          <w:rFonts w:asciiTheme="minorHAnsi" w:hAnsiTheme="minorHAnsi" w:cstheme="minorHAnsi"/>
          <w:i w:val="0"/>
        </w:rPr>
        <w:t>This profile provide</w:t>
      </w:r>
      <w:r>
        <w:rPr>
          <w:rFonts w:asciiTheme="minorHAnsi" w:hAnsiTheme="minorHAnsi" w:cstheme="minorHAnsi"/>
          <w:i w:val="0"/>
        </w:rPr>
        <w:t>s</w:t>
      </w:r>
      <w:r w:rsidRPr="00A87624">
        <w:rPr>
          <w:rFonts w:asciiTheme="minorHAnsi" w:hAnsiTheme="minorHAnsi" w:cstheme="minorHAnsi"/>
          <w:i w:val="0"/>
        </w:rPr>
        <w:t xml:space="preserve"> a </w:t>
      </w:r>
      <w:r>
        <w:rPr>
          <w:rFonts w:asciiTheme="minorHAnsi" w:hAnsiTheme="minorHAnsi" w:cstheme="minorHAnsi"/>
          <w:i w:val="0"/>
        </w:rPr>
        <w:t>mechanism</w:t>
      </w:r>
      <w:r w:rsidRPr="00A87624">
        <w:rPr>
          <w:rFonts w:asciiTheme="minorHAnsi" w:hAnsiTheme="minorHAnsi" w:cstheme="minorHAnsi"/>
          <w:i w:val="0"/>
        </w:rPr>
        <w:t xml:space="preserve"> for</w:t>
      </w:r>
      <w:r w:rsidR="00E6062D">
        <w:rPr>
          <w:rFonts w:asciiTheme="minorHAnsi" w:hAnsiTheme="minorHAnsi" w:cstheme="minorHAnsi"/>
          <w:i w:val="0"/>
        </w:rPr>
        <w:t xml:space="preserve"> paramedicine</w:t>
      </w:r>
      <w:r w:rsidRPr="00A87624">
        <w:rPr>
          <w:rFonts w:asciiTheme="minorHAnsi" w:hAnsiTheme="minorHAnsi" w:cstheme="minorHAnsi"/>
          <w:i w:val="0"/>
        </w:rPr>
        <w:t xml:space="preserve"> systems to send </w:t>
      </w:r>
      <w:r>
        <w:rPr>
          <w:rFonts w:asciiTheme="minorHAnsi" w:hAnsiTheme="minorHAnsi" w:cstheme="minorHAnsi"/>
          <w:i w:val="0"/>
        </w:rPr>
        <w:t xml:space="preserve">relevant patient data captured during </w:t>
      </w:r>
      <w:r w:rsidRPr="00A87624">
        <w:rPr>
          <w:rFonts w:asciiTheme="minorHAnsi" w:hAnsiTheme="minorHAnsi" w:cstheme="minorHAnsi"/>
          <w:i w:val="0"/>
        </w:rPr>
        <w:t>transport (e.g.</w:t>
      </w:r>
      <w:r>
        <w:rPr>
          <w:rFonts w:asciiTheme="minorHAnsi" w:hAnsiTheme="minorHAnsi" w:cstheme="minorHAnsi"/>
          <w:i w:val="0"/>
        </w:rPr>
        <w:t>,</w:t>
      </w:r>
      <w:r w:rsidRPr="00A87624">
        <w:rPr>
          <w:rFonts w:asciiTheme="minorHAnsi" w:hAnsiTheme="minorHAnsi" w:cstheme="minorHAnsi"/>
          <w:i w:val="0"/>
        </w:rPr>
        <w:t xml:space="preserve"> patient </w:t>
      </w:r>
      <w:r>
        <w:rPr>
          <w:rFonts w:asciiTheme="minorHAnsi" w:hAnsiTheme="minorHAnsi" w:cstheme="minorHAnsi"/>
          <w:i w:val="0"/>
        </w:rPr>
        <w:t xml:space="preserve">medical </w:t>
      </w:r>
      <w:r w:rsidRPr="00A87624">
        <w:rPr>
          <w:rFonts w:asciiTheme="minorHAnsi" w:hAnsiTheme="minorHAnsi" w:cstheme="minorHAnsi"/>
          <w:i w:val="0"/>
        </w:rPr>
        <w:t>history, medications, allergies, updated vitals,</w:t>
      </w:r>
      <w:r>
        <w:rPr>
          <w:rFonts w:asciiTheme="minorHAnsi" w:hAnsiTheme="minorHAnsi" w:cstheme="minorHAnsi"/>
          <w:i w:val="0"/>
        </w:rPr>
        <w:t xml:space="preserve"> </w:t>
      </w:r>
      <w:r w:rsidRPr="00A87624">
        <w:rPr>
          <w:rFonts w:asciiTheme="minorHAnsi" w:hAnsiTheme="minorHAnsi" w:cstheme="minorHAnsi"/>
          <w:i w:val="0"/>
        </w:rPr>
        <w:t>interventions) to the hospital EMR system</w:t>
      </w:r>
      <w:r>
        <w:rPr>
          <w:rFonts w:asciiTheme="minorHAnsi" w:hAnsiTheme="minorHAnsi" w:cstheme="minorHAnsi"/>
          <w:i w:val="0"/>
        </w:rPr>
        <w:t>s ahead of the patient’s arrival to the hospital. This allows for the hospital staff to understand the patient condition prior to arrival providing much greater opportunity for life saving decisions.</w:t>
      </w:r>
      <w:r w:rsidRPr="00A87624">
        <w:rPr>
          <w:rFonts w:asciiTheme="minorHAnsi" w:hAnsiTheme="minorHAnsi" w:cstheme="minorHAnsi"/>
          <w:i w:val="0"/>
        </w:rPr>
        <w:t xml:space="preserve"> </w:t>
      </w:r>
    </w:p>
    <w:p w14:paraId="7C84A168" w14:textId="77777777" w:rsidR="00A85861" w:rsidRPr="00D26514" w:rsidRDefault="00CF283F" w:rsidP="00D91815">
      <w:pPr>
        <w:pStyle w:val="Heading2"/>
        <w:numPr>
          <w:ilvl w:val="0"/>
          <w:numId w:val="0"/>
        </w:numPr>
        <w:rPr>
          <w:noProof w:val="0"/>
        </w:rPr>
      </w:pPr>
      <w:r w:rsidRPr="00D26514">
        <w:rPr>
          <w:noProof w:val="0"/>
        </w:rPr>
        <w:t xml:space="preserve">X.1 </w:t>
      </w:r>
      <w:r w:rsidR="00E12377">
        <w:rPr>
          <w:noProof w:val="0"/>
        </w:rPr>
        <w:t>PCS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194"/>
      <w:bookmarkEnd w:id="195"/>
      <w:bookmarkEnd w:id="196"/>
      <w:bookmarkEnd w:id="197"/>
      <w:bookmarkEnd w:id="198"/>
      <w:bookmarkEnd w:id="199"/>
      <w:bookmarkEnd w:id="200"/>
      <w:bookmarkEnd w:id="201"/>
      <w:r w:rsidR="008608EF" w:rsidRPr="00D26514">
        <w:rPr>
          <w:noProof w:val="0"/>
        </w:rPr>
        <w:t>, and Content Modules</w:t>
      </w:r>
      <w:bookmarkStart w:id="207" w:name="_Toc473170359"/>
      <w:bookmarkStart w:id="208" w:name="_Toc504625756"/>
      <w:bookmarkStart w:id="209" w:name="_Toc530206509"/>
      <w:bookmarkStart w:id="210" w:name="_Toc1388429"/>
      <w:bookmarkStart w:id="211" w:name="_Toc1388583"/>
      <w:bookmarkStart w:id="212" w:name="_Toc1456610"/>
      <w:bookmarkStart w:id="213" w:name="_Toc37034635"/>
      <w:bookmarkStart w:id="214" w:name="_Toc38846113"/>
      <w:bookmarkEnd w:id="204"/>
      <w:bookmarkEnd w:id="205"/>
    </w:p>
    <w:p w14:paraId="07310919" w14:textId="77777777" w:rsidR="001271C8" w:rsidRPr="00D26514" w:rsidRDefault="001271C8" w:rsidP="001271C8">
      <w:pPr>
        <w:pStyle w:val="BodyText"/>
      </w:pPr>
      <w:r w:rsidRPr="00D26514">
        <w:t xml:space="preserve">This section defines the actors, transactions, and/or content modules in this profile. General definitions of actors are given in the </w:t>
      </w:r>
      <w:bookmarkStart w:id="215" w:name="OLE_LINK25"/>
      <w:bookmarkStart w:id="216" w:name="OLE_LINK82"/>
      <w:r w:rsidRPr="00D26514">
        <w:t>Technical Frameworks General Introduction Appendix A</w:t>
      </w:r>
      <w:bookmarkEnd w:id="215"/>
      <w:bookmarkEnd w:id="216"/>
      <w:r w:rsidRPr="00D26514">
        <w:t xml:space="preserve">. IHE Transactions can be found in the Technical Frameworks General Introduction Appendix B. Both appendices are located at </w:t>
      </w:r>
      <w:hyperlink r:id="rId29" w:anchor="GenIntro" w:history="1">
        <w:r w:rsidRPr="00D26514">
          <w:rPr>
            <w:rStyle w:val="Hyperlink"/>
          </w:rPr>
          <w:t>http://ihe.net/Technical_Frameworks/#GenIntro</w:t>
        </w:r>
      </w:hyperlink>
    </w:p>
    <w:p w14:paraId="7F36B05C" w14:textId="77777777" w:rsidR="001271C8" w:rsidRDefault="001271C8" w:rsidP="001271C8">
      <w:pPr>
        <w:pStyle w:val="BodyText"/>
      </w:pPr>
    </w:p>
    <w:p w14:paraId="7018C709" w14:textId="77777777" w:rsidR="00D91815" w:rsidRDefault="009977B8" w:rsidP="00BB76BC">
      <w:pPr>
        <w:pStyle w:val="BodyText"/>
      </w:pPr>
      <w:r w:rsidRPr="00DE0823">
        <w:rPr>
          <w:noProof/>
        </w:rPr>
        <mc:AlternateContent>
          <mc:Choice Requires="wpg">
            <w:drawing>
              <wp:anchor distT="0" distB="0" distL="114300" distR="114300" simplePos="0" relativeHeight="251671040" behindDoc="0" locked="0" layoutInCell="1" allowOverlap="1" wp14:anchorId="0375BC5C" wp14:editId="56C7B4BE">
                <wp:simplePos x="0" y="0"/>
                <wp:positionH relativeFrom="column">
                  <wp:posOffset>685800</wp:posOffset>
                </wp:positionH>
                <wp:positionV relativeFrom="paragraph">
                  <wp:posOffset>755064</wp:posOffset>
                </wp:positionV>
                <wp:extent cx="4297680" cy="773724"/>
                <wp:effectExtent l="0" t="0" r="0" b="7620"/>
                <wp:wrapNone/>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7680" cy="773724"/>
                          <a:chOff x="0" y="0"/>
                          <a:chExt cx="813292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865642" y="438770"/>
                            <a:ext cx="2267281" cy="657593"/>
                          </a:xfrm>
                          <a:prstGeom prst="rect">
                            <a:avLst/>
                          </a:prstGeom>
                          <a:noFill/>
                        </wps:spPr>
                        <wps:txbx>
                          <w:txbxContent>
                            <w:p w14:paraId="05763459" w14:textId="77777777" w:rsidR="004456C1" w:rsidRPr="00DE0823" w:rsidRDefault="004456C1" w:rsidP="009977B8">
                              <w:pPr>
                                <w:pStyle w:val="NormalWeb"/>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359384" y="428228"/>
                            <a:ext cx="2329406" cy="737318"/>
                          </a:xfrm>
                          <a:prstGeom prst="rect">
                            <a:avLst/>
                          </a:prstGeom>
                          <a:noFill/>
                        </wps:spPr>
                        <wps:txbx>
                          <w:txbxContent>
                            <w:p w14:paraId="2B0D312A" w14:textId="77777777" w:rsidR="004456C1" w:rsidRDefault="004456C1"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6267769D" w14:textId="77777777" w:rsidR="004456C1" w:rsidRDefault="004456C1" w:rsidP="009977B8">
                              <w:pPr>
                                <w:pStyle w:val="NormalWeb"/>
                                <w:jc w:val="center"/>
                                <w:rPr>
                                  <w:color w:val="000000"/>
                                  <w:sz w:val="20"/>
                                  <w:szCs w:val="20"/>
                                </w:rPr>
                              </w:pPr>
                              <w:r w:rsidRPr="00DE0823">
                                <w:rPr>
                                  <w:color w:val="000000"/>
                                  <w:sz w:val="20"/>
                                  <w:szCs w:val="20"/>
                                </w:rPr>
                                <w:t>Document Sharing</w:t>
                              </w:r>
                            </w:p>
                            <w:p w14:paraId="363E5401" w14:textId="77777777" w:rsidR="004456C1" w:rsidRDefault="004456C1" w:rsidP="009977B8">
                              <w:pPr>
                                <w:pStyle w:val="NormalWeb"/>
                                <w:jc w:val="center"/>
                              </w:pPr>
                              <w:r w:rsidRPr="00DE0823">
                                <w:rPr>
                                  <w:color w:val="000000"/>
                                  <w:sz w:val="20"/>
                                  <w:szCs w:val="20"/>
                                </w:rPr>
                                <w:t xml:space="preserve"> [PCC-1]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75BC5C" id="Group 18" o:spid="_x0000_s1027" style="position:absolute;margin-left:54pt;margin-top:59.45pt;width:338.4pt;height:60.9pt;z-index:251671040;mso-position-horizontal-relative:text;mso-position-vertical-relative:text;mso-width-relative:margin;mso-height-relative:margin" coordsize="8132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0ADEFkb2JlX0NNAAH/7gAOQWRv&#10;YmUAZIAAAAAB/9sAhAAMCAgICQgMCQkMEQsKCxEVDwwMDxUYExMVExMYEQwMDAwMDBEMDAwMDAwM&#10;DAwMDAwMDAwMDAwMDAwMDAwMDAwMAQ0LCw0ODRAODhAUDg4OFBQODg4OFBEMDAwMDBERDAwMDAwM&#10;EQwMDAwMDAwMDAwMDAwMDAwMDAwMDAwMDAwMDAz/wAARCABq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DWgAAAABSZ2h0bG9uZwAABQo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C&#10;P/AAAAAAAAA4QklNBBQAAAAAAAQAAAACOEJJTQQMAAAAABjhAAAAAQAAAKAAAABqAAAB4AAAxsAA&#10;ABjFABgAAf/Y/+AAEEpGSUYAAQIAAEgASAAA/+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0A&#10;DEFkb2JlX0NNAAH/7gAOQWRvYmUAZIAAAAAB/9sAhAAMCAgICQgMCQkMEQsKCxEVDwwMDxUYExMV&#10;ExMYEQwMDAwMDBEMDAwMDAwMDAwMDAwMDAwMDAwMDAwMDAwMDAwMAQ0LCw0ODRAODhAUDg4OFBQO&#10;Dg4OFBEMDAwMDBERDAwMDAwMEQwMDAwMDAwMDAwMDAwMDAwMDAwMDAwMDAwMDAz/wAARCABq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ODc5QkNFQzQzMTYyMDE1ODI4QkVDNzg5NTVDRTIxRjciPiA8eG1wVFBn&#10;Ok1heFBhZ2VTaXplIHN0RGltOnc9IjE4LjAwMDAwMCIgc3REaW06aD0iMTIuMDAwMDAwIiBzdERp&#10;bTp1bml0PSJJbmNoZX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NaBQoDAREAAhEBAxEB/90A&#10;BACi/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0N/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1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aJP/Cxv/mZPwO/8Mfv3/3fdV+9HpRBwbrS39+6f697917r/9Lf&#10;49+691737r3Xvfuvde9+691737r3WgJ/wrJ+eDdid4db/AzY2daXaPRNNR9m9yUtHIftq/t/eGFJ&#10;2bha8iRkml2L11ljVJpAUS7llR9UkIEej0phWgLevWn579091vtf8JQ/5dqbI603l/MP7Kwif3o7&#10;WTJ9a/H2KupiKjDdcYXKS0nYO+KYTAhJ977pxq4ulkVUliosPUlWeGv9+HSeZs6R1uSe99M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">
                <v:rect id="Rectangle 46" o:spid="_x0000_s1028"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9"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30"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31" o:title="Image result for cloud"/>
                </v:shape>
                <v:shape id="TextBox 12" o:spid="_x0000_s1032" type="#_x0000_t202" style="position:absolute;left:58656;top:4387;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5763459" w14:textId="77777777" w:rsidR="004456C1" w:rsidRPr="00DE0823" w:rsidRDefault="004456C1" w:rsidP="009977B8">
                        <w:pPr>
                          <w:pStyle w:val="NormalWeb"/>
                          <w:rPr>
                            <w:color w:val="000000"/>
                            <w:sz w:val="20"/>
                            <w:szCs w:val="20"/>
                          </w:rPr>
                        </w:pPr>
                        <w:r w:rsidRPr="00DE0823">
                          <w:rPr>
                            <w:color w:val="000000"/>
                            <w:sz w:val="20"/>
                            <w:szCs w:val="20"/>
                          </w:rPr>
                          <w:t xml:space="preserve">Content Consumer </w:t>
                        </w:r>
                      </w:p>
                    </w:txbxContent>
                  </v:textbox>
                </v:shape>
                <v:shape id="TextBox 15" o:spid="_x0000_s1033" type="#_x0000_t202" style="position:absolute;left:3593;top:4282;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B0D312A" w14:textId="77777777" w:rsidR="004456C1" w:rsidRDefault="004456C1"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v:textbox>
                </v:shape>
                <v:shape id="TextBox 14" o:spid="_x0000_s1034"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267769D" w14:textId="77777777" w:rsidR="004456C1" w:rsidRDefault="004456C1" w:rsidP="009977B8">
                        <w:pPr>
                          <w:pStyle w:val="NormalWeb"/>
                          <w:jc w:val="center"/>
                          <w:rPr>
                            <w:color w:val="000000"/>
                            <w:sz w:val="20"/>
                            <w:szCs w:val="20"/>
                          </w:rPr>
                        </w:pPr>
                        <w:r w:rsidRPr="00DE0823">
                          <w:rPr>
                            <w:color w:val="000000"/>
                            <w:sz w:val="20"/>
                            <w:szCs w:val="20"/>
                          </w:rPr>
                          <w:t>Document Sharing</w:t>
                        </w:r>
                      </w:p>
                      <w:p w14:paraId="363E5401" w14:textId="77777777" w:rsidR="004456C1" w:rsidRDefault="004456C1" w:rsidP="009977B8">
                        <w:pPr>
                          <w:pStyle w:val="NormalWeb"/>
                          <w:jc w:val="center"/>
                        </w:pPr>
                        <w:r w:rsidRPr="00DE0823">
                          <w:rPr>
                            <w:color w:val="000000"/>
                            <w:sz w:val="20"/>
                            <w:szCs w:val="20"/>
                          </w:rPr>
                          <w:t xml:space="preserve"> [PCC-1]</w:t>
                        </w:r>
                      </w:p>
                    </w:txbxContent>
                  </v:textbox>
                </v:shape>
              </v:group>
            </w:pict>
          </mc:Fallback>
        </mc:AlternateContent>
      </w:r>
      <w:r w:rsidR="001271C8" w:rsidRPr="00D26514">
        <w:t xml:space="preserve">Figure X.1-1 shows the actors directly involved in the </w:t>
      </w:r>
      <w:r w:rsidR="00E12377">
        <w:t>PCS</w:t>
      </w:r>
      <w:r w:rsidR="001271C8" w:rsidRPr="00D26514">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019889CD" w14:textId="77777777" w:rsidR="009977B8" w:rsidRDefault="009977B8" w:rsidP="00BB76BC">
      <w:pPr>
        <w:pStyle w:val="BodyText"/>
      </w:pPr>
    </w:p>
    <w:p w14:paraId="53EB35BE" w14:textId="77777777" w:rsidR="009977B8" w:rsidRPr="001271C8" w:rsidRDefault="009977B8" w:rsidP="00BB76BC">
      <w:pPr>
        <w:pStyle w:val="BodyText"/>
        <w:rPr>
          <w:i/>
        </w:rPr>
      </w:pPr>
    </w:p>
    <w:p w14:paraId="0179A3AD" w14:textId="77777777" w:rsidR="006D74EE" w:rsidRPr="00D26514" w:rsidRDefault="00DE0823" w:rsidP="006D74EE">
      <w:pPr>
        <w:pStyle w:val="BodyText"/>
        <w:jc w:val="center"/>
      </w:pPr>
      <w:r w:rsidRPr="00DE0823">
        <w:rPr>
          <w:noProof/>
        </w:rPr>
        <w:t xml:space="preserve"> </w:t>
      </w:r>
    </w:p>
    <w:p w14:paraId="3288E722" w14:textId="77777777" w:rsidR="009977B8" w:rsidRDefault="009977B8" w:rsidP="009977B8">
      <w:pPr>
        <w:pStyle w:val="FigureTitle"/>
        <w:jc w:val="right"/>
      </w:pPr>
    </w:p>
    <w:p w14:paraId="4917E18A" w14:textId="77777777" w:rsidR="006D74EE" w:rsidRDefault="006D74EE" w:rsidP="006D74EE">
      <w:pPr>
        <w:pStyle w:val="FigureTitle"/>
      </w:pPr>
      <w:r w:rsidRPr="00D26514">
        <w:t xml:space="preserve">Figure X.1-1: </w:t>
      </w:r>
      <w:r w:rsidR="00A1417F">
        <w:t xml:space="preserve">PCS </w:t>
      </w:r>
      <w:r w:rsidRPr="00D26514">
        <w:t>Actor Diagram</w:t>
      </w:r>
    </w:p>
    <w:p w14:paraId="34343679" w14:textId="77777777" w:rsidR="006D74EE" w:rsidRDefault="006D74EE" w:rsidP="006D74EE">
      <w:pPr>
        <w:pStyle w:val="FigureTitle"/>
      </w:pPr>
    </w:p>
    <w:p w14:paraId="521A9F1D" w14:textId="77777777" w:rsidR="007B7172" w:rsidRDefault="007B7172" w:rsidP="006D74EE">
      <w:pPr>
        <w:pStyle w:val="FigureTitle"/>
      </w:pPr>
    </w:p>
    <w:p w14:paraId="62570F99" w14:textId="77777777" w:rsidR="007B7172" w:rsidRDefault="007B7172" w:rsidP="006D74EE">
      <w:pPr>
        <w:pStyle w:val="FigureTitle"/>
      </w:pPr>
      <w:r w:rsidRPr="00DE0823">
        <w:rPr>
          <w:noProof/>
        </w:rPr>
        <mc:AlternateContent>
          <mc:Choice Requires="wpg">
            <w:drawing>
              <wp:anchor distT="0" distB="0" distL="114300" distR="114300" simplePos="0" relativeHeight="251673088" behindDoc="0" locked="0" layoutInCell="1" allowOverlap="1" wp14:anchorId="466DB404" wp14:editId="799FD2DE">
                <wp:simplePos x="0" y="0"/>
                <wp:positionH relativeFrom="margin">
                  <wp:posOffset>933450</wp:posOffset>
                </wp:positionH>
                <wp:positionV relativeFrom="paragraph">
                  <wp:posOffset>-125730</wp:posOffset>
                </wp:positionV>
                <wp:extent cx="4291330" cy="773688"/>
                <wp:effectExtent l="0" t="0" r="0" b="7620"/>
                <wp:wrapNone/>
                <wp:docPr id="54"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1330" cy="773688"/>
                          <a:chOff x="0" y="0"/>
                          <a:chExt cx="8120907" cy="1269416"/>
                        </a:xfrm>
                      </wpg:grpSpPr>
                      <wps:wsp>
                        <wps:cNvPr id="55" name="Rectangle 55">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8" name="Picture 58"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12">
                          <a:extLst/>
                        </wps:cNvPr>
                        <wps:cNvSpPr txBox="1"/>
                        <wps:spPr>
                          <a:xfrm>
                            <a:off x="5853626" y="272004"/>
                            <a:ext cx="2267281" cy="657593"/>
                          </a:xfrm>
                          <a:prstGeom prst="rect">
                            <a:avLst/>
                          </a:prstGeom>
                          <a:noFill/>
                        </wps:spPr>
                        <wps:txbx>
                          <w:txbxContent>
                            <w:p w14:paraId="23CFEFEB" w14:textId="77777777" w:rsidR="004456C1" w:rsidRPr="00DE0823" w:rsidRDefault="004456C1" w:rsidP="007B7172">
                              <w:pPr>
                                <w:pStyle w:val="NormalWeb"/>
                                <w:rPr>
                                  <w:color w:val="000000"/>
                                  <w:sz w:val="20"/>
                                  <w:szCs w:val="20"/>
                                </w:rPr>
                              </w:pPr>
                              <w:r>
                                <w:rPr>
                                  <w:color w:val="000000"/>
                                  <w:sz w:val="20"/>
                                  <w:szCs w:val="20"/>
                                </w:rPr>
                                <w:t>Transport Data</w:t>
                              </w:r>
                              <w:r w:rsidRPr="00DE0823">
                                <w:rPr>
                                  <w:color w:val="000000"/>
                                  <w:sz w:val="20"/>
                                  <w:szCs w:val="20"/>
                                </w:rPr>
                                <w:t xml:space="preserve"> Consumer </w:t>
                              </w:r>
                            </w:p>
                          </w:txbxContent>
                        </wps:txbx>
                        <wps:bodyPr wrap="square" rtlCol="0">
                          <a:noAutofit/>
                        </wps:bodyPr>
                      </wps:wsp>
                      <wps:wsp>
                        <wps:cNvPr id="60" name="TextBox 15">
                          <a:extLst/>
                        </wps:cNvPr>
                        <wps:cNvSpPr txBox="1"/>
                        <wps:spPr>
                          <a:xfrm>
                            <a:off x="46949" y="271948"/>
                            <a:ext cx="2329406" cy="737318"/>
                          </a:xfrm>
                          <a:prstGeom prst="rect">
                            <a:avLst/>
                          </a:prstGeom>
                          <a:noFill/>
                        </wps:spPr>
                        <wps:txbx>
                          <w:txbxContent>
                            <w:p w14:paraId="0D9F01A2" w14:textId="77777777" w:rsidR="004456C1" w:rsidRDefault="004456C1" w:rsidP="007B7172">
                              <w:pPr>
                                <w:pStyle w:val="NormalWeb"/>
                              </w:pPr>
                              <w:r>
                                <w:rPr>
                                  <w:color w:val="000000"/>
                                  <w:sz w:val="20"/>
                                  <w:szCs w:val="20"/>
                                </w:rPr>
                                <w:t xml:space="preserve">Transport Data Creator  </w:t>
                              </w:r>
                              <w:r>
                                <w:rPr>
                                  <w:rFonts w:asciiTheme="minorHAnsi" w:hAnsi="Calibri" w:cstheme="minorBidi"/>
                                  <w:color w:val="000000" w:themeColor="text1"/>
                                  <w:kern w:val="24"/>
                                  <w:sz w:val="36"/>
                                  <w:szCs w:val="36"/>
                                </w:rPr>
                                <w:t xml:space="preserve"> </w:t>
                              </w:r>
                            </w:p>
                          </w:txbxContent>
                        </wps:txbx>
                        <wps:bodyPr wrap="square" rtlCol="0">
                          <a:noAutofit/>
                        </wps:bodyPr>
                      </wps:wsp>
                      <wps:wsp>
                        <wps:cNvPr id="61" name="TextBox 14">
                          <a:extLst/>
                        </wps:cNvPr>
                        <wps:cNvSpPr txBox="1"/>
                        <wps:spPr>
                          <a:xfrm>
                            <a:off x="2944072" y="153543"/>
                            <a:ext cx="1946735" cy="1115873"/>
                          </a:xfrm>
                          <a:prstGeom prst="rect">
                            <a:avLst/>
                          </a:prstGeom>
                          <a:noFill/>
                        </wps:spPr>
                        <wps:txbx>
                          <w:txbxContent>
                            <w:p w14:paraId="4A3BB78C" w14:textId="77777777" w:rsidR="004456C1" w:rsidRDefault="004456C1" w:rsidP="007B7172">
                              <w:pPr>
                                <w:pStyle w:val="NormalWeb"/>
                                <w:jc w:val="center"/>
                              </w:pPr>
                              <w:r>
                                <w:rPr>
                                  <w:color w:val="000000"/>
                                  <w:sz w:val="20"/>
                                  <w:szCs w:val="20"/>
                                </w:rPr>
                                <w:t>Provide Document Bundle [ITI-65]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66DB404" id="_x0000_s1035" style="position:absolute;left:0;text-align:left;margin-left:73.5pt;margin-top:-9.9pt;width:337.9pt;height:60.9pt;z-index:251673088;mso-position-horizontal-relative:margin;mso-position-vertical-relative:text;mso-width-relative:margin;mso-height-relative:margin" coordsize="8120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0N/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0d/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0t/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T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f/1N/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aJP/Cxv/mZPwO/8Mfv3/3fdV+9HpRBwbrS39+6f697917r&#10;/9Lf49+691737r3Xvfuvde9+691737r3WgJ/wrJ+eDdid4db/AzY2daXaPRNNR9m9yUtHIftq/t/&#10;eGFJ2bha8iRkml2L11ljVJpAUS7llR9UkIEej0phWgLevWn579091vtf8JQ/5dqbI603l/MP7Kwi&#10;f3o7WTJ9a/H2KupiKjDdcYXKS0nYO+KYTAhJ977pxq4ulkVUliosPUlWeGv9+HSeZs6R1uSe99M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">
                <v:rect id="Rectangle 55" o:spid="_x0000_s1036"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037"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nMwwAAANsAAAAPAAAAZHJzL2Rvd25yZXYueG1sRI9fa8JA&#10;EMTfBb/DsULf9KLQ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no55zMMAAADbAAAADwAA&#10;AAAAAAAAAAAAAAAHAgAAZHJzL2Rvd25yZXYueG1sUEsFBgAAAAADAAMAtwAAAPcCAAAAAA==&#10;" fillcolor="white [3212]" strokecolor="black [3213]" strokeweight="1pt"/>
                <v:shape id="Straight Arrow Connector 57" o:spid="_x0000_s1038"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Picture 58" o:spid="_x0000_s1039"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">
                  <v:imagedata r:id="rId31" o:title="Image result for cloud"/>
                </v:shape>
                <v:shape id="TextBox 12" o:spid="_x0000_s1040" type="#_x0000_t202" style="position:absolute;left:58536;top:2720;width:22673;height:6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3CFEFEB" w14:textId="77777777" w:rsidR="004456C1" w:rsidRPr="00DE0823" w:rsidRDefault="004456C1" w:rsidP="007B7172">
                        <w:pPr>
                          <w:pStyle w:val="NormalWeb"/>
                          <w:rPr>
                            <w:color w:val="000000"/>
                            <w:sz w:val="20"/>
                            <w:szCs w:val="20"/>
                          </w:rPr>
                        </w:pPr>
                        <w:r>
                          <w:rPr>
                            <w:color w:val="000000"/>
                            <w:sz w:val="20"/>
                            <w:szCs w:val="20"/>
                          </w:rPr>
                          <w:t>Transport Data</w:t>
                        </w:r>
                        <w:r w:rsidRPr="00DE0823">
                          <w:rPr>
                            <w:color w:val="000000"/>
                            <w:sz w:val="20"/>
                            <w:szCs w:val="20"/>
                          </w:rPr>
                          <w:t xml:space="preserve"> Consumer </w:t>
                        </w:r>
                      </w:p>
                    </w:txbxContent>
                  </v:textbox>
                </v:shape>
                <v:shape id="TextBox 15" o:spid="_x0000_s1041" type="#_x0000_t202" style="position:absolute;left:469;top:2719;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D9F01A2" w14:textId="77777777" w:rsidR="004456C1" w:rsidRDefault="004456C1" w:rsidP="007B7172">
                        <w:pPr>
                          <w:pStyle w:val="NormalWeb"/>
                        </w:pPr>
                        <w:r>
                          <w:rPr>
                            <w:color w:val="000000"/>
                            <w:sz w:val="20"/>
                            <w:szCs w:val="20"/>
                          </w:rPr>
                          <w:t xml:space="preserve">Transport Data Creator  </w:t>
                        </w:r>
                        <w:r>
                          <w:rPr>
                            <w:rFonts w:asciiTheme="minorHAnsi" w:hAnsi="Calibri" w:cstheme="minorBidi"/>
                            <w:color w:val="000000" w:themeColor="text1"/>
                            <w:kern w:val="24"/>
                            <w:sz w:val="36"/>
                            <w:szCs w:val="36"/>
                          </w:rPr>
                          <w:t xml:space="preserve"> </w:t>
                        </w:r>
                      </w:p>
                    </w:txbxContent>
                  </v:textbox>
                </v:shape>
                <v:shape id="TextBox 14" o:spid="_x0000_s1042" type="#_x0000_t202" style="position:absolute;left:29440;top:1535;width:19468;height:1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A3BB78C" w14:textId="77777777" w:rsidR="004456C1" w:rsidRDefault="004456C1" w:rsidP="007B7172">
                        <w:pPr>
                          <w:pStyle w:val="NormalWeb"/>
                          <w:jc w:val="center"/>
                        </w:pPr>
                        <w:r>
                          <w:rPr>
                            <w:color w:val="000000"/>
                            <w:sz w:val="20"/>
                            <w:szCs w:val="20"/>
                          </w:rPr>
                          <w:t>Provide Document Bundle [ITI-65]</w:t>
                        </w:r>
                      </w:p>
                    </w:txbxContent>
                  </v:textbox>
                </v:shape>
                <w10:wrap anchorx="margin"/>
              </v:group>
            </w:pict>
          </mc:Fallback>
        </mc:AlternateContent>
      </w:r>
    </w:p>
    <w:p w14:paraId="40FE4848" w14:textId="77777777" w:rsidR="007B7172" w:rsidRDefault="007B7172" w:rsidP="006D74EE">
      <w:pPr>
        <w:pStyle w:val="FigureTitle"/>
      </w:pPr>
    </w:p>
    <w:p w14:paraId="7627DAFA" w14:textId="77777777" w:rsidR="00ED0083" w:rsidRPr="00D26514" w:rsidRDefault="006D74EE" w:rsidP="006D74EE">
      <w:pPr>
        <w:pStyle w:val="FigureTitle"/>
      </w:pPr>
      <w:r w:rsidRPr="00D26514">
        <w:t>Figure X.1-</w:t>
      </w:r>
      <w:r>
        <w:t>2</w:t>
      </w:r>
      <w:r w:rsidRPr="00D26514">
        <w:t xml:space="preserve">: </w:t>
      </w:r>
      <w:r w:rsidR="00E12377">
        <w:t>PCS</w:t>
      </w:r>
      <w:r w:rsidRPr="00D26514">
        <w:t xml:space="preserve"> Actor Diagram</w:t>
      </w:r>
    </w:p>
    <w:p w14:paraId="7208AD71" w14:textId="77777777" w:rsidR="00CF283F" w:rsidRPr="00D26514" w:rsidRDefault="00CF283F">
      <w:pPr>
        <w:pStyle w:val="BodyText"/>
      </w:pPr>
      <w:r w:rsidRPr="00D26514">
        <w:t xml:space="preserve">Table X.1-1 lists the transactions for each actor directly involved in the </w:t>
      </w:r>
      <w:r w:rsidR="00E12377">
        <w:t>PCS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51F2B55F" w14:textId="77777777" w:rsidR="00CF283F" w:rsidRPr="00D26514" w:rsidRDefault="00CF283F" w:rsidP="00C56183">
      <w:pPr>
        <w:pStyle w:val="TableTitle"/>
      </w:pPr>
      <w:r w:rsidRPr="00D26514">
        <w:t>Table X.1-1</w:t>
      </w:r>
      <w:r w:rsidR="001606A7" w:rsidRPr="00D26514">
        <w:t>:</w:t>
      </w:r>
      <w:r w:rsidRPr="00D26514">
        <w:t xml:space="preserve"> </w:t>
      </w:r>
      <w:r w:rsidR="00E12377">
        <w:t>PCS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64FB82A6" w14:textId="77777777" w:rsidTr="00EA3BCB">
        <w:trPr>
          <w:cantSplit/>
          <w:tblHeader/>
          <w:jc w:val="center"/>
        </w:trPr>
        <w:tc>
          <w:tcPr>
            <w:tcW w:w="1449" w:type="dxa"/>
            <w:tcBorders>
              <w:bottom w:val="single" w:sz="4" w:space="0" w:color="auto"/>
            </w:tcBorders>
            <w:shd w:val="pct15" w:color="auto" w:fill="FFFFFF"/>
          </w:tcPr>
          <w:p w14:paraId="6724D7F3" w14:textId="77777777" w:rsidR="00547C57" w:rsidRPr="00D26514" w:rsidRDefault="00547C57" w:rsidP="00663624">
            <w:pPr>
              <w:pStyle w:val="TableEntryHeader"/>
              <w:ind w:left="0"/>
            </w:pPr>
            <w:bookmarkStart w:id="217" w:name="_Hlk485053677"/>
            <w:r w:rsidRPr="00D26514">
              <w:t>Actors</w:t>
            </w:r>
          </w:p>
        </w:tc>
        <w:tc>
          <w:tcPr>
            <w:tcW w:w="2115" w:type="dxa"/>
            <w:shd w:val="pct15" w:color="auto" w:fill="FFFFFF"/>
          </w:tcPr>
          <w:p w14:paraId="0B7D6856" w14:textId="77777777" w:rsidR="00547C57" w:rsidRPr="00D26514" w:rsidRDefault="00547C57" w:rsidP="00663624">
            <w:pPr>
              <w:pStyle w:val="TableEntryHeader"/>
              <w:ind w:left="0"/>
            </w:pPr>
            <w:r w:rsidRPr="00D26514">
              <w:t xml:space="preserve">Transactions </w:t>
            </w:r>
          </w:p>
        </w:tc>
        <w:tc>
          <w:tcPr>
            <w:tcW w:w="1980" w:type="dxa"/>
            <w:shd w:val="pct15" w:color="auto" w:fill="FFFFFF"/>
          </w:tcPr>
          <w:p w14:paraId="651863A9" w14:textId="77777777" w:rsidR="00547C57" w:rsidRPr="00D26514" w:rsidRDefault="00547C57" w:rsidP="00663624">
            <w:pPr>
              <w:pStyle w:val="TableEntryHeader"/>
              <w:ind w:left="0"/>
            </w:pPr>
            <w:r w:rsidRPr="00D26514">
              <w:t>Initiator or Responder</w:t>
            </w:r>
          </w:p>
        </w:tc>
        <w:tc>
          <w:tcPr>
            <w:tcW w:w="1530" w:type="dxa"/>
            <w:shd w:val="pct15" w:color="auto" w:fill="FFFFFF"/>
          </w:tcPr>
          <w:p w14:paraId="73B441FA" w14:textId="77777777" w:rsidR="00547C57" w:rsidRPr="00D26514" w:rsidRDefault="00547C57" w:rsidP="00663624">
            <w:pPr>
              <w:pStyle w:val="TableEntryHeader"/>
              <w:ind w:left="0"/>
            </w:pPr>
            <w:r w:rsidRPr="00D26514">
              <w:t>Optionality</w:t>
            </w:r>
          </w:p>
        </w:tc>
        <w:tc>
          <w:tcPr>
            <w:tcW w:w="3114" w:type="dxa"/>
            <w:shd w:val="pct15" w:color="auto" w:fill="FFFFFF"/>
          </w:tcPr>
          <w:p w14:paraId="65541020" w14:textId="77777777" w:rsidR="00547C57" w:rsidRPr="00D26514" w:rsidRDefault="00547C57" w:rsidP="00EF1E77">
            <w:pPr>
              <w:pStyle w:val="TableEntryHeader"/>
              <w:ind w:left="0"/>
              <w:rPr>
                <w:rFonts w:ascii="Times New Roman" w:hAnsi="Times New Roman"/>
                <w:b w:val="0"/>
                <w:i/>
              </w:rPr>
            </w:pPr>
            <w:r w:rsidRPr="00D26514">
              <w:t>Reference</w:t>
            </w:r>
          </w:p>
        </w:tc>
      </w:tr>
      <w:bookmarkEnd w:id="217"/>
      <w:tr w:rsidR="009443EE" w:rsidRPr="00D26514" w14:paraId="50EC2BEC"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FD01125" w14:textId="77777777" w:rsidR="009443EE" w:rsidRPr="00D26514" w:rsidRDefault="009443EE" w:rsidP="009443EE">
            <w:pPr>
              <w:pStyle w:val="TableEntry"/>
              <w:ind w:left="0"/>
            </w:pPr>
            <w:r w:rsidRPr="00376959">
              <w:t>Content Creator</w:t>
            </w:r>
          </w:p>
        </w:tc>
        <w:tc>
          <w:tcPr>
            <w:tcW w:w="2115" w:type="dxa"/>
            <w:tcBorders>
              <w:left w:val="single" w:sz="4" w:space="0" w:color="auto"/>
            </w:tcBorders>
          </w:tcPr>
          <w:p w14:paraId="0C2E6F11" w14:textId="77777777" w:rsidR="009443EE" w:rsidRPr="00D26514" w:rsidRDefault="009443EE" w:rsidP="009443EE">
            <w:pPr>
              <w:pStyle w:val="TableEntry"/>
              <w:ind w:left="0"/>
            </w:pPr>
            <w:r w:rsidRPr="00376959">
              <w:t>Document Sharing [PCC-1]</w:t>
            </w:r>
          </w:p>
        </w:tc>
        <w:tc>
          <w:tcPr>
            <w:tcW w:w="1980" w:type="dxa"/>
          </w:tcPr>
          <w:p w14:paraId="6C67A29C" w14:textId="77777777" w:rsidR="009443EE" w:rsidRPr="00D26514" w:rsidRDefault="004C6565" w:rsidP="009443EE">
            <w:pPr>
              <w:pStyle w:val="TableEntry"/>
              <w:ind w:left="0"/>
            </w:pPr>
            <w:r>
              <w:t>Initiator</w:t>
            </w:r>
          </w:p>
        </w:tc>
        <w:tc>
          <w:tcPr>
            <w:tcW w:w="1530" w:type="dxa"/>
          </w:tcPr>
          <w:p w14:paraId="5ED626CB" w14:textId="77777777" w:rsidR="009443EE" w:rsidRPr="00D26514" w:rsidRDefault="009443EE" w:rsidP="009443EE">
            <w:pPr>
              <w:pStyle w:val="TableEntry"/>
              <w:ind w:left="0"/>
            </w:pPr>
            <w:r w:rsidRPr="00D26514">
              <w:t>R</w:t>
            </w:r>
          </w:p>
        </w:tc>
        <w:tc>
          <w:tcPr>
            <w:tcW w:w="3114" w:type="dxa"/>
          </w:tcPr>
          <w:p w14:paraId="589B17C8" w14:textId="77777777" w:rsidR="009443EE" w:rsidRPr="00D26514" w:rsidRDefault="009443EE" w:rsidP="009443EE">
            <w:pPr>
              <w:pStyle w:val="TableEntry"/>
              <w:ind w:left="0"/>
            </w:pPr>
            <w:r w:rsidRPr="00376959">
              <w:rPr>
                <w:szCs w:val="18"/>
              </w:rPr>
              <w:t>PCC TF-2:3.1</w:t>
            </w:r>
          </w:p>
        </w:tc>
      </w:tr>
      <w:tr w:rsidR="009443EE" w:rsidRPr="00D26514" w14:paraId="3621E668"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0F5DD587" w14:textId="77777777" w:rsidR="009443EE" w:rsidRPr="00D26514" w:rsidRDefault="009443EE" w:rsidP="009443EE">
            <w:pPr>
              <w:pStyle w:val="TableEntry"/>
              <w:ind w:left="0"/>
            </w:pPr>
            <w:r w:rsidRPr="00376959">
              <w:t>Content Consumer</w:t>
            </w:r>
          </w:p>
        </w:tc>
        <w:tc>
          <w:tcPr>
            <w:tcW w:w="2115" w:type="dxa"/>
            <w:tcBorders>
              <w:left w:val="single" w:sz="4" w:space="0" w:color="auto"/>
            </w:tcBorders>
          </w:tcPr>
          <w:p w14:paraId="1DD558E3" w14:textId="77777777" w:rsidR="009443EE" w:rsidRPr="00D26514" w:rsidRDefault="009443EE" w:rsidP="009443EE">
            <w:pPr>
              <w:pStyle w:val="TableEntry"/>
              <w:ind w:left="0"/>
            </w:pPr>
            <w:r w:rsidRPr="00376959">
              <w:t>Document Sharing [PCC-1]</w:t>
            </w:r>
          </w:p>
        </w:tc>
        <w:tc>
          <w:tcPr>
            <w:tcW w:w="1980" w:type="dxa"/>
          </w:tcPr>
          <w:p w14:paraId="1CBFC2D3" w14:textId="77777777" w:rsidR="009443EE" w:rsidRPr="00D26514" w:rsidRDefault="004C6565" w:rsidP="009443EE">
            <w:pPr>
              <w:pStyle w:val="TableEntry"/>
              <w:ind w:left="0"/>
            </w:pPr>
            <w:r>
              <w:t>Initiator</w:t>
            </w:r>
          </w:p>
        </w:tc>
        <w:tc>
          <w:tcPr>
            <w:tcW w:w="1530" w:type="dxa"/>
          </w:tcPr>
          <w:p w14:paraId="03A1E1A3" w14:textId="77777777" w:rsidR="009443EE" w:rsidRPr="00D26514" w:rsidRDefault="009443EE" w:rsidP="009443EE">
            <w:pPr>
              <w:pStyle w:val="TableEntry"/>
              <w:ind w:left="0"/>
            </w:pPr>
            <w:r w:rsidRPr="00D26514">
              <w:t>R</w:t>
            </w:r>
          </w:p>
        </w:tc>
        <w:tc>
          <w:tcPr>
            <w:tcW w:w="3114" w:type="dxa"/>
          </w:tcPr>
          <w:p w14:paraId="7459DA8A" w14:textId="77777777" w:rsidR="009443EE" w:rsidRPr="00D26514" w:rsidRDefault="009443EE" w:rsidP="009443EE">
            <w:pPr>
              <w:pStyle w:val="TableEntry"/>
              <w:ind w:left="0"/>
            </w:pPr>
            <w:r w:rsidRPr="00376959">
              <w:rPr>
                <w:szCs w:val="18"/>
              </w:rPr>
              <w:t>PCC TF-2:3.1</w:t>
            </w:r>
          </w:p>
        </w:tc>
      </w:tr>
      <w:tr w:rsidR="009443EE" w:rsidRPr="00D26514" w14:paraId="2BEC2023" w14:textId="77777777" w:rsidTr="004C6565">
        <w:trPr>
          <w:cantSplit/>
          <w:jc w:val="center"/>
        </w:trPr>
        <w:tc>
          <w:tcPr>
            <w:tcW w:w="1449" w:type="dxa"/>
            <w:tcBorders>
              <w:top w:val="single" w:sz="4" w:space="0" w:color="auto"/>
              <w:bottom w:val="single" w:sz="4" w:space="0" w:color="auto"/>
            </w:tcBorders>
          </w:tcPr>
          <w:p w14:paraId="4D90EA70" w14:textId="77777777" w:rsidR="0013003F" w:rsidRPr="0013003F" w:rsidRDefault="00721AB4" w:rsidP="0013003F">
            <w:pPr>
              <w:pStyle w:val="NormalWeb"/>
              <w:rPr>
                <w:sz w:val="18"/>
                <w:szCs w:val="20"/>
              </w:rPr>
            </w:pPr>
            <w:r>
              <w:rPr>
                <w:sz w:val="18"/>
                <w:szCs w:val="20"/>
              </w:rPr>
              <w:t xml:space="preserve">Transport </w:t>
            </w:r>
            <w:r w:rsidR="0013003F" w:rsidRPr="0013003F">
              <w:rPr>
                <w:sz w:val="18"/>
                <w:szCs w:val="20"/>
              </w:rPr>
              <w:t xml:space="preserve">Data </w:t>
            </w:r>
            <w:r w:rsidR="00746D9A">
              <w:rPr>
                <w:sz w:val="18"/>
                <w:szCs w:val="20"/>
              </w:rPr>
              <w:t xml:space="preserve">Creator </w:t>
            </w:r>
          </w:p>
          <w:p w14:paraId="4B7EAF8A" w14:textId="77777777" w:rsidR="009443EE" w:rsidRPr="00D26514" w:rsidRDefault="009443EE" w:rsidP="0013003F">
            <w:pPr>
              <w:pStyle w:val="TableEntry"/>
              <w:ind w:left="0"/>
            </w:pPr>
          </w:p>
        </w:tc>
        <w:tc>
          <w:tcPr>
            <w:tcW w:w="2115" w:type="dxa"/>
          </w:tcPr>
          <w:p w14:paraId="56212DB4" w14:textId="77777777" w:rsidR="00AD59C7" w:rsidRPr="00AD59C7" w:rsidRDefault="00AD59C7" w:rsidP="00AD59C7">
            <w:pPr>
              <w:pStyle w:val="NormalWeb"/>
              <w:rPr>
                <w:sz w:val="18"/>
                <w:szCs w:val="20"/>
              </w:rPr>
            </w:pPr>
            <w:r w:rsidRPr="00AD59C7">
              <w:rPr>
                <w:sz w:val="18"/>
                <w:szCs w:val="20"/>
              </w:rPr>
              <w:t>Provide Document Bundle [ITI-65]</w:t>
            </w:r>
          </w:p>
          <w:p w14:paraId="51E333CC" w14:textId="77777777" w:rsidR="009443EE" w:rsidRPr="00D26514" w:rsidRDefault="009443EE" w:rsidP="00AD59C7">
            <w:pPr>
              <w:pStyle w:val="TableEntry"/>
              <w:ind w:left="0"/>
            </w:pPr>
          </w:p>
        </w:tc>
        <w:tc>
          <w:tcPr>
            <w:tcW w:w="1980" w:type="dxa"/>
          </w:tcPr>
          <w:p w14:paraId="1446F80C" w14:textId="77777777" w:rsidR="009443EE" w:rsidRPr="00D26514" w:rsidRDefault="009443EE" w:rsidP="009443EE">
            <w:pPr>
              <w:pStyle w:val="TableEntry"/>
              <w:ind w:left="0"/>
            </w:pPr>
            <w:r>
              <w:t xml:space="preserve">Initiator </w:t>
            </w:r>
          </w:p>
        </w:tc>
        <w:tc>
          <w:tcPr>
            <w:tcW w:w="1530" w:type="dxa"/>
          </w:tcPr>
          <w:p w14:paraId="01A69D29" w14:textId="77777777" w:rsidR="009443EE" w:rsidRPr="00D26514" w:rsidRDefault="009443EE" w:rsidP="009443EE">
            <w:pPr>
              <w:pStyle w:val="TableEntry"/>
              <w:ind w:left="0"/>
            </w:pPr>
            <w:r w:rsidRPr="00D26514">
              <w:t>R</w:t>
            </w:r>
          </w:p>
        </w:tc>
        <w:tc>
          <w:tcPr>
            <w:tcW w:w="3114" w:type="dxa"/>
          </w:tcPr>
          <w:p w14:paraId="6FE7D53B" w14:textId="77777777" w:rsidR="009443EE" w:rsidRPr="00D26514" w:rsidRDefault="00CE73F9" w:rsidP="009443EE">
            <w:pPr>
              <w:pStyle w:val="TableEntry"/>
              <w:ind w:left="0"/>
            </w:pPr>
            <w:r>
              <w:rPr>
                <w:szCs w:val="18"/>
              </w:rPr>
              <w:t>ITI</w:t>
            </w:r>
            <w:r w:rsidR="009443EE" w:rsidRPr="00376959">
              <w:rPr>
                <w:szCs w:val="18"/>
              </w:rPr>
              <w:t xml:space="preserve"> TF-2</w:t>
            </w:r>
            <w:r>
              <w:rPr>
                <w:szCs w:val="18"/>
              </w:rPr>
              <w:t xml:space="preserve">:2.65 </w:t>
            </w:r>
          </w:p>
        </w:tc>
      </w:tr>
      <w:tr w:rsidR="009443EE" w:rsidRPr="00D26514" w14:paraId="53D36934" w14:textId="77777777" w:rsidTr="004C6565">
        <w:trPr>
          <w:cantSplit/>
          <w:jc w:val="center"/>
        </w:trPr>
        <w:tc>
          <w:tcPr>
            <w:tcW w:w="1449" w:type="dxa"/>
            <w:tcBorders>
              <w:top w:val="single" w:sz="4" w:space="0" w:color="auto"/>
              <w:left w:val="single" w:sz="4" w:space="0" w:color="auto"/>
              <w:bottom w:val="single" w:sz="4" w:space="0" w:color="auto"/>
              <w:right w:val="single" w:sz="4" w:space="0" w:color="auto"/>
            </w:tcBorders>
          </w:tcPr>
          <w:p w14:paraId="1C99ACB8" w14:textId="77777777" w:rsidR="0013003F" w:rsidRPr="0013003F" w:rsidRDefault="00721AB4" w:rsidP="0013003F">
            <w:pPr>
              <w:pStyle w:val="NormalWeb"/>
              <w:rPr>
                <w:sz w:val="18"/>
                <w:szCs w:val="20"/>
              </w:rPr>
            </w:pPr>
            <w:r>
              <w:rPr>
                <w:sz w:val="18"/>
                <w:szCs w:val="20"/>
              </w:rPr>
              <w:t xml:space="preserve">Transport </w:t>
            </w:r>
            <w:r w:rsidR="0013003F" w:rsidRPr="0013003F">
              <w:rPr>
                <w:sz w:val="18"/>
                <w:szCs w:val="20"/>
              </w:rPr>
              <w:t>Data Consumer</w:t>
            </w:r>
          </w:p>
          <w:p w14:paraId="4E83C5B1" w14:textId="77777777" w:rsidR="009443EE" w:rsidRPr="00D26514" w:rsidRDefault="009443EE" w:rsidP="0013003F">
            <w:pPr>
              <w:pStyle w:val="TableEntry"/>
              <w:ind w:left="0"/>
            </w:pPr>
          </w:p>
        </w:tc>
        <w:tc>
          <w:tcPr>
            <w:tcW w:w="2115" w:type="dxa"/>
            <w:tcBorders>
              <w:left w:val="single" w:sz="4" w:space="0" w:color="auto"/>
            </w:tcBorders>
          </w:tcPr>
          <w:p w14:paraId="3043EFA4" w14:textId="77777777" w:rsidR="00AD59C7" w:rsidRPr="00AD59C7" w:rsidRDefault="00AD59C7" w:rsidP="00AD59C7">
            <w:pPr>
              <w:pStyle w:val="NormalWeb"/>
              <w:rPr>
                <w:sz w:val="18"/>
                <w:szCs w:val="20"/>
              </w:rPr>
            </w:pPr>
            <w:r w:rsidRPr="00AD59C7">
              <w:rPr>
                <w:sz w:val="18"/>
                <w:szCs w:val="20"/>
              </w:rPr>
              <w:t>Provide Document Bundle [ITI-65]</w:t>
            </w:r>
          </w:p>
          <w:p w14:paraId="394D4656" w14:textId="77777777" w:rsidR="009443EE" w:rsidRPr="00D26514" w:rsidRDefault="009443EE" w:rsidP="00AD59C7">
            <w:pPr>
              <w:pStyle w:val="TableEntry"/>
              <w:ind w:left="0"/>
            </w:pPr>
          </w:p>
        </w:tc>
        <w:tc>
          <w:tcPr>
            <w:tcW w:w="1980" w:type="dxa"/>
          </w:tcPr>
          <w:p w14:paraId="64903053" w14:textId="77777777" w:rsidR="009443EE" w:rsidRPr="00D26514" w:rsidRDefault="004C6565" w:rsidP="004C6565">
            <w:pPr>
              <w:pStyle w:val="TableEntry"/>
              <w:ind w:left="0"/>
            </w:pPr>
            <w:r>
              <w:t xml:space="preserve">  </w:t>
            </w:r>
            <w:r w:rsidR="0013003F">
              <w:t>--</w:t>
            </w:r>
          </w:p>
        </w:tc>
        <w:tc>
          <w:tcPr>
            <w:tcW w:w="1530" w:type="dxa"/>
          </w:tcPr>
          <w:p w14:paraId="0A9ACD40" w14:textId="77777777" w:rsidR="009443EE" w:rsidRPr="00D26514" w:rsidRDefault="0013003F" w:rsidP="009443EE">
            <w:pPr>
              <w:pStyle w:val="TableEntry"/>
              <w:ind w:left="0"/>
            </w:pPr>
            <w:r>
              <w:t>--</w:t>
            </w:r>
          </w:p>
        </w:tc>
        <w:tc>
          <w:tcPr>
            <w:tcW w:w="3114" w:type="dxa"/>
          </w:tcPr>
          <w:p w14:paraId="6FC0D5B5" w14:textId="77777777" w:rsidR="009443EE" w:rsidRPr="00D26514" w:rsidRDefault="00CE73F9" w:rsidP="009443EE">
            <w:pPr>
              <w:pStyle w:val="TableEntry"/>
              <w:ind w:left="0"/>
            </w:pPr>
            <w:r>
              <w:rPr>
                <w:szCs w:val="18"/>
              </w:rPr>
              <w:t>ITI</w:t>
            </w:r>
            <w:r w:rsidRPr="00376959">
              <w:rPr>
                <w:szCs w:val="18"/>
              </w:rPr>
              <w:t xml:space="preserve"> TF-2</w:t>
            </w:r>
            <w:r>
              <w:rPr>
                <w:szCs w:val="18"/>
              </w:rPr>
              <w:t>:2.65</w:t>
            </w:r>
          </w:p>
        </w:tc>
      </w:tr>
      <w:bookmarkEnd w:id="207"/>
      <w:bookmarkEnd w:id="208"/>
      <w:bookmarkEnd w:id="209"/>
      <w:bookmarkEnd w:id="210"/>
      <w:bookmarkEnd w:id="211"/>
      <w:bookmarkEnd w:id="212"/>
      <w:bookmarkEnd w:id="213"/>
      <w:bookmarkEnd w:id="214"/>
    </w:tbl>
    <w:p w14:paraId="7077D1D2" w14:textId="77777777" w:rsidR="00E52CE1" w:rsidRPr="00D26514" w:rsidRDefault="00E52CE1">
      <w:pPr>
        <w:pStyle w:val="BodyText"/>
        <w:rPr>
          <w:highlight w:val="yellow"/>
        </w:rPr>
      </w:pPr>
    </w:p>
    <w:p w14:paraId="3FB94EA3" w14:textId="77777777"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E12377">
        <w:t>PCS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430AAC0A" w14:textId="77777777"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0B76D9E5" w14:textId="77777777"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E12377">
        <w:t>PCS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6991ECFF" w14:textId="77777777" w:rsidR="006C2D4D" w:rsidRPr="00D26514" w:rsidRDefault="006C2D4D" w:rsidP="00EA3BCB">
      <w:pPr>
        <w:pStyle w:val="TableTitle"/>
      </w:pPr>
      <w:r w:rsidRPr="00D26514">
        <w:t>Table X.1-</w:t>
      </w:r>
      <w:r w:rsidR="00160539" w:rsidRPr="00D26514">
        <w:t>1</w:t>
      </w:r>
      <w:r w:rsidRPr="00D26514">
        <w:t xml:space="preserve"> </w:t>
      </w:r>
      <w:r w:rsidR="00E12377">
        <w:t>PCS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09857A2E" w14:textId="77777777" w:rsidTr="005C4F83">
        <w:trPr>
          <w:cantSplit/>
          <w:tblHeader/>
        </w:trPr>
        <w:tc>
          <w:tcPr>
            <w:tcW w:w="2330" w:type="dxa"/>
            <w:tcBorders>
              <w:bottom w:val="single" w:sz="4" w:space="0" w:color="auto"/>
            </w:tcBorders>
            <w:shd w:val="clear" w:color="auto" w:fill="D9D9D9" w:themeFill="background1" w:themeFillShade="D9"/>
          </w:tcPr>
          <w:p w14:paraId="1E3DE56E" w14:textId="77777777" w:rsidR="006C2D4D" w:rsidRPr="00D26514" w:rsidRDefault="006C2D4D" w:rsidP="00EA3BCB">
            <w:pPr>
              <w:pStyle w:val="TableEntryHeader"/>
              <w:ind w:left="0"/>
            </w:pPr>
            <w:r w:rsidRPr="00D26514">
              <w:t>Actors</w:t>
            </w:r>
          </w:p>
        </w:tc>
        <w:tc>
          <w:tcPr>
            <w:tcW w:w="2334" w:type="dxa"/>
            <w:shd w:val="clear" w:color="auto" w:fill="D9D9D9" w:themeFill="background1" w:themeFillShade="D9"/>
          </w:tcPr>
          <w:p w14:paraId="47976AED" w14:textId="77777777" w:rsidR="006C2D4D" w:rsidRPr="00D26514" w:rsidRDefault="006C2D4D" w:rsidP="00EA3BCB">
            <w:pPr>
              <w:pStyle w:val="TableEntryHeader"/>
              <w:ind w:left="0"/>
            </w:pPr>
            <w:r w:rsidRPr="00D26514">
              <w:t>Content Modules</w:t>
            </w:r>
          </w:p>
        </w:tc>
        <w:tc>
          <w:tcPr>
            <w:tcW w:w="2345" w:type="dxa"/>
            <w:shd w:val="clear" w:color="auto" w:fill="D9D9D9" w:themeFill="background1" w:themeFillShade="D9"/>
          </w:tcPr>
          <w:p w14:paraId="16EDE842" w14:textId="77777777" w:rsidR="006C2D4D" w:rsidRPr="00D26514" w:rsidRDefault="006C2D4D" w:rsidP="00EA3BCB">
            <w:pPr>
              <w:pStyle w:val="TableEntryHeader"/>
              <w:ind w:left="0"/>
            </w:pPr>
            <w:r w:rsidRPr="00D26514">
              <w:t>Optionality</w:t>
            </w:r>
          </w:p>
        </w:tc>
        <w:tc>
          <w:tcPr>
            <w:tcW w:w="2341" w:type="dxa"/>
            <w:shd w:val="clear" w:color="auto" w:fill="D9D9D9" w:themeFill="background1" w:themeFillShade="D9"/>
          </w:tcPr>
          <w:p w14:paraId="3FF3DD81" w14:textId="77777777" w:rsidR="006C2D4D" w:rsidRPr="00D26514" w:rsidRDefault="006C2D4D" w:rsidP="00EA3BCB">
            <w:pPr>
              <w:pStyle w:val="TableEntryHeader"/>
              <w:ind w:left="0"/>
            </w:pPr>
            <w:r w:rsidRPr="00D26514">
              <w:t>Reference</w:t>
            </w:r>
          </w:p>
        </w:tc>
      </w:tr>
      <w:tr w:rsidR="006C2D4D" w:rsidRPr="00D26514" w14:paraId="175A9690"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60ACE1CB" w14:textId="77777777" w:rsidR="006C2D4D" w:rsidRPr="00D26514" w:rsidRDefault="006C2D4D" w:rsidP="00EA3BCB">
            <w:pPr>
              <w:pStyle w:val="TableEntry"/>
              <w:ind w:left="0"/>
            </w:pPr>
            <w:r w:rsidRPr="00D26514">
              <w:t>Content Creator</w:t>
            </w:r>
          </w:p>
        </w:tc>
        <w:tc>
          <w:tcPr>
            <w:tcW w:w="2334" w:type="dxa"/>
            <w:tcBorders>
              <w:left w:val="single" w:sz="4" w:space="0" w:color="auto"/>
            </w:tcBorders>
          </w:tcPr>
          <w:p w14:paraId="635F1398" w14:textId="77777777" w:rsidR="006C2D4D" w:rsidRPr="00D26514" w:rsidRDefault="00E428DA" w:rsidP="00EA3BCB">
            <w:pPr>
              <w:pStyle w:val="TableEntry"/>
              <w:ind w:left="0"/>
            </w:pPr>
            <w:r>
              <w:t>Paramedicine</w:t>
            </w:r>
            <w:r w:rsidR="007639D8">
              <w:t xml:space="preserve"> Care Summary </w:t>
            </w:r>
            <w:r w:rsidR="00D826A2">
              <w:t xml:space="preserve">Document </w:t>
            </w:r>
          </w:p>
        </w:tc>
        <w:tc>
          <w:tcPr>
            <w:tcW w:w="2345" w:type="dxa"/>
          </w:tcPr>
          <w:p w14:paraId="517F88CE" w14:textId="77777777" w:rsidR="006C2D4D" w:rsidRPr="00D26514" w:rsidRDefault="006C2D4D" w:rsidP="00EA3BCB">
            <w:pPr>
              <w:pStyle w:val="TableEntry"/>
              <w:ind w:left="0"/>
            </w:pPr>
            <w:r w:rsidRPr="00D26514">
              <w:t>R</w:t>
            </w:r>
          </w:p>
        </w:tc>
        <w:tc>
          <w:tcPr>
            <w:tcW w:w="2341" w:type="dxa"/>
          </w:tcPr>
          <w:p w14:paraId="24B037D4" w14:textId="77777777" w:rsidR="006C2D4D" w:rsidRPr="00D26514" w:rsidRDefault="005C4F83" w:rsidP="00EA3BCB">
            <w:pPr>
              <w:pStyle w:val="TableEntry"/>
              <w:ind w:left="0"/>
            </w:pPr>
            <w:r w:rsidRPr="00376959">
              <w:t>PCC TF-3: 6.3.1.D</w:t>
            </w:r>
          </w:p>
        </w:tc>
      </w:tr>
      <w:tr w:rsidR="006C2D4D" w:rsidRPr="00D26514" w14:paraId="417FB8DE"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094EBDED" w14:textId="77777777" w:rsidR="006C2D4D" w:rsidRPr="00D26514" w:rsidRDefault="006C2D4D" w:rsidP="00EA3BCB">
            <w:pPr>
              <w:pStyle w:val="TableEntry"/>
              <w:ind w:left="0"/>
            </w:pPr>
            <w:r w:rsidRPr="00D26514">
              <w:t>Content Consumer</w:t>
            </w:r>
          </w:p>
        </w:tc>
        <w:tc>
          <w:tcPr>
            <w:tcW w:w="2334" w:type="dxa"/>
            <w:tcBorders>
              <w:left w:val="single" w:sz="4" w:space="0" w:color="auto"/>
            </w:tcBorders>
          </w:tcPr>
          <w:p w14:paraId="2CD8D5A3" w14:textId="77777777" w:rsidR="006C2D4D" w:rsidRPr="00D26514" w:rsidRDefault="00E428DA" w:rsidP="00EA3BCB">
            <w:pPr>
              <w:pStyle w:val="TableEntry"/>
              <w:ind w:left="0"/>
            </w:pPr>
            <w:r>
              <w:t xml:space="preserve">Paramedicine Care Summary </w:t>
            </w:r>
            <w:r w:rsidR="00D826A2">
              <w:t xml:space="preserve">Document </w:t>
            </w:r>
            <w:commentRangeStart w:id="218"/>
            <w:r>
              <w:t xml:space="preserve"> OID</w:t>
            </w:r>
            <w:commentRangeEnd w:id="218"/>
            <w:r>
              <w:rPr>
                <w:rStyle w:val="CommentReference"/>
              </w:rPr>
              <w:commentReference w:id="218"/>
            </w:r>
          </w:p>
        </w:tc>
        <w:tc>
          <w:tcPr>
            <w:tcW w:w="2345" w:type="dxa"/>
          </w:tcPr>
          <w:p w14:paraId="15888BF5" w14:textId="77777777" w:rsidR="006C2D4D" w:rsidRPr="00D26514" w:rsidRDefault="006C2D4D" w:rsidP="00EA3BCB">
            <w:pPr>
              <w:pStyle w:val="TableEntry"/>
              <w:ind w:left="0"/>
            </w:pPr>
            <w:r w:rsidRPr="00D26514">
              <w:t xml:space="preserve">O </w:t>
            </w:r>
          </w:p>
        </w:tc>
        <w:tc>
          <w:tcPr>
            <w:tcW w:w="2341" w:type="dxa"/>
          </w:tcPr>
          <w:p w14:paraId="326E0342" w14:textId="77777777" w:rsidR="006C2D4D" w:rsidRPr="00D26514" w:rsidRDefault="005C4F83" w:rsidP="00EA3BCB">
            <w:pPr>
              <w:pStyle w:val="TableEntry"/>
              <w:ind w:left="0"/>
            </w:pPr>
            <w:r w:rsidRPr="00376959">
              <w:t>PCC TF-3: 6.3.1.D</w:t>
            </w:r>
          </w:p>
        </w:tc>
      </w:tr>
    </w:tbl>
    <w:p w14:paraId="5BE3F7D6" w14:textId="77777777" w:rsidR="0024039C" w:rsidRPr="007921C2" w:rsidRDefault="00FF4C4E" w:rsidP="007921C2">
      <w:pPr>
        <w:pStyle w:val="Heading3"/>
        <w:numPr>
          <w:ilvl w:val="0"/>
          <w:numId w:val="0"/>
        </w:numPr>
        <w:rPr>
          <w:bCs/>
          <w:noProof w:val="0"/>
        </w:rPr>
      </w:pPr>
      <w:bookmarkStart w:id="219" w:name="_Toc345074652"/>
      <w:bookmarkStart w:id="220"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19"/>
      <w:bookmarkEnd w:id="220"/>
    </w:p>
    <w:p w14:paraId="53A7A8C1" w14:textId="77777777" w:rsidR="007921C2" w:rsidRPr="00735642" w:rsidRDefault="00735642" w:rsidP="0024039C">
      <w:pPr>
        <w:pStyle w:val="BodyText"/>
      </w:pPr>
      <w:r>
        <w:t>Transactional</w:t>
      </w:r>
      <w:r w:rsidR="002D5B69" w:rsidRPr="00735642">
        <w:t xml:space="preserve"> requirements are documented in </w:t>
      </w:r>
      <w:r w:rsidR="0024039C" w:rsidRPr="00735642">
        <w:t xml:space="preserve">&lt;DOM&gt; TF-2 Transactions. </w:t>
      </w:r>
      <w:r w:rsidR="002D5B69" w:rsidRPr="00735642">
        <w:t>This section documents any additional requirements on profile’s actors.</w:t>
      </w:r>
    </w:p>
    <w:p w14:paraId="6201D00C" w14:textId="77777777" w:rsidR="009D7991" w:rsidRPr="00D26514" w:rsidRDefault="00735642" w:rsidP="0024039C">
      <w:pPr>
        <w:pStyle w:val="BodyText"/>
      </w:pPr>
      <w:r>
        <w:t>Content module</w:t>
      </w:r>
      <w:r w:rsidR="0024039C" w:rsidRPr="00735642">
        <w:t xml:space="preserve"> requirements are documented in &lt;DOM&gt; TF-3 T Content Modules. This section documents any additional requirements on profile’s actors.</w:t>
      </w:r>
    </w:p>
    <w:p w14:paraId="7A9757B0" w14:textId="77777777" w:rsidR="009D0CDF" w:rsidRPr="00D26514" w:rsidRDefault="009D0CDF" w:rsidP="009D0CDF">
      <w:pPr>
        <w:pStyle w:val="Heading4"/>
        <w:numPr>
          <w:ilvl w:val="0"/>
          <w:numId w:val="0"/>
        </w:numPr>
        <w:rPr>
          <w:noProof w:val="0"/>
        </w:rPr>
      </w:pPr>
      <w:bookmarkStart w:id="221" w:name="_Toc345074653"/>
      <w:bookmarkStart w:id="222" w:name="_Toc500238753"/>
      <w:r w:rsidRPr="00D26514">
        <w:rPr>
          <w:noProof w:val="0"/>
        </w:rPr>
        <w:lastRenderedPageBreak/>
        <w:t xml:space="preserve">X.1.1.1 </w:t>
      </w:r>
      <w:bookmarkEnd w:id="221"/>
      <w:bookmarkEnd w:id="222"/>
      <w:r w:rsidR="003E0A55" w:rsidRPr="00376959">
        <w:rPr>
          <w:noProof w:val="0"/>
        </w:rPr>
        <w:t>Content Creator</w:t>
      </w:r>
    </w:p>
    <w:p w14:paraId="1B0BFA65" w14:textId="77777777" w:rsidR="00B612EC" w:rsidRDefault="003E0A55" w:rsidP="003E0A55">
      <w:pPr>
        <w:pStyle w:val="BodyText"/>
        <w:rPr>
          <w:highlight w:val="yellow"/>
        </w:rPr>
      </w:pPr>
      <w:r w:rsidRPr="00376959">
        <w:t xml:space="preserve">The Content Creator shall be responsible for the creation of content and transmission of a </w:t>
      </w:r>
      <w:r w:rsidR="00E12377">
        <w:t>PCS</w:t>
      </w:r>
      <w:r w:rsidRPr="00376959">
        <w:t xml:space="preserve"> document to a Content Consumer. </w:t>
      </w:r>
    </w:p>
    <w:p w14:paraId="3591A71E" w14:textId="77777777" w:rsidR="005C2D79" w:rsidRDefault="00B612EC" w:rsidP="003E0A55">
      <w:pPr>
        <w:pStyle w:val="BodyText"/>
      </w:pPr>
      <w:r w:rsidRPr="00A0506B">
        <w:t xml:space="preserve">The </w:t>
      </w:r>
      <w:r w:rsidR="00E12377">
        <w:t>PCS</w:t>
      </w:r>
      <w:r>
        <w:t xml:space="preserve"> Content Creator creates the document that summarizes the emergency transport encounter that conta</w:t>
      </w:r>
      <w:r w:rsidR="009A5DEE">
        <w:t>ins the data elements</w:t>
      </w:r>
      <w:r w:rsidR="00384ABB">
        <w:t xml:space="preserve"> </w:t>
      </w:r>
      <w:r w:rsidR="009F2729">
        <w:t xml:space="preserve">defined in </w:t>
      </w:r>
      <w:r w:rsidR="009F2729" w:rsidRPr="00376959">
        <w:t>PCC TF-3: 6.3.1.D</w:t>
      </w:r>
      <w:r w:rsidR="009F2729">
        <w:t xml:space="preserve"> </w:t>
      </w:r>
      <w:r w:rsidR="009A5DEE">
        <w:t xml:space="preserve"> </w:t>
      </w:r>
    </w:p>
    <w:p w14:paraId="2FC50D1B" w14:textId="77777777" w:rsidR="00503AE1" w:rsidRDefault="00503AE1" w:rsidP="0038429E">
      <w:pPr>
        <w:pStyle w:val="Heading4"/>
        <w:numPr>
          <w:ilvl w:val="0"/>
          <w:numId w:val="0"/>
        </w:numPr>
        <w:rPr>
          <w:noProof w:val="0"/>
        </w:rPr>
      </w:pPr>
      <w:bookmarkStart w:id="223" w:name="_Toc345074654"/>
      <w:bookmarkStart w:id="224" w:name="_Toc500238754"/>
      <w:r w:rsidRPr="00D26514">
        <w:rPr>
          <w:noProof w:val="0"/>
        </w:rPr>
        <w:t xml:space="preserve">X.1.1.2 </w:t>
      </w:r>
      <w:bookmarkEnd w:id="223"/>
      <w:bookmarkEnd w:id="224"/>
      <w:r w:rsidR="003E0A55" w:rsidRPr="00376959">
        <w:rPr>
          <w:noProof w:val="0"/>
        </w:rPr>
        <w:t>Content Consumer</w:t>
      </w:r>
    </w:p>
    <w:p w14:paraId="35948B2B" w14:textId="77777777" w:rsidR="001271C8" w:rsidRPr="000549C6" w:rsidRDefault="001271C8" w:rsidP="001271C8">
      <w:pPr>
        <w:pStyle w:val="BodyText"/>
      </w:pPr>
      <w:r w:rsidRPr="00376959">
        <w:t xml:space="preserve">A Content Consumer is responsible for viewing, importing, or other processing options for </w:t>
      </w:r>
      <w:r w:rsidR="00E12377">
        <w:t>PCS</w:t>
      </w:r>
      <w:r w:rsidRPr="00376959">
        <w:t xml:space="preserve"> content created by a </w:t>
      </w:r>
      <w:r w:rsidR="00E12377">
        <w:t>PCS</w:t>
      </w:r>
      <w:r w:rsidRPr="00376959">
        <w:t xml:space="preserve"> Content Creator. </w:t>
      </w:r>
      <w:r>
        <w:t>This is specified in [PCC-1] document sharing transaction in PCC TF-2.3.1</w:t>
      </w:r>
    </w:p>
    <w:p w14:paraId="1EABB99B" w14:textId="77777777" w:rsidR="003E0A55" w:rsidRDefault="003E0A55" w:rsidP="003E0A55">
      <w:pPr>
        <w:pStyle w:val="Heading4"/>
        <w:numPr>
          <w:ilvl w:val="0"/>
          <w:numId w:val="0"/>
        </w:numPr>
        <w:rPr>
          <w:rFonts w:eastAsia="Arial"/>
          <w:noProof w:val="0"/>
        </w:rPr>
      </w:pPr>
      <w:r w:rsidRPr="00D26514">
        <w:rPr>
          <w:noProof w:val="0"/>
        </w:rPr>
        <w:t>X.1.1.</w:t>
      </w:r>
      <w:r>
        <w:rPr>
          <w:noProof w:val="0"/>
        </w:rPr>
        <w:t>3</w:t>
      </w:r>
      <w:r w:rsidRPr="00D26514">
        <w:rPr>
          <w:noProof w:val="0"/>
        </w:rPr>
        <w:t xml:space="preserve"> </w:t>
      </w:r>
      <w:r w:rsidR="00746D9A">
        <w:rPr>
          <w:noProof w:val="0"/>
        </w:rPr>
        <w:t xml:space="preserve">Transport </w:t>
      </w:r>
      <w:r w:rsidRPr="00376959">
        <w:rPr>
          <w:rFonts w:eastAsia="Arial"/>
          <w:noProof w:val="0"/>
        </w:rPr>
        <w:t>Data Consumer</w:t>
      </w:r>
    </w:p>
    <w:p w14:paraId="3CFC1FA3" w14:textId="77777777" w:rsidR="001271C8" w:rsidRPr="00D6199D" w:rsidRDefault="001271C8" w:rsidP="001271C8">
      <w:pPr>
        <w:pStyle w:val="BodyText"/>
      </w:pPr>
      <w:r w:rsidRPr="00376959">
        <w:t xml:space="preserve">The </w:t>
      </w:r>
      <w:r w:rsidR="003A6DD8">
        <w:t xml:space="preserve">Transport </w:t>
      </w:r>
      <w:r w:rsidRPr="00376959">
        <w:t xml:space="preserve">Data Consumer is responsible for </w:t>
      </w:r>
      <w:r w:rsidR="00164105">
        <w:t>receiving content provided</w:t>
      </w:r>
      <w:r w:rsidRPr="00376959">
        <w:t xml:space="preserve"> by the </w:t>
      </w:r>
      <w:r w:rsidR="003A6DD8">
        <w:t xml:space="preserve">Transport </w:t>
      </w:r>
      <w:r w:rsidRPr="00376959">
        <w:t xml:space="preserve">Data </w:t>
      </w:r>
      <w:r>
        <w:t>Creator</w:t>
      </w:r>
      <w:r w:rsidRPr="00376959">
        <w:t>.</w:t>
      </w:r>
      <w:r>
        <w:t xml:space="preserve"> </w:t>
      </w:r>
      <w:r w:rsidR="003C1B52">
        <w:t>This is specified in the Provide Document Bundle [ITI-65] transaction in PCC TF-2.2.65.</w:t>
      </w:r>
    </w:p>
    <w:p w14:paraId="2F569020" w14:textId="77777777" w:rsidR="003E0A55" w:rsidRPr="00D26514" w:rsidRDefault="003E0A55" w:rsidP="003E0A55">
      <w:pPr>
        <w:pStyle w:val="Heading4"/>
        <w:numPr>
          <w:ilvl w:val="0"/>
          <w:numId w:val="0"/>
        </w:numPr>
        <w:rPr>
          <w:noProof w:val="0"/>
        </w:rPr>
      </w:pPr>
      <w:r w:rsidRPr="00D26514">
        <w:rPr>
          <w:noProof w:val="0"/>
        </w:rPr>
        <w:t>X.1.1.</w:t>
      </w:r>
      <w:r>
        <w:rPr>
          <w:noProof w:val="0"/>
        </w:rPr>
        <w:t>4</w:t>
      </w:r>
      <w:r w:rsidR="00746D9A">
        <w:rPr>
          <w:noProof w:val="0"/>
        </w:rPr>
        <w:t xml:space="preserve"> Transport </w:t>
      </w:r>
      <w:r w:rsidR="007149C5" w:rsidRPr="007149C5">
        <w:rPr>
          <w:rFonts w:eastAsia="Arial"/>
          <w:noProof w:val="0"/>
        </w:rPr>
        <w:t xml:space="preserve">Data </w:t>
      </w:r>
      <w:r w:rsidR="00746D9A">
        <w:rPr>
          <w:rFonts w:eastAsia="Arial"/>
          <w:noProof w:val="0"/>
        </w:rPr>
        <w:t>Creator</w:t>
      </w:r>
      <w:r w:rsidR="007149C5" w:rsidRPr="007149C5">
        <w:rPr>
          <w:rFonts w:eastAsia="Arial"/>
          <w:noProof w:val="0"/>
        </w:rPr>
        <w:t xml:space="preserve"> </w:t>
      </w:r>
    </w:p>
    <w:p w14:paraId="26E3E249" w14:textId="77777777" w:rsidR="001271C8" w:rsidRPr="00DD71AD" w:rsidRDefault="001271C8" w:rsidP="0013003F">
      <w:pPr>
        <w:pStyle w:val="BodyText"/>
      </w:pPr>
      <w:r w:rsidRPr="00376959">
        <w:t>The</w:t>
      </w:r>
      <w:r>
        <w:t xml:space="preserve"> Transport Data </w:t>
      </w:r>
      <w:r w:rsidRPr="00376959">
        <w:t xml:space="preserve">Creator shall be responsible for the creation of content and transmission of a </w:t>
      </w:r>
      <w:r w:rsidR="00E12377">
        <w:t>PCS</w:t>
      </w:r>
      <w:r w:rsidRPr="00376959">
        <w:t xml:space="preserve"> document to a</w:t>
      </w:r>
      <w:r>
        <w:t xml:space="preserve"> Transport Data </w:t>
      </w:r>
      <w:r w:rsidRPr="00376959">
        <w:t xml:space="preserve">Consumer. </w:t>
      </w:r>
      <w:r w:rsidR="00DD71AD">
        <w:t>This is specified in the Provide Document Bundle [ITI-65] transaction in PCC TF-2.2.65</w:t>
      </w:r>
      <w:r w:rsidR="004A371C">
        <w:t>.</w:t>
      </w:r>
    </w:p>
    <w:p w14:paraId="0F6CC903" w14:textId="77777777" w:rsidR="00B612EC" w:rsidRPr="0071609B" w:rsidRDefault="001271C8" w:rsidP="003E0A55">
      <w:pPr>
        <w:pStyle w:val="BodyText"/>
      </w:pPr>
      <w:r w:rsidRPr="005C2D79">
        <w:t xml:space="preserve">The </w:t>
      </w:r>
      <w:r w:rsidR="00E12377">
        <w:t>PCS</w:t>
      </w:r>
      <w:r>
        <w:t xml:space="preserve"> Transport Data Creator creates the </w:t>
      </w:r>
      <w:r w:rsidR="00384ABB">
        <w:t>bundle</w:t>
      </w:r>
      <w:r>
        <w:t xml:space="preserve"> that summarizes the </w:t>
      </w:r>
      <w:r w:rsidR="00384ABB">
        <w:t>paramedicine</w:t>
      </w:r>
      <w:r>
        <w:t xml:space="preserve"> transport encou</w:t>
      </w:r>
      <w:r w:rsidR="009A5DEE">
        <w:t>nter that contains the</w:t>
      </w:r>
      <w:r>
        <w:t xml:space="preserve"> data elements</w:t>
      </w:r>
      <w:r w:rsidR="009A5DEE" w:rsidRPr="009A5DEE">
        <w:t xml:space="preserve"> </w:t>
      </w:r>
      <w:r w:rsidR="00401A92">
        <w:t xml:space="preserve">defined in </w:t>
      </w:r>
      <w:r w:rsidR="00401A92" w:rsidRPr="00376959">
        <w:t>PCC TF-3: 6.</w:t>
      </w:r>
      <w:r w:rsidR="00401A92">
        <w:t>6</w:t>
      </w:r>
      <w:r w:rsidR="00401A92" w:rsidRPr="00376959">
        <w:t>.1.D</w:t>
      </w:r>
      <w:r w:rsidR="00401A92">
        <w:t xml:space="preserve">. </w:t>
      </w:r>
    </w:p>
    <w:p w14:paraId="5B683E4C" w14:textId="77777777" w:rsidR="00CF283F" w:rsidRPr="00D26514" w:rsidRDefault="00CF283F" w:rsidP="00303E20">
      <w:pPr>
        <w:pStyle w:val="Heading2"/>
        <w:numPr>
          <w:ilvl w:val="0"/>
          <w:numId w:val="0"/>
        </w:numPr>
        <w:rPr>
          <w:noProof w:val="0"/>
        </w:rPr>
      </w:pPr>
      <w:bookmarkStart w:id="225" w:name="_Toc345074655"/>
      <w:bookmarkStart w:id="226" w:name="_Toc500238755"/>
      <w:r w:rsidRPr="00D26514">
        <w:rPr>
          <w:noProof w:val="0"/>
        </w:rPr>
        <w:t xml:space="preserve">X.2 </w:t>
      </w:r>
      <w:r w:rsidR="00E12377">
        <w:rPr>
          <w:noProof w:val="0"/>
        </w:rPr>
        <w:t>PCS</w:t>
      </w:r>
      <w:r w:rsidR="00104BE6" w:rsidRPr="00D26514">
        <w:rPr>
          <w:noProof w:val="0"/>
        </w:rPr>
        <w:t xml:space="preserve"> Actor</w:t>
      </w:r>
      <w:r w:rsidRPr="00D26514">
        <w:rPr>
          <w:noProof w:val="0"/>
        </w:rPr>
        <w:t xml:space="preserve"> Options</w:t>
      </w:r>
      <w:bookmarkEnd w:id="225"/>
      <w:bookmarkEnd w:id="226"/>
    </w:p>
    <w:p w14:paraId="492ACB04" w14:textId="77777777" w:rsidR="0028186F" w:rsidRPr="00D26514" w:rsidRDefault="0028186F" w:rsidP="0028186F">
      <w:pPr>
        <w:pStyle w:val="BodyText"/>
      </w:pPr>
      <w:r w:rsidRPr="00EA3BCB">
        <w:rPr>
          <w:b/>
        </w:rPr>
        <w:t>Options tha</w:t>
      </w:r>
      <w:r w:rsidRPr="00D26514">
        <w:t>t may be selected for each actor in this profile, if any, are listed in the Table X.2-1. Dependencies between options, when applicable, are specified in notes.</w:t>
      </w:r>
    </w:p>
    <w:p w14:paraId="09BB3764" w14:textId="77777777" w:rsidR="006514EA" w:rsidRPr="00D26514" w:rsidRDefault="007F5664" w:rsidP="00EA3BCB">
      <w:pPr>
        <w:pStyle w:val="TableTitle"/>
      </w:pPr>
      <w:r w:rsidRPr="00D26514">
        <w:t xml:space="preserve">Table X.2-1: </w:t>
      </w:r>
      <w:r w:rsidR="00110774">
        <w:t>Paramedicine Care Summary</w:t>
      </w:r>
      <w:r w:rsidRPr="00D26514">
        <w:t xml:space="preserve"> – Actors and Options</w:t>
      </w:r>
    </w:p>
    <w:tbl>
      <w:tblPr>
        <w:tblStyle w:val="TableGrid"/>
        <w:tblW w:w="0" w:type="auto"/>
        <w:tblLook w:val="04A0" w:firstRow="1" w:lastRow="0" w:firstColumn="1" w:lastColumn="0" w:noHBand="0" w:noVBand="1"/>
      </w:tblPr>
      <w:tblGrid>
        <w:gridCol w:w="3109"/>
        <w:gridCol w:w="3123"/>
        <w:gridCol w:w="3118"/>
      </w:tblGrid>
      <w:tr w:rsidR="00FD49A2" w:rsidRPr="00D26514" w14:paraId="1D009FF8" w14:textId="77777777" w:rsidTr="00610811">
        <w:trPr>
          <w:cantSplit/>
          <w:tblHeader/>
        </w:trPr>
        <w:tc>
          <w:tcPr>
            <w:tcW w:w="3109" w:type="dxa"/>
            <w:shd w:val="clear" w:color="auto" w:fill="D9D9D9" w:themeFill="background1" w:themeFillShade="D9"/>
          </w:tcPr>
          <w:p w14:paraId="6E48B01F" w14:textId="77777777" w:rsidR="00FD49A2" w:rsidRPr="00D26514" w:rsidRDefault="00FD49A2" w:rsidP="00EA3BCB">
            <w:pPr>
              <w:pStyle w:val="TableEntryHeader"/>
              <w:ind w:left="0"/>
            </w:pPr>
            <w:r w:rsidRPr="00D26514">
              <w:t>Actor</w:t>
            </w:r>
          </w:p>
        </w:tc>
        <w:tc>
          <w:tcPr>
            <w:tcW w:w="3123" w:type="dxa"/>
            <w:shd w:val="clear" w:color="auto" w:fill="D9D9D9" w:themeFill="background1" w:themeFillShade="D9"/>
          </w:tcPr>
          <w:p w14:paraId="75998953" w14:textId="77777777" w:rsidR="00FD49A2" w:rsidRPr="00D26514" w:rsidRDefault="00FD49A2" w:rsidP="00EA3BCB">
            <w:pPr>
              <w:pStyle w:val="TableEntryHeader"/>
              <w:ind w:left="0"/>
            </w:pPr>
            <w:r w:rsidRPr="00D26514">
              <w:t>Option Name</w:t>
            </w:r>
          </w:p>
        </w:tc>
        <w:tc>
          <w:tcPr>
            <w:tcW w:w="3118" w:type="dxa"/>
            <w:shd w:val="clear" w:color="auto" w:fill="D9D9D9" w:themeFill="background1" w:themeFillShade="D9"/>
          </w:tcPr>
          <w:p w14:paraId="1E361CEE" w14:textId="77777777" w:rsidR="00FD49A2" w:rsidRPr="00D26514" w:rsidRDefault="00FD49A2" w:rsidP="00EA3BCB">
            <w:pPr>
              <w:pStyle w:val="TableEntryHeader"/>
              <w:ind w:left="0"/>
            </w:pPr>
            <w:r w:rsidRPr="00D26514">
              <w:t>Reference</w:t>
            </w:r>
          </w:p>
        </w:tc>
      </w:tr>
      <w:tr w:rsidR="0071609B" w:rsidRPr="00D26514" w14:paraId="57FBD21E" w14:textId="77777777" w:rsidTr="00610811">
        <w:trPr>
          <w:cantSplit/>
        </w:trPr>
        <w:tc>
          <w:tcPr>
            <w:tcW w:w="3109" w:type="dxa"/>
            <w:vMerge w:val="restart"/>
          </w:tcPr>
          <w:p w14:paraId="3C05A7D7" w14:textId="77777777" w:rsidR="0071609B" w:rsidRPr="00C943B2" w:rsidRDefault="0071609B" w:rsidP="00C943B2">
            <w:pPr>
              <w:pStyle w:val="TableEntry"/>
              <w:ind w:left="0"/>
            </w:pPr>
            <w:r w:rsidRPr="00C943B2">
              <w:t>Transport Data Consumer</w:t>
            </w:r>
          </w:p>
        </w:tc>
        <w:tc>
          <w:tcPr>
            <w:tcW w:w="3123" w:type="dxa"/>
          </w:tcPr>
          <w:p w14:paraId="4004A62B" w14:textId="77777777" w:rsidR="0071609B" w:rsidRPr="00D26514" w:rsidRDefault="0071609B" w:rsidP="00C943B2">
            <w:pPr>
              <w:pStyle w:val="TableEntry"/>
              <w:ind w:left="0"/>
            </w:pPr>
            <w:r>
              <w:t>Quality Data Import Option</w:t>
            </w:r>
          </w:p>
        </w:tc>
        <w:tc>
          <w:tcPr>
            <w:tcW w:w="3118" w:type="dxa"/>
          </w:tcPr>
          <w:p w14:paraId="0D6788E8" w14:textId="77777777" w:rsidR="0071609B" w:rsidRPr="00D26514" w:rsidRDefault="0071609B" w:rsidP="00C943B2">
            <w:pPr>
              <w:pStyle w:val="TableEntry"/>
              <w:ind w:left="0"/>
            </w:pPr>
            <w:r>
              <w:t>PCS</w:t>
            </w:r>
            <w:r w:rsidRPr="00D26514">
              <w:t xml:space="preserve"> X.2.1</w:t>
            </w:r>
            <w:r>
              <w:t xml:space="preserve"> </w:t>
            </w:r>
          </w:p>
        </w:tc>
      </w:tr>
      <w:tr w:rsidR="0071609B" w:rsidRPr="00D26514" w14:paraId="1EE6CCCC" w14:textId="77777777" w:rsidTr="00610811">
        <w:trPr>
          <w:cantSplit/>
        </w:trPr>
        <w:tc>
          <w:tcPr>
            <w:tcW w:w="3109" w:type="dxa"/>
            <w:vMerge/>
          </w:tcPr>
          <w:p w14:paraId="72B8BEAF" w14:textId="77777777" w:rsidR="0071609B" w:rsidRPr="00C943B2" w:rsidRDefault="0071609B" w:rsidP="00C943B2">
            <w:pPr>
              <w:pStyle w:val="TableEntry"/>
              <w:ind w:left="0"/>
            </w:pPr>
          </w:p>
        </w:tc>
        <w:tc>
          <w:tcPr>
            <w:tcW w:w="3123" w:type="dxa"/>
          </w:tcPr>
          <w:p w14:paraId="34782E18" w14:textId="77777777" w:rsidR="0071609B" w:rsidRPr="00376959" w:rsidRDefault="0071609B" w:rsidP="00C943B2">
            <w:pPr>
              <w:pStyle w:val="TableEntry"/>
              <w:ind w:left="0"/>
            </w:pPr>
            <w:r>
              <w:t>Trauma Data Import Option</w:t>
            </w:r>
          </w:p>
        </w:tc>
        <w:tc>
          <w:tcPr>
            <w:tcW w:w="3118" w:type="dxa"/>
          </w:tcPr>
          <w:p w14:paraId="018D2591" w14:textId="77777777" w:rsidR="0071609B" w:rsidRPr="00D26514" w:rsidRDefault="0071609B" w:rsidP="00C943B2">
            <w:pPr>
              <w:pStyle w:val="TableEntry"/>
              <w:ind w:left="0"/>
            </w:pPr>
            <w:r>
              <w:t>PCS</w:t>
            </w:r>
            <w:r w:rsidRPr="00D26514">
              <w:t xml:space="preserve"> X.2.</w:t>
            </w:r>
            <w:r>
              <w:t>2</w:t>
            </w:r>
          </w:p>
        </w:tc>
      </w:tr>
      <w:tr w:rsidR="00C943B2" w:rsidRPr="00D26514" w14:paraId="26438F64" w14:textId="77777777" w:rsidTr="00610811">
        <w:trPr>
          <w:cantSplit/>
        </w:trPr>
        <w:tc>
          <w:tcPr>
            <w:tcW w:w="3109" w:type="dxa"/>
          </w:tcPr>
          <w:p w14:paraId="174B6C87" w14:textId="77777777" w:rsidR="00C943B2" w:rsidRPr="00C943B2" w:rsidRDefault="00C943B2" w:rsidP="00C943B2">
            <w:pPr>
              <w:pStyle w:val="TableEntry"/>
              <w:ind w:left="0"/>
            </w:pPr>
            <w:r w:rsidRPr="00C943B2">
              <w:t xml:space="preserve">Transport Data Creator </w:t>
            </w:r>
          </w:p>
        </w:tc>
        <w:tc>
          <w:tcPr>
            <w:tcW w:w="3123" w:type="dxa"/>
          </w:tcPr>
          <w:p w14:paraId="438F41C9" w14:textId="77777777" w:rsidR="00C943B2" w:rsidRPr="00D26514" w:rsidRDefault="00C943B2" w:rsidP="00C943B2">
            <w:pPr>
              <w:pStyle w:val="TableEntry"/>
              <w:ind w:left="0"/>
            </w:pPr>
            <w:r w:rsidRPr="00D26514">
              <w:t xml:space="preserve">No options defined </w:t>
            </w:r>
          </w:p>
        </w:tc>
        <w:tc>
          <w:tcPr>
            <w:tcW w:w="3118" w:type="dxa"/>
          </w:tcPr>
          <w:p w14:paraId="69DB89D5" w14:textId="77777777" w:rsidR="00C943B2" w:rsidRPr="00D26514" w:rsidRDefault="00C943B2" w:rsidP="00C943B2">
            <w:pPr>
              <w:pStyle w:val="TableEntry"/>
              <w:ind w:left="0"/>
            </w:pPr>
            <w:r w:rsidRPr="00D26514">
              <w:t>--</w:t>
            </w:r>
          </w:p>
        </w:tc>
      </w:tr>
      <w:tr w:rsidR="00C943B2" w:rsidRPr="00D26514" w14:paraId="766EBAE0" w14:textId="77777777" w:rsidTr="00610811">
        <w:trPr>
          <w:cantSplit/>
        </w:trPr>
        <w:tc>
          <w:tcPr>
            <w:tcW w:w="3109" w:type="dxa"/>
          </w:tcPr>
          <w:p w14:paraId="08E0AF19" w14:textId="77777777" w:rsidR="00C943B2" w:rsidRPr="00C943B2" w:rsidRDefault="00C943B2" w:rsidP="00C943B2">
            <w:pPr>
              <w:pStyle w:val="TableEntry"/>
              <w:ind w:left="0"/>
            </w:pPr>
            <w:r w:rsidRPr="00C943B2">
              <w:t>Content Creator</w:t>
            </w:r>
          </w:p>
        </w:tc>
        <w:tc>
          <w:tcPr>
            <w:tcW w:w="3123" w:type="dxa"/>
          </w:tcPr>
          <w:p w14:paraId="2EA9F54D" w14:textId="77777777" w:rsidR="00C943B2" w:rsidRPr="00D26514" w:rsidRDefault="00C943B2" w:rsidP="00C943B2">
            <w:pPr>
              <w:pStyle w:val="TableEntry"/>
              <w:ind w:left="0"/>
            </w:pPr>
            <w:r w:rsidRPr="00D26514">
              <w:t>No options defined</w:t>
            </w:r>
          </w:p>
        </w:tc>
        <w:tc>
          <w:tcPr>
            <w:tcW w:w="3118" w:type="dxa"/>
          </w:tcPr>
          <w:p w14:paraId="49344CAF" w14:textId="77777777" w:rsidR="00C943B2" w:rsidRPr="00D26514" w:rsidRDefault="00C943B2" w:rsidP="00C943B2">
            <w:pPr>
              <w:pStyle w:val="TableEntry"/>
              <w:ind w:left="0"/>
            </w:pPr>
            <w:r w:rsidRPr="00D26514">
              <w:t>--</w:t>
            </w:r>
          </w:p>
        </w:tc>
      </w:tr>
      <w:tr w:rsidR="00C943B2" w:rsidRPr="00D26514" w14:paraId="4FEC4B95" w14:textId="77777777" w:rsidTr="00610811">
        <w:trPr>
          <w:cantSplit/>
        </w:trPr>
        <w:tc>
          <w:tcPr>
            <w:tcW w:w="3109" w:type="dxa"/>
            <w:tcBorders>
              <w:top w:val="single" w:sz="4" w:space="0" w:color="auto"/>
              <w:left w:val="single" w:sz="4" w:space="0" w:color="auto"/>
              <w:bottom w:val="nil"/>
              <w:right w:val="single" w:sz="4" w:space="0" w:color="auto"/>
            </w:tcBorders>
          </w:tcPr>
          <w:p w14:paraId="11041365" w14:textId="77777777" w:rsidR="00C943B2" w:rsidRPr="00C943B2" w:rsidRDefault="00C943B2" w:rsidP="00C943B2">
            <w:pPr>
              <w:pStyle w:val="TableEntry"/>
              <w:ind w:left="0"/>
            </w:pPr>
            <w:r w:rsidRPr="00C943B2">
              <w:t>Content Consumer</w:t>
            </w:r>
          </w:p>
        </w:tc>
        <w:tc>
          <w:tcPr>
            <w:tcW w:w="3123" w:type="dxa"/>
            <w:tcBorders>
              <w:left w:val="single" w:sz="4" w:space="0" w:color="auto"/>
            </w:tcBorders>
          </w:tcPr>
          <w:p w14:paraId="6468D272" w14:textId="77777777" w:rsidR="00C943B2" w:rsidRPr="00D26514" w:rsidRDefault="00C943B2" w:rsidP="00C943B2">
            <w:pPr>
              <w:pStyle w:val="TableEntry"/>
              <w:ind w:left="0"/>
            </w:pPr>
            <w:r w:rsidRPr="00D26514">
              <w:t>View Option</w:t>
            </w:r>
          </w:p>
        </w:tc>
        <w:tc>
          <w:tcPr>
            <w:tcW w:w="3118" w:type="dxa"/>
          </w:tcPr>
          <w:p w14:paraId="245E4791" w14:textId="77777777" w:rsidR="00C943B2" w:rsidRPr="00D26514" w:rsidRDefault="00C943B2" w:rsidP="00C943B2">
            <w:pPr>
              <w:pStyle w:val="TableEntry"/>
              <w:ind w:left="0"/>
            </w:pPr>
            <w:r w:rsidRPr="00D26514">
              <w:t>PCC TF-2: 3.1.1</w:t>
            </w:r>
          </w:p>
        </w:tc>
      </w:tr>
      <w:tr w:rsidR="00C943B2" w:rsidRPr="00D26514" w14:paraId="2A1C9D50" w14:textId="77777777" w:rsidTr="00610811">
        <w:trPr>
          <w:cantSplit/>
        </w:trPr>
        <w:tc>
          <w:tcPr>
            <w:tcW w:w="3109" w:type="dxa"/>
            <w:tcBorders>
              <w:top w:val="nil"/>
              <w:left w:val="single" w:sz="4" w:space="0" w:color="auto"/>
              <w:bottom w:val="nil"/>
              <w:right w:val="single" w:sz="4" w:space="0" w:color="auto"/>
            </w:tcBorders>
          </w:tcPr>
          <w:p w14:paraId="371C7F07" w14:textId="77777777" w:rsidR="00C943B2" w:rsidRPr="00D26514" w:rsidRDefault="00C943B2" w:rsidP="00C943B2">
            <w:pPr>
              <w:pStyle w:val="TableEntry"/>
              <w:ind w:left="0"/>
            </w:pPr>
          </w:p>
        </w:tc>
        <w:tc>
          <w:tcPr>
            <w:tcW w:w="3123" w:type="dxa"/>
            <w:tcBorders>
              <w:left w:val="single" w:sz="4" w:space="0" w:color="auto"/>
            </w:tcBorders>
          </w:tcPr>
          <w:p w14:paraId="5B41F899" w14:textId="77777777" w:rsidR="00C943B2" w:rsidRPr="00D26514" w:rsidRDefault="00C943B2" w:rsidP="00C943B2">
            <w:pPr>
              <w:pStyle w:val="TableEntry"/>
              <w:ind w:left="0"/>
            </w:pPr>
            <w:r w:rsidRPr="00D26514">
              <w:t>Document Import Option</w:t>
            </w:r>
          </w:p>
        </w:tc>
        <w:tc>
          <w:tcPr>
            <w:tcW w:w="3118" w:type="dxa"/>
          </w:tcPr>
          <w:p w14:paraId="0CEAE33F" w14:textId="77777777" w:rsidR="00C943B2" w:rsidRPr="00D26514" w:rsidRDefault="00C943B2" w:rsidP="00C943B2">
            <w:pPr>
              <w:pStyle w:val="TableEntry"/>
              <w:ind w:left="0"/>
            </w:pPr>
            <w:r w:rsidRPr="00D26514">
              <w:t>PCC TF-2: 3.1.2</w:t>
            </w:r>
          </w:p>
        </w:tc>
      </w:tr>
      <w:tr w:rsidR="00C943B2" w:rsidRPr="00D26514" w14:paraId="02A7705F" w14:textId="77777777" w:rsidTr="00610811">
        <w:trPr>
          <w:cantSplit/>
        </w:trPr>
        <w:tc>
          <w:tcPr>
            <w:tcW w:w="3109" w:type="dxa"/>
            <w:tcBorders>
              <w:top w:val="nil"/>
              <w:left w:val="single" w:sz="4" w:space="0" w:color="auto"/>
              <w:bottom w:val="nil"/>
              <w:right w:val="single" w:sz="4" w:space="0" w:color="auto"/>
            </w:tcBorders>
          </w:tcPr>
          <w:p w14:paraId="26CBCD19" w14:textId="77777777" w:rsidR="00C943B2" w:rsidRPr="00D26514" w:rsidRDefault="00C943B2" w:rsidP="00C943B2">
            <w:pPr>
              <w:pStyle w:val="TableEntry"/>
              <w:ind w:left="0"/>
            </w:pPr>
          </w:p>
        </w:tc>
        <w:tc>
          <w:tcPr>
            <w:tcW w:w="3123" w:type="dxa"/>
            <w:tcBorders>
              <w:left w:val="single" w:sz="4" w:space="0" w:color="auto"/>
            </w:tcBorders>
          </w:tcPr>
          <w:p w14:paraId="7387F30C" w14:textId="77777777" w:rsidR="00C943B2" w:rsidRPr="00D26514" w:rsidRDefault="00C943B2" w:rsidP="00C943B2">
            <w:pPr>
              <w:pStyle w:val="TableEntry"/>
              <w:ind w:left="0"/>
            </w:pPr>
            <w:r w:rsidRPr="00D26514">
              <w:t>Section Import Option</w:t>
            </w:r>
          </w:p>
        </w:tc>
        <w:tc>
          <w:tcPr>
            <w:tcW w:w="3118" w:type="dxa"/>
          </w:tcPr>
          <w:p w14:paraId="418411B0" w14:textId="77777777" w:rsidR="00C943B2" w:rsidRPr="00D26514" w:rsidRDefault="00C943B2" w:rsidP="00C943B2">
            <w:pPr>
              <w:pStyle w:val="TableEntry"/>
              <w:ind w:left="0"/>
            </w:pPr>
            <w:r w:rsidRPr="00D26514">
              <w:t>PCC TF-2: 3.1.3</w:t>
            </w:r>
          </w:p>
        </w:tc>
      </w:tr>
      <w:tr w:rsidR="00C943B2" w:rsidRPr="00D26514" w14:paraId="5D976FB1" w14:textId="77777777" w:rsidTr="00A8772E">
        <w:trPr>
          <w:cantSplit/>
        </w:trPr>
        <w:tc>
          <w:tcPr>
            <w:tcW w:w="3109" w:type="dxa"/>
            <w:tcBorders>
              <w:top w:val="nil"/>
              <w:left w:val="single" w:sz="4" w:space="0" w:color="auto"/>
              <w:bottom w:val="nil"/>
              <w:right w:val="single" w:sz="4" w:space="0" w:color="auto"/>
            </w:tcBorders>
          </w:tcPr>
          <w:p w14:paraId="6C8EA169" w14:textId="77777777" w:rsidR="00C943B2" w:rsidRPr="00D26514" w:rsidRDefault="00C943B2" w:rsidP="00C943B2">
            <w:pPr>
              <w:pStyle w:val="TableEntry"/>
              <w:ind w:left="0"/>
            </w:pPr>
          </w:p>
        </w:tc>
        <w:tc>
          <w:tcPr>
            <w:tcW w:w="3123" w:type="dxa"/>
            <w:tcBorders>
              <w:left w:val="single" w:sz="4" w:space="0" w:color="auto"/>
            </w:tcBorders>
          </w:tcPr>
          <w:p w14:paraId="36D31C21" w14:textId="77777777" w:rsidR="00C943B2" w:rsidRPr="00D26514" w:rsidRDefault="00C943B2" w:rsidP="00C943B2">
            <w:pPr>
              <w:pStyle w:val="TableEntry"/>
              <w:ind w:left="0"/>
            </w:pPr>
            <w:r w:rsidRPr="00D26514">
              <w:t>Discrete Data Import Option</w:t>
            </w:r>
          </w:p>
        </w:tc>
        <w:tc>
          <w:tcPr>
            <w:tcW w:w="3118" w:type="dxa"/>
          </w:tcPr>
          <w:p w14:paraId="5BEAE671" w14:textId="77777777" w:rsidR="00C943B2" w:rsidRPr="00D26514" w:rsidRDefault="00C943B2" w:rsidP="00C943B2">
            <w:pPr>
              <w:pStyle w:val="TableEntry"/>
              <w:ind w:left="0"/>
            </w:pPr>
            <w:r w:rsidRPr="00D26514">
              <w:t>PCC TF-2: 3.1.4</w:t>
            </w:r>
          </w:p>
        </w:tc>
      </w:tr>
      <w:tr w:rsidR="00C943B2" w:rsidRPr="00D26514" w14:paraId="2D4E71FA" w14:textId="77777777" w:rsidTr="00650DE6">
        <w:trPr>
          <w:cantSplit/>
        </w:trPr>
        <w:tc>
          <w:tcPr>
            <w:tcW w:w="3109" w:type="dxa"/>
            <w:tcBorders>
              <w:top w:val="nil"/>
              <w:left w:val="single" w:sz="4" w:space="0" w:color="auto"/>
              <w:bottom w:val="nil"/>
              <w:right w:val="single" w:sz="4" w:space="0" w:color="auto"/>
            </w:tcBorders>
          </w:tcPr>
          <w:p w14:paraId="15A4AFB2" w14:textId="77777777" w:rsidR="00C943B2" w:rsidRPr="00D26514" w:rsidRDefault="00C943B2" w:rsidP="00C943B2">
            <w:pPr>
              <w:pStyle w:val="TableEntry"/>
              <w:ind w:left="0"/>
            </w:pPr>
          </w:p>
        </w:tc>
        <w:tc>
          <w:tcPr>
            <w:tcW w:w="3123" w:type="dxa"/>
            <w:tcBorders>
              <w:left w:val="single" w:sz="4" w:space="0" w:color="auto"/>
            </w:tcBorders>
          </w:tcPr>
          <w:p w14:paraId="69F503B2" w14:textId="77777777" w:rsidR="00C943B2" w:rsidRPr="00D26514" w:rsidRDefault="00C943B2" w:rsidP="00C943B2">
            <w:pPr>
              <w:pStyle w:val="TableEntry"/>
              <w:ind w:left="0"/>
            </w:pPr>
            <w:r>
              <w:t xml:space="preserve"> Quality Data Import Option</w:t>
            </w:r>
          </w:p>
        </w:tc>
        <w:tc>
          <w:tcPr>
            <w:tcW w:w="3118" w:type="dxa"/>
          </w:tcPr>
          <w:p w14:paraId="779BC12A" w14:textId="77777777" w:rsidR="00C943B2" w:rsidRPr="00D26514" w:rsidRDefault="00E12377" w:rsidP="00C943B2">
            <w:pPr>
              <w:pStyle w:val="TableEntry"/>
              <w:ind w:left="0"/>
            </w:pPr>
            <w:r>
              <w:t>PCS</w:t>
            </w:r>
            <w:r w:rsidR="00C943B2" w:rsidRPr="00D26514">
              <w:t xml:space="preserve"> X.2.1</w:t>
            </w:r>
            <w:r w:rsidR="00C943B2">
              <w:t xml:space="preserve"> </w:t>
            </w:r>
          </w:p>
        </w:tc>
      </w:tr>
      <w:tr w:rsidR="00C943B2" w:rsidRPr="00D26514" w14:paraId="5382894D" w14:textId="77777777" w:rsidTr="00610811">
        <w:trPr>
          <w:cantSplit/>
        </w:trPr>
        <w:tc>
          <w:tcPr>
            <w:tcW w:w="3109" w:type="dxa"/>
            <w:tcBorders>
              <w:top w:val="nil"/>
              <w:left w:val="single" w:sz="4" w:space="0" w:color="auto"/>
              <w:bottom w:val="single" w:sz="4" w:space="0" w:color="auto"/>
              <w:right w:val="single" w:sz="4" w:space="0" w:color="auto"/>
            </w:tcBorders>
          </w:tcPr>
          <w:p w14:paraId="35775844" w14:textId="77777777" w:rsidR="00C943B2" w:rsidRPr="00D26514" w:rsidRDefault="00C943B2" w:rsidP="00C943B2">
            <w:pPr>
              <w:pStyle w:val="TableEntry"/>
              <w:ind w:left="0"/>
            </w:pPr>
          </w:p>
        </w:tc>
        <w:tc>
          <w:tcPr>
            <w:tcW w:w="3123" w:type="dxa"/>
            <w:tcBorders>
              <w:left w:val="single" w:sz="4" w:space="0" w:color="auto"/>
            </w:tcBorders>
          </w:tcPr>
          <w:p w14:paraId="3E81F761" w14:textId="77777777" w:rsidR="00C943B2" w:rsidRDefault="00C943B2" w:rsidP="00C943B2">
            <w:pPr>
              <w:pStyle w:val="TableEntry"/>
              <w:ind w:left="0"/>
            </w:pPr>
            <w:r>
              <w:t>Trauma Data Import Option</w:t>
            </w:r>
          </w:p>
        </w:tc>
        <w:tc>
          <w:tcPr>
            <w:tcW w:w="3118" w:type="dxa"/>
          </w:tcPr>
          <w:p w14:paraId="1AFC1371" w14:textId="77777777" w:rsidR="00C943B2" w:rsidRPr="00D26514" w:rsidRDefault="00E12377" w:rsidP="00C943B2">
            <w:pPr>
              <w:pStyle w:val="TableEntry"/>
              <w:ind w:left="0"/>
            </w:pPr>
            <w:r>
              <w:t>PCS</w:t>
            </w:r>
            <w:r w:rsidR="00C943B2" w:rsidRPr="00D26514">
              <w:t xml:space="preserve"> X.2.</w:t>
            </w:r>
            <w:r w:rsidR="00C943B2">
              <w:t>2</w:t>
            </w:r>
          </w:p>
        </w:tc>
      </w:tr>
    </w:tbl>
    <w:p w14:paraId="51DA321A" w14:textId="77777777" w:rsidR="00CF283F" w:rsidRPr="00D26514" w:rsidRDefault="00323461" w:rsidP="0097454A">
      <w:pPr>
        <w:pStyle w:val="Heading3"/>
        <w:numPr>
          <w:ilvl w:val="0"/>
          <w:numId w:val="0"/>
        </w:numPr>
        <w:rPr>
          <w:noProof w:val="0"/>
        </w:rPr>
      </w:pPr>
      <w:bookmarkStart w:id="227" w:name="_Toc345074656"/>
      <w:bookmarkStart w:id="228" w:name="_Toc500238756"/>
      <w:r w:rsidRPr="00D26514">
        <w:rPr>
          <w:noProof w:val="0"/>
        </w:rPr>
        <w:lastRenderedPageBreak/>
        <w:t xml:space="preserve">X.2.1 </w:t>
      </w:r>
      <w:bookmarkEnd w:id="227"/>
      <w:bookmarkEnd w:id="228"/>
      <w:r w:rsidR="00650DE6">
        <w:rPr>
          <w:noProof w:val="0"/>
        </w:rPr>
        <w:t xml:space="preserve">Quality </w:t>
      </w:r>
      <w:r w:rsidR="00171B02">
        <w:rPr>
          <w:noProof w:val="0"/>
        </w:rPr>
        <w:t>Data Import</w:t>
      </w:r>
      <w:r w:rsidR="00A23E02">
        <w:rPr>
          <w:noProof w:val="0"/>
        </w:rPr>
        <w:t xml:space="preserve"> Option</w:t>
      </w:r>
    </w:p>
    <w:p w14:paraId="3AC0F533" w14:textId="1EE82D07" w:rsidR="0028186F" w:rsidRDefault="0028186F" w:rsidP="0028186F">
      <w:pPr>
        <w:pStyle w:val="AuthorInstructions"/>
        <w:rPr>
          <w:rFonts w:eastAsia="Calibri"/>
          <w:i w:val="0"/>
        </w:rPr>
      </w:pPr>
      <w:bookmarkStart w:id="229" w:name="_Toc504625757"/>
      <w:bookmarkStart w:id="230" w:name="_Toc530206510"/>
      <w:bookmarkStart w:id="231" w:name="_Toc1388430"/>
      <w:bookmarkStart w:id="232" w:name="_Toc1388584"/>
      <w:bookmarkStart w:id="233" w:name="_Toc1456611"/>
      <w:bookmarkStart w:id="234" w:name="_Toc345074657"/>
      <w:bookmarkStart w:id="235" w:name="_Toc500238757"/>
      <w:bookmarkStart w:id="236" w:name="_Toc37034636"/>
      <w:bookmarkStart w:id="237" w:name="_Toc38846114"/>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sidR="00F21E4E">
        <w:rPr>
          <w:rFonts w:eastAsia="Calibri"/>
          <w:i w:val="0"/>
        </w:rPr>
        <w:t xml:space="preserve">quality </w:t>
      </w:r>
      <w:r w:rsidRPr="00171B02">
        <w:rPr>
          <w:rFonts w:eastAsia="Calibri"/>
          <w:i w:val="0"/>
        </w:rPr>
        <w:t xml:space="preserve">data from selected sections of the </w:t>
      </w:r>
      <w:r w:rsidR="0026125E">
        <w:rPr>
          <w:rFonts w:eastAsia="Calibri"/>
          <w:i w:val="0"/>
        </w:rPr>
        <w:t>P</w:t>
      </w:r>
      <w:r w:rsidR="00FC44B2">
        <w:rPr>
          <w:rFonts w:eastAsia="Calibri"/>
          <w:i w:val="0"/>
        </w:rPr>
        <w:t>atient Care Report</w:t>
      </w:r>
      <w:r w:rsidRPr="00171B02">
        <w:rPr>
          <w:rFonts w:eastAsia="Calibri"/>
          <w:i w:val="0"/>
        </w:rPr>
        <w:t xml:space="preserve">. </w:t>
      </w:r>
      <w:r w:rsidR="006030C4">
        <w:rPr>
          <w:rFonts w:eastAsia="Calibri"/>
          <w:i w:val="0"/>
        </w:rPr>
        <w:t xml:space="preserve">The </w:t>
      </w:r>
      <w:r w:rsidR="007364ED">
        <w:rPr>
          <w:rFonts w:eastAsia="Calibri"/>
          <w:i w:val="0"/>
        </w:rPr>
        <w:t>discrete</w:t>
      </w:r>
      <w:r w:rsidR="006030C4">
        <w:rPr>
          <w:rFonts w:eastAsia="Calibri"/>
          <w:i w:val="0"/>
        </w:rPr>
        <w:t xml:space="preserve"> data import </w:t>
      </w:r>
      <w:r w:rsidR="007364ED">
        <w:rPr>
          <w:rFonts w:eastAsia="Calibri"/>
          <w:i w:val="0"/>
        </w:rPr>
        <w:t>data details are in section 6.6.x.4.</w:t>
      </w:r>
      <w:r w:rsidR="006030C4">
        <w:rPr>
          <w:rFonts w:eastAsia="Calibri"/>
          <w:i w:val="0"/>
        </w:rPr>
        <w:t xml:space="preserve"> </w:t>
      </w:r>
    </w:p>
    <w:p w14:paraId="178B72A2" w14:textId="77777777" w:rsidR="00C943B2" w:rsidRPr="00D26514" w:rsidRDefault="00C943B2" w:rsidP="00C943B2">
      <w:pPr>
        <w:pStyle w:val="Heading3"/>
        <w:numPr>
          <w:ilvl w:val="0"/>
          <w:numId w:val="0"/>
        </w:numPr>
        <w:rPr>
          <w:noProof w:val="0"/>
        </w:rPr>
      </w:pPr>
      <w:r w:rsidRPr="00D26514">
        <w:rPr>
          <w:noProof w:val="0"/>
        </w:rPr>
        <w:t>X.2.</w:t>
      </w:r>
      <w:r>
        <w:rPr>
          <w:noProof w:val="0"/>
        </w:rPr>
        <w:t>2</w:t>
      </w:r>
      <w:r w:rsidRPr="00D26514">
        <w:rPr>
          <w:noProof w:val="0"/>
        </w:rPr>
        <w:t xml:space="preserve"> </w:t>
      </w:r>
      <w:r w:rsidR="0026125E">
        <w:rPr>
          <w:noProof w:val="0"/>
        </w:rPr>
        <w:t xml:space="preserve">Trauma </w:t>
      </w:r>
      <w:r>
        <w:rPr>
          <w:noProof w:val="0"/>
        </w:rPr>
        <w:t>Data Import Option</w:t>
      </w:r>
    </w:p>
    <w:p w14:paraId="5BB960CE" w14:textId="7153693D" w:rsidR="00C943B2" w:rsidRPr="00171B02" w:rsidRDefault="00FC44B2" w:rsidP="0028186F">
      <w:pPr>
        <w:pStyle w:val="AuthorInstructions"/>
        <w:rPr>
          <w:rFonts w:eastAsia="Calibri"/>
          <w:i w:val="0"/>
        </w:rPr>
      </w:pPr>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Pr>
          <w:rFonts w:eastAsia="Calibri"/>
          <w:i w:val="0"/>
        </w:rPr>
        <w:t xml:space="preserve">trauma </w:t>
      </w:r>
      <w:r w:rsidRPr="00171B02">
        <w:rPr>
          <w:rFonts w:eastAsia="Calibri"/>
          <w:i w:val="0"/>
        </w:rPr>
        <w:t xml:space="preserve">data from selected sections of the </w:t>
      </w:r>
      <w:r>
        <w:rPr>
          <w:rFonts w:eastAsia="Calibri"/>
          <w:i w:val="0"/>
        </w:rPr>
        <w:t>Patient Care Report</w:t>
      </w:r>
      <w:r w:rsidRPr="00171B02">
        <w:rPr>
          <w:rFonts w:eastAsia="Calibri"/>
          <w:i w:val="0"/>
        </w:rPr>
        <w:t xml:space="preserve">. </w:t>
      </w:r>
      <w:r w:rsidR="007364ED">
        <w:rPr>
          <w:rFonts w:eastAsia="Calibri"/>
          <w:i w:val="0"/>
        </w:rPr>
        <w:t>The discrete data import data details are in section 6.6.x.5</w:t>
      </w:r>
      <w:r w:rsidR="006030C4">
        <w:rPr>
          <w:rFonts w:eastAsia="Calibri"/>
          <w:i w:val="0"/>
        </w:rPr>
        <w:t>.</w:t>
      </w:r>
      <w:r>
        <w:rPr>
          <w:rFonts w:eastAsia="Calibri"/>
          <w:i w:val="0"/>
        </w:rPr>
        <w:t xml:space="preserve"> </w:t>
      </w:r>
      <w:r w:rsidRPr="00171B02">
        <w:rPr>
          <w:rFonts w:eastAsia="Calibri"/>
          <w:i w:val="0"/>
        </w:rPr>
        <w:t xml:space="preserve"> </w:t>
      </w:r>
    </w:p>
    <w:p w14:paraId="71C3A243" w14:textId="77777777" w:rsidR="005F21E7" w:rsidRPr="00D26514" w:rsidRDefault="005F21E7" w:rsidP="00303E20">
      <w:pPr>
        <w:pStyle w:val="Heading2"/>
        <w:numPr>
          <w:ilvl w:val="0"/>
          <w:numId w:val="0"/>
        </w:numPr>
        <w:rPr>
          <w:noProof w:val="0"/>
        </w:rPr>
      </w:pPr>
      <w:r w:rsidRPr="00D26514">
        <w:rPr>
          <w:noProof w:val="0"/>
        </w:rPr>
        <w:t xml:space="preserve">X.3 </w:t>
      </w:r>
      <w:r w:rsidR="00E12377">
        <w:rPr>
          <w:noProof w:val="0"/>
        </w:rPr>
        <w:t>PCS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234"/>
      <w:bookmarkEnd w:id="235"/>
      <w:r w:rsidRPr="00D26514">
        <w:rPr>
          <w:noProof w:val="0"/>
        </w:rPr>
        <w:t xml:space="preserve"> </w:t>
      </w:r>
    </w:p>
    <w:p w14:paraId="7934E5F6" w14:textId="77777777" w:rsidR="008A63C9" w:rsidRPr="00D26514" w:rsidRDefault="008D0C27" w:rsidP="00EA3BCB">
      <w:pPr>
        <w:pStyle w:val="BodyText"/>
      </w:pPr>
      <w:bookmarkStart w:id="238" w:name="_Hlk503024871"/>
      <w:r w:rsidRPr="00376959">
        <w:t>There are no required actor groupings for this profile</w:t>
      </w:r>
      <w:r w:rsidR="00341243">
        <w:t xml:space="preserve">. </w:t>
      </w:r>
    </w:p>
    <w:p w14:paraId="7D6717DB" w14:textId="77777777" w:rsidR="00CF283F" w:rsidRPr="00D26514" w:rsidRDefault="00CF283F" w:rsidP="00303E20">
      <w:pPr>
        <w:pStyle w:val="Heading2"/>
        <w:numPr>
          <w:ilvl w:val="0"/>
          <w:numId w:val="0"/>
        </w:numPr>
        <w:rPr>
          <w:noProof w:val="0"/>
        </w:rPr>
      </w:pPr>
      <w:bookmarkStart w:id="239" w:name="_Toc345074658"/>
      <w:bookmarkStart w:id="240" w:name="_Toc500238758"/>
      <w:bookmarkEnd w:id="238"/>
      <w:r w:rsidRPr="00D26514">
        <w:rPr>
          <w:noProof w:val="0"/>
        </w:rPr>
        <w:t>X.</w:t>
      </w:r>
      <w:r w:rsidR="00AF472E" w:rsidRPr="00D26514">
        <w:rPr>
          <w:noProof w:val="0"/>
        </w:rPr>
        <w:t>4</w:t>
      </w:r>
      <w:r w:rsidR="005F21E7" w:rsidRPr="00D26514">
        <w:rPr>
          <w:noProof w:val="0"/>
        </w:rPr>
        <w:t xml:space="preserve"> </w:t>
      </w:r>
      <w:r w:rsidR="00E12377">
        <w:rPr>
          <w:noProof w:val="0"/>
        </w:rPr>
        <w:t>PCS</w:t>
      </w:r>
      <w:r w:rsidRPr="00D26514">
        <w:rPr>
          <w:noProof w:val="0"/>
        </w:rPr>
        <w:t xml:space="preserve"> </w:t>
      </w:r>
      <w:bookmarkEnd w:id="236"/>
      <w:bookmarkEnd w:id="237"/>
      <w:r w:rsidR="00167DB7" w:rsidRPr="00D26514">
        <w:rPr>
          <w:noProof w:val="0"/>
        </w:rPr>
        <w:t>Overview</w:t>
      </w:r>
      <w:bookmarkEnd w:id="239"/>
      <w:bookmarkEnd w:id="240"/>
    </w:p>
    <w:p w14:paraId="770B38BF" w14:textId="77777777" w:rsidR="0028186F" w:rsidRPr="00973199" w:rsidRDefault="0028186F" w:rsidP="0028186F">
      <w:pPr>
        <w:pStyle w:val="BodyText"/>
        <w:rPr>
          <w:rFonts w:eastAsia="Calibri"/>
        </w:rPr>
      </w:pPr>
      <w:bookmarkStart w:id="241" w:name="_Hlk503025411"/>
      <w:bookmarkStart w:id="242" w:name="_Toc345074659"/>
      <w:bookmarkStart w:id="243" w:name="_Toc500238759"/>
      <w:bookmarkStart w:id="244" w:name="OLE_LINK24"/>
      <w:r>
        <w:rPr>
          <w:rFonts w:eastAsia="Calibri"/>
        </w:rPr>
        <w:t>T</w:t>
      </w:r>
      <w:r w:rsidRPr="00376959">
        <w:rPr>
          <w:rFonts w:eastAsia="Calibri"/>
        </w:rPr>
        <w:t xml:space="preserve">o make the flow of the patient information from the </w:t>
      </w:r>
      <w:r>
        <w:rPr>
          <w:rFonts w:eastAsia="Calibri"/>
        </w:rPr>
        <w:t xml:space="preserve">ambulance ePCR to the </w:t>
      </w:r>
      <w:r w:rsidRPr="00376959">
        <w:rPr>
          <w:rFonts w:eastAsia="Calibri"/>
        </w:rPr>
        <w:t xml:space="preserve">hospital </w:t>
      </w:r>
      <w:r>
        <w:rPr>
          <w:rFonts w:eastAsia="Calibri"/>
        </w:rPr>
        <w:t>a paperless route during patient transport, a send transaction will be used</w:t>
      </w:r>
      <w:r w:rsidRPr="00376959">
        <w:rPr>
          <w:rFonts w:eastAsia="Calibri"/>
        </w:rPr>
        <w:t xml:space="preserve">. This reduces the time spent </w:t>
      </w:r>
      <w:r>
        <w:rPr>
          <w:rFonts w:eastAsia="Calibri"/>
        </w:rPr>
        <w:t xml:space="preserve">verbally sharing relevant patient </w:t>
      </w:r>
      <w:r w:rsidRPr="00376959">
        <w:rPr>
          <w:rFonts w:eastAsia="Calibri"/>
        </w:rPr>
        <w:t xml:space="preserve">information </w:t>
      </w:r>
      <w:r>
        <w:rPr>
          <w:rFonts w:eastAsia="Calibri"/>
        </w:rPr>
        <w:t xml:space="preserve">to hospital staff </w:t>
      </w:r>
      <w:r w:rsidRPr="00376959">
        <w:rPr>
          <w:rFonts w:eastAsia="Calibri"/>
        </w:rPr>
        <w:t xml:space="preserve">and </w:t>
      </w:r>
      <w:r>
        <w:rPr>
          <w:rFonts w:eastAsia="Calibri"/>
        </w:rPr>
        <w:t xml:space="preserve">reduces </w:t>
      </w:r>
      <w:r w:rsidRPr="00376959">
        <w:rPr>
          <w:rFonts w:eastAsia="Calibri"/>
        </w:rPr>
        <w:t xml:space="preserve">errors developed through manual </w:t>
      </w:r>
      <w:r>
        <w:rPr>
          <w:rFonts w:eastAsia="Calibri"/>
        </w:rPr>
        <w:t>data entry</w:t>
      </w:r>
      <w:r w:rsidRPr="00376959">
        <w:rPr>
          <w:rFonts w:eastAsia="Calibri"/>
        </w:rPr>
        <w:t xml:space="preserve">. </w:t>
      </w:r>
      <w:r>
        <w:rPr>
          <w:rFonts w:eastAsia="Calibri"/>
        </w:rPr>
        <w:t xml:space="preserve">This provides increased levels of efficiency to hospital providers resulting in better patient care immediately upon arrival to the hospital. </w:t>
      </w:r>
    </w:p>
    <w:bookmarkEnd w:id="241"/>
    <w:p w14:paraId="048CF1E6" w14:textId="77777777" w:rsidR="00167DB7" w:rsidRPr="00D26514"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242"/>
      <w:bookmarkEnd w:id="243"/>
    </w:p>
    <w:p w14:paraId="2E28B76F" w14:textId="77777777" w:rsidR="0028186F" w:rsidRPr="00807B39" w:rsidRDefault="0028186F" w:rsidP="0028186F">
      <w:pPr>
        <w:pStyle w:val="AuthorInstructions"/>
        <w:rPr>
          <w:rFonts w:eastAsia="Calibri"/>
          <w:i w:val="0"/>
        </w:rPr>
      </w:pPr>
      <w:bookmarkStart w:id="245" w:name="_Toc345074660"/>
      <w:bookmarkStart w:id="246" w:name="_Toc500238760"/>
      <w:bookmarkEnd w:id="244"/>
      <w:r w:rsidRPr="00807B39">
        <w:rPr>
          <w:rFonts w:eastAsia="Calibri"/>
          <w:i w:val="0"/>
        </w:rPr>
        <w:t xml:space="preserve">When a hospital is receiving a patient </w:t>
      </w:r>
      <w:r>
        <w:rPr>
          <w:rFonts w:eastAsia="Calibri"/>
          <w:i w:val="0"/>
        </w:rPr>
        <w:t>arriving</w:t>
      </w:r>
      <w:r w:rsidRPr="00807B39">
        <w:rPr>
          <w:rFonts w:eastAsia="Calibri"/>
          <w:i w:val="0"/>
        </w:rPr>
        <w:t xml:space="preserve"> in an emergency ambulance transport</w:t>
      </w:r>
      <w:r>
        <w:rPr>
          <w:rFonts w:eastAsia="Calibri"/>
          <w:i w:val="0"/>
        </w:rPr>
        <w:t>,</w:t>
      </w:r>
      <w:r w:rsidRPr="00807B39">
        <w:rPr>
          <w:rFonts w:eastAsia="Calibri"/>
          <w:i w:val="0"/>
        </w:rPr>
        <w:t xml:space="preserve"> the main source of the patient information </w:t>
      </w:r>
      <w:r>
        <w:rPr>
          <w:rFonts w:eastAsia="Calibri"/>
          <w:i w:val="0"/>
        </w:rPr>
        <w:t>is</w:t>
      </w:r>
      <w:r w:rsidRPr="00807B39">
        <w:rPr>
          <w:rFonts w:eastAsia="Calibri"/>
          <w:i w:val="0"/>
        </w:rPr>
        <w:t xml:space="preserve"> the ambulance crew that </w:t>
      </w:r>
      <w:r>
        <w:rPr>
          <w:rFonts w:eastAsia="Calibri"/>
          <w:i w:val="0"/>
        </w:rPr>
        <w:t>performed</w:t>
      </w:r>
      <w:r w:rsidRPr="00807B39">
        <w:rPr>
          <w:rFonts w:eastAsia="Calibri"/>
          <w:i w:val="0"/>
        </w:rPr>
        <w:t xml:space="preserve"> the emergency transport. This information is n</w:t>
      </w:r>
      <w:r>
        <w:rPr>
          <w:rFonts w:eastAsia="Calibri"/>
          <w:i w:val="0"/>
        </w:rPr>
        <w:t>o</w:t>
      </w:r>
      <w:r w:rsidRPr="00807B39">
        <w:rPr>
          <w:rFonts w:eastAsia="Calibri"/>
          <w:i w:val="0"/>
        </w:rPr>
        <w:t xml:space="preserve">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help provide useful information </w:t>
      </w:r>
      <w:r>
        <w:rPr>
          <w:rFonts w:eastAsia="Calibri"/>
          <w:i w:val="0"/>
        </w:rPr>
        <w:t xml:space="preserve">that can be used to make decisions on their treatment upon their arrival to the hospital. </w:t>
      </w:r>
    </w:p>
    <w:p w14:paraId="6B11DD9C" w14:textId="77777777" w:rsidR="00126A38" w:rsidRPr="00D26514" w:rsidRDefault="00126A38" w:rsidP="00126A38">
      <w:pPr>
        <w:pStyle w:val="Heading3"/>
        <w:keepNext w:val="0"/>
        <w:numPr>
          <w:ilvl w:val="0"/>
          <w:numId w:val="0"/>
        </w:numPr>
        <w:rPr>
          <w:bCs/>
          <w:noProof w:val="0"/>
        </w:rPr>
      </w:pPr>
      <w:r w:rsidRPr="00D26514">
        <w:rPr>
          <w:bCs/>
          <w:noProof w:val="0"/>
        </w:rPr>
        <w:t>X.4.2 Use Cases</w:t>
      </w:r>
      <w:bookmarkEnd w:id="245"/>
      <w:bookmarkEnd w:id="246"/>
    </w:p>
    <w:p w14:paraId="276FA408" w14:textId="77777777" w:rsidR="00FD6B22" w:rsidRPr="00D26514" w:rsidRDefault="007773C8" w:rsidP="00126A38">
      <w:pPr>
        <w:pStyle w:val="Heading4"/>
        <w:numPr>
          <w:ilvl w:val="0"/>
          <w:numId w:val="0"/>
        </w:numPr>
        <w:rPr>
          <w:noProof w:val="0"/>
        </w:rPr>
      </w:pPr>
      <w:bookmarkStart w:id="247" w:name="_Toc345074661"/>
      <w:bookmarkStart w:id="248"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247"/>
      <w:bookmarkEnd w:id="248"/>
      <w:r w:rsidR="00573EF6">
        <w:rPr>
          <w:noProof w:val="0"/>
        </w:rPr>
        <w:t>Emergency Response for Heart Attack</w:t>
      </w:r>
    </w:p>
    <w:p w14:paraId="00F49237" w14:textId="77777777" w:rsidR="0028186F" w:rsidRPr="0028186F" w:rsidRDefault="0028186F" w:rsidP="00126A38">
      <w:pPr>
        <w:pStyle w:val="Heading5"/>
        <w:numPr>
          <w:ilvl w:val="0"/>
          <w:numId w:val="0"/>
        </w:numPr>
        <w:rPr>
          <w:rFonts w:ascii="Times New Roman" w:eastAsia="Calibri" w:hAnsi="Times New Roman"/>
          <w:b w:val="0"/>
          <w:noProof w:val="0"/>
          <w:kern w:val="0"/>
        </w:rPr>
      </w:pPr>
      <w:bookmarkStart w:id="249" w:name="_Toc345074662"/>
      <w:bookmarkStart w:id="250" w:name="_Toc500238762"/>
      <w:r w:rsidRPr="0028186F">
        <w:rPr>
          <w:rFonts w:ascii="Times New Roman" w:eastAsia="Calibri" w:hAnsi="Times New Roman"/>
          <w:b w:val="0"/>
          <w:noProof w:val="0"/>
          <w:kern w:val="0"/>
        </w:rPr>
        <w:t>This use case describes how an emergency response for a heart attack is carried out and then how the information on interventions are recorded and provided to a hospital, using this profile.</w:t>
      </w:r>
    </w:p>
    <w:p w14:paraId="4199EA26" w14:textId="77777777" w:rsidR="00CF283F" w:rsidRPr="00D26514" w:rsidRDefault="007773C8" w:rsidP="00126A38">
      <w:pPr>
        <w:pStyle w:val="Heading5"/>
        <w:numPr>
          <w:ilvl w:val="0"/>
          <w:numId w:val="0"/>
        </w:numPr>
        <w:rPr>
          <w:noProof w:val="0"/>
        </w:rPr>
      </w:pPr>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1402AC">
        <w:rPr>
          <w:noProof w:val="0"/>
        </w:rPr>
        <w:t>Emergency Response for Heart Attack</w:t>
      </w:r>
      <w:r w:rsidR="001402AC" w:rsidRPr="00D26514">
        <w:rPr>
          <w:noProof w:val="0"/>
        </w:rPr>
        <w:t xml:space="preserve"> </w:t>
      </w:r>
      <w:r w:rsidR="005F21E7" w:rsidRPr="00D26514">
        <w:rPr>
          <w:noProof w:val="0"/>
        </w:rPr>
        <w:t>Use Case</w:t>
      </w:r>
      <w:r w:rsidR="002869E8" w:rsidRPr="00D26514">
        <w:rPr>
          <w:noProof w:val="0"/>
        </w:rPr>
        <w:t xml:space="preserve"> Description</w:t>
      </w:r>
      <w:bookmarkEnd w:id="249"/>
      <w:bookmarkEnd w:id="250"/>
    </w:p>
    <w:p w14:paraId="48B8870D" w14:textId="77777777" w:rsidR="0028186F" w:rsidRPr="0028186F" w:rsidRDefault="0028186F" w:rsidP="0028186F">
      <w:pPr>
        <w:pStyle w:val="AuthorInstructions"/>
        <w:rPr>
          <w:rFonts w:eastAsia="Calibri"/>
          <w:i w:val="0"/>
        </w:rPr>
      </w:pPr>
      <w:bookmarkStart w:id="251" w:name="_Toc345074663"/>
      <w:bookmarkStart w:id="252" w:name="_Toc500238763"/>
      <w:r w:rsidRPr="0028186F">
        <w:rPr>
          <w:rFonts w:eastAsia="Calibri"/>
          <w:i w:val="0"/>
        </w:rPr>
        <w:t xml:space="preserve">A fifty-year-old man </w:t>
      </w:r>
      <w:r w:rsidR="00341243">
        <w:rPr>
          <w:rFonts w:eastAsia="Calibri"/>
          <w:i w:val="0"/>
        </w:rPr>
        <w:t>develops</w:t>
      </w:r>
      <w:r w:rsidRPr="0028186F">
        <w:rPr>
          <w:rFonts w:eastAsia="Calibri"/>
          <w:i w:val="0"/>
        </w:rPr>
        <w:t xml:space="preserve"> heart attack symptoms. He calls 911 for an emergency transport to a hospital. The emergency transport team is able to retrieve some of the patient’s medical history, current medications and allergies from the patient and inputs this information in their Electronic Patient Care Record (ePCR). The patient told EMTs that he had already taken his prescribed nitroglycerine thirty minutes before calling 911 when the chest pain first presented. A 12 lead EKG was established to monitor the patient’s heart rhythm and the rhythm shows </w:t>
      </w:r>
      <w:r w:rsidRPr="0028186F">
        <w:rPr>
          <w:rFonts w:eastAsia="Calibri"/>
          <w:i w:val="0"/>
        </w:rPr>
        <w:lastRenderedPageBreak/>
        <w:t>abnormalities conducive to a myocardial infarction. The EMT starts</w:t>
      </w:r>
      <w:r w:rsidR="001934D2">
        <w:rPr>
          <w:rFonts w:eastAsia="Calibri"/>
          <w:i w:val="0"/>
        </w:rPr>
        <w:t xml:space="preserve"> an</w:t>
      </w:r>
      <w:r w:rsidRPr="0028186F">
        <w:rPr>
          <w:rFonts w:eastAsia="Calibri"/>
          <w:i w:val="0"/>
        </w:rPr>
        <w:t xml:space="preserve"> intravenous line in the patient’s left arm. During the transport the patient’s chest pain </w:t>
      </w:r>
      <w:r w:rsidR="001934D2">
        <w:rPr>
          <w:rFonts w:eastAsia="Calibri"/>
          <w:i w:val="0"/>
        </w:rPr>
        <w:t xml:space="preserve">increases </w:t>
      </w:r>
      <w:r w:rsidRPr="0028186F">
        <w:rPr>
          <w:rFonts w:eastAsia="Calibri"/>
          <w:i w:val="0"/>
        </w:rPr>
        <w:t xml:space="preserve">and breathing is elevated. </w:t>
      </w:r>
      <w:r w:rsidR="001934D2">
        <w:rPr>
          <w:rFonts w:eastAsia="Calibri"/>
          <w:i w:val="0"/>
        </w:rPr>
        <w:t xml:space="preserve">Ensuring </w:t>
      </w:r>
      <w:r w:rsidRPr="0028186F">
        <w:rPr>
          <w:rFonts w:eastAsia="Calibri"/>
          <w:i w:val="0"/>
        </w:rPr>
        <w:t xml:space="preserve">the patient </w:t>
      </w:r>
      <w:r w:rsidR="001934D2">
        <w:rPr>
          <w:rFonts w:eastAsia="Calibri"/>
          <w:i w:val="0"/>
        </w:rPr>
        <w:t>is</w:t>
      </w:r>
      <w:r w:rsidRPr="0028186F">
        <w:rPr>
          <w:rFonts w:eastAsia="Calibri"/>
          <w:i w:val="0"/>
        </w:rPr>
        <w:t xml:space="preserve"> not on any blood thinners, the EMT administers aspirin to the patient. The patient felt a relief in chest pain after taking the aspirin, however, soon falls into cardiac arrest. Compressions are started and maintained until arrival to the hospital. The patient information</w:t>
      </w:r>
      <w:r w:rsidR="006C2A8A">
        <w:rPr>
          <w:rFonts w:eastAsia="Calibri"/>
          <w:i w:val="0"/>
        </w:rPr>
        <w:t xml:space="preserve"> is</w:t>
      </w:r>
      <w:r w:rsidRPr="0028186F">
        <w:rPr>
          <w:rFonts w:eastAsia="Calibri"/>
          <w:i w:val="0"/>
        </w:rPr>
        <w:t xml:space="preserve"> </w:t>
      </w:r>
      <w:r w:rsidR="002B1203">
        <w:rPr>
          <w:rFonts w:eastAsia="Calibri"/>
          <w:i w:val="0"/>
        </w:rPr>
        <w:t xml:space="preserve">made available to </w:t>
      </w:r>
      <w:r w:rsidRPr="0028186F">
        <w:rPr>
          <w:rFonts w:eastAsia="Calibri"/>
          <w:i w:val="0"/>
        </w:rPr>
        <w:t xml:space="preserve">the hospital system and the hospital has full access to the EKG, vitals, and interventions provided during the transport. </w:t>
      </w:r>
      <w:r w:rsidR="001934D2">
        <w:rPr>
          <w:rFonts w:eastAsia="Calibri"/>
          <w:i w:val="0"/>
        </w:rPr>
        <w:t>T</w:t>
      </w:r>
      <w:r w:rsidRPr="0028186F">
        <w:rPr>
          <w:rFonts w:eastAsia="Calibri"/>
          <w:i w:val="0"/>
        </w:rPr>
        <w:t>he EMS ePCR is completed</w:t>
      </w:r>
      <w:r w:rsidR="001934D2">
        <w:rPr>
          <w:rFonts w:eastAsia="Calibri"/>
          <w:i w:val="0"/>
        </w:rPr>
        <w:t xml:space="preserve"> and then electronically provided to the hospital</w:t>
      </w:r>
      <w:r w:rsidRPr="0028186F">
        <w:rPr>
          <w:rFonts w:eastAsia="Calibri"/>
          <w:i w:val="0"/>
        </w:rPr>
        <w:t xml:space="preserve">. </w:t>
      </w:r>
    </w:p>
    <w:p w14:paraId="6A21DB75" w14:textId="77777777" w:rsidR="005F21E7" w:rsidRPr="00D26514" w:rsidRDefault="005F21E7" w:rsidP="00126A38">
      <w:pPr>
        <w:pStyle w:val="Heading5"/>
        <w:numPr>
          <w:ilvl w:val="0"/>
          <w:numId w:val="0"/>
        </w:numPr>
        <w:rPr>
          <w:noProof w:val="0"/>
        </w:rPr>
      </w:pPr>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1402AC">
        <w:rPr>
          <w:noProof w:val="0"/>
        </w:rPr>
        <w:t>Emergency Response for Heart Attack</w:t>
      </w:r>
      <w:r w:rsidR="001402AC" w:rsidRPr="00D26514">
        <w:rPr>
          <w:noProof w:val="0"/>
        </w:rPr>
        <w:t xml:space="preserve"> </w:t>
      </w:r>
      <w:r w:rsidRPr="00D26514">
        <w:rPr>
          <w:noProof w:val="0"/>
        </w:rPr>
        <w:t>Process Flow</w:t>
      </w:r>
      <w:bookmarkEnd w:id="251"/>
      <w:bookmarkEnd w:id="252"/>
    </w:p>
    <w:p w14:paraId="2FECFA43" w14:textId="77777777" w:rsidR="00C66F96" w:rsidRPr="00D26514" w:rsidRDefault="009C53E8" w:rsidP="00EA3BCB">
      <w:pPr>
        <w:pStyle w:val="BodyText"/>
      </w:pPr>
      <w:r w:rsidRPr="00376959">
        <w:rPr>
          <w:noProof/>
        </w:rPr>
        <mc:AlternateContent>
          <mc:Choice Requires="wpg">
            <w:drawing>
              <wp:anchor distT="0" distB="0" distL="114300" distR="114300" simplePos="0" relativeHeight="251663872" behindDoc="1" locked="0" layoutInCell="0" hidden="0" allowOverlap="1" wp14:anchorId="4E35269F" wp14:editId="68177AB3">
                <wp:simplePos x="0" y="0"/>
                <wp:positionH relativeFrom="margin">
                  <wp:posOffset>1299210</wp:posOffset>
                </wp:positionH>
                <wp:positionV relativeFrom="paragraph">
                  <wp:posOffset>398145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BEC27D" w14:textId="77777777" w:rsidR="004456C1" w:rsidRDefault="004456C1" w:rsidP="00F05EC1">
                                <w:pPr>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1DD5C318" w14:textId="77777777" w:rsidR="004456C1" w:rsidRPr="00EE1085" w:rsidRDefault="004456C1"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182BAEC9" w14:textId="77777777" w:rsidR="004456C1" w:rsidRDefault="004456C1"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60A7414A" w14:textId="77777777" w:rsidR="004456C1" w:rsidRPr="00402725" w:rsidRDefault="004456C1"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0FFDEE4" w14:textId="77777777" w:rsidR="004456C1" w:rsidRDefault="004456C1" w:rsidP="00F05EC1">
                                <w:pPr>
                                  <w:textDirection w:val="btLr"/>
                                </w:pPr>
                              </w:p>
                            </w:txbxContent>
                          </wps:txbx>
                          <wps:bodyPr lIns="91425" tIns="91425" rIns="91425" bIns="91425" anchor="ctr" anchorCtr="0"/>
                        </wps:wsp>
                        <wps:wsp>
                          <wps:cNvPr id="71" name="Rectangle 71"/>
                          <wps:cNvSpPr/>
                          <wps:spPr>
                            <a:xfrm>
                              <a:off x="2984" y="3590"/>
                              <a:ext cx="3377" cy="716"/>
                            </a:xfrm>
                            <a:prstGeom prst="rect">
                              <a:avLst/>
                            </a:prstGeom>
                            <a:solidFill>
                              <a:srgbClr val="FFFFFF"/>
                            </a:solidFill>
                            <a:ln>
                              <a:noFill/>
                            </a:ln>
                          </wps:spPr>
                          <wps:txbx>
                            <w:txbxContent>
                              <w:p w14:paraId="29252235" w14:textId="77777777" w:rsidR="004456C1" w:rsidRPr="00402725" w:rsidRDefault="004456C1" w:rsidP="009C53E8">
                                <w:pPr>
                                  <w:pStyle w:val="NormalWeb"/>
                                  <w:spacing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109E0D45" w14:textId="77777777" w:rsidR="004456C1" w:rsidRPr="00402725" w:rsidRDefault="004456C1"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D2DB7C" w14:textId="77777777" w:rsidR="004456C1" w:rsidRDefault="004456C1" w:rsidP="00F05EC1">
                                <w:pPr>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4E35269F" id="Group 29" o:spid="_x0000_s1043" style="position:absolute;margin-left:102.3pt;margin-top:31.35pt;width:293pt;height:179.25pt;z-index:-251652608;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" o:allowincell="f">
                <v:group id="Group 30" o:spid="_x0000_s1044"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5"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BEC27D" w14:textId="77777777" w:rsidR="004456C1" w:rsidRDefault="004456C1" w:rsidP="00F05EC1">
                          <w:pPr>
                            <w:textDirection w:val="btLr"/>
                          </w:pPr>
                        </w:p>
                      </w:txbxContent>
                    </v:textbox>
                  </v:rect>
                  <v:rect id="Rectangle 65" o:spid="_x0000_s1046"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1DD5C318" w14:textId="77777777" w:rsidR="004456C1" w:rsidRPr="00EE1085" w:rsidRDefault="004456C1" w:rsidP="00F05EC1">
                          <w:pPr>
                            <w:pStyle w:val="BodyText"/>
                          </w:pPr>
                        </w:p>
                      </w:txbxContent>
                    </v:textbox>
                  </v:rect>
                  <v:rect id="Rectangle 66" o:spid="_x0000_s1047"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182BAEC9" w14:textId="77777777" w:rsidR="004456C1" w:rsidRDefault="004456C1"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8"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9"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60A7414A" w14:textId="77777777" w:rsidR="004456C1" w:rsidRPr="00402725" w:rsidRDefault="004456C1"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50"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51"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60FFDEE4" w14:textId="77777777" w:rsidR="004456C1" w:rsidRDefault="004456C1" w:rsidP="00F05EC1">
                          <w:pPr>
                            <w:textDirection w:val="btLr"/>
                          </w:pPr>
                        </w:p>
                      </w:txbxContent>
                    </v:textbox>
                  </v:rect>
                  <v:rect id="Rectangle 71" o:spid="_x0000_s1052"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9252235" w14:textId="77777777" w:rsidR="004456C1" w:rsidRPr="00402725" w:rsidRDefault="004456C1" w:rsidP="009C53E8">
                          <w:pPr>
                            <w:pStyle w:val="NormalWeb"/>
                            <w:spacing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109E0D45" w14:textId="77777777" w:rsidR="004456C1" w:rsidRPr="00402725" w:rsidRDefault="004456C1" w:rsidP="00F05EC1">
                          <w:pPr>
                            <w:textDirection w:val="btLr"/>
                            <w:rPr>
                              <w:sz w:val="20"/>
                            </w:rPr>
                          </w:pPr>
                        </w:p>
                      </w:txbxContent>
                    </v:textbox>
                  </v:rect>
                  <v:rect id="Rectangle 72" o:spid="_x0000_s1053"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4CD2DB7C" w14:textId="77777777" w:rsidR="004456C1" w:rsidRDefault="004456C1" w:rsidP="00F05EC1">
                          <w:pPr>
                            <w:textDirection w:val="btLr"/>
                          </w:pPr>
                        </w:p>
                      </w:txbxContent>
                    </v:textbox>
                  </v:rect>
                  <v:shape id="Straight Arrow Connector 73" o:spid="_x0000_s1054"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31499F41" w14:textId="77777777" w:rsidR="00C66F96" w:rsidRPr="00D26514" w:rsidRDefault="00C66F96" w:rsidP="00C66F96">
      <w:pPr>
        <w:pStyle w:val="FigureTitle"/>
      </w:pPr>
      <w:r w:rsidRPr="00D26514">
        <w:t xml:space="preserve">Figure X.4.2.2-1: Basic Process Flow in </w:t>
      </w:r>
      <w:r w:rsidR="00E12377">
        <w:t>PCS</w:t>
      </w:r>
      <w:r w:rsidRPr="00D26514">
        <w:t xml:space="preserve"> Profile</w:t>
      </w:r>
    </w:p>
    <w:p w14:paraId="706F3BF4"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765BFA72" w14:textId="77777777" w:rsidR="0028186F" w:rsidRDefault="0028186F" w:rsidP="003B385B">
      <w:pPr>
        <w:pStyle w:val="BodyText"/>
        <w:rPr>
          <w:lang w:eastAsia="x-none"/>
        </w:rPr>
      </w:pPr>
      <w:r>
        <w:rPr>
          <w:lang w:eastAsia="x-none"/>
        </w:rPr>
        <w:t xml:space="preserve">The person calling 911 is suffering from an emergent issue </w:t>
      </w:r>
    </w:p>
    <w:p w14:paraId="41A3DC87" w14:textId="77777777" w:rsidR="0028186F" w:rsidRPr="00D26514" w:rsidRDefault="0028186F" w:rsidP="003B385B">
      <w:pPr>
        <w:pStyle w:val="BodyText"/>
        <w:rPr>
          <w:lang w:eastAsia="x-none"/>
        </w:rPr>
      </w:pPr>
      <w:r>
        <w:rPr>
          <w:lang w:eastAsia="x-none"/>
        </w:rPr>
        <w:t xml:space="preserve">An EMS response team is sent out for the call </w:t>
      </w:r>
    </w:p>
    <w:p w14:paraId="464FFD49"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05B4B5FC" w14:textId="77777777" w:rsidR="00225AE5" w:rsidRDefault="00225AE5" w:rsidP="003B385B">
      <w:pPr>
        <w:pStyle w:val="BodyText"/>
        <w:rPr>
          <w:lang w:eastAsia="x-none"/>
        </w:rPr>
      </w:pPr>
      <w:r>
        <w:rPr>
          <w:lang w:eastAsia="x-none"/>
        </w:rPr>
        <w:t xml:space="preserve">EMS provider arrives on scene and inputs the patient information into the ePCR. </w:t>
      </w:r>
    </w:p>
    <w:p w14:paraId="00B63D92" w14:textId="77777777" w:rsidR="00225AE5" w:rsidRDefault="00225AE5" w:rsidP="003B385B">
      <w:pPr>
        <w:pStyle w:val="BodyText"/>
        <w:rPr>
          <w:lang w:eastAsia="x-none"/>
        </w:rPr>
      </w:pPr>
      <w:r>
        <w:rPr>
          <w:lang w:eastAsia="x-none"/>
        </w:rPr>
        <w:t xml:space="preserve">Interventions are performed during transport, and documented </w:t>
      </w:r>
    </w:p>
    <w:p w14:paraId="6A64C647" w14:textId="77777777" w:rsidR="00225AE5" w:rsidRDefault="00225AE5" w:rsidP="003B385B">
      <w:pPr>
        <w:pStyle w:val="BodyText"/>
        <w:rPr>
          <w:lang w:eastAsia="x-none"/>
        </w:rPr>
      </w:pPr>
      <w:r>
        <w:rPr>
          <w:lang w:eastAsia="x-none"/>
        </w:rPr>
        <w:t xml:space="preserve">EMS pushes the information for the current patient condition and interventions that were performed to the hospital </w:t>
      </w:r>
    </w:p>
    <w:p w14:paraId="3717937F" w14:textId="77777777" w:rsidR="00225AE5" w:rsidRPr="00D26514" w:rsidRDefault="00225AE5" w:rsidP="003B385B">
      <w:pPr>
        <w:pStyle w:val="BodyText"/>
        <w:rPr>
          <w:lang w:eastAsia="x-none"/>
        </w:rPr>
      </w:pPr>
      <w:r>
        <w:rPr>
          <w:lang w:eastAsia="x-none"/>
        </w:rPr>
        <w:t xml:space="preserve">The patient care is transferred to the hospital staff. </w:t>
      </w:r>
    </w:p>
    <w:p w14:paraId="1E823E30" w14:textId="77777777" w:rsidR="00BF2986" w:rsidRPr="00EA3BCB" w:rsidRDefault="00BF2986" w:rsidP="0097454A">
      <w:pPr>
        <w:pStyle w:val="BodyText"/>
        <w:rPr>
          <w:b/>
          <w:lang w:eastAsia="x-none"/>
        </w:rPr>
      </w:pPr>
      <w:r w:rsidRPr="00EA3BCB">
        <w:rPr>
          <w:b/>
          <w:lang w:eastAsia="x-none"/>
        </w:rPr>
        <w:t>Post-conditions:</w:t>
      </w:r>
    </w:p>
    <w:p w14:paraId="0598831E" w14:textId="77777777" w:rsidR="00225AE5" w:rsidRDefault="00225AE5" w:rsidP="003B385B">
      <w:pPr>
        <w:pStyle w:val="AuthorInstructions"/>
        <w:rPr>
          <w:i w:val="0"/>
          <w:lang w:eastAsia="x-none"/>
        </w:rPr>
      </w:pPr>
      <w:bookmarkStart w:id="253" w:name="_Toc345074664"/>
      <w:bookmarkStart w:id="254" w:name="_Toc500238764"/>
      <w:r>
        <w:rPr>
          <w:i w:val="0"/>
          <w:lang w:eastAsia="x-none"/>
        </w:rPr>
        <w:t>The ePCR is closed out and the full report is provided to the hospital</w:t>
      </w:r>
    </w:p>
    <w:p w14:paraId="46EADAE8" w14:textId="77777777" w:rsidR="00225AE5" w:rsidRPr="008047B8" w:rsidRDefault="00225AE5" w:rsidP="003B385B">
      <w:pPr>
        <w:pStyle w:val="AuthorInstructions"/>
        <w:rPr>
          <w:i w:val="0"/>
          <w:lang w:eastAsia="x-none"/>
        </w:rPr>
      </w:pPr>
      <w:r>
        <w:rPr>
          <w:i w:val="0"/>
          <w:lang w:eastAsia="x-none"/>
        </w:rPr>
        <w:t>The patient care is continued in the hospital</w:t>
      </w:r>
    </w:p>
    <w:p w14:paraId="3ADCDB49" w14:textId="77777777" w:rsidR="00303E20" w:rsidRPr="00D26514" w:rsidRDefault="00303E20" w:rsidP="00303E20">
      <w:pPr>
        <w:pStyle w:val="Heading2"/>
        <w:numPr>
          <w:ilvl w:val="0"/>
          <w:numId w:val="0"/>
        </w:numPr>
        <w:rPr>
          <w:noProof w:val="0"/>
        </w:rPr>
      </w:pPr>
      <w:r w:rsidRPr="00D26514">
        <w:rPr>
          <w:noProof w:val="0"/>
        </w:rPr>
        <w:lastRenderedPageBreak/>
        <w:t>X.</w:t>
      </w:r>
      <w:r w:rsidR="00AF472E" w:rsidRPr="00D26514">
        <w:rPr>
          <w:noProof w:val="0"/>
        </w:rPr>
        <w:t>5</w:t>
      </w:r>
      <w:r w:rsidR="005F21E7" w:rsidRPr="00D26514">
        <w:rPr>
          <w:noProof w:val="0"/>
        </w:rPr>
        <w:t xml:space="preserve"> </w:t>
      </w:r>
      <w:r w:rsidR="00E12377">
        <w:rPr>
          <w:noProof w:val="0"/>
        </w:rPr>
        <w:t>PCS</w:t>
      </w:r>
      <w:r w:rsidRPr="00D26514">
        <w:rPr>
          <w:noProof w:val="0"/>
        </w:rPr>
        <w:t xml:space="preserve"> Security Considerations</w:t>
      </w:r>
      <w:bookmarkEnd w:id="253"/>
      <w:bookmarkEnd w:id="254"/>
    </w:p>
    <w:p w14:paraId="45D553AA" w14:textId="77777777" w:rsidR="00592807" w:rsidRPr="00592807" w:rsidRDefault="00592807" w:rsidP="00167DB7">
      <w:pPr>
        <w:pStyle w:val="Heading2"/>
        <w:numPr>
          <w:ilvl w:val="0"/>
          <w:numId w:val="0"/>
        </w:numPr>
        <w:rPr>
          <w:rFonts w:ascii="Times New Roman" w:hAnsi="Times New Roman"/>
          <w:b w:val="0"/>
          <w:noProof w:val="0"/>
          <w:kern w:val="0"/>
          <w:sz w:val="24"/>
        </w:rPr>
      </w:pPr>
      <w:bookmarkStart w:id="255" w:name="_Toc345074665"/>
      <w:bookmarkStart w:id="256" w:name="_Toc500238765"/>
      <w:r w:rsidRPr="00897EA8">
        <w:rPr>
          <w:rFonts w:ascii="Times New Roman" w:hAnsi="Times New Roman"/>
          <w:b w:val="0"/>
          <w:color w:val="222222"/>
          <w:sz w:val="24"/>
          <w:szCs w:val="24"/>
          <w:shd w:val="clear" w:color="auto" w:fill="FFFFFF"/>
        </w:rPr>
        <w:t>See </w:t>
      </w:r>
      <w:hyperlink r:id="rId32" w:tgtFrame="_blank" w:history="1">
        <w:r w:rsidRPr="00897EA8">
          <w:rPr>
            <w:rStyle w:val="Hyperlink"/>
            <w:rFonts w:ascii="Times New Roman" w:hAnsi="Times New Roman"/>
            <w:b w:val="0"/>
            <w:color w:val="1155CC"/>
            <w:sz w:val="24"/>
            <w:szCs w:val="24"/>
            <w:shd w:val="clear" w:color="auto" w:fill="FFFFFF"/>
          </w:rPr>
          <w:t>ITI TF-2.x Appendix Z.8</w:t>
        </w:r>
      </w:hyperlink>
      <w:r w:rsidRPr="00897EA8">
        <w:rPr>
          <w:rFonts w:ascii="Times New Roman" w:hAnsi="Times New Roman"/>
          <w:b w:val="0"/>
          <w:color w:val="222222"/>
          <w:sz w:val="24"/>
          <w:szCs w:val="24"/>
          <w:shd w:val="clear" w:color="auto" w:fill="FFFFFF"/>
        </w:rPr>
        <w:t> “Mobile Security Considerations”</w:t>
      </w:r>
      <w:r w:rsidR="00897EA8">
        <w:rPr>
          <w:rFonts w:ascii="Times New Roman" w:hAnsi="Times New Roman"/>
          <w:b w:val="0"/>
          <w:color w:val="222222"/>
          <w:sz w:val="24"/>
          <w:szCs w:val="24"/>
          <w:shd w:val="clear" w:color="auto" w:fill="FFFFFF"/>
        </w:rPr>
        <w:t xml:space="preserve"> </w:t>
      </w:r>
      <w:r w:rsidRPr="00897EA8">
        <w:rPr>
          <w:rFonts w:ascii="Times New Roman" w:hAnsi="Times New Roman"/>
          <w:b w:val="0"/>
          <w:noProof w:val="0"/>
          <w:kern w:val="0"/>
          <w:sz w:val="24"/>
          <w:szCs w:val="24"/>
        </w:rPr>
        <w:t xml:space="preserve"> </w:t>
      </w:r>
    </w:p>
    <w:p w14:paraId="23F779ED" w14:textId="77777777"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Pr="00D26514">
        <w:rPr>
          <w:noProof w:val="0"/>
        </w:rPr>
        <w:t xml:space="preserve"> </w:t>
      </w:r>
      <w:r w:rsidR="00E12377">
        <w:rPr>
          <w:noProof w:val="0"/>
        </w:rPr>
        <w:t>PCS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55"/>
      <w:bookmarkEnd w:id="256"/>
    </w:p>
    <w:p w14:paraId="680D326A" w14:textId="77777777" w:rsidR="00E94616" w:rsidRDefault="00E94616" w:rsidP="00F402C3">
      <w:pPr>
        <w:pStyle w:val="BodyText"/>
      </w:pPr>
      <w:r>
        <w:t xml:space="preserve">The information that is imported by the </w:t>
      </w:r>
      <w:r w:rsidR="008B0DDE">
        <w:t>Paramedicine Care Summary (PCS) content</w:t>
      </w:r>
      <w:r>
        <w:t xml:space="preserve"> consumer i</w:t>
      </w:r>
      <w:r w:rsidR="008B0DDE">
        <w:t>mplementing</w:t>
      </w:r>
      <w:r>
        <w:t xml:space="preserve"> the quality option may be leveraged to support content needed for the Quality Outcome Reporting for EMS </w:t>
      </w:r>
      <w:r w:rsidR="008B0DDE">
        <w:t xml:space="preserve">(QORE) </w:t>
      </w:r>
      <w:r>
        <w:t>profile</w:t>
      </w:r>
      <w:r w:rsidR="008B0DDE">
        <w:t xml:space="preserve">. </w:t>
      </w:r>
    </w:p>
    <w:p w14:paraId="5D540AFC" w14:textId="77777777" w:rsidR="00F402C3" w:rsidRDefault="00F402C3" w:rsidP="00F402C3">
      <w:pPr>
        <w:pStyle w:val="BodyText"/>
      </w:pPr>
      <w:r w:rsidRPr="00376959">
        <w:t xml:space="preserve">The use of the </w:t>
      </w:r>
      <w:r w:rsidRPr="0012709C">
        <w:t>IHE XD* family of</w:t>
      </w:r>
      <w:r w:rsidRPr="00376959">
        <w:t xml:space="preserve"> transactions is encouraged to support standards-based interoperability between systems acting as the </w:t>
      </w:r>
      <w:r w:rsidR="00E12377">
        <w:t>PCS</w:t>
      </w:r>
      <w:r w:rsidRPr="00D26514">
        <w:t xml:space="preserve"> </w:t>
      </w:r>
      <w:r w:rsidRPr="00376959">
        <w:t xml:space="preserve">Content Creator and </w:t>
      </w:r>
      <w:r w:rsidR="00E12377">
        <w:t>PCS</w:t>
      </w:r>
      <w:r w:rsidRPr="00D26514">
        <w:t xml:space="preserve"> </w:t>
      </w:r>
      <w:r w:rsidRPr="00376959">
        <w:t>Content Consumer. However, this profile does not require any groupings with ITI XD* actors to facilitate transport of the content document it defines. Below is a summary of recommended</w:t>
      </w:r>
    </w:p>
    <w:p w14:paraId="7C3656C3" w14:textId="77777777" w:rsidR="00F402C3" w:rsidRPr="00376959" w:rsidRDefault="00F402C3" w:rsidP="00F402C3">
      <w:pPr>
        <w:pStyle w:val="BodyText"/>
      </w:pPr>
      <w:r w:rsidRPr="00376959">
        <w:t xml:space="preserve">IHE transport transactions that MAY be utilized by systems playing the roles of </w:t>
      </w:r>
      <w:r w:rsidR="008B0DDE">
        <w:t xml:space="preserve">PCS </w:t>
      </w:r>
      <w:r w:rsidRPr="00376959">
        <w:t xml:space="preserve">Content Creator or Content Consumer to support the standard use case defined in this profile: </w:t>
      </w:r>
    </w:p>
    <w:p w14:paraId="4BAB6249" w14:textId="77777777" w:rsidR="00F402C3" w:rsidRPr="00376959" w:rsidRDefault="00F402C3" w:rsidP="00F402C3">
      <w:pPr>
        <w:pStyle w:val="ListBullet2"/>
        <w:numPr>
          <w:ilvl w:val="0"/>
          <w:numId w:val="0"/>
        </w:numPr>
      </w:pPr>
      <w:r w:rsidRPr="00376959">
        <w:t xml:space="preserve">A Document Source </w:t>
      </w:r>
      <w:r w:rsidRPr="0012709C">
        <w:t>in XDS</w:t>
      </w:r>
      <w:r w:rsidRPr="00376959">
        <w:t xml:space="preserve">.b, a Portable Media Creator in XDM, or a Document Source in XDR might be grouped with the </w:t>
      </w:r>
      <w:r w:rsidR="00E12377">
        <w:t>PCS</w:t>
      </w:r>
      <w:r w:rsidRPr="00D26514">
        <w:t xml:space="preserve"> </w:t>
      </w:r>
      <w:r w:rsidRPr="00376959">
        <w:t xml:space="preserve">Content Creator. A Document Consumer in XDS.b, a Portable Media Importer in XDM, or a Document Recipient in XDR might be grouped with the </w:t>
      </w:r>
      <w:r w:rsidR="00E12377">
        <w:t>PCS</w:t>
      </w:r>
      <w:r w:rsidRPr="00D26514">
        <w:t xml:space="preserve"> </w:t>
      </w:r>
      <w:r w:rsidRPr="00376959">
        <w:t xml:space="preserve">Content Consumer. A registry/repository-based infrastructure is defined by the IHE Cross Enterprise Document Sharing (XDS.b) that includes profile support that can be leveraged to facilitate retrieval of public health related information from a document sharing infrastructure: Multi-Patient Query (MPQ), and Document Metadata Subscription (DSUB). </w:t>
      </w:r>
    </w:p>
    <w:p w14:paraId="08E676A5" w14:textId="77777777" w:rsidR="00F402C3" w:rsidRPr="00376959" w:rsidRDefault="00F402C3" w:rsidP="00F402C3">
      <w:pPr>
        <w:pStyle w:val="ListBullet2"/>
        <w:numPr>
          <w:ilvl w:val="0"/>
          <w:numId w:val="0"/>
        </w:numPr>
      </w:pPr>
      <w:r w:rsidRPr="00376959">
        <w:t xml:space="preserve">A reliable messaging-based infrastructure is defined by the IHE Cross Enterprise Document Reliable Interchange (XDR) Profile. Document Source in XDR might be grouped with the </w:t>
      </w:r>
      <w:r w:rsidR="00E12377">
        <w:t>PCS</w:t>
      </w:r>
      <w:r w:rsidRPr="00D26514">
        <w:t xml:space="preserve"> </w:t>
      </w:r>
      <w:r w:rsidRPr="00376959">
        <w:t xml:space="preserve">Content Creator. A Document Recipient in XDR might be grouped with the </w:t>
      </w:r>
      <w:r w:rsidR="00E12377">
        <w:t>PCS</w:t>
      </w:r>
      <w:r w:rsidRPr="00D26514">
        <w:t xml:space="preserve"> </w:t>
      </w:r>
      <w:r w:rsidRPr="00376959">
        <w:t xml:space="preserve">Content Consumer. </w:t>
      </w:r>
    </w:p>
    <w:p w14:paraId="0C624F8B" w14:textId="77777777" w:rsidR="0039433E" w:rsidRPr="00376959" w:rsidRDefault="00F402C3" w:rsidP="00F402C3">
      <w:pPr>
        <w:pStyle w:val="BodyText"/>
      </w:pPr>
      <w:r w:rsidRPr="00376959">
        <w:t>Detailed descriptions of these transactions can be found in the IHE IT Infrastructure Technical Framework.</w:t>
      </w:r>
    </w:p>
    <w:p w14:paraId="3292326E" w14:textId="77777777" w:rsidR="009B7B85" w:rsidRPr="00D26514" w:rsidRDefault="009B7B85" w:rsidP="00167DB7">
      <w:pPr>
        <w:rPr>
          <w:i/>
        </w:rPr>
      </w:pPr>
    </w:p>
    <w:p w14:paraId="2DA582E0" w14:textId="77777777" w:rsidR="00953CFC" w:rsidRPr="00D26514" w:rsidRDefault="00953CFC" w:rsidP="0005577A">
      <w:pPr>
        <w:pStyle w:val="PartTitle"/>
        <w:rPr>
          <w:highlight w:val="yellow"/>
        </w:rPr>
      </w:pPr>
      <w:bookmarkStart w:id="257" w:name="_Toc345074666"/>
      <w:bookmarkStart w:id="258" w:name="_Toc500238766"/>
      <w:r w:rsidRPr="00D26514">
        <w:lastRenderedPageBreak/>
        <w:t>Appendices</w:t>
      </w:r>
      <w:bookmarkEnd w:id="257"/>
      <w:bookmarkEnd w:id="258"/>
      <w:r w:rsidRPr="00D26514">
        <w:rPr>
          <w:highlight w:val="yellow"/>
        </w:rPr>
        <w:t xml:space="preserve"> </w:t>
      </w:r>
    </w:p>
    <w:p w14:paraId="419A87D8" w14:textId="2528919B" w:rsidR="006D01D0" w:rsidRPr="00376959" w:rsidRDefault="006D01D0" w:rsidP="006D01D0">
      <w:pPr>
        <w:pStyle w:val="Heading1"/>
        <w:pageBreakBefore w:val="0"/>
        <w:numPr>
          <w:ilvl w:val="0"/>
          <w:numId w:val="0"/>
        </w:numPr>
        <w:rPr>
          <w:rFonts w:eastAsia="Arial" w:cs="Arial"/>
          <w:noProof w:val="0"/>
          <w:szCs w:val="28"/>
        </w:rPr>
      </w:pPr>
      <w:bookmarkStart w:id="259" w:name="_Toc336000611"/>
      <w:bookmarkStart w:id="260" w:name="_Toc491441488"/>
      <w:bookmarkStart w:id="261" w:name="_Toc345074671"/>
      <w:bookmarkEnd w:id="259"/>
      <w:r w:rsidRPr="00376959">
        <w:rPr>
          <w:rFonts w:eastAsia="Arial" w:cs="Arial"/>
          <w:noProof w:val="0"/>
          <w:szCs w:val="28"/>
        </w:rPr>
        <w:t xml:space="preserve">Appendix A – </w:t>
      </w:r>
      <w:bookmarkEnd w:id="260"/>
      <w:r w:rsidR="009F1012">
        <w:rPr>
          <w:rFonts w:eastAsia="Arial" w:cs="Arial"/>
          <w:noProof w:val="0"/>
          <w:szCs w:val="28"/>
        </w:rPr>
        <w:t xml:space="preserve">Paramedicine Data Elements Used in the Paramedicine Care Summary </w:t>
      </w:r>
    </w:p>
    <w:p w14:paraId="605A3359" w14:textId="1FBBFB31" w:rsidR="006D01D0" w:rsidRDefault="00796659" w:rsidP="006D01D0">
      <w:pPr>
        <w:pStyle w:val="Heading2"/>
        <w:numPr>
          <w:ilvl w:val="1"/>
          <w:numId w:val="0"/>
        </w:numPr>
        <w:rPr>
          <w:rFonts w:eastAsia="Arial"/>
          <w:noProof w:val="0"/>
        </w:rPr>
      </w:pPr>
      <w:bookmarkStart w:id="262" w:name="_Toc491441489"/>
      <w:r>
        <w:rPr>
          <w:rFonts w:eastAsia="Arial"/>
          <w:noProof w:val="0"/>
        </w:rPr>
        <w:t xml:space="preserve"> </w:t>
      </w:r>
      <w:r w:rsidR="006D01D0" w:rsidRPr="00376959">
        <w:rPr>
          <w:rFonts w:eastAsia="Arial"/>
          <w:noProof w:val="0"/>
        </w:rPr>
        <w:t>A.1 Data Elements Table</w:t>
      </w:r>
      <w:bookmarkEnd w:id="262"/>
      <w:r w:rsidR="006D01D0" w:rsidRPr="00376959">
        <w:rPr>
          <w:rFonts w:eastAsia="Arial"/>
          <w:noProof w:val="0"/>
        </w:rPr>
        <w:t xml:space="preserve"> </w:t>
      </w:r>
    </w:p>
    <w:tbl>
      <w:tblPr>
        <w:tblStyle w:val="12"/>
        <w:tblW w:w="98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7290"/>
      </w:tblGrid>
      <w:tr w:rsidR="009F1012" w:rsidRPr="00376959" w14:paraId="0A1ED5A1" w14:textId="77777777" w:rsidTr="009F1012">
        <w:trPr>
          <w:cantSplit/>
          <w:trHeight w:val="540"/>
          <w:tblHeader/>
        </w:trPr>
        <w:tc>
          <w:tcPr>
            <w:tcW w:w="2518" w:type="dxa"/>
            <w:shd w:val="clear" w:color="auto" w:fill="D9D9D9"/>
          </w:tcPr>
          <w:p w14:paraId="6567DC6B" w14:textId="5D3D6083" w:rsidR="009F1012" w:rsidRPr="00376959" w:rsidRDefault="009F1012" w:rsidP="006F5FFD">
            <w:pPr>
              <w:pStyle w:val="TableEntryHeader"/>
              <w:ind w:left="0"/>
            </w:pPr>
            <w:r>
              <w:t xml:space="preserve">Paramedicine </w:t>
            </w:r>
            <w:r w:rsidRPr="00376959">
              <w:t xml:space="preserve">Data Element </w:t>
            </w:r>
          </w:p>
        </w:tc>
        <w:tc>
          <w:tcPr>
            <w:tcW w:w="7290" w:type="dxa"/>
            <w:shd w:val="clear" w:color="auto" w:fill="D9D9D9"/>
          </w:tcPr>
          <w:p w14:paraId="5881A8A2" w14:textId="3B9BA608" w:rsidR="009F1012" w:rsidRPr="00376959" w:rsidRDefault="009F1012" w:rsidP="006F5FFD">
            <w:pPr>
              <w:pStyle w:val="TableEntryHeader"/>
              <w:ind w:left="0"/>
            </w:pPr>
            <w:r>
              <w:t>Paramedicine</w:t>
            </w:r>
            <w:r w:rsidRPr="00376959">
              <w:t xml:space="preserve"> Data Description</w:t>
            </w:r>
          </w:p>
        </w:tc>
      </w:tr>
      <w:tr w:rsidR="009F1012" w:rsidRPr="00376959" w14:paraId="0E9A3606" w14:textId="77777777" w:rsidTr="009F1012">
        <w:trPr>
          <w:cantSplit/>
        </w:trPr>
        <w:tc>
          <w:tcPr>
            <w:tcW w:w="2518" w:type="dxa"/>
            <w:tcMar>
              <w:left w:w="40" w:type="dxa"/>
              <w:right w:w="40" w:type="dxa"/>
            </w:tcMar>
          </w:tcPr>
          <w:p w14:paraId="5BF64419" w14:textId="77777777" w:rsidR="009F1012" w:rsidRPr="00376959" w:rsidRDefault="009F1012" w:rsidP="006F5FFD">
            <w:pPr>
              <w:pStyle w:val="TableEntry"/>
              <w:ind w:left="0"/>
            </w:pPr>
            <w:r w:rsidRPr="006C5BB7">
              <w:t>Patient Care Report Number</w:t>
            </w:r>
          </w:p>
        </w:tc>
        <w:tc>
          <w:tcPr>
            <w:tcW w:w="7290" w:type="dxa"/>
            <w:tcMar>
              <w:left w:w="40" w:type="dxa"/>
              <w:right w:w="40" w:type="dxa"/>
            </w:tcMar>
          </w:tcPr>
          <w:p w14:paraId="440DC011" w14:textId="77777777" w:rsidR="009F1012" w:rsidRPr="006C5BB7" w:rsidRDefault="009F1012" w:rsidP="006F5FFD">
            <w:pPr>
              <w:spacing w:before="0"/>
              <w:rPr>
                <w:sz w:val="18"/>
              </w:rPr>
            </w:pPr>
            <w:r w:rsidRPr="006C5BB7">
              <w:rPr>
                <w:sz w:val="18"/>
              </w:rPr>
              <w:t>The unique number automatically assigned by the EMS agency for each Patient Care Report (PCR). This should be a unique number for the EMS agency for all of time</w:t>
            </w:r>
          </w:p>
        </w:tc>
      </w:tr>
      <w:tr w:rsidR="009F1012" w:rsidRPr="00376959" w14:paraId="51A077F5" w14:textId="77777777" w:rsidTr="009F1012">
        <w:trPr>
          <w:cantSplit/>
        </w:trPr>
        <w:tc>
          <w:tcPr>
            <w:tcW w:w="2518" w:type="dxa"/>
            <w:tcMar>
              <w:left w:w="40" w:type="dxa"/>
              <w:right w:w="40" w:type="dxa"/>
            </w:tcMar>
          </w:tcPr>
          <w:p w14:paraId="4D174764" w14:textId="77777777" w:rsidR="009F1012" w:rsidRPr="00376959" w:rsidRDefault="009F1012" w:rsidP="006F5FFD">
            <w:pPr>
              <w:pStyle w:val="TableEntry"/>
              <w:ind w:left="0"/>
            </w:pPr>
            <w:r w:rsidRPr="006C5BB7">
              <w:t>eSoftware Creator</w:t>
            </w:r>
          </w:p>
        </w:tc>
        <w:tc>
          <w:tcPr>
            <w:tcW w:w="7290" w:type="dxa"/>
            <w:tcMar>
              <w:left w:w="40" w:type="dxa"/>
              <w:right w:w="40" w:type="dxa"/>
            </w:tcMar>
          </w:tcPr>
          <w:p w14:paraId="609E0257" w14:textId="77777777" w:rsidR="009F1012" w:rsidRPr="006C5BB7" w:rsidRDefault="009F1012" w:rsidP="006F5FFD">
            <w:pPr>
              <w:spacing w:before="0"/>
              <w:rPr>
                <w:sz w:val="18"/>
              </w:rPr>
            </w:pPr>
            <w:r w:rsidRPr="006C5BB7">
              <w:rPr>
                <w:sz w:val="18"/>
              </w:rPr>
              <w:t>The name of the vendor, manufacturer, and developer who designed the application that created this record.</w:t>
            </w:r>
          </w:p>
        </w:tc>
      </w:tr>
      <w:tr w:rsidR="009F1012" w:rsidRPr="00376959" w14:paraId="13B18D61" w14:textId="77777777" w:rsidTr="009F1012">
        <w:trPr>
          <w:cantSplit/>
        </w:trPr>
        <w:tc>
          <w:tcPr>
            <w:tcW w:w="2518" w:type="dxa"/>
            <w:tcMar>
              <w:left w:w="40" w:type="dxa"/>
              <w:right w:w="40" w:type="dxa"/>
            </w:tcMar>
          </w:tcPr>
          <w:p w14:paraId="1426D9EF" w14:textId="77777777" w:rsidR="009F1012" w:rsidRPr="00376959" w:rsidRDefault="009F1012" w:rsidP="006F5FFD">
            <w:pPr>
              <w:pStyle w:val="TableEntry"/>
              <w:ind w:left="0"/>
            </w:pPr>
            <w:r w:rsidRPr="006C5BB7">
              <w:t xml:space="preserve">eSoftware Name </w:t>
            </w:r>
          </w:p>
        </w:tc>
        <w:tc>
          <w:tcPr>
            <w:tcW w:w="7290" w:type="dxa"/>
            <w:tcMar>
              <w:left w:w="40" w:type="dxa"/>
              <w:right w:w="40" w:type="dxa"/>
            </w:tcMar>
          </w:tcPr>
          <w:p w14:paraId="3522CB6A" w14:textId="77777777" w:rsidR="009F1012" w:rsidRPr="006C5BB7" w:rsidRDefault="009F1012" w:rsidP="006F5FFD">
            <w:pPr>
              <w:spacing w:before="0"/>
              <w:rPr>
                <w:sz w:val="18"/>
              </w:rPr>
            </w:pPr>
            <w:r w:rsidRPr="006C5BB7">
              <w:rPr>
                <w:sz w:val="18"/>
              </w:rPr>
              <w:t>The name of the application used to create this record.</w:t>
            </w:r>
          </w:p>
        </w:tc>
      </w:tr>
      <w:tr w:rsidR="009F1012" w:rsidRPr="00376959" w14:paraId="18B72460" w14:textId="77777777" w:rsidTr="009F1012">
        <w:trPr>
          <w:cantSplit/>
        </w:trPr>
        <w:tc>
          <w:tcPr>
            <w:tcW w:w="2518" w:type="dxa"/>
            <w:tcMar>
              <w:left w:w="40" w:type="dxa"/>
              <w:right w:w="40" w:type="dxa"/>
            </w:tcMar>
          </w:tcPr>
          <w:p w14:paraId="1D898BAC" w14:textId="77777777" w:rsidR="009F1012" w:rsidRPr="00376959" w:rsidRDefault="009F1012" w:rsidP="006F5FFD">
            <w:pPr>
              <w:pStyle w:val="TableEntry"/>
              <w:ind w:left="0"/>
            </w:pPr>
            <w:r w:rsidRPr="006C5BB7">
              <w:t>eSoftware Version</w:t>
            </w:r>
          </w:p>
        </w:tc>
        <w:tc>
          <w:tcPr>
            <w:tcW w:w="7290" w:type="dxa"/>
            <w:tcMar>
              <w:left w:w="40" w:type="dxa"/>
              <w:right w:w="40" w:type="dxa"/>
            </w:tcMar>
          </w:tcPr>
          <w:p w14:paraId="5C608937" w14:textId="77777777" w:rsidR="009F1012" w:rsidRPr="006C5BB7" w:rsidRDefault="009F1012" w:rsidP="006F5FFD">
            <w:pPr>
              <w:spacing w:before="0"/>
              <w:rPr>
                <w:sz w:val="18"/>
              </w:rPr>
            </w:pPr>
            <w:r w:rsidRPr="006C5BB7">
              <w:rPr>
                <w:sz w:val="18"/>
              </w:rPr>
              <w:t>The version of the application used to create this record.</w:t>
            </w:r>
          </w:p>
        </w:tc>
      </w:tr>
      <w:tr w:rsidR="009F1012" w:rsidRPr="00376959" w14:paraId="72B4B995" w14:textId="77777777" w:rsidTr="009F1012">
        <w:trPr>
          <w:cantSplit/>
        </w:trPr>
        <w:tc>
          <w:tcPr>
            <w:tcW w:w="2518" w:type="dxa"/>
            <w:tcMar>
              <w:left w:w="40" w:type="dxa"/>
              <w:right w:w="40" w:type="dxa"/>
            </w:tcMar>
          </w:tcPr>
          <w:p w14:paraId="44FB3909" w14:textId="77777777" w:rsidR="009F1012" w:rsidRPr="00376959" w:rsidRDefault="009F1012" w:rsidP="006F5FFD">
            <w:pPr>
              <w:pStyle w:val="TableEntry"/>
              <w:ind w:left="0"/>
            </w:pPr>
            <w:r w:rsidRPr="006C5BB7">
              <w:t xml:space="preserve">EMS Agency Number </w:t>
            </w:r>
          </w:p>
        </w:tc>
        <w:tc>
          <w:tcPr>
            <w:tcW w:w="7290" w:type="dxa"/>
            <w:tcMar>
              <w:left w:w="40" w:type="dxa"/>
              <w:right w:w="40" w:type="dxa"/>
            </w:tcMar>
          </w:tcPr>
          <w:p w14:paraId="7AD3DC5D" w14:textId="77777777" w:rsidR="009F1012" w:rsidRPr="006C5BB7" w:rsidRDefault="009F1012" w:rsidP="006F5FFD">
            <w:pPr>
              <w:spacing w:before="0"/>
              <w:rPr>
                <w:sz w:val="18"/>
              </w:rPr>
            </w:pPr>
            <w:r w:rsidRPr="006C5BB7">
              <w:rPr>
                <w:sz w:val="18"/>
              </w:rPr>
              <w:t>The state-assigned provider number of the responding agency</w:t>
            </w:r>
          </w:p>
        </w:tc>
      </w:tr>
      <w:tr w:rsidR="009F1012" w:rsidRPr="00376959" w14:paraId="6A434696" w14:textId="77777777" w:rsidTr="009F1012">
        <w:trPr>
          <w:cantSplit/>
        </w:trPr>
        <w:tc>
          <w:tcPr>
            <w:tcW w:w="2518" w:type="dxa"/>
            <w:tcMar>
              <w:left w:w="40" w:type="dxa"/>
              <w:right w:w="40" w:type="dxa"/>
            </w:tcMar>
          </w:tcPr>
          <w:p w14:paraId="1A4088F6" w14:textId="77777777" w:rsidR="009F1012" w:rsidRPr="00376959" w:rsidRDefault="009F1012" w:rsidP="006F5FFD">
            <w:pPr>
              <w:pStyle w:val="TableEntry"/>
              <w:ind w:left="0"/>
            </w:pPr>
            <w:r w:rsidRPr="006C5BB7">
              <w:t>EMS Agency Name</w:t>
            </w:r>
          </w:p>
        </w:tc>
        <w:tc>
          <w:tcPr>
            <w:tcW w:w="7290" w:type="dxa"/>
            <w:tcMar>
              <w:left w:w="40" w:type="dxa"/>
              <w:right w:w="40" w:type="dxa"/>
            </w:tcMar>
          </w:tcPr>
          <w:p w14:paraId="38DA0BA7" w14:textId="272B1AC8" w:rsidR="009F1012" w:rsidRPr="00376959" w:rsidRDefault="001A3502" w:rsidP="006F5FFD">
            <w:pPr>
              <w:pStyle w:val="TableEntry"/>
              <w:ind w:left="0"/>
            </w:pPr>
            <w:r>
              <w:t xml:space="preserve">The name of the </w:t>
            </w:r>
            <w:r w:rsidR="000115EA">
              <w:t>Emergency medical services company.</w:t>
            </w:r>
          </w:p>
        </w:tc>
      </w:tr>
      <w:tr w:rsidR="009F1012" w:rsidRPr="00376959" w14:paraId="0D9CA6A1" w14:textId="77777777" w:rsidTr="009F1012">
        <w:trPr>
          <w:cantSplit/>
        </w:trPr>
        <w:tc>
          <w:tcPr>
            <w:tcW w:w="2518" w:type="dxa"/>
            <w:tcMar>
              <w:left w:w="40" w:type="dxa"/>
              <w:right w:w="40" w:type="dxa"/>
            </w:tcMar>
          </w:tcPr>
          <w:p w14:paraId="31F7CC13" w14:textId="77777777" w:rsidR="009F1012" w:rsidRPr="00376959" w:rsidRDefault="009F1012" w:rsidP="006F5FFD">
            <w:pPr>
              <w:pStyle w:val="TableEntry"/>
              <w:ind w:left="0"/>
            </w:pPr>
            <w:r w:rsidRPr="006C5BB7">
              <w:t>Incident number</w:t>
            </w:r>
          </w:p>
        </w:tc>
        <w:tc>
          <w:tcPr>
            <w:tcW w:w="7290" w:type="dxa"/>
            <w:tcMar>
              <w:left w:w="40" w:type="dxa"/>
              <w:right w:w="40" w:type="dxa"/>
            </w:tcMar>
          </w:tcPr>
          <w:p w14:paraId="6597870F" w14:textId="77777777" w:rsidR="009F1012" w:rsidRPr="006C5BB7" w:rsidRDefault="009F1012" w:rsidP="006F5FFD">
            <w:pPr>
              <w:spacing w:before="0"/>
              <w:rPr>
                <w:sz w:val="18"/>
              </w:rPr>
            </w:pPr>
            <w:r w:rsidRPr="006C5BB7">
              <w:rPr>
                <w:sz w:val="18"/>
              </w:rPr>
              <w:t>The incident number assigned by the 911 Dispatch System</w:t>
            </w:r>
          </w:p>
        </w:tc>
      </w:tr>
      <w:tr w:rsidR="009F1012" w:rsidRPr="00376959" w14:paraId="1AF94C60" w14:textId="77777777" w:rsidTr="009F1012">
        <w:trPr>
          <w:cantSplit/>
        </w:trPr>
        <w:tc>
          <w:tcPr>
            <w:tcW w:w="2518" w:type="dxa"/>
            <w:tcMar>
              <w:left w:w="40" w:type="dxa"/>
              <w:right w:w="40" w:type="dxa"/>
            </w:tcMar>
          </w:tcPr>
          <w:p w14:paraId="4DB12962" w14:textId="77777777" w:rsidR="009F1012" w:rsidRPr="00376959" w:rsidRDefault="009F1012" w:rsidP="006F5FFD">
            <w:pPr>
              <w:pStyle w:val="TableEntry"/>
              <w:ind w:left="0"/>
            </w:pPr>
            <w:r w:rsidRPr="006C5BB7">
              <w:t xml:space="preserve">EMS response number </w:t>
            </w:r>
          </w:p>
        </w:tc>
        <w:tc>
          <w:tcPr>
            <w:tcW w:w="7290" w:type="dxa"/>
            <w:tcMar>
              <w:left w:w="40" w:type="dxa"/>
              <w:right w:w="40" w:type="dxa"/>
            </w:tcMar>
          </w:tcPr>
          <w:p w14:paraId="36940007" w14:textId="77777777" w:rsidR="009F1012" w:rsidRPr="006C5BB7" w:rsidRDefault="009F1012" w:rsidP="006F5FFD">
            <w:pPr>
              <w:spacing w:before="0"/>
              <w:rPr>
                <w:sz w:val="18"/>
              </w:rPr>
            </w:pPr>
            <w:r w:rsidRPr="006C5BB7">
              <w:rPr>
                <w:sz w:val="18"/>
              </w:rPr>
              <w:t>The internal EMS response number which is unique for each EMS Vehicle's (Unit) response to an incident within an EMS Agency.</w:t>
            </w:r>
          </w:p>
        </w:tc>
      </w:tr>
      <w:tr w:rsidR="009F1012" w:rsidRPr="00376959" w14:paraId="00ED4BB7" w14:textId="77777777" w:rsidTr="009F1012">
        <w:trPr>
          <w:cantSplit/>
        </w:trPr>
        <w:tc>
          <w:tcPr>
            <w:tcW w:w="2518" w:type="dxa"/>
            <w:tcMar>
              <w:left w:w="40" w:type="dxa"/>
              <w:right w:w="40" w:type="dxa"/>
            </w:tcMar>
          </w:tcPr>
          <w:p w14:paraId="68F3B86B" w14:textId="77777777" w:rsidR="009F1012" w:rsidRPr="00376959" w:rsidRDefault="009F1012" w:rsidP="006F5FFD">
            <w:pPr>
              <w:pStyle w:val="TableEntry"/>
              <w:ind w:left="0"/>
            </w:pPr>
            <w:r w:rsidRPr="006C5BB7">
              <w:t>Type of service requested</w:t>
            </w:r>
          </w:p>
        </w:tc>
        <w:tc>
          <w:tcPr>
            <w:tcW w:w="7290" w:type="dxa"/>
            <w:tcMar>
              <w:left w:w="40" w:type="dxa"/>
              <w:right w:w="40" w:type="dxa"/>
            </w:tcMar>
          </w:tcPr>
          <w:p w14:paraId="797955BE" w14:textId="59B88E32" w:rsidR="009F1012" w:rsidRPr="009F1012" w:rsidRDefault="009F1012" w:rsidP="009F1012">
            <w:pPr>
              <w:spacing w:before="0"/>
              <w:rPr>
                <w:sz w:val="18"/>
              </w:rPr>
            </w:pPr>
            <w:r w:rsidRPr="006C5BB7">
              <w:rPr>
                <w:sz w:val="18"/>
              </w:rPr>
              <w:t>The type of service or category of service requested of the EMS Agency responding for this specific EMS event</w:t>
            </w:r>
          </w:p>
        </w:tc>
      </w:tr>
      <w:tr w:rsidR="009F1012" w:rsidRPr="00376959" w14:paraId="1B7A06CD" w14:textId="77777777" w:rsidTr="009F1012">
        <w:trPr>
          <w:cantSplit/>
        </w:trPr>
        <w:tc>
          <w:tcPr>
            <w:tcW w:w="2518" w:type="dxa"/>
            <w:tcMar>
              <w:left w:w="40" w:type="dxa"/>
              <w:right w:w="40" w:type="dxa"/>
            </w:tcMar>
          </w:tcPr>
          <w:p w14:paraId="2A7E5465" w14:textId="77777777" w:rsidR="009F1012" w:rsidRPr="00376959" w:rsidRDefault="009F1012" w:rsidP="006F5FFD">
            <w:pPr>
              <w:pStyle w:val="TableEntry"/>
              <w:ind w:left="0"/>
            </w:pPr>
            <w:r w:rsidRPr="006C5BB7">
              <w:t xml:space="preserve">Standby Purpose </w:t>
            </w:r>
          </w:p>
        </w:tc>
        <w:tc>
          <w:tcPr>
            <w:tcW w:w="7290" w:type="dxa"/>
            <w:tcMar>
              <w:left w:w="40" w:type="dxa"/>
              <w:right w:w="40" w:type="dxa"/>
            </w:tcMar>
          </w:tcPr>
          <w:p w14:paraId="6467D231" w14:textId="1B0D903C" w:rsidR="009F1012" w:rsidRPr="009F1012" w:rsidRDefault="009F1012" w:rsidP="009F1012">
            <w:pPr>
              <w:spacing w:before="0"/>
              <w:rPr>
                <w:sz w:val="18"/>
              </w:rPr>
            </w:pPr>
            <w:r w:rsidRPr="006C5BB7">
              <w:rPr>
                <w:sz w:val="18"/>
              </w:rPr>
              <w:t>The main reason the EMS Unit is on Standby as the Primary Type of Service for the EMS event.</w:t>
            </w:r>
          </w:p>
        </w:tc>
      </w:tr>
      <w:tr w:rsidR="009F1012" w:rsidRPr="00376959" w14:paraId="57D57F0B" w14:textId="77777777" w:rsidTr="009F1012">
        <w:trPr>
          <w:cantSplit/>
        </w:trPr>
        <w:tc>
          <w:tcPr>
            <w:tcW w:w="2518" w:type="dxa"/>
            <w:tcMar>
              <w:left w:w="40" w:type="dxa"/>
              <w:right w:w="40" w:type="dxa"/>
            </w:tcMar>
          </w:tcPr>
          <w:p w14:paraId="3363B96B" w14:textId="77777777" w:rsidR="009F1012" w:rsidRPr="00376959" w:rsidRDefault="009F1012" w:rsidP="006F5FFD">
            <w:pPr>
              <w:pStyle w:val="TableEntry"/>
              <w:ind w:left="0"/>
            </w:pPr>
            <w:r w:rsidRPr="006C5BB7">
              <w:t xml:space="preserve">Primary Role of the Unit </w:t>
            </w:r>
          </w:p>
        </w:tc>
        <w:tc>
          <w:tcPr>
            <w:tcW w:w="7290" w:type="dxa"/>
            <w:tcMar>
              <w:left w:w="40" w:type="dxa"/>
              <w:right w:w="40" w:type="dxa"/>
            </w:tcMar>
          </w:tcPr>
          <w:p w14:paraId="07571A11" w14:textId="77777777" w:rsidR="009F1012" w:rsidRPr="006C5BB7" w:rsidRDefault="009F1012" w:rsidP="006F5FFD">
            <w:pPr>
              <w:spacing w:before="0"/>
              <w:rPr>
                <w:sz w:val="18"/>
              </w:rPr>
            </w:pPr>
            <w:r w:rsidRPr="006C5BB7">
              <w:rPr>
                <w:sz w:val="18"/>
              </w:rPr>
              <w:t>The primary role of the EMS Unit which responded to this specific EMS event</w:t>
            </w:r>
          </w:p>
          <w:p w14:paraId="338FB3AD" w14:textId="77777777" w:rsidR="009F1012" w:rsidRPr="00376959" w:rsidRDefault="009F1012" w:rsidP="006F5FFD">
            <w:pPr>
              <w:pStyle w:val="TableEntry"/>
              <w:ind w:left="0"/>
            </w:pPr>
          </w:p>
        </w:tc>
      </w:tr>
      <w:tr w:rsidR="009F1012" w:rsidRPr="00376959" w14:paraId="6D67E7DD" w14:textId="77777777" w:rsidTr="009F1012">
        <w:trPr>
          <w:cantSplit/>
        </w:trPr>
        <w:tc>
          <w:tcPr>
            <w:tcW w:w="2518" w:type="dxa"/>
            <w:tcMar>
              <w:left w:w="40" w:type="dxa"/>
              <w:right w:w="40" w:type="dxa"/>
            </w:tcMar>
          </w:tcPr>
          <w:p w14:paraId="3477A156" w14:textId="77777777" w:rsidR="009F1012" w:rsidRPr="00376959" w:rsidRDefault="009F1012" w:rsidP="006F5FFD">
            <w:pPr>
              <w:pStyle w:val="TableEntry"/>
              <w:ind w:left="0"/>
            </w:pPr>
            <w:r w:rsidRPr="006C5BB7">
              <w:t xml:space="preserve">Type of dispatch delay </w:t>
            </w:r>
          </w:p>
        </w:tc>
        <w:tc>
          <w:tcPr>
            <w:tcW w:w="7290" w:type="dxa"/>
            <w:tcMar>
              <w:left w:w="40" w:type="dxa"/>
              <w:right w:w="40" w:type="dxa"/>
            </w:tcMar>
          </w:tcPr>
          <w:p w14:paraId="69B665E6" w14:textId="77777777" w:rsidR="009F1012" w:rsidRPr="006C5BB7" w:rsidRDefault="009F1012" w:rsidP="006F5FFD">
            <w:pPr>
              <w:spacing w:before="0"/>
              <w:rPr>
                <w:sz w:val="18"/>
              </w:rPr>
            </w:pPr>
            <w:r w:rsidRPr="006C5BB7">
              <w:rPr>
                <w:sz w:val="18"/>
              </w:rPr>
              <w:t>The dispatch delays, if any, associated with the dispatch of the EMS unit to the EMS event.</w:t>
            </w:r>
          </w:p>
          <w:p w14:paraId="15700CE3" w14:textId="77777777" w:rsidR="009F1012" w:rsidRPr="00376959" w:rsidRDefault="009F1012" w:rsidP="006F5FFD">
            <w:pPr>
              <w:pStyle w:val="TableEntry"/>
              <w:ind w:left="0"/>
            </w:pPr>
          </w:p>
        </w:tc>
      </w:tr>
      <w:tr w:rsidR="009F1012" w:rsidRPr="00376959" w14:paraId="08E6D220" w14:textId="77777777" w:rsidTr="009F1012">
        <w:trPr>
          <w:cantSplit/>
        </w:trPr>
        <w:tc>
          <w:tcPr>
            <w:tcW w:w="2518" w:type="dxa"/>
            <w:tcMar>
              <w:left w:w="40" w:type="dxa"/>
              <w:right w:w="40" w:type="dxa"/>
            </w:tcMar>
          </w:tcPr>
          <w:p w14:paraId="46370BF6" w14:textId="77777777" w:rsidR="009F1012" w:rsidRPr="00376959" w:rsidRDefault="009F1012" w:rsidP="006F5FFD">
            <w:pPr>
              <w:pStyle w:val="TableEntry"/>
              <w:ind w:left="0"/>
            </w:pPr>
            <w:r w:rsidRPr="006C5BB7">
              <w:t xml:space="preserve">Type of response delay </w:t>
            </w:r>
          </w:p>
        </w:tc>
        <w:tc>
          <w:tcPr>
            <w:tcW w:w="7290" w:type="dxa"/>
            <w:tcMar>
              <w:left w:w="40" w:type="dxa"/>
              <w:right w:w="40" w:type="dxa"/>
            </w:tcMar>
          </w:tcPr>
          <w:p w14:paraId="18F01BEE" w14:textId="77777777" w:rsidR="009F1012" w:rsidRPr="006C5BB7" w:rsidRDefault="009F1012" w:rsidP="006F5FFD">
            <w:pPr>
              <w:spacing w:before="0"/>
              <w:rPr>
                <w:sz w:val="18"/>
              </w:rPr>
            </w:pPr>
            <w:r w:rsidRPr="006C5BB7">
              <w:rPr>
                <w:sz w:val="18"/>
              </w:rPr>
              <w:t>The response delays, if any, of the EMS unit associated with the EMS event.</w:t>
            </w:r>
          </w:p>
          <w:p w14:paraId="4E6C29A4" w14:textId="77777777" w:rsidR="009F1012" w:rsidRPr="00376959" w:rsidRDefault="009F1012" w:rsidP="006F5FFD">
            <w:pPr>
              <w:pStyle w:val="TableEntry"/>
              <w:ind w:left="0"/>
            </w:pPr>
          </w:p>
        </w:tc>
      </w:tr>
      <w:tr w:rsidR="009F1012" w:rsidRPr="00376959" w14:paraId="0A6E0AD7" w14:textId="77777777" w:rsidTr="009F1012">
        <w:trPr>
          <w:cantSplit/>
        </w:trPr>
        <w:tc>
          <w:tcPr>
            <w:tcW w:w="2518" w:type="dxa"/>
            <w:tcMar>
              <w:left w:w="40" w:type="dxa"/>
              <w:right w:w="40" w:type="dxa"/>
            </w:tcMar>
          </w:tcPr>
          <w:p w14:paraId="1A17D35E" w14:textId="77777777" w:rsidR="009F1012" w:rsidRPr="00376959" w:rsidRDefault="009F1012" w:rsidP="006F5FFD">
            <w:pPr>
              <w:pStyle w:val="TableEntry"/>
              <w:ind w:left="0"/>
            </w:pPr>
            <w:r w:rsidRPr="006C5BB7">
              <w:t xml:space="preserve">Type of scene delay </w:t>
            </w:r>
          </w:p>
        </w:tc>
        <w:tc>
          <w:tcPr>
            <w:tcW w:w="7290" w:type="dxa"/>
            <w:tcMar>
              <w:left w:w="40" w:type="dxa"/>
              <w:right w:w="40" w:type="dxa"/>
            </w:tcMar>
          </w:tcPr>
          <w:p w14:paraId="2BFC348E" w14:textId="77777777" w:rsidR="009F1012" w:rsidRPr="006C5BB7" w:rsidRDefault="009F1012" w:rsidP="006F5FFD">
            <w:pPr>
              <w:spacing w:before="0"/>
              <w:rPr>
                <w:sz w:val="18"/>
              </w:rPr>
            </w:pPr>
            <w:r w:rsidRPr="006C5BB7">
              <w:rPr>
                <w:sz w:val="18"/>
              </w:rPr>
              <w:t>The scene delays, if any, of the EMS unit associated with the EMS event.</w:t>
            </w:r>
          </w:p>
        </w:tc>
      </w:tr>
      <w:tr w:rsidR="009F1012" w:rsidRPr="00376959" w14:paraId="03286504" w14:textId="77777777" w:rsidTr="009F1012">
        <w:trPr>
          <w:cantSplit/>
        </w:trPr>
        <w:tc>
          <w:tcPr>
            <w:tcW w:w="2518" w:type="dxa"/>
            <w:tcMar>
              <w:left w:w="40" w:type="dxa"/>
              <w:right w:w="40" w:type="dxa"/>
            </w:tcMar>
          </w:tcPr>
          <w:p w14:paraId="3AA28D35" w14:textId="77777777" w:rsidR="009F1012" w:rsidRPr="00376959" w:rsidRDefault="009F1012" w:rsidP="006F5FFD">
            <w:pPr>
              <w:pStyle w:val="TableEntry"/>
              <w:ind w:left="0"/>
            </w:pPr>
            <w:r w:rsidRPr="006C5BB7">
              <w:t>Type of transport delay</w:t>
            </w:r>
          </w:p>
        </w:tc>
        <w:tc>
          <w:tcPr>
            <w:tcW w:w="7290" w:type="dxa"/>
            <w:tcMar>
              <w:left w:w="40" w:type="dxa"/>
              <w:right w:w="40" w:type="dxa"/>
            </w:tcMar>
          </w:tcPr>
          <w:p w14:paraId="39FCA380" w14:textId="77777777" w:rsidR="009F1012" w:rsidRPr="006C5BB7" w:rsidRDefault="009F1012" w:rsidP="006F5FFD">
            <w:pPr>
              <w:spacing w:before="0"/>
              <w:rPr>
                <w:sz w:val="18"/>
              </w:rPr>
            </w:pPr>
            <w:r w:rsidRPr="006C5BB7">
              <w:rPr>
                <w:sz w:val="18"/>
              </w:rPr>
              <w:t>The transport delays, if any, of the EMS unit associated with the EMS event.</w:t>
            </w:r>
          </w:p>
          <w:p w14:paraId="2C19256A" w14:textId="77777777" w:rsidR="009F1012" w:rsidRPr="00376959" w:rsidRDefault="009F1012" w:rsidP="006F5FFD">
            <w:pPr>
              <w:pStyle w:val="TableEntry"/>
              <w:ind w:left="0"/>
            </w:pPr>
          </w:p>
        </w:tc>
      </w:tr>
      <w:tr w:rsidR="009F1012" w:rsidRPr="00376959" w14:paraId="0E01CAAD" w14:textId="77777777" w:rsidTr="009F1012">
        <w:trPr>
          <w:cantSplit/>
        </w:trPr>
        <w:tc>
          <w:tcPr>
            <w:tcW w:w="2518" w:type="dxa"/>
            <w:tcMar>
              <w:left w:w="40" w:type="dxa"/>
              <w:right w:w="40" w:type="dxa"/>
            </w:tcMar>
          </w:tcPr>
          <w:p w14:paraId="3FB80A24" w14:textId="77777777" w:rsidR="009F1012" w:rsidRPr="00376959" w:rsidRDefault="009F1012" w:rsidP="006F5FFD">
            <w:pPr>
              <w:pStyle w:val="TableEntry"/>
              <w:ind w:left="0"/>
            </w:pPr>
            <w:r w:rsidRPr="006C5BB7">
              <w:t xml:space="preserve">Type of turn-around delay </w:t>
            </w:r>
          </w:p>
        </w:tc>
        <w:tc>
          <w:tcPr>
            <w:tcW w:w="7290" w:type="dxa"/>
            <w:tcMar>
              <w:left w:w="40" w:type="dxa"/>
              <w:right w:w="40" w:type="dxa"/>
            </w:tcMar>
          </w:tcPr>
          <w:p w14:paraId="284F7D96" w14:textId="77777777" w:rsidR="009F1012" w:rsidRPr="006C5BB7" w:rsidRDefault="009F1012" w:rsidP="006F5FFD">
            <w:pPr>
              <w:spacing w:before="0"/>
              <w:rPr>
                <w:sz w:val="18"/>
              </w:rPr>
            </w:pPr>
            <w:r w:rsidRPr="006C5BB7">
              <w:rPr>
                <w:sz w:val="18"/>
              </w:rPr>
              <w:t>The turn-around delays, if any, of EMS unit associated with the EMS event.</w:t>
            </w:r>
          </w:p>
          <w:p w14:paraId="0C919A58" w14:textId="77777777" w:rsidR="009F1012" w:rsidRPr="00376959" w:rsidRDefault="009F1012" w:rsidP="006F5FFD">
            <w:pPr>
              <w:pStyle w:val="TableEntry"/>
              <w:ind w:left="0"/>
            </w:pPr>
          </w:p>
        </w:tc>
      </w:tr>
      <w:tr w:rsidR="009F1012" w:rsidRPr="00376959" w14:paraId="05EE43E9" w14:textId="77777777" w:rsidTr="009F1012">
        <w:trPr>
          <w:cantSplit/>
        </w:trPr>
        <w:tc>
          <w:tcPr>
            <w:tcW w:w="2518" w:type="dxa"/>
            <w:tcMar>
              <w:left w:w="40" w:type="dxa"/>
              <w:right w:w="40" w:type="dxa"/>
            </w:tcMar>
          </w:tcPr>
          <w:p w14:paraId="75C90791" w14:textId="77777777" w:rsidR="009F1012" w:rsidRPr="00376959" w:rsidRDefault="009F1012" w:rsidP="006F5FFD">
            <w:pPr>
              <w:pStyle w:val="TableEntry"/>
              <w:ind w:left="0"/>
            </w:pPr>
            <w:r w:rsidRPr="006C5BB7">
              <w:t xml:space="preserve">EMS vehicle (unit) number </w:t>
            </w:r>
          </w:p>
        </w:tc>
        <w:tc>
          <w:tcPr>
            <w:tcW w:w="7290" w:type="dxa"/>
            <w:tcMar>
              <w:left w:w="40" w:type="dxa"/>
              <w:right w:w="40" w:type="dxa"/>
            </w:tcMar>
          </w:tcPr>
          <w:p w14:paraId="35397D4A" w14:textId="77777777" w:rsidR="009F1012" w:rsidRPr="006C5BB7" w:rsidRDefault="009F1012" w:rsidP="006F5FFD">
            <w:pPr>
              <w:spacing w:before="0"/>
              <w:rPr>
                <w:sz w:val="18"/>
              </w:rPr>
            </w:pPr>
            <w:r w:rsidRPr="006C5BB7">
              <w:rPr>
                <w:sz w:val="18"/>
              </w:rPr>
              <w:t>The unique physical vehicle number of the responding unit.</w:t>
            </w:r>
          </w:p>
          <w:p w14:paraId="79885B4B" w14:textId="77777777" w:rsidR="009F1012" w:rsidRPr="00376959" w:rsidRDefault="009F1012" w:rsidP="006F5FFD">
            <w:pPr>
              <w:pStyle w:val="TableEntry"/>
              <w:ind w:left="0"/>
            </w:pPr>
          </w:p>
        </w:tc>
      </w:tr>
      <w:tr w:rsidR="009F1012" w:rsidRPr="00376959" w14:paraId="307BFC75" w14:textId="77777777" w:rsidTr="009F1012">
        <w:trPr>
          <w:cantSplit/>
        </w:trPr>
        <w:tc>
          <w:tcPr>
            <w:tcW w:w="2518" w:type="dxa"/>
            <w:tcMar>
              <w:left w:w="40" w:type="dxa"/>
              <w:right w:w="40" w:type="dxa"/>
            </w:tcMar>
          </w:tcPr>
          <w:p w14:paraId="20AFF86B" w14:textId="77777777" w:rsidR="009F1012" w:rsidRPr="00376959" w:rsidRDefault="009F1012" w:rsidP="006F5FFD">
            <w:pPr>
              <w:pStyle w:val="TableEntry"/>
              <w:ind w:left="0"/>
            </w:pPr>
            <w:r w:rsidRPr="006C5BB7">
              <w:t xml:space="preserve">EMS unit call sign </w:t>
            </w:r>
          </w:p>
        </w:tc>
        <w:tc>
          <w:tcPr>
            <w:tcW w:w="7290" w:type="dxa"/>
            <w:tcMar>
              <w:left w:w="40" w:type="dxa"/>
              <w:right w:w="40" w:type="dxa"/>
            </w:tcMar>
          </w:tcPr>
          <w:p w14:paraId="5A9FEA3E" w14:textId="77777777" w:rsidR="009F1012" w:rsidRPr="006C5BB7" w:rsidRDefault="009F1012" w:rsidP="006F5FFD">
            <w:pPr>
              <w:spacing w:before="0"/>
              <w:rPr>
                <w:sz w:val="18"/>
              </w:rPr>
            </w:pPr>
            <w:r w:rsidRPr="006C5BB7">
              <w:rPr>
                <w:sz w:val="18"/>
              </w:rPr>
              <w:t>The EMS unit number used to dispatch and communicate with the unit. This may be the same as the EMS Unit/Vehicle Number in many agencies.</w:t>
            </w:r>
          </w:p>
          <w:p w14:paraId="43EA26AA" w14:textId="77777777" w:rsidR="009F1012" w:rsidRPr="00376959" w:rsidRDefault="009F1012" w:rsidP="006F5FFD">
            <w:pPr>
              <w:pStyle w:val="TableEntry"/>
              <w:ind w:left="0"/>
            </w:pPr>
          </w:p>
        </w:tc>
      </w:tr>
      <w:tr w:rsidR="009F1012" w:rsidRPr="00376959" w14:paraId="09C98CFF" w14:textId="77777777" w:rsidTr="009F1012">
        <w:trPr>
          <w:cantSplit/>
        </w:trPr>
        <w:tc>
          <w:tcPr>
            <w:tcW w:w="2518" w:type="dxa"/>
            <w:tcMar>
              <w:left w:w="40" w:type="dxa"/>
              <w:right w:w="40" w:type="dxa"/>
            </w:tcMar>
          </w:tcPr>
          <w:p w14:paraId="1F90E43B" w14:textId="77777777" w:rsidR="009F1012" w:rsidRPr="00376959" w:rsidRDefault="009F1012" w:rsidP="006F5FFD">
            <w:pPr>
              <w:pStyle w:val="TableEntry"/>
              <w:ind w:left="0"/>
            </w:pPr>
            <w:r w:rsidRPr="006C5BB7">
              <w:t xml:space="preserve">Level of care for this unit </w:t>
            </w:r>
          </w:p>
        </w:tc>
        <w:tc>
          <w:tcPr>
            <w:tcW w:w="7290" w:type="dxa"/>
            <w:tcMar>
              <w:left w:w="40" w:type="dxa"/>
              <w:right w:w="40" w:type="dxa"/>
            </w:tcMar>
          </w:tcPr>
          <w:p w14:paraId="6DBAB9BA" w14:textId="77777777" w:rsidR="009F1012" w:rsidRPr="006C5BB7" w:rsidRDefault="009F1012" w:rsidP="006F5FFD">
            <w:pPr>
              <w:spacing w:before="0"/>
              <w:rPr>
                <w:sz w:val="18"/>
              </w:rPr>
            </w:pPr>
            <w:r w:rsidRPr="006C5BB7">
              <w:rPr>
                <w:sz w:val="18"/>
              </w:rPr>
              <w:t>The level of care (BLS or ALS) the unit is able to provide based on the units' treatment capabilities for this EMS response.</w:t>
            </w:r>
          </w:p>
          <w:p w14:paraId="2F740B19" w14:textId="77777777" w:rsidR="009F1012" w:rsidRPr="00376959" w:rsidRDefault="009F1012" w:rsidP="006F5FFD">
            <w:pPr>
              <w:pStyle w:val="TableEntry"/>
              <w:ind w:left="0"/>
            </w:pPr>
          </w:p>
        </w:tc>
      </w:tr>
      <w:tr w:rsidR="009F1012" w:rsidRPr="00376959" w14:paraId="4A34548D" w14:textId="77777777" w:rsidTr="009F1012">
        <w:trPr>
          <w:cantSplit/>
        </w:trPr>
        <w:tc>
          <w:tcPr>
            <w:tcW w:w="2518" w:type="dxa"/>
            <w:tcMar>
              <w:left w:w="40" w:type="dxa"/>
              <w:right w:w="40" w:type="dxa"/>
            </w:tcMar>
          </w:tcPr>
          <w:p w14:paraId="1432CB5C" w14:textId="77777777" w:rsidR="009F1012" w:rsidRPr="00376959" w:rsidRDefault="009F1012" w:rsidP="006F5FFD">
            <w:pPr>
              <w:pStyle w:val="TableEntry"/>
              <w:ind w:left="0"/>
            </w:pPr>
            <w:r w:rsidRPr="006C5BB7">
              <w:t>Vehicle Dispatch Location</w:t>
            </w:r>
          </w:p>
        </w:tc>
        <w:tc>
          <w:tcPr>
            <w:tcW w:w="7290" w:type="dxa"/>
            <w:tcMar>
              <w:left w:w="40" w:type="dxa"/>
              <w:right w:w="40" w:type="dxa"/>
            </w:tcMar>
          </w:tcPr>
          <w:p w14:paraId="659B7B12" w14:textId="77777777" w:rsidR="009F1012" w:rsidRPr="006C5BB7" w:rsidRDefault="009F1012" w:rsidP="006F5FFD">
            <w:pPr>
              <w:spacing w:before="0"/>
              <w:rPr>
                <w:sz w:val="18"/>
              </w:rPr>
            </w:pPr>
            <w:r w:rsidRPr="006C5BB7">
              <w:rPr>
                <w:sz w:val="18"/>
              </w:rPr>
              <w:t>The EMS location or healthcare facility representing the geographic location of the unit or crew at the time of dispatch.</w:t>
            </w:r>
          </w:p>
          <w:p w14:paraId="18CD5F59" w14:textId="77777777" w:rsidR="009F1012" w:rsidRPr="00376959" w:rsidRDefault="009F1012" w:rsidP="006F5FFD">
            <w:pPr>
              <w:pStyle w:val="TableEntry"/>
              <w:ind w:left="0"/>
            </w:pPr>
          </w:p>
        </w:tc>
      </w:tr>
      <w:tr w:rsidR="009F1012" w:rsidRPr="00376959" w14:paraId="710C9B91" w14:textId="77777777" w:rsidTr="009F1012">
        <w:trPr>
          <w:cantSplit/>
        </w:trPr>
        <w:tc>
          <w:tcPr>
            <w:tcW w:w="2518" w:type="dxa"/>
            <w:tcMar>
              <w:left w:w="40" w:type="dxa"/>
              <w:right w:w="40" w:type="dxa"/>
            </w:tcMar>
          </w:tcPr>
          <w:p w14:paraId="549C8DD2" w14:textId="77777777" w:rsidR="009F1012" w:rsidRPr="00376959" w:rsidRDefault="009F1012" w:rsidP="006F5FFD">
            <w:pPr>
              <w:pStyle w:val="TableEntry"/>
              <w:ind w:left="0"/>
            </w:pPr>
            <w:r w:rsidRPr="006C5BB7">
              <w:t>Vehicle Dispatch GPS Location</w:t>
            </w:r>
          </w:p>
        </w:tc>
        <w:tc>
          <w:tcPr>
            <w:tcW w:w="7290" w:type="dxa"/>
            <w:tcMar>
              <w:left w:w="40" w:type="dxa"/>
              <w:right w:w="40" w:type="dxa"/>
            </w:tcMar>
          </w:tcPr>
          <w:p w14:paraId="2EFD3674" w14:textId="77777777" w:rsidR="009F1012" w:rsidRPr="006C5BB7" w:rsidRDefault="009F1012" w:rsidP="006F5FFD">
            <w:pPr>
              <w:spacing w:before="0"/>
              <w:rPr>
                <w:sz w:val="18"/>
              </w:rPr>
            </w:pPr>
            <w:r w:rsidRPr="006C5BB7">
              <w:rPr>
                <w:sz w:val="18"/>
              </w:rPr>
              <w:t>The GPS coordinates associated with the EMS unit at the time of dispatch documented in decimal degrees.</w:t>
            </w:r>
          </w:p>
          <w:p w14:paraId="431ED363" w14:textId="77777777" w:rsidR="009F1012" w:rsidRPr="00376959" w:rsidRDefault="009F1012" w:rsidP="006F5FFD">
            <w:pPr>
              <w:pStyle w:val="TableEntry"/>
              <w:ind w:left="0"/>
            </w:pPr>
          </w:p>
        </w:tc>
      </w:tr>
      <w:tr w:rsidR="009F1012" w:rsidRPr="00376959" w14:paraId="0D955B66" w14:textId="77777777" w:rsidTr="009F1012">
        <w:trPr>
          <w:cantSplit/>
        </w:trPr>
        <w:tc>
          <w:tcPr>
            <w:tcW w:w="2518" w:type="dxa"/>
            <w:tcMar>
              <w:left w:w="40" w:type="dxa"/>
              <w:right w:w="40" w:type="dxa"/>
            </w:tcMar>
          </w:tcPr>
          <w:p w14:paraId="0BB903AA" w14:textId="77777777" w:rsidR="009F1012" w:rsidRPr="00376959" w:rsidRDefault="009F1012" w:rsidP="006F5FFD">
            <w:pPr>
              <w:pStyle w:val="TableEntry"/>
              <w:ind w:left="0"/>
            </w:pPr>
            <w:r w:rsidRPr="006C5BB7">
              <w:t>Vehicle Dispatch Location US National Grid Coordinates</w:t>
            </w:r>
          </w:p>
        </w:tc>
        <w:tc>
          <w:tcPr>
            <w:tcW w:w="7290" w:type="dxa"/>
            <w:tcMar>
              <w:left w:w="40" w:type="dxa"/>
              <w:right w:w="40" w:type="dxa"/>
            </w:tcMar>
          </w:tcPr>
          <w:p w14:paraId="43D912C3" w14:textId="77777777" w:rsidR="009F1012" w:rsidRPr="006C5BB7" w:rsidRDefault="009F1012" w:rsidP="006F5FFD">
            <w:pPr>
              <w:spacing w:before="0"/>
              <w:rPr>
                <w:sz w:val="18"/>
              </w:rPr>
            </w:pPr>
            <w:r w:rsidRPr="006C5BB7">
              <w:rPr>
                <w:sz w:val="18"/>
              </w:rPr>
              <w:t>The US National Grid Coordinates for the EMS Vehicle's Dispatch Location.</w:t>
            </w:r>
          </w:p>
          <w:p w14:paraId="79B1A511" w14:textId="77777777" w:rsidR="009F1012" w:rsidRPr="00376959" w:rsidRDefault="009F1012" w:rsidP="006F5FFD">
            <w:pPr>
              <w:pStyle w:val="TableEntry"/>
              <w:ind w:left="0"/>
            </w:pPr>
          </w:p>
        </w:tc>
      </w:tr>
      <w:tr w:rsidR="009F1012" w:rsidRPr="00376959" w14:paraId="1EB6747D" w14:textId="77777777" w:rsidTr="009F1012">
        <w:trPr>
          <w:cantSplit/>
        </w:trPr>
        <w:tc>
          <w:tcPr>
            <w:tcW w:w="2518" w:type="dxa"/>
            <w:tcMar>
              <w:left w:w="40" w:type="dxa"/>
              <w:right w:w="40" w:type="dxa"/>
            </w:tcMar>
          </w:tcPr>
          <w:p w14:paraId="35E01173" w14:textId="77777777" w:rsidR="009F1012" w:rsidRPr="00376959" w:rsidRDefault="009F1012" w:rsidP="006F5FFD">
            <w:pPr>
              <w:pStyle w:val="TableEntry"/>
              <w:ind w:left="0"/>
            </w:pPr>
            <w:r w:rsidRPr="006C5BB7">
              <w:lastRenderedPageBreak/>
              <w:t>Beginning Odometer Reading of Responding Vehicle</w:t>
            </w:r>
          </w:p>
        </w:tc>
        <w:tc>
          <w:tcPr>
            <w:tcW w:w="7290" w:type="dxa"/>
            <w:tcMar>
              <w:left w:w="40" w:type="dxa"/>
              <w:right w:w="40" w:type="dxa"/>
            </w:tcMar>
          </w:tcPr>
          <w:p w14:paraId="4183E6E1" w14:textId="77777777" w:rsidR="009F1012" w:rsidRPr="006C5BB7" w:rsidRDefault="009F1012" w:rsidP="006F5FFD">
            <w:pPr>
              <w:spacing w:before="0"/>
              <w:rPr>
                <w:sz w:val="18"/>
              </w:rPr>
            </w:pPr>
            <w:r w:rsidRPr="006C5BB7">
              <w:rPr>
                <w:sz w:val="18"/>
              </w:rPr>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7C3D2784" w14:textId="77777777" w:rsidR="009F1012" w:rsidRPr="00376959" w:rsidRDefault="009F1012" w:rsidP="006F5FFD">
            <w:pPr>
              <w:pStyle w:val="TableEntry"/>
              <w:ind w:left="0"/>
            </w:pPr>
          </w:p>
        </w:tc>
      </w:tr>
      <w:tr w:rsidR="009F1012" w:rsidRPr="00376959" w14:paraId="167343F5" w14:textId="77777777" w:rsidTr="009F1012">
        <w:trPr>
          <w:cantSplit/>
        </w:trPr>
        <w:tc>
          <w:tcPr>
            <w:tcW w:w="2518" w:type="dxa"/>
            <w:tcMar>
              <w:left w:w="40" w:type="dxa"/>
              <w:right w:w="40" w:type="dxa"/>
            </w:tcMar>
          </w:tcPr>
          <w:p w14:paraId="589FAEFC" w14:textId="77777777" w:rsidR="009F1012" w:rsidRPr="00376959" w:rsidRDefault="009F1012" w:rsidP="006F5FFD">
            <w:pPr>
              <w:pStyle w:val="TableEntry"/>
              <w:ind w:left="0"/>
            </w:pPr>
            <w:r w:rsidRPr="006C5BB7">
              <w:t>On-Scene Odometer Reading of Responding Vehicle</w:t>
            </w:r>
          </w:p>
        </w:tc>
        <w:tc>
          <w:tcPr>
            <w:tcW w:w="7290" w:type="dxa"/>
            <w:tcMar>
              <w:left w:w="40" w:type="dxa"/>
              <w:right w:w="40" w:type="dxa"/>
            </w:tcMar>
          </w:tcPr>
          <w:p w14:paraId="7A3015DB" w14:textId="77777777" w:rsidR="009F1012" w:rsidRPr="006C5BB7" w:rsidRDefault="009F1012" w:rsidP="006F5FFD">
            <w:pPr>
              <w:spacing w:before="0"/>
              <w:rPr>
                <w:sz w:val="18"/>
              </w:rPr>
            </w:pPr>
            <w:r w:rsidRPr="006C5BB7">
              <w:rPr>
                <w:sz w:val="18"/>
              </w:rPr>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21C3734A" w14:textId="77777777" w:rsidR="009F1012" w:rsidRPr="00376959" w:rsidRDefault="009F1012" w:rsidP="006F5FFD">
            <w:pPr>
              <w:pStyle w:val="TableEntry"/>
              <w:ind w:left="0"/>
            </w:pPr>
          </w:p>
        </w:tc>
      </w:tr>
      <w:tr w:rsidR="009F1012" w:rsidRPr="00376959" w14:paraId="1EA37DD0" w14:textId="77777777" w:rsidTr="009F1012">
        <w:trPr>
          <w:cantSplit/>
        </w:trPr>
        <w:tc>
          <w:tcPr>
            <w:tcW w:w="2518" w:type="dxa"/>
            <w:tcMar>
              <w:left w:w="40" w:type="dxa"/>
              <w:right w:w="40" w:type="dxa"/>
            </w:tcMar>
          </w:tcPr>
          <w:p w14:paraId="5F02D69C" w14:textId="77777777" w:rsidR="009F1012" w:rsidRPr="00376959" w:rsidRDefault="009F1012" w:rsidP="006F5FFD">
            <w:pPr>
              <w:pStyle w:val="TableEntry"/>
              <w:ind w:left="0"/>
            </w:pPr>
            <w:r w:rsidRPr="006C5BB7">
              <w:t>Patient Destination Odometer Reading of Responding Vehicle</w:t>
            </w:r>
          </w:p>
        </w:tc>
        <w:tc>
          <w:tcPr>
            <w:tcW w:w="7290" w:type="dxa"/>
            <w:tcMar>
              <w:left w:w="40" w:type="dxa"/>
              <w:right w:w="40" w:type="dxa"/>
            </w:tcMar>
          </w:tcPr>
          <w:p w14:paraId="0F79FF2D" w14:textId="77777777" w:rsidR="009F1012" w:rsidRPr="006C5BB7" w:rsidRDefault="009F1012" w:rsidP="006F5FFD">
            <w:pPr>
              <w:spacing w:before="0"/>
              <w:rPr>
                <w:sz w:val="18"/>
              </w:rPr>
            </w:pPr>
            <w:r w:rsidRPr="006C5BB7">
              <w:rPr>
                <w:sz w:val="18"/>
              </w:rPr>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563F1B7E" w14:textId="77777777" w:rsidR="009F1012" w:rsidRPr="00376959" w:rsidRDefault="009F1012" w:rsidP="006F5FFD">
            <w:pPr>
              <w:pStyle w:val="TableEntry"/>
              <w:ind w:left="0"/>
            </w:pPr>
          </w:p>
        </w:tc>
      </w:tr>
      <w:tr w:rsidR="009F1012" w:rsidRPr="00376959" w14:paraId="4277FEAC" w14:textId="77777777" w:rsidTr="009F1012">
        <w:trPr>
          <w:cantSplit/>
        </w:trPr>
        <w:tc>
          <w:tcPr>
            <w:tcW w:w="2518" w:type="dxa"/>
            <w:tcMar>
              <w:left w:w="40" w:type="dxa"/>
              <w:right w:w="40" w:type="dxa"/>
            </w:tcMar>
          </w:tcPr>
          <w:p w14:paraId="011E5DC6" w14:textId="77777777" w:rsidR="009F1012" w:rsidRPr="00376959" w:rsidRDefault="009F1012" w:rsidP="006F5FFD">
            <w:pPr>
              <w:pStyle w:val="TableEntry"/>
              <w:ind w:left="0"/>
            </w:pPr>
            <w:r w:rsidRPr="006C5BB7">
              <w:t>Ending Odometer Reading of Responding Vehicle</w:t>
            </w:r>
          </w:p>
        </w:tc>
        <w:tc>
          <w:tcPr>
            <w:tcW w:w="7290" w:type="dxa"/>
            <w:tcMar>
              <w:left w:w="40" w:type="dxa"/>
              <w:right w:w="40" w:type="dxa"/>
            </w:tcMar>
          </w:tcPr>
          <w:p w14:paraId="33362C0D" w14:textId="77777777" w:rsidR="009F1012" w:rsidRPr="006C5BB7" w:rsidRDefault="009F1012" w:rsidP="006F5FFD">
            <w:pPr>
              <w:spacing w:before="0"/>
              <w:rPr>
                <w:sz w:val="18"/>
              </w:rPr>
            </w:pPr>
            <w:r w:rsidRPr="006C5BB7">
              <w:rPr>
                <w:sz w:val="18"/>
              </w:rPr>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4044C6B0" w14:textId="77777777" w:rsidR="009F1012" w:rsidRPr="00376959" w:rsidRDefault="009F1012" w:rsidP="006F5FFD">
            <w:pPr>
              <w:pStyle w:val="TableEntry"/>
              <w:ind w:left="0"/>
            </w:pPr>
          </w:p>
        </w:tc>
      </w:tr>
      <w:tr w:rsidR="009F1012" w:rsidRPr="00376959" w14:paraId="22A89224" w14:textId="77777777" w:rsidTr="009F1012">
        <w:trPr>
          <w:cantSplit/>
        </w:trPr>
        <w:tc>
          <w:tcPr>
            <w:tcW w:w="2518" w:type="dxa"/>
            <w:tcMar>
              <w:left w:w="40" w:type="dxa"/>
              <w:right w:w="40" w:type="dxa"/>
            </w:tcMar>
          </w:tcPr>
          <w:p w14:paraId="1071D159" w14:textId="77777777" w:rsidR="009F1012" w:rsidRPr="00376959" w:rsidRDefault="009F1012" w:rsidP="006F5FFD">
            <w:pPr>
              <w:pStyle w:val="TableEntry"/>
              <w:ind w:left="0"/>
            </w:pPr>
            <w:r w:rsidRPr="006C5BB7">
              <w:t>Response Mode to Scene</w:t>
            </w:r>
          </w:p>
        </w:tc>
        <w:tc>
          <w:tcPr>
            <w:tcW w:w="7290" w:type="dxa"/>
            <w:tcMar>
              <w:left w:w="40" w:type="dxa"/>
              <w:right w:w="40" w:type="dxa"/>
            </w:tcMar>
          </w:tcPr>
          <w:p w14:paraId="19CA5FEF" w14:textId="77777777" w:rsidR="009F1012" w:rsidRPr="006C5BB7" w:rsidRDefault="009F1012" w:rsidP="006F5FFD">
            <w:pPr>
              <w:spacing w:before="0"/>
              <w:rPr>
                <w:sz w:val="18"/>
              </w:rPr>
            </w:pPr>
            <w:r w:rsidRPr="006C5BB7">
              <w:rPr>
                <w:sz w:val="18"/>
              </w:rPr>
              <w:t>The indication whether the response was emergent or non-emergent. An emergent response is an immediate response (typically using lights and sirens).</w:t>
            </w:r>
          </w:p>
          <w:p w14:paraId="03CF1B4F" w14:textId="77777777" w:rsidR="009F1012" w:rsidRPr="00376959" w:rsidRDefault="009F1012" w:rsidP="006F5FFD">
            <w:pPr>
              <w:pStyle w:val="TableEntry"/>
              <w:ind w:left="0"/>
            </w:pPr>
          </w:p>
        </w:tc>
      </w:tr>
      <w:tr w:rsidR="009F1012" w:rsidRPr="00376959" w14:paraId="161D5831" w14:textId="77777777" w:rsidTr="009F1012">
        <w:trPr>
          <w:cantSplit/>
        </w:trPr>
        <w:tc>
          <w:tcPr>
            <w:tcW w:w="2518" w:type="dxa"/>
            <w:tcMar>
              <w:left w:w="40" w:type="dxa"/>
              <w:right w:w="40" w:type="dxa"/>
            </w:tcMar>
          </w:tcPr>
          <w:p w14:paraId="37FB2E3E" w14:textId="77777777" w:rsidR="009F1012" w:rsidRPr="00376959" w:rsidRDefault="009F1012" w:rsidP="006F5FFD">
            <w:pPr>
              <w:pStyle w:val="TableEntry"/>
              <w:ind w:left="0"/>
            </w:pPr>
            <w:r w:rsidRPr="006C5BB7">
              <w:t>Additional Response Mode Descriptors</w:t>
            </w:r>
          </w:p>
        </w:tc>
        <w:tc>
          <w:tcPr>
            <w:tcW w:w="7290" w:type="dxa"/>
            <w:tcMar>
              <w:left w:w="40" w:type="dxa"/>
              <w:right w:w="40" w:type="dxa"/>
            </w:tcMar>
          </w:tcPr>
          <w:p w14:paraId="470FFFDF" w14:textId="77777777" w:rsidR="009F1012" w:rsidRPr="006C5BB7" w:rsidRDefault="009F1012" w:rsidP="006F5FFD">
            <w:pPr>
              <w:spacing w:before="0"/>
              <w:rPr>
                <w:sz w:val="18"/>
              </w:rPr>
            </w:pPr>
            <w:r w:rsidRPr="006C5BB7">
              <w:rPr>
                <w:sz w:val="18"/>
              </w:rPr>
              <w:t>The documentation of response mode techniques used for this EMS response.</w:t>
            </w:r>
          </w:p>
          <w:p w14:paraId="4BD7E035" w14:textId="77777777" w:rsidR="009F1012" w:rsidRPr="00376959" w:rsidRDefault="009F1012" w:rsidP="006F5FFD">
            <w:pPr>
              <w:pStyle w:val="TableEntry"/>
              <w:ind w:left="0"/>
            </w:pPr>
          </w:p>
        </w:tc>
      </w:tr>
      <w:tr w:rsidR="009F1012" w:rsidRPr="00376959" w14:paraId="12A61D89" w14:textId="77777777" w:rsidTr="009F1012">
        <w:trPr>
          <w:cantSplit/>
        </w:trPr>
        <w:tc>
          <w:tcPr>
            <w:tcW w:w="2518" w:type="dxa"/>
            <w:tcMar>
              <w:left w:w="40" w:type="dxa"/>
              <w:right w:w="40" w:type="dxa"/>
            </w:tcMar>
          </w:tcPr>
          <w:p w14:paraId="7ECD1E2C" w14:textId="77777777" w:rsidR="009F1012" w:rsidRPr="00376959" w:rsidRDefault="009F1012" w:rsidP="006F5FFD">
            <w:pPr>
              <w:pStyle w:val="TableEntry"/>
              <w:ind w:left="0"/>
            </w:pPr>
            <w:r w:rsidRPr="006C5BB7">
              <w:t>Complaint Reported by Dispatch</w:t>
            </w:r>
          </w:p>
        </w:tc>
        <w:tc>
          <w:tcPr>
            <w:tcW w:w="7290" w:type="dxa"/>
            <w:tcMar>
              <w:left w:w="40" w:type="dxa"/>
              <w:right w:w="40" w:type="dxa"/>
            </w:tcMar>
          </w:tcPr>
          <w:p w14:paraId="1039FC07" w14:textId="77777777" w:rsidR="009F1012" w:rsidRPr="006C5BB7" w:rsidRDefault="009F1012" w:rsidP="006F5FFD">
            <w:pPr>
              <w:spacing w:before="0"/>
              <w:rPr>
                <w:sz w:val="18"/>
              </w:rPr>
            </w:pPr>
            <w:r w:rsidRPr="006C5BB7">
              <w:rPr>
                <w:sz w:val="18"/>
              </w:rPr>
              <w:t>The complaint dispatch reported to the responding unit.</w:t>
            </w:r>
          </w:p>
          <w:p w14:paraId="1B86455A" w14:textId="77777777" w:rsidR="009F1012" w:rsidRPr="00376959" w:rsidRDefault="009F1012" w:rsidP="006F5FFD">
            <w:pPr>
              <w:pStyle w:val="TableEntry"/>
              <w:ind w:left="0"/>
            </w:pPr>
          </w:p>
        </w:tc>
      </w:tr>
      <w:tr w:rsidR="009F1012" w:rsidRPr="00376959" w14:paraId="35FF4657" w14:textId="77777777" w:rsidTr="009F1012">
        <w:trPr>
          <w:cantSplit/>
        </w:trPr>
        <w:tc>
          <w:tcPr>
            <w:tcW w:w="2518" w:type="dxa"/>
            <w:tcMar>
              <w:left w:w="40" w:type="dxa"/>
              <w:right w:w="40" w:type="dxa"/>
            </w:tcMar>
          </w:tcPr>
          <w:p w14:paraId="09C7BDA8" w14:textId="77777777" w:rsidR="009F1012" w:rsidRPr="00376959" w:rsidRDefault="009F1012" w:rsidP="006F5FFD">
            <w:pPr>
              <w:pStyle w:val="TableEntry"/>
              <w:ind w:left="0"/>
            </w:pPr>
            <w:r w:rsidRPr="006C5BB7">
              <w:t xml:space="preserve">EMD Performed </w:t>
            </w:r>
          </w:p>
        </w:tc>
        <w:tc>
          <w:tcPr>
            <w:tcW w:w="7290" w:type="dxa"/>
            <w:tcMar>
              <w:left w:w="40" w:type="dxa"/>
              <w:right w:w="40" w:type="dxa"/>
            </w:tcMar>
          </w:tcPr>
          <w:p w14:paraId="4476D6A9" w14:textId="77777777" w:rsidR="009F1012" w:rsidRPr="006C5BB7" w:rsidRDefault="009F1012" w:rsidP="006F5FFD">
            <w:pPr>
              <w:spacing w:before="0"/>
              <w:rPr>
                <w:sz w:val="18"/>
              </w:rPr>
            </w:pPr>
            <w:r w:rsidRPr="006C5BB7">
              <w:rPr>
                <w:sz w:val="18"/>
              </w:rPr>
              <w:t>Indication of whether Emergency Medical Dispatch was performed for this EMS event.</w:t>
            </w:r>
          </w:p>
          <w:p w14:paraId="1E15E791" w14:textId="77777777" w:rsidR="009F1012" w:rsidRPr="00376959" w:rsidRDefault="009F1012" w:rsidP="006F5FFD">
            <w:pPr>
              <w:pStyle w:val="TableEntry"/>
              <w:ind w:left="0"/>
            </w:pPr>
          </w:p>
        </w:tc>
      </w:tr>
      <w:tr w:rsidR="009F1012" w:rsidRPr="00376959" w14:paraId="10BC70E4" w14:textId="77777777" w:rsidTr="009F1012">
        <w:trPr>
          <w:cantSplit/>
        </w:trPr>
        <w:tc>
          <w:tcPr>
            <w:tcW w:w="2518" w:type="dxa"/>
            <w:tcMar>
              <w:left w:w="40" w:type="dxa"/>
              <w:right w:w="40" w:type="dxa"/>
            </w:tcMar>
          </w:tcPr>
          <w:p w14:paraId="1D3A59D7" w14:textId="77777777" w:rsidR="009F1012" w:rsidRPr="00376959" w:rsidRDefault="009F1012" w:rsidP="006F5FFD">
            <w:pPr>
              <w:pStyle w:val="TableEntry"/>
              <w:ind w:left="0"/>
            </w:pPr>
            <w:r w:rsidRPr="006C5BB7">
              <w:t xml:space="preserve">EMD Card Number </w:t>
            </w:r>
          </w:p>
        </w:tc>
        <w:tc>
          <w:tcPr>
            <w:tcW w:w="7290" w:type="dxa"/>
            <w:tcMar>
              <w:left w:w="40" w:type="dxa"/>
              <w:right w:w="40" w:type="dxa"/>
            </w:tcMar>
          </w:tcPr>
          <w:p w14:paraId="7153E418" w14:textId="77777777" w:rsidR="009F1012" w:rsidRPr="006C5BB7" w:rsidRDefault="009F1012" w:rsidP="006F5FFD">
            <w:pPr>
              <w:spacing w:before="0"/>
              <w:rPr>
                <w:sz w:val="18"/>
              </w:rPr>
            </w:pPr>
            <w:r w:rsidRPr="006C5BB7">
              <w:rPr>
                <w:sz w:val="18"/>
              </w:rPr>
              <w:t>The EMD card number reported by dispatch, consisting of the card number, dispatch level, and dispatch mode</w:t>
            </w:r>
          </w:p>
          <w:p w14:paraId="3A625911" w14:textId="77777777" w:rsidR="009F1012" w:rsidRPr="00376959" w:rsidRDefault="009F1012" w:rsidP="006F5FFD">
            <w:pPr>
              <w:pStyle w:val="TableEntry"/>
              <w:ind w:left="0"/>
            </w:pPr>
          </w:p>
        </w:tc>
      </w:tr>
      <w:tr w:rsidR="009F1012" w:rsidRPr="00376959" w14:paraId="501671F5" w14:textId="77777777" w:rsidTr="009F1012">
        <w:trPr>
          <w:cantSplit/>
        </w:trPr>
        <w:tc>
          <w:tcPr>
            <w:tcW w:w="2518" w:type="dxa"/>
            <w:tcMar>
              <w:left w:w="40" w:type="dxa"/>
              <w:right w:w="40" w:type="dxa"/>
            </w:tcMar>
          </w:tcPr>
          <w:p w14:paraId="28438A42" w14:textId="77777777" w:rsidR="009F1012" w:rsidRPr="00376959" w:rsidRDefault="009F1012" w:rsidP="006F5FFD">
            <w:pPr>
              <w:pStyle w:val="TableEntry"/>
              <w:ind w:left="0"/>
            </w:pPr>
            <w:r w:rsidRPr="006C5BB7">
              <w:t>Dispatch Center Name or ID</w:t>
            </w:r>
          </w:p>
        </w:tc>
        <w:tc>
          <w:tcPr>
            <w:tcW w:w="7290" w:type="dxa"/>
            <w:tcMar>
              <w:left w:w="40" w:type="dxa"/>
              <w:right w:w="40" w:type="dxa"/>
            </w:tcMar>
          </w:tcPr>
          <w:p w14:paraId="088F7075" w14:textId="77777777" w:rsidR="009F1012" w:rsidRPr="006C5BB7" w:rsidRDefault="009F1012" w:rsidP="006F5FFD">
            <w:pPr>
              <w:spacing w:before="0"/>
              <w:rPr>
                <w:sz w:val="18"/>
              </w:rPr>
            </w:pPr>
            <w:r w:rsidRPr="006C5BB7">
              <w:rPr>
                <w:sz w:val="18"/>
              </w:rPr>
              <w:t>The name or ID of the dispatch center providing electronic data to the PCR for the EMS agency, if applicable.</w:t>
            </w:r>
          </w:p>
          <w:p w14:paraId="01D9DE46" w14:textId="77777777" w:rsidR="009F1012" w:rsidRPr="00376959" w:rsidRDefault="009F1012" w:rsidP="006F5FFD">
            <w:pPr>
              <w:pStyle w:val="TableEntry"/>
              <w:ind w:left="0"/>
            </w:pPr>
          </w:p>
        </w:tc>
      </w:tr>
      <w:tr w:rsidR="009F1012" w:rsidRPr="00376959" w14:paraId="3D489294" w14:textId="77777777" w:rsidTr="009F1012">
        <w:trPr>
          <w:cantSplit/>
        </w:trPr>
        <w:tc>
          <w:tcPr>
            <w:tcW w:w="2518" w:type="dxa"/>
            <w:tcMar>
              <w:left w:w="40" w:type="dxa"/>
              <w:right w:w="40" w:type="dxa"/>
            </w:tcMar>
          </w:tcPr>
          <w:p w14:paraId="081EB167" w14:textId="77777777" w:rsidR="009F1012" w:rsidRPr="00376959" w:rsidRDefault="009F1012" w:rsidP="006F5FFD">
            <w:pPr>
              <w:pStyle w:val="TableEntry"/>
              <w:ind w:left="0"/>
            </w:pPr>
            <w:r w:rsidRPr="006C5BB7">
              <w:t>Dispatch Priority (Patient Acuity)</w:t>
            </w:r>
          </w:p>
        </w:tc>
        <w:tc>
          <w:tcPr>
            <w:tcW w:w="7290" w:type="dxa"/>
            <w:tcMar>
              <w:left w:w="40" w:type="dxa"/>
              <w:right w:w="40" w:type="dxa"/>
            </w:tcMar>
          </w:tcPr>
          <w:p w14:paraId="4EB0EC8E" w14:textId="77777777" w:rsidR="009F1012" w:rsidRPr="006C5BB7" w:rsidRDefault="009F1012" w:rsidP="006F5FFD">
            <w:pPr>
              <w:spacing w:before="0"/>
              <w:rPr>
                <w:sz w:val="18"/>
              </w:rPr>
            </w:pPr>
            <w:r w:rsidRPr="006C5BB7">
              <w:rPr>
                <w:sz w:val="18"/>
              </w:rPr>
              <w:t>The actual, apparent, or potential acuity of the patient's condition as determined through information obtained during the EMD process.</w:t>
            </w:r>
          </w:p>
          <w:p w14:paraId="746FDAA6" w14:textId="77777777" w:rsidR="009F1012" w:rsidRPr="00376959" w:rsidRDefault="009F1012" w:rsidP="006F5FFD">
            <w:pPr>
              <w:pStyle w:val="TableEntry"/>
              <w:ind w:left="0"/>
            </w:pPr>
          </w:p>
        </w:tc>
      </w:tr>
      <w:tr w:rsidR="009F1012" w:rsidRPr="00376959" w14:paraId="3944CB46" w14:textId="77777777" w:rsidTr="009F1012">
        <w:trPr>
          <w:cantSplit/>
        </w:trPr>
        <w:tc>
          <w:tcPr>
            <w:tcW w:w="2518" w:type="dxa"/>
            <w:tcMar>
              <w:left w:w="40" w:type="dxa"/>
              <w:right w:w="40" w:type="dxa"/>
            </w:tcMar>
          </w:tcPr>
          <w:p w14:paraId="242BFF1A" w14:textId="77777777" w:rsidR="009F1012" w:rsidRPr="00376959" w:rsidRDefault="009F1012" w:rsidP="006F5FFD">
            <w:pPr>
              <w:pStyle w:val="TableEntry"/>
              <w:ind w:left="0"/>
            </w:pPr>
            <w:r w:rsidRPr="006C5BB7">
              <w:t>Unit Dispatched CAD Record ID</w:t>
            </w:r>
          </w:p>
        </w:tc>
        <w:tc>
          <w:tcPr>
            <w:tcW w:w="7290" w:type="dxa"/>
            <w:tcMar>
              <w:left w:w="40" w:type="dxa"/>
              <w:right w:w="40" w:type="dxa"/>
            </w:tcMar>
          </w:tcPr>
          <w:p w14:paraId="7B986D58" w14:textId="77777777" w:rsidR="009F1012" w:rsidRPr="006C5BB7" w:rsidRDefault="009F1012" w:rsidP="006F5FFD">
            <w:pPr>
              <w:spacing w:before="0"/>
              <w:rPr>
                <w:sz w:val="18"/>
              </w:rPr>
            </w:pPr>
            <w:r w:rsidRPr="006C5BB7">
              <w:rPr>
                <w:sz w:val="18"/>
              </w:rPr>
              <w:t>The unique ID assigned by the CAD system for the specific unit response.</w:t>
            </w:r>
          </w:p>
          <w:p w14:paraId="21A7CDE5" w14:textId="77777777" w:rsidR="009F1012" w:rsidRPr="00376959" w:rsidRDefault="009F1012" w:rsidP="006F5FFD">
            <w:pPr>
              <w:pStyle w:val="TableEntry"/>
              <w:ind w:left="0"/>
            </w:pPr>
          </w:p>
        </w:tc>
      </w:tr>
      <w:tr w:rsidR="009F1012" w:rsidRPr="00376959" w14:paraId="41E41239" w14:textId="77777777" w:rsidTr="009F1012">
        <w:trPr>
          <w:cantSplit/>
        </w:trPr>
        <w:tc>
          <w:tcPr>
            <w:tcW w:w="2518" w:type="dxa"/>
            <w:tcMar>
              <w:left w:w="40" w:type="dxa"/>
              <w:right w:w="40" w:type="dxa"/>
            </w:tcMar>
          </w:tcPr>
          <w:p w14:paraId="1F371A04" w14:textId="77777777" w:rsidR="009F1012" w:rsidRPr="00376959" w:rsidRDefault="009F1012" w:rsidP="006F5FFD">
            <w:pPr>
              <w:pStyle w:val="TableEntry"/>
              <w:ind w:left="0"/>
            </w:pPr>
            <w:r w:rsidRPr="006C5BB7">
              <w:t>Crew ID Number</w:t>
            </w:r>
          </w:p>
        </w:tc>
        <w:tc>
          <w:tcPr>
            <w:tcW w:w="7290" w:type="dxa"/>
            <w:tcMar>
              <w:left w:w="40" w:type="dxa"/>
              <w:right w:w="40" w:type="dxa"/>
            </w:tcMar>
          </w:tcPr>
          <w:p w14:paraId="74CD507A" w14:textId="77777777" w:rsidR="009F1012" w:rsidRPr="006C5BB7" w:rsidRDefault="009F1012" w:rsidP="006F5FFD">
            <w:pPr>
              <w:spacing w:before="0"/>
              <w:rPr>
                <w:sz w:val="18"/>
              </w:rPr>
            </w:pPr>
            <w:r w:rsidRPr="006C5BB7">
              <w:rPr>
                <w:sz w:val="18"/>
              </w:rPr>
              <w:t>The state certification/licensure ID number assigned to the crew member.</w:t>
            </w:r>
          </w:p>
          <w:p w14:paraId="03955036" w14:textId="77777777" w:rsidR="009F1012" w:rsidRPr="00376959" w:rsidRDefault="009F1012" w:rsidP="006F5FFD">
            <w:pPr>
              <w:pStyle w:val="TableEntry"/>
              <w:ind w:left="0"/>
            </w:pPr>
          </w:p>
        </w:tc>
      </w:tr>
      <w:tr w:rsidR="009F1012" w:rsidRPr="00376959" w14:paraId="7238341D" w14:textId="77777777" w:rsidTr="009F1012">
        <w:trPr>
          <w:cantSplit/>
        </w:trPr>
        <w:tc>
          <w:tcPr>
            <w:tcW w:w="2518" w:type="dxa"/>
            <w:tcMar>
              <w:left w:w="40" w:type="dxa"/>
              <w:right w:w="40" w:type="dxa"/>
            </w:tcMar>
          </w:tcPr>
          <w:p w14:paraId="659BDFB5" w14:textId="77777777" w:rsidR="009F1012" w:rsidRPr="00376959" w:rsidRDefault="009F1012" w:rsidP="006F5FFD">
            <w:pPr>
              <w:pStyle w:val="TableEntry"/>
              <w:ind w:left="0"/>
            </w:pPr>
            <w:r w:rsidRPr="006C5BB7">
              <w:t>Crew Member Level</w:t>
            </w:r>
          </w:p>
        </w:tc>
        <w:tc>
          <w:tcPr>
            <w:tcW w:w="7290" w:type="dxa"/>
            <w:tcMar>
              <w:left w:w="40" w:type="dxa"/>
              <w:right w:w="40" w:type="dxa"/>
            </w:tcMar>
          </w:tcPr>
          <w:p w14:paraId="68B5CFEE" w14:textId="77777777" w:rsidR="009F1012" w:rsidRPr="006C5BB7" w:rsidRDefault="009F1012" w:rsidP="006F5FFD">
            <w:pPr>
              <w:spacing w:before="0"/>
              <w:rPr>
                <w:sz w:val="18"/>
              </w:rPr>
            </w:pPr>
            <w:r w:rsidRPr="006C5BB7">
              <w:rPr>
                <w:sz w:val="18"/>
              </w:rPr>
              <w:t>The functioning level of the crew member ID during this EMS patient encounter.</w:t>
            </w:r>
          </w:p>
          <w:p w14:paraId="21F6DD24" w14:textId="77777777" w:rsidR="009F1012" w:rsidRPr="00376959" w:rsidRDefault="009F1012" w:rsidP="006F5FFD">
            <w:pPr>
              <w:pStyle w:val="TableEntry"/>
              <w:ind w:left="0"/>
            </w:pPr>
          </w:p>
        </w:tc>
      </w:tr>
      <w:tr w:rsidR="009F1012" w:rsidRPr="00376959" w14:paraId="7D3D4F26" w14:textId="77777777" w:rsidTr="009F1012">
        <w:trPr>
          <w:cantSplit/>
        </w:trPr>
        <w:tc>
          <w:tcPr>
            <w:tcW w:w="2518" w:type="dxa"/>
            <w:tcMar>
              <w:left w:w="40" w:type="dxa"/>
              <w:right w:w="40" w:type="dxa"/>
            </w:tcMar>
          </w:tcPr>
          <w:p w14:paraId="71342E80" w14:textId="77777777" w:rsidR="009F1012" w:rsidRPr="00376959" w:rsidRDefault="009F1012" w:rsidP="006F5FFD">
            <w:pPr>
              <w:pStyle w:val="TableEntry"/>
              <w:ind w:left="0"/>
            </w:pPr>
            <w:r w:rsidRPr="006C5BB7">
              <w:t>Crew Member Response Role</w:t>
            </w:r>
          </w:p>
        </w:tc>
        <w:tc>
          <w:tcPr>
            <w:tcW w:w="7290" w:type="dxa"/>
            <w:tcMar>
              <w:left w:w="40" w:type="dxa"/>
              <w:right w:w="40" w:type="dxa"/>
            </w:tcMar>
          </w:tcPr>
          <w:p w14:paraId="44BFB1EE" w14:textId="77777777" w:rsidR="009F1012" w:rsidRPr="006C5BB7" w:rsidRDefault="009F1012" w:rsidP="006F5FFD">
            <w:pPr>
              <w:spacing w:before="0"/>
              <w:rPr>
                <w:sz w:val="18"/>
              </w:rPr>
            </w:pPr>
            <w:r w:rsidRPr="006C5BB7">
              <w:rPr>
                <w:sz w:val="18"/>
              </w:rPr>
              <w:t>The role(s) of the role member during response, at scene treatment, and/or transport.</w:t>
            </w:r>
          </w:p>
          <w:p w14:paraId="0919C517" w14:textId="77777777" w:rsidR="009F1012" w:rsidRPr="00376959" w:rsidRDefault="009F1012" w:rsidP="006F5FFD">
            <w:pPr>
              <w:pStyle w:val="TableEntry"/>
              <w:ind w:left="0"/>
            </w:pPr>
          </w:p>
        </w:tc>
      </w:tr>
      <w:tr w:rsidR="009F1012" w:rsidRPr="00376959" w14:paraId="62376D40" w14:textId="77777777" w:rsidTr="009F1012">
        <w:trPr>
          <w:cantSplit/>
        </w:trPr>
        <w:tc>
          <w:tcPr>
            <w:tcW w:w="2518" w:type="dxa"/>
            <w:tcMar>
              <w:left w:w="40" w:type="dxa"/>
              <w:right w:w="40" w:type="dxa"/>
            </w:tcMar>
          </w:tcPr>
          <w:p w14:paraId="3412690E" w14:textId="77777777" w:rsidR="009F1012" w:rsidRPr="00376959" w:rsidRDefault="009F1012" w:rsidP="006F5FFD">
            <w:pPr>
              <w:pStyle w:val="TableEntry"/>
              <w:ind w:left="0"/>
            </w:pPr>
            <w:r w:rsidRPr="006C5BB7">
              <w:t>PSAP Call Date/Time</w:t>
            </w:r>
          </w:p>
        </w:tc>
        <w:tc>
          <w:tcPr>
            <w:tcW w:w="7290" w:type="dxa"/>
            <w:tcMar>
              <w:left w:w="40" w:type="dxa"/>
              <w:right w:w="40" w:type="dxa"/>
            </w:tcMar>
          </w:tcPr>
          <w:p w14:paraId="02C9211C" w14:textId="77777777" w:rsidR="009F1012" w:rsidRPr="006C5BB7" w:rsidRDefault="009F1012" w:rsidP="006F5FFD">
            <w:pPr>
              <w:spacing w:before="0"/>
              <w:rPr>
                <w:sz w:val="18"/>
              </w:rPr>
            </w:pPr>
            <w:r w:rsidRPr="006C5BB7">
              <w:rPr>
                <w:sz w:val="18"/>
              </w:rPr>
              <w:t>The date/time the phone rings (911 call to public safety answering point or other designated entity) requesting EMS services.</w:t>
            </w:r>
          </w:p>
          <w:p w14:paraId="7907D17C" w14:textId="77777777" w:rsidR="009F1012" w:rsidRPr="00376959" w:rsidRDefault="009F1012" w:rsidP="006F5FFD">
            <w:pPr>
              <w:pStyle w:val="TableEntry"/>
              <w:ind w:left="0"/>
            </w:pPr>
          </w:p>
        </w:tc>
      </w:tr>
      <w:tr w:rsidR="009F1012" w:rsidRPr="00376959" w14:paraId="661565A7" w14:textId="77777777" w:rsidTr="009F1012">
        <w:trPr>
          <w:cantSplit/>
        </w:trPr>
        <w:tc>
          <w:tcPr>
            <w:tcW w:w="2518" w:type="dxa"/>
            <w:tcMar>
              <w:left w:w="40" w:type="dxa"/>
              <w:right w:w="40" w:type="dxa"/>
            </w:tcMar>
          </w:tcPr>
          <w:p w14:paraId="036712B6" w14:textId="77777777" w:rsidR="009F1012" w:rsidRPr="00376959" w:rsidRDefault="009F1012" w:rsidP="006F5FFD">
            <w:pPr>
              <w:pStyle w:val="TableEntry"/>
              <w:ind w:left="0"/>
            </w:pPr>
            <w:r w:rsidRPr="006C5BB7">
              <w:t>Dispatched Notified Date/Time</w:t>
            </w:r>
          </w:p>
        </w:tc>
        <w:tc>
          <w:tcPr>
            <w:tcW w:w="7290" w:type="dxa"/>
            <w:tcMar>
              <w:left w:w="40" w:type="dxa"/>
              <w:right w:w="40" w:type="dxa"/>
            </w:tcMar>
          </w:tcPr>
          <w:p w14:paraId="4065C494" w14:textId="77777777" w:rsidR="009F1012" w:rsidRPr="006C5BB7" w:rsidRDefault="009F1012" w:rsidP="006F5FFD">
            <w:pPr>
              <w:spacing w:before="0"/>
              <w:rPr>
                <w:sz w:val="18"/>
              </w:rPr>
            </w:pPr>
            <w:r w:rsidRPr="006C5BB7">
              <w:rPr>
                <w:sz w:val="18"/>
              </w:rPr>
              <w:t>The date/time dispatch was notified by the 911 call taker (if a separate entity).</w:t>
            </w:r>
          </w:p>
          <w:p w14:paraId="1B333EFB" w14:textId="77777777" w:rsidR="009F1012" w:rsidRPr="00376959" w:rsidRDefault="009F1012" w:rsidP="006F5FFD">
            <w:pPr>
              <w:pStyle w:val="TableEntry"/>
              <w:ind w:left="0"/>
            </w:pPr>
          </w:p>
        </w:tc>
      </w:tr>
      <w:tr w:rsidR="009F1012" w:rsidRPr="00376959" w14:paraId="03137074" w14:textId="77777777" w:rsidTr="009F1012">
        <w:trPr>
          <w:cantSplit/>
        </w:trPr>
        <w:tc>
          <w:tcPr>
            <w:tcW w:w="2518" w:type="dxa"/>
            <w:tcMar>
              <w:left w:w="40" w:type="dxa"/>
              <w:right w:w="40" w:type="dxa"/>
            </w:tcMar>
          </w:tcPr>
          <w:p w14:paraId="5DE996C0" w14:textId="77777777" w:rsidR="009F1012" w:rsidRPr="00376959" w:rsidRDefault="009F1012" w:rsidP="006F5FFD">
            <w:pPr>
              <w:pStyle w:val="TableEntry"/>
              <w:ind w:left="0"/>
            </w:pPr>
            <w:r w:rsidRPr="006C5BB7">
              <w:t>Unit Notified by Dispatch Date/Time</w:t>
            </w:r>
          </w:p>
        </w:tc>
        <w:tc>
          <w:tcPr>
            <w:tcW w:w="7290" w:type="dxa"/>
            <w:tcMar>
              <w:left w:w="40" w:type="dxa"/>
              <w:right w:w="40" w:type="dxa"/>
            </w:tcMar>
          </w:tcPr>
          <w:p w14:paraId="59C53A2C" w14:textId="77777777" w:rsidR="009F1012" w:rsidRPr="006C5BB7" w:rsidRDefault="009F1012" w:rsidP="006F5FFD">
            <w:pPr>
              <w:spacing w:before="0"/>
              <w:rPr>
                <w:sz w:val="18"/>
              </w:rPr>
            </w:pPr>
            <w:r w:rsidRPr="006C5BB7">
              <w:rPr>
                <w:sz w:val="18"/>
              </w:rPr>
              <w:t>The date/time the responding unit was notified by dispatch.</w:t>
            </w:r>
          </w:p>
          <w:p w14:paraId="7E55895D" w14:textId="77777777" w:rsidR="009F1012" w:rsidRPr="00376959" w:rsidRDefault="009F1012" w:rsidP="006F5FFD">
            <w:pPr>
              <w:pStyle w:val="TableEntry"/>
              <w:ind w:left="0"/>
            </w:pPr>
          </w:p>
        </w:tc>
      </w:tr>
      <w:tr w:rsidR="009F1012" w:rsidRPr="00376959" w14:paraId="259D72CA" w14:textId="77777777" w:rsidTr="009F1012">
        <w:trPr>
          <w:cantSplit/>
        </w:trPr>
        <w:tc>
          <w:tcPr>
            <w:tcW w:w="2518" w:type="dxa"/>
            <w:tcMar>
              <w:left w:w="40" w:type="dxa"/>
              <w:right w:w="40" w:type="dxa"/>
            </w:tcMar>
          </w:tcPr>
          <w:p w14:paraId="1BCDD5BA" w14:textId="77777777" w:rsidR="009F1012" w:rsidRPr="00376959" w:rsidRDefault="009F1012" w:rsidP="006F5FFD">
            <w:pPr>
              <w:pStyle w:val="TableEntry"/>
              <w:ind w:left="0"/>
            </w:pPr>
            <w:r w:rsidRPr="006C5BB7">
              <w:lastRenderedPageBreak/>
              <w:t>Dispatch Acknowledged Date/Time</w:t>
            </w:r>
          </w:p>
        </w:tc>
        <w:tc>
          <w:tcPr>
            <w:tcW w:w="7290" w:type="dxa"/>
            <w:tcMar>
              <w:left w:w="40" w:type="dxa"/>
              <w:right w:w="40" w:type="dxa"/>
            </w:tcMar>
          </w:tcPr>
          <w:p w14:paraId="72A27C2B" w14:textId="77777777" w:rsidR="009F1012" w:rsidRPr="006C5BB7" w:rsidRDefault="009F1012" w:rsidP="006F5FFD">
            <w:pPr>
              <w:spacing w:before="0"/>
              <w:rPr>
                <w:sz w:val="18"/>
              </w:rPr>
            </w:pPr>
            <w:r w:rsidRPr="006C5BB7">
              <w:rPr>
                <w:sz w:val="18"/>
              </w:rPr>
              <w:t>The date/time the dispatch was acknowledged by the EMS Unit.</w:t>
            </w:r>
          </w:p>
          <w:p w14:paraId="5E827AD3" w14:textId="77777777" w:rsidR="009F1012" w:rsidRPr="00376959" w:rsidRDefault="009F1012" w:rsidP="006F5FFD">
            <w:pPr>
              <w:pStyle w:val="TableEntry"/>
              <w:ind w:left="0"/>
            </w:pPr>
          </w:p>
        </w:tc>
      </w:tr>
      <w:tr w:rsidR="009F1012" w:rsidRPr="00376959" w14:paraId="76F2D093" w14:textId="77777777" w:rsidTr="009F1012">
        <w:trPr>
          <w:cantSplit/>
        </w:trPr>
        <w:tc>
          <w:tcPr>
            <w:tcW w:w="2518" w:type="dxa"/>
            <w:tcMar>
              <w:left w:w="40" w:type="dxa"/>
              <w:right w:w="40" w:type="dxa"/>
            </w:tcMar>
          </w:tcPr>
          <w:p w14:paraId="24496A81" w14:textId="77777777" w:rsidR="009F1012" w:rsidRPr="00376959" w:rsidRDefault="009F1012" w:rsidP="006F5FFD">
            <w:pPr>
              <w:pStyle w:val="TableEntry"/>
              <w:ind w:left="0"/>
            </w:pPr>
            <w:r w:rsidRPr="006C5BB7">
              <w:t>Unit En Route Date/Time</w:t>
            </w:r>
          </w:p>
        </w:tc>
        <w:tc>
          <w:tcPr>
            <w:tcW w:w="7290" w:type="dxa"/>
            <w:tcMar>
              <w:left w:w="40" w:type="dxa"/>
              <w:right w:w="40" w:type="dxa"/>
            </w:tcMar>
          </w:tcPr>
          <w:p w14:paraId="3A1B0FC6" w14:textId="77777777" w:rsidR="009F1012" w:rsidRPr="006C5BB7" w:rsidRDefault="009F1012" w:rsidP="006F5FFD">
            <w:pPr>
              <w:spacing w:before="0"/>
              <w:rPr>
                <w:sz w:val="18"/>
              </w:rPr>
            </w:pPr>
            <w:r w:rsidRPr="006C5BB7">
              <w:rPr>
                <w:sz w:val="18"/>
              </w:rPr>
              <w:t>The date/time the unit responded; that is, the time the vehicle started moving.</w:t>
            </w:r>
          </w:p>
          <w:p w14:paraId="3B38F087" w14:textId="77777777" w:rsidR="009F1012" w:rsidRPr="00376959" w:rsidRDefault="009F1012" w:rsidP="006F5FFD">
            <w:pPr>
              <w:pStyle w:val="TableEntry"/>
              <w:ind w:left="0"/>
            </w:pPr>
          </w:p>
        </w:tc>
      </w:tr>
      <w:tr w:rsidR="009F1012" w:rsidRPr="00376959" w14:paraId="6D40478F" w14:textId="77777777" w:rsidTr="009F1012">
        <w:trPr>
          <w:cantSplit/>
        </w:trPr>
        <w:tc>
          <w:tcPr>
            <w:tcW w:w="2518" w:type="dxa"/>
            <w:tcMar>
              <w:left w:w="40" w:type="dxa"/>
              <w:right w:w="40" w:type="dxa"/>
            </w:tcMar>
          </w:tcPr>
          <w:p w14:paraId="5C388924" w14:textId="77777777" w:rsidR="009F1012" w:rsidRPr="00376959" w:rsidRDefault="009F1012" w:rsidP="006F5FFD">
            <w:pPr>
              <w:pStyle w:val="TableEntry"/>
              <w:ind w:left="0"/>
            </w:pPr>
            <w:r w:rsidRPr="006C5BB7">
              <w:t>Unit Arrived on Scene Date/Time</w:t>
            </w:r>
          </w:p>
        </w:tc>
        <w:tc>
          <w:tcPr>
            <w:tcW w:w="7290" w:type="dxa"/>
            <w:tcMar>
              <w:left w:w="40" w:type="dxa"/>
              <w:right w:w="40" w:type="dxa"/>
            </w:tcMar>
          </w:tcPr>
          <w:p w14:paraId="39698674" w14:textId="77777777" w:rsidR="009F1012" w:rsidRPr="006C5BB7" w:rsidRDefault="009F1012" w:rsidP="006F5FFD">
            <w:pPr>
              <w:spacing w:before="0"/>
              <w:rPr>
                <w:sz w:val="18"/>
              </w:rPr>
            </w:pPr>
            <w:r w:rsidRPr="006C5BB7">
              <w:rPr>
                <w:sz w:val="18"/>
              </w:rPr>
              <w:t>The date/time the responding unit arrived on the scene; that is, the time the vehicle stopped moving at the scene.</w:t>
            </w:r>
          </w:p>
          <w:p w14:paraId="2057D035" w14:textId="77777777" w:rsidR="009F1012" w:rsidRPr="00376959" w:rsidRDefault="009F1012" w:rsidP="006F5FFD">
            <w:pPr>
              <w:pStyle w:val="TableEntry"/>
              <w:ind w:left="0"/>
            </w:pPr>
          </w:p>
        </w:tc>
      </w:tr>
      <w:tr w:rsidR="009F1012" w:rsidRPr="00376959" w14:paraId="71A1A993" w14:textId="77777777" w:rsidTr="009F1012">
        <w:trPr>
          <w:cantSplit/>
        </w:trPr>
        <w:tc>
          <w:tcPr>
            <w:tcW w:w="2518" w:type="dxa"/>
            <w:tcMar>
              <w:left w:w="40" w:type="dxa"/>
              <w:right w:w="40" w:type="dxa"/>
            </w:tcMar>
          </w:tcPr>
          <w:p w14:paraId="56061FC0" w14:textId="77777777" w:rsidR="009F1012" w:rsidRPr="00376959" w:rsidRDefault="009F1012" w:rsidP="006F5FFD">
            <w:pPr>
              <w:pStyle w:val="TableEntry"/>
              <w:ind w:left="0"/>
            </w:pPr>
            <w:r w:rsidRPr="006C5BB7">
              <w:t>Arrived at Patient Date/Time</w:t>
            </w:r>
          </w:p>
        </w:tc>
        <w:tc>
          <w:tcPr>
            <w:tcW w:w="7290" w:type="dxa"/>
            <w:tcMar>
              <w:left w:w="40" w:type="dxa"/>
              <w:right w:w="40" w:type="dxa"/>
            </w:tcMar>
          </w:tcPr>
          <w:p w14:paraId="578759A6" w14:textId="77777777" w:rsidR="009F1012" w:rsidRPr="006C5BB7" w:rsidRDefault="009F1012" w:rsidP="006F5FFD">
            <w:pPr>
              <w:spacing w:before="0"/>
              <w:rPr>
                <w:sz w:val="18"/>
              </w:rPr>
            </w:pPr>
            <w:r w:rsidRPr="006C5BB7">
              <w:rPr>
                <w:sz w:val="18"/>
              </w:rPr>
              <w:t>The date/time the responding unit arrived at the patient's side.</w:t>
            </w:r>
          </w:p>
          <w:p w14:paraId="7E870B52" w14:textId="77777777" w:rsidR="009F1012" w:rsidRPr="00376959" w:rsidRDefault="009F1012" w:rsidP="006F5FFD">
            <w:pPr>
              <w:pStyle w:val="TableEntry"/>
              <w:ind w:left="0"/>
            </w:pPr>
          </w:p>
        </w:tc>
      </w:tr>
      <w:tr w:rsidR="009F1012" w:rsidRPr="00376959" w14:paraId="7C561DA2" w14:textId="77777777" w:rsidTr="009F1012">
        <w:trPr>
          <w:cantSplit/>
        </w:trPr>
        <w:tc>
          <w:tcPr>
            <w:tcW w:w="2518" w:type="dxa"/>
            <w:tcMar>
              <w:left w:w="40" w:type="dxa"/>
              <w:right w:w="40" w:type="dxa"/>
            </w:tcMar>
          </w:tcPr>
          <w:p w14:paraId="61F354DA" w14:textId="77777777" w:rsidR="009F1012" w:rsidRPr="00376959" w:rsidRDefault="009F1012" w:rsidP="006F5FFD">
            <w:pPr>
              <w:pStyle w:val="TableEntry"/>
              <w:ind w:left="0"/>
            </w:pPr>
            <w:r w:rsidRPr="006C5BB7">
              <w:t>Transfer of EMS Patient Care Date/Time</w:t>
            </w:r>
          </w:p>
        </w:tc>
        <w:tc>
          <w:tcPr>
            <w:tcW w:w="7290" w:type="dxa"/>
            <w:tcMar>
              <w:left w:w="40" w:type="dxa"/>
              <w:right w:w="40" w:type="dxa"/>
            </w:tcMar>
          </w:tcPr>
          <w:p w14:paraId="44F41787" w14:textId="77777777" w:rsidR="009F1012" w:rsidRPr="006C5BB7" w:rsidRDefault="009F1012" w:rsidP="006F5FFD">
            <w:pPr>
              <w:spacing w:before="0"/>
              <w:rPr>
                <w:sz w:val="18"/>
              </w:rPr>
            </w:pPr>
            <w:r w:rsidRPr="006C5BB7">
              <w:rPr>
                <w:sz w:val="18"/>
              </w:rPr>
              <w:t>The date/time the patient was transferred from this EMS agency to another EMS agency for care.</w:t>
            </w:r>
          </w:p>
          <w:p w14:paraId="63375C79" w14:textId="77777777" w:rsidR="009F1012" w:rsidRPr="00376959" w:rsidRDefault="009F1012" w:rsidP="006F5FFD">
            <w:pPr>
              <w:pStyle w:val="TableEntry"/>
              <w:ind w:left="0"/>
            </w:pPr>
          </w:p>
        </w:tc>
      </w:tr>
      <w:tr w:rsidR="009F1012" w:rsidRPr="00376959" w14:paraId="053FB585" w14:textId="77777777" w:rsidTr="009F1012">
        <w:trPr>
          <w:cantSplit/>
        </w:trPr>
        <w:tc>
          <w:tcPr>
            <w:tcW w:w="2518" w:type="dxa"/>
            <w:tcMar>
              <w:left w:w="40" w:type="dxa"/>
              <w:right w:w="40" w:type="dxa"/>
            </w:tcMar>
          </w:tcPr>
          <w:p w14:paraId="0EBBD680" w14:textId="77777777" w:rsidR="009F1012" w:rsidRPr="00376959" w:rsidRDefault="009F1012" w:rsidP="006F5FFD">
            <w:pPr>
              <w:pStyle w:val="TableEntry"/>
              <w:ind w:left="0"/>
            </w:pPr>
            <w:r w:rsidRPr="006C5BB7">
              <w:t>Unit Left Scene Date/Time</w:t>
            </w:r>
          </w:p>
        </w:tc>
        <w:tc>
          <w:tcPr>
            <w:tcW w:w="7290" w:type="dxa"/>
            <w:tcMar>
              <w:left w:w="40" w:type="dxa"/>
              <w:right w:w="40" w:type="dxa"/>
            </w:tcMar>
          </w:tcPr>
          <w:p w14:paraId="20A8D259" w14:textId="77777777" w:rsidR="009F1012" w:rsidRPr="006C5BB7" w:rsidRDefault="009F1012" w:rsidP="006F5FFD">
            <w:pPr>
              <w:spacing w:before="0"/>
              <w:rPr>
                <w:sz w:val="18"/>
              </w:rPr>
            </w:pPr>
            <w:r w:rsidRPr="006C5BB7">
              <w:rPr>
                <w:sz w:val="18"/>
              </w:rPr>
              <w:t>The date/time the responding unit left the scene with a patient (started moving).</w:t>
            </w:r>
          </w:p>
          <w:p w14:paraId="079A5D54" w14:textId="77777777" w:rsidR="009F1012" w:rsidRPr="00376959" w:rsidRDefault="009F1012" w:rsidP="006F5FFD">
            <w:pPr>
              <w:pStyle w:val="TableEntry"/>
              <w:ind w:left="0"/>
            </w:pPr>
          </w:p>
        </w:tc>
      </w:tr>
      <w:tr w:rsidR="009F1012" w:rsidRPr="00376959" w14:paraId="0C3BF515" w14:textId="77777777" w:rsidTr="009F1012">
        <w:trPr>
          <w:cantSplit/>
        </w:trPr>
        <w:tc>
          <w:tcPr>
            <w:tcW w:w="2518" w:type="dxa"/>
            <w:tcMar>
              <w:left w:w="40" w:type="dxa"/>
              <w:right w:w="40" w:type="dxa"/>
            </w:tcMar>
          </w:tcPr>
          <w:p w14:paraId="78236064" w14:textId="77777777" w:rsidR="009F1012" w:rsidRPr="00376959" w:rsidRDefault="009F1012" w:rsidP="006F5FFD">
            <w:pPr>
              <w:pStyle w:val="TableEntry"/>
              <w:ind w:left="0"/>
            </w:pPr>
            <w:r w:rsidRPr="006C5BB7">
              <w:t>Arrival at Destination Landing Area Date/Time</w:t>
            </w:r>
          </w:p>
        </w:tc>
        <w:tc>
          <w:tcPr>
            <w:tcW w:w="7290" w:type="dxa"/>
            <w:tcMar>
              <w:left w:w="40" w:type="dxa"/>
              <w:right w:w="40" w:type="dxa"/>
            </w:tcMar>
          </w:tcPr>
          <w:p w14:paraId="4B5F1277" w14:textId="77777777" w:rsidR="009F1012" w:rsidRPr="006C5BB7" w:rsidRDefault="009F1012" w:rsidP="006F5FFD">
            <w:pPr>
              <w:spacing w:before="0"/>
              <w:rPr>
                <w:sz w:val="18"/>
              </w:rPr>
            </w:pPr>
            <w:r w:rsidRPr="006C5BB7">
              <w:rPr>
                <w:sz w:val="18"/>
              </w:rPr>
              <w:t>The date/time the Air Medical vehicle arrived at the destination landing area.</w:t>
            </w:r>
          </w:p>
          <w:p w14:paraId="19544A28" w14:textId="77777777" w:rsidR="009F1012" w:rsidRPr="00376959" w:rsidRDefault="009F1012" w:rsidP="006F5FFD">
            <w:pPr>
              <w:pStyle w:val="TableEntry"/>
              <w:ind w:left="0"/>
            </w:pPr>
          </w:p>
        </w:tc>
      </w:tr>
      <w:tr w:rsidR="009F1012" w:rsidRPr="00376959" w14:paraId="734706CE" w14:textId="77777777" w:rsidTr="009F1012">
        <w:trPr>
          <w:cantSplit/>
        </w:trPr>
        <w:tc>
          <w:tcPr>
            <w:tcW w:w="2518" w:type="dxa"/>
            <w:tcMar>
              <w:left w:w="40" w:type="dxa"/>
              <w:right w:w="40" w:type="dxa"/>
            </w:tcMar>
          </w:tcPr>
          <w:p w14:paraId="7335D72E" w14:textId="77777777" w:rsidR="009F1012" w:rsidRPr="00376959" w:rsidRDefault="009F1012" w:rsidP="006F5FFD">
            <w:pPr>
              <w:pStyle w:val="TableEntry"/>
              <w:ind w:left="0"/>
            </w:pPr>
            <w:r w:rsidRPr="006C5BB7">
              <w:t>Patient Arrived at Destination Date/Time</w:t>
            </w:r>
          </w:p>
        </w:tc>
        <w:tc>
          <w:tcPr>
            <w:tcW w:w="7290" w:type="dxa"/>
            <w:tcMar>
              <w:left w:w="40" w:type="dxa"/>
              <w:right w:w="40" w:type="dxa"/>
            </w:tcMar>
          </w:tcPr>
          <w:p w14:paraId="286DB579" w14:textId="77777777" w:rsidR="009F1012" w:rsidRPr="006C5BB7" w:rsidRDefault="009F1012" w:rsidP="006F5FFD">
            <w:pPr>
              <w:spacing w:before="0"/>
              <w:rPr>
                <w:sz w:val="18"/>
              </w:rPr>
            </w:pPr>
            <w:r w:rsidRPr="006C5BB7">
              <w:rPr>
                <w:sz w:val="18"/>
              </w:rPr>
              <w:t>The date/time the responding unit arrived with the patient at the destination or transfer point.</w:t>
            </w:r>
          </w:p>
          <w:p w14:paraId="13D7B77B" w14:textId="77777777" w:rsidR="009F1012" w:rsidRPr="00376959" w:rsidRDefault="009F1012" w:rsidP="006F5FFD">
            <w:pPr>
              <w:pStyle w:val="TableEntry"/>
              <w:ind w:left="0"/>
            </w:pPr>
          </w:p>
        </w:tc>
      </w:tr>
      <w:tr w:rsidR="009F1012" w:rsidRPr="00376959" w14:paraId="195CF883" w14:textId="77777777" w:rsidTr="009F1012">
        <w:trPr>
          <w:cantSplit/>
        </w:trPr>
        <w:tc>
          <w:tcPr>
            <w:tcW w:w="2518" w:type="dxa"/>
            <w:tcMar>
              <w:left w:w="40" w:type="dxa"/>
              <w:right w:w="40" w:type="dxa"/>
            </w:tcMar>
          </w:tcPr>
          <w:p w14:paraId="06DD0D31" w14:textId="77777777" w:rsidR="009F1012" w:rsidRPr="00376959" w:rsidRDefault="009F1012" w:rsidP="006F5FFD">
            <w:pPr>
              <w:pStyle w:val="TableEntry"/>
              <w:ind w:left="0"/>
            </w:pPr>
            <w:r w:rsidRPr="006C5BB7">
              <w:t>Destination Patient Transfer of Care Date/Time</w:t>
            </w:r>
          </w:p>
        </w:tc>
        <w:tc>
          <w:tcPr>
            <w:tcW w:w="7290" w:type="dxa"/>
            <w:tcMar>
              <w:left w:w="40" w:type="dxa"/>
              <w:right w:w="40" w:type="dxa"/>
            </w:tcMar>
          </w:tcPr>
          <w:p w14:paraId="38D1012E" w14:textId="77777777" w:rsidR="009F1012" w:rsidRPr="006C5BB7" w:rsidRDefault="009F1012" w:rsidP="006F5FFD">
            <w:pPr>
              <w:spacing w:before="0"/>
              <w:rPr>
                <w:sz w:val="18"/>
              </w:rPr>
            </w:pPr>
            <w:r w:rsidRPr="006C5BB7">
              <w:rPr>
                <w:sz w:val="18"/>
              </w:rPr>
              <w:t>The date/time that patient care was transferred to the destination healthcare facilities staff.</w:t>
            </w:r>
          </w:p>
          <w:p w14:paraId="45270A77" w14:textId="77777777" w:rsidR="009F1012" w:rsidRPr="00376959" w:rsidRDefault="009F1012" w:rsidP="006F5FFD">
            <w:pPr>
              <w:pStyle w:val="TableEntry"/>
              <w:ind w:left="0"/>
            </w:pPr>
          </w:p>
        </w:tc>
      </w:tr>
      <w:tr w:rsidR="009F1012" w:rsidRPr="00376959" w14:paraId="4263E1DA" w14:textId="77777777" w:rsidTr="009F1012">
        <w:trPr>
          <w:cantSplit/>
        </w:trPr>
        <w:tc>
          <w:tcPr>
            <w:tcW w:w="2518" w:type="dxa"/>
            <w:tcMar>
              <w:left w:w="40" w:type="dxa"/>
              <w:right w:w="40" w:type="dxa"/>
            </w:tcMar>
          </w:tcPr>
          <w:p w14:paraId="1EB67F20" w14:textId="77777777" w:rsidR="009F1012" w:rsidRPr="00376959" w:rsidRDefault="009F1012" w:rsidP="006F5FFD">
            <w:pPr>
              <w:pStyle w:val="TableEntry"/>
              <w:ind w:left="0"/>
            </w:pPr>
            <w:r w:rsidRPr="006C5BB7">
              <w:t>Unit Back In Service Date/Time</w:t>
            </w:r>
          </w:p>
        </w:tc>
        <w:tc>
          <w:tcPr>
            <w:tcW w:w="7290" w:type="dxa"/>
            <w:tcMar>
              <w:left w:w="40" w:type="dxa"/>
              <w:right w:w="40" w:type="dxa"/>
            </w:tcMar>
          </w:tcPr>
          <w:p w14:paraId="055D0C6D" w14:textId="77777777" w:rsidR="009F1012" w:rsidRPr="006C5BB7" w:rsidRDefault="009F1012" w:rsidP="006F5FFD">
            <w:pPr>
              <w:spacing w:before="0"/>
              <w:rPr>
                <w:sz w:val="18"/>
              </w:rPr>
            </w:pPr>
            <w:r w:rsidRPr="006C5BB7">
              <w:rPr>
                <w:sz w:val="18"/>
              </w:rPr>
              <w:t>The date/time the unit back was back in service and available for response (finished with call, but not necessarily back in home location).</w:t>
            </w:r>
          </w:p>
          <w:p w14:paraId="5DB25E2E" w14:textId="77777777" w:rsidR="009F1012" w:rsidRPr="00376959" w:rsidRDefault="009F1012" w:rsidP="006F5FFD">
            <w:pPr>
              <w:pStyle w:val="TableEntry"/>
              <w:ind w:left="0"/>
            </w:pPr>
          </w:p>
        </w:tc>
      </w:tr>
      <w:tr w:rsidR="009F1012" w:rsidRPr="00376959" w14:paraId="6E9721D1" w14:textId="77777777" w:rsidTr="009F1012">
        <w:trPr>
          <w:cantSplit/>
        </w:trPr>
        <w:tc>
          <w:tcPr>
            <w:tcW w:w="2518" w:type="dxa"/>
            <w:tcMar>
              <w:left w:w="40" w:type="dxa"/>
              <w:right w:w="40" w:type="dxa"/>
            </w:tcMar>
          </w:tcPr>
          <w:p w14:paraId="0CDC3A52" w14:textId="77777777" w:rsidR="009F1012" w:rsidRPr="00376959" w:rsidRDefault="009F1012" w:rsidP="006F5FFD">
            <w:pPr>
              <w:pStyle w:val="TableEntry"/>
              <w:ind w:left="0"/>
            </w:pPr>
            <w:r w:rsidRPr="006C5BB7">
              <w:t>Unit Canceled Date/Time</w:t>
            </w:r>
          </w:p>
        </w:tc>
        <w:tc>
          <w:tcPr>
            <w:tcW w:w="7290" w:type="dxa"/>
            <w:tcMar>
              <w:left w:w="40" w:type="dxa"/>
              <w:right w:w="40" w:type="dxa"/>
            </w:tcMar>
          </w:tcPr>
          <w:p w14:paraId="23BD266A" w14:textId="77777777" w:rsidR="009F1012" w:rsidRPr="006C5BB7" w:rsidRDefault="009F1012" w:rsidP="006F5FFD">
            <w:pPr>
              <w:spacing w:before="0"/>
              <w:rPr>
                <w:sz w:val="18"/>
              </w:rPr>
            </w:pPr>
            <w:r w:rsidRPr="006C5BB7">
              <w:rPr>
                <w:sz w:val="18"/>
              </w:rPr>
              <w:t>The date/time the unit was canceled.</w:t>
            </w:r>
          </w:p>
          <w:p w14:paraId="2A7775BE" w14:textId="77777777" w:rsidR="009F1012" w:rsidRPr="00376959" w:rsidRDefault="009F1012" w:rsidP="006F5FFD">
            <w:pPr>
              <w:pStyle w:val="TableEntry"/>
              <w:ind w:left="0"/>
            </w:pPr>
          </w:p>
        </w:tc>
      </w:tr>
      <w:tr w:rsidR="009F1012" w:rsidRPr="00376959" w14:paraId="7EE7C4ED" w14:textId="77777777" w:rsidTr="009F1012">
        <w:trPr>
          <w:cantSplit/>
        </w:trPr>
        <w:tc>
          <w:tcPr>
            <w:tcW w:w="2518" w:type="dxa"/>
            <w:tcMar>
              <w:left w:w="40" w:type="dxa"/>
              <w:right w:w="40" w:type="dxa"/>
            </w:tcMar>
          </w:tcPr>
          <w:p w14:paraId="36F94F94" w14:textId="77777777" w:rsidR="009F1012" w:rsidRPr="00376959" w:rsidRDefault="009F1012" w:rsidP="006F5FFD">
            <w:pPr>
              <w:pStyle w:val="TableEntry"/>
              <w:ind w:left="0"/>
            </w:pPr>
            <w:r w:rsidRPr="006C5BB7">
              <w:t>Unit Back at Home Location Date/Time</w:t>
            </w:r>
          </w:p>
        </w:tc>
        <w:tc>
          <w:tcPr>
            <w:tcW w:w="7290" w:type="dxa"/>
            <w:tcMar>
              <w:left w:w="40" w:type="dxa"/>
              <w:right w:w="40" w:type="dxa"/>
            </w:tcMar>
          </w:tcPr>
          <w:p w14:paraId="21C5EF2E" w14:textId="77777777" w:rsidR="009F1012" w:rsidRPr="006C5BB7" w:rsidRDefault="009F1012" w:rsidP="006F5FFD">
            <w:pPr>
              <w:spacing w:before="0"/>
              <w:rPr>
                <w:sz w:val="18"/>
              </w:rPr>
            </w:pPr>
            <w:r w:rsidRPr="006C5BB7">
              <w:rPr>
                <w:sz w:val="18"/>
              </w:rPr>
              <w:t>The date/time the responding unit was back in their service area. With agencies who utilized Agency Status Management, home location means the service area as assigned through the agency status management protocol.</w:t>
            </w:r>
          </w:p>
          <w:p w14:paraId="41757AB2" w14:textId="77777777" w:rsidR="009F1012" w:rsidRPr="00376959" w:rsidRDefault="009F1012" w:rsidP="006F5FFD">
            <w:pPr>
              <w:pStyle w:val="TableEntry"/>
              <w:ind w:left="0"/>
            </w:pPr>
          </w:p>
        </w:tc>
      </w:tr>
      <w:tr w:rsidR="009F1012" w:rsidRPr="00376959" w14:paraId="317F9CAA" w14:textId="77777777" w:rsidTr="009F1012">
        <w:trPr>
          <w:cantSplit/>
        </w:trPr>
        <w:tc>
          <w:tcPr>
            <w:tcW w:w="2518" w:type="dxa"/>
            <w:tcMar>
              <w:left w:w="40" w:type="dxa"/>
              <w:right w:w="40" w:type="dxa"/>
            </w:tcMar>
          </w:tcPr>
          <w:p w14:paraId="1C7AAD83" w14:textId="77777777" w:rsidR="009F1012" w:rsidRPr="00376959" w:rsidRDefault="009F1012" w:rsidP="006F5FFD">
            <w:pPr>
              <w:pStyle w:val="TableEntry"/>
              <w:ind w:left="0"/>
            </w:pPr>
            <w:r w:rsidRPr="006C5BB7">
              <w:t>EMS Call Complete Date/Time</w:t>
            </w:r>
          </w:p>
        </w:tc>
        <w:tc>
          <w:tcPr>
            <w:tcW w:w="7290" w:type="dxa"/>
            <w:tcMar>
              <w:left w:w="40" w:type="dxa"/>
              <w:right w:w="40" w:type="dxa"/>
            </w:tcMar>
          </w:tcPr>
          <w:p w14:paraId="1BD3A5B5" w14:textId="77777777" w:rsidR="009F1012" w:rsidRPr="006C5BB7" w:rsidRDefault="009F1012" w:rsidP="006F5FFD">
            <w:pPr>
              <w:spacing w:before="0"/>
              <w:rPr>
                <w:sz w:val="18"/>
              </w:rPr>
            </w:pPr>
            <w:r w:rsidRPr="006C5BB7">
              <w:rPr>
                <w:sz w:val="18"/>
              </w:rPr>
              <w:t>The date/time the responding unit completed all tasks associated with the event including transfer of the patient, and such things as cleaning and restocking.</w:t>
            </w:r>
          </w:p>
          <w:p w14:paraId="2188DC95" w14:textId="77777777" w:rsidR="009F1012" w:rsidRPr="00376959" w:rsidRDefault="009F1012" w:rsidP="006F5FFD">
            <w:pPr>
              <w:pStyle w:val="TableEntry"/>
              <w:ind w:left="0"/>
            </w:pPr>
          </w:p>
        </w:tc>
      </w:tr>
      <w:tr w:rsidR="009F1012" w:rsidRPr="00376959" w14:paraId="6437C708" w14:textId="77777777" w:rsidTr="009F1012">
        <w:trPr>
          <w:cantSplit/>
        </w:trPr>
        <w:tc>
          <w:tcPr>
            <w:tcW w:w="2518" w:type="dxa"/>
            <w:tcMar>
              <w:left w:w="40" w:type="dxa"/>
              <w:right w:w="40" w:type="dxa"/>
            </w:tcMar>
          </w:tcPr>
          <w:p w14:paraId="07A9FAA8" w14:textId="77777777" w:rsidR="009F1012" w:rsidRPr="00376959" w:rsidRDefault="009F1012" w:rsidP="006F5FFD">
            <w:pPr>
              <w:pStyle w:val="TableEntry"/>
              <w:ind w:left="0"/>
            </w:pPr>
            <w:r w:rsidRPr="006C5BB7">
              <w:t>EMS Patient ID</w:t>
            </w:r>
          </w:p>
        </w:tc>
        <w:tc>
          <w:tcPr>
            <w:tcW w:w="7290" w:type="dxa"/>
            <w:tcMar>
              <w:left w:w="40" w:type="dxa"/>
              <w:right w:w="40" w:type="dxa"/>
            </w:tcMar>
          </w:tcPr>
          <w:p w14:paraId="2A1D0342" w14:textId="77777777" w:rsidR="009F1012" w:rsidRPr="006C5BB7" w:rsidRDefault="009F1012" w:rsidP="006F5FFD">
            <w:pPr>
              <w:spacing w:before="0"/>
              <w:rPr>
                <w:sz w:val="18"/>
              </w:rPr>
            </w:pPr>
            <w:r w:rsidRPr="006C5BB7">
              <w:rPr>
                <w:sz w:val="18"/>
              </w:rPr>
              <w:t>The unique ID for the patient within the Agency</w:t>
            </w:r>
          </w:p>
          <w:p w14:paraId="3612B1D3" w14:textId="77777777" w:rsidR="009F1012" w:rsidRPr="00376959" w:rsidRDefault="009F1012" w:rsidP="006F5FFD">
            <w:pPr>
              <w:pStyle w:val="TableEntry"/>
              <w:ind w:left="0"/>
            </w:pPr>
          </w:p>
        </w:tc>
      </w:tr>
      <w:tr w:rsidR="009F1012" w:rsidRPr="00376959" w14:paraId="2DA4C048" w14:textId="77777777" w:rsidTr="009F1012">
        <w:trPr>
          <w:cantSplit/>
        </w:trPr>
        <w:tc>
          <w:tcPr>
            <w:tcW w:w="2518" w:type="dxa"/>
            <w:tcMar>
              <w:left w:w="40" w:type="dxa"/>
              <w:right w:w="40" w:type="dxa"/>
            </w:tcMar>
          </w:tcPr>
          <w:p w14:paraId="4ADB5CFD" w14:textId="77777777" w:rsidR="009F1012" w:rsidRPr="00376959" w:rsidRDefault="009F1012" w:rsidP="006F5FFD">
            <w:pPr>
              <w:pStyle w:val="TableEntry"/>
              <w:ind w:left="0"/>
            </w:pPr>
            <w:r w:rsidRPr="00376959">
              <w:t>Last name</w:t>
            </w:r>
          </w:p>
        </w:tc>
        <w:tc>
          <w:tcPr>
            <w:tcW w:w="7290" w:type="dxa"/>
            <w:tcMar>
              <w:left w:w="40" w:type="dxa"/>
              <w:right w:w="40" w:type="dxa"/>
            </w:tcMar>
          </w:tcPr>
          <w:p w14:paraId="564E1886" w14:textId="77777777" w:rsidR="009F1012" w:rsidRPr="00376959" w:rsidRDefault="009F1012" w:rsidP="006F5FFD">
            <w:pPr>
              <w:pStyle w:val="TableEntry"/>
              <w:ind w:left="0"/>
            </w:pPr>
            <w:r w:rsidRPr="00376959">
              <w:t>The patient's last (family) name</w:t>
            </w:r>
          </w:p>
        </w:tc>
      </w:tr>
      <w:tr w:rsidR="009F1012" w:rsidRPr="00376959" w14:paraId="64997B2A" w14:textId="77777777" w:rsidTr="009F1012">
        <w:trPr>
          <w:cantSplit/>
        </w:trPr>
        <w:tc>
          <w:tcPr>
            <w:tcW w:w="2518" w:type="dxa"/>
            <w:tcMar>
              <w:left w:w="40" w:type="dxa"/>
              <w:right w:w="40" w:type="dxa"/>
            </w:tcMar>
          </w:tcPr>
          <w:p w14:paraId="247154B6" w14:textId="77777777" w:rsidR="009F1012" w:rsidRPr="00376959" w:rsidRDefault="009F1012" w:rsidP="006F5FFD">
            <w:pPr>
              <w:pStyle w:val="TableEntry"/>
              <w:ind w:left="0"/>
            </w:pPr>
            <w:r w:rsidRPr="00376959">
              <w:t>First name</w:t>
            </w:r>
          </w:p>
        </w:tc>
        <w:tc>
          <w:tcPr>
            <w:tcW w:w="7290" w:type="dxa"/>
            <w:tcMar>
              <w:left w:w="40" w:type="dxa"/>
              <w:right w:w="40" w:type="dxa"/>
            </w:tcMar>
          </w:tcPr>
          <w:p w14:paraId="60E07E37" w14:textId="77777777" w:rsidR="009F1012" w:rsidRPr="00376959" w:rsidRDefault="009F1012" w:rsidP="006F5FFD">
            <w:pPr>
              <w:pStyle w:val="TableEntry"/>
              <w:ind w:left="0"/>
            </w:pPr>
            <w:r w:rsidRPr="00376959">
              <w:t>The patient's first (given) name</w:t>
            </w:r>
          </w:p>
        </w:tc>
      </w:tr>
      <w:tr w:rsidR="009F1012" w:rsidRPr="00376959" w14:paraId="38C8777C" w14:textId="77777777" w:rsidTr="009F1012">
        <w:trPr>
          <w:cantSplit/>
        </w:trPr>
        <w:tc>
          <w:tcPr>
            <w:tcW w:w="2518" w:type="dxa"/>
            <w:tcMar>
              <w:left w:w="40" w:type="dxa"/>
              <w:right w:w="40" w:type="dxa"/>
            </w:tcMar>
          </w:tcPr>
          <w:p w14:paraId="6F16DCA3" w14:textId="77777777" w:rsidR="009F1012" w:rsidRPr="00376959" w:rsidRDefault="009F1012" w:rsidP="006F5FFD">
            <w:pPr>
              <w:pStyle w:val="TableEntry"/>
              <w:ind w:left="0"/>
            </w:pPr>
            <w:r w:rsidRPr="00376959">
              <w:t>middle initial</w:t>
            </w:r>
          </w:p>
        </w:tc>
        <w:tc>
          <w:tcPr>
            <w:tcW w:w="7290" w:type="dxa"/>
            <w:tcMar>
              <w:left w:w="40" w:type="dxa"/>
              <w:right w:w="40" w:type="dxa"/>
            </w:tcMar>
          </w:tcPr>
          <w:p w14:paraId="4BE99F34" w14:textId="77777777" w:rsidR="009F1012" w:rsidRPr="00376959" w:rsidRDefault="009F1012" w:rsidP="006F5FFD">
            <w:pPr>
              <w:pStyle w:val="TableEntry"/>
              <w:ind w:left="0"/>
            </w:pPr>
            <w:r w:rsidRPr="00376959">
              <w:t>The patient's middle name, if any</w:t>
            </w:r>
          </w:p>
        </w:tc>
      </w:tr>
      <w:tr w:rsidR="009F1012" w:rsidRPr="00376959" w14:paraId="112F866F" w14:textId="77777777" w:rsidTr="009F1012">
        <w:trPr>
          <w:cantSplit/>
        </w:trPr>
        <w:tc>
          <w:tcPr>
            <w:tcW w:w="2518" w:type="dxa"/>
            <w:tcMar>
              <w:left w:w="40" w:type="dxa"/>
              <w:right w:w="40" w:type="dxa"/>
            </w:tcMar>
          </w:tcPr>
          <w:p w14:paraId="7D9CA04B" w14:textId="77777777" w:rsidR="009F1012" w:rsidRPr="00376959" w:rsidRDefault="009F1012" w:rsidP="006F5FFD">
            <w:pPr>
              <w:pStyle w:val="TableEntry"/>
              <w:ind w:left="0"/>
            </w:pPr>
            <w:r w:rsidRPr="00376959">
              <w:t>home address</w:t>
            </w:r>
          </w:p>
        </w:tc>
        <w:tc>
          <w:tcPr>
            <w:tcW w:w="7290" w:type="dxa"/>
            <w:tcMar>
              <w:left w:w="40" w:type="dxa"/>
              <w:right w:w="40" w:type="dxa"/>
            </w:tcMar>
          </w:tcPr>
          <w:p w14:paraId="32EC8AE6" w14:textId="77777777" w:rsidR="009F1012" w:rsidRPr="00376959" w:rsidRDefault="009F1012" w:rsidP="006F5FFD">
            <w:pPr>
              <w:pStyle w:val="TableEntry"/>
              <w:ind w:left="0"/>
            </w:pPr>
            <w:r w:rsidRPr="00376959">
              <w:t>Patient's address of residence</w:t>
            </w:r>
          </w:p>
        </w:tc>
      </w:tr>
      <w:tr w:rsidR="009F1012" w:rsidRPr="00376959" w14:paraId="003EE04D" w14:textId="77777777" w:rsidTr="009F1012">
        <w:trPr>
          <w:cantSplit/>
        </w:trPr>
        <w:tc>
          <w:tcPr>
            <w:tcW w:w="2518" w:type="dxa"/>
            <w:tcMar>
              <w:left w:w="40" w:type="dxa"/>
              <w:right w:w="40" w:type="dxa"/>
            </w:tcMar>
          </w:tcPr>
          <w:p w14:paraId="6744FA95" w14:textId="77777777" w:rsidR="009F1012" w:rsidRPr="00376959" w:rsidRDefault="009F1012" w:rsidP="006F5FFD">
            <w:pPr>
              <w:pStyle w:val="TableEntry"/>
              <w:ind w:left="0"/>
            </w:pPr>
            <w:r w:rsidRPr="00376959">
              <w:t>home city</w:t>
            </w:r>
          </w:p>
        </w:tc>
        <w:tc>
          <w:tcPr>
            <w:tcW w:w="7290" w:type="dxa"/>
            <w:tcMar>
              <w:left w:w="40" w:type="dxa"/>
              <w:right w:w="40" w:type="dxa"/>
            </w:tcMar>
          </w:tcPr>
          <w:p w14:paraId="6DCAEDA9" w14:textId="77777777" w:rsidR="009F1012" w:rsidRPr="00376959" w:rsidRDefault="009F1012" w:rsidP="006F5FFD">
            <w:pPr>
              <w:pStyle w:val="TableEntry"/>
              <w:ind w:left="0"/>
            </w:pPr>
            <w:r w:rsidRPr="00376959">
              <w:t>The patient's primary city or township of residence.</w:t>
            </w:r>
          </w:p>
        </w:tc>
      </w:tr>
      <w:tr w:rsidR="009F1012" w:rsidRPr="00376959" w14:paraId="6F0D2A26" w14:textId="77777777" w:rsidTr="009F1012">
        <w:trPr>
          <w:cantSplit/>
        </w:trPr>
        <w:tc>
          <w:tcPr>
            <w:tcW w:w="2518" w:type="dxa"/>
            <w:tcMar>
              <w:left w:w="40" w:type="dxa"/>
              <w:right w:w="40" w:type="dxa"/>
            </w:tcMar>
          </w:tcPr>
          <w:p w14:paraId="072FA445" w14:textId="77777777" w:rsidR="009F1012" w:rsidRPr="00376959" w:rsidRDefault="009F1012" w:rsidP="006F5FFD">
            <w:pPr>
              <w:pStyle w:val="TableEntry"/>
              <w:ind w:left="0"/>
            </w:pPr>
            <w:r w:rsidRPr="00376959">
              <w:t>home country</w:t>
            </w:r>
          </w:p>
        </w:tc>
        <w:tc>
          <w:tcPr>
            <w:tcW w:w="7290" w:type="dxa"/>
            <w:tcMar>
              <w:left w:w="40" w:type="dxa"/>
              <w:right w:w="40" w:type="dxa"/>
            </w:tcMar>
          </w:tcPr>
          <w:p w14:paraId="052E3476" w14:textId="77777777" w:rsidR="009F1012" w:rsidRPr="00376959" w:rsidRDefault="009F1012" w:rsidP="006F5FFD">
            <w:pPr>
              <w:pStyle w:val="TableEntry"/>
              <w:ind w:left="0"/>
            </w:pPr>
            <w:r w:rsidRPr="00376959">
              <w:t>The patient's home county or parish of residence.</w:t>
            </w:r>
          </w:p>
        </w:tc>
      </w:tr>
      <w:tr w:rsidR="009F1012" w:rsidRPr="00376959" w14:paraId="4AB8550A" w14:textId="77777777" w:rsidTr="009F1012">
        <w:trPr>
          <w:cantSplit/>
        </w:trPr>
        <w:tc>
          <w:tcPr>
            <w:tcW w:w="2518" w:type="dxa"/>
            <w:tcMar>
              <w:left w:w="40" w:type="dxa"/>
              <w:right w:w="40" w:type="dxa"/>
            </w:tcMar>
          </w:tcPr>
          <w:p w14:paraId="6716F461" w14:textId="77777777" w:rsidR="009F1012" w:rsidRPr="00376959" w:rsidRDefault="009F1012" w:rsidP="006F5FFD">
            <w:pPr>
              <w:pStyle w:val="TableEntry"/>
              <w:ind w:left="0"/>
            </w:pPr>
            <w:r w:rsidRPr="00376959">
              <w:t>home state</w:t>
            </w:r>
          </w:p>
        </w:tc>
        <w:tc>
          <w:tcPr>
            <w:tcW w:w="7290" w:type="dxa"/>
            <w:tcMar>
              <w:left w:w="40" w:type="dxa"/>
              <w:right w:w="40" w:type="dxa"/>
            </w:tcMar>
          </w:tcPr>
          <w:p w14:paraId="0E6520CE" w14:textId="77777777" w:rsidR="009F1012" w:rsidRPr="00376959" w:rsidRDefault="009F1012" w:rsidP="006F5FFD">
            <w:pPr>
              <w:pStyle w:val="TableEntry"/>
              <w:ind w:left="0"/>
            </w:pPr>
            <w:r w:rsidRPr="00376959">
              <w:t>The state, territory, or province where the patient resides.</w:t>
            </w:r>
          </w:p>
        </w:tc>
      </w:tr>
      <w:tr w:rsidR="009F1012" w:rsidRPr="00376959" w14:paraId="6C296CBE" w14:textId="77777777" w:rsidTr="009F1012">
        <w:trPr>
          <w:cantSplit/>
        </w:trPr>
        <w:tc>
          <w:tcPr>
            <w:tcW w:w="2518" w:type="dxa"/>
            <w:tcMar>
              <w:left w:w="40" w:type="dxa"/>
              <w:right w:w="40" w:type="dxa"/>
            </w:tcMar>
          </w:tcPr>
          <w:p w14:paraId="1CA34783" w14:textId="77777777" w:rsidR="009F1012" w:rsidRPr="00376959" w:rsidRDefault="009F1012" w:rsidP="006F5FFD">
            <w:pPr>
              <w:pStyle w:val="TableEntry"/>
              <w:ind w:left="0"/>
            </w:pPr>
            <w:r w:rsidRPr="00376959">
              <w:t>home zip code</w:t>
            </w:r>
          </w:p>
        </w:tc>
        <w:tc>
          <w:tcPr>
            <w:tcW w:w="7290" w:type="dxa"/>
            <w:tcMar>
              <w:left w:w="40" w:type="dxa"/>
              <w:right w:w="40" w:type="dxa"/>
            </w:tcMar>
          </w:tcPr>
          <w:p w14:paraId="06A56B40" w14:textId="77777777" w:rsidR="009F1012" w:rsidRPr="00376959" w:rsidRDefault="009F1012" w:rsidP="006F5FFD">
            <w:pPr>
              <w:pStyle w:val="TableEntry"/>
              <w:ind w:left="0"/>
            </w:pPr>
            <w:r w:rsidRPr="00376959">
              <w:t>The patient's ZIP code of residence.</w:t>
            </w:r>
          </w:p>
        </w:tc>
      </w:tr>
      <w:tr w:rsidR="009F1012" w:rsidRPr="00376959" w14:paraId="101D4E6A" w14:textId="77777777" w:rsidTr="009F1012">
        <w:trPr>
          <w:cantSplit/>
        </w:trPr>
        <w:tc>
          <w:tcPr>
            <w:tcW w:w="2518" w:type="dxa"/>
            <w:tcMar>
              <w:left w:w="40" w:type="dxa"/>
              <w:right w:w="40" w:type="dxa"/>
            </w:tcMar>
          </w:tcPr>
          <w:p w14:paraId="0C3DA8F1" w14:textId="77777777" w:rsidR="009F1012" w:rsidRPr="00376959" w:rsidRDefault="009F1012" w:rsidP="006F5FFD">
            <w:pPr>
              <w:pStyle w:val="TableEntry"/>
              <w:ind w:left="0"/>
            </w:pPr>
            <w:r w:rsidRPr="00376959">
              <w:t>country of residence</w:t>
            </w:r>
          </w:p>
        </w:tc>
        <w:tc>
          <w:tcPr>
            <w:tcW w:w="7290" w:type="dxa"/>
            <w:tcMar>
              <w:left w:w="40" w:type="dxa"/>
              <w:right w:w="40" w:type="dxa"/>
            </w:tcMar>
          </w:tcPr>
          <w:p w14:paraId="31281E5F" w14:textId="77777777" w:rsidR="009F1012" w:rsidRPr="00376959" w:rsidRDefault="009F1012" w:rsidP="006F5FFD">
            <w:pPr>
              <w:pStyle w:val="TableEntry"/>
              <w:ind w:left="0"/>
            </w:pPr>
            <w:r w:rsidRPr="00376959">
              <w:t>The country of residence of the patient.</w:t>
            </w:r>
          </w:p>
        </w:tc>
      </w:tr>
      <w:tr w:rsidR="009F1012" w:rsidRPr="00376959" w14:paraId="0D82369E" w14:textId="77777777" w:rsidTr="009F1012">
        <w:trPr>
          <w:cantSplit/>
        </w:trPr>
        <w:tc>
          <w:tcPr>
            <w:tcW w:w="2518" w:type="dxa"/>
            <w:tcMar>
              <w:left w:w="40" w:type="dxa"/>
              <w:right w:w="40" w:type="dxa"/>
            </w:tcMar>
          </w:tcPr>
          <w:p w14:paraId="4F56048F" w14:textId="77777777" w:rsidR="009F1012" w:rsidRPr="00376959" w:rsidRDefault="009F1012" w:rsidP="006F5FFD">
            <w:pPr>
              <w:pStyle w:val="TableEntry"/>
              <w:ind w:left="0"/>
            </w:pPr>
            <w:r w:rsidRPr="00376959">
              <w:t>home census tract</w:t>
            </w:r>
          </w:p>
        </w:tc>
        <w:tc>
          <w:tcPr>
            <w:tcW w:w="7290" w:type="dxa"/>
            <w:tcMar>
              <w:left w:w="40" w:type="dxa"/>
              <w:right w:w="40" w:type="dxa"/>
            </w:tcMar>
          </w:tcPr>
          <w:p w14:paraId="0DB27A08" w14:textId="77777777" w:rsidR="009F1012" w:rsidRPr="00376959" w:rsidRDefault="009F1012" w:rsidP="006F5FFD">
            <w:pPr>
              <w:pStyle w:val="TableEntry"/>
              <w:ind w:left="0"/>
            </w:pPr>
            <w:r w:rsidRPr="00376959">
              <w:t>The census tract in which the patient lives</w:t>
            </w:r>
          </w:p>
        </w:tc>
      </w:tr>
      <w:tr w:rsidR="009F1012" w:rsidRPr="00376959" w14:paraId="71C412D5" w14:textId="77777777" w:rsidTr="009F1012">
        <w:trPr>
          <w:cantSplit/>
        </w:trPr>
        <w:tc>
          <w:tcPr>
            <w:tcW w:w="2518" w:type="dxa"/>
            <w:tcMar>
              <w:left w:w="40" w:type="dxa"/>
              <w:right w:w="40" w:type="dxa"/>
            </w:tcMar>
          </w:tcPr>
          <w:p w14:paraId="57760684" w14:textId="77777777" w:rsidR="009F1012" w:rsidRPr="00376959" w:rsidRDefault="009F1012" w:rsidP="006F5FFD">
            <w:pPr>
              <w:pStyle w:val="TableEntry"/>
              <w:ind w:left="0"/>
            </w:pPr>
            <w:r w:rsidRPr="00376959">
              <w:t>social security number</w:t>
            </w:r>
          </w:p>
        </w:tc>
        <w:tc>
          <w:tcPr>
            <w:tcW w:w="7290" w:type="dxa"/>
            <w:tcMar>
              <w:left w:w="40" w:type="dxa"/>
              <w:right w:w="40" w:type="dxa"/>
            </w:tcMar>
          </w:tcPr>
          <w:p w14:paraId="1DA22AA9" w14:textId="77777777" w:rsidR="009F1012" w:rsidRPr="00376959" w:rsidRDefault="009F1012" w:rsidP="006F5FFD">
            <w:pPr>
              <w:pStyle w:val="TableEntry"/>
              <w:ind w:left="0"/>
            </w:pPr>
            <w:r w:rsidRPr="00376959">
              <w:t>The patient's social security number</w:t>
            </w:r>
          </w:p>
        </w:tc>
      </w:tr>
      <w:tr w:rsidR="009F1012" w:rsidRPr="00376959" w14:paraId="0430E755" w14:textId="77777777" w:rsidTr="009F1012">
        <w:trPr>
          <w:cantSplit/>
        </w:trPr>
        <w:tc>
          <w:tcPr>
            <w:tcW w:w="2518" w:type="dxa"/>
            <w:tcMar>
              <w:left w:w="40" w:type="dxa"/>
              <w:right w:w="40" w:type="dxa"/>
            </w:tcMar>
          </w:tcPr>
          <w:p w14:paraId="0A137BE1" w14:textId="0B2B3FAD" w:rsidR="009F1012" w:rsidRPr="00376959" w:rsidRDefault="000115EA" w:rsidP="006F5FFD">
            <w:pPr>
              <w:pStyle w:val="TableEntry"/>
              <w:ind w:left="0"/>
            </w:pPr>
            <w:r w:rsidRPr="00376959">
              <w:t>G</w:t>
            </w:r>
            <w:r w:rsidR="009F1012" w:rsidRPr="00376959">
              <w:t>ender</w:t>
            </w:r>
          </w:p>
        </w:tc>
        <w:tc>
          <w:tcPr>
            <w:tcW w:w="7290" w:type="dxa"/>
            <w:tcMar>
              <w:left w:w="40" w:type="dxa"/>
              <w:right w:w="40" w:type="dxa"/>
            </w:tcMar>
          </w:tcPr>
          <w:p w14:paraId="258AAA6F" w14:textId="77777777" w:rsidR="009F1012" w:rsidRPr="00376959" w:rsidRDefault="009F1012" w:rsidP="006F5FFD">
            <w:pPr>
              <w:pStyle w:val="TableEntry"/>
              <w:ind w:left="0"/>
            </w:pPr>
            <w:r w:rsidRPr="00376959">
              <w:t>The Patient's Gender</w:t>
            </w:r>
          </w:p>
        </w:tc>
      </w:tr>
      <w:tr w:rsidR="009F1012" w:rsidRPr="00376959" w14:paraId="78849E97" w14:textId="77777777" w:rsidTr="009F1012">
        <w:trPr>
          <w:cantSplit/>
        </w:trPr>
        <w:tc>
          <w:tcPr>
            <w:tcW w:w="2518" w:type="dxa"/>
            <w:tcMar>
              <w:left w:w="40" w:type="dxa"/>
              <w:right w:w="40" w:type="dxa"/>
            </w:tcMar>
          </w:tcPr>
          <w:p w14:paraId="63274D91" w14:textId="77777777" w:rsidR="009F1012" w:rsidRPr="00376959" w:rsidRDefault="009F1012" w:rsidP="006F5FFD">
            <w:pPr>
              <w:pStyle w:val="TableEntry"/>
              <w:ind w:left="0"/>
            </w:pPr>
            <w:r w:rsidRPr="006C5BB7">
              <w:t>Race</w:t>
            </w:r>
          </w:p>
        </w:tc>
        <w:tc>
          <w:tcPr>
            <w:tcW w:w="7290" w:type="dxa"/>
            <w:tcMar>
              <w:left w:w="40" w:type="dxa"/>
              <w:right w:w="40" w:type="dxa"/>
            </w:tcMar>
          </w:tcPr>
          <w:p w14:paraId="467F950B" w14:textId="77777777" w:rsidR="009F1012" w:rsidRPr="006C5BB7" w:rsidRDefault="009F1012" w:rsidP="006F5FFD">
            <w:pPr>
              <w:spacing w:before="0"/>
              <w:rPr>
                <w:sz w:val="18"/>
              </w:rPr>
            </w:pPr>
            <w:r w:rsidRPr="006C5BB7">
              <w:rPr>
                <w:sz w:val="18"/>
              </w:rPr>
              <w:t>The patient's race as defined by the OMB (US Office of Management and Budget)</w:t>
            </w:r>
          </w:p>
          <w:p w14:paraId="27858F3B" w14:textId="77777777" w:rsidR="009F1012" w:rsidRPr="00376959" w:rsidRDefault="009F1012" w:rsidP="006F5FFD">
            <w:pPr>
              <w:pStyle w:val="TableEntry"/>
              <w:ind w:left="0"/>
            </w:pPr>
          </w:p>
        </w:tc>
      </w:tr>
      <w:tr w:rsidR="009F1012" w:rsidRPr="00376959" w14:paraId="06895FE5" w14:textId="77777777" w:rsidTr="009F1012">
        <w:trPr>
          <w:cantSplit/>
        </w:trPr>
        <w:tc>
          <w:tcPr>
            <w:tcW w:w="2518" w:type="dxa"/>
            <w:tcMar>
              <w:left w:w="40" w:type="dxa"/>
              <w:right w:w="40" w:type="dxa"/>
            </w:tcMar>
          </w:tcPr>
          <w:p w14:paraId="12C4F022" w14:textId="77777777" w:rsidR="009F1012" w:rsidRPr="00376959" w:rsidRDefault="009F1012" w:rsidP="006F5FFD">
            <w:pPr>
              <w:pStyle w:val="TableEntry"/>
              <w:ind w:left="0"/>
            </w:pPr>
            <w:r w:rsidRPr="00376959">
              <w:lastRenderedPageBreak/>
              <w:t>Age</w:t>
            </w:r>
          </w:p>
        </w:tc>
        <w:tc>
          <w:tcPr>
            <w:tcW w:w="7290" w:type="dxa"/>
            <w:tcMar>
              <w:left w:w="40" w:type="dxa"/>
              <w:right w:w="40" w:type="dxa"/>
            </w:tcMar>
          </w:tcPr>
          <w:p w14:paraId="23F5A2BD" w14:textId="77777777" w:rsidR="009F1012" w:rsidRPr="00376959" w:rsidRDefault="009F1012" w:rsidP="006F5FFD">
            <w:pPr>
              <w:pStyle w:val="TableEntry"/>
              <w:ind w:left="0"/>
            </w:pPr>
            <w:r w:rsidRPr="00376959">
              <w:t>The patient's age (either calculated from date of birth or best approximation)</w:t>
            </w:r>
          </w:p>
        </w:tc>
      </w:tr>
      <w:tr w:rsidR="009F1012" w:rsidRPr="00376959" w14:paraId="0DD68B51" w14:textId="77777777" w:rsidTr="009F1012">
        <w:trPr>
          <w:cantSplit/>
        </w:trPr>
        <w:tc>
          <w:tcPr>
            <w:tcW w:w="2518" w:type="dxa"/>
            <w:tcMar>
              <w:left w:w="40" w:type="dxa"/>
              <w:right w:w="40" w:type="dxa"/>
            </w:tcMar>
          </w:tcPr>
          <w:p w14:paraId="5F307C5A" w14:textId="77777777" w:rsidR="009F1012" w:rsidRPr="00376959" w:rsidRDefault="009F1012" w:rsidP="006F5FFD">
            <w:pPr>
              <w:pStyle w:val="TableEntry"/>
              <w:ind w:left="0"/>
            </w:pPr>
            <w:r w:rsidRPr="00376959">
              <w:t>Age Units</w:t>
            </w:r>
          </w:p>
        </w:tc>
        <w:tc>
          <w:tcPr>
            <w:tcW w:w="7290" w:type="dxa"/>
            <w:tcMar>
              <w:left w:w="40" w:type="dxa"/>
              <w:right w:w="40" w:type="dxa"/>
            </w:tcMar>
          </w:tcPr>
          <w:p w14:paraId="000B2B54" w14:textId="77777777" w:rsidR="009F1012" w:rsidRPr="00376959" w:rsidRDefault="009F1012" w:rsidP="006F5FFD">
            <w:pPr>
              <w:pStyle w:val="TableEntry"/>
              <w:ind w:left="0"/>
            </w:pPr>
            <w:r w:rsidRPr="00376959">
              <w:t>The unit used to define the patient's age</w:t>
            </w:r>
          </w:p>
        </w:tc>
      </w:tr>
      <w:tr w:rsidR="009F1012" w:rsidRPr="00376959" w14:paraId="470DF70E" w14:textId="77777777" w:rsidTr="009F1012">
        <w:trPr>
          <w:cantSplit/>
        </w:trPr>
        <w:tc>
          <w:tcPr>
            <w:tcW w:w="2518" w:type="dxa"/>
            <w:tcMar>
              <w:left w:w="40" w:type="dxa"/>
              <w:right w:w="40" w:type="dxa"/>
            </w:tcMar>
          </w:tcPr>
          <w:p w14:paraId="7AAB5825" w14:textId="77777777" w:rsidR="009F1012" w:rsidRPr="00376959" w:rsidRDefault="009F1012" w:rsidP="006F5FFD">
            <w:pPr>
              <w:pStyle w:val="TableEntry"/>
              <w:ind w:left="0"/>
            </w:pPr>
            <w:r w:rsidRPr="00376959">
              <w:t>Date of Birth</w:t>
            </w:r>
          </w:p>
        </w:tc>
        <w:tc>
          <w:tcPr>
            <w:tcW w:w="7290" w:type="dxa"/>
            <w:tcMar>
              <w:left w:w="40" w:type="dxa"/>
              <w:right w:w="40" w:type="dxa"/>
            </w:tcMar>
          </w:tcPr>
          <w:p w14:paraId="1AF8C733" w14:textId="77777777" w:rsidR="009F1012" w:rsidRPr="00376959" w:rsidRDefault="009F1012" w:rsidP="006F5FFD">
            <w:pPr>
              <w:pStyle w:val="TableEntry"/>
              <w:ind w:left="0"/>
            </w:pPr>
            <w:r w:rsidRPr="00376959">
              <w:t>The patient's date of birth</w:t>
            </w:r>
          </w:p>
        </w:tc>
      </w:tr>
      <w:tr w:rsidR="009F1012" w:rsidRPr="00376959" w14:paraId="696D9AA9" w14:textId="77777777" w:rsidTr="009F1012">
        <w:trPr>
          <w:cantSplit/>
        </w:trPr>
        <w:tc>
          <w:tcPr>
            <w:tcW w:w="2518" w:type="dxa"/>
            <w:tcMar>
              <w:left w:w="40" w:type="dxa"/>
              <w:right w:w="40" w:type="dxa"/>
            </w:tcMar>
          </w:tcPr>
          <w:p w14:paraId="7DCBA06F" w14:textId="77777777" w:rsidR="009F1012" w:rsidRPr="00376959" w:rsidRDefault="009F1012" w:rsidP="006F5FFD">
            <w:pPr>
              <w:pStyle w:val="TableEntry"/>
              <w:ind w:left="0"/>
            </w:pPr>
            <w:r w:rsidRPr="00376959">
              <w:t>Patient's Phone Number</w:t>
            </w:r>
          </w:p>
        </w:tc>
        <w:tc>
          <w:tcPr>
            <w:tcW w:w="7290" w:type="dxa"/>
            <w:tcMar>
              <w:left w:w="40" w:type="dxa"/>
              <w:right w:w="40" w:type="dxa"/>
            </w:tcMar>
          </w:tcPr>
          <w:p w14:paraId="0FBD247A" w14:textId="77777777" w:rsidR="009F1012" w:rsidRPr="00376959" w:rsidRDefault="009F1012" w:rsidP="006F5FFD">
            <w:pPr>
              <w:pStyle w:val="TableEntry"/>
              <w:ind w:left="0"/>
            </w:pPr>
            <w:r w:rsidRPr="00376959">
              <w:t>The patient's phone number</w:t>
            </w:r>
          </w:p>
        </w:tc>
      </w:tr>
      <w:tr w:rsidR="009F1012" w:rsidRPr="00376959" w14:paraId="69AC2972" w14:textId="77777777" w:rsidTr="009F1012">
        <w:trPr>
          <w:cantSplit/>
        </w:trPr>
        <w:tc>
          <w:tcPr>
            <w:tcW w:w="2518" w:type="dxa"/>
            <w:tcMar>
              <w:left w:w="40" w:type="dxa"/>
              <w:right w:w="40" w:type="dxa"/>
            </w:tcMar>
          </w:tcPr>
          <w:p w14:paraId="2CD32754" w14:textId="77777777" w:rsidR="009F1012" w:rsidRPr="00376959" w:rsidRDefault="009F1012" w:rsidP="006F5FFD">
            <w:pPr>
              <w:pStyle w:val="TableEntry"/>
              <w:ind w:left="0"/>
            </w:pPr>
            <w:r w:rsidRPr="00376959">
              <w:t>Primary Method of Payment</w:t>
            </w:r>
          </w:p>
        </w:tc>
        <w:tc>
          <w:tcPr>
            <w:tcW w:w="7290" w:type="dxa"/>
            <w:tcMar>
              <w:left w:w="40" w:type="dxa"/>
              <w:right w:w="40" w:type="dxa"/>
            </w:tcMar>
          </w:tcPr>
          <w:p w14:paraId="19598DAC" w14:textId="77777777" w:rsidR="009F1012" w:rsidRPr="00376959" w:rsidRDefault="009F1012" w:rsidP="006F5FFD">
            <w:pPr>
              <w:pStyle w:val="TableEntry"/>
              <w:ind w:left="0"/>
            </w:pPr>
            <w:r w:rsidRPr="00376959">
              <w:t>The primary method of payment or type of insurance associated with this EMS encounter</w:t>
            </w:r>
          </w:p>
        </w:tc>
      </w:tr>
      <w:tr w:rsidR="009F1012" w:rsidRPr="00376959" w14:paraId="408D594A" w14:textId="77777777" w:rsidTr="009F1012">
        <w:trPr>
          <w:cantSplit/>
        </w:trPr>
        <w:tc>
          <w:tcPr>
            <w:tcW w:w="2518" w:type="dxa"/>
            <w:tcMar>
              <w:left w:w="40" w:type="dxa"/>
              <w:right w:w="40" w:type="dxa"/>
            </w:tcMar>
          </w:tcPr>
          <w:p w14:paraId="0CBEE5CA" w14:textId="77777777" w:rsidR="009F1012" w:rsidRPr="00376959" w:rsidRDefault="009F1012" w:rsidP="006F5FFD">
            <w:pPr>
              <w:pStyle w:val="TableEntry"/>
              <w:ind w:left="0"/>
            </w:pPr>
            <w:r w:rsidRPr="00376959">
              <w:t>Closest Relative/Guardian Last Name</w:t>
            </w:r>
          </w:p>
        </w:tc>
        <w:tc>
          <w:tcPr>
            <w:tcW w:w="7290" w:type="dxa"/>
            <w:tcMar>
              <w:left w:w="40" w:type="dxa"/>
              <w:right w:w="40" w:type="dxa"/>
            </w:tcMar>
          </w:tcPr>
          <w:p w14:paraId="2D0E7852" w14:textId="77777777" w:rsidR="009F1012" w:rsidRPr="00376959" w:rsidRDefault="009F1012" w:rsidP="006F5FFD">
            <w:pPr>
              <w:pStyle w:val="TableEntry"/>
              <w:ind w:left="0"/>
            </w:pPr>
            <w:r w:rsidRPr="00376959">
              <w:t>The last (family) name of the patient's closest relative or guardian</w:t>
            </w:r>
          </w:p>
        </w:tc>
      </w:tr>
      <w:tr w:rsidR="009F1012" w:rsidRPr="00376959" w14:paraId="5F8B81E0" w14:textId="77777777" w:rsidTr="009F1012">
        <w:trPr>
          <w:cantSplit/>
        </w:trPr>
        <w:tc>
          <w:tcPr>
            <w:tcW w:w="2518" w:type="dxa"/>
            <w:tcMar>
              <w:left w:w="40" w:type="dxa"/>
              <w:right w:w="40" w:type="dxa"/>
            </w:tcMar>
          </w:tcPr>
          <w:p w14:paraId="09A736BD" w14:textId="77777777" w:rsidR="009F1012" w:rsidRPr="00376959" w:rsidRDefault="009F1012" w:rsidP="006F5FFD">
            <w:pPr>
              <w:pStyle w:val="TableEntry"/>
              <w:ind w:left="0"/>
            </w:pPr>
            <w:r w:rsidRPr="00376959">
              <w:t>Closest Relative/Guardian First Name</w:t>
            </w:r>
          </w:p>
        </w:tc>
        <w:tc>
          <w:tcPr>
            <w:tcW w:w="7290" w:type="dxa"/>
            <w:tcMar>
              <w:left w:w="40" w:type="dxa"/>
              <w:right w:w="40" w:type="dxa"/>
            </w:tcMar>
          </w:tcPr>
          <w:p w14:paraId="44C677BC" w14:textId="77777777" w:rsidR="009F1012" w:rsidRPr="00376959" w:rsidRDefault="009F1012" w:rsidP="006F5FFD">
            <w:pPr>
              <w:pStyle w:val="TableEntry"/>
              <w:ind w:left="0"/>
            </w:pPr>
            <w:r w:rsidRPr="00376959">
              <w:t>The first (given) name of the patient's closest relative or guardian</w:t>
            </w:r>
          </w:p>
        </w:tc>
      </w:tr>
      <w:tr w:rsidR="009F1012" w:rsidRPr="00376959" w14:paraId="165E7070" w14:textId="77777777" w:rsidTr="009F1012">
        <w:trPr>
          <w:cantSplit/>
        </w:trPr>
        <w:tc>
          <w:tcPr>
            <w:tcW w:w="2518" w:type="dxa"/>
            <w:tcMar>
              <w:left w:w="40" w:type="dxa"/>
              <w:right w:w="40" w:type="dxa"/>
            </w:tcMar>
          </w:tcPr>
          <w:p w14:paraId="060258A1" w14:textId="77777777" w:rsidR="009F1012" w:rsidRPr="00376959" w:rsidRDefault="009F1012" w:rsidP="006F5FFD">
            <w:pPr>
              <w:pStyle w:val="TableEntry"/>
              <w:ind w:left="0"/>
            </w:pPr>
            <w:r w:rsidRPr="00376959">
              <w:t>Closest Relative/Guardian Middle Initial/Name</w:t>
            </w:r>
          </w:p>
        </w:tc>
        <w:tc>
          <w:tcPr>
            <w:tcW w:w="7290" w:type="dxa"/>
            <w:tcMar>
              <w:left w:w="40" w:type="dxa"/>
              <w:right w:w="40" w:type="dxa"/>
            </w:tcMar>
          </w:tcPr>
          <w:p w14:paraId="28413915" w14:textId="77777777" w:rsidR="009F1012" w:rsidRPr="00376959" w:rsidRDefault="009F1012" w:rsidP="006F5FFD">
            <w:pPr>
              <w:pStyle w:val="TableEntry"/>
              <w:ind w:left="0"/>
            </w:pPr>
            <w:r w:rsidRPr="00376959">
              <w:t>The middle name/initial, if any, of the closest patient's relative or guardian.</w:t>
            </w:r>
          </w:p>
        </w:tc>
      </w:tr>
      <w:tr w:rsidR="009F1012" w:rsidRPr="00376959" w14:paraId="767138C7" w14:textId="77777777" w:rsidTr="009F1012">
        <w:trPr>
          <w:cantSplit/>
        </w:trPr>
        <w:tc>
          <w:tcPr>
            <w:tcW w:w="2518" w:type="dxa"/>
            <w:tcMar>
              <w:left w:w="40" w:type="dxa"/>
              <w:right w:w="40" w:type="dxa"/>
            </w:tcMar>
          </w:tcPr>
          <w:p w14:paraId="400C2771" w14:textId="77777777" w:rsidR="009F1012" w:rsidRPr="00376959" w:rsidRDefault="009F1012" w:rsidP="006F5FFD">
            <w:pPr>
              <w:pStyle w:val="TableEntry"/>
              <w:ind w:left="0"/>
            </w:pPr>
            <w:r w:rsidRPr="00376959">
              <w:t>Closest Relative/Guardian Street Address</w:t>
            </w:r>
          </w:p>
        </w:tc>
        <w:tc>
          <w:tcPr>
            <w:tcW w:w="7290" w:type="dxa"/>
            <w:tcMar>
              <w:left w:w="40" w:type="dxa"/>
              <w:right w:w="40" w:type="dxa"/>
            </w:tcMar>
          </w:tcPr>
          <w:p w14:paraId="27C12BA6" w14:textId="77777777" w:rsidR="009F1012" w:rsidRPr="00376959" w:rsidRDefault="009F1012" w:rsidP="006F5FFD">
            <w:pPr>
              <w:pStyle w:val="TableEntry"/>
              <w:ind w:left="0"/>
            </w:pPr>
            <w:r w:rsidRPr="00376959">
              <w:t>The street address of the residence of the patient's closest relative or guardian</w:t>
            </w:r>
          </w:p>
        </w:tc>
      </w:tr>
      <w:tr w:rsidR="009F1012" w:rsidRPr="00376959" w14:paraId="0D02AF1E" w14:textId="77777777" w:rsidTr="009F1012">
        <w:trPr>
          <w:cantSplit/>
        </w:trPr>
        <w:tc>
          <w:tcPr>
            <w:tcW w:w="2518" w:type="dxa"/>
            <w:tcMar>
              <w:left w:w="40" w:type="dxa"/>
              <w:right w:w="40" w:type="dxa"/>
            </w:tcMar>
          </w:tcPr>
          <w:p w14:paraId="709C2E9D" w14:textId="77777777" w:rsidR="009F1012" w:rsidRPr="00376959" w:rsidRDefault="009F1012" w:rsidP="006F5FFD">
            <w:pPr>
              <w:pStyle w:val="TableEntry"/>
              <w:ind w:left="0"/>
            </w:pPr>
            <w:r w:rsidRPr="00376959">
              <w:t>Closest Relative/Guardian City</w:t>
            </w:r>
          </w:p>
        </w:tc>
        <w:tc>
          <w:tcPr>
            <w:tcW w:w="7290" w:type="dxa"/>
            <w:tcMar>
              <w:left w:w="40" w:type="dxa"/>
              <w:right w:w="40" w:type="dxa"/>
            </w:tcMar>
          </w:tcPr>
          <w:p w14:paraId="170F36E3" w14:textId="77777777" w:rsidR="009F1012" w:rsidRPr="00376959" w:rsidRDefault="009F1012" w:rsidP="006F5FFD">
            <w:pPr>
              <w:pStyle w:val="TableEntry"/>
              <w:ind w:left="0"/>
            </w:pPr>
            <w:r w:rsidRPr="00376959">
              <w:t>The primary city or township of residence of the patient's closest relative or guardian.</w:t>
            </w:r>
          </w:p>
        </w:tc>
      </w:tr>
      <w:tr w:rsidR="009F1012" w:rsidRPr="00376959" w14:paraId="3CD6857E" w14:textId="77777777" w:rsidTr="009F1012">
        <w:trPr>
          <w:cantSplit/>
        </w:trPr>
        <w:tc>
          <w:tcPr>
            <w:tcW w:w="2518" w:type="dxa"/>
            <w:tcMar>
              <w:left w:w="40" w:type="dxa"/>
              <w:right w:w="40" w:type="dxa"/>
            </w:tcMar>
          </w:tcPr>
          <w:p w14:paraId="3B04D81B" w14:textId="77777777" w:rsidR="009F1012" w:rsidRPr="00376959" w:rsidRDefault="009F1012" w:rsidP="006F5FFD">
            <w:pPr>
              <w:pStyle w:val="TableEntry"/>
              <w:ind w:left="0"/>
            </w:pPr>
            <w:r w:rsidRPr="00376959">
              <w:t>Closest Relative/Guardian State</w:t>
            </w:r>
          </w:p>
        </w:tc>
        <w:tc>
          <w:tcPr>
            <w:tcW w:w="7290" w:type="dxa"/>
            <w:tcMar>
              <w:left w:w="40" w:type="dxa"/>
              <w:right w:w="40" w:type="dxa"/>
            </w:tcMar>
          </w:tcPr>
          <w:p w14:paraId="1E1E692B" w14:textId="77777777" w:rsidR="009F1012" w:rsidRPr="00376959" w:rsidRDefault="009F1012" w:rsidP="006F5FFD">
            <w:pPr>
              <w:pStyle w:val="TableEntry"/>
              <w:ind w:left="0"/>
            </w:pPr>
            <w:r w:rsidRPr="00376959">
              <w:t>The state of residence of the patient's closest relative or guardian.</w:t>
            </w:r>
          </w:p>
        </w:tc>
      </w:tr>
      <w:tr w:rsidR="009F1012" w:rsidRPr="00376959" w14:paraId="429B638B" w14:textId="77777777" w:rsidTr="009F1012">
        <w:trPr>
          <w:cantSplit/>
        </w:trPr>
        <w:tc>
          <w:tcPr>
            <w:tcW w:w="2518" w:type="dxa"/>
            <w:tcMar>
              <w:left w:w="40" w:type="dxa"/>
              <w:right w:w="40" w:type="dxa"/>
            </w:tcMar>
          </w:tcPr>
          <w:p w14:paraId="0CCBF53D" w14:textId="77777777" w:rsidR="009F1012" w:rsidRPr="00376959" w:rsidRDefault="009F1012" w:rsidP="006F5FFD">
            <w:pPr>
              <w:pStyle w:val="TableEntry"/>
              <w:ind w:left="0"/>
            </w:pPr>
            <w:r w:rsidRPr="00376959">
              <w:t>Closest Relative/Guardian Zip Code</w:t>
            </w:r>
          </w:p>
        </w:tc>
        <w:tc>
          <w:tcPr>
            <w:tcW w:w="7290" w:type="dxa"/>
            <w:tcMar>
              <w:left w:w="40" w:type="dxa"/>
              <w:right w:w="40" w:type="dxa"/>
            </w:tcMar>
          </w:tcPr>
          <w:p w14:paraId="3C696367" w14:textId="77777777" w:rsidR="009F1012" w:rsidRPr="00376959" w:rsidRDefault="009F1012" w:rsidP="006F5FFD">
            <w:pPr>
              <w:pStyle w:val="TableEntry"/>
              <w:ind w:left="0"/>
            </w:pPr>
            <w:r w:rsidRPr="00376959">
              <w:t>The ZIP Code of the residence of the patient's closest relative or guardian.</w:t>
            </w:r>
          </w:p>
        </w:tc>
      </w:tr>
      <w:tr w:rsidR="009F1012" w:rsidRPr="00376959" w14:paraId="623F620D" w14:textId="77777777" w:rsidTr="009F1012">
        <w:trPr>
          <w:cantSplit/>
        </w:trPr>
        <w:tc>
          <w:tcPr>
            <w:tcW w:w="2518" w:type="dxa"/>
            <w:tcMar>
              <w:left w:w="40" w:type="dxa"/>
              <w:right w:w="40" w:type="dxa"/>
            </w:tcMar>
          </w:tcPr>
          <w:p w14:paraId="5E46A363" w14:textId="77777777" w:rsidR="009F1012" w:rsidRPr="00376959" w:rsidRDefault="009F1012" w:rsidP="006F5FFD">
            <w:pPr>
              <w:pStyle w:val="TableEntry"/>
              <w:ind w:left="0"/>
            </w:pPr>
            <w:r w:rsidRPr="00376959">
              <w:t>Closest Relative/Guardian Country</w:t>
            </w:r>
          </w:p>
        </w:tc>
        <w:tc>
          <w:tcPr>
            <w:tcW w:w="7290" w:type="dxa"/>
            <w:tcMar>
              <w:left w:w="40" w:type="dxa"/>
              <w:right w:w="40" w:type="dxa"/>
            </w:tcMar>
          </w:tcPr>
          <w:p w14:paraId="56DB8102" w14:textId="77777777" w:rsidR="009F1012" w:rsidRPr="00376959" w:rsidRDefault="009F1012" w:rsidP="006F5FFD">
            <w:pPr>
              <w:pStyle w:val="TableEntry"/>
              <w:ind w:left="0"/>
            </w:pPr>
            <w:r w:rsidRPr="00376959">
              <w:t>The country of residence of the patient's closest relative or guardian.</w:t>
            </w:r>
          </w:p>
        </w:tc>
      </w:tr>
      <w:tr w:rsidR="009F1012" w:rsidRPr="00376959" w14:paraId="3EEBF888" w14:textId="77777777" w:rsidTr="009F1012">
        <w:trPr>
          <w:cantSplit/>
        </w:trPr>
        <w:tc>
          <w:tcPr>
            <w:tcW w:w="2518" w:type="dxa"/>
            <w:tcMar>
              <w:left w:w="40" w:type="dxa"/>
              <w:right w:w="40" w:type="dxa"/>
            </w:tcMar>
          </w:tcPr>
          <w:p w14:paraId="34A189A1" w14:textId="77777777" w:rsidR="009F1012" w:rsidRPr="00376959" w:rsidRDefault="009F1012" w:rsidP="006F5FFD">
            <w:pPr>
              <w:pStyle w:val="TableEntry"/>
              <w:ind w:left="0"/>
            </w:pPr>
            <w:r w:rsidRPr="00376959">
              <w:t>Closest Relative/Guardian Phone Number</w:t>
            </w:r>
          </w:p>
        </w:tc>
        <w:tc>
          <w:tcPr>
            <w:tcW w:w="7290" w:type="dxa"/>
            <w:tcMar>
              <w:left w:w="40" w:type="dxa"/>
              <w:right w:w="40" w:type="dxa"/>
            </w:tcMar>
          </w:tcPr>
          <w:p w14:paraId="45A75B4F" w14:textId="77777777" w:rsidR="009F1012" w:rsidRPr="00376959" w:rsidRDefault="009F1012" w:rsidP="006F5FFD">
            <w:pPr>
              <w:pStyle w:val="TableEntry"/>
              <w:ind w:left="0"/>
            </w:pPr>
            <w:r w:rsidRPr="00376959">
              <w:t>The phone number of the patient's closest relative or guardian</w:t>
            </w:r>
          </w:p>
        </w:tc>
      </w:tr>
      <w:tr w:rsidR="009F1012" w:rsidRPr="00376959" w14:paraId="742FFEA4" w14:textId="77777777" w:rsidTr="009F1012">
        <w:trPr>
          <w:cantSplit/>
        </w:trPr>
        <w:tc>
          <w:tcPr>
            <w:tcW w:w="2518" w:type="dxa"/>
            <w:tcMar>
              <w:left w:w="40" w:type="dxa"/>
              <w:right w:w="40" w:type="dxa"/>
            </w:tcMar>
          </w:tcPr>
          <w:p w14:paraId="7DAA5497" w14:textId="77777777" w:rsidR="009F1012" w:rsidRPr="00376959" w:rsidRDefault="009F1012" w:rsidP="006F5FFD">
            <w:pPr>
              <w:pStyle w:val="TableEntry"/>
              <w:ind w:left="0"/>
            </w:pPr>
            <w:r w:rsidRPr="00376959">
              <w:t>Closest Relative/Guardian Relationship</w:t>
            </w:r>
          </w:p>
        </w:tc>
        <w:tc>
          <w:tcPr>
            <w:tcW w:w="7290" w:type="dxa"/>
            <w:tcMar>
              <w:left w:w="40" w:type="dxa"/>
              <w:right w:w="40" w:type="dxa"/>
            </w:tcMar>
          </w:tcPr>
          <w:p w14:paraId="27D4B77B" w14:textId="77777777" w:rsidR="009F1012" w:rsidRPr="00376959" w:rsidRDefault="009F1012" w:rsidP="006F5FFD">
            <w:pPr>
              <w:pStyle w:val="TableEntry"/>
              <w:ind w:left="0"/>
            </w:pPr>
            <w:r w:rsidRPr="00376959">
              <w:t>The relationship of the patient's closest relative or guardian</w:t>
            </w:r>
          </w:p>
        </w:tc>
      </w:tr>
      <w:tr w:rsidR="009F1012" w:rsidRPr="00376959" w14:paraId="3567B77B" w14:textId="77777777" w:rsidTr="009F1012">
        <w:trPr>
          <w:cantSplit/>
        </w:trPr>
        <w:tc>
          <w:tcPr>
            <w:tcW w:w="2518" w:type="dxa"/>
            <w:tcMar>
              <w:left w:w="40" w:type="dxa"/>
              <w:right w:w="40" w:type="dxa"/>
            </w:tcMar>
          </w:tcPr>
          <w:p w14:paraId="7048DC2D" w14:textId="77777777" w:rsidR="009F1012" w:rsidRPr="00376959" w:rsidRDefault="009F1012" w:rsidP="006F5FFD">
            <w:pPr>
              <w:pStyle w:val="TableEntry"/>
              <w:ind w:left="0"/>
            </w:pPr>
            <w:r w:rsidRPr="00376959">
              <w:t>Patient's Employer</w:t>
            </w:r>
          </w:p>
        </w:tc>
        <w:tc>
          <w:tcPr>
            <w:tcW w:w="7290" w:type="dxa"/>
            <w:tcMar>
              <w:left w:w="40" w:type="dxa"/>
              <w:right w:w="40" w:type="dxa"/>
            </w:tcMar>
          </w:tcPr>
          <w:p w14:paraId="29690CC2" w14:textId="77777777" w:rsidR="009F1012" w:rsidRPr="00376959" w:rsidRDefault="009F1012" w:rsidP="006F5FFD">
            <w:pPr>
              <w:pStyle w:val="TableEntry"/>
              <w:ind w:left="0"/>
            </w:pPr>
            <w:r w:rsidRPr="00376959">
              <w:t>The patient's employer's Name</w:t>
            </w:r>
          </w:p>
        </w:tc>
      </w:tr>
      <w:tr w:rsidR="009F1012" w:rsidRPr="00376959" w14:paraId="2E804ED0" w14:textId="77777777" w:rsidTr="009F1012">
        <w:trPr>
          <w:cantSplit/>
        </w:trPr>
        <w:tc>
          <w:tcPr>
            <w:tcW w:w="2518" w:type="dxa"/>
            <w:tcMar>
              <w:left w:w="40" w:type="dxa"/>
              <w:right w:w="40" w:type="dxa"/>
            </w:tcMar>
          </w:tcPr>
          <w:p w14:paraId="66F6BFC6" w14:textId="77777777" w:rsidR="009F1012" w:rsidRPr="00376959" w:rsidRDefault="009F1012" w:rsidP="006F5FFD">
            <w:pPr>
              <w:pStyle w:val="TableEntry"/>
              <w:ind w:left="0"/>
            </w:pPr>
            <w:r w:rsidRPr="00376959">
              <w:t>Patient's Employer's Address</w:t>
            </w:r>
          </w:p>
        </w:tc>
        <w:tc>
          <w:tcPr>
            <w:tcW w:w="7290" w:type="dxa"/>
            <w:tcMar>
              <w:left w:w="40" w:type="dxa"/>
              <w:right w:w="40" w:type="dxa"/>
            </w:tcMar>
          </w:tcPr>
          <w:p w14:paraId="6C4A1314" w14:textId="77777777" w:rsidR="009F1012" w:rsidRPr="00376959" w:rsidRDefault="009F1012" w:rsidP="006F5FFD">
            <w:pPr>
              <w:pStyle w:val="TableEntry"/>
              <w:ind w:left="0"/>
            </w:pPr>
            <w:r w:rsidRPr="00376959">
              <w:t>The street address of the patient's employer</w:t>
            </w:r>
          </w:p>
        </w:tc>
      </w:tr>
      <w:tr w:rsidR="009F1012" w:rsidRPr="00376959" w14:paraId="2B16B2CF" w14:textId="77777777" w:rsidTr="009F1012">
        <w:trPr>
          <w:cantSplit/>
        </w:trPr>
        <w:tc>
          <w:tcPr>
            <w:tcW w:w="2518" w:type="dxa"/>
            <w:tcMar>
              <w:left w:w="40" w:type="dxa"/>
              <w:right w:w="40" w:type="dxa"/>
            </w:tcMar>
          </w:tcPr>
          <w:p w14:paraId="0B5C588F" w14:textId="77777777" w:rsidR="009F1012" w:rsidRPr="00376959" w:rsidRDefault="009F1012" w:rsidP="006F5FFD">
            <w:pPr>
              <w:pStyle w:val="TableEntry"/>
              <w:ind w:left="0"/>
            </w:pPr>
            <w:r w:rsidRPr="00376959">
              <w:t>Patient's Employer's City</w:t>
            </w:r>
          </w:p>
        </w:tc>
        <w:tc>
          <w:tcPr>
            <w:tcW w:w="7290" w:type="dxa"/>
            <w:tcMar>
              <w:left w:w="40" w:type="dxa"/>
              <w:right w:w="40" w:type="dxa"/>
            </w:tcMar>
          </w:tcPr>
          <w:p w14:paraId="62F494FB" w14:textId="77777777" w:rsidR="009F1012" w:rsidRPr="00376959" w:rsidRDefault="009F1012" w:rsidP="006F5FFD">
            <w:pPr>
              <w:pStyle w:val="TableEntry"/>
              <w:ind w:left="0"/>
            </w:pPr>
            <w:r w:rsidRPr="00376959">
              <w:t>The city or township of the patient's employer used for mailing purposes</w:t>
            </w:r>
          </w:p>
        </w:tc>
      </w:tr>
      <w:tr w:rsidR="009F1012" w:rsidRPr="00376959" w14:paraId="1FFD91FB" w14:textId="77777777" w:rsidTr="009F1012">
        <w:trPr>
          <w:cantSplit/>
        </w:trPr>
        <w:tc>
          <w:tcPr>
            <w:tcW w:w="2518" w:type="dxa"/>
            <w:tcMar>
              <w:left w:w="40" w:type="dxa"/>
              <w:right w:w="40" w:type="dxa"/>
            </w:tcMar>
          </w:tcPr>
          <w:p w14:paraId="20D66FA4" w14:textId="77777777" w:rsidR="009F1012" w:rsidRPr="00376959" w:rsidRDefault="009F1012" w:rsidP="006F5FFD">
            <w:pPr>
              <w:pStyle w:val="TableEntry"/>
              <w:ind w:left="0"/>
            </w:pPr>
            <w:r w:rsidRPr="00376959">
              <w:t>Patient's Employer's State</w:t>
            </w:r>
          </w:p>
        </w:tc>
        <w:tc>
          <w:tcPr>
            <w:tcW w:w="7290" w:type="dxa"/>
            <w:tcMar>
              <w:left w:w="40" w:type="dxa"/>
              <w:right w:w="40" w:type="dxa"/>
            </w:tcMar>
          </w:tcPr>
          <w:p w14:paraId="229D840F" w14:textId="77777777" w:rsidR="009F1012" w:rsidRPr="00376959" w:rsidRDefault="009F1012" w:rsidP="006F5FFD">
            <w:pPr>
              <w:pStyle w:val="TableEntry"/>
              <w:ind w:left="0"/>
            </w:pPr>
            <w:r w:rsidRPr="00376959">
              <w:t>The state of the patient's employer</w:t>
            </w:r>
          </w:p>
        </w:tc>
      </w:tr>
      <w:tr w:rsidR="009F1012" w:rsidRPr="00376959" w14:paraId="0DA4513F" w14:textId="77777777" w:rsidTr="009F1012">
        <w:trPr>
          <w:cantSplit/>
        </w:trPr>
        <w:tc>
          <w:tcPr>
            <w:tcW w:w="2518" w:type="dxa"/>
            <w:tcMar>
              <w:left w:w="40" w:type="dxa"/>
              <w:right w:w="40" w:type="dxa"/>
            </w:tcMar>
          </w:tcPr>
          <w:p w14:paraId="5DD615DC" w14:textId="77777777" w:rsidR="009F1012" w:rsidRPr="00376959" w:rsidRDefault="009F1012" w:rsidP="006F5FFD">
            <w:pPr>
              <w:pStyle w:val="TableEntry"/>
              <w:ind w:left="0"/>
            </w:pPr>
            <w:r w:rsidRPr="00376959">
              <w:t>Patient's Employer's Zip Code</w:t>
            </w:r>
          </w:p>
        </w:tc>
        <w:tc>
          <w:tcPr>
            <w:tcW w:w="7290" w:type="dxa"/>
            <w:tcMar>
              <w:left w:w="40" w:type="dxa"/>
              <w:right w:w="40" w:type="dxa"/>
            </w:tcMar>
          </w:tcPr>
          <w:p w14:paraId="011B6966" w14:textId="77777777" w:rsidR="009F1012" w:rsidRPr="00376959" w:rsidRDefault="009F1012" w:rsidP="006F5FFD">
            <w:pPr>
              <w:pStyle w:val="TableEntry"/>
              <w:ind w:left="0"/>
            </w:pPr>
            <w:r w:rsidRPr="00376959">
              <w:t>The ZIP Code of the patient's employer</w:t>
            </w:r>
          </w:p>
        </w:tc>
      </w:tr>
      <w:tr w:rsidR="009F1012" w:rsidRPr="00376959" w14:paraId="20B57EB4" w14:textId="77777777" w:rsidTr="009F1012">
        <w:trPr>
          <w:cantSplit/>
        </w:trPr>
        <w:tc>
          <w:tcPr>
            <w:tcW w:w="2518" w:type="dxa"/>
            <w:tcMar>
              <w:left w:w="40" w:type="dxa"/>
              <w:right w:w="40" w:type="dxa"/>
            </w:tcMar>
          </w:tcPr>
          <w:p w14:paraId="73CD9B23" w14:textId="77777777" w:rsidR="009F1012" w:rsidRPr="00376959" w:rsidRDefault="009F1012" w:rsidP="006F5FFD">
            <w:pPr>
              <w:pStyle w:val="TableEntry"/>
              <w:ind w:left="0"/>
            </w:pPr>
            <w:r w:rsidRPr="00376959">
              <w:t>Patient's Employer's Country</w:t>
            </w:r>
          </w:p>
        </w:tc>
        <w:tc>
          <w:tcPr>
            <w:tcW w:w="7290" w:type="dxa"/>
            <w:tcMar>
              <w:left w:w="40" w:type="dxa"/>
              <w:right w:w="40" w:type="dxa"/>
            </w:tcMar>
          </w:tcPr>
          <w:p w14:paraId="4CD3ECAF" w14:textId="77777777" w:rsidR="009F1012" w:rsidRPr="00376959" w:rsidRDefault="009F1012" w:rsidP="006F5FFD">
            <w:pPr>
              <w:pStyle w:val="TableEntry"/>
              <w:ind w:left="0"/>
            </w:pPr>
            <w:r w:rsidRPr="00376959">
              <w:t>The country of the patient's employer</w:t>
            </w:r>
          </w:p>
        </w:tc>
      </w:tr>
      <w:tr w:rsidR="009F1012" w:rsidRPr="00376959" w14:paraId="3493E5CF" w14:textId="77777777" w:rsidTr="009F1012">
        <w:trPr>
          <w:cantSplit/>
        </w:trPr>
        <w:tc>
          <w:tcPr>
            <w:tcW w:w="2518" w:type="dxa"/>
            <w:tcMar>
              <w:left w:w="40" w:type="dxa"/>
              <w:right w:w="40" w:type="dxa"/>
            </w:tcMar>
          </w:tcPr>
          <w:p w14:paraId="6DCA79E8" w14:textId="77777777" w:rsidR="009F1012" w:rsidRPr="00376959" w:rsidRDefault="009F1012" w:rsidP="006F5FFD">
            <w:pPr>
              <w:pStyle w:val="TableEntry"/>
              <w:ind w:left="0"/>
            </w:pPr>
            <w:r w:rsidRPr="00376959">
              <w:t xml:space="preserve">Patient's Employer's Primary Phone Number </w:t>
            </w:r>
          </w:p>
        </w:tc>
        <w:tc>
          <w:tcPr>
            <w:tcW w:w="7290" w:type="dxa"/>
            <w:tcMar>
              <w:left w:w="40" w:type="dxa"/>
              <w:right w:w="40" w:type="dxa"/>
            </w:tcMar>
          </w:tcPr>
          <w:p w14:paraId="6FDE5CFE" w14:textId="77777777" w:rsidR="009F1012" w:rsidRPr="00376959" w:rsidRDefault="009F1012" w:rsidP="006F5FFD">
            <w:pPr>
              <w:pStyle w:val="TableEntry"/>
              <w:ind w:left="0"/>
            </w:pPr>
            <w:r w:rsidRPr="00376959">
              <w:t>The employer's primary phone number.</w:t>
            </w:r>
          </w:p>
        </w:tc>
      </w:tr>
      <w:tr w:rsidR="009F1012" w:rsidRPr="00376959" w14:paraId="76300AFE" w14:textId="77777777" w:rsidTr="009F1012">
        <w:trPr>
          <w:cantSplit/>
        </w:trPr>
        <w:tc>
          <w:tcPr>
            <w:tcW w:w="2518" w:type="dxa"/>
            <w:tcMar>
              <w:left w:w="40" w:type="dxa"/>
              <w:right w:w="40" w:type="dxa"/>
            </w:tcMar>
          </w:tcPr>
          <w:p w14:paraId="28E40E51" w14:textId="77777777" w:rsidR="009F1012" w:rsidRPr="00376959" w:rsidRDefault="009F1012" w:rsidP="006F5FFD">
            <w:pPr>
              <w:pStyle w:val="TableEntry"/>
              <w:ind w:left="0"/>
            </w:pPr>
            <w:r w:rsidRPr="006C5BB7">
              <w:t xml:space="preserve">Response Urgency </w:t>
            </w:r>
          </w:p>
        </w:tc>
        <w:tc>
          <w:tcPr>
            <w:tcW w:w="7290" w:type="dxa"/>
            <w:tcMar>
              <w:left w:w="40" w:type="dxa"/>
              <w:right w:w="40" w:type="dxa"/>
            </w:tcMar>
          </w:tcPr>
          <w:p w14:paraId="22C61361" w14:textId="77777777" w:rsidR="009F1012" w:rsidRPr="006C5BB7" w:rsidRDefault="009F1012" w:rsidP="006F5FFD">
            <w:pPr>
              <w:spacing w:before="0"/>
              <w:rPr>
                <w:sz w:val="18"/>
              </w:rPr>
            </w:pPr>
            <w:r w:rsidRPr="006C5BB7">
              <w:rPr>
                <w:sz w:val="18"/>
              </w:rPr>
              <w:t>The urgency in which the EMS agency began to mobilize resources for this EMS encounter.</w:t>
            </w:r>
          </w:p>
          <w:p w14:paraId="23E2236B" w14:textId="77777777" w:rsidR="009F1012" w:rsidRPr="00376959" w:rsidRDefault="009F1012" w:rsidP="006F5FFD">
            <w:pPr>
              <w:pStyle w:val="TableEntry"/>
              <w:ind w:left="0"/>
            </w:pPr>
          </w:p>
        </w:tc>
      </w:tr>
      <w:tr w:rsidR="009F1012" w:rsidRPr="00376959" w14:paraId="25254206" w14:textId="77777777" w:rsidTr="009F1012">
        <w:trPr>
          <w:cantSplit/>
        </w:trPr>
        <w:tc>
          <w:tcPr>
            <w:tcW w:w="2518" w:type="dxa"/>
            <w:tcMar>
              <w:left w:w="40" w:type="dxa"/>
              <w:right w:w="40" w:type="dxa"/>
            </w:tcMar>
          </w:tcPr>
          <w:p w14:paraId="2C22A55D" w14:textId="77777777" w:rsidR="009F1012" w:rsidRPr="00376959" w:rsidRDefault="009F1012" w:rsidP="006F5FFD">
            <w:pPr>
              <w:pStyle w:val="TableEntry"/>
              <w:ind w:left="0"/>
            </w:pPr>
            <w:r w:rsidRPr="006C5BB7">
              <w:t>First EMS Unit on Scene</w:t>
            </w:r>
          </w:p>
        </w:tc>
        <w:tc>
          <w:tcPr>
            <w:tcW w:w="7290" w:type="dxa"/>
            <w:tcMar>
              <w:left w:w="40" w:type="dxa"/>
              <w:right w:w="40" w:type="dxa"/>
            </w:tcMar>
          </w:tcPr>
          <w:p w14:paraId="12C3E0BA" w14:textId="77777777" w:rsidR="009F1012" w:rsidRPr="006C5BB7" w:rsidRDefault="009F1012" w:rsidP="006F5FFD">
            <w:pPr>
              <w:spacing w:before="0"/>
              <w:rPr>
                <w:sz w:val="18"/>
              </w:rPr>
            </w:pPr>
            <w:r w:rsidRPr="006C5BB7">
              <w:rPr>
                <w:sz w:val="18"/>
              </w:rPr>
              <w:t>Documentation that this EMS Unit was the first EMS Unit for the EMS Agency on the Scene</w:t>
            </w:r>
          </w:p>
          <w:p w14:paraId="7F910B52" w14:textId="77777777" w:rsidR="009F1012" w:rsidRPr="00376959" w:rsidRDefault="009F1012" w:rsidP="006F5FFD">
            <w:pPr>
              <w:pStyle w:val="TableEntry"/>
              <w:ind w:left="0"/>
            </w:pPr>
          </w:p>
        </w:tc>
      </w:tr>
      <w:tr w:rsidR="009F1012" w:rsidRPr="00376959" w14:paraId="41B17D58" w14:textId="77777777" w:rsidTr="009F1012">
        <w:trPr>
          <w:cantSplit/>
        </w:trPr>
        <w:tc>
          <w:tcPr>
            <w:tcW w:w="2518" w:type="dxa"/>
            <w:tcMar>
              <w:left w:w="40" w:type="dxa"/>
              <w:right w:w="40" w:type="dxa"/>
            </w:tcMar>
          </w:tcPr>
          <w:p w14:paraId="21629C59" w14:textId="77777777" w:rsidR="009F1012" w:rsidRPr="00376959" w:rsidRDefault="009F1012" w:rsidP="006F5FFD">
            <w:pPr>
              <w:pStyle w:val="TableEntry"/>
              <w:ind w:left="0"/>
            </w:pPr>
            <w:r w:rsidRPr="006C5BB7">
              <w:t>Other EMS or Public Safety Agencies at Scene</w:t>
            </w:r>
          </w:p>
        </w:tc>
        <w:tc>
          <w:tcPr>
            <w:tcW w:w="7290" w:type="dxa"/>
            <w:tcMar>
              <w:left w:w="40" w:type="dxa"/>
              <w:right w:w="40" w:type="dxa"/>
            </w:tcMar>
          </w:tcPr>
          <w:p w14:paraId="151909A9" w14:textId="77777777" w:rsidR="009F1012" w:rsidRPr="006C5BB7" w:rsidRDefault="009F1012" w:rsidP="006F5FFD">
            <w:pPr>
              <w:spacing w:before="0"/>
              <w:rPr>
                <w:sz w:val="18"/>
              </w:rPr>
            </w:pPr>
            <w:r w:rsidRPr="006C5BB7">
              <w:rPr>
                <w:sz w:val="18"/>
              </w:rPr>
              <w:t>Other EMS agency names that were at the scene, if any</w:t>
            </w:r>
          </w:p>
          <w:p w14:paraId="7C9458AE" w14:textId="77777777" w:rsidR="009F1012" w:rsidRPr="00376959" w:rsidRDefault="009F1012" w:rsidP="006F5FFD">
            <w:pPr>
              <w:pStyle w:val="TableEntry"/>
              <w:ind w:left="0"/>
            </w:pPr>
          </w:p>
        </w:tc>
      </w:tr>
      <w:tr w:rsidR="009F1012" w:rsidRPr="00376959" w14:paraId="768C7025" w14:textId="77777777" w:rsidTr="009F1012">
        <w:trPr>
          <w:cantSplit/>
        </w:trPr>
        <w:tc>
          <w:tcPr>
            <w:tcW w:w="2518" w:type="dxa"/>
            <w:tcMar>
              <w:left w:w="40" w:type="dxa"/>
              <w:right w:w="40" w:type="dxa"/>
            </w:tcMar>
          </w:tcPr>
          <w:p w14:paraId="51226180" w14:textId="77777777" w:rsidR="009F1012" w:rsidRPr="00376959" w:rsidRDefault="009F1012" w:rsidP="006F5FFD">
            <w:pPr>
              <w:pStyle w:val="TableEntry"/>
              <w:ind w:left="0"/>
            </w:pPr>
            <w:r w:rsidRPr="006C5BB7">
              <w:t>Other EMS or Public Safety Agency ID Number</w:t>
            </w:r>
          </w:p>
        </w:tc>
        <w:tc>
          <w:tcPr>
            <w:tcW w:w="7290" w:type="dxa"/>
            <w:tcMar>
              <w:left w:w="40" w:type="dxa"/>
              <w:right w:w="40" w:type="dxa"/>
            </w:tcMar>
          </w:tcPr>
          <w:p w14:paraId="67E2FC74" w14:textId="77777777" w:rsidR="009F1012" w:rsidRPr="006C5BB7" w:rsidRDefault="009F1012" w:rsidP="006F5FFD">
            <w:pPr>
              <w:spacing w:before="0"/>
              <w:rPr>
                <w:sz w:val="18"/>
              </w:rPr>
            </w:pPr>
            <w:r w:rsidRPr="006C5BB7">
              <w:rPr>
                <w:sz w:val="18"/>
              </w:rPr>
              <w:t>The ID number for the EMS Agency or Other Public Safety listed in eScene.02</w:t>
            </w:r>
          </w:p>
          <w:p w14:paraId="09FBE342" w14:textId="77777777" w:rsidR="009F1012" w:rsidRPr="00376959" w:rsidRDefault="009F1012" w:rsidP="006F5FFD">
            <w:pPr>
              <w:pStyle w:val="TableEntry"/>
              <w:ind w:left="0"/>
            </w:pPr>
          </w:p>
        </w:tc>
      </w:tr>
      <w:tr w:rsidR="009F1012" w:rsidRPr="00376959" w14:paraId="5AC62005" w14:textId="77777777" w:rsidTr="009F1012">
        <w:trPr>
          <w:cantSplit/>
        </w:trPr>
        <w:tc>
          <w:tcPr>
            <w:tcW w:w="2518" w:type="dxa"/>
            <w:tcMar>
              <w:left w:w="40" w:type="dxa"/>
              <w:right w:w="40" w:type="dxa"/>
            </w:tcMar>
          </w:tcPr>
          <w:p w14:paraId="04B74550" w14:textId="77777777" w:rsidR="009F1012" w:rsidRPr="00376959" w:rsidRDefault="009F1012" w:rsidP="006F5FFD">
            <w:pPr>
              <w:pStyle w:val="TableEntry"/>
              <w:ind w:left="0"/>
            </w:pPr>
            <w:r w:rsidRPr="006C5BB7">
              <w:t>Type of Other Service at Scene</w:t>
            </w:r>
          </w:p>
        </w:tc>
        <w:tc>
          <w:tcPr>
            <w:tcW w:w="7290" w:type="dxa"/>
            <w:tcMar>
              <w:left w:w="40" w:type="dxa"/>
              <w:right w:w="40" w:type="dxa"/>
            </w:tcMar>
          </w:tcPr>
          <w:p w14:paraId="4917EA01" w14:textId="77777777" w:rsidR="009F1012" w:rsidRPr="006C5BB7" w:rsidRDefault="009F1012" w:rsidP="006F5FFD">
            <w:pPr>
              <w:spacing w:before="0"/>
              <w:rPr>
                <w:sz w:val="18"/>
              </w:rPr>
            </w:pPr>
            <w:r w:rsidRPr="006C5BB7">
              <w:rPr>
                <w:sz w:val="18"/>
              </w:rPr>
              <w:t>The type of public safety or EMS service associated with Other Agencies on Scene</w:t>
            </w:r>
          </w:p>
          <w:p w14:paraId="35790FB1" w14:textId="77777777" w:rsidR="009F1012" w:rsidRPr="00376959" w:rsidRDefault="009F1012" w:rsidP="006F5FFD">
            <w:pPr>
              <w:pStyle w:val="TableEntry"/>
              <w:ind w:left="0"/>
            </w:pPr>
          </w:p>
        </w:tc>
      </w:tr>
      <w:tr w:rsidR="009F1012" w:rsidRPr="00376959" w14:paraId="4B4D83D5" w14:textId="77777777" w:rsidTr="009F1012">
        <w:trPr>
          <w:cantSplit/>
        </w:trPr>
        <w:tc>
          <w:tcPr>
            <w:tcW w:w="2518" w:type="dxa"/>
            <w:tcMar>
              <w:left w:w="40" w:type="dxa"/>
              <w:right w:w="40" w:type="dxa"/>
            </w:tcMar>
          </w:tcPr>
          <w:p w14:paraId="7DC74B1D" w14:textId="77777777" w:rsidR="009F1012" w:rsidRPr="00376959" w:rsidRDefault="009F1012" w:rsidP="006F5FFD">
            <w:pPr>
              <w:pStyle w:val="TableEntry"/>
              <w:ind w:left="0"/>
            </w:pPr>
            <w:r w:rsidRPr="006C5BB7">
              <w:t>Date/Time Initial Responder Arrived on Scene</w:t>
            </w:r>
          </w:p>
        </w:tc>
        <w:tc>
          <w:tcPr>
            <w:tcW w:w="7290" w:type="dxa"/>
            <w:tcMar>
              <w:left w:w="40" w:type="dxa"/>
              <w:right w:w="40" w:type="dxa"/>
            </w:tcMar>
          </w:tcPr>
          <w:p w14:paraId="31138EA7" w14:textId="77777777" w:rsidR="009F1012" w:rsidRPr="006C5BB7" w:rsidRDefault="009F1012" w:rsidP="006F5FFD">
            <w:pPr>
              <w:spacing w:before="0"/>
              <w:rPr>
                <w:sz w:val="18"/>
              </w:rPr>
            </w:pPr>
            <w:r w:rsidRPr="006C5BB7">
              <w:rPr>
                <w:sz w:val="18"/>
              </w:rPr>
              <w:t>The time that the initial responder arrived on the scene, if applicable.</w:t>
            </w:r>
          </w:p>
          <w:p w14:paraId="565471C9" w14:textId="77777777" w:rsidR="009F1012" w:rsidRPr="00376959" w:rsidRDefault="009F1012" w:rsidP="006F5FFD">
            <w:pPr>
              <w:pStyle w:val="TableEntry"/>
              <w:ind w:left="0"/>
            </w:pPr>
          </w:p>
        </w:tc>
      </w:tr>
      <w:tr w:rsidR="009F1012" w:rsidRPr="00376959" w14:paraId="7291BE22" w14:textId="77777777" w:rsidTr="009F1012">
        <w:trPr>
          <w:cantSplit/>
        </w:trPr>
        <w:tc>
          <w:tcPr>
            <w:tcW w:w="2518" w:type="dxa"/>
            <w:tcMar>
              <w:left w:w="40" w:type="dxa"/>
              <w:right w:w="40" w:type="dxa"/>
            </w:tcMar>
          </w:tcPr>
          <w:p w14:paraId="77C75F5D" w14:textId="77777777" w:rsidR="009F1012" w:rsidRPr="00376959" w:rsidRDefault="009F1012" w:rsidP="006F5FFD">
            <w:pPr>
              <w:pStyle w:val="TableEntry"/>
              <w:ind w:left="0"/>
            </w:pPr>
            <w:r w:rsidRPr="006C5BB7">
              <w:t xml:space="preserve">Numbers of Patients on Scene </w:t>
            </w:r>
          </w:p>
        </w:tc>
        <w:tc>
          <w:tcPr>
            <w:tcW w:w="7290" w:type="dxa"/>
            <w:tcMar>
              <w:left w:w="40" w:type="dxa"/>
              <w:right w:w="40" w:type="dxa"/>
            </w:tcMar>
          </w:tcPr>
          <w:p w14:paraId="0076CED5" w14:textId="77777777" w:rsidR="009F1012" w:rsidRPr="006C5BB7" w:rsidRDefault="009F1012" w:rsidP="006F5FFD">
            <w:pPr>
              <w:spacing w:before="0"/>
              <w:rPr>
                <w:sz w:val="18"/>
              </w:rPr>
            </w:pPr>
            <w:r w:rsidRPr="006C5BB7">
              <w:rPr>
                <w:sz w:val="18"/>
              </w:rPr>
              <w:t>Indicator of how many total patients were at the scene</w:t>
            </w:r>
          </w:p>
          <w:p w14:paraId="68E97694" w14:textId="77777777" w:rsidR="009F1012" w:rsidRPr="00376959" w:rsidRDefault="009F1012" w:rsidP="006F5FFD">
            <w:pPr>
              <w:pStyle w:val="TableEntry"/>
              <w:ind w:left="0"/>
            </w:pPr>
          </w:p>
        </w:tc>
      </w:tr>
      <w:tr w:rsidR="009F1012" w:rsidRPr="00376959" w14:paraId="1CF20F2D" w14:textId="77777777" w:rsidTr="009F1012">
        <w:trPr>
          <w:cantSplit/>
        </w:trPr>
        <w:tc>
          <w:tcPr>
            <w:tcW w:w="2518" w:type="dxa"/>
            <w:tcMar>
              <w:left w:w="40" w:type="dxa"/>
              <w:right w:w="40" w:type="dxa"/>
            </w:tcMar>
          </w:tcPr>
          <w:p w14:paraId="5C38102B" w14:textId="77777777" w:rsidR="009F1012" w:rsidRPr="00376959" w:rsidRDefault="009F1012" w:rsidP="006F5FFD">
            <w:pPr>
              <w:pStyle w:val="TableEntry"/>
              <w:ind w:left="0"/>
            </w:pPr>
            <w:r w:rsidRPr="006C5BB7">
              <w:lastRenderedPageBreak/>
              <w:t>Mass Casualty Incident</w:t>
            </w:r>
          </w:p>
        </w:tc>
        <w:tc>
          <w:tcPr>
            <w:tcW w:w="7290" w:type="dxa"/>
            <w:tcMar>
              <w:left w:w="40" w:type="dxa"/>
              <w:right w:w="40" w:type="dxa"/>
            </w:tcMar>
          </w:tcPr>
          <w:p w14:paraId="5CC00394" w14:textId="77777777" w:rsidR="009F1012" w:rsidRPr="006C5BB7" w:rsidRDefault="009F1012" w:rsidP="006F5FFD">
            <w:pPr>
              <w:spacing w:before="0"/>
              <w:rPr>
                <w:sz w:val="18"/>
              </w:rPr>
            </w:pPr>
            <w:r w:rsidRPr="006C5BB7">
              <w:rPr>
                <w:sz w:val="18"/>
              </w:rPr>
              <w:t>Indicator if this event would be considered a mass casualty incident (overwhelmed existing EMS resources)</w:t>
            </w:r>
          </w:p>
          <w:p w14:paraId="4D5629D8" w14:textId="77777777" w:rsidR="009F1012" w:rsidRPr="00376959" w:rsidRDefault="009F1012" w:rsidP="006F5FFD">
            <w:pPr>
              <w:pStyle w:val="TableEntry"/>
              <w:ind w:left="0"/>
            </w:pPr>
          </w:p>
        </w:tc>
      </w:tr>
      <w:tr w:rsidR="009F1012" w:rsidRPr="00376959" w14:paraId="03A55F0D" w14:textId="77777777" w:rsidTr="009F1012">
        <w:trPr>
          <w:cantSplit/>
        </w:trPr>
        <w:tc>
          <w:tcPr>
            <w:tcW w:w="2518" w:type="dxa"/>
            <w:tcMar>
              <w:left w:w="40" w:type="dxa"/>
              <w:right w:w="40" w:type="dxa"/>
            </w:tcMar>
          </w:tcPr>
          <w:p w14:paraId="0D3CEB1F" w14:textId="77777777" w:rsidR="009F1012" w:rsidRPr="00376959" w:rsidRDefault="009F1012" w:rsidP="006F5FFD">
            <w:pPr>
              <w:pStyle w:val="TableEntry"/>
              <w:ind w:left="0"/>
            </w:pPr>
            <w:r w:rsidRPr="006C5BB7">
              <w:t>Triage Classification for MCI Patient</w:t>
            </w:r>
          </w:p>
        </w:tc>
        <w:tc>
          <w:tcPr>
            <w:tcW w:w="7290" w:type="dxa"/>
            <w:tcMar>
              <w:left w:w="40" w:type="dxa"/>
              <w:right w:w="40" w:type="dxa"/>
            </w:tcMar>
          </w:tcPr>
          <w:p w14:paraId="21051E61" w14:textId="77777777" w:rsidR="009F1012" w:rsidRPr="006C5BB7" w:rsidRDefault="009F1012" w:rsidP="006F5FFD">
            <w:pPr>
              <w:spacing w:before="0"/>
              <w:rPr>
                <w:sz w:val="18"/>
              </w:rPr>
            </w:pPr>
            <w:r w:rsidRPr="006C5BB7">
              <w:rPr>
                <w:sz w:val="18"/>
              </w:rPr>
              <w:t>The color associated with the initial triage assessment/classification of the MCI patient.</w:t>
            </w:r>
          </w:p>
          <w:p w14:paraId="5C6B2E07" w14:textId="77777777" w:rsidR="009F1012" w:rsidRPr="00376959" w:rsidRDefault="009F1012" w:rsidP="006F5FFD">
            <w:pPr>
              <w:pStyle w:val="TableEntry"/>
              <w:ind w:left="0"/>
            </w:pPr>
          </w:p>
        </w:tc>
      </w:tr>
      <w:tr w:rsidR="009F1012" w:rsidRPr="00376959" w14:paraId="2EDD8263" w14:textId="77777777" w:rsidTr="009F1012">
        <w:trPr>
          <w:cantSplit/>
        </w:trPr>
        <w:tc>
          <w:tcPr>
            <w:tcW w:w="2518" w:type="dxa"/>
            <w:tcMar>
              <w:left w:w="40" w:type="dxa"/>
              <w:right w:w="40" w:type="dxa"/>
            </w:tcMar>
          </w:tcPr>
          <w:p w14:paraId="7A3C2FCA" w14:textId="77777777" w:rsidR="009F1012" w:rsidRPr="00376959" w:rsidRDefault="009F1012" w:rsidP="006F5FFD">
            <w:pPr>
              <w:pStyle w:val="TableEntry"/>
              <w:ind w:left="0"/>
            </w:pPr>
            <w:r w:rsidRPr="006C5BB7">
              <w:t>Incident Location Type</w:t>
            </w:r>
          </w:p>
        </w:tc>
        <w:tc>
          <w:tcPr>
            <w:tcW w:w="7290" w:type="dxa"/>
            <w:tcMar>
              <w:left w:w="40" w:type="dxa"/>
              <w:right w:w="40" w:type="dxa"/>
            </w:tcMar>
          </w:tcPr>
          <w:p w14:paraId="00FF9749" w14:textId="77777777" w:rsidR="009F1012" w:rsidRPr="006C5BB7" w:rsidRDefault="009F1012" w:rsidP="006F5FFD">
            <w:pPr>
              <w:spacing w:before="0"/>
              <w:rPr>
                <w:sz w:val="18"/>
              </w:rPr>
            </w:pPr>
            <w:r w:rsidRPr="006C5BB7">
              <w:rPr>
                <w:sz w:val="18"/>
              </w:rPr>
              <w:t>The kind of location where the incident happened</w:t>
            </w:r>
          </w:p>
          <w:p w14:paraId="685B8AC2" w14:textId="77777777" w:rsidR="009F1012" w:rsidRPr="00376959" w:rsidRDefault="009F1012" w:rsidP="006F5FFD">
            <w:pPr>
              <w:pStyle w:val="TableEntry"/>
              <w:ind w:left="0"/>
            </w:pPr>
          </w:p>
        </w:tc>
      </w:tr>
      <w:tr w:rsidR="009F1012" w:rsidRPr="00376959" w14:paraId="4360BB08" w14:textId="77777777" w:rsidTr="009F1012">
        <w:trPr>
          <w:cantSplit/>
        </w:trPr>
        <w:tc>
          <w:tcPr>
            <w:tcW w:w="2518" w:type="dxa"/>
            <w:tcMar>
              <w:left w:w="40" w:type="dxa"/>
              <w:right w:w="40" w:type="dxa"/>
            </w:tcMar>
          </w:tcPr>
          <w:p w14:paraId="02DFEAA2" w14:textId="77777777" w:rsidR="009F1012" w:rsidRPr="00376959" w:rsidRDefault="009F1012" w:rsidP="006F5FFD">
            <w:pPr>
              <w:pStyle w:val="TableEntry"/>
              <w:ind w:left="0"/>
            </w:pPr>
            <w:r w:rsidRPr="006C5BB7">
              <w:t>Incident Facility Code</w:t>
            </w:r>
          </w:p>
        </w:tc>
        <w:tc>
          <w:tcPr>
            <w:tcW w:w="7290" w:type="dxa"/>
            <w:tcMar>
              <w:left w:w="40" w:type="dxa"/>
              <w:right w:w="40" w:type="dxa"/>
            </w:tcMar>
          </w:tcPr>
          <w:p w14:paraId="09348D20" w14:textId="77777777" w:rsidR="009F1012" w:rsidRPr="006C5BB7" w:rsidRDefault="009F1012" w:rsidP="006F5FFD">
            <w:pPr>
              <w:spacing w:before="0"/>
              <w:rPr>
                <w:sz w:val="18"/>
              </w:rPr>
            </w:pPr>
            <w:r w:rsidRPr="006C5BB7">
              <w:rPr>
                <w:sz w:val="18"/>
              </w:rPr>
              <w:t>The state, regulatory, or other unique number (code) associated with the facility if the Incident is a Healthcare Facility.</w:t>
            </w:r>
          </w:p>
          <w:p w14:paraId="4016AD50" w14:textId="77777777" w:rsidR="009F1012" w:rsidRPr="00376959" w:rsidRDefault="009F1012" w:rsidP="006F5FFD">
            <w:pPr>
              <w:pStyle w:val="TableEntry"/>
              <w:ind w:left="0"/>
            </w:pPr>
          </w:p>
        </w:tc>
      </w:tr>
      <w:tr w:rsidR="009F1012" w:rsidRPr="00376959" w14:paraId="57A9AD86" w14:textId="77777777" w:rsidTr="009F1012">
        <w:trPr>
          <w:cantSplit/>
        </w:trPr>
        <w:tc>
          <w:tcPr>
            <w:tcW w:w="2518" w:type="dxa"/>
            <w:tcMar>
              <w:left w:w="40" w:type="dxa"/>
              <w:right w:w="40" w:type="dxa"/>
            </w:tcMar>
          </w:tcPr>
          <w:p w14:paraId="70F406E8" w14:textId="77777777" w:rsidR="009F1012" w:rsidRPr="00376959" w:rsidRDefault="009F1012" w:rsidP="006F5FFD">
            <w:pPr>
              <w:pStyle w:val="TableEntry"/>
              <w:ind w:left="0"/>
            </w:pPr>
            <w:r w:rsidRPr="006C5BB7">
              <w:t>Scene GPS Location</w:t>
            </w:r>
          </w:p>
        </w:tc>
        <w:tc>
          <w:tcPr>
            <w:tcW w:w="7290" w:type="dxa"/>
            <w:tcMar>
              <w:left w:w="40" w:type="dxa"/>
              <w:right w:w="40" w:type="dxa"/>
            </w:tcMar>
          </w:tcPr>
          <w:p w14:paraId="0B127282" w14:textId="77777777" w:rsidR="009F1012" w:rsidRPr="006C5BB7" w:rsidRDefault="009F1012" w:rsidP="006F5FFD">
            <w:pPr>
              <w:spacing w:before="0"/>
              <w:rPr>
                <w:sz w:val="18"/>
              </w:rPr>
            </w:pPr>
            <w:r w:rsidRPr="006C5BB7">
              <w:rPr>
                <w:sz w:val="18"/>
              </w:rPr>
              <w:t>The GPS coordinates associated with the Scene.</w:t>
            </w:r>
          </w:p>
          <w:p w14:paraId="5DBF8A17" w14:textId="77777777" w:rsidR="009F1012" w:rsidRPr="00376959" w:rsidRDefault="009F1012" w:rsidP="006F5FFD">
            <w:pPr>
              <w:pStyle w:val="TableEntry"/>
              <w:ind w:left="0"/>
            </w:pPr>
          </w:p>
        </w:tc>
      </w:tr>
      <w:tr w:rsidR="009F1012" w:rsidRPr="00376959" w14:paraId="28EEFC78" w14:textId="77777777" w:rsidTr="009F1012">
        <w:trPr>
          <w:cantSplit/>
        </w:trPr>
        <w:tc>
          <w:tcPr>
            <w:tcW w:w="2518" w:type="dxa"/>
            <w:tcMar>
              <w:left w:w="40" w:type="dxa"/>
              <w:right w:w="40" w:type="dxa"/>
            </w:tcMar>
          </w:tcPr>
          <w:p w14:paraId="2372BF94" w14:textId="77777777" w:rsidR="009F1012" w:rsidRPr="00376959" w:rsidRDefault="009F1012" w:rsidP="006F5FFD">
            <w:pPr>
              <w:pStyle w:val="TableEntry"/>
              <w:ind w:left="0"/>
            </w:pPr>
            <w:r w:rsidRPr="006C5BB7">
              <w:t>Scene US National Grid Coordinates</w:t>
            </w:r>
          </w:p>
        </w:tc>
        <w:tc>
          <w:tcPr>
            <w:tcW w:w="7290" w:type="dxa"/>
            <w:tcMar>
              <w:left w:w="40" w:type="dxa"/>
              <w:right w:w="40" w:type="dxa"/>
            </w:tcMar>
          </w:tcPr>
          <w:p w14:paraId="2BD6882B" w14:textId="77777777" w:rsidR="009F1012" w:rsidRPr="006C5BB7" w:rsidRDefault="009F1012" w:rsidP="006F5FFD">
            <w:pPr>
              <w:spacing w:before="0"/>
              <w:rPr>
                <w:sz w:val="18"/>
              </w:rPr>
            </w:pPr>
            <w:r w:rsidRPr="006C5BB7">
              <w:rPr>
                <w:sz w:val="18"/>
              </w:rPr>
              <w:t>The US National Grid Coordinates for the Scene.</w:t>
            </w:r>
          </w:p>
          <w:p w14:paraId="6032A30D" w14:textId="77777777" w:rsidR="009F1012" w:rsidRPr="00376959" w:rsidRDefault="009F1012" w:rsidP="006F5FFD">
            <w:pPr>
              <w:pStyle w:val="TableEntry"/>
              <w:ind w:left="0"/>
            </w:pPr>
          </w:p>
        </w:tc>
      </w:tr>
      <w:tr w:rsidR="009F1012" w:rsidRPr="00376959" w14:paraId="50EAC3E4" w14:textId="77777777" w:rsidTr="009F1012">
        <w:trPr>
          <w:cantSplit/>
        </w:trPr>
        <w:tc>
          <w:tcPr>
            <w:tcW w:w="2518" w:type="dxa"/>
            <w:tcMar>
              <w:left w:w="40" w:type="dxa"/>
              <w:right w:w="40" w:type="dxa"/>
            </w:tcMar>
          </w:tcPr>
          <w:p w14:paraId="7358507F" w14:textId="77777777" w:rsidR="009F1012" w:rsidRPr="00376959" w:rsidRDefault="009F1012" w:rsidP="006F5FFD">
            <w:pPr>
              <w:pStyle w:val="TableEntry"/>
              <w:ind w:left="0"/>
            </w:pPr>
            <w:r w:rsidRPr="006C5BB7">
              <w:t>Incident Facility or Location Name</w:t>
            </w:r>
          </w:p>
        </w:tc>
        <w:tc>
          <w:tcPr>
            <w:tcW w:w="7290" w:type="dxa"/>
            <w:tcMar>
              <w:left w:w="40" w:type="dxa"/>
              <w:right w:w="40" w:type="dxa"/>
            </w:tcMar>
          </w:tcPr>
          <w:p w14:paraId="4E1161ED" w14:textId="77777777" w:rsidR="009F1012" w:rsidRPr="006C5BB7" w:rsidRDefault="009F1012" w:rsidP="006F5FFD">
            <w:pPr>
              <w:spacing w:before="0"/>
              <w:rPr>
                <w:sz w:val="18"/>
              </w:rPr>
            </w:pPr>
            <w:r w:rsidRPr="006C5BB7">
              <w:rPr>
                <w:sz w:val="18"/>
              </w:rPr>
              <w:t>The name of the facility, business, building, etc. associated with the scene of the EMS event.</w:t>
            </w:r>
          </w:p>
          <w:p w14:paraId="0BE69BEA" w14:textId="77777777" w:rsidR="009F1012" w:rsidRPr="00376959" w:rsidRDefault="009F1012" w:rsidP="006F5FFD">
            <w:pPr>
              <w:pStyle w:val="TableEntry"/>
              <w:ind w:left="0"/>
            </w:pPr>
          </w:p>
        </w:tc>
      </w:tr>
      <w:tr w:rsidR="009F1012" w:rsidRPr="00376959" w14:paraId="2F662C5B" w14:textId="77777777" w:rsidTr="009F1012">
        <w:trPr>
          <w:cantSplit/>
        </w:trPr>
        <w:tc>
          <w:tcPr>
            <w:tcW w:w="2518" w:type="dxa"/>
            <w:tcMar>
              <w:left w:w="40" w:type="dxa"/>
              <w:right w:w="40" w:type="dxa"/>
            </w:tcMar>
          </w:tcPr>
          <w:p w14:paraId="5969D4EC" w14:textId="77777777" w:rsidR="009F1012" w:rsidRPr="00376959" w:rsidRDefault="009F1012" w:rsidP="006F5FFD">
            <w:pPr>
              <w:pStyle w:val="TableEntry"/>
              <w:ind w:left="0"/>
            </w:pPr>
            <w:r w:rsidRPr="006C5BB7">
              <w:t>Mile Post or Major Roadway</w:t>
            </w:r>
          </w:p>
        </w:tc>
        <w:tc>
          <w:tcPr>
            <w:tcW w:w="7290" w:type="dxa"/>
            <w:tcMar>
              <w:left w:w="40" w:type="dxa"/>
              <w:right w:w="40" w:type="dxa"/>
            </w:tcMar>
          </w:tcPr>
          <w:p w14:paraId="3576BB18" w14:textId="77777777" w:rsidR="009F1012" w:rsidRPr="006C5BB7" w:rsidRDefault="009F1012" w:rsidP="006F5FFD">
            <w:pPr>
              <w:spacing w:before="0"/>
              <w:rPr>
                <w:sz w:val="18"/>
              </w:rPr>
            </w:pPr>
            <w:r w:rsidRPr="006C5BB7">
              <w:rPr>
                <w:sz w:val="18"/>
              </w:rPr>
              <w:t>The mile post or major roadway associated with the incident locations</w:t>
            </w:r>
          </w:p>
          <w:p w14:paraId="26F460BC" w14:textId="77777777" w:rsidR="009F1012" w:rsidRPr="00376959" w:rsidRDefault="009F1012" w:rsidP="006F5FFD">
            <w:pPr>
              <w:pStyle w:val="TableEntry"/>
              <w:ind w:left="0"/>
            </w:pPr>
          </w:p>
        </w:tc>
      </w:tr>
      <w:tr w:rsidR="009F1012" w:rsidRPr="00376959" w14:paraId="462D386C" w14:textId="77777777" w:rsidTr="009F1012">
        <w:trPr>
          <w:cantSplit/>
        </w:trPr>
        <w:tc>
          <w:tcPr>
            <w:tcW w:w="2518" w:type="dxa"/>
            <w:tcMar>
              <w:left w:w="40" w:type="dxa"/>
              <w:right w:w="40" w:type="dxa"/>
            </w:tcMar>
          </w:tcPr>
          <w:p w14:paraId="7DC06929" w14:textId="77777777" w:rsidR="009F1012" w:rsidRPr="00376959" w:rsidRDefault="009F1012" w:rsidP="006F5FFD">
            <w:pPr>
              <w:pStyle w:val="TableEntry"/>
              <w:ind w:left="0"/>
            </w:pPr>
            <w:r w:rsidRPr="006C5BB7">
              <w:t>Incident Street Address</w:t>
            </w:r>
          </w:p>
        </w:tc>
        <w:tc>
          <w:tcPr>
            <w:tcW w:w="7290" w:type="dxa"/>
            <w:tcMar>
              <w:left w:w="40" w:type="dxa"/>
              <w:right w:w="40" w:type="dxa"/>
            </w:tcMar>
          </w:tcPr>
          <w:p w14:paraId="6AEAE0FB" w14:textId="77777777" w:rsidR="009F1012" w:rsidRPr="006C5BB7" w:rsidRDefault="009F1012" w:rsidP="006F5FFD">
            <w:pPr>
              <w:spacing w:before="0"/>
              <w:rPr>
                <w:sz w:val="18"/>
              </w:rPr>
            </w:pPr>
            <w:r w:rsidRPr="006C5BB7">
              <w:rPr>
                <w:sz w:val="18"/>
              </w:rPr>
              <w:t>The street address where the patient was found, or, if no patient, the address to which the unit responded.</w:t>
            </w:r>
          </w:p>
          <w:p w14:paraId="4FC5E795" w14:textId="77777777" w:rsidR="009F1012" w:rsidRPr="00376959" w:rsidRDefault="009F1012" w:rsidP="006F5FFD">
            <w:pPr>
              <w:pStyle w:val="TableEntry"/>
              <w:ind w:left="0"/>
            </w:pPr>
          </w:p>
        </w:tc>
      </w:tr>
      <w:tr w:rsidR="009F1012" w:rsidRPr="00376959" w14:paraId="312CC865" w14:textId="77777777" w:rsidTr="009F1012">
        <w:trPr>
          <w:cantSplit/>
        </w:trPr>
        <w:tc>
          <w:tcPr>
            <w:tcW w:w="2518" w:type="dxa"/>
            <w:tcMar>
              <w:left w:w="40" w:type="dxa"/>
              <w:right w:w="40" w:type="dxa"/>
            </w:tcMar>
          </w:tcPr>
          <w:p w14:paraId="4FDA5BAE" w14:textId="77777777" w:rsidR="009F1012" w:rsidRPr="00376959" w:rsidRDefault="009F1012" w:rsidP="006F5FFD">
            <w:pPr>
              <w:pStyle w:val="TableEntry"/>
              <w:ind w:left="0"/>
            </w:pPr>
            <w:r w:rsidRPr="006C5BB7">
              <w:t>Incident Apartment, Suite, or Room</w:t>
            </w:r>
          </w:p>
        </w:tc>
        <w:tc>
          <w:tcPr>
            <w:tcW w:w="7290" w:type="dxa"/>
            <w:tcMar>
              <w:left w:w="40" w:type="dxa"/>
              <w:right w:w="40" w:type="dxa"/>
            </w:tcMar>
          </w:tcPr>
          <w:p w14:paraId="454FA1A4" w14:textId="77777777" w:rsidR="009F1012" w:rsidRPr="006C5BB7" w:rsidRDefault="009F1012" w:rsidP="006F5FFD">
            <w:pPr>
              <w:spacing w:before="0"/>
              <w:rPr>
                <w:sz w:val="18"/>
              </w:rPr>
            </w:pPr>
            <w:r w:rsidRPr="006C5BB7">
              <w:rPr>
                <w:sz w:val="18"/>
              </w:rPr>
              <w:t>The number of the specific apartment, suite, or room where the incident occurred.</w:t>
            </w:r>
          </w:p>
          <w:p w14:paraId="1AF8F669" w14:textId="77777777" w:rsidR="009F1012" w:rsidRPr="00376959" w:rsidRDefault="009F1012" w:rsidP="006F5FFD">
            <w:pPr>
              <w:pStyle w:val="TableEntry"/>
              <w:ind w:left="0"/>
            </w:pPr>
          </w:p>
        </w:tc>
      </w:tr>
      <w:tr w:rsidR="009F1012" w:rsidRPr="00376959" w14:paraId="0BE14E65" w14:textId="77777777" w:rsidTr="009F1012">
        <w:trPr>
          <w:cantSplit/>
        </w:trPr>
        <w:tc>
          <w:tcPr>
            <w:tcW w:w="2518" w:type="dxa"/>
            <w:tcMar>
              <w:left w:w="40" w:type="dxa"/>
              <w:right w:w="40" w:type="dxa"/>
            </w:tcMar>
          </w:tcPr>
          <w:p w14:paraId="1E108823" w14:textId="77777777" w:rsidR="009F1012" w:rsidRPr="00376959" w:rsidRDefault="009F1012" w:rsidP="006F5FFD">
            <w:pPr>
              <w:pStyle w:val="TableEntry"/>
              <w:ind w:left="0"/>
            </w:pPr>
            <w:r w:rsidRPr="006C5BB7">
              <w:t>Incident City</w:t>
            </w:r>
          </w:p>
        </w:tc>
        <w:tc>
          <w:tcPr>
            <w:tcW w:w="7290" w:type="dxa"/>
            <w:tcMar>
              <w:left w:w="40" w:type="dxa"/>
              <w:right w:w="40" w:type="dxa"/>
            </w:tcMar>
          </w:tcPr>
          <w:p w14:paraId="752FED26" w14:textId="77777777" w:rsidR="009F1012" w:rsidRPr="006C5BB7" w:rsidRDefault="009F1012" w:rsidP="006F5FFD">
            <w:pPr>
              <w:spacing w:before="0"/>
              <w:rPr>
                <w:sz w:val="18"/>
              </w:rPr>
            </w:pPr>
            <w:r w:rsidRPr="006C5BB7">
              <w:rPr>
                <w:sz w:val="18"/>
              </w:rPr>
              <w:t>The number of the specific apartment, suite, or room where the incident occurred.</w:t>
            </w:r>
          </w:p>
          <w:p w14:paraId="4AA9BF65" w14:textId="77777777" w:rsidR="009F1012" w:rsidRPr="00376959" w:rsidRDefault="009F1012" w:rsidP="006F5FFD">
            <w:pPr>
              <w:pStyle w:val="TableEntry"/>
              <w:ind w:left="0"/>
            </w:pPr>
          </w:p>
        </w:tc>
      </w:tr>
      <w:tr w:rsidR="009F1012" w:rsidRPr="00376959" w14:paraId="79C342F6" w14:textId="77777777" w:rsidTr="009F1012">
        <w:trPr>
          <w:cantSplit/>
        </w:trPr>
        <w:tc>
          <w:tcPr>
            <w:tcW w:w="2518" w:type="dxa"/>
            <w:tcMar>
              <w:left w:w="40" w:type="dxa"/>
              <w:right w:w="40" w:type="dxa"/>
            </w:tcMar>
          </w:tcPr>
          <w:p w14:paraId="5D89335C" w14:textId="77777777" w:rsidR="009F1012" w:rsidRPr="00376959" w:rsidRDefault="009F1012" w:rsidP="006F5FFD">
            <w:pPr>
              <w:pStyle w:val="TableEntry"/>
              <w:ind w:left="0"/>
            </w:pPr>
            <w:r w:rsidRPr="006C5BB7">
              <w:t>Incident State</w:t>
            </w:r>
          </w:p>
        </w:tc>
        <w:tc>
          <w:tcPr>
            <w:tcW w:w="7290" w:type="dxa"/>
            <w:tcMar>
              <w:left w:w="40" w:type="dxa"/>
              <w:right w:w="40" w:type="dxa"/>
            </w:tcMar>
          </w:tcPr>
          <w:p w14:paraId="36A2EDB9" w14:textId="77777777" w:rsidR="009F1012" w:rsidRPr="006C5BB7" w:rsidRDefault="009F1012" w:rsidP="006F5FFD">
            <w:pPr>
              <w:spacing w:before="0"/>
              <w:rPr>
                <w:sz w:val="18"/>
              </w:rPr>
            </w:pPr>
            <w:r w:rsidRPr="006C5BB7">
              <w:rPr>
                <w:sz w:val="18"/>
              </w:rPr>
              <w:t>The state, territory, or province where the patient was found or to which the unit responded (or best approximation)</w:t>
            </w:r>
          </w:p>
          <w:p w14:paraId="2386A77A" w14:textId="77777777" w:rsidR="009F1012" w:rsidRPr="00376959" w:rsidRDefault="009F1012" w:rsidP="006F5FFD">
            <w:pPr>
              <w:pStyle w:val="TableEntry"/>
              <w:ind w:left="0"/>
            </w:pPr>
          </w:p>
        </w:tc>
      </w:tr>
      <w:tr w:rsidR="009F1012" w:rsidRPr="00376959" w14:paraId="4891E1A8" w14:textId="77777777" w:rsidTr="009F1012">
        <w:trPr>
          <w:cantSplit/>
        </w:trPr>
        <w:tc>
          <w:tcPr>
            <w:tcW w:w="2518" w:type="dxa"/>
            <w:tcMar>
              <w:left w:w="40" w:type="dxa"/>
              <w:right w:w="40" w:type="dxa"/>
            </w:tcMar>
          </w:tcPr>
          <w:p w14:paraId="52ECDB77" w14:textId="77777777" w:rsidR="009F1012" w:rsidRPr="00376959" w:rsidRDefault="009F1012" w:rsidP="006F5FFD">
            <w:pPr>
              <w:pStyle w:val="TableEntry"/>
              <w:ind w:left="0"/>
            </w:pPr>
            <w:r w:rsidRPr="006C5BB7">
              <w:t>Incident ZIP Code</w:t>
            </w:r>
          </w:p>
        </w:tc>
        <w:tc>
          <w:tcPr>
            <w:tcW w:w="7290" w:type="dxa"/>
            <w:tcMar>
              <w:left w:w="40" w:type="dxa"/>
              <w:right w:w="40" w:type="dxa"/>
            </w:tcMar>
          </w:tcPr>
          <w:p w14:paraId="63912DAC" w14:textId="77777777" w:rsidR="009F1012" w:rsidRPr="006C5BB7" w:rsidRDefault="009F1012" w:rsidP="006F5FFD">
            <w:pPr>
              <w:spacing w:before="0"/>
              <w:rPr>
                <w:sz w:val="18"/>
              </w:rPr>
            </w:pPr>
            <w:r w:rsidRPr="006C5BB7">
              <w:rPr>
                <w:sz w:val="18"/>
              </w:rPr>
              <w:t>The ZIP code of the incident location</w:t>
            </w:r>
          </w:p>
          <w:p w14:paraId="53920071" w14:textId="77777777" w:rsidR="009F1012" w:rsidRPr="00376959" w:rsidRDefault="009F1012" w:rsidP="006F5FFD">
            <w:pPr>
              <w:pStyle w:val="TableEntry"/>
              <w:ind w:left="0"/>
            </w:pPr>
          </w:p>
        </w:tc>
      </w:tr>
      <w:tr w:rsidR="009F1012" w:rsidRPr="00376959" w14:paraId="1D825E8A" w14:textId="77777777" w:rsidTr="009F1012">
        <w:trPr>
          <w:cantSplit/>
        </w:trPr>
        <w:tc>
          <w:tcPr>
            <w:tcW w:w="2518" w:type="dxa"/>
            <w:tcMar>
              <w:left w:w="40" w:type="dxa"/>
              <w:right w:w="40" w:type="dxa"/>
            </w:tcMar>
          </w:tcPr>
          <w:p w14:paraId="1F8AB57D" w14:textId="77777777" w:rsidR="009F1012" w:rsidRPr="00376959" w:rsidRDefault="009F1012" w:rsidP="006F5FFD">
            <w:pPr>
              <w:pStyle w:val="TableEntry"/>
              <w:ind w:left="0"/>
            </w:pPr>
            <w:r w:rsidRPr="006C5BB7">
              <w:t>Scene Cross Street or Directions</w:t>
            </w:r>
          </w:p>
        </w:tc>
        <w:tc>
          <w:tcPr>
            <w:tcW w:w="7290" w:type="dxa"/>
            <w:tcMar>
              <w:left w:w="40" w:type="dxa"/>
              <w:right w:w="40" w:type="dxa"/>
            </w:tcMar>
          </w:tcPr>
          <w:p w14:paraId="102B69EA" w14:textId="77777777" w:rsidR="009F1012" w:rsidRPr="006C5BB7" w:rsidRDefault="009F1012" w:rsidP="006F5FFD">
            <w:pPr>
              <w:spacing w:before="0"/>
              <w:rPr>
                <w:sz w:val="18"/>
              </w:rPr>
            </w:pPr>
            <w:r w:rsidRPr="006C5BB7">
              <w:rPr>
                <w:sz w:val="18"/>
              </w:rPr>
              <w:t>The nearest cross street to the incident address or directions from a recognized landmark or the second street name of an intersection.</w:t>
            </w:r>
          </w:p>
          <w:p w14:paraId="6C8AE06A" w14:textId="77777777" w:rsidR="009F1012" w:rsidRPr="00376959" w:rsidRDefault="009F1012" w:rsidP="006F5FFD">
            <w:pPr>
              <w:pStyle w:val="TableEntry"/>
              <w:ind w:left="0"/>
            </w:pPr>
          </w:p>
        </w:tc>
      </w:tr>
      <w:tr w:rsidR="009F1012" w:rsidRPr="00376959" w14:paraId="6071A92B" w14:textId="77777777" w:rsidTr="009F1012">
        <w:trPr>
          <w:cantSplit/>
        </w:trPr>
        <w:tc>
          <w:tcPr>
            <w:tcW w:w="2518" w:type="dxa"/>
            <w:tcMar>
              <w:left w:w="40" w:type="dxa"/>
              <w:right w:w="40" w:type="dxa"/>
            </w:tcMar>
          </w:tcPr>
          <w:p w14:paraId="2D71A25C" w14:textId="77777777" w:rsidR="009F1012" w:rsidRPr="00376959" w:rsidRDefault="009F1012" w:rsidP="006F5FFD">
            <w:pPr>
              <w:pStyle w:val="TableEntry"/>
              <w:ind w:left="0"/>
            </w:pPr>
            <w:r w:rsidRPr="006C5BB7">
              <w:t>Incident County</w:t>
            </w:r>
          </w:p>
        </w:tc>
        <w:tc>
          <w:tcPr>
            <w:tcW w:w="7290" w:type="dxa"/>
            <w:tcMar>
              <w:left w:w="40" w:type="dxa"/>
              <w:right w:w="40" w:type="dxa"/>
            </w:tcMar>
          </w:tcPr>
          <w:p w14:paraId="6A3D31CE" w14:textId="77777777" w:rsidR="009F1012" w:rsidRPr="006C5BB7" w:rsidRDefault="009F1012" w:rsidP="006F5FFD">
            <w:pPr>
              <w:spacing w:before="0"/>
              <w:rPr>
                <w:sz w:val="18"/>
              </w:rPr>
            </w:pPr>
            <w:r w:rsidRPr="006C5BB7">
              <w:rPr>
                <w:sz w:val="18"/>
              </w:rPr>
              <w:t>The county or parish where the patient was found or to which the unit responded (or best approximation)</w:t>
            </w:r>
          </w:p>
          <w:p w14:paraId="48AC9E07" w14:textId="77777777" w:rsidR="009F1012" w:rsidRPr="00376959" w:rsidRDefault="009F1012" w:rsidP="006F5FFD">
            <w:pPr>
              <w:pStyle w:val="TableEntry"/>
              <w:ind w:left="0"/>
            </w:pPr>
          </w:p>
        </w:tc>
      </w:tr>
      <w:tr w:rsidR="009F1012" w:rsidRPr="00376959" w14:paraId="33A3F1BD" w14:textId="77777777" w:rsidTr="009F1012">
        <w:trPr>
          <w:cantSplit/>
        </w:trPr>
        <w:tc>
          <w:tcPr>
            <w:tcW w:w="2518" w:type="dxa"/>
            <w:tcMar>
              <w:left w:w="40" w:type="dxa"/>
              <w:right w:w="40" w:type="dxa"/>
            </w:tcMar>
          </w:tcPr>
          <w:p w14:paraId="0373D1E2" w14:textId="77777777" w:rsidR="009F1012" w:rsidRPr="00376959" w:rsidRDefault="009F1012" w:rsidP="006F5FFD">
            <w:pPr>
              <w:pStyle w:val="TableEntry"/>
              <w:ind w:left="0"/>
            </w:pPr>
            <w:r w:rsidRPr="006C5BB7">
              <w:t>Incident Country</w:t>
            </w:r>
          </w:p>
        </w:tc>
        <w:tc>
          <w:tcPr>
            <w:tcW w:w="7290" w:type="dxa"/>
            <w:tcMar>
              <w:left w:w="40" w:type="dxa"/>
              <w:right w:w="40" w:type="dxa"/>
            </w:tcMar>
          </w:tcPr>
          <w:p w14:paraId="0D698A86" w14:textId="77777777" w:rsidR="009F1012" w:rsidRPr="006C5BB7" w:rsidRDefault="009F1012" w:rsidP="006F5FFD">
            <w:pPr>
              <w:spacing w:before="0"/>
              <w:rPr>
                <w:sz w:val="18"/>
              </w:rPr>
            </w:pPr>
            <w:r w:rsidRPr="006C5BB7">
              <w:rPr>
                <w:sz w:val="18"/>
              </w:rPr>
              <w:t>The country of the incident location.</w:t>
            </w:r>
          </w:p>
          <w:p w14:paraId="24F3F41F" w14:textId="77777777" w:rsidR="009F1012" w:rsidRPr="00376959" w:rsidRDefault="009F1012" w:rsidP="006F5FFD">
            <w:pPr>
              <w:pStyle w:val="TableEntry"/>
              <w:ind w:left="0"/>
            </w:pPr>
          </w:p>
        </w:tc>
      </w:tr>
      <w:tr w:rsidR="009F1012" w:rsidRPr="00376959" w14:paraId="6C8D3635" w14:textId="77777777" w:rsidTr="009F1012">
        <w:trPr>
          <w:cantSplit/>
        </w:trPr>
        <w:tc>
          <w:tcPr>
            <w:tcW w:w="2518" w:type="dxa"/>
            <w:tcMar>
              <w:left w:w="40" w:type="dxa"/>
              <w:right w:w="40" w:type="dxa"/>
            </w:tcMar>
          </w:tcPr>
          <w:p w14:paraId="337DB95A" w14:textId="77777777" w:rsidR="009F1012" w:rsidRPr="00376959" w:rsidRDefault="009F1012" w:rsidP="006F5FFD">
            <w:pPr>
              <w:pStyle w:val="TableEntry"/>
              <w:ind w:left="0"/>
            </w:pPr>
            <w:r w:rsidRPr="006C5BB7">
              <w:t>Incident Census Tract</w:t>
            </w:r>
          </w:p>
        </w:tc>
        <w:tc>
          <w:tcPr>
            <w:tcW w:w="7290" w:type="dxa"/>
            <w:tcMar>
              <w:left w:w="40" w:type="dxa"/>
              <w:right w:w="40" w:type="dxa"/>
            </w:tcMar>
          </w:tcPr>
          <w:p w14:paraId="225C7155" w14:textId="77777777" w:rsidR="009F1012" w:rsidRPr="006C5BB7" w:rsidRDefault="009F1012" w:rsidP="006F5FFD">
            <w:pPr>
              <w:spacing w:before="0"/>
              <w:rPr>
                <w:sz w:val="18"/>
              </w:rPr>
            </w:pPr>
            <w:r w:rsidRPr="006C5BB7">
              <w:rPr>
                <w:sz w:val="18"/>
              </w:rPr>
              <w:t>The census tract in which the incident occurred.</w:t>
            </w:r>
          </w:p>
          <w:p w14:paraId="4F7494BB" w14:textId="77777777" w:rsidR="009F1012" w:rsidRPr="00376959" w:rsidRDefault="009F1012" w:rsidP="006F5FFD">
            <w:pPr>
              <w:pStyle w:val="TableEntry"/>
              <w:ind w:left="0"/>
            </w:pPr>
          </w:p>
        </w:tc>
      </w:tr>
      <w:tr w:rsidR="009F1012" w:rsidRPr="00376959" w14:paraId="40A616ED" w14:textId="77777777" w:rsidTr="009F1012">
        <w:trPr>
          <w:cantSplit/>
        </w:trPr>
        <w:tc>
          <w:tcPr>
            <w:tcW w:w="2518" w:type="dxa"/>
            <w:tcMar>
              <w:left w:w="40" w:type="dxa"/>
              <w:right w:w="40" w:type="dxa"/>
            </w:tcMar>
          </w:tcPr>
          <w:p w14:paraId="006585A5" w14:textId="77777777" w:rsidR="009F1012" w:rsidRPr="00376959" w:rsidRDefault="009F1012" w:rsidP="006F5FFD">
            <w:pPr>
              <w:pStyle w:val="TableEntry"/>
              <w:ind w:left="0"/>
            </w:pPr>
            <w:r w:rsidRPr="006C5BB7">
              <w:t>Date/Time of Symptom Onset</w:t>
            </w:r>
          </w:p>
        </w:tc>
        <w:tc>
          <w:tcPr>
            <w:tcW w:w="7290" w:type="dxa"/>
            <w:tcMar>
              <w:left w:w="40" w:type="dxa"/>
              <w:right w:w="40" w:type="dxa"/>
            </w:tcMar>
          </w:tcPr>
          <w:p w14:paraId="0EF0320D" w14:textId="77777777" w:rsidR="009F1012" w:rsidRPr="006C5BB7" w:rsidRDefault="009F1012" w:rsidP="006F5FFD">
            <w:pPr>
              <w:spacing w:before="0"/>
              <w:rPr>
                <w:sz w:val="18"/>
              </w:rPr>
            </w:pPr>
            <w:r w:rsidRPr="006C5BB7">
              <w:rPr>
                <w:sz w:val="18"/>
              </w:rPr>
              <w:t>The date and time the symptom began (or was discovered) as it relates to this EMS event. This is described or estimated by the patient, family, and/or healthcare professionals.</w:t>
            </w:r>
          </w:p>
          <w:p w14:paraId="2FBCDE96" w14:textId="77777777" w:rsidR="009F1012" w:rsidRPr="00376959" w:rsidRDefault="009F1012" w:rsidP="006F5FFD">
            <w:pPr>
              <w:pStyle w:val="TableEntry"/>
              <w:ind w:left="0"/>
            </w:pPr>
          </w:p>
        </w:tc>
      </w:tr>
      <w:tr w:rsidR="009F1012" w:rsidRPr="00376959" w14:paraId="76305E39" w14:textId="77777777" w:rsidTr="009F1012">
        <w:trPr>
          <w:cantSplit/>
        </w:trPr>
        <w:tc>
          <w:tcPr>
            <w:tcW w:w="2518" w:type="dxa"/>
            <w:tcMar>
              <w:left w:w="40" w:type="dxa"/>
              <w:right w:w="40" w:type="dxa"/>
            </w:tcMar>
          </w:tcPr>
          <w:p w14:paraId="3ECA4B9A" w14:textId="77777777" w:rsidR="009F1012" w:rsidRPr="00376959" w:rsidRDefault="009F1012" w:rsidP="006F5FFD">
            <w:pPr>
              <w:pStyle w:val="TableEntry"/>
              <w:ind w:left="0"/>
            </w:pPr>
            <w:r w:rsidRPr="006C5BB7">
              <w:t xml:space="preserve">Possible Injury </w:t>
            </w:r>
          </w:p>
        </w:tc>
        <w:tc>
          <w:tcPr>
            <w:tcW w:w="7290" w:type="dxa"/>
            <w:tcMar>
              <w:left w:w="40" w:type="dxa"/>
              <w:right w:w="40" w:type="dxa"/>
            </w:tcMar>
          </w:tcPr>
          <w:p w14:paraId="1F926711" w14:textId="77777777" w:rsidR="009F1012" w:rsidRPr="006C5BB7" w:rsidRDefault="009F1012" w:rsidP="006F5FFD">
            <w:pPr>
              <w:spacing w:before="0"/>
              <w:rPr>
                <w:sz w:val="18"/>
              </w:rPr>
            </w:pPr>
            <w:r w:rsidRPr="006C5BB7">
              <w:rPr>
                <w:sz w:val="18"/>
              </w:rPr>
              <w:t>Indication whether or not there was an injury</w:t>
            </w:r>
          </w:p>
          <w:p w14:paraId="4E88C27A" w14:textId="77777777" w:rsidR="009F1012" w:rsidRPr="00376959" w:rsidRDefault="009F1012" w:rsidP="006F5FFD">
            <w:pPr>
              <w:pStyle w:val="TableEntry"/>
              <w:ind w:left="0"/>
            </w:pPr>
          </w:p>
        </w:tc>
      </w:tr>
      <w:tr w:rsidR="009F1012" w:rsidRPr="00376959" w14:paraId="78C2CB5C" w14:textId="77777777" w:rsidTr="009F1012">
        <w:trPr>
          <w:cantSplit/>
        </w:trPr>
        <w:tc>
          <w:tcPr>
            <w:tcW w:w="2518" w:type="dxa"/>
            <w:tcMar>
              <w:left w:w="40" w:type="dxa"/>
              <w:right w:w="40" w:type="dxa"/>
            </w:tcMar>
          </w:tcPr>
          <w:p w14:paraId="389BA96B" w14:textId="77777777" w:rsidR="009F1012" w:rsidRPr="00376959" w:rsidRDefault="009F1012" w:rsidP="006F5FFD">
            <w:pPr>
              <w:pStyle w:val="TableEntry"/>
              <w:ind w:left="0"/>
            </w:pPr>
            <w:r w:rsidRPr="006C5BB7">
              <w:t xml:space="preserve">Complaint Type </w:t>
            </w:r>
          </w:p>
        </w:tc>
        <w:tc>
          <w:tcPr>
            <w:tcW w:w="7290" w:type="dxa"/>
            <w:tcMar>
              <w:left w:w="40" w:type="dxa"/>
              <w:right w:w="40" w:type="dxa"/>
            </w:tcMar>
          </w:tcPr>
          <w:p w14:paraId="51B5AB39" w14:textId="77777777" w:rsidR="009F1012" w:rsidRPr="006C5BB7" w:rsidRDefault="009F1012" w:rsidP="006F5FFD">
            <w:pPr>
              <w:spacing w:before="0"/>
              <w:rPr>
                <w:sz w:val="18"/>
              </w:rPr>
            </w:pPr>
            <w:r w:rsidRPr="006C5BB7">
              <w:rPr>
                <w:sz w:val="18"/>
              </w:rPr>
              <w:t>The type of patient healthcare complaint being documented.</w:t>
            </w:r>
          </w:p>
          <w:p w14:paraId="41768D70" w14:textId="77777777" w:rsidR="009F1012" w:rsidRPr="00376959" w:rsidRDefault="009F1012" w:rsidP="006F5FFD">
            <w:pPr>
              <w:pStyle w:val="TableEntry"/>
              <w:ind w:left="0"/>
            </w:pPr>
          </w:p>
        </w:tc>
      </w:tr>
      <w:tr w:rsidR="009F1012" w:rsidRPr="00376959" w14:paraId="60DB7525" w14:textId="77777777" w:rsidTr="009F1012">
        <w:trPr>
          <w:cantSplit/>
        </w:trPr>
        <w:tc>
          <w:tcPr>
            <w:tcW w:w="2518" w:type="dxa"/>
            <w:tcMar>
              <w:left w:w="40" w:type="dxa"/>
              <w:right w:w="40" w:type="dxa"/>
            </w:tcMar>
          </w:tcPr>
          <w:p w14:paraId="6400882C" w14:textId="77777777" w:rsidR="009F1012" w:rsidRPr="00376959" w:rsidRDefault="009F1012" w:rsidP="006F5FFD">
            <w:pPr>
              <w:pStyle w:val="TableEntry"/>
              <w:ind w:left="0"/>
            </w:pPr>
            <w:r w:rsidRPr="006C5BB7">
              <w:t xml:space="preserve">Complaint </w:t>
            </w:r>
          </w:p>
        </w:tc>
        <w:tc>
          <w:tcPr>
            <w:tcW w:w="7290" w:type="dxa"/>
            <w:tcMar>
              <w:left w:w="40" w:type="dxa"/>
              <w:right w:w="40" w:type="dxa"/>
            </w:tcMar>
          </w:tcPr>
          <w:p w14:paraId="3B437D50" w14:textId="77777777" w:rsidR="009F1012" w:rsidRPr="006C5BB7" w:rsidRDefault="009F1012" w:rsidP="006F5FFD">
            <w:pPr>
              <w:spacing w:before="0"/>
              <w:rPr>
                <w:sz w:val="18"/>
              </w:rPr>
            </w:pPr>
            <w:r w:rsidRPr="006C5BB7">
              <w:rPr>
                <w:sz w:val="18"/>
              </w:rPr>
              <w:t>The statement of the problem by the patient or the history provider.</w:t>
            </w:r>
          </w:p>
          <w:p w14:paraId="272B3710" w14:textId="77777777" w:rsidR="009F1012" w:rsidRPr="00376959" w:rsidRDefault="009F1012" w:rsidP="006F5FFD">
            <w:pPr>
              <w:pStyle w:val="TableEntry"/>
              <w:ind w:left="0"/>
            </w:pPr>
          </w:p>
        </w:tc>
      </w:tr>
      <w:tr w:rsidR="009F1012" w:rsidRPr="00376959" w14:paraId="7B85BEDB" w14:textId="77777777" w:rsidTr="009F1012">
        <w:trPr>
          <w:cantSplit/>
        </w:trPr>
        <w:tc>
          <w:tcPr>
            <w:tcW w:w="2518" w:type="dxa"/>
            <w:tcMar>
              <w:left w:w="40" w:type="dxa"/>
              <w:right w:w="40" w:type="dxa"/>
            </w:tcMar>
          </w:tcPr>
          <w:p w14:paraId="5E29FB2F" w14:textId="77777777" w:rsidR="009F1012" w:rsidRPr="00376959" w:rsidRDefault="009F1012" w:rsidP="006F5FFD">
            <w:pPr>
              <w:pStyle w:val="TableEntry"/>
              <w:ind w:left="0"/>
            </w:pPr>
            <w:r w:rsidRPr="006C5BB7">
              <w:lastRenderedPageBreak/>
              <w:t>Duration of Complaint</w:t>
            </w:r>
          </w:p>
        </w:tc>
        <w:tc>
          <w:tcPr>
            <w:tcW w:w="7290" w:type="dxa"/>
            <w:tcMar>
              <w:left w:w="40" w:type="dxa"/>
              <w:right w:w="40" w:type="dxa"/>
            </w:tcMar>
          </w:tcPr>
          <w:p w14:paraId="427AFF6E" w14:textId="77777777" w:rsidR="009F1012" w:rsidRPr="006C5BB7" w:rsidRDefault="009F1012" w:rsidP="006F5FFD">
            <w:pPr>
              <w:spacing w:before="0"/>
              <w:rPr>
                <w:sz w:val="18"/>
              </w:rPr>
            </w:pPr>
            <w:r w:rsidRPr="006C5BB7">
              <w:rPr>
                <w:sz w:val="18"/>
              </w:rPr>
              <w:t>The duration of the complaint</w:t>
            </w:r>
          </w:p>
          <w:p w14:paraId="03A5F090" w14:textId="77777777" w:rsidR="009F1012" w:rsidRPr="00376959" w:rsidRDefault="009F1012" w:rsidP="006F5FFD">
            <w:pPr>
              <w:pStyle w:val="TableEntry"/>
              <w:ind w:left="0"/>
            </w:pPr>
          </w:p>
        </w:tc>
      </w:tr>
      <w:tr w:rsidR="009F1012" w:rsidRPr="00376959" w14:paraId="49B22F8D" w14:textId="77777777" w:rsidTr="009F1012">
        <w:trPr>
          <w:cantSplit/>
        </w:trPr>
        <w:tc>
          <w:tcPr>
            <w:tcW w:w="2518" w:type="dxa"/>
            <w:tcMar>
              <w:left w:w="40" w:type="dxa"/>
              <w:right w:w="40" w:type="dxa"/>
            </w:tcMar>
          </w:tcPr>
          <w:p w14:paraId="54F7C94C" w14:textId="77777777" w:rsidR="009F1012" w:rsidRPr="00376959" w:rsidRDefault="009F1012" w:rsidP="006F5FFD">
            <w:pPr>
              <w:pStyle w:val="TableEntry"/>
              <w:ind w:left="0"/>
            </w:pPr>
            <w:r w:rsidRPr="006C5BB7">
              <w:t xml:space="preserve">Time Units of Duration of Complaint </w:t>
            </w:r>
          </w:p>
        </w:tc>
        <w:tc>
          <w:tcPr>
            <w:tcW w:w="7290" w:type="dxa"/>
            <w:tcMar>
              <w:left w:w="40" w:type="dxa"/>
              <w:right w:w="40" w:type="dxa"/>
            </w:tcMar>
          </w:tcPr>
          <w:p w14:paraId="5FB12C16" w14:textId="77777777" w:rsidR="009F1012" w:rsidRPr="006C5BB7" w:rsidRDefault="009F1012" w:rsidP="006F5FFD">
            <w:pPr>
              <w:spacing w:before="0"/>
              <w:rPr>
                <w:sz w:val="18"/>
              </w:rPr>
            </w:pPr>
            <w:r w:rsidRPr="006C5BB7">
              <w:rPr>
                <w:sz w:val="18"/>
              </w:rPr>
              <w:t>The time units of the duration of the patient's complaint</w:t>
            </w:r>
          </w:p>
          <w:p w14:paraId="2AF52654" w14:textId="77777777" w:rsidR="009F1012" w:rsidRPr="00376959" w:rsidRDefault="009F1012" w:rsidP="006F5FFD">
            <w:pPr>
              <w:pStyle w:val="TableEntry"/>
              <w:ind w:left="0"/>
            </w:pPr>
          </w:p>
        </w:tc>
      </w:tr>
      <w:tr w:rsidR="009F1012" w:rsidRPr="00376959" w14:paraId="410DE54E" w14:textId="77777777" w:rsidTr="009F1012">
        <w:trPr>
          <w:cantSplit/>
        </w:trPr>
        <w:tc>
          <w:tcPr>
            <w:tcW w:w="2518" w:type="dxa"/>
            <w:tcMar>
              <w:left w:w="40" w:type="dxa"/>
              <w:right w:w="40" w:type="dxa"/>
            </w:tcMar>
          </w:tcPr>
          <w:p w14:paraId="53D718ED" w14:textId="77777777" w:rsidR="009F1012" w:rsidRPr="00376959" w:rsidRDefault="009F1012" w:rsidP="006F5FFD">
            <w:pPr>
              <w:pStyle w:val="TableEntry"/>
              <w:ind w:left="0"/>
            </w:pPr>
            <w:r w:rsidRPr="006C5BB7">
              <w:t xml:space="preserve">Chief complaint Anatomic Location </w:t>
            </w:r>
          </w:p>
        </w:tc>
        <w:tc>
          <w:tcPr>
            <w:tcW w:w="7290" w:type="dxa"/>
            <w:tcMar>
              <w:left w:w="40" w:type="dxa"/>
              <w:right w:w="40" w:type="dxa"/>
            </w:tcMar>
          </w:tcPr>
          <w:p w14:paraId="24AEF602" w14:textId="77777777" w:rsidR="009F1012" w:rsidRPr="006C5BB7" w:rsidRDefault="009F1012" w:rsidP="006F5FFD">
            <w:pPr>
              <w:spacing w:before="0"/>
              <w:rPr>
                <w:sz w:val="18"/>
              </w:rPr>
            </w:pPr>
            <w:r w:rsidRPr="006C5BB7">
              <w:rPr>
                <w:sz w:val="18"/>
              </w:rPr>
              <w:t>The primary anatomic location of the chief complaint as identified by EMS personnel</w:t>
            </w:r>
          </w:p>
          <w:p w14:paraId="67207308" w14:textId="77777777" w:rsidR="009F1012" w:rsidRPr="00376959" w:rsidRDefault="009F1012" w:rsidP="006F5FFD">
            <w:pPr>
              <w:pStyle w:val="TableEntry"/>
              <w:ind w:left="0"/>
            </w:pPr>
          </w:p>
        </w:tc>
      </w:tr>
      <w:tr w:rsidR="009F1012" w:rsidRPr="00376959" w14:paraId="12444214" w14:textId="77777777" w:rsidTr="009F1012">
        <w:trPr>
          <w:cantSplit/>
        </w:trPr>
        <w:tc>
          <w:tcPr>
            <w:tcW w:w="2518" w:type="dxa"/>
            <w:tcMar>
              <w:left w:w="40" w:type="dxa"/>
              <w:right w:w="40" w:type="dxa"/>
            </w:tcMar>
          </w:tcPr>
          <w:p w14:paraId="4D22CAFC" w14:textId="77777777" w:rsidR="009F1012" w:rsidRPr="00376959" w:rsidRDefault="009F1012" w:rsidP="006F5FFD">
            <w:pPr>
              <w:pStyle w:val="TableEntry"/>
              <w:ind w:left="0"/>
            </w:pPr>
            <w:r w:rsidRPr="006C5BB7">
              <w:t xml:space="preserve">Chief Complain organ system </w:t>
            </w:r>
          </w:p>
        </w:tc>
        <w:tc>
          <w:tcPr>
            <w:tcW w:w="7290" w:type="dxa"/>
            <w:tcMar>
              <w:left w:w="40" w:type="dxa"/>
              <w:right w:w="40" w:type="dxa"/>
            </w:tcMar>
          </w:tcPr>
          <w:p w14:paraId="3DAFBC5F" w14:textId="77777777" w:rsidR="009F1012" w:rsidRPr="006C5BB7" w:rsidRDefault="009F1012" w:rsidP="006F5FFD">
            <w:pPr>
              <w:spacing w:before="0"/>
              <w:rPr>
                <w:sz w:val="18"/>
              </w:rPr>
            </w:pPr>
            <w:r w:rsidRPr="006C5BB7">
              <w:rPr>
                <w:sz w:val="18"/>
              </w:rPr>
              <w:t>The primary organ system of the patient injured or medically affected.</w:t>
            </w:r>
          </w:p>
          <w:p w14:paraId="19DA4ECC" w14:textId="77777777" w:rsidR="009F1012" w:rsidRPr="00376959" w:rsidRDefault="009F1012" w:rsidP="006F5FFD">
            <w:pPr>
              <w:pStyle w:val="TableEntry"/>
              <w:ind w:left="0"/>
            </w:pPr>
          </w:p>
        </w:tc>
      </w:tr>
      <w:tr w:rsidR="009F1012" w:rsidRPr="00376959" w14:paraId="74F09AE8" w14:textId="77777777" w:rsidTr="009F1012">
        <w:trPr>
          <w:cantSplit/>
        </w:trPr>
        <w:tc>
          <w:tcPr>
            <w:tcW w:w="2518" w:type="dxa"/>
            <w:tcMar>
              <w:left w:w="40" w:type="dxa"/>
              <w:right w:w="40" w:type="dxa"/>
            </w:tcMar>
          </w:tcPr>
          <w:p w14:paraId="5FA7B26F" w14:textId="77777777" w:rsidR="009F1012" w:rsidRPr="00376959" w:rsidRDefault="009F1012" w:rsidP="006F5FFD">
            <w:pPr>
              <w:pStyle w:val="TableEntry"/>
              <w:ind w:left="0"/>
            </w:pPr>
            <w:r w:rsidRPr="006C5BB7">
              <w:t xml:space="preserve">Primary Symptom </w:t>
            </w:r>
          </w:p>
        </w:tc>
        <w:tc>
          <w:tcPr>
            <w:tcW w:w="7290" w:type="dxa"/>
            <w:tcMar>
              <w:left w:w="40" w:type="dxa"/>
              <w:right w:w="40" w:type="dxa"/>
            </w:tcMar>
          </w:tcPr>
          <w:p w14:paraId="6D38B7DB" w14:textId="77777777" w:rsidR="009F1012" w:rsidRPr="006C5BB7" w:rsidRDefault="009F1012" w:rsidP="006F5FFD">
            <w:pPr>
              <w:spacing w:before="0"/>
              <w:rPr>
                <w:sz w:val="18"/>
              </w:rPr>
            </w:pPr>
            <w:r w:rsidRPr="006C5BB7">
              <w:rPr>
                <w:sz w:val="18"/>
              </w:rPr>
              <w:t>The primary sign and symptom present in the patient or observed by EMS personnel</w:t>
            </w:r>
          </w:p>
          <w:p w14:paraId="33F245DE" w14:textId="77777777" w:rsidR="009F1012" w:rsidRPr="00376959" w:rsidRDefault="009F1012" w:rsidP="006F5FFD">
            <w:pPr>
              <w:pStyle w:val="TableEntry"/>
              <w:ind w:left="0"/>
            </w:pPr>
          </w:p>
        </w:tc>
      </w:tr>
      <w:tr w:rsidR="009F1012" w:rsidRPr="00376959" w14:paraId="44921A01" w14:textId="77777777" w:rsidTr="009F1012">
        <w:trPr>
          <w:cantSplit/>
        </w:trPr>
        <w:tc>
          <w:tcPr>
            <w:tcW w:w="2518" w:type="dxa"/>
            <w:tcMar>
              <w:left w:w="40" w:type="dxa"/>
              <w:right w:w="40" w:type="dxa"/>
            </w:tcMar>
          </w:tcPr>
          <w:p w14:paraId="4D73AACB" w14:textId="77777777" w:rsidR="009F1012" w:rsidRPr="00376959" w:rsidRDefault="009F1012" w:rsidP="006F5FFD">
            <w:pPr>
              <w:pStyle w:val="TableEntry"/>
              <w:ind w:left="0"/>
            </w:pPr>
            <w:r w:rsidRPr="006C5BB7">
              <w:t xml:space="preserve">Other Associated symptoms </w:t>
            </w:r>
          </w:p>
        </w:tc>
        <w:tc>
          <w:tcPr>
            <w:tcW w:w="7290" w:type="dxa"/>
            <w:tcMar>
              <w:left w:w="40" w:type="dxa"/>
              <w:right w:w="40" w:type="dxa"/>
            </w:tcMar>
          </w:tcPr>
          <w:p w14:paraId="110140A6" w14:textId="77777777" w:rsidR="009F1012" w:rsidRPr="006C5BB7" w:rsidRDefault="009F1012" w:rsidP="006F5FFD">
            <w:pPr>
              <w:spacing w:before="0"/>
              <w:rPr>
                <w:sz w:val="18"/>
              </w:rPr>
            </w:pPr>
            <w:r w:rsidRPr="006C5BB7">
              <w:rPr>
                <w:sz w:val="18"/>
              </w:rPr>
              <w:t>Other symptoms identified by the patient or observed by EMS personnel</w:t>
            </w:r>
          </w:p>
          <w:p w14:paraId="7819E7A2" w14:textId="77777777" w:rsidR="009F1012" w:rsidRPr="00376959" w:rsidRDefault="009F1012" w:rsidP="006F5FFD">
            <w:pPr>
              <w:pStyle w:val="TableEntry"/>
              <w:ind w:left="0"/>
            </w:pPr>
          </w:p>
        </w:tc>
      </w:tr>
      <w:tr w:rsidR="009F1012" w:rsidRPr="00376959" w14:paraId="0686084C" w14:textId="77777777" w:rsidTr="009F1012">
        <w:trPr>
          <w:cantSplit/>
        </w:trPr>
        <w:tc>
          <w:tcPr>
            <w:tcW w:w="2518" w:type="dxa"/>
            <w:tcMar>
              <w:left w:w="40" w:type="dxa"/>
              <w:right w:w="40" w:type="dxa"/>
            </w:tcMar>
          </w:tcPr>
          <w:p w14:paraId="33FC841C" w14:textId="77777777" w:rsidR="009F1012" w:rsidRPr="006C5BB7" w:rsidRDefault="009F1012" w:rsidP="006F5FFD">
            <w:pPr>
              <w:pStyle w:val="TableEntry"/>
              <w:ind w:left="0"/>
            </w:pPr>
            <w:r w:rsidRPr="006C5BB7">
              <w:t xml:space="preserve">Provider's Primary Impressions </w:t>
            </w:r>
          </w:p>
        </w:tc>
        <w:tc>
          <w:tcPr>
            <w:tcW w:w="7290" w:type="dxa"/>
            <w:tcMar>
              <w:left w:w="40" w:type="dxa"/>
              <w:right w:w="40" w:type="dxa"/>
            </w:tcMar>
          </w:tcPr>
          <w:p w14:paraId="14098858" w14:textId="77777777" w:rsidR="009F1012" w:rsidRPr="006C5BB7" w:rsidRDefault="009F1012" w:rsidP="006F5FFD">
            <w:pPr>
              <w:pStyle w:val="TableEntry"/>
              <w:ind w:left="0"/>
            </w:pPr>
            <w:r w:rsidRPr="006C5BB7">
              <w:t>The EMS personnel's impression of the patient's primary problem or most significant condition which led to the management given to the patient (treatments, medications, or procedures).</w:t>
            </w:r>
          </w:p>
          <w:p w14:paraId="4CC055C9" w14:textId="77777777" w:rsidR="009F1012" w:rsidRPr="00376959" w:rsidRDefault="009F1012" w:rsidP="006F5FFD">
            <w:pPr>
              <w:pStyle w:val="TableEntry"/>
              <w:ind w:left="0"/>
            </w:pPr>
          </w:p>
        </w:tc>
      </w:tr>
      <w:tr w:rsidR="009F1012" w:rsidRPr="00376959" w14:paraId="4A804D50" w14:textId="77777777" w:rsidTr="009F1012">
        <w:trPr>
          <w:cantSplit/>
        </w:trPr>
        <w:tc>
          <w:tcPr>
            <w:tcW w:w="2518" w:type="dxa"/>
            <w:tcMar>
              <w:left w:w="40" w:type="dxa"/>
              <w:right w:w="40" w:type="dxa"/>
            </w:tcMar>
          </w:tcPr>
          <w:p w14:paraId="5EF900CF" w14:textId="77777777" w:rsidR="009F1012" w:rsidRPr="006C5BB7" w:rsidRDefault="009F1012" w:rsidP="006F5FFD">
            <w:pPr>
              <w:pStyle w:val="TableEntry"/>
              <w:ind w:left="0"/>
            </w:pPr>
            <w:r w:rsidRPr="006C5BB7">
              <w:t>Provider’s Secondary Impressions</w:t>
            </w:r>
          </w:p>
        </w:tc>
        <w:tc>
          <w:tcPr>
            <w:tcW w:w="7290" w:type="dxa"/>
            <w:tcMar>
              <w:left w:w="40" w:type="dxa"/>
              <w:right w:w="40" w:type="dxa"/>
            </w:tcMar>
          </w:tcPr>
          <w:p w14:paraId="6E71C325" w14:textId="77777777" w:rsidR="009F1012" w:rsidRPr="006C5BB7" w:rsidRDefault="009F1012" w:rsidP="006F5FFD">
            <w:pPr>
              <w:pStyle w:val="TableEntry"/>
              <w:ind w:left="0"/>
            </w:pPr>
            <w:r w:rsidRPr="006C5BB7">
              <w:t>The EMS personnel's impression of the patient's secondary problem or most significant condition which led to the management given to the patient (treatments, medications, or procedures).</w:t>
            </w:r>
          </w:p>
          <w:p w14:paraId="1D584739" w14:textId="77777777" w:rsidR="009F1012" w:rsidRPr="006C5BB7" w:rsidRDefault="009F1012" w:rsidP="006F5FFD">
            <w:pPr>
              <w:pStyle w:val="TableEntry"/>
              <w:ind w:left="0"/>
            </w:pPr>
          </w:p>
        </w:tc>
      </w:tr>
      <w:tr w:rsidR="009F1012" w:rsidRPr="00376959" w14:paraId="68F6AB7B" w14:textId="77777777" w:rsidTr="009F1012">
        <w:trPr>
          <w:cantSplit/>
        </w:trPr>
        <w:tc>
          <w:tcPr>
            <w:tcW w:w="2518" w:type="dxa"/>
            <w:tcMar>
              <w:left w:w="40" w:type="dxa"/>
              <w:right w:w="40" w:type="dxa"/>
            </w:tcMar>
          </w:tcPr>
          <w:p w14:paraId="3722D080" w14:textId="77777777" w:rsidR="009F1012" w:rsidRPr="00376959" w:rsidRDefault="009F1012" w:rsidP="006F5FFD">
            <w:pPr>
              <w:pStyle w:val="TableEntry"/>
              <w:ind w:left="0"/>
            </w:pPr>
            <w:r w:rsidRPr="006C5BB7">
              <w:t>Initial Patient Acuity</w:t>
            </w:r>
          </w:p>
        </w:tc>
        <w:tc>
          <w:tcPr>
            <w:tcW w:w="7290" w:type="dxa"/>
            <w:tcMar>
              <w:left w:w="40" w:type="dxa"/>
              <w:right w:w="40" w:type="dxa"/>
            </w:tcMar>
          </w:tcPr>
          <w:p w14:paraId="72CCB63D" w14:textId="77777777" w:rsidR="009F1012" w:rsidRPr="006C5BB7" w:rsidRDefault="009F1012" w:rsidP="006F5FFD">
            <w:pPr>
              <w:spacing w:before="0"/>
              <w:rPr>
                <w:sz w:val="18"/>
              </w:rPr>
            </w:pPr>
            <w:r w:rsidRPr="006C5BB7">
              <w:rPr>
                <w:sz w:val="18"/>
              </w:rPr>
              <w:t>The acuity of the patient's condition upon EMS arrival at the scene.</w:t>
            </w:r>
          </w:p>
          <w:p w14:paraId="3278291D" w14:textId="77777777" w:rsidR="009F1012" w:rsidRPr="00376959" w:rsidRDefault="009F1012" w:rsidP="006F5FFD">
            <w:pPr>
              <w:pStyle w:val="TableEntry"/>
              <w:ind w:left="0"/>
            </w:pPr>
          </w:p>
        </w:tc>
      </w:tr>
      <w:tr w:rsidR="009F1012" w:rsidRPr="00376959" w14:paraId="3492A1C1" w14:textId="77777777" w:rsidTr="009F1012">
        <w:trPr>
          <w:cantSplit/>
        </w:trPr>
        <w:tc>
          <w:tcPr>
            <w:tcW w:w="2518" w:type="dxa"/>
            <w:tcMar>
              <w:left w:w="40" w:type="dxa"/>
              <w:right w:w="40" w:type="dxa"/>
            </w:tcMar>
          </w:tcPr>
          <w:p w14:paraId="5A1D6EDD" w14:textId="77777777" w:rsidR="009F1012" w:rsidRPr="00376959" w:rsidRDefault="009F1012" w:rsidP="006F5FFD">
            <w:pPr>
              <w:pStyle w:val="TableEntry"/>
              <w:ind w:left="0"/>
            </w:pPr>
            <w:r w:rsidRPr="006C5BB7">
              <w:t xml:space="preserve">Work-related Illness/Injury </w:t>
            </w:r>
          </w:p>
        </w:tc>
        <w:tc>
          <w:tcPr>
            <w:tcW w:w="7290" w:type="dxa"/>
            <w:tcMar>
              <w:left w:w="40" w:type="dxa"/>
              <w:right w:w="40" w:type="dxa"/>
            </w:tcMar>
          </w:tcPr>
          <w:p w14:paraId="544F2F42" w14:textId="77777777" w:rsidR="009F1012" w:rsidRPr="006C5BB7" w:rsidRDefault="009F1012" w:rsidP="006F5FFD">
            <w:pPr>
              <w:spacing w:before="0"/>
              <w:rPr>
                <w:sz w:val="18"/>
              </w:rPr>
            </w:pPr>
            <w:r w:rsidRPr="006C5BB7">
              <w:rPr>
                <w:sz w:val="18"/>
              </w:rPr>
              <w:t>Indication of whether or not the illness or injury is work related.</w:t>
            </w:r>
          </w:p>
          <w:p w14:paraId="7CD4D0F6" w14:textId="77777777" w:rsidR="009F1012" w:rsidRPr="006C5BB7" w:rsidRDefault="009F1012" w:rsidP="006F5FFD">
            <w:pPr>
              <w:spacing w:before="0"/>
              <w:rPr>
                <w:sz w:val="18"/>
              </w:rPr>
            </w:pPr>
          </w:p>
        </w:tc>
      </w:tr>
      <w:tr w:rsidR="009F1012" w:rsidRPr="00376959" w14:paraId="0C08487B" w14:textId="77777777" w:rsidTr="009F1012">
        <w:trPr>
          <w:cantSplit/>
        </w:trPr>
        <w:tc>
          <w:tcPr>
            <w:tcW w:w="2518" w:type="dxa"/>
            <w:tcMar>
              <w:left w:w="40" w:type="dxa"/>
              <w:right w:w="40" w:type="dxa"/>
            </w:tcMar>
          </w:tcPr>
          <w:p w14:paraId="78543816" w14:textId="77777777" w:rsidR="009F1012" w:rsidRPr="00376959" w:rsidRDefault="009F1012" w:rsidP="006F5FFD">
            <w:pPr>
              <w:pStyle w:val="TableEntry"/>
              <w:ind w:left="0"/>
            </w:pPr>
            <w:r w:rsidRPr="006C5BB7">
              <w:t xml:space="preserve">Patient's Occupational Industry </w:t>
            </w:r>
          </w:p>
        </w:tc>
        <w:tc>
          <w:tcPr>
            <w:tcW w:w="7290" w:type="dxa"/>
            <w:tcMar>
              <w:left w:w="40" w:type="dxa"/>
              <w:right w:w="40" w:type="dxa"/>
            </w:tcMar>
          </w:tcPr>
          <w:p w14:paraId="29BB914A" w14:textId="77777777" w:rsidR="009F1012" w:rsidRPr="006C5BB7" w:rsidRDefault="009F1012" w:rsidP="006F5FFD">
            <w:pPr>
              <w:spacing w:before="0"/>
              <w:rPr>
                <w:sz w:val="18"/>
              </w:rPr>
            </w:pPr>
            <w:r w:rsidRPr="006C5BB7">
              <w:rPr>
                <w:sz w:val="18"/>
              </w:rPr>
              <w:t>The occupational industry of the patient's work.</w:t>
            </w:r>
          </w:p>
          <w:p w14:paraId="1BC18BAB" w14:textId="77777777" w:rsidR="009F1012" w:rsidRPr="00376959" w:rsidRDefault="009F1012" w:rsidP="006F5FFD">
            <w:pPr>
              <w:pStyle w:val="TableEntry"/>
              <w:ind w:left="0"/>
            </w:pPr>
          </w:p>
        </w:tc>
      </w:tr>
      <w:tr w:rsidR="009F1012" w:rsidRPr="00376959" w14:paraId="0544CC3D" w14:textId="77777777" w:rsidTr="009F1012">
        <w:trPr>
          <w:cantSplit/>
        </w:trPr>
        <w:tc>
          <w:tcPr>
            <w:tcW w:w="2518" w:type="dxa"/>
            <w:tcMar>
              <w:left w:w="40" w:type="dxa"/>
              <w:right w:w="40" w:type="dxa"/>
            </w:tcMar>
          </w:tcPr>
          <w:p w14:paraId="34D15759" w14:textId="77777777" w:rsidR="009F1012" w:rsidRPr="00376959" w:rsidRDefault="009F1012" w:rsidP="006F5FFD">
            <w:pPr>
              <w:pStyle w:val="TableEntry"/>
              <w:ind w:left="0"/>
            </w:pPr>
            <w:r w:rsidRPr="006C5BB7">
              <w:t>Patient's Occupation</w:t>
            </w:r>
          </w:p>
        </w:tc>
        <w:tc>
          <w:tcPr>
            <w:tcW w:w="7290" w:type="dxa"/>
            <w:tcMar>
              <w:left w:w="40" w:type="dxa"/>
              <w:right w:w="40" w:type="dxa"/>
            </w:tcMar>
          </w:tcPr>
          <w:p w14:paraId="343C6A1D" w14:textId="77777777" w:rsidR="009F1012" w:rsidRPr="006C5BB7" w:rsidRDefault="009F1012" w:rsidP="006F5FFD">
            <w:pPr>
              <w:spacing w:before="0"/>
              <w:rPr>
                <w:sz w:val="18"/>
              </w:rPr>
            </w:pPr>
            <w:r w:rsidRPr="006C5BB7">
              <w:rPr>
                <w:sz w:val="18"/>
              </w:rPr>
              <w:t>The occupation of the patient.</w:t>
            </w:r>
          </w:p>
          <w:p w14:paraId="0CBFB880" w14:textId="77777777" w:rsidR="009F1012" w:rsidRPr="00376959" w:rsidRDefault="009F1012" w:rsidP="006F5FFD">
            <w:pPr>
              <w:pStyle w:val="TableEntry"/>
              <w:ind w:left="0"/>
            </w:pPr>
          </w:p>
        </w:tc>
      </w:tr>
      <w:tr w:rsidR="009F1012" w:rsidRPr="00376959" w14:paraId="3483858D" w14:textId="77777777" w:rsidTr="009F1012">
        <w:trPr>
          <w:cantSplit/>
        </w:trPr>
        <w:tc>
          <w:tcPr>
            <w:tcW w:w="2518" w:type="dxa"/>
            <w:tcMar>
              <w:left w:w="40" w:type="dxa"/>
              <w:right w:w="40" w:type="dxa"/>
            </w:tcMar>
          </w:tcPr>
          <w:p w14:paraId="3B5BFCA1" w14:textId="77777777" w:rsidR="009F1012" w:rsidRPr="00376959" w:rsidRDefault="009F1012" w:rsidP="006F5FFD">
            <w:pPr>
              <w:pStyle w:val="TableEntry"/>
              <w:ind w:left="0"/>
            </w:pPr>
            <w:r w:rsidRPr="006C5BB7">
              <w:t xml:space="preserve">Patient Activity </w:t>
            </w:r>
          </w:p>
        </w:tc>
        <w:tc>
          <w:tcPr>
            <w:tcW w:w="7290" w:type="dxa"/>
            <w:tcMar>
              <w:left w:w="40" w:type="dxa"/>
              <w:right w:w="40" w:type="dxa"/>
            </w:tcMar>
          </w:tcPr>
          <w:p w14:paraId="3EB1C00D" w14:textId="77777777" w:rsidR="009F1012" w:rsidRPr="006C5BB7" w:rsidRDefault="009F1012" w:rsidP="006F5FFD">
            <w:pPr>
              <w:spacing w:before="0"/>
              <w:rPr>
                <w:sz w:val="18"/>
              </w:rPr>
            </w:pPr>
            <w:r w:rsidRPr="006C5BB7">
              <w:rPr>
                <w:sz w:val="18"/>
              </w:rPr>
              <w:t>The activity the patient was involved in at the time the patient experienced the onset of symptoms or experienced an injury.</w:t>
            </w:r>
          </w:p>
          <w:p w14:paraId="442193AE" w14:textId="77777777" w:rsidR="009F1012" w:rsidRPr="00376959" w:rsidRDefault="009F1012" w:rsidP="006F5FFD">
            <w:pPr>
              <w:pStyle w:val="TableEntry"/>
              <w:ind w:left="0"/>
            </w:pPr>
          </w:p>
        </w:tc>
      </w:tr>
      <w:tr w:rsidR="009F1012" w:rsidRPr="00376959" w14:paraId="1866694D" w14:textId="77777777" w:rsidTr="009F1012">
        <w:trPr>
          <w:cantSplit/>
        </w:trPr>
        <w:tc>
          <w:tcPr>
            <w:tcW w:w="2518" w:type="dxa"/>
            <w:tcMar>
              <w:left w:w="40" w:type="dxa"/>
              <w:right w:w="40" w:type="dxa"/>
            </w:tcMar>
          </w:tcPr>
          <w:p w14:paraId="34A73DAD" w14:textId="77777777" w:rsidR="009F1012" w:rsidRPr="00376959" w:rsidRDefault="009F1012" w:rsidP="006F5FFD">
            <w:pPr>
              <w:pStyle w:val="TableEntry"/>
              <w:ind w:left="0"/>
            </w:pPr>
            <w:r w:rsidRPr="006C5BB7">
              <w:t xml:space="preserve">Date/Time Last Known Well </w:t>
            </w:r>
          </w:p>
        </w:tc>
        <w:tc>
          <w:tcPr>
            <w:tcW w:w="7290" w:type="dxa"/>
            <w:tcMar>
              <w:left w:w="40" w:type="dxa"/>
              <w:right w:w="40" w:type="dxa"/>
            </w:tcMar>
          </w:tcPr>
          <w:p w14:paraId="7DE250E9" w14:textId="77777777" w:rsidR="009F1012" w:rsidRPr="006C5BB7" w:rsidRDefault="009F1012" w:rsidP="006F5FFD">
            <w:pPr>
              <w:spacing w:before="0"/>
              <w:rPr>
                <w:sz w:val="18"/>
              </w:rPr>
            </w:pPr>
            <w:r w:rsidRPr="006C5BB7">
              <w:rPr>
                <w:sz w:val="18"/>
              </w:rPr>
              <w:t>The estimated date and time the patient was last known to be well or in their usual state of health. This is described or estimated by the patient, family, and/or bystanders.</w:t>
            </w:r>
          </w:p>
          <w:p w14:paraId="6E46F1C7" w14:textId="77777777" w:rsidR="009F1012" w:rsidRPr="00376959" w:rsidRDefault="009F1012" w:rsidP="006F5FFD">
            <w:pPr>
              <w:pStyle w:val="TableEntry"/>
              <w:ind w:left="0"/>
            </w:pPr>
          </w:p>
        </w:tc>
      </w:tr>
      <w:tr w:rsidR="009F1012" w:rsidRPr="00376959" w14:paraId="608395D8" w14:textId="77777777" w:rsidTr="009F1012">
        <w:trPr>
          <w:cantSplit/>
        </w:trPr>
        <w:tc>
          <w:tcPr>
            <w:tcW w:w="2518" w:type="dxa"/>
            <w:tcMar>
              <w:left w:w="40" w:type="dxa"/>
              <w:right w:w="40" w:type="dxa"/>
            </w:tcMar>
          </w:tcPr>
          <w:p w14:paraId="2BE274F5" w14:textId="77777777" w:rsidR="009F1012" w:rsidRPr="00376959" w:rsidRDefault="009F1012" w:rsidP="006F5FFD">
            <w:pPr>
              <w:pStyle w:val="TableEntry"/>
              <w:ind w:left="0"/>
            </w:pPr>
            <w:r w:rsidRPr="006C5BB7">
              <w:t>Cause of Injury</w:t>
            </w:r>
          </w:p>
        </w:tc>
        <w:tc>
          <w:tcPr>
            <w:tcW w:w="7290" w:type="dxa"/>
            <w:tcMar>
              <w:left w:w="40" w:type="dxa"/>
              <w:right w:w="40" w:type="dxa"/>
            </w:tcMar>
          </w:tcPr>
          <w:p w14:paraId="3ED2BFBA" w14:textId="77777777" w:rsidR="009F1012" w:rsidRPr="006C5BB7" w:rsidRDefault="009F1012" w:rsidP="006F5FFD">
            <w:pPr>
              <w:spacing w:before="0"/>
              <w:rPr>
                <w:sz w:val="18"/>
              </w:rPr>
            </w:pPr>
            <w:r w:rsidRPr="006C5BB7">
              <w:rPr>
                <w:sz w:val="18"/>
              </w:rPr>
              <w:t>The category of the reported/suspected external cause of the injury.</w:t>
            </w:r>
          </w:p>
          <w:p w14:paraId="36121B5C" w14:textId="77777777" w:rsidR="009F1012" w:rsidRPr="00376959" w:rsidRDefault="009F1012" w:rsidP="006F5FFD">
            <w:pPr>
              <w:pStyle w:val="TableEntry"/>
              <w:ind w:left="0"/>
            </w:pPr>
          </w:p>
        </w:tc>
      </w:tr>
      <w:tr w:rsidR="009F1012" w:rsidRPr="00376959" w14:paraId="4EA16BBD" w14:textId="77777777" w:rsidTr="009F1012">
        <w:trPr>
          <w:cantSplit/>
        </w:trPr>
        <w:tc>
          <w:tcPr>
            <w:tcW w:w="2518" w:type="dxa"/>
            <w:tcMar>
              <w:left w:w="40" w:type="dxa"/>
              <w:right w:w="40" w:type="dxa"/>
            </w:tcMar>
          </w:tcPr>
          <w:p w14:paraId="33186EE3" w14:textId="77777777" w:rsidR="009F1012" w:rsidRPr="00376959" w:rsidRDefault="009F1012" w:rsidP="006F5FFD">
            <w:pPr>
              <w:pStyle w:val="TableEntry"/>
              <w:ind w:left="0"/>
            </w:pPr>
            <w:r w:rsidRPr="006C5BB7">
              <w:t xml:space="preserve">Mechanism of Injury </w:t>
            </w:r>
          </w:p>
        </w:tc>
        <w:tc>
          <w:tcPr>
            <w:tcW w:w="7290" w:type="dxa"/>
            <w:tcMar>
              <w:left w:w="40" w:type="dxa"/>
              <w:right w:w="40" w:type="dxa"/>
            </w:tcMar>
          </w:tcPr>
          <w:p w14:paraId="51764B77" w14:textId="77777777" w:rsidR="009F1012" w:rsidRPr="006C5BB7" w:rsidRDefault="009F1012" w:rsidP="006F5FFD">
            <w:pPr>
              <w:spacing w:before="0"/>
              <w:rPr>
                <w:sz w:val="18"/>
              </w:rPr>
            </w:pPr>
            <w:r w:rsidRPr="006C5BB7">
              <w:rPr>
                <w:sz w:val="18"/>
              </w:rPr>
              <w:t>The mechanism of the event which caused the injury</w:t>
            </w:r>
          </w:p>
          <w:p w14:paraId="4239EC32" w14:textId="77777777" w:rsidR="009F1012" w:rsidRPr="00376959" w:rsidRDefault="009F1012" w:rsidP="006F5FFD">
            <w:pPr>
              <w:pStyle w:val="TableEntry"/>
              <w:ind w:left="0"/>
            </w:pPr>
          </w:p>
        </w:tc>
      </w:tr>
      <w:tr w:rsidR="009F1012" w:rsidRPr="00376959" w14:paraId="680D5510" w14:textId="77777777" w:rsidTr="009F1012">
        <w:trPr>
          <w:cantSplit/>
        </w:trPr>
        <w:tc>
          <w:tcPr>
            <w:tcW w:w="2518" w:type="dxa"/>
            <w:tcMar>
              <w:left w:w="40" w:type="dxa"/>
              <w:right w:w="40" w:type="dxa"/>
            </w:tcMar>
          </w:tcPr>
          <w:p w14:paraId="21AF1CE2" w14:textId="77777777" w:rsidR="009F1012" w:rsidRPr="00376959" w:rsidRDefault="009F1012" w:rsidP="006F5FFD">
            <w:pPr>
              <w:pStyle w:val="TableEntry"/>
              <w:ind w:left="0"/>
            </w:pPr>
            <w:r w:rsidRPr="006C5BB7">
              <w:t xml:space="preserve">Trauma Center Criteria </w:t>
            </w:r>
          </w:p>
        </w:tc>
        <w:tc>
          <w:tcPr>
            <w:tcW w:w="7290" w:type="dxa"/>
            <w:tcMar>
              <w:left w:w="40" w:type="dxa"/>
              <w:right w:w="40" w:type="dxa"/>
            </w:tcMar>
          </w:tcPr>
          <w:p w14:paraId="3FA05FCE" w14:textId="77777777" w:rsidR="009F1012" w:rsidRPr="006C5BB7" w:rsidRDefault="009F1012" w:rsidP="006F5FFD">
            <w:pPr>
              <w:spacing w:before="0"/>
              <w:rPr>
                <w:sz w:val="18"/>
              </w:rPr>
            </w:pPr>
            <w:r w:rsidRPr="006C5BB7">
              <w:rPr>
                <w:sz w:val="18"/>
              </w:rPr>
              <w:t>Physiologic and Anatomic Field Trauma Triage Criteria (steps 1 and 2) as defined by the Centers for Disease Control.</w:t>
            </w:r>
          </w:p>
          <w:p w14:paraId="06883CCD" w14:textId="77777777" w:rsidR="009F1012" w:rsidRPr="00376959" w:rsidRDefault="009F1012" w:rsidP="006F5FFD">
            <w:pPr>
              <w:pStyle w:val="TableEntry"/>
              <w:ind w:left="0"/>
            </w:pPr>
          </w:p>
        </w:tc>
      </w:tr>
      <w:tr w:rsidR="009F1012" w:rsidRPr="00376959" w14:paraId="40E332E3" w14:textId="77777777" w:rsidTr="009F1012">
        <w:trPr>
          <w:cantSplit/>
        </w:trPr>
        <w:tc>
          <w:tcPr>
            <w:tcW w:w="2518" w:type="dxa"/>
            <w:tcMar>
              <w:left w:w="40" w:type="dxa"/>
              <w:right w:w="40" w:type="dxa"/>
            </w:tcMar>
          </w:tcPr>
          <w:p w14:paraId="62854105" w14:textId="77777777" w:rsidR="009F1012" w:rsidRPr="00376959" w:rsidRDefault="009F1012" w:rsidP="006F5FFD">
            <w:pPr>
              <w:pStyle w:val="TableEntry"/>
              <w:ind w:left="0"/>
            </w:pPr>
            <w:r w:rsidRPr="006C5BB7">
              <w:t>Vehicular, Pedestrian, or Other Injury Risk Factor</w:t>
            </w:r>
          </w:p>
        </w:tc>
        <w:tc>
          <w:tcPr>
            <w:tcW w:w="7290" w:type="dxa"/>
            <w:tcMar>
              <w:left w:w="40" w:type="dxa"/>
              <w:right w:w="40" w:type="dxa"/>
            </w:tcMar>
          </w:tcPr>
          <w:p w14:paraId="5EF29771" w14:textId="77777777" w:rsidR="009F1012" w:rsidRPr="006C5BB7" w:rsidRDefault="009F1012" w:rsidP="006F5FFD">
            <w:pPr>
              <w:spacing w:before="0"/>
              <w:rPr>
                <w:sz w:val="18"/>
              </w:rPr>
            </w:pPr>
            <w:r w:rsidRPr="006C5BB7">
              <w:rPr>
                <w:sz w:val="18"/>
              </w:rPr>
              <w:t>Mechanism and Special Considerations Field Trauma Triage Criteria (steps 3 and 4) as defined by the Centers for Disease Control.</w:t>
            </w:r>
          </w:p>
          <w:p w14:paraId="1BA8BB32" w14:textId="77777777" w:rsidR="009F1012" w:rsidRPr="00376959" w:rsidRDefault="009F1012" w:rsidP="006F5FFD">
            <w:pPr>
              <w:pStyle w:val="TableEntry"/>
              <w:ind w:left="0"/>
            </w:pPr>
          </w:p>
        </w:tc>
      </w:tr>
      <w:tr w:rsidR="009F1012" w:rsidRPr="00376959" w14:paraId="39C1E7A2" w14:textId="77777777" w:rsidTr="009F1012">
        <w:trPr>
          <w:cantSplit/>
        </w:trPr>
        <w:tc>
          <w:tcPr>
            <w:tcW w:w="2518" w:type="dxa"/>
            <w:tcMar>
              <w:left w:w="40" w:type="dxa"/>
              <w:right w:w="40" w:type="dxa"/>
            </w:tcMar>
          </w:tcPr>
          <w:p w14:paraId="6723FE1D" w14:textId="77777777" w:rsidR="009F1012" w:rsidRPr="00376959" w:rsidRDefault="009F1012" w:rsidP="006F5FFD">
            <w:pPr>
              <w:pStyle w:val="TableEntry"/>
              <w:ind w:left="0"/>
            </w:pPr>
            <w:r w:rsidRPr="006C5BB7">
              <w:t>Main Area of the Vehicle Impacted by the Collision</w:t>
            </w:r>
          </w:p>
        </w:tc>
        <w:tc>
          <w:tcPr>
            <w:tcW w:w="7290" w:type="dxa"/>
            <w:tcMar>
              <w:left w:w="40" w:type="dxa"/>
              <w:right w:w="40" w:type="dxa"/>
            </w:tcMar>
          </w:tcPr>
          <w:p w14:paraId="4F66EE10" w14:textId="77777777" w:rsidR="009F1012" w:rsidRPr="006C5BB7" w:rsidRDefault="009F1012" w:rsidP="006F5FFD">
            <w:pPr>
              <w:spacing w:before="0"/>
              <w:rPr>
                <w:sz w:val="18"/>
              </w:rPr>
            </w:pPr>
            <w:r w:rsidRPr="006C5BB7">
              <w:rPr>
                <w:sz w:val="18"/>
              </w:rPr>
              <w:t>The area or location of initial impact on the vehicle based on 12-point clock diagram.</w:t>
            </w:r>
          </w:p>
          <w:p w14:paraId="3AC7CBD5" w14:textId="77777777" w:rsidR="009F1012" w:rsidRPr="00376959" w:rsidRDefault="009F1012" w:rsidP="006F5FFD">
            <w:pPr>
              <w:pStyle w:val="TableEntry"/>
              <w:ind w:left="0"/>
            </w:pPr>
          </w:p>
        </w:tc>
      </w:tr>
      <w:tr w:rsidR="009F1012" w:rsidRPr="00376959" w14:paraId="19813B4E" w14:textId="77777777" w:rsidTr="009F1012">
        <w:trPr>
          <w:cantSplit/>
        </w:trPr>
        <w:tc>
          <w:tcPr>
            <w:tcW w:w="2518" w:type="dxa"/>
            <w:tcMar>
              <w:left w:w="40" w:type="dxa"/>
              <w:right w:w="40" w:type="dxa"/>
            </w:tcMar>
          </w:tcPr>
          <w:p w14:paraId="5EDFFBE1" w14:textId="77777777" w:rsidR="009F1012" w:rsidRPr="008C57BE" w:rsidRDefault="009F1012" w:rsidP="006F5FFD">
            <w:pPr>
              <w:pStyle w:val="TableEntry"/>
              <w:ind w:left="0"/>
            </w:pPr>
            <w:r w:rsidRPr="006C5BB7">
              <w:t>Location of Patient in Vehicle</w:t>
            </w:r>
          </w:p>
        </w:tc>
        <w:tc>
          <w:tcPr>
            <w:tcW w:w="7290" w:type="dxa"/>
            <w:tcMar>
              <w:left w:w="40" w:type="dxa"/>
              <w:right w:w="40" w:type="dxa"/>
            </w:tcMar>
          </w:tcPr>
          <w:p w14:paraId="2A008E58" w14:textId="77777777" w:rsidR="009F1012" w:rsidRPr="006C5BB7" w:rsidRDefault="009F1012" w:rsidP="006F5FFD">
            <w:pPr>
              <w:spacing w:before="0"/>
              <w:rPr>
                <w:sz w:val="18"/>
              </w:rPr>
            </w:pPr>
            <w:r w:rsidRPr="006C5BB7">
              <w:rPr>
                <w:sz w:val="18"/>
              </w:rPr>
              <w:t>The seat row location of the vehicle at the time of the crash with the front seat numbered as 1</w:t>
            </w:r>
          </w:p>
          <w:p w14:paraId="72619E9B" w14:textId="77777777" w:rsidR="009F1012" w:rsidRPr="008C57BE" w:rsidRDefault="009F1012" w:rsidP="006F5FFD">
            <w:pPr>
              <w:pStyle w:val="TableEntry"/>
              <w:ind w:left="0"/>
            </w:pPr>
          </w:p>
        </w:tc>
      </w:tr>
      <w:tr w:rsidR="009F1012" w:rsidRPr="00376959" w14:paraId="67586304" w14:textId="77777777" w:rsidTr="009F1012">
        <w:trPr>
          <w:cantSplit/>
        </w:trPr>
        <w:tc>
          <w:tcPr>
            <w:tcW w:w="2518" w:type="dxa"/>
            <w:tcMar>
              <w:left w:w="40" w:type="dxa"/>
              <w:right w:w="40" w:type="dxa"/>
            </w:tcMar>
          </w:tcPr>
          <w:p w14:paraId="0DCCCF25" w14:textId="77777777" w:rsidR="009F1012" w:rsidRPr="00376959" w:rsidRDefault="009F1012" w:rsidP="006F5FFD">
            <w:pPr>
              <w:pStyle w:val="TableEntry"/>
              <w:ind w:left="0"/>
            </w:pPr>
            <w:r w:rsidRPr="006C5BB7">
              <w:t>Use of Occupant Safety Equipment</w:t>
            </w:r>
          </w:p>
        </w:tc>
        <w:tc>
          <w:tcPr>
            <w:tcW w:w="7290" w:type="dxa"/>
            <w:tcMar>
              <w:left w:w="40" w:type="dxa"/>
              <w:right w:w="40" w:type="dxa"/>
            </w:tcMar>
          </w:tcPr>
          <w:p w14:paraId="4A94E16E" w14:textId="77777777" w:rsidR="009F1012" w:rsidRPr="006C5BB7" w:rsidRDefault="009F1012" w:rsidP="006F5FFD">
            <w:pPr>
              <w:spacing w:before="0"/>
              <w:rPr>
                <w:sz w:val="18"/>
              </w:rPr>
            </w:pPr>
            <w:r w:rsidRPr="006C5BB7">
              <w:rPr>
                <w:sz w:val="18"/>
              </w:rPr>
              <w:t>Safety equipment in use by the patient at the time of the injury</w:t>
            </w:r>
          </w:p>
          <w:p w14:paraId="4C99114D" w14:textId="77777777" w:rsidR="009F1012" w:rsidRPr="00376959" w:rsidRDefault="009F1012" w:rsidP="006F5FFD">
            <w:pPr>
              <w:pStyle w:val="TableEntry"/>
              <w:ind w:left="0"/>
            </w:pPr>
          </w:p>
        </w:tc>
      </w:tr>
      <w:tr w:rsidR="009F1012" w:rsidRPr="00376959" w14:paraId="38F9A3CC" w14:textId="77777777" w:rsidTr="009F1012">
        <w:trPr>
          <w:cantSplit/>
        </w:trPr>
        <w:tc>
          <w:tcPr>
            <w:tcW w:w="2518" w:type="dxa"/>
            <w:tcMar>
              <w:left w:w="40" w:type="dxa"/>
              <w:right w:w="40" w:type="dxa"/>
            </w:tcMar>
          </w:tcPr>
          <w:p w14:paraId="44DB7D8C" w14:textId="77777777" w:rsidR="009F1012" w:rsidRPr="006C5BB7" w:rsidRDefault="009F1012" w:rsidP="006F5FFD">
            <w:pPr>
              <w:pStyle w:val="TableEntry"/>
              <w:ind w:left="0"/>
            </w:pPr>
            <w:r w:rsidRPr="006C5BB7">
              <w:lastRenderedPageBreak/>
              <w:t>Airbag Deployment</w:t>
            </w:r>
          </w:p>
        </w:tc>
        <w:tc>
          <w:tcPr>
            <w:tcW w:w="7290" w:type="dxa"/>
            <w:tcMar>
              <w:left w:w="40" w:type="dxa"/>
              <w:right w:w="40" w:type="dxa"/>
            </w:tcMar>
          </w:tcPr>
          <w:p w14:paraId="3D9278C3" w14:textId="77777777" w:rsidR="009F1012" w:rsidRPr="006C5BB7" w:rsidRDefault="009F1012" w:rsidP="006F5FFD">
            <w:pPr>
              <w:pStyle w:val="TableEntry"/>
              <w:ind w:left="0"/>
            </w:pPr>
            <w:r w:rsidRPr="006C5BB7">
              <w:t>Indication of Airbag Deployment</w:t>
            </w:r>
          </w:p>
          <w:p w14:paraId="372F9B65" w14:textId="77777777" w:rsidR="009F1012" w:rsidRPr="00376959" w:rsidRDefault="009F1012" w:rsidP="006F5FFD">
            <w:pPr>
              <w:pStyle w:val="TableEntry"/>
              <w:ind w:left="0"/>
            </w:pPr>
          </w:p>
        </w:tc>
      </w:tr>
      <w:tr w:rsidR="009F1012" w:rsidRPr="00376959" w14:paraId="3DE4D927" w14:textId="77777777" w:rsidTr="009F1012">
        <w:trPr>
          <w:cantSplit/>
        </w:trPr>
        <w:tc>
          <w:tcPr>
            <w:tcW w:w="2518" w:type="dxa"/>
            <w:tcMar>
              <w:left w:w="40" w:type="dxa"/>
              <w:right w:w="40" w:type="dxa"/>
            </w:tcMar>
          </w:tcPr>
          <w:p w14:paraId="5C0D97A2" w14:textId="77777777" w:rsidR="009F1012" w:rsidRPr="006C5BB7" w:rsidRDefault="009F1012" w:rsidP="006F5FFD">
            <w:pPr>
              <w:pStyle w:val="TableEntry"/>
              <w:ind w:left="0"/>
            </w:pPr>
            <w:r w:rsidRPr="006C5BB7">
              <w:t>Height of Fall (feet)</w:t>
            </w:r>
          </w:p>
        </w:tc>
        <w:tc>
          <w:tcPr>
            <w:tcW w:w="7290" w:type="dxa"/>
            <w:tcMar>
              <w:left w:w="40" w:type="dxa"/>
              <w:right w:w="40" w:type="dxa"/>
            </w:tcMar>
          </w:tcPr>
          <w:p w14:paraId="7B071370" w14:textId="77777777" w:rsidR="009F1012" w:rsidRPr="006C5BB7" w:rsidRDefault="009F1012" w:rsidP="006F5FFD">
            <w:pPr>
              <w:pStyle w:val="TableEntry"/>
              <w:ind w:left="0"/>
            </w:pPr>
            <w:r w:rsidRPr="006C5BB7">
              <w:t>The distance in feet the patient fell, measured from the lowest point of the patient to the ground</w:t>
            </w:r>
          </w:p>
          <w:p w14:paraId="5981ACF7" w14:textId="77777777" w:rsidR="009F1012" w:rsidRPr="00376959" w:rsidRDefault="009F1012" w:rsidP="006F5FFD">
            <w:pPr>
              <w:pStyle w:val="TableEntry"/>
              <w:ind w:left="0"/>
            </w:pPr>
          </w:p>
        </w:tc>
      </w:tr>
      <w:tr w:rsidR="009F1012" w:rsidRPr="00376959" w14:paraId="1F574C1D" w14:textId="77777777" w:rsidTr="009F1012">
        <w:trPr>
          <w:cantSplit/>
        </w:trPr>
        <w:tc>
          <w:tcPr>
            <w:tcW w:w="2518" w:type="dxa"/>
            <w:tcMar>
              <w:left w:w="40" w:type="dxa"/>
              <w:right w:w="40" w:type="dxa"/>
            </w:tcMar>
          </w:tcPr>
          <w:p w14:paraId="0F6B9326" w14:textId="77777777" w:rsidR="009F1012" w:rsidRPr="006C5BB7" w:rsidRDefault="009F1012" w:rsidP="006F5FFD">
            <w:pPr>
              <w:pStyle w:val="TableEntry"/>
              <w:ind w:left="0"/>
            </w:pPr>
            <w:r w:rsidRPr="006C5BB7">
              <w:t>OSHA Personal Protective Equipment Used</w:t>
            </w:r>
          </w:p>
        </w:tc>
        <w:tc>
          <w:tcPr>
            <w:tcW w:w="7290" w:type="dxa"/>
            <w:tcMar>
              <w:left w:w="40" w:type="dxa"/>
              <w:right w:w="40" w:type="dxa"/>
            </w:tcMar>
          </w:tcPr>
          <w:p w14:paraId="3D779F1C" w14:textId="77777777" w:rsidR="009F1012" w:rsidRPr="006C5BB7" w:rsidRDefault="009F1012" w:rsidP="006F5FFD">
            <w:pPr>
              <w:pStyle w:val="TableEntry"/>
              <w:ind w:left="0"/>
            </w:pPr>
            <w:r w:rsidRPr="006C5BB7">
              <w:t>Documentation of the use of OSHA required protective equipment used by the patient at the time of injury.</w:t>
            </w:r>
          </w:p>
          <w:p w14:paraId="311FC0B3" w14:textId="77777777" w:rsidR="009F1012" w:rsidRPr="00376959" w:rsidRDefault="009F1012" w:rsidP="006F5FFD">
            <w:pPr>
              <w:pStyle w:val="TableEntry"/>
              <w:ind w:left="0"/>
            </w:pPr>
          </w:p>
        </w:tc>
      </w:tr>
      <w:tr w:rsidR="009F1012" w:rsidRPr="00376959" w14:paraId="71EE0DC8" w14:textId="77777777" w:rsidTr="009F1012">
        <w:trPr>
          <w:cantSplit/>
        </w:trPr>
        <w:tc>
          <w:tcPr>
            <w:tcW w:w="2518" w:type="dxa"/>
            <w:tcMar>
              <w:left w:w="40" w:type="dxa"/>
              <w:right w:w="40" w:type="dxa"/>
            </w:tcMar>
          </w:tcPr>
          <w:p w14:paraId="730FC7ED" w14:textId="77777777" w:rsidR="009F1012" w:rsidRPr="006C5BB7" w:rsidRDefault="009F1012" w:rsidP="006F5FFD">
            <w:pPr>
              <w:pStyle w:val="TableEntry"/>
              <w:ind w:left="0"/>
            </w:pPr>
            <w:r w:rsidRPr="006C5BB7">
              <w:t>ACN System/Company Providing ACN Data</w:t>
            </w:r>
          </w:p>
        </w:tc>
        <w:tc>
          <w:tcPr>
            <w:tcW w:w="7290" w:type="dxa"/>
            <w:tcMar>
              <w:left w:w="40" w:type="dxa"/>
              <w:right w:w="40" w:type="dxa"/>
            </w:tcMar>
          </w:tcPr>
          <w:p w14:paraId="2E3C1157" w14:textId="77777777" w:rsidR="009F1012" w:rsidRPr="006C5BB7" w:rsidRDefault="009F1012" w:rsidP="006F5FFD">
            <w:pPr>
              <w:pStyle w:val="TableEntry"/>
              <w:ind w:left="0"/>
            </w:pPr>
            <w:r w:rsidRPr="006C5BB7">
              <w:t>The agency providing the Automated Collision Notification (ACN) Data.</w:t>
            </w:r>
          </w:p>
          <w:p w14:paraId="51720A00" w14:textId="77777777" w:rsidR="009F1012" w:rsidRPr="00376959" w:rsidRDefault="009F1012" w:rsidP="006F5FFD">
            <w:pPr>
              <w:pStyle w:val="TableEntry"/>
              <w:ind w:left="0"/>
            </w:pPr>
          </w:p>
        </w:tc>
      </w:tr>
      <w:tr w:rsidR="009F1012" w:rsidRPr="00376959" w14:paraId="16A1D961" w14:textId="77777777" w:rsidTr="009F1012">
        <w:trPr>
          <w:cantSplit/>
        </w:trPr>
        <w:tc>
          <w:tcPr>
            <w:tcW w:w="2518" w:type="dxa"/>
            <w:tcMar>
              <w:left w:w="40" w:type="dxa"/>
              <w:right w:w="40" w:type="dxa"/>
            </w:tcMar>
          </w:tcPr>
          <w:p w14:paraId="5493AC63" w14:textId="77777777" w:rsidR="009F1012" w:rsidRPr="006C5BB7" w:rsidRDefault="009F1012" w:rsidP="006F5FFD">
            <w:pPr>
              <w:pStyle w:val="TableEntry"/>
              <w:ind w:left="0"/>
            </w:pPr>
            <w:r w:rsidRPr="006C5BB7">
              <w:t>ACN Incident ID</w:t>
            </w:r>
          </w:p>
        </w:tc>
        <w:tc>
          <w:tcPr>
            <w:tcW w:w="7290" w:type="dxa"/>
            <w:tcMar>
              <w:left w:w="40" w:type="dxa"/>
              <w:right w:w="40" w:type="dxa"/>
            </w:tcMar>
          </w:tcPr>
          <w:p w14:paraId="05B33DC8" w14:textId="77777777" w:rsidR="009F1012" w:rsidRPr="006C5BB7" w:rsidRDefault="009F1012" w:rsidP="006F5FFD">
            <w:pPr>
              <w:pStyle w:val="TableEntry"/>
              <w:ind w:left="0"/>
            </w:pPr>
            <w:r w:rsidRPr="006C5BB7">
              <w:t>The Automated Collision Notification Incident ID.</w:t>
            </w:r>
          </w:p>
          <w:p w14:paraId="4855C83F" w14:textId="77777777" w:rsidR="009F1012" w:rsidRPr="00376959" w:rsidRDefault="009F1012" w:rsidP="006F5FFD">
            <w:pPr>
              <w:pStyle w:val="TableEntry"/>
              <w:ind w:left="0"/>
            </w:pPr>
          </w:p>
        </w:tc>
      </w:tr>
      <w:tr w:rsidR="009F1012" w:rsidRPr="00376959" w14:paraId="04D72EBB" w14:textId="77777777" w:rsidTr="009F1012">
        <w:trPr>
          <w:cantSplit/>
        </w:trPr>
        <w:tc>
          <w:tcPr>
            <w:tcW w:w="2518" w:type="dxa"/>
            <w:tcMar>
              <w:left w:w="40" w:type="dxa"/>
              <w:right w:w="40" w:type="dxa"/>
            </w:tcMar>
          </w:tcPr>
          <w:p w14:paraId="5A1D1263" w14:textId="77777777" w:rsidR="009F1012" w:rsidRPr="006C5BB7" w:rsidRDefault="009F1012" w:rsidP="006F5FFD">
            <w:pPr>
              <w:pStyle w:val="TableEntry"/>
              <w:ind w:left="0"/>
            </w:pPr>
            <w:r w:rsidRPr="006C5BB7">
              <w:t>ACN Call Back Phone Number</w:t>
            </w:r>
          </w:p>
        </w:tc>
        <w:tc>
          <w:tcPr>
            <w:tcW w:w="7290" w:type="dxa"/>
            <w:tcMar>
              <w:left w:w="40" w:type="dxa"/>
              <w:right w:w="40" w:type="dxa"/>
            </w:tcMar>
          </w:tcPr>
          <w:p w14:paraId="5A37F86B" w14:textId="77777777" w:rsidR="009F1012" w:rsidRPr="006C5BB7" w:rsidRDefault="009F1012" w:rsidP="006F5FFD">
            <w:pPr>
              <w:pStyle w:val="TableEntry"/>
              <w:ind w:left="0"/>
            </w:pPr>
            <w:r w:rsidRPr="006C5BB7">
              <w:t>The Automated Collision Notification Call Back Phone Number (US Only).</w:t>
            </w:r>
          </w:p>
          <w:p w14:paraId="30421995" w14:textId="77777777" w:rsidR="009F1012" w:rsidRPr="00376959" w:rsidRDefault="009F1012" w:rsidP="006F5FFD">
            <w:pPr>
              <w:pStyle w:val="TableEntry"/>
              <w:ind w:left="0"/>
            </w:pPr>
          </w:p>
        </w:tc>
      </w:tr>
      <w:tr w:rsidR="009F1012" w:rsidRPr="00376959" w14:paraId="2711AFD0" w14:textId="77777777" w:rsidTr="009F1012">
        <w:trPr>
          <w:cantSplit/>
        </w:trPr>
        <w:tc>
          <w:tcPr>
            <w:tcW w:w="2518" w:type="dxa"/>
            <w:tcMar>
              <w:left w:w="40" w:type="dxa"/>
              <w:right w:w="40" w:type="dxa"/>
            </w:tcMar>
          </w:tcPr>
          <w:p w14:paraId="4E2864C5" w14:textId="77777777" w:rsidR="009F1012" w:rsidRPr="006C5BB7" w:rsidRDefault="009F1012" w:rsidP="006F5FFD">
            <w:pPr>
              <w:pStyle w:val="TableEntry"/>
              <w:ind w:left="0"/>
            </w:pPr>
            <w:r w:rsidRPr="006C5BB7">
              <w:t>Date/Time of ACN Incident</w:t>
            </w:r>
          </w:p>
        </w:tc>
        <w:tc>
          <w:tcPr>
            <w:tcW w:w="7290" w:type="dxa"/>
            <w:tcMar>
              <w:left w:w="40" w:type="dxa"/>
              <w:right w:w="40" w:type="dxa"/>
            </w:tcMar>
          </w:tcPr>
          <w:p w14:paraId="0095EBE6" w14:textId="77777777" w:rsidR="009F1012" w:rsidRPr="006C5BB7" w:rsidRDefault="009F1012" w:rsidP="006F5FFD">
            <w:pPr>
              <w:pStyle w:val="TableEntry"/>
              <w:ind w:left="0"/>
            </w:pPr>
            <w:r w:rsidRPr="006C5BB7">
              <w:t>The Automated Collision Notification Incident Date and Time.</w:t>
            </w:r>
          </w:p>
          <w:p w14:paraId="12878264" w14:textId="77777777" w:rsidR="009F1012" w:rsidRPr="00376959" w:rsidRDefault="009F1012" w:rsidP="006F5FFD">
            <w:pPr>
              <w:pStyle w:val="TableEntry"/>
              <w:ind w:left="0"/>
            </w:pPr>
          </w:p>
        </w:tc>
      </w:tr>
      <w:tr w:rsidR="009F1012" w:rsidRPr="00376959" w14:paraId="103B7D24" w14:textId="77777777" w:rsidTr="009F1012">
        <w:trPr>
          <w:cantSplit/>
        </w:trPr>
        <w:tc>
          <w:tcPr>
            <w:tcW w:w="2518" w:type="dxa"/>
            <w:tcMar>
              <w:left w:w="40" w:type="dxa"/>
              <w:right w:w="40" w:type="dxa"/>
            </w:tcMar>
          </w:tcPr>
          <w:p w14:paraId="6C927555" w14:textId="77777777" w:rsidR="009F1012" w:rsidRPr="006C5BB7" w:rsidRDefault="009F1012" w:rsidP="006F5FFD">
            <w:pPr>
              <w:pStyle w:val="TableEntry"/>
              <w:ind w:left="0"/>
            </w:pPr>
            <w:r w:rsidRPr="006C5BB7">
              <w:t>ACN Incident Location</w:t>
            </w:r>
          </w:p>
        </w:tc>
        <w:tc>
          <w:tcPr>
            <w:tcW w:w="7290" w:type="dxa"/>
            <w:tcMar>
              <w:left w:w="40" w:type="dxa"/>
              <w:right w:w="40" w:type="dxa"/>
            </w:tcMar>
          </w:tcPr>
          <w:p w14:paraId="66374707" w14:textId="77777777" w:rsidR="009F1012" w:rsidRPr="006C5BB7" w:rsidRDefault="009F1012" w:rsidP="006F5FFD">
            <w:pPr>
              <w:pStyle w:val="TableEntry"/>
              <w:ind w:left="0"/>
            </w:pPr>
            <w:r w:rsidRPr="006C5BB7">
              <w:t>The Automated Collision Notification GPS Location.</w:t>
            </w:r>
          </w:p>
          <w:p w14:paraId="71ACC04A" w14:textId="77777777" w:rsidR="009F1012" w:rsidRPr="00376959" w:rsidRDefault="009F1012" w:rsidP="006F5FFD">
            <w:pPr>
              <w:pStyle w:val="TableEntry"/>
              <w:ind w:left="0"/>
            </w:pPr>
          </w:p>
        </w:tc>
      </w:tr>
      <w:tr w:rsidR="009F1012" w:rsidRPr="00376959" w14:paraId="5A5207EC" w14:textId="77777777" w:rsidTr="009F1012">
        <w:trPr>
          <w:cantSplit/>
        </w:trPr>
        <w:tc>
          <w:tcPr>
            <w:tcW w:w="2518" w:type="dxa"/>
            <w:tcMar>
              <w:left w:w="40" w:type="dxa"/>
              <w:right w:w="40" w:type="dxa"/>
            </w:tcMar>
          </w:tcPr>
          <w:p w14:paraId="553C7ABC" w14:textId="77777777" w:rsidR="009F1012" w:rsidRPr="006C5BB7" w:rsidRDefault="009F1012" w:rsidP="006F5FFD">
            <w:pPr>
              <w:pStyle w:val="TableEntry"/>
              <w:ind w:left="0"/>
            </w:pPr>
            <w:r w:rsidRPr="006C5BB7">
              <w:t>ACN Incident Vehicle Body Type</w:t>
            </w:r>
          </w:p>
        </w:tc>
        <w:tc>
          <w:tcPr>
            <w:tcW w:w="7290" w:type="dxa"/>
            <w:tcMar>
              <w:left w:w="40" w:type="dxa"/>
              <w:right w:w="40" w:type="dxa"/>
            </w:tcMar>
          </w:tcPr>
          <w:p w14:paraId="7C6DA70C" w14:textId="77777777" w:rsidR="009F1012" w:rsidRPr="006C5BB7" w:rsidRDefault="009F1012" w:rsidP="006F5FFD">
            <w:pPr>
              <w:pStyle w:val="TableEntry"/>
              <w:ind w:left="0"/>
            </w:pPr>
            <w:r w:rsidRPr="006C5BB7">
              <w:t>The Automated Collision Notification Vehicle Body Type.</w:t>
            </w:r>
          </w:p>
          <w:p w14:paraId="15AE64FB" w14:textId="77777777" w:rsidR="009F1012" w:rsidRPr="00376959" w:rsidRDefault="009F1012" w:rsidP="006F5FFD">
            <w:pPr>
              <w:pStyle w:val="TableEntry"/>
              <w:ind w:left="0"/>
            </w:pPr>
          </w:p>
        </w:tc>
      </w:tr>
      <w:tr w:rsidR="009F1012" w:rsidRPr="00376959" w14:paraId="629401BD" w14:textId="77777777" w:rsidTr="009F1012">
        <w:trPr>
          <w:cantSplit/>
        </w:trPr>
        <w:tc>
          <w:tcPr>
            <w:tcW w:w="2518" w:type="dxa"/>
            <w:tcMar>
              <w:left w:w="40" w:type="dxa"/>
              <w:right w:w="40" w:type="dxa"/>
            </w:tcMar>
          </w:tcPr>
          <w:p w14:paraId="1806C905" w14:textId="77777777" w:rsidR="009F1012" w:rsidRPr="006C5BB7" w:rsidRDefault="009F1012" w:rsidP="006F5FFD">
            <w:pPr>
              <w:pStyle w:val="TableEntry"/>
              <w:ind w:left="0"/>
            </w:pPr>
            <w:r w:rsidRPr="006C5BB7">
              <w:t>ACN Incident Vehicle Manufacturer</w:t>
            </w:r>
          </w:p>
        </w:tc>
        <w:tc>
          <w:tcPr>
            <w:tcW w:w="7290" w:type="dxa"/>
            <w:tcMar>
              <w:left w:w="40" w:type="dxa"/>
              <w:right w:w="40" w:type="dxa"/>
            </w:tcMar>
          </w:tcPr>
          <w:p w14:paraId="140AA772" w14:textId="77777777" w:rsidR="009F1012" w:rsidRPr="006C5BB7" w:rsidRDefault="009F1012" w:rsidP="006F5FFD">
            <w:pPr>
              <w:pStyle w:val="TableEntry"/>
              <w:ind w:left="0"/>
            </w:pPr>
            <w:r w:rsidRPr="006C5BB7">
              <w:t>The Automated Collision Notification Vehicle Manufacturer (e.g., General Motors, Ford, BMW, etc.).</w:t>
            </w:r>
          </w:p>
          <w:p w14:paraId="77C6851F" w14:textId="77777777" w:rsidR="009F1012" w:rsidRPr="00376959" w:rsidRDefault="009F1012" w:rsidP="006F5FFD">
            <w:pPr>
              <w:pStyle w:val="TableEntry"/>
              <w:ind w:left="0"/>
            </w:pPr>
          </w:p>
        </w:tc>
      </w:tr>
      <w:tr w:rsidR="009F1012" w:rsidRPr="00376959" w14:paraId="608C36C3" w14:textId="77777777" w:rsidTr="009F1012">
        <w:trPr>
          <w:cantSplit/>
        </w:trPr>
        <w:tc>
          <w:tcPr>
            <w:tcW w:w="2518" w:type="dxa"/>
            <w:tcMar>
              <w:left w:w="40" w:type="dxa"/>
              <w:right w:w="40" w:type="dxa"/>
            </w:tcMar>
          </w:tcPr>
          <w:p w14:paraId="6313ADB0" w14:textId="77777777" w:rsidR="009F1012" w:rsidRPr="006C5BB7" w:rsidRDefault="009F1012" w:rsidP="006F5FFD">
            <w:pPr>
              <w:pStyle w:val="TableEntry"/>
              <w:ind w:left="0"/>
            </w:pPr>
            <w:r w:rsidRPr="006C5BB7">
              <w:t>ACN Incident Vehicle Make</w:t>
            </w:r>
          </w:p>
        </w:tc>
        <w:tc>
          <w:tcPr>
            <w:tcW w:w="7290" w:type="dxa"/>
            <w:tcMar>
              <w:left w:w="40" w:type="dxa"/>
              <w:right w:w="40" w:type="dxa"/>
            </w:tcMar>
          </w:tcPr>
          <w:p w14:paraId="5110676C" w14:textId="77777777" w:rsidR="009F1012" w:rsidRPr="006C5BB7" w:rsidRDefault="009F1012" w:rsidP="006F5FFD">
            <w:pPr>
              <w:pStyle w:val="TableEntry"/>
              <w:ind w:left="0"/>
            </w:pPr>
            <w:r w:rsidRPr="006C5BB7">
              <w:t>The Automated Collision Notification Vehicle Make (e.g., Cadillac, Ford, BMW, etc.).</w:t>
            </w:r>
          </w:p>
          <w:p w14:paraId="7D5C7C50" w14:textId="77777777" w:rsidR="009F1012" w:rsidRPr="00376959" w:rsidRDefault="009F1012" w:rsidP="006F5FFD">
            <w:pPr>
              <w:pStyle w:val="TableEntry"/>
              <w:ind w:left="0"/>
            </w:pPr>
          </w:p>
        </w:tc>
      </w:tr>
      <w:tr w:rsidR="009F1012" w:rsidRPr="00376959" w14:paraId="2A8130F4" w14:textId="77777777" w:rsidTr="009F1012">
        <w:trPr>
          <w:cantSplit/>
        </w:trPr>
        <w:tc>
          <w:tcPr>
            <w:tcW w:w="2518" w:type="dxa"/>
            <w:tcMar>
              <w:left w:w="40" w:type="dxa"/>
              <w:right w:w="40" w:type="dxa"/>
            </w:tcMar>
          </w:tcPr>
          <w:p w14:paraId="7E1DCE46" w14:textId="77777777" w:rsidR="009F1012" w:rsidRPr="006C5BB7" w:rsidRDefault="009F1012" w:rsidP="006F5FFD">
            <w:pPr>
              <w:pStyle w:val="TableEntry"/>
              <w:ind w:left="0"/>
            </w:pPr>
            <w:r w:rsidRPr="006C5BB7">
              <w:t>ACN Incident Vehicle Model</w:t>
            </w:r>
          </w:p>
        </w:tc>
        <w:tc>
          <w:tcPr>
            <w:tcW w:w="7290" w:type="dxa"/>
            <w:tcMar>
              <w:left w:w="40" w:type="dxa"/>
              <w:right w:w="40" w:type="dxa"/>
            </w:tcMar>
          </w:tcPr>
          <w:p w14:paraId="6DDA4765" w14:textId="77777777" w:rsidR="009F1012" w:rsidRPr="006C5BB7" w:rsidRDefault="009F1012" w:rsidP="006F5FFD">
            <w:pPr>
              <w:pStyle w:val="TableEntry"/>
              <w:ind w:left="0"/>
            </w:pPr>
            <w:r w:rsidRPr="006C5BB7">
              <w:t>The Automated Collision Notification Vehicle Model (e.g., Escalade, Taurus, X6M, etc.).</w:t>
            </w:r>
          </w:p>
          <w:p w14:paraId="69F1DA56" w14:textId="77777777" w:rsidR="009F1012" w:rsidRPr="00376959" w:rsidRDefault="009F1012" w:rsidP="006F5FFD">
            <w:pPr>
              <w:pStyle w:val="TableEntry"/>
              <w:ind w:left="0"/>
            </w:pPr>
          </w:p>
        </w:tc>
      </w:tr>
      <w:tr w:rsidR="009F1012" w:rsidRPr="00376959" w14:paraId="4F237108" w14:textId="77777777" w:rsidTr="009F1012">
        <w:trPr>
          <w:cantSplit/>
        </w:trPr>
        <w:tc>
          <w:tcPr>
            <w:tcW w:w="2518" w:type="dxa"/>
            <w:tcMar>
              <w:left w:w="40" w:type="dxa"/>
              <w:right w:w="40" w:type="dxa"/>
            </w:tcMar>
          </w:tcPr>
          <w:p w14:paraId="393FD815" w14:textId="77777777" w:rsidR="009F1012" w:rsidRPr="006C5BB7" w:rsidRDefault="009F1012" w:rsidP="006F5FFD">
            <w:pPr>
              <w:pStyle w:val="TableEntry"/>
              <w:ind w:left="0"/>
            </w:pPr>
            <w:r w:rsidRPr="006C5BB7">
              <w:t>ACN Incident Vehicle Model Year</w:t>
            </w:r>
          </w:p>
        </w:tc>
        <w:tc>
          <w:tcPr>
            <w:tcW w:w="7290" w:type="dxa"/>
            <w:tcMar>
              <w:left w:w="40" w:type="dxa"/>
              <w:right w:w="40" w:type="dxa"/>
            </w:tcMar>
          </w:tcPr>
          <w:p w14:paraId="4F223E4F" w14:textId="77777777" w:rsidR="009F1012" w:rsidRPr="006C5BB7" w:rsidRDefault="009F1012" w:rsidP="006F5FFD">
            <w:pPr>
              <w:pStyle w:val="TableEntry"/>
              <w:ind w:left="0"/>
            </w:pPr>
            <w:r w:rsidRPr="006C5BB7">
              <w:t>The Automated Collision Notification Vehicle Model Year (e.g., 2010).</w:t>
            </w:r>
          </w:p>
          <w:p w14:paraId="6FBD2FDE" w14:textId="77777777" w:rsidR="009F1012" w:rsidRPr="00376959" w:rsidRDefault="009F1012" w:rsidP="006F5FFD">
            <w:pPr>
              <w:pStyle w:val="TableEntry"/>
              <w:ind w:left="0"/>
            </w:pPr>
          </w:p>
        </w:tc>
      </w:tr>
      <w:tr w:rsidR="009F1012" w:rsidRPr="00376959" w14:paraId="4B797B8F" w14:textId="77777777" w:rsidTr="009F1012">
        <w:trPr>
          <w:cantSplit/>
        </w:trPr>
        <w:tc>
          <w:tcPr>
            <w:tcW w:w="2518" w:type="dxa"/>
            <w:tcMar>
              <w:left w:w="40" w:type="dxa"/>
              <w:right w:w="40" w:type="dxa"/>
            </w:tcMar>
          </w:tcPr>
          <w:p w14:paraId="1DB41A1F" w14:textId="77777777" w:rsidR="009F1012" w:rsidRPr="006C5BB7" w:rsidRDefault="009F1012" w:rsidP="006F5FFD">
            <w:pPr>
              <w:pStyle w:val="TableEntry"/>
              <w:ind w:left="0"/>
            </w:pPr>
            <w:r w:rsidRPr="006C5BB7">
              <w:t>ACN Incident Multiple Impacts</w:t>
            </w:r>
          </w:p>
        </w:tc>
        <w:tc>
          <w:tcPr>
            <w:tcW w:w="7290" w:type="dxa"/>
            <w:tcMar>
              <w:left w:w="40" w:type="dxa"/>
              <w:right w:w="40" w:type="dxa"/>
            </w:tcMar>
          </w:tcPr>
          <w:p w14:paraId="773D6179" w14:textId="77777777" w:rsidR="009F1012" w:rsidRPr="006C5BB7" w:rsidRDefault="009F1012" w:rsidP="006F5FFD">
            <w:pPr>
              <w:pStyle w:val="TableEntry"/>
              <w:ind w:left="0"/>
            </w:pPr>
            <w:r w:rsidRPr="006C5BB7">
              <w:t>The Automated Collision Notification Indication of Multiple Impacts associated with the collision.</w:t>
            </w:r>
          </w:p>
          <w:p w14:paraId="08D15D5D" w14:textId="77777777" w:rsidR="009F1012" w:rsidRPr="00376959" w:rsidRDefault="009F1012" w:rsidP="006F5FFD">
            <w:pPr>
              <w:pStyle w:val="TableEntry"/>
              <w:ind w:left="0"/>
            </w:pPr>
          </w:p>
        </w:tc>
      </w:tr>
      <w:tr w:rsidR="009F1012" w:rsidRPr="00376959" w14:paraId="00629928" w14:textId="77777777" w:rsidTr="009F1012">
        <w:trPr>
          <w:cantSplit/>
        </w:trPr>
        <w:tc>
          <w:tcPr>
            <w:tcW w:w="2518" w:type="dxa"/>
            <w:tcMar>
              <w:left w:w="40" w:type="dxa"/>
              <w:right w:w="40" w:type="dxa"/>
            </w:tcMar>
          </w:tcPr>
          <w:p w14:paraId="0E86046E" w14:textId="77777777" w:rsidR="009F1012" w:rsidRPr="006C5BB7" w:rsidRDefault="009F1012" w:rsidP="006F5FFD">
            <w:pPr>
              <w:pStyle w:val="TableEntry"/>
              <w:ind w:left="0"/>
            </w:pPr>
            <w:r w:rsidRPr="006C5BB7">
              <w:t>ACN Incident Delta Velocity</w:t>
            </w:r>
          </w:p>
        </w:tc>
        <w:tc>
          <w:tcPr>
            <w:tcW w:w="7290" w:type="dxa"/>
            <w:tcMar>
              <w:left w:w="40" w:type="dxa"/>
              <w:right w:w="40" w:type="dxa"/>
            </w:tcMar>
          </w:tcPr>
          <w:p w14:paraId="46972CC5" w14:textId="77777777" w:rsidR="009F1012" w:rsidRPr="006C5BB7" w:rsidRDefault="009F1012" w:rsidP="006F5FFD">
            <w:pPr>
              <w:pStyle w:val="TableEntry"/>
              <w:ind w:left="0"/>
            </w:pPr>
            <w:r w:rsidRPr="006C5BB7">
              <w:t>The Automated Collision Notification Delta Velocity (Delta V) force associated with the crash.</w:t>
            </w:r>
          </w:p>
          <w:p w14:paraId="309D56FD" w14:textId="77777777" w:rsidR="009F1012" w:rsidRPr="00376959" w:rsidRDefault="009F1012" w:rsidP="006F5FFD">
            <w:pPr>
              <w:pStyle w:val="TableEntry"/>
              <w:ind w:left="0"/>
            </w:pPr>
          </w:p>
        </w:tc>
      </w:tr>
      <w:tr w:rsidR="009F1012" w:rsidRPr="00376959" w14:paraId="780B3DAF" w14:textId="77777777" w:rsidTr="009F1012">
        <w:trPr>
          <w:cantSplit/>
        </w:trPr>
        <w:tc>
          <w:tcPr>
            <w:tcW w:w="2518" w:type="dxa"/>
            <w:tcMar>
              <w:left w:w="40" w:type="dxa"/>
              <w:right w:w="40" w:type="dxa"/>
            </w:tcMar>
          </w:tcPr>
          <w:p w14:paraId="619A33AC" w14:textId="77777777" w:rsidR="009F1012" w:rsidRPr="006C5BB7" w:rsidRDefault="009F1012" w:rsidP="006F5FFD">
            <w:pPr>
              <w:pStyle w:val="TableEntry"/>
              <w:ind w:left="0"/>
            </w:pPr>
            <w:r w:rsidRPr="006C5BB7">
              <w:t>ACN High Probability of Injury</w:t>
            </w:r>
          </w:p>
        </w:tc>
        <w:tc>
          <w:tcPr>
            <w:tcW w:w="7290" w:type="dxa"/>
            <w:tcMar>
              <w:left w:w="40" w:type="dxa"/>
              <w:right w:w="40" w:type="dxa"/>
            </w:tcMar>
          </w:tcPr>
          <w:p w14:paraId="79D35301" w14:textId="77777777" w:rsidR="009F1012" w:rsidRPr="006C5BB7" w:rsidRDefault="009F1012" w:rsidP="006F5FFD">
            <w:pPr>
              <w:pStyle w:val="TableEntry"/>
              <w:ind w:left="0"/>
            </w:pPr>
            <w:r w:rsidRPr="006C5BB7">
              <w:t>The Automated Collision Notification of the High Probability of Injury.</w:t>
            </w:r>
          </w:p>
          <w:p w14:paraId="3B244CD1" w14:textId="77777777" w:rsidR="009F1012" w:rsidRPr="00376959" w:rsidRDefault="009F1012" w:rsidP="006F5FFD">
            <w:pPr>
              <w:pStyle w:val="TableEntry"/>
              <w:ind w:left="0"/>
            </w:pPr>
          </w:p>
        </w:tc>
      </w:tr>
      <w:tr w:rsidR="009F1012" w:rsidRPr="00376959" w14:paraId="1EA58D0E" w14:textId="77777777" w:rsidTr="009F1012">
        <w:trPr>
          <w:cantSplit/>
        </w:trPr>
        <w:tc>
          <w:tcPr>
            <w:tcW w:w="2518" w:type="dxa"/>
            <w:tcMar>
              <w:left w:w="40" w:type="dxa"/>
              <w:right w:w="40" w:type="dxa"/>
            </w:tcMar>
          </w:tcPr>
          <w:p w14:paraId="624A4F4B" w14:textId="77777777" w:rsidR="009F1012" w:rsidRPr="006C5BB7" w:rsidRDefault="009F1012" w:rsidP="006F5FFD">
            <w:pPr>
              <w:pStyle w:val="TableEntry"/>
              <w:ind w:left="0"/>
            </w:pPr>
            <w:r w:rsidRPr="006C5BB7">
              <w:t>ACN Incident PDOF</w:t>
            </w:r>
          </w:p>
        </w:tc>
        <w:tc>
          <w:tcPr>
            <w:tcW w:w="7290" w:type="dxa"/>
            <w:tcMar>
              <w:left w:w="40" w:type="dxa"/>
              <w:right w:w="40" w:type="dxa"/>
            </w:tcMar>
          </w:tcPr>
          <w:p w14:paraId="791E986D" w14:textId="77777777" w:rsidR="009F1012" w:rsidRPr="006C5BB7" w:rsidRDefault="009F1012" w:rsidP="006F5FFD">
            <w:pPr>
              <w:pStyle w:val="TableEntry"/>
              <w:ind w:left="0"/>
            </w:pPr>
            <w:r w:rsidRPr="006C5BB7">
              <w:t>The Automated Collision Notification Principal Direction of Force (PDOF).</w:t>
            </w:r>
          </w:p>
          <w:p w14:paraId="25CA85EF" w14:textId="77777777" w:rsidR="009F1012" w:rsidRPr="006C5BB7" w:rsidRDefault="009F1012" w:rsidP="006F5FFD">
            <w:pPr>
              <w:pStyle w:val="TableEntry"/>
              <w:ind w:left="0"/>
            </w:pPr>
          </w:p>
        </w:tc>
      </w:tr>
      <w:tr w:rsidR="009F1012" w:rsidRPr="00376959" w14:paraId="78593773" w14:textId="77777777" w:rsidTr="009F1012">
        <w:trPr>
          <w:cantSplit/>
        </w:trPr>
        <w:tc>
          <w:tcPr>
            <w:tcW w:w="2518" w:type="dxa"/>
            <w:tcMar>
              <w:left w:w="40" w:type="dxa"/>
              <w:right w:w="40" w:type="dxa"/>
            </w:tcMar>
          </w:tcPr>
          <w:p w14:paraId="50211718" w14:textId="77777777" w:rsidR="009F1012" w:rsidRPr="006C5BB7" w:rsidRDefault="009F1012" w:rsidP="006F5FFD">
            <w:pPr>
              <w:pStyle w:val="TableEntry"/>
              <w:ind w:left="0"/>
            </w:pPr>
            <w:r w:rsidRPr="006C5BB7">
              <w:t>ACN Incident Rollover</w:t>
            </w:r>
          </w:p>
        </w:tc>
        <w:tc>
          <w:tcPr>
            <w:tcW w:w="7290" w:type="dxa"/>
            <w:tcMar>
              <w:left w:w="40" w:type="dxa"/>
              <w:right w:w="40" w:type="dxa"/>
            </w:tcMar>
          </w:tcPr>
          <w:p w14:paraId="5D8BA59B" w14:textId="77777777" w:rsidR="009F1012" w:rsidRPr="00376959" w:rsidRDefault="009F1012" w:rsidP="006F5FFD">
            <w:pPr>
              <w:pStyle w:val="TableEntry"/>
              <w:ind w:left="0"/>
            </w:pPr>
            <w:r w:rsidRPr="006C5BB7">
              <w:t>The Automated Collision Notification Indication that the Vehicle Rolled Over</w:t>
            </w:r>
          </w:p>
        </w:tc>
      </w:tr>
      <w:tr w:rsidR="009F1012" w:rsidRPr="00376959" w14:paraId="6DDDC5C0" w14:textId="77777777" w:rsidTr="009F1012">
        <w:trPr>
          <w:cantSplit/>
        </w:trPr>
        <w:tc>
          <w:tcPr>
            <w:tcW w:w="2518" w:type="dxa"/>
            <w:tcMar>
              <w:left w:w="40" w:type="dxa"/>
              <w:right w:w="40" w:type="dxa"/>
            </w:tcMar>
          </w:tcPr>
          <w:p w14:paraId="11B1223A" w14:textId="77777777" w:rsidR="009F1012" w:rsidRPr="006C5BB7" w:rsidRDefault="009F1012" w:rsidP="006F5FFD">
            <w:pPr>
              <w:pStyle w:val="TableEntry"/>
              <w:ind w:left="0"/>
            </w:pPr>
            <w:r w:rsidRPr="006C5BB7">
              <w:t>ACN Vehicle Seat Location</w:t>
            </w:r>
          </w:p>
        </w:tc>
        <w:tc>
          <w:tcPr>
            <w:tcW w:w="7290" w:type="dxa"/>
            <w:tcMar>
              <w:left w:w="40" w:type="dxa"/>
              <w:right w:w="40" w:type="dxa"/>
            </w:tcMar>
          </w:tcPr>
          <w:p w14:paraId="1E90C5D0" w14:textId="77777777" w:rsidR="009F1012" w:rsidRPr="006C5BB7" w:rsidRDefault="009F1012" w:rsidP="006F5FFD">
            <w:pPr>
              <w:pStyle w:val="TableEntry"/>
              <w:ind w:left="0"/>
            </w:pPr>
            <w:r w:rsidRPr="006C5BB7">
              <w:t>The Automated Collision Notification Indication of the Occupant(s) Seat Location(s) within the vehicle.</w:t>
            </w:r>
          </w:p>
          <w:p w14:paraId="33017908" w14:textId="77777777" w:rsidR="009F1012" w:rsidRPr="00376959" w:rsidRDefault="009F1012" w:rsidP="006F5FFD">
            <w:pPr>
              <w:pStyle w:val="TableEntry"/>
              <w:ind w:left="0"/>
            </w:pPr>
          </w:p>
        </w:tc>
      </w:tr>
      <w:tr w:rsidR="009F1012" w:rsidRPr="00376959" w14:paraId="1C90CABC" w14:textId="77777777" w:rsidTr="009F1012">
        <w:trPr>
          <w:cantSplit/>
        </w:trPr>
        <w:tc>
          <w:tcPr>
            <w:tcW w:w="2518" w:type="dxa"/>
            <w:tcMar>
              <w:left w:w="40" w:type="dxa"/>
              <w:right w:w="40" w:type="dxa"/>
            </w:tcMar>
          </w:tcPr>
          <w:p w14:paraId="6FF85261" w14:textId="77777777" w:rsidR="009F1012" w:rsidRPr="006C5BB7" w:rsidRDefault="009F1012" w:rsidP="006F5FFD">
            <w:pPr>
              <w:pStyle w:val="TableEntry"/>
              <w:ind w:left="0"/>
            </w:pPr>
            <w:r w:rsidRPr="006C5BB7">
              <w:t>Seat Occupied</w:t>
            </w:r>
          </w:p>
        </w:tc>
        <w:tc>
          <w:tcPr>
            <w:tcW w:w="7290" w:type="dxa"/>
            <w:tcMar>
              <w:left w:w="40" w:type="dxa"/>
              <w:right w:w="40" w:type="dxa"/>
            </w:tcMar>
          </w:tcPr>
          <w:p w14:paraId="0E1B30D7" w14:textId="77777777" w:rsidR="009F1012" w:rsidRPr="006C5BB7" w:rsidRDefault="009F1012" w:rsidP="006F5FFD">
            <w:pPr>
              <w:pStyle w:val="TableEntry"/>
              <w:ind w:left="0"/>
            </w:pPr>
            <w:r w:rsidRPr="006C5BB7">
              <w:t>Indication if seat is occupied based on seat sensor data.</w:t>
            </w:r>
          </w:p>
          <w:p w14:paraId="442D7249" w14:textId="77777777" w:rsidR="009F1012" w:rsidRPr="00376959" w:rsidRDefault="009F1012" w:rsidP="006F5FFD">
            <w:pPr>
              <w:pStyle w:val="TableEntry"/>
              <w:ind w:left="0"/>
            </w:pPr>
          </w:p>
        </w:tc>
      </w:tr>
      <w:tr w:rsidR="009F1012" w:rsidRPr="00376959" w14:paraId="3B3728A0" w14:textId="77777777" w:rsidTr="009F1012">
        <w:trPr>
          <w:cantSplit/>
        </w:trPr>
        <w:tc>
          <w:tcPr>
            <w:tcW w:w="2518" w:type="dxa"/>
            <w:tcMar>
              <w:left w:w="40" w:type="dxa"/>
              <w:right w:w="40" w:type="dxa"/>
            </w:tcMar>
          </w:tcPr>
          <w:p w14:paraId="79BE5AF2" w14:textId="77777777" w:rsidR="009F1012" w:rsidRPr="006C5BB7" w:rsidRDefault="009F1012" w:rsidP="006F5FFD">
            <w:pPr>
              <w:pStyle w:val="TableEntry"/>
              <w:ind w:left="0"/>
            </w:pPr>
            <w:r w:rsidRPr="006C5BB7">
              <w:t>ACN Incident Seatbelt Use</w:t>
            </w:r>
          </w:p>
        </w:tc>
        <w:tc>
          <w:tcPr>
            <w:tcW w:w="7290" w:type="dxa"/>
            <w:tcMar>
              <w:left w:w="40" w:type="dxa"/>
              <w:right w:w="40" w:type="dxa"/>
            </w:tcMar>
          </w:tcPr>
          <w:p w14:paraId="4C862B1C" w14:textId="77777777" w:rsidR="009F1012" w:rsidRPr="006C5BB7" w:rsidRDefault="009F1012" w:rsidP="006F5FFD">
            <w:pPr>
              <w:pStyle w:val="TableEntry"/>
              <w:ind w:left="0"/>
            </w:pPr>
            <w:r w:rsidRPr="006C5BB7">
              <w:t>The Automated Collision Notification Indication of Seatbelt use by the occupant(s).</w:t>
            </w:r>
          </w:p>
          <w:p w14:paraId="5230B247" w14:textId="77777777" w:rsidR="009F1012" w:rsidRPr="00376959" w:rsidRDefault="009F1012" w:rsidP="006F5FFD">
            <w:pPr>
              <w:pStyle w:val="TableEntry"/>
              <w:ind w:left="0"/>
            </w:pPr>
          </w:p>
        </w:tc>
      </w:tr>
      <w:tr w:rsidR="009F1012" w:rsidRPr="00376959" w14:paraId="54CAD908" w14:textId="77777777" w:rsidTr="009F1012">
        <w:trPr>
          <w:cantSplit/>
        </w:trPr>
        <w:tc>
          <w:tcPr>
            <w:tcW w:w="2518" w:type="dxa"/>
            <w:tcMar>
              <w:left w:w="40" w:type="dxa"/>
              <w:right w:w="40" w:type="dxa"/>
            </w:tcMar>
          </w:tcPr>
          <w:p w14:paraId="4E1E4E54" w14:textId="77777777" w:rsidR="009F1012" w:rsidRPr="006C5BB7" w:rsidRDefault="009F1012" w:rsidP="006F5FFD">
            <w:pPr>
              <w:pStyle w:val="TableEntry"/>
              <w:ind w:left="0"/>
            </w:pPr>
            <w:r w:rsidRPr="006C5BB7">
              <w:lastRenderedPageBreak/>
              <w:t>ACN Incident Airbag Deployed</w:t>
            </w:r>
          </w:p>
        </w:tc>
        <w:tc>
          <w:tcPr>
            <w:tcW w:w="7290" w:type="dxa"/>
            <w:tcMar>
              <w:left w:w="40" w:type="dxa"/>
              <w:right w:w="40" w:type="dxa"/>
            </w:tcMar>
          </w:tcPr>
          <w:p w14:paraId="0A278711" w14:textId="77777777" w:rsidR="009F1012" w:rsidRPr="006C5BB7" w:rsidRDefault="009F1012" w:rsidP="006F5FFD">
            <w:pPr>
              <w:pStyle w:val="TableEntry"/>
              <w:ind w:left="0"/>
            </w:pPr>
            <w:r w:rsidRPr="006C5BB7">
              <w:t>The Automated Collision Notification Indication of Airbag Deployment.</w:t>
            </w:r>
          </w:p>
          <w:p w14:paraId="29755598" w14:textId="77777777" w:rsidR="009F1012" w:rsidRPr="00376959" w:rsidRDefault="009F1012" w:rsidP="006F5FFD">
            <w:pPr>
              <w:pStyle w:val="TableEntry"/>
              <w:ind w:left="0"/>
            </w:pPr>
          </w:p>
        </w:tc>
      </w:tr>
      <w:tr w:rsidR="009F1012" w:rsidRPr="00376959" w14:paraId="430C313B" w14:textId="77777777" w:rsidTr="009F1012">
        <w:trPr>
          <w:cantSplit/>
        </w:trPr>
        <w:tc>
          <w:tcPr>
            <w:tcW w:w="2518" w:type="dxa"/>
            <w:tcMar>
              <w:left w:w="40" w:type="dxa"/>
              <w:right w:w="40" w:type="dxa"/>
            </w:tcMar>
          </w:tcPr>
          <w:p w14:paraId="04F4E678" w14:textId="77777777" w:rsidR="009F1012" w:rsidRPr="006C5BB7" w:rsidRDefault="009F1012" w:rsidP="006F5FFD">
            <w:pPr>
              <w:pStyle w:val="TableEntry"/>
              <w:ind w:left="0"/>
            </w:pPr>
            <w:r w:rsidRPr="006C5BB7">
              <w:t xml:space="preserve">Cardiac Arrest </w:t>
            </w:r>
          </w:p>
        </w:tc>
        <w:tc>
          <w:tcPr>
            <w:tcW w:w="7290" w:type="dxa"/>
            <w:tcMar>
              <w:left w:w="40" w:type="dxa"/>
              <w:right w:w="40" w:type="dxa"/>
            </w:tcMar>
          </w:tcPr>
          <w:p w14:paraId="540974E1" w14:textId="77777777" w:rsidR="009F1012" w:rsidRPr="006C5BB7" w:rsidRDefault="009F1012" w:rsidP="006F5FFD">
            <w:pPr>
              <w:pStyle w:val="TableEntry"/>
              <w:ind w:left="0"/>
            </w:pPr>
            <w:r w:rsidRPr="006C5BB7">
              <w:t>Indication of the presence of a cardiac arrest at any time during this EMS event.</w:t>
            </w:r>
          </w:p>
          <w:p w14:paraId="09D5ADF0" w14:textId="77777777" w:rsidR="009F1012" w:rsidRPr="00376959" w:rsidRDefault="009F1012" w:rsidP="006F5FFD">
            <w:pPr>
              <w:pStyle w:val="TableEntry"/>
              <w:ind w:left="0"/>
            </w:pPr>
          </w:p>
        </w:tc>
      </w:tr>
      <w:tr w:rsidR="009F1012" w:rsidRPr="00376959" w14:paraId="3FCA0606" w14:textId="77777777" w:rsidTr="009F1012">
        <w:trPr>
          <w:cantSplit/>
        </w:trPr>
        <w:tc>
          <w:tcPr>
            <w:tcW w:w="2518" w:type="dxa"/>
            <w:tcMar>
              <w:left w:w="40" w:type="dxa"/>
              <w:right w:w="40" w:type="dxa"/>
            </w:tcMar>
          </w:tcPr>
          <w:p w14:paraId="45C972CF" w14:textId="77777777" w:rsidR="009F1012" w:rsidRPr="006C5BB7" w:rsidRDefault="009F1012" w:rsidP="006F5FFD">
            <w:pPr>
              <w:pStyle w:val="TableEntry"/>
              <w:ind w:left="0"/>
            </w:pPr>
            <w:r w:rsidRPr="006C5BB7">
              <w:t xml:space="preserve">Cardiac Arrest Etiology </w:t>
            </w:r>
          </w:p>
        </w:tc>
        <w:tc>
          <w:tcPr>
            <w:tcW w:w="7290" w:type="dxa"/>
            <w:tcMar>
              <w:left w:w="40" w:type="dxa"/>
              <w:right w:w="40" w:type="dxa"/>
            </w:tcMar>
          </w:tcPr>
          <w:p w14:paraId="3141D864" w14:textId="77777777" w:rsidR="009F1012" w:rsidRPr="006C5BB7" w:rsidRDefault="009F1012" w:rsidP="006F5FFD">
            <w:pPr>
              <w:pStyle w:val="TableEntry"/>
              <w:ind w:left="0"/>
            </w:pPr>
            <w:r w:rsidRPr="006C5BB7">
              <w:t>Indication of the etiology or cause of the cardiac arrest (classified as cardiac, non-cardiac, etc.)</w:t>
            </w:r>
          </w:p>
          <w:p w14:paraId="46174720" w14:textId="77777777" w:rsidR="009F1012" w:rsidRPr="00376959" w:rsidRDefault="009F1012" w:rsidP="006F5FFD">
            <w:pPr>
              <w:pStyle w:val="TableEntry"/>
              <w:ind w:left="0"/>
            </w:pPr>
          </w:p>
        </w:tc>
      </w:tr>
      <w:tr w:rsidR="009F1012" w:rsidRPr="00376959" w14:paraId="312F24F9" w14:textId="77777777" w:rsidTr="009F1012">
        <w:trPr>
          <w:cantSplit/>
        </w:trPr>
        <w:tc>
          <w:tcPr>
            <w:tcW w:w="2518" w:type="dxa"/>
            <w:tcMar>
              <w:left w:w="40" w:type="dxa"/>
              <w:right w:w="40" w:type="dxa"/>
            </w:tcMar>
          </w:tcPr>
          <w:p w14:paraId="4455F5A9" w14:textId="77777777" w:rsidR="009F1012" w:rsidRPr="006C5BB7" w:rsidRDefault="009F1012" w:rsidP="006F5FFD">
            <w:pPr>
              <w:pStyle w:val="TableEntry"/>
              <w:ind w:left="0"/>
            </w:pPr>
            <w:r w:rsidRPr="006C5BB7">
              <w:t>Resuscitation Attempted By EMS</w:t>
            </w:r>
          </w:p>
        </w:tc>
        <w:tc>
          <w:tcPr>
            <w:tcW w:w="7290" w:type="dxa"/>
            <w:tcMar>
              <w:left w:w="40" w:type="dxa"/>
              <w:right w:w="40" w:type="dxa"/>
            </w:tcMar>
          </w:tcPr>
          <w:p w14:paraId="5C75736A" w14:textId="77777777" w:rsidR="009F1012" w:rsidRPr="006C5BB7" w:rsidRDefault="009F1012" w:rsidP="006F5FFD">
            <w:pPr>
              <w:pStyle w:val="TableEntry"/>
              <w:ind w:left="0"/>
            </w:pPr>
            <w:r w:rsidRPr="006C5BB7">
              <w:t>Indication of an attempt to resuscitate the patient who is in cardiac arrest (attempted, not attempted due to DNR, etc.)</w:t>
            </w:r>
          </w:p>
          <w:p w14:paraId="20D9A418" w14:textId="77777777" w:rsidR="009F1012" w:rsidRPr="00376959" w:rsidRDefault="009F1012" w:rsidP="006F5FFD">
            <w:pPr>
              <w:pStyle w:val="TableEntry"/>
              <w:ind w:left="0"/>
            </w:pPr>
          </w:p>
        </w:tc>
      </w:tr>
      <w:tr w:rsidR="009F1012" w:rsidRPr="00376959" w14:paraId="28D1989A" w14:textId="77777777" w:rsidTr="009F1012">
        <w:trPr>
          <w:cantSplit/>
        </w:trPr>
        <w:tc>
          <w:tcPr>
            <w:tcW w:w="2518" w:type="dxa"/>
            <w:tcMar>
              <w:left w:w="40" w:type="dxa"/>
              <w:right w:w="40" w:type="dxa"/>
            </w:tcMar>
          </w:tcPr>
          <w:p w14:paraId="78AA3CF2" w14:textId="77777777" w:rsidR="009F1012" w:rsidRPr="006C5BB7" w:rsidRDefault="009F1012" w:rsidP="006F5FFD">
            <w:pPr>
              <w:pStyle w:val="TableEntry"/>
              <w:ind w:left="0"/>
            </w:pPr>
            <w:r w:rsidRPr="006C5BB7">
              <w:t>Arrest Witnessed By</w:t>
            </w:r>
          </w:p>
        </w:tc>
        <w:tc>
          <w:tcPr>
            <w:tcW w:w="7290" w:type="dxa"/>
            <w:tcMar>
              <w:left w:w="40" w:type="dxa"/>
              <w:right w:w="40" w:type="dxa"/>
            </w:tcMar>
          </w:tcPr>
          <w:p w14:paraId="25347CCB" w14:textId="77777777" w:rsidR="009F1012" w:rsidRPr="006C5BB7" w:rsidRDefault="009F1012" w:rsidP="006F5FFD">
            <w:pPr>
              <w:pStyle w:val="TableEntry"/>
              <w:ind w:left="0"/>
            </w:pPr>
            <w:r w:rsidRPr="006C5BB7">
              <w:t>Indication of who the cardiac arrest was witnessed by</w:t>
            </w:r>
          </w:p>
          <w:p w14:paraId="69A42EAB" w14:textId="77777777" w:rsidR="009F1012" w:rsidRPr="00376959" w:rsidRDefault="009F1012" w:rsidP="006F5FFD">
            <w:pPr>
              <w:pStyle w:val="TableEntry"/>
              <w:ind w:left="0"/>
            </w:pPr>
          </w:p>
        </w:tc>
      </w:tr>
      <w:tr w:rsidR="009F1012" w:rsidRPr="00376959" w14:paraId="2428DA2F" w14:textId="77777777" w:rsidTr="009F1012">
        <w:trPr>
          <w:cantSplit/>
        </w:trPr>
        <w:tc>
          <w:tcPr>
            <w:tcW w:w="2518" w:type="dxa"/>
            <w:tcMar>
              <w:left w:w="40" w:type="dxa"/>
              <w:right w:w="40" w:type="dxa"/>
            </w:tcMar>
          </w:tcPr>
          <w:p w14:paraId="0BD8050B" w14:textId="77777777" w:rsidR="009F1012" w:rsidRPr="006C5BB7" w:rsidRDefault="009F1012" w:rsidP="006F5FFD">
            <w:pPr>
              <w:pStyle w:val="TableEntry"/>
              <w:ind w:left="0"/>
            </w:pPr>
            <w:r w:rsidRPr="006C5BB7">
              <w:t>CPR Care Provided Prior to EMS Arrival</w:t>
            </w:r>
          </w:p>
        </w:tc>
        <w:tc>
          <w:tcPr>
            <w:tcW w:w="7290" w:type="dxa"/>
            <w:tcMar>
              <w:left w:w="40" w:type="dxa"/>
              <w:right w:w="40" w:type="dxa"/>
            </w:tcMar>
          </w:tcPr>
          <w:p w14:paraId="314455F9" w14:textId="77777777" w:rsidR="009F1012" w:rsidRPr="006C5BB7" w:rsidRDefault="009F1012" w:rsidP="006F5FFD">
            <w:pPr>
              <w:pStyle w:val="TableEntry"/>
              <w:ind w:left="0"/>
            </w:pPr>
            <w:r w:rsidRPr="006C5BB7">
              <w:t>Documentation of the CPR provided prior to EMS arrival</w:t>
            </w:r>
          </w:p>
          <w:p w14:paraId="25A30561" w14:textId="77777777" w:rsidR="009F1012" w:rsidRPr="00376959" w:rsidRDefault="009F1012" w:rsidP="006F5FFD">
            <w:pPr>
              <w:pStyle w:val="TableEntry"/>
              <w:ind w:left="0"/>
            </w:pPr>
          </w:p>
        </w:tc>
      </w:tr>
      <w:tr w:rsidR="009F1012" w:rsidRPr="00376959" w14:paraId="60EC20A5" w14:textId="77777777" w:rsidTr="009F1012">
        <w:trPr>
          <w:cantSplit/>
        </w:trPr>
        <w:tc>
          <w:tcPr>
            <w:tcW w:w="2518" w:type="dxa"/>
            <w:tcMar>
              <w:left w:w="40" w:type="dxa"/>
              <w:right w:w="40" w:type="dxa"/>
            </w:tcMar>
          </w:tcPr>
          <w:p w14:paraId="4E471437" w14:textId="77777777" w:rsidR="009F1012" w:rsidRPr="006C5BB7" w:rsidRDefault="009F1012" w:rsidP="006F5FFD">
            <w:pPr>
              <w:pStyle w:val="TableEntry"/>
              <w:ind w:left="0"/>
            </w:pPr>
            <w:r w:rsidRPr="006C5BB7">
              <w:t>Who Provided CPR Prior to EMS Arrival</w:t>
            </w:r>
          </w:p>
        </w:tc>
        <w:tc>
          <w:tcPr>
            <w:tcW w:w="7290" w:type="dxa"/>
            <w:tcMar>
              <w:left w:w="40" w:type="dxa"/>
              <w:right w:w="40" w:type="dxa"/>
            </w:tcMar>
          </w:tcPr>
          <w:p w14:paraId="58AA9B01" w14:textId="77777777" w:rsidR="009F1012" w:rsidRPr="006C5BB7" w:rsidRDefault="009F1012" w:rsidP="006F5FFD">
            <w:pPr>
              <w:pStyle w:val="TableEntry"/>
              <w:ind w:left="0"/>
            </w:pPr>
            <w:r w:rsidRPr="006C5BB7">
              <w:t>Documentation of who performed CPR prior to this EMS unit's arrival.</w:t>
            </w:r>
          </w:p>
          <w:p w14:paraId="24095FB0" w14:textId="77777777" w:rsidR="009F1012" w:rsidRPr="00376959" w:rsidRDefault="009F1012" w:rsidP="006F5FFD">
            <w:pPr>
              <w:pStyle w:val="TableEntry"/>
              <w:ind w:left="0"/>
            </w:pPr>
          </w:p>
        </w:tc>
      </w:tr>
      <w:tr w:rsidR="009F1012" w:rsidRPr="00376959" w14:paraId="6951C3AA" w14:textId="77777777" w:rsidTr="009F1012">
        <w:trPr>
          <w:cantSplit/>
        </w:trPr>
        <w:tc>
          <w:tcPr>
            <w:tcW w:w="2518" w:type="dxa"/>
            <w:tcMar>
              <w:left w:w="40" w:type="dxa"/>
              <w:right w:w="40" w:type="dxa"/>
            </w:tcMar>
          </w:tcPr>
          <w:p w14:paraId="5DAD5439" w14:textId="77777777" w:rsidR="009F1012" w:rsidRPr="006C5BB7" w:rsidRDefault="009F1012" w:rsidP="006F5FFD">
            <w:pPr>
              <w:pStyle w:val="TableEntry"/>
              <w:ind w:left="0"/>
            </w:pPr>
            <w:r w:rsidRPr="006C5BB7">
              <w:t>AED Use Prior to EMS Arrival</w:t>
            </w:r>
          </w:p>
        </w:tc>
        <w:tc>
          <w:tcPr>
            <w:tcW w:w="7290" w:type="dxa"/>
            <w:tcMar>
              <w:left w:w="40" w:type="dxa"/>
              <w:right w:w="40" w:type="dxa"/>
            </w:tcMar>
          </w:tcPr>
          <w:p w14:paraId="37A2EFA7" w14:textId="77777777" w:rsidR="009F1012" w:rsidRPr="006C5BB7" w:rsidRDefault="009F1012" w:rsidP="006F5FFD">
            <w:pPr>
              <w:pStyle w:val="TableEntry"/>
              <w:ind w:left="0"/>
            </w:pPr>
            <w:r w:rsidRPr="006C5BB7">
              <w:t>Documentation of AED use Prior to EMS Arrival</w:t>
            </w:r>
          </w:p>
          <w:p w14:paraId="00D099A9" w14:textId="77777777" w:rsidR="009F1012" w:rsidRPr="00376959" w:rsidRDefault="009F1012" w:rsidP="006F5FFD">
            <w:pPr>
              <w:pStyle w:val="TableEntry"/>
              <w:ind w:left="0"/>
            </w:pPr>
          </w:p>
        </w:tc>
      </w:tr>
      <w:tr w:rsidR="009F1012" w:rsidRPr="00376959" w14:paraId="5A2DC895" w14:textId="77777777" w:rsidTr="009F1012">
        <w:trPr>
          <w:cantSplit/>
        </w:trPr>
        <w:tc>
          <w:tcPr>
            <w:tcW w:w="2518" w:type="dxa"/>
            <w:tcMar>
              <w:left w:w="40" w:type="dxa"/>
              <w:right w:w="40" w:type="dxa"/>
            </w:tcMar>
          </w:tcPr>
          <w:p w14:paraId="00CC42A7" w14:textId="77777777" w:rsidR="009F1012" w:rsidRPr="006C5BB7" w:rsidRDefault="009F1012" w:rsidP="006F5FFD">
            <w:pPr>
              <w:pStyle w:val="TableEntry"/>
              <w:ind w:left="0"/>
            </w:pPr>
            <w:r w:rsidRPr="006C5BB7">
              <w:t>Who Used AED Prior to EMS Arrival</w:t>
            </w:r>
          </w:p>
        </w:tc>
        <w:tc>
          <w:tcPr>
            <w:tcW w:w="7290" w:type="dxa"/>
            <w:tcMar>
              <w:left w:w="40" w:type="dxa"/>
              <w:right w:w="40" w:type="dxa"/>
            </w:tcMar>
          </w:tcPr>
          <w:p w14:paraId="06F4EEE4" w14:textId="77777777" w:rsidR="009F1012" w:rsidRPr="006C5BB7" w:rsidRDefault="009F1012" w:rsidP="006F5FFD">
            <w:pPr>
              <w:pStyle w:val="TableEntry"/>
              <w:ind w:left="0"/>
            </w:pPr>
            <w:r w:rsidRPr="006C5BB7">
              <w:t>Documentation of who used the AED prior to this EMS unit's arrival.</w:t>
            </w:r>
          </w:p>
          <w:p w14:paraId="7D7D61CA" w14:textId="77777777" w:rsidR="009F1012" w:rsidRPr="00376959" w:rsidRDefault="009F1012" w:rsidP="006F5FFD">
            <w:pPr>
              <w:pStyle w:val="TableEntry"/>
              <w:ind w:left="0"/>
            </w:pPr>
          </w:p>
        </w:tc>
      </w:tr>
      <w:tr w:rsidR="009F1012" w:rsidRPr="00376959" w14:paraId="6052B2AE" w14:textId="77777777" w:rsidTr="009F1012">
        <w:trPr>
          <w:cantSplit/>
        </w:trPr>
        <w:tc>
          <w:tcPr>
            <w:tcW w:w="2518" w:type="dxa"/>
            <w:tcMar>
              <w:left w:w="40" w:type="dxa"/>
              <w:right w:w="40" w:type="dxa"/>
            </w:tcMar>
          </w:tcPr>
          <w:p w14:paraId="2974F55D" w14:textId="77777777" w:rsidR="009F1012" w:rsidRPr="006C5BB7" w:rsidRDefault="009F1012" w:rsidP="006F5FFD">
            <w:pPr>
              <w:pStyle w:val="TableEntry"/>
              <w:ind w:left="0"/>
            </w:pPr>
            <w:r w:rsidRPr="006C5BB7">
              <w:t>Type of CPR Provided</w:t>
            </w:r>
          </w:p>
        </w:tc>
        <w:tc>
          <w:tcPr>
            <w:tcW w:w="7290" w:type="dxa"/>
            <w:tcMar>
              <w:left w:w="40" w:type="dxa"/>
              <w:right w:w="40" w:type="dxa"/>
            </w:tcMar>
          </w:tcPr>
          <w:p w14:paraId="7197AD65" w14:textId="77777777" w:rsidR="009F1012" w:rsidRPr="006C5BB7" w:rsidRDefault="009F1012" w:rsidP="006F5FFD">
            <w:pPr>
              <w:pStyle w:val="TableEntry"/>
              <w:ind w:left="0"/>
            </w:pPr>
            <w:r w:rsidRPr="006C5BB7">
              <w:t>Documentation of the type/technique of CPR used by EMS.</w:t>
            </w:r>
          </w:p>
          <w:p w14:paraId="62E3EE2E" w14:textId="77777777" w:rsidR="009F1012" w:rsidRPr="00376959" w:rsidRDefault="009F1012" w:rsidP="006F5FFD">
            <w:pPr>
              <w:pStyle w:val="TableEntry"/>
              <w:ind w:left="0"/>
            </w:pPr>
          </w:p>
        </w:tc>
      </w:tr>
      <w:tr w:rsidR="009F1012" w:rsidRPr="00376959" w14:paraId="066264F0" w14:textId="77777777" w:rsidTr="009F1012">
        <w:trPr>
          <w:cantSplit/>
        </w:trPr>
        <w:tc>
          <w:tcPr>
            <w:tcW w:w="2518" w:type="dxa"/>
            <w:tcMar>
              <w:left w:w="40" w:type="dxa"/>
              <w:right w:w="40" w:type="dxa"/>
            </w:tcMar>
          </w:tcPr>
          <w:p w14:paraId="5F9DB9F7" w14:textId="77777777" w:rsidR="009F1012" w:rsidRPr="006C5BB7" w:rsidRDefault="009F1012" w:rsidP="006F5FFD">
            <w:pPr>
              <w:pStyle w:val="TableEntry"/>
              <w:ind w:left="0"/>
            </w:pPr>
            <w:r w:rsidRPr="006C5BB7">
              <w:t>First Monitored Arrest Rhythm of the Patient</w:t>
            </w:r>
          </w:p>
        </w:tc>
        <w:tc>
          <w:tcPr>
            <w:tcW w:w="7290" w:type="dxa"/>
            <w:tcMar>
              <w:left w:w="40" w:type="dxa"/>
              <w:right w:w="40" w:type="dxa"/>
            </w:tcMar>
          </w:tcPr>
          <w:p w14:paraId="48AAE56A" w14:textId="77777777" w:rsidR="009F1012" w:rsidRPr="006C5BB7" w:rsidRDefault="009F1012" w:rsidP="006F5FFD">
            <w:pPr>
              <w:pStyle w:val="TableEntry"/>
              <w:ind w:left="0"/>
            </w:pPr>
            <w:r w:rsidRPr="006C5BB7">
              <w:t>Documentation of what the first monitored arrest rhythm which was noted</w:t>
            </w:r>
          </w:p>
          <w:p w14:paraId="5F2FE242" w14:textId="77777777" w:rsidR="009F1012" w:rsidRPr="006C5BB7" w:rsidRDefault="009F1012" w:rsidP="006F5FFD">
            <w:pPr>
              <w:pStyle w:val="TableEntry"/>
              <w:ind w:left="0"/>
            </w:pPr>
          </w:p>
        </w:tc>
      </w:tr>
      <w:tr w:rsidR="009F1012" w:rsidRPr="00376959" w14:paraId="31910CD3" w14:textId="77777777" w:rsidTr="009F1012">
        <w:trPr>
          <w:cantSplit/>
        </w:trPr>
        <w:tc>
          <w:tcPr>
            <w:tcW w:w="2518" w:type="dxa"/>
            <w:tcMar>
              <w:left w:w="40" w:type="dxa"/>
              <w:right w:w="40" w:type="dxa"/>
            </w:tcMar>
          </w:tcPr>
          <w:p w14:paraId="07C70855" w14:textId="77777777" w:rsidR="009F1012" w:rsidRPr="006C5BB7" w:rsidRDefault="009F1012" w:rsidP="006F5FFD">
            <w:pPr>
              <w:pStyle w:val="TableEntry"/>
              <w:ind w:left="0"/>
            </w:pPr>
            <w:r w:rsidRPr="006C5BB7">
              <w:t>Any Return of Spontaneous Circulation</w:t>
            </w:r>
          </w:p>
        </w:tc>
        <w:tc>
          <w:tcPr>
            <w:tcW w:w="7290" w:type="dxa"/>
            <w:tcMar>
              <w:left w:w="40" w:type="dxa"/>
              <w:right w:w="40" w:type="dxa"/>
            </w:tcMar>
          </w:tcPr>
          <w:p w14:paraId="7B92E3D3" w14:textId="77777777" w:rsidR="009F1012" w:rsidRPr="006C5BB7" w:rsidRDefault="009F1012" w:rsidP="006F5FFD">
            <w:pPr>
              <w:pStyle w:val="TableEntry"/>
              <w:ind w:left="0"/>
            </w:pPr>
            <w:r w:rsidRPr="006C5BB7">
              <w:t>Indication whether or not there was any return of spontaneous circulation.</w:t>
            </w:r>
          </w:p>
          <w:p w14:paraId="4D3B1B40" w14:textId="77777777" w:rsidR="009F1012" w:rsidRPr="00376959" w:rsidRDefault="009F1012" w:rsidP="006F5FFD">
            <w:pPr>
              <w:pStyle w:val="TableEntry"/>
              <w:ind w:left="0"/>
            </w:pPr>
          </w:p>
        </w:tc>
      </w:tr>
      <w:tr w:rsidR="009F1012" w:rsidRPr="00376959" w14:paraId="6712516C" w14:textId="77777777" w:rsidTr="009F1012">
        <w:trPr>
          <w:cantSplit/>
        </w:trPr>
        <w:tc>
          <w:tcPr>
            <w:tcW w:w="2518" w:type="dxa"/>
            <w:tcMar>
              <w:left w:w="40" w:type="dxa"/>
              <w:right w:w="40" w:type="dxa"/>
            </w:tcMar>
          </w:tcPr>
          <w:p w14:paraId="24A5B985" w14:textId="77777777" w:rsidR="009F1012" w:rsidRPr="006C5BB7" w:rsidRDefault="009F1012" w:rsidP="006F5FFD">
            <w:pPr>
              <w:pStyle w:val="TableEntry"/>
              <w:ind w:left="0"/>
            </w:pPr>
            <w:r w:rsidRPr="006C5BB7">
              <w:t>Date/Time of Cardiac Arrest</w:t>
            </w:r>
          </w:p>
        </w:tc>
        <w:tc>
          <w:tcPr>
            <w:tcW w:w="7290" w:type="dxa"/>
            <w:tcMar>
              <w:left w:w="40" w:type="dxa"/>
              <w:right w:w="40" w:type="dxa"/>
            </w:tcMar>
          </w:tcPr>
          <w:p w14:paraId="10C69EBB" w14:textId="77777777" w:rsidR="009F1012" w:rsidRPr="006C5BB7" w:rsidRDefault="009F1012" w:rsidP="006F5FFD">
            <w:pPr>
              <w:pStyle w:val="TableEntry"/>
              <w:ind w:left="0"/>
            </w:pPr>
            <w:r w:rsidRPr="006C5BB7">
              <w:t>The date/time of the cardiac arrest (if not known, please estimate).</w:t>
            </w:r>
          </w:p>
          <w:p w14:paraId="2EC41F56" w14:textId="77777777" w:rsidR="009F1012" w:rsidRPr="00376959" w:rsidRDefault="009F1012" w:rsidP="006F5FFD">
            <w:pPr>
              <w:pStyle w:val="TableEntry"/>
              <w:ind w:left="0"/>
            </w:pPr>
          </w:p>
        </w:tc>
      </w:tr>
      <w:tr w:rsidR="009F1012" w:rsidRPr="00376959" w14:paraId="430F3EA3" w14:textId="77777777" w:rsidTr="009F1012">
        <w:trPr>
          <w:cantSplit/>
        </w:trPr>
        <w:tc>
          <w:tcPr>
            <w:tcW w:w="2518" w:type="dxa"/>
            <w:tcMar>
              <w:left w:w="40" w:type="dxa"/>
              <w:right w:w="40" w:type="dxa"/>
            </w:tcMar>
          </w:tcPr>
          <w:p w14:paraId="44CA9073" w14:textId="77777777" w:rsidR="009F1012" w:rsidRPr="006C5BB7" w:rsidRDefault="009F1012" w:rsidP="006F5FFD">
            <w:pPr>
              <w:pStyle w:val="TableEntry"/>
              <w:ind w:left="0"/>
            </w:pPr>
            <w:r w:rsidRPr="006C5BB7">
              <w:t>Date/Time Resuscitation Discontinued</w:t>
            </w:r>
          </w:p>
        </w:tc>
        <w:tc>
          <w:tcPr>
            <w:tcW w:w="7290" w:type="dxa"/>
            <w:tcMar>
              <w:left w:w="40" w:type="dxa"/>
              <w:right w:w="40" w:type="dxa"/>
            </w:tcMar>
          </w:tcPr>
          <w:p w14:paraId="70287B18" w14:textId="77777777" w:rsidR="009F1012" w:rsidRPr="006C5BB7" w:rsidRDefault="009F1012" w:rsidP="006F5FFD">
            <w:pPr>
              <w:pStyle w:val="TableEntry"/>
              <w:ind w:left="0"/>
            </w:pPr>
            <w:r w:rsidRPr="006C5BB7">
              <w:t>The date/time resuscitation was discontinued.</w:t>
            </w:r>
          </w:p>
          <w:p w14:paraId="5C0737A9" w14:textId="77777777" w:rsidR="009F1012" w:rsidRPr="00376959" w:rsidRDefault="009F1012" w:rsidP="006F5FFD">
            <w:pPr>
              <w:pStyle w:val="TableEntry"/>
              <w:ind w:left="0"/>
            </w:pPr>
          </w:p>
        </w:tc>
      </w:tr>
      <w:tr w:rsidR="009F1012" w:rsidRPr="00376959" w14:paraId="03116080" w14:textId="77777777" w:rsidTr="009F1012">
        <w:trPr>
          <w:cantSplit/>
        </w:trPr>
        <w:tc>
          <w:tcPr>
            <w:tcW w:w="2518" w:type="dxa"/>
            <w:tcMar>
              <w:left w:w="40" w:type="dxa"/>
              <w:right w:w="40" w:type="dxa"/>
            </w:tcMar>
          </w:tcPr>
          <w:p w14:paraId="3AE2DAFE" w14:textId="77777777" w:rsidR="009F1012" w:rsidRPr="006C5BB7" w:rsidRDefault="009F1012" w:rsidP="006F5FFD">
            <w:pPr>
              <w:pStyle w:val="TableEntry"/>
              <w:ind w:left="0"/>
            </w:pPr>
            <w:r w:rsidRPr="006C5BB7">
              <w:t>Reason CPR/Resuscitation Discontinued</w:t>
            </w:r>
          </w:p>
        </w:tc>
        <w:tc>
          <w:tcPr>
            <w:tcW w:w="7290" w:type="dxa"/>
            <w:tcMar>
              <w:left w:w="40" w:type="dxa"/>
              <w:right w:w="40" w:type="dxa"/>
            </w:tcMar>
          </w:tcPr>
          <w:p w14:paraId="77BAAF8F" w14:textId="77777777" w:rsidR="009F1012" w:rsidRPr="006C5BB7" w:rsidRDefault="009F1012" w:rsidP="006F5FFD">
            <w:pPr>
              <w:pStyle w:val="TableEntry"/>
              <w:ind w:left="0"/>
            </w:pPr>
            <w:r w:rsidRPr="006C5BB7">
              <w:t>The reason that CPR or the resuscitation efforts were discontinued.</w:t>
            </w:r>
          </w:p>
          <w:p w14:paraId="4FEE0B57" w14:textId="77777777" w:rsidR="009F1012" w:rsidRPr="00376959" w:rsidRDefault="009F1012" w:rsidP="006F5FFD">
            <w:pPr>
              <w:pStyle w:val="TableEntry"/>
              <w:ind w:left="0"/>
            </w:pPr>
          </w:p>
        </w:tc>
      </w:tr>
      <w:tr w:rsidR="009F1012" w:rsidRPr="00376959" w14:paraId="00667445" w14:textId="77777777" w:rsidTr="009F1012">
        <w:trPr>
          <w:cantSplit/>
        </w:trPr>
        <w:tc>
          <w:tcPr>
            <w:tcW w:w="2518" w:type="dxa"/>
            <w:tcMar>
              <w:left w:w="40" w:type="dxa"/>
              <w:right w:w="40" w:type="dxa"/>
            </w:tcMar>
          </w:tcPr>
          <w:p w14:paraId="4CAFBEFA" w14:textId="77777777" w:rsidR="009F1012" w:rsidRPr="006C5BB7" w:rsidRDefault="009F1012" w:rsidP="006F5FFD">
            <w:pPr>
              <w:pStyle w:val="TableEntry"/>
              <w:ind w:left="0"/>
            </w:pPr>
            <w:r w:rsidRPr="006C5BB7">
              <w:t>Cardiac Rhythm on Arrival at Destination</w:t>
            </w:r>
          </w:p>
        </w:tc>
        <w:tc>
          <w:tcPr>
            <w:tcW w:w="7290" w:type="dxa"/>
            <w:tcMar>
              <w:left w:w="40" w:type="dxa"/>
              <w:right w:w="40" w:type="dxa"/>
            </w:tcMar>
          </w:tcPr>
          <w:p w14:paraId="546C9779" w14:textId="77777777" w:rsidR="009F1012" w:rsidRPr="006C5BB7" w:rsidRDefault="009F1012" w:rsidP="006F5FFD">
            <w:pPr>
              <w:pStyle w:val="TableEntry"/>
              <w:ind w:left="0"/>
            </w:pPr>
            <w:r w:rsidRPr="006C5BB7">
              <w:t>The patient's cardiac rhythm upon delivery or transfer to the destination</w:t>
            </w:r>
          </w:p>
          <w:p w14:paraId="64FBDB71" w14:textId="77777777" w:rsidR="009F1012" w:rsidRPr="00376959" w:rsidRDefault="009F1012" w:rsidP="006F5FFD">
            <w:pPr>
              <w:pStyle w:val="TableEntry"/>
              <w:ind w:left="0"/>
            </w:pPr>
          </w:p>
        </w:tc>
      </w:tr>
      <w:tr w:rsidR="009F1012" w:rsidRPr="00376959" w14:paraId="758B5250" w14:textId="77777777" w:rsidTr="009F1012">
        <w:trPr>
          <w:cantSplit/>
        </w:trPr>
        <w:tc>
          <w:tcPr>
            <w:tcW w:w="2518" w:type="dxa"/>
            <w:tcMar>
              <w:left w:w="40" w:type="dxa"/>
              <w:right w:w="40" w:type="dxa"/>
            </w:tcMar>
          </w:tcPr>
          <w:p w14:paraId="75873A27" w14:textId="77777777" w:rsidR="009F1012" w:rsidRPr="006C5BB7" w:rsidRDefault="009F1012" w:rsidP="006F5FFD">
            <w:pPr>
              <w:pStyle w:val="TableEntry"/>
              <w:ind w:left="0"/>
            </w:pPr>
            <w:r w:rsidRPr="006C5BB7">
              <w:t>End of EMS Cardiac Arrest Event</w:t>
            </w:r>
          </w:p>
        </w:tc>
        <w:tc>
          <w:tcPr>
            <w:tcW w:w="7290" w:type="dxa"/>
            <w:tcMar>
              <w:left w:w="40" w:type="dxa"/>
              <w:right w:w="40" w:type="dxa"/>
            </w:tcMar>
          </w:tcPr>
          <w:p w14:paraId="319D1952" w14:textId="77777777" w:rsidR="009F1012" w:rsidRPr="006C5BB7" w:rsidRDefault="009F1012" w:rsidP="006F5FFD">
            <w:pPr>
              <w:pStyle w:val="TableEntry"/>
              <w:ind w:left="0"/>
            </w:pPr>
            <w:r w:rsidRPr="006C5BB7">
              <w:t>The patient's outcome at the end of the EMS event.</w:t>
            </w:r>
          </w:p>
          <w:p w14:paraId="72E139F9" w14:textId="77777777" w:rsidR="009F1012" w:rsidRPr="00376959" w:rsidRDefault="009F1012" w:rsidP="006F5FFD">
            <w:pPr>
              <w:pStyle w:val="TableEntry"/>
              <w:ind w:left="0"/>
            </w:pPr>
          </w:p>
        </w:tc>
      </w:tr>
      <w:tr w:rsidR="009F1012" w:rsidRPr="00376959" w14:paraId="01293492" w14:textId="77777777" w:rsidTr="009F1012">
        <w:trPr>
          <w:cantSplit/>
        </w:trPr>
        <w:tc>
          <w:tcPr>
            <w:tcW w:w="2518" w:type="dxa"/>
            <w:tcMar>
              <w:left w:w="40" w:type="dxa"/>
              <w:right w:w="40" w:type="dxa"/>
            </w:tcMar>
          </w:tcPr>
          <w:p w14:paraId="7CE1C264" w14:textId="77777777" w:rsidR="009F1012" w:rsidRPr="006C5BB7" w:rsidRDefault="009F1012" w:rsidP="006F5FFD">
            <w:pPr>
              <w:pStyle w:val="TableEntry"/>
              <w:ind w:left="0"/>
            </w:pPr>
            <w:r w:rsidRPr="006C5BB7">
              <w:t>Date/Time of Initial CPR</w:t>
            </w:r>
          </w:p>
        </w:tc>
        <w:tc>
          <w:tcPr>
            <w:tcW w:w="7290" w:type="dxa"/>
            <w:tcMar>
              <w:left w:w="40" w:type="dxa"/>
              <w:right w:w="40" w:type="dxa"/>
            </w:tcMar>
          </w:tcPr>
          <w:p w14:paraId="1C5F9466" w14:textId="77777777" w:rsidR="009F1012" w:rsidRPr="006C5BB7" w:rsidRDefault="009F1012" w:rsidP="006F5FFD">
            <w:pPr>
              <w:pStyle w:val="TableEntry"/>
              <w:ind w:left="0"/>
            </w:pPr>
            <w:r w:rsidRPr="006C5BB7">
              <w:t>The initial date and time that CPR was started by anyone.</w:t>
            </w:r>
          </w:p>
          <w:p w14:paraId="19CCCAE0" w14:textId="77777777" w:rsidR="009F1012" w:rsidRPr="00376959" w:rsidRDefault="009F1012" w:rsidP="006F5FFD">
            <w:pPr>
              <w:pStyle w:val="TableEntry"/>
              <w:ind w:left="0"/>
            </w:pPr>
          </w:p>
        </w:tc>
      </w:tr>
      <w:tr w:rsidR="009F1012" w:rsidRPr="00376959" w14:paraId="59884BBA" w14:textId="77777777" w:rsidTr="009F1012">
        <w:trPr>
          <w:cantSplit/>
        </w:trPr>
        <w:tc>
          <w:tcPr>
            <w:tcW w:w="2518" w:type="dxa"/>
            <w:tcMar>
              <w:left w:w="40" w:type="dxa"/>
              <w:right w:w="40" w:type="dxa"/>
            </w:tcMar>
          </w:tcPr>
          <w:p w14:paraId="24D27A3D" w14:textId="77777777" w:rsidR="009F1012" w:rsidRPr="006C5BB7" w:rsidRDefault="009F1012" w:rsidP="006F5FFD">
            <w:pPr>
              <w:pStyle w:val="TableEntry"/>
              <w:ind w:left="0"/>
            </w:pPr>
            <w:r w:rsidRPr="006C5BB7">
              <w:t xml:space="preserve">Barriers to Patient Care </w:t>
            </w:r>
          </w:p>
        </w:tc>
        <w:tc>
          <w:tcPr>
            <w:tcW w:w="7290" w:type="dxa"/>
            <w:tcMar>
              <w:left w:w="40" w:type="dxa"/>
              <w:right w:w="40" w:type="dxa"/>
            </w:tcMar>
          </w:tcPr>
          <w:p w14:paraId="48D0363B" w14:textId="77777777" w:rsidR="009F1012" w:rsidRPr="00376959" w:rsidRDefault="009F1012" w:rsidP="006F5FFD">
            <w:pPr>
              <w:pStyle w:val="TableEntry"/>
              <w:ind w:left="0"/>
            </w:pPr>
            <w:r w:rsidRPr="006C5BB7">
              <w:t>N/A</w:t>
            </w:r>
          </w:p>
        </w:tc>
      </w:tr>
      <w:tr w:rsidR="009F1012" w:rsidRPr="00376959" w14:paraId="08BA7507" w14:textId="77777777" w:rsidTr="009F1012">
        <w:trPr>
          <w:cantSplit/>
        </w:trPr>
        <w:tc>
          <w:tcPr>
            <w:tcW w:w="2518" w:type="dxa"/>
            <w:tcMar>
              <w:left w:w="40" w:type="dxa"/>
              <w:right w:w="40" w:type="dxa"/>
            </w:tcMar>
          </w:tcPr>
          <w:p w14:paraId="5CCE07FE" w14:textId="77777777" w:rsidR="009F1012" w:rsidRPr="006C5BB7" w:rsidRDefault="009F1012" w:rsidP="006F5FFD">
            <w:pPr>
              <w:pStyle w:val="TableEntry"/>
              <w:ind w:left="0"/>
            </w:pPr>
            <w:r w:rsidRPr="006C5BB7">
              <w:t>Last Name of Patient's Practitioner</w:t>
            </w:r>
          </w:p>
        </w:tc>
        <w:tc>
          <w:tcPr>
            <w:tcW w:w="7290" w:type="dxa"/>
            <w:tcMar>
              <w:left w:w="40" w:type="dxa"/>
              <w:right w:w="40" w:type="dxa"/>
            </w:tcMar>
          </w:tcPr>
          <w:p w14:paraId="3FBD582C" w14:textId="77777777" w:rsidR="009F1012" w:rsidRPr="006C5BB7" w:rsidRDefault="009F1012" w:rsidP="006F5FFD">
            <w:pPr>
              <w:pStyle w:val="TableEntry"/>
              <w:ind w:left="0"/>
            </w:pPr>
            <w:r w:rsidRPr="006C5BB7">
              <w:t>The last name of the patient's practitioner</w:t>
            </w:r>
          </w:p>
          <w:p w14:paraId="5DEC66C0" w14:textId="77777777" w:rsidR="009F1012" w:rsidRPr="00376959" w:rsidRDefault="009F1012" w:rsidP="006F5FFD">
            <w:pPr>
              <w:pStyle w:val="TableEntry"/>
              <w:ind w:left="0"/>
            </w:pPr>
          </w:p>
        </w:tc>
      </w:tr>
      <w:tr w:rsidR="009F1012" w:rsidRPr="00376959" w14:paraId="3EE94004" w14:textId="77777777" w:rsidTr="009F1012">
        <w:trPr>
          <w:cantSplit/>
        </w:trPr>
        <w:tc>
          <w:tcPr>
            <w:tcW w:w="2518" w:type="dxa"/>
            <w:tcMar>
              <w:left w:w="40" w:type="dxa"/>
              <w:right w:w="40" w:type="dxa"/>
            </w:tcMar>
          </w:tcPr>
          <w:p w14:paraId="74284C68" w14:textId="77777777" w:rsidR="009F1012" w:rsidRPr="006C5BB7" w:rsidRDefault="009F1012" w:rsidP="006F5FFD">
            <w:pPr>
              <w:pStyle w:val="TableEntry"/>
              <w:ind w:left="0"/>
            </w:pPr>
            <w:r w:rsidRPr="006C5BB7">
              <w:t>First Name of Patient's Practitioner</w:t>
            </w:r>
          </w:p>
        </w:tc>
        <w:tc>
          <w:tcPr>
            <w:tcW w:w="7290" w:type="dxa"/>
            <w:tcMar>
              <w:left w:w="40" w:type="dxa"/>
              <w:right w:w="40" w:type="dxa"/>
            </w:tcMar>
          </w:tcPr>
          <w:p w14:paraId="0E871AA7" w14:textId="77777777" w:rsidR="009F1012" w:rsidRPr="006C5BB7" w:rsidRDefault="009F1012" w:rsidP="006F5FFD">
            <w:pPr>
              <w:pStyle w:val="TableEntry"/>
              <w:ind w:left="0"/>
            </w:pPr>
            <w:r w:rsidRPr="006C5BB7">
              <w:t>The first name of the patient's practitioner</w:t>
            </w:r>
          </w:p>
          <w:p w14:paraId="70162CD1" w14:textId="77777777" w:rsidR="009F1012" w:rsidRPr="00376959" w:rsidRDefault="009F1012" w:rsidP="006F5FFD">
            <w:pPr>
              <w:pStyle w:val="TableEntry"/>
              <w:ind w:left="0"/>
            </w:pPr>
          </w:p>
        </w:tc>
      </w:tr>
      <w:tr w:rsidR="009F1012" w:rsidRPr="00376959" w14:paraId="03C58BDF" w14:textId="77777777" w:rsidTr="009F1012">
        <w:trPr>
          <w:cantSplit/>
        </w:trPr>
        <w:tc>
          <w:tcPr>
            <w:tcW w:w="2518" w:type="dxa"/>
            <w:tcMar>
              <w:left w:w="40" w:type="dxa"/>
              <w:right w:w="40" w:type="dxa"/>
            </w:tcMar>
          </w:tcPr>
          <w:p w14:paraId="1549B205" w14:textId="77777777" w:rsidR="009F1012" w:rsidRPr="006C5BB7" w:rsidRDefault="009F1012" w:rsidP="006F5FFD">
            <w:pPr>
              <w:pStyle w:val="TableEntry"/>
              <w:ind w:left="0"/>
            </w:pPr>
            <w:r w:rsidRPr="006C5BB7">
              <w:t>Middle Initial/Name of Patient's Practitioner</w:t>
            </w:r>
          </w:p>
        </w:tc>
        <w:tc>
          <w:tcPr>
            <w:tcW w:w="7290" w:type="dxa"/>
            <w:tcMar>
              <w:left w:w="40" w:type="dxa"/>
              <w:right w:w="40" w:type="dxa"/>
            </w:tcMar>
          </w:tcPr>
          <w:p w14:paraId="4ED48EA8" w14:textId="77777777" w:rsidR="009F1012" w:rsidRPr="006C5BB7" w:rsidRDefault="009F1012" w:rsidP="006F5FFD">
            <w:pPr>
              <w:pStyle w:val="TableEntry"/>
              <w:ind w:left="0"/>
            </w:pPr>
            <w:r w:rsidRPr="006C5BB7">
              <w:t>The middle initial/name of the patient's practitioner</w:t>
            </w:r>
          </w:p>
          <w:p w14:paraId="4B719407" w14:textId="77777777" w:rsidR="009F1012" w:rsidRPr="00376959" w:rsidRDefault="009F1012" w:rsidP="006F5FFD">
            <w:pPr>
              <w:pStyle w:val="TableEntry"/>
              <w:ind w:left="0"/>
            </w:pPr>
          </w:p>
        </w:tc>
      </w:tr>
      <w:tr w:rsidR="009F1012" w:rsidRPr="00376959" w14:paraId="0C8FA888" w14:textId="77777777" w:rsidTr="009F1012">
        <w:trPr>
          <w:cantSplit/>
        </w:trPr>
        <w:tc>
          <w:tcPr>
            <w:tcW w:w="2518" w:type="dxa"/>
            <w:tcMar>
              <w:left w:w="40" w:type="dxa"/>
              <w:right w:w="40" w:type="dxa"/>
            </w:tcMar>
          </w:tcPr>
          <w:p w14:paraId="4C938C07" w14:textId="77777777" w:rsidR="009F1012" w:rsidRPr="006C5BB7" w:rsidRDefault="009F1012" w:rsidP="006F5FFD">
            <w:pPr>
              <w:pStyle w:val="TableEntry"/>
              <w:ind w:left="0"/>
            </w:pPr>
            <w:r w:rsidRPr="00376959">
              <w:lastRenderedPageBreak/>
              <w:t>Advanced Directives</w:t>
            </w:r>
          </w:p>
        </w:tc>
        <w:tc>
          <w:tcPr>
            <w:tcW w:w="7290" w:type="dxa"/>
            <w:tcMar>
              <w:left w:w="40" w:type="dxa"/>
              <w:right w:w="40" w:type="dxa"/>
            </w:tcMar>
          </w:tcPr>
          <w:p w14:paraId="51AAF7CC" w14:textId="77777777" w:rsidR="009F1012" w:rsidRPr="00376959" w:rsidRDefault="009F1012" w:rsidP="006F5FFD">
            <w:pPr>
              <w:pStyle w:val="TableEntry"/>
              <w:ind w:left="0"/>
            </w:pPr>
            <w:r w:rsidRPr="00376959">
              <w:t>The presence of a valid DNR form, living will, or document directing end of life or healthcare treatment decisions.</w:t>
            </w:r>
          </w:p>
        </w:tc>
      </w:tr>
      <w:tr w:rsidR="009F1012" w:rsidRPr="00376959" w14:paraId="18361AB3" w14:textId="77777777" w:rsidTr="009F1012">
        <w:trPr>
          <w:cantSplit/>
        </w:trPr>
        <w:tc>
          <w:tcPr>
            <w:tcW w:w="2518" w:type="dxa"/>
            <w:tcMar>
              <w:left w:w="40" w:type="dxa"/>
              <w:right w:w="40" w:type="dxa"/>
            </w:tcMar>
          </w:tcPr>
          <w:p w14:paraId="7E411576" w14:textId="77777777" w:rsidR="009F1012" w:rsidRPr="006C5BB7" w:rsidRDefault="009F1012" w:rsidP="006F5FFD">
            <w:pPr>
              <w:pStyle w:val="TableEntry"/>
              <w:ind w:left="0"/>
            </w:pPr>
            <w:r w:rsidRPr="00376959">
              <w:t>Medication Allergies</w:t>
            </w:r>
          </w:p>
        </w:tc>
        <w:tc>
          <w:tcPr>
            <w:tcW w:w="7290" w:type="dxa"/>
            <w:tcMar>
              <w:left w:w="40" w:type="dxa"/>
              <w:right w:w="40" w:type="dxa"/>
            </w:tcMar>
          </w:tcPr>
          <w:p w14:paraId="4BC937D0" w14:textId="77777777" w:rsidR="009F1012" w:rsidRPr="00376959" w:rsidRDefault="009F1012" w:rsidP="006F5FFD">
            <w:pPr>
              <w:pStyle w:val="TableEntry"/>
              <w:ind w:left="0"/>
            </w:pPr>
            <w:r w:rsidRPr="00376959">
              <w:t>The patient's medication allergies</w:t>
            </w:r>
          </w:p>
        </w:tc>
      </w:tr>
      <w:tr w:rsidR="009F1012" w:rsidRPr="00376959" w14:paraId="18A28B53" w14:textId="77777777" w:rsidTr="009F1012">
        <w:trPr>
          <w:cantSplit/>
        </w:trPr>
        <w:tc>
          <w:tcPr>
            <w:tcW w:w="2518" w:type="dxa"/>
            <w:tcMar>
              <w:left w:w="40" w:type="dxa"/>
              <w:right w:w="40" w:type="dxa"/>
            </w:tcMar>
          </w:tcPr>
          <w:p w14:paraId="6EAB0264" w14:textId="77777777" w:rsidR="009F1012" w:rsidRPr="006C5BB7" w:rsidRDefault="009F1012" w:rsidP="006F5FFD">
            <w:pPr>
              <w:pStyle w:val="TableEntry"/>
              <w:ind w:left="0"/>
            </w:pPr>
            <w:r w:rsidRPr="00376959">
              <w:t>Environmental/Food Allergies</w:t>
            </w:r>
          </w:p>
        </w:tc>
        <w:tc>
          <w:tcPr>
            <w:tcW w:w="7290" w:type="dxa"/>
            <w:tcMar>
              <w:left w:w="40" w:type="dxa"/>
              <w:right w:w="40" w:type="dxa"/>
            </w:tcMar>
          </w:tcPr>
          <w:p w14:paraId="428F270A" w14:textId="77777777" w:rsidR="009F1012" w:rsidRPr="00376959" w:rsidRDefault="009F1012" w:rsidP="006F5FFD">
            <w:pPr>
              <w:pStyle w:val="TableEntry"/>
              <w:ind w:left="0"/>
            </w:pPr>
            <w:r w:rsidRPr="00376959">
              <w:t>The patient's known allergies to food or environmental agents.</w:t>
            </w:r>
          </w:p>
        </w:tc>
      </w:tr>
      <w:tr w:rsidR="009F1012" w:rsidRPr="00376959" w14:paraId="6442F38E" w14:textId="77777777" w:rsidTr="009F1012">
        <w:trPr>
          <w:cantSplit/>
        </w:trPr>
        <w:tc>
          <w:tcPr>
            <w:tcW w:w="2518" w:type="dxa"/>
            <w:tcMar>
              <w:left w:w="40" w:type="dxa"/>
              <w:right w:w="40" w:type="dxa"/>
            </w:tcMar>
          </w:tcPr>
          <w:p w14:paraId="2EC7BB0E" w14:textId="77777777" w:rsidR="009F1012" w:rsidRPr="006C5BB7" w:rsidRDefault="009F1012" w:rsidP="006F5FFD">
            <w:pPr>
              <w:pStyle w:val="TableEntry"/>
              <w:ind w:left="0"/>
            </w:pPr>
            <w:r w:rsidRPr="00376959">
              <w:t>Medical/Surgical History</w:t>
            </w:r>
          </w:p>
        </w:tc>
        <w:tc>
          <w:tcPr>
            <w:tcW w:w="7290" w:type="dxa"/>
            <w:tcMar>
              <w:left w:w="40" w:type="dxa"/>
              <w:right w:w="40" w:type="dxa"/>
            </w:tcMar>
          </w:tcPr>
          <w:p w14:paraId="010252DA"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4C06FBFA" w14:textId="77777777" w:rsidTr="009F1012">
        <w:trPr>
          <w:cantSplit/>
        </w:trPr>
        <w:tc>
          <w:tcPr>
            <w:tcW w:w="2518" w:type="dxa"/>
            <w:tcMar>
              <w:left w:w="40" w:type="dxa"/>
              <w:right w:w="40" w:type="dxa"/>
            </w:tcMar>
          </w:tcPr>
          <w:p w14:paraId="778677C8" w14:textId="77777777" w:rsidR="009F1012" w:rsidRPr="006C5BB7" w:rsidRDefault="009F1012" w:rsidP="006F5FFD">
            <w:pPr>
              <w:pStyle w:val="TableEntry"/>
              <w:ind w:left="0"/>
            </w:pPr>
            <w:r w:rsidRPr="00376959">
              <w:t>Medical/Surgical History</w:t>
            </w:r>
          </w:p>
        </w:tc>
        <w:tc>
          <w:tcPr>
            <w:tcW w:w="7290" w:type="dxa"/>
            <w:tcMar>
              <w:left w:w="40" w:type="dxa"/>
              <w:right w:w="40" w:type="dxa"/>
            </w:tcMar>
          </w:tcPr>
          <w:p w14:paraId="7F58873D"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659D0902" w14:textId="77777777" w:rsidTr="009F1012">
        <w:trPr>
          <w:cantSplit/>
        </w:trPr>
        <w:tc>
          <w:tcPr>
            <w:tcW w:w="2518" w:type="dxa"/>
            <w:tcMar>
              <w:left w:w="40" w:type="dxa"/>
              <w:right w:w="40" w:type="dxa"/>
            </w:tcMar>
          </w:tcPr>
          <w:p w14:paraId="42FD91DF" w14:textId="77777777" w:rsidR="009F1012" w:rsidRPr="006C5BB7" w:rsidRDefault="009F1012" w:rsidP="006F5FFD">
            <w:pPr>
              <w:pStyle w:val="TableEntry"/>
              <w:ind w:left="0"/>
            </w:pPr>
            <w:r w:rsidRPr="00376959">
              <w:t>Medical/Surgical History</w:t>
            </w:r>
          </w:p>
        </w:tc>
        <w:tc>
          <w:tcPr>
            <w:tcW w:w="7290" w:type="dxa"/>
            <w:tcMar>
              <w:left w:w="40" w:type="dxa"/>
              <w:right w:w="40" w:type="dxa"/>
            </w:tcMar>
          </w:tcPr>
          <w:p w14:paraId="3508DF9C"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6903EEC2" w14:textId="77777777" w:rsidTr="009F1012">
        <w:trPr>
          <w:cantSplit/>
        </w:trPr>
        <w:tc>
          <w:tcPr>
            <w:tcW w:w="2518" w:type="dxa"/>
            <w:tcMar>
              <w:left w:w="40" w:type="dxa"/>
              <w:right w:w="40" w:type="dxa"/>
            </w:tcMar>
          </w:tcPr>
          <w:p w14:paraId="546F718F" w14:textId="77777777" w:rsidR="009F1012" w:rsidRPr="006C5BB7" w:rsidRDefault="009F1012" w:rsidP="006F5FFD">
            <w:pPr>
              <w:pStyle w:val="TableEntry"/>
              <w:ind w:left="0"/>
            </w:pPr>
            <w:r w:rsidRPr="00376959">
              <w:t>Medical/Surgical History</w:t>
            </w:r>
          </w:p>
        </w:tc>
        <w:tc>
          <w:tcPr>
            <w:tcW w:w="7290" w:type="dxa"/>
            <w:tcMar>
              <w:left w:w="40" w:type="dxa"/>
              <w:right w:w="40" w:type="dxa"/>
            </w:tcMar>
          </w:tcPr>
          <w:p w14:paraId="04BFADA8"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17E77BB1" w14:textId="77777777" w:rsidTr="009F1012">
        <w:trPr>
          <w:cantSplit/>
        </w:trPr>
        <w:tc>
          <w:tcPr>
            <w:tcW w:w="2518" w:type="dxa"/>
            <w:tcMar>
              <w:left w:w="40" w:type="dxa"/>
              <w:right w:w="40" w:type="dxa"/>
            </w:tcMar>
          </w:tcPr>
          <w:p w14:paraId="56EB65C3" w14:textId="77777777" w:rsidR="009F1012" w:rsidRPr="006C5BB7" w:rsidRDefault="009F1012" w:rsidP="006F5FFD">
            <w:pPr>
              <w:pStyle w:val="TableEntry"/>
              <w:ind w:left="0"/>
            </w:pPr>
            <w:r w:rsidRPr="00376959">
              <w:t>Medical/Surgical History</w:t>
            </w:r>
          </w:p>
        </w:tc>
        <w:tc>
          <w:tcPr>
            <w:tcW w:w="7290" w:type="dxa"/>
            <w:tcMar>
              <w:left w:w="40" w:type="dxa"/>
              <w:right w:w="40" w:type="dxa"/>
            </w:tcMar>
          </w:tcPr>
          <w:p w14:paraId="5A0ED882"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23C918A7" w14:textId="77777777" w:rsidTr="009F1012">
        <w:trPr>
          <w:cantSplit/>
        </w:trPr>
        <w:tc>
          <w:tcPr>
            <w:tcW w:w="2518" w:type="dxa"/>
            <w:tcMar>
              <w:left w:w="40" w:type="dxa"/>
              <w:right w:w="40" w:type="dxa"/>
            </w:tcMar>
          </w:tcPr>
          <w:p w14:paraId="2680F943" w14:textId="77777777" w:rsidR="009F1012" w:rsidRPr="006C5BB7" w:rsidRDefault="009F1012" w:rsidP="006F5FFD">
            <w:pPr>
              <w:pStyle w:val="TableEntry"/>
              <w:ind w:left="0"/>
            </w:pPr>
            <w:r w:rsidRPr="00376959">
              <w:t xml:space="preserve">Medical/Surgical History </w:t>
            </w:r>
          </w:p>
        </w:tc>
        <w:tc>
          <w:tcPr>
            <w:tcW w:w="7290" w:type="dxa"/>
            <w:tcMar>
              <w:left w:w="40" w:type="dxa"/>
              <w:right w:w="40" w:type="dxa"/>
            </w:tcMar>
          </w:tcPr>
          <w:p w14:paraId="52272C18" w14:textId="77777777" w:rsidR="009F1012" w:rsidRPr="00376959" w:rsidRDefault="009F1012" w:rsidP="006F5FFD">
            <w:pPr>
              <w:pStyle w:val="TableEntry"/>
              <w:ind w:left="0"/>
            </w:pPr>
            <w:r w:rsidRPr="00376959">
              <w:t>The patient's pre-existing medical and surgery history of the patient</w:t>
            </w:r>
          </w:p>
        </w:tc>
      </w:tr>
      <w:tr w:rsidR="009F1012" w:rsidRPr="00376959" w14:paraId="059DAEEA" w14:textId="77777777" w:rsidTr="009F1012">
        <w:trPr>
          <w:cantSplit/>
        </w:trPr>
        <w:tc>
          <w:tcPr>
            <w:tcW w:w="2518" w:type="dxa"/>
            <w:tcMar>
              <w:left w:w="40" w:type="dxa"/>
              <w:right w:w="40" w:type="dxa"/>
            </w:tcMar>
          </w:tcPr>
          <w:p w14:paraId="74C395A8" w14:textId="77777777" w:rsidR="009F1012" w:rsidRPr="006C5BB7" w:rsidRDefault="009F1012" w:rsidP="006F5FFD">
            <w:pPr>
              <w:pStyle w:val="TableEntry"/>
              <w:ind w:left="0"/>
            </w:pPr>
            <w:r w:rsidRPr="00376959">
              <w:t>Current Medications</w:t>
            </w:r>
          </w:p>
        </w:tc>
        <w:tc>
          <w:tcPr>
            <w:tcW w:w="7290" w:type="dxa"/>
            <w:tcMar>
              <w:left w:w="40" w:type="dxa"/>
              <w:right w:w="40" w:type="dxa"/>
            </w:tcMar>
          </w:tcPr>
          <w:p w14:paraId="3AF6DE6F" w14:textId="77777777" w:rsidR="009F1012" w:rsidRPr="00376959" w:rsidRDefault="009F1012" w:rsidP="006F5FFD">
            <w:pPr>
              <w:pStyle w:val="TableEntry"/>
              <w:ind w:left="0"/>
            </w:pPr>
            <w:r w:rsidRPr="00376959">
              <w:t>The medications the patient currently takes</w:t>
            </w:r>
          </w:p>
        </w:tc>
      </w:tr>
      <w:tr w:rsidR="009F1012" w:rsidRPr="00376959" w14:paraId="3809D216" w14:textId="77777777" w:rsidTr="009F1012">
        <w:trPr>
          <w:cantSplit/>
        </w:trPr>
        <w:tc>
          <w:tcPr>
            <w:tcW w:w="2518" w:type="dxa"/>
            <w:tcMar>
              <w:left w:w="40" w:type="dxa"/>
              <w:right w:w="40" w:type="dxa"/>
            </w:tcMar>
          </w:tcPr>
          <w:p w14:paraId="0D4C0713" w14:textId="77777777" w:rsidR="009F1012" w:rsidRPr="006C5BB7" w:rsidRDefault="009F1012" w:rsidP="006F5FFD">
            <w:pPr>
              <w:pStyle w:val="TableEntry"/>
              <w:ind w:left="0"/>
            </w:pPr>
            <w:r w:rsidRPr="00376959">
              <w:t>Current Medication Dose</w:t>
            </w:r>
          </w:p>
        </w:tc>
        <w:tc>
          <w:tcPr>
            <w:tcW w:w="7290" w:type="dxa"/>
            <w:tcMar>
              <w:left w:w="40" w:type="dxa"/>
              <w:right w:w="40" w:type="dxa"/>
            </w:tcMar>
          </w:tcPr>
          <w:p w14:paraId="62A2A216" w14:textId="77777777" w:rsidR="009F1012" w:rsidRPr="00376959" w:rsidRDefault="009F1012" w:rsidP="006F5FFD">
            <w:pPr>
              <w:pStyle w:val="TableEntry"/>
              <w:ind w:left="0"/>
            </w:pPr>
            <w:r w:rsidRPr="00376959">
              <w:t>The numeric dose or amount of the patient's current medication</w:t>
            </w:r>
          </w:p>
        </w:tc>
      </w:tr>
      <w:tr w:rsidR="009F1012" w:rsidRPr="00376959" w14:paraId="530A9850" w14:textId="77777777" w:rsidTr="009F1012">
        <w:trPr>
          <w:cantSplit/>
        </w:trPr>
        <w:tc>
          <w:tcPr>
            <w:tcW w:w="2518" w:type="dxa"/>
            <w:tcMar>
              <w:left w:w="40" w:type="dxa"/>
              <w:right w:w="40" w:type="dxa"/>
            </w:tcMar>
          </w:tcPr>
          <w:p w14:paraId="6BCD584D" w14:textId="77777777" w:rsidR="009F1012" w:rsidRPr="006C5BB7" w:rsidRDefault="009F1012" w:rsidP="006F5FFD">
            <w:pPr>
              <w:pStyle w:val="TableEntry"/>
              <w:ind w:left="0"/>
            </w:pPr>
            <w:r w:rsidRPr="00376959">
              <w:t>Current Medication Dosage Unit</w:t>
            </w:r>
          </w:p>
        </w:tc>
        <w:tc>
          <w:tcPr>
            <w:tcW w:w="7290" w:type="dxa"/>
            <w:tcMar>
              <w:left w:w="40" w:type="dxa"/>
              <w:right w:w="40" w:type="dxa"/>
            </w:tcMar>
          </w:tcPr>
          <w:p w14:paraId="0D837318" w14:textId="77777777" w:rsidR="009F1012" w:rsidRPr="00376959" w:rsidRDefault="009F1012" w:rsidP="006F5FFD">
            <w:pPr>
              <w:pStyle w:val="TableEntry"/>
              <w:ind w:left="0"/>
            </w:pPr>
            <w:r w:rsidRPr="00376959">
              <w:t>The dosage unit of the patient's current medication</w:t>
            </w:r>
          </w:p>
        </w:tc>
      </w:tr>
      <w:tr w:rsidR="009F1012" w:rsidRPr="00376959" w14:paraId="4AF0986F" w14:textId="77777777" w:rsidTr="009F1012">
        <w:trPr>
          <w:cantSplit/>
        </w:trPr>
        <w:tc>
          <w:tcPr>
            <w:tcW w:w="2518" w:type="dxa"/>
            <w:tcMar>
              <w:left w:w="40" w:type="dxa"/>
              <w:right w:w="40" w:type="dxa"/>
            </w:tcMar>
          </w:tcPr>
          <w:p w14:paraId="58822754" w14:textId="77777777" w:rsidR="009F1012" w:rsidRPr="006C5BB7" w:rsidRDefault="009F1012" w:rsidP="006F5FFD">
            <w:pPr>
              <w:pStyle w:val="TableEntry"/>
              <w:ind w:left="0"/>
            </w:pPr>
            <w:r w:rsidRPr="00376959">
              <w:t>Current Medication Administration Route</w:t>
            </w:r>
          </w:p>
        </w:tc>
        <w:tc>
          <w:tcPr>
            <w:tcW w:w="7290" w:type="dxa"/>
            <w:tcMar>
              <w:left w:w="40" w:type="dxa"/>
              <w:right w:w="40" w:type="dxa"/>
            </w:tcMar>
          </w:tcPr>
          <w:p w14:paraId="7BEF2036" w14:textId="77777777" w:rsidR="009F1012" w:rsidRPr="00376959" w:rsidRDefault="009F1012" w:rsidP="006F5FFD">
            <w:pPr>
              <w:pStyle w:val="TableEntry"/>
              <w:ind w:left="0"/>
            </w:pPr>
            <w:r w:rsidRPr="00376959">
              <w:t>The administration route (po, SQ, etc.) of the patient's current medication</w:t>
            </w:r>
          </w:p>
        </w:tc>
      </w:tr>
      <w:tr w:rsidR="009F1012" w:rsidRPr="00376959" w14:paraId="744D7D52" w14:textId="77777777" w:rsidTr="009F1012">
        <w:trPr>
          <w:cantSplit/>
        </w:trPr>
        <w:tc>
          <w:tcPr>
            <w:tcW w:w="2518" w:type="dxa"/>
            <w:tcMar>
              <w:left w:w="40" w:type="dxa"/>
              <w:right w:w="40" w:type="dxa"/>
            </w:tcMar>
          </w:tcPr>
          <w:p w14:paraId="0B14BF08" w14:textId="77777777" w:rsidR="009F1012" w:rsidRPr="006C5BB7" w:rsidRDefault="009F1012" w:rsidP="006F5FFD">
            <w:pPr>
              <w:pStyle w:val="TableEntry"/>
              <w:ind w:left="0"/>
            </w:pPr>
            <w:r w:rsidRPr="00376959">
              <w:t>Presence of Emergency Information Form</w:t>
            </w:r>
          </w:p>
        </w:tc>
        <w:tc>
          <w:tcPr>
            <w:tcW w:w="7290" w:type="dxa"/>
            <w:tcMar>
              <w:left w:w="40" w:type="dxa"/>
              <w:right w:w="40" w:type="dxa"/>
            </w:tcMar>
          </w:tcPr>
          <w:p w14:paraId="0F2CFDD3" w14:textId="77777777" w:rsidR="009F1012" w:rsidRPr="00376959" w:rsidRDefault="009F1012" w:rsidP="006F5FFD">
            <w:pPr>
              <w:pStyle w:val="TableEntry"/>
              <w:ind w:left="0"/>
            </w:pPr>
            <w:r w:rsidRPr="00376959">
              <w:t>Indication of the presence of the Emergency Information Form associated with patient's with special healthcare needs.</w:t>
            </w:r>
          </w:p>
        </w:tc>
      </w:tr>
      <w:tr w:rsidR="009F1012" w:rsidRPr="00376959" w14:paraId="0261C548" w14:textId="77777777" w:rsidTr="009F1012">
        <w:trPr>
          <w:cantSplit/>
        </w:trPr>
        <w:tc>
          <w:tcPr>
            <w:tcW w:w="2518" w:type="dxa"/>
            <w:tcMar>
              <w:left w:w="40" w:type="dxa"/>
              <w:right w:w="40" w:type="dxa"/>
            </w:tcMar>
          </w:tcPr>
          <w:p w14:paraId="5BCD96BE" w14:textId="77777777" w:rsidR="009F1012" w:rsidRPr="006C5BB7" w:rsidRDefault="009F1012" w:rsidP="006F5FFD">
            <w:pPr>
              <w:pStyle w:val="TableEntry"/>
              <w:ind w:left="0"/>
            </w:pPr>
            <w:r w:rsidRPr="006C5BB7">
              <w:t xml:space="preserve">Alcohol/Drug Use Indicators </w:t>
            </w:r>
          </w:p>
        </w:tc>
        <w:tc>
          <w:tcPr>
            <w:tcW w:w="7290" w:type="dxa"/>
            <w:tcMar>
              <w:left w:w="40" w:type="dxa"/>
              <w:right w:w="40" w:type="dxa"/>
            </w:tcMar>
          </w:tcPr>
          <w:p w14:paraId="48C8D81A" w14:textId="77777777" w:rsidR="009F1012" w:rsidRPr="006C5BB7" w:rsidRDefault="009F1012" w:rsidP="006F5FFD">
            <w:pPr>
              <w:pStyle w:val="TableEntry"/>
              <w:ind w:left="0"/>
            </w:pPr>
            <w:r w:rsidRPr="006C5BB7">
              <w:t>Indicators for the potential use of alcohol or drugs by the patient related to the patient's current illness or injury</w:t>
            </w:r>
          </w:p>
          <w:p w14:paraId="5C172CF1" w14:textId="77777777" w:rsidR="009F1012" w:rsidRPr="00376959" w:rsidRDefault="009F1012" w:rsidP="006F5FFD">
            <w:pPr>
              <w:pStyle w:val="TableEntry"/>
              <w:ind w:left="0"/>
            </w:pPr>
          </w:p>
        </w:tc>
      </w:tr>
      <w:tr w:rsidR="009F1012" w:rsidRPr="00376959" w14:paraId="0382EB23" w14:textId="77777777" w:rsidTr="009F1012">
        <w:trPr>
          <w:cantSplit/>
        </w:trPr>
        <w:tc>
          <w:tcPr>
            <w:tcW w:w="2518" w:type="dxa"/>
            <w:tcMar>
              <w:left w:w="40" w:type="dxa"/>
              <w:right w:w="40" w:type="dxa"/>
            </w:tcMar>
          </w:tcPr>
          <w:p w14:paraId="7BDA1C0B" w14:textId="77777777" w:rsidR="009F1012" w:rsidRPr="006C5BB7" w:rsidRDefault="009F1012" w:rsidP="006F5FFD">
            <w:pPr>
              <w:pStyle w:val="TableEntry"/>
              <w:ind w:left="0"/>
            </w:pPr>
            <w:r w:rsidRPr="00376959">
              <w:t>Pregnancy</w:t>
            </w:r>
          </w:p>
        </w:tc>
        <w:tc>
          <w:tcPr>
            <w:tcW w:w="7290" w:type="dxa"/>
            <w:tcMar>
              <w:left w:w="40" w:type="dxa"/>
              <w:right w:w="40" w:type="dxa"/>
            </w:tcMar>
          </w:tcPr>
          <w:p w14:paraId="3658FA66" w14:textId="77777777" w:rsidR="009F1012" w:rsidRPr="00376959" w:rsidRDefault="009F1012" w:rsidP="006F5FFD">
            <w:pPr>
              <w:pStyle w:val="TableEntry"/>
              <w:ind w:left="0"/>
            </w:pPr>
            <w:r w:rsidRPr="00376959">
              <w:t>Indication of the possibility by the patient's history of current pregnancy.</w:t>
            </w:r>
          </w:p>
        </w:tc>
      </w:tr>
      <w:tr w:rsidR="009F1012" w:rsidRPr="00376959" w14:paraId="5F63A4BA" w14:textId="77777777" w:rsidTr="009F1012">
        <w:trPr>
          <w:cantSplit/>
        </w:trPr>
        <w:tc>
          <w:tcPr>
            <w:tcW w:w="2518" w:type="dxa"/>
            <w:tcMar>
              <w:left w:w="40" w:type="dxa"/>
              <w:right w:w="40" w:type="dxa"/>
            </w:tcMar>
          </w:tcPr>
          <w:p w14:paraId="50833F48" w14:textId="77777777" w:rsidR="009F1012" w:rsidRPr="006C5BB7" w:rsidRDefault="009F1012" w:rsidP="006F5FFD">
            <w:pPr>
              <w:pStyle w:val="TableEntry"/>
              <w:ind w:left="0"/>
            </w:pPr>
            <w:r w:rsidRPr="00376959">
              <w:t xml:space="preserve">Last Oral Intake </w:t>
            </w:r>
          </w:p>
        </w:tc>
        <w:tc>
          <w:tcPr>
            <w:tcW w:w="7290" w:type="dxa"/>
            <w:tcMar>
              <w:left w:w="40" w:type="dxa"/>
              <w:right w:w="40" w:type="dxa"/>
            </w:tcMar>
          </w:tcPr>
          <w:p w14:paraId="23503919" w14:textId="77777777" w:rsidR="009F1012" w:rsidRPr="00376959" w:rsidRDefault="009F1012" w:rsidP="006F5FFD">
            <w:pPr>
              <w:pStyle w:val="TableEntry"/>
              <w:ind w:left="0"/>
            </w:pPr>
            <w:r w:rsidRPr="00376959">
              <w:t>Date and Time of last oral intake.</w:t>
            </w:r>
          </w:p>
        </w:tc>
      </w:tr>
      <w:tr w:rsidR="009F1012" w:rsidRPr="00376959" w14:paraId="73A0779A" w14:textId="77777777" w:rsidTr="009F1012">
        <w:trPr>
          <w:cantSplit/>
        </w:trPr>
        <w:tc>
          <w:tcPr>
            <w:tcW w:w="2518" w:type="dxa"/>
            <w:tcMar>
              <w:left w:w="40" w:type="dxa"/>
              <w:right w:w="40" w:type="dxa"/>
            </w:tcMar>
          </w:tcPr>
          <w:p w14:paraId="0CB3611E" w14:textId="77777777" w:rsidR="009F1012" w:rsidRPr="006C5BB7" w:rsidRDefault="009F1012" w:rsidP="006F5FFD">
            <w:pPr>
              <w:pStyle w:val="TableEntry"/>
              <w:ind w:left="0"/>
            </w:pPr>
            <w:r w:rsidRPr="00376959">
              <w:t xml:space="preserve">Date/Time Vital Signs Taken </w:t>
            </w:r>
          </w:p>
        </w:tc>
        <w:tc>
          <w:tcPr>
            <w:tcW w:w="7290" w:type="dxa"/>
            <w:tcMar>
              <w:left w:w="40" w:type="dxa"/>
              <w:right w:w="40" w:type="dxa"/>
            </w:tcMar>
          </w:tcPr>
          <w:p w14:paraId="47192BFA" w14:textId="77777777" w:rsidR="009F1012" w:rsidRPr="00376959" w:rsidRDefault="009F1012" w:rsidP="006F5FFD">
            <w:pPr>
              <w:pStyle w:val="TableEntry"/>
              <w:ind w:left="0"/>
            </w:pPr>
            <w:r w:rsidRPr="00376959">
              <w:t>The date/time vital signs were taken on the patient.</w:t>
            </w:r>
          </w:p>
        </w:tc>
      </w:tr>
      <w:tr w:rsidR="009F1012" w:rsidRPr="00376959" w14:paraId="2A0A1C48" w14:textId="77777777" w:rsidTr="009F1012">
        <w:trPr>
          <w:cantSplit/>
        </w:trPr>
        <w:tc>
          <w:tcPr>
            <w:tcW w:w="2518" w:type="dxa"/>
            <w:tcMar>
              <w:left w:w="40" w:type="dxa"/>
              <w:right w:w="40" w:type="dxa"/>
            </w:tcMar>
          </w:tcPr>
          <w:p w14:paraId="6E19501F" w14:textId="77777777" w:rsidR="009F1012" w:rsidRPr="006C5BB7" w:rsidRDefault="009F1012" w:rsidP="006F5FFD">
            <w:pPr>
              <w:pStyle w:val="TableEntry"/>
              <w:ind w:left="0"/>
            </w:pPr>
            <w:r w:rsidRPr="006C5BB7">
              <w:t>Vitals Obtained Prior to this Unit's EMS Care</w:t>
            </w:r>
          </w:p>
        </w:tc>
        <w:tc>
          <w:tcPr>
            <w:tcW w:w="7290" w:type="dxa"/>
            <w:tcMar>
              <w:left w:w="40" w:type="dxa"/>
              <w:right w:w="40" w:type="dxa"/>
            </w:tcMar>
          </w:tcPr>
          <w:p w14:paraId="71B669D9" w14:textId="77777777" w:rsidR="009F1012" w:rsidRPr="006C5BB7" w:rsidRDefault="009F1012" w:rsidP="006F5FFD">
            <w:pPr>
              <w:pStyle w:val="TableEntry"/>
              <w:ind w:left="0"/>
            </w:pPr>
            <w:r w:rsidRPr="006C5BB7">
              <w:t>Indicates that the information which is documented was obtained prior to the documenting EMS units care.</w:t>
            </w:r>
          </w:p>
          <w:p w14:paraId="7E079068" w14:textId="77777777" w:rsidR="009F1012" w:rsidRPr="00376959" w:rsidRDefault="009F1012" w:rsidP="006F5FFD">
            <w:pPr>
              <w:pStyle w:val="TableEntry"/>
              <w:ind w:left="0"/>
            </w:pPr>
          </w:p>
        </w:tc>
      </w:tr>
      <w:tr w:rsidR="009F1012" w:rsidRPr="00376959" w14:paraId="09610097" w14:textId="77777777" w:rsidTr="009F1012">
        <w:trPr>
          <w:cantSplit/>
        </w:trPr>
        <w:tc>
          <w:tcPr>
            <w:tcW w:w="2518" w:type="dxa"/>
            <w:tcMar>
              <w:left w:w="40" w:type="dxa"/>
              <w:right w:w="40" w:type="dxa"/>
            </w:tcMar>
          </w:tcPr>
          <w:p w14:paraId="60EBBA31" w14:textId="77777777" w:rsidR="009F1012" w:rsidRPr="006C5BB7" w:rsidRDefault="009F1012" w:rsidP="006F5FFD">
            <w:pPr>
              <w:pStyle w:val="TableEntry"/>
              <w:ind w:left="0"/>
            </w:pPr>
            <w:r w:rsidRPr="00376959">
              <w:t>Cardiac Rhythm / Electrocardiography (ECG)</w:t>
            </w:r>
          </w:p>
        </w:tc>
        <w:tc>
          <w:tcPr>
            <w:tcW w:w="7290" w:type="dxa"/>
            <w:tcMar>
              <w:left w:w="40" w:type="dxa"/>
              <w:right w:w="40" w:type="dxa"/>
            </w:tcMar>
          </w:tcPr>
          <w:p w14:paraId="57265502" w14:textId="77777777" w:rsidR="009F1012" w:rsidRPr="00376959" w:rsidRDefault="009F1012" w:rsidP="006F5FFD">
            <w:pPr>
              <w:pStyle w:val="TableEntry"/>
              <w:ind w:left="0"/>
            </w:pPr>
            <w:r w:rsidRPr="00376959">
              <w:t>The cardiac rhythm / ECG and other electrocardiography findings of the patient as interpreted by EMS personnel.</w:t>
            </w:r>
          </w:p>
        </w:tc>
      </w:tr>
      <w:tr w:rsidR="009F1012" w:rsidRPr="00376959" w14:paraId="01D1F395" w14:textId="77777777" w:rsidTr="009F1012">
        <w:trPr>
          <w:cantSplit/>
        </w:trPr>
        <w:tc>
          <w:tcPr>
            <w:tcW w:w="2518" w:type="dxa"/>
            <w:tcMar>
              <w:left w:w="40" w:type="dxa"/>
              <w:right w:w="40" w:type="dxa"/>
            </w:tcMar>
          </w:tcPr>
          <w:p w14:paraId="696057A0" w14:textId="77777777" w:rsidR="009F1012" w:rsidRPr="006C5BB7" w:rsidRDefault="009F1012" w:rsidP="006F5FFD">
            <w:pPr>
              <w:pStyle w:val="TableEntry"/>
              <w:ind w:left="0"/>
            </w:pPr>
            <w:r w:rsidRPr="00376959">
              <w:t>ECG Type</w:t>
            </w:r>
          </w:p>
        </w:tc>
        <w:tc>
          <w:tcPr>
            <w:tcW w:w="7290" w:type="dxa"/>
            <w:tcMar>
              <w:left w:w="40" w:type="dxa"/>
              <w:right w:w="40" w:type="dxa"/>
            </w:tcMar>
          </w:tcPr>
          <w:p w14:paraId="361E122F" w14:textId="77777777" w:rsidR="009F1012" w:rsidRPr="00376959" w:rsidRDefault="009F1012" w:rsidP="006F5FFD">
            <w:pPr>
              <w:pStyle w:val="TableEntry"/>
              <w:ind w:left="0"/>
            </w:pPr>
            <w:r w:rsidRPr="00376959">
              <w:t>The type of ECG associated with the cardiac rhythm.</w:t>
            </w:r>
          </w:p>
        </w:tc>
      </w:tr>
      <w:tr w:rsidR="009F1012" w:rsidRPr="00376959" w14:paraId="4A637B0C" w14:textId="77777777" w:rsidTr="009F1012">
        <w:trPr>
          <w:cantSplit/>
        </w:trPr>
        <w:tc>
          <w:tcPr>
            <w:tcW w:w="2518" w:type="dxa"/>
            <w:tcMar>
              <w:left w:w="40" w:type="dxa"/>
              <w:right w:w="40" w:type="dxa"/>
            </w:tcMar>
          </w:tcPr>
          <w:p w14:paraId="6E7A5B57" w14:textId="77777777" w:rsidR="009F1012" w:rsidRPr="006C5BB7" w:rsidRDefault="009F1012" w:rsidP="006F5FFD">
            <w:pPr>
              <w:pStyle w:val="TableEntry"/>
              <w:ind w:left="0"/>
            </w:pPr>
            <w:r w:rsidRPr="00376959">
              <w:t>Method of ECG Interpretation</w:t>
            </w:r>
          </w:p>
        </w:tc>
        <w:tc>
          <w:tcPr>
            <w:tcW w:w="7290" w:type="dxa"/>
            <w:tcMar>
              <w:left w:w="40" w:type="dxa"/>
              <w:right w:w="40" w:type="dxa"/>
            </w:tcMar>
          </w:tcPr>
          <w:p w14:paraId="4DDD7744" w14:textId="77777777" w:rsidR="009F1012" w:rsidRPr="00376959" w:rsidRDefault="009F1012" w:rsidP="006F5FFD">
            <w:pPr>
              <w:pStyle w:val="TableEntry"/>
              <w:ind w:left="0"/>
            </w:pPr>
            <w:r w:rsidRPr="00376959">
              <w:t>The method of ECG interpretation.</w:t>
            </w:r>
          </w:p>
        </w:tc>
      </w:tr>
      <w:tr w:rsidR="009F1012" w:rsidRPr="00376959" w14:paraId="1F6E831E" w14:textId="77777777" w:rsidTr="009F1012">
        <w:trPr>
          <w:cantSplit/>
        </w:trPr>
        <w:tc>
          <w:tcPr>
            <w:tcW w:w="2518" w:type="dxa"/>
            <w:tcMar>
              <w:left w:w="40" w:type="dxa"/>
              <w:right w:w="40" w:type="dxa"/>
            </w:tcMar>
          </w:tcPr>
          <w:p w14:paraId="65745D4A" w14:textId="77777777" w:rsidR="009F1012" w:rsidRPr="006C5BB7" w:rsidRDefault="009F1012" w:rsidP="006F5FFD">
            <w:pPr>
              <w:pStyle w:val="TableEntry"/>
              <w:ind w:left="0"/>
            </w:pPr>
            <w:r w:rsidRPr="00376959">
              <w:t>SBP (Systolic Blood Pressure)</w:t>
            </w:r>
          </w:p>
        </w:tc>
        <w:tc>
          <w:tcPr>
            <w:tcW w:w="7290" w:type="dxa"/>
            <w:tcMar>
              <w:left w:w="40" w:type="dxa"/>
              <w:right w:w="40" w:type="dxa"/>
            </w:tcMar>
          </w:tcPr>
          <w:p w14:paraId="353D937F" w14:textId="77777777" w:rsidR="009F1012" w:rsidRPr="00376959" w:rsidRDefault="009F1012" w:rsidP="006F5FFD">
            <w:pPr>
              <w:pStyle w:val="TableEntry"/>
              <w:ind w:left="0"/>
            </w:pPr>
            <w:r w:rsidRPr="00376959">
              <w:t>The patient's systolic blood pressure.</w:t>
            </w:r>
          </w:p>
        </w:tc>
      </w:tr>
      <w:tr w:rsidR="009F1012" w:rsidRPr="00376959" w14:paraId="46AF6328" w14:textId="77777777" w:rsidTr="009F1012">
        <w:trPr>
          <w:cantSplit/>
        </w:trPr>
        <w:tc>
          <w:tcPr>
            <w:tcW w:w="2518" w:type="dxa"/>
            <w:tcMar>
              <w:left w:w="40" w:type="dxa"/>
              <w:right w:w="40" w:type="dxa"/>
            </w:tcMar>
          </w:tcPr>
          <w:p w14:paraId="6DA8DAE8" w14:textId="77777777" w:rsidR="009F1012" w:rsidRPr="006C5BB7" w:rsidRDefault="009F1012" w:rsidP="006F5FFD">
            <w:pPr>
              <w:pStyle w:val="TableEntry"/>
              <w:ind w:left="0"/>
            </w:pPr>
            <w:r w:rsidRPr="00376959">
              <w:t>DBP (Diastolic Blood Pressure)</w:t>
            </w:r>
          </w:p>
        </w:tc>
        <w:tc>
          <w:tcPr>
            <w:tcW w:w="7290" w:type="dxa"/>
            <w:tcMar>
              <w:left w:w="40" w:type="dxa"/>
              <w:right w:w="40" w:type="dxa"/>
            </w:tcMar>
          </w:tcPr>
          <w:p w14:paraId="55AD79ED" w14:textId="77777777" w:rsidR="009F1012" w:rsidRPr="00376959" w:rsidRDefault="009F1012" w:rsidP="006F5FFD">
            <w:pPr>
              <w:pStyle w:val="TableEntry"/>
              <w:ind w:left="0"/>
            </w:pPr>
            <w:r w:rsidRPr="00376959">
              <w:t>The patient's diastolic blood pressure.</w:t>
            </w:r>
          </w:p>
        </w:tc>
      </w:tr>
      <w:tr w:rsidR="009F1012" w:rsidRPr="00376959" w14:paraId="495EEEC8" w14:textId="77777777" w:rsidTr="009F1012">
        <w:trPr>
          <w:cantSplit/>
        </w:trPr>
        <w:tc>
          <w:tcPr>
            <w:tcW w:w="2518" w:type="dxa"/>
            <w:tcMar>
              <w:left w:w="40" w:type="dxa"/>
              <w:right w:w="40" w:type="dxa"/>
            </w:tcMar>
          </w:tcPr>
          <w:p w14:paraId="517BBD16" w14:textId="77777777" w:rsidR="009F1012" w:rsidRPr="006C5BB7" w:rsidRDefault="009F1012" w:rsidP="006F5FFD">
            <w:pPr>
              <w:pStyle w:val="TableEntry"/>
              <w:ind w:left="0"/>
            </w:pPr>
            <w:r w:rsidRPr="00376959">
              <w:t>Method of Blood Pressure Measurement</w:t>
            </w:r>
          </w:p>
        </w:tc>
        <w:tc>
          <w:tcPr>
            <w:tcW w:w="7290" w:type="dxa"/>
            <w:tcMar>
              <w:left w:w="40" w:type="dxa"/>
              <w:right w:w="40" w:type="dxa"/>
            </w:tcMar>
          </w:tcPr>
          <w:p w14:paraId="622B0EFB" w14:textId="77777777" w:rsidR="009F1012" w:rsidRPr="00376959" w:rsidRDefault="009F1012" w:rsidP="006F5FFD">
            <w:pPr>
              <w:pStyle w:val="TableEntry"/>
              <w:ind w:left="0"/>
            </w:pPr>
            <w:r w:rsidRPr="00376959">
              <w:t>Indication of method of blood pressure measurement.</w:t>
            </w:r>
          </w:p>
        </w:tc>
      </w:tr>
      <w:tr w:rsidR="009F1012" w:rsidRPr="00376959" w14:paraId="40AD67AB" w14:textId="77777777" w:rsidTr="009F1012">
        <w:trPr>
          <w:cantSplit/>
        </w:trPr>
        <w:tc>
          <w:tcPr>
            <w:tcW w:w="2518" w:type="dxa"/>
            <w:tcMar>
              <w:left w:w="40" w:type="dxa"/>
              <w:right w:w="40" w:type="dxa"/>
            </w:tcMar>
          </w:tcPr>
          <w:p w14:paraId="59FB52D6" w14:textId="77777777" w:rsidR="009F1012" w:rsidRPr="006C5BB7" w:rsidRDefault="009F1012" w:rsidP="006F5FFD">
            <w:pPr>
              <w:pStyle w:val="TableEntry"/>
              <w:ind w:left="0"/>
            </w:pPr>
            <w:r w:rsidRPr="00376959">
              <w:t>Mean Arterial Pressure</w:t>
            </w:r>
          </w:p>
        </w:tc>
        <w:tc>
          <w:tcPr>
            <w:tcW w:w="7290" w:type="dxa"/>
            <w:tcMar>
              <w:left w:w="40" w:type="dxa"/>
              <w:right w:w="40" w:type="dxa"/>
            </w:tcMar>
          </w:tcPr>
          <w:p w14:paraId="64891A0F" w14:textId="77777777" w:rsidR="009F1012" w:rsidRPr="00376959" w:rsidRDefault="009F1012" w:rsidP="006F5FFD">
            <w:pPr>
              <w:pStyle w:val="TableEntry"/>
              <w:ind w:left="0"/>
            </w:pPr>
            <w:r w:rsidRPr="00376959">
              <w:t>The patient's mean arterial pressure.</w:t>
            </w:r>
          </w:p>
        </w:tc>
      </w:tr>
      <w:tr w:rsidR="009F1012" w:rsidRPr="00376959" w14:paraId="0464207E" w14:textId="77777777" w:rsidTr="009F1012">
        <w:trPr>
          <w:cantSplit/>
        </w:trPr>
        <w:tc>
          <w:tcPr>
            <w:tcW w:w="2518" w:type="dxa"/>
            <w:tcMar>
              <w:left w:w="40" w:type="dxa"/>
              <w:right w:w="40" w:type="dxa"/>
            </w:tcMar>
          </w:tcPr>
          <w:p w14:paraId="576EE1F6" w14:textId="77777777" w:rsidR="009F1012" w:rsidRPr="006C5BB7" w:rsidRDefault="009F1012" w:rsidP="006F5FFD">
            <w:pPr>
              <w:pStyle w:val="TableEntry"/>
              <w:ind w:left="0"/>
            </w:pPr>
            <w:r w:rsidRPr="00376959">
              <w:t>Heart Rate</w:t>
            </w:r>
          </w:p>
        </w:tc>
        <w:tc>
          <w:tcPr>
            <w:tcW w:w="7290" w:type="dxa"/>
            <w:tcMar>
              <w:left w:w="40" w:type="dxa"/>
              <w:right w:w="40" w:type="dxa"/>
            </w:tcMar>
          </w:tcPr>
          <w:p w14:paraId="690D5C4B" w14:textId="77777777" w:rsidR="009F1012" w:rsidRPr="00376959" w:rsidRDefault="009F1012" w:rsidP="006F5FFD">
            <w:pPr>
              <w:pStyle w:val="TableEntry"/>
              <w:ind w:left="0"/>
            </w:pPr>
            <w:r w:rsidRPr="00376959">
              <w:t>The patient's heart rate expressed as a number per minute.</w:t>
            </w:r>
          </w:p>
        </w:tc>
      </w:tr>
      <w:tr w:rsidR="009F1012" w:rsidRPr="00376959" w14:paraId="239E184B" w14:textId="77777777" w:rsidTr="009F1012">
        <w:trPr>
          <w:cantSplit/>
        </w:trPr>
        <w:tc>
          <w:tcPr>
            <w:tcW w:w="2518" w:type="dxa"/>
            <w:tcMar>
              <w:left w:w="40" w:type="dxa"/>
              <w:right w:w="40" w:type="dxa"/>
            </w:tcMar>
          </w:tcPr>
          <w:p w14:paraId="103F3E18" w14:textId="77777777" w:rsidR="009F1012" w:rsidRPr="006C5BB7" w:rsidRDefault="009F1012" w:rsidP="006F5FFD">
            <w:pPr>
              <w:pStyle w:val="TableEntry"/>
              <w:ind w:left="0"/>
            </w:pPr>
            <w:r w:rsidRPr="00376959">
              <w:t>Method of Heart Rate Measurement</w:t>
            </w:r>
          </w:p>
        </w:tc>
        <w:tc>
          <w:tcPr>
            <w:tcW w:w="7290" w:type="dxa"/>
            <w:tcMar>
              <w:left w:w="40" w:type="dxa"/>
              <w:right w:w="40" w:type="dxa"/>
            </w:tcMar>
          </w:tcPr>
          <w:p w14:paraId="71F03DC6" w14:textId="77777777" w:rsidR="009F1012" w:rsidRPr="00376959" w:rsidRDefault="009F1012" w:rsidP="006F5FFD">
            <w:pPr>
              <w:pStyle w:val="TableEntry"/>
              <w:ind w:left="0"/>
            </w:pPr>
            <w:r w:rsidRPr="00376959">
              <w:t>The method in which the Heart Rate was measured. Values include auscultated, palpated, electronic monitor.</w:t>
            </w:r>
          </w:p>
        </w:tc>
      </w:tr>
      <w:tr w:rsidR="009F1012" w:rsidRPr="00376959" w14:paraId="2463FDA1" w14:textId="77777777" w:rsidTr="009F1012">
        <w:trPr>
          <w:cantSplit/>
        </w:trPr>
        <w:tc>
          <w:tcPr>
            <w:tcW w:w="2518" w:type="dxa"/>
            <w:tcMar>
              <w:left w:w="40" w:type="dxa"/>
              <w:right w:w="40" w:type="dxa"/>
            </w:tcMar>
          </w:tcPr>
          <w:p w14:paraId="0316AD99" w14:textId="77777777" w:rsidR="009F1012" w:rsidRPr="006C5BB7" w:rsidRDefault="009F1012" w:rsidP="006F5FFD">
            <w:pPr>
              <w:pStyle w:val="TableEntry"/>
              <w:ind w:left="0"/>
            </w:pPr>
            <w:r w:rsidRPr="00376959">
              <w:t>Pulse Oximetry</w:t>
            </w:r>
          </w:p>
        </w:tc>
        <w:tc>
          <w:tcPr>
            <w:tcW w:w="7290" w:type="dxa"/>
            <w:tcMar>
              <w:left w:w="40" w:type="dxa"/>
              <w:right w:w="40" w:type="dxa"/>
            </w:tcMar>
          </w:tcPr>
          <w:p w14:paraId="2C4A8366" w14:textId="77777777" w:rsidR="009F1012" w:rsidRPr="00376959" w:rsidRDefault="009F1012" w:rsidP="006F5FFD">
            <w:pPr>
              <w:pStyle w:val="TableEntry"/>
              <w:ind w:left="0"/>
            </w:pPr>
            <w:r w:rsidRPr="00376959">
              <w:t>The patient's oxygen saturation.</w:t>
            </w:r>
          </w:p>
        </w:tc>
      </w:tr>
      <w:tr w:rsidR="009F1012" w:rsidRPr="00376959" w14:paraId="0806DAA6" w14:textId="77777777" w:rsidTr="009F1012">
        <w:trPr>
          <w:cantSplit/>
        </w:trPr>
        <w:tc>
          <w:tcPr>
            <w:tcW w:w="2518" w:type="dxa"/>
            <w:tcMar>
              <w:left w:w="40" w:type="dxa"/>
              <w:right w:w="40" w:type="dxa"/>
            </w:tcMar>
          </w:tcPr>
          <w:p w14:paraId="2B05CA9A" w14:textId="77777777" w:rsidR="009F1012" w:rsidRPr="006C5BB7" w:rsidRDefault="009F1012" w:rsidP="006F5FFD">
            <w:pPr>
              <w:pStyle w:val="TableEntry"/>
              <w:ind w:left="0"/>
            </w:pPr>
            <w:r w:rsidRPr="00376959">
              <w:t>Pulse Rhythm</w:t>
            </w:r>
          </w:p>
        </w:tc>
        <w:tc>
          <w:tcPr>
            <w:tcW w:w="7290" w:type="dxa"/>
            <w:tcMar>
              <w:left w:w="40" w:type="dxa"/>
              <w:right w:w="40" w:type="dxa"/>
            </w:tcMar>
          </w:tcPr>
          <w:p w14:paraId="54C0E954" w14:textId="77777777" w:rsidR="009F1012" w:rsidRPr="00376959" w:rsidRDefault="009F1012" w:rsidP="006F5FFD">
            <w:pPr>
              <w:pStyle w:val="TableEntry"/>
              <w:ind w:left="0"/>
            </w:pPr>
            <w:r w:rsidRPr="00376959">
              <w:t>The clinical rhythm of the patient's pulse.</w:t>
            </w:r>
          </w:p>
        </w:tc>
      </w:tr>
      <w:tr w:rsidR="009F1012" w:rsidRPr="00376959" w14:paraId="1BC957DF" w14:textId="77777777" w:rsidTr="009F1012">
        <w:trPr>
          <w:cantSplit/>
        </w:trPr>
        <w:tc>
          <w:tcPr>
            <w:tcW w:w="2518" w:type="dxa"/>
            <w:tcMar>
              <w:left w:w="40" w:type="dxa"/>
              <w:right w:w="40" w:type="dxa"/>
            </w:tcMar>
          </w:tcPr>
          <w:p w14:paraId="09FEC87B" w14:textId="77777777" w:rsidR="009F1012" w:rsidRPr="006C5BB7" w:rsidRDefault="009F1012" w:rsidP="006F5FFD">
            <w:pPr>
              <w:pStyle w:val="TableEntry"/>
              <w:ind w:left="0"/>
            </w:pPr>
            <w:r w:rsidRPr="00376959">
              <w:t>Respiratory Rate</w:t>
            </w:r>
          </w:p>
        </w:tc>
        <w:tc>
          <w:tcPr>
            <w:tcW w:w="7290" w:type="dxa"/>
            <w:tcMar>
              <w:left w:w="40" w:type="dxa"/>
              <w:right w:w="40" w:type="dxa"/>
            </w:tcMar>
          </w:tcPr>
          <w:p w14:paraId="6D3E9FCE" w14:textId="77777777" w:rsidR="009F1012" w:rsidRPr="00376959" w:rsidRDefault="009F1012" w:rsidP="006F5FFD">
            <w:pPr>
              <w:pStyle w:val="TableEntry"/>
              <w:ind w:left="0"/>
            </w:pPr>
            <w:r w:rsidRPr="00376959">
              <w:t>The patient's respiratory rate expressed as a number per minute.</w:t>
            </w:r>
          </w:p>
        </w:tc>
      </w:tr>
      <w:tr w:rsidR="009F1012" w:rsidRPr="00376959" w14:paraId="2CEBF0D6" w14:textId="77777777" w:rsidTr="009F1012">
        <w:trPr>
          <w:cantSplit/>
        </w:trPr>
        <w:tc>
          <w:tcPr>
            <w:tcW w:w="2518" w:type="dxa"/>
            <w:tcMar>
              <w:left w:w="40" w:type="dxa"/>
              <w:right w:w="40" w:type="dxa"/>
            </w:tcMar>
          </w:tcPr>
          <w:p w14:paraId="163CBE36" w14:textId="77777777" w:rsidR="009F1012" w:rsidRPr="006C5BB7" w:rsidRDefault="009F1012" w:rsidP="006F5FFD">
            <w:pPr>
              <w:pStyle w:val="TableEntry"/>
              <w:ind w:left="0"/>
            </w:pPr>
            <w:r w:rsidRPr="00376959">
              <w:t>Respiratory Effort</w:t>
            </w:r>
          </w:p>
        </w:tc>
        <w:tc>
          <w:tcPr>
            <w:tcW w:w="7290" w:type="dxa"/>
            <w:tcMar>
              <w:left w:w="40" w:type="dxa"/>
              <w:right w:w="40" w:type="dxa"/>
            </w:tcMar>
          </w:tcPr>
          <w:p w14:paraId="44153FD1" w14:textId="77777777" w:rsidR="009F1012" w:rsidRPr="00376959" w:rsidRDefault="009F1012" w:rsidP="006F5FFD">
            <w:pPr>
              <w:pStyle w:val="TableEntry"/>
              <w:ind w:left="0"/>
            </w:pPr>
            <w:r w:rsidRPr="00376959">
              <w:t>The patient's respiratory effort.</w:t>
            </w:r>
          </w:p>
        </w:tc>
      </w:tr>
      <w:tr w:rsidR="009F1012" w:rsidRPr="00376959" w14:paraId="56451F4F" w14:textId="77777777" w:rsidTr="009F1012">
        <w:trPr>
          <w:cantSplit/>
        </w:trPr>
        <w:tc>
          <w:tcPr>
            <w:tcW w:w="2518" w:type="dxa"/>
            <w:tcMar>
              <w:left w:w="40" w:type="dxa"/>
              <w:right w:w="40" w:type="dxa"/>
            </w:tcMar>
          </w:tcPr>
          <w:p w14:paraId="7282FF41" w14:textId="77777777" w:rsidR="009F1012" w:rsidRPr="006C5BB7" w:rsidRDefault="009F1012" w:rsidP="006F5FFD">
            <w:pPr>
              <w:pStyle w:val="TableEntry"/>
              <w:ind w:left="0"/>
            </w:pPr>
            <w:r w:rsidRPr="00376959">
              <w:t>End Title Carbon Dioxide (ETCO2)</w:t>
            </w:r>
          </w:p>
        </w:tc>
        <w:tc>
          <w:tcPr>
            <w:tcW w:w="7290" w:type="dxa"/>
            <w:tcMar>
              <w:left w:w="40" w:type="dxa"/>
              <w:right w:w="40" w:type="dxa"/>
            </w:tcMar>
          </w:tcPr>
          <w:p w14:paraId="5969C0DD" w14:textId="77777777" w:rsidR="009F1012" w:rsidRPr="00376959" w:rsidRDefault="009F1012" w:rsidP="006F5FFD">
            <w:pPr>
              <w:pStyle w:val="TableEntry"/>
              <w:ind w:left="0"/>
            </w:pPr>
            <w:r w:rsidRPr="00376959">
              <w:t>The numeric value of the patient's exhaled end tidal carbon dioxide (ETCO2) level measured as a unit of pressure in millimeters of mercury (mmHg).</w:t>
            </w:r>
          </w:p>
        </w:tc>
      </w:tr>
      <w:tr w:rsidR="009F1012" w:rsidRPr="00376959" w14:paraId="0231FCF6" w14:textId="77777777" w:rsidTr="009F1012">
        <w:trPr>
          <w:cantSplit/>
        </w:trPr>
        <w:tc>
          <w:tcPr>
            <w:tcW w:w="2518" w:type="dxa"/>
            <w:tcMar>
              <w:left w:w="40" w:type="dxa"/>
              <w:right w:w="40" w:type="dxa"/>
            </w:tcMar>
          </w:tcPr>
          <w:p w14:paraId="34CF0F6A" w14:textId="77777777" w:rsidR="009F1012" w:rsidRPr="006C5BB7" w:rsidRDefault="009F1012" w:rsidP="006F5FFD">
            <w:pPr>
              <w:pStyle w:val="TableEntry"/>
              <w:ind w:left="0"/>
            </w:pPr>
            <w:r w:rsidRPr="00376959">
              <w:lastRenderedPageBreak/>
              <w:t>Carbon Monoxide (CO)</w:t>
            </w:r>
          </w:p>
        </w:tc>
        <w:tc>
          <w:tcPr>
            <w:tcW w:w="7290" w:type="dxa"/>
            <w:tcMar>
              <w:left w:w="40" w:type="dxa"/>
              <w:right w:w="40" w:type="dxa"/>
            </w:tcMar>
          </w:tcPr>
          <w:p w14:paraId="0A1E58BA" w14:textId="77777777" w:rsidR="009F1012" w:rsidRPr="00376959" w:rsidRDefault="009F1012" w:rsidP="006F5FFD">
            <w:pPr>
              <w:pStyle w:val="TableEntry"/>
              <w:ind w:left="0"/>
            </w:pPr>
            <w:r w:rsidRPr="00376959">
              <w:t>The numeric value of the patient's carbon monoxide level measured as a percentage (%) of carboxyhemoglobin (COHb).</w:t>
            </w:r>
          </w:p>
        </w:tc>
      </w:tr>
      <w:tr w:rsidR="009F1012" w:rsidRPr="00376959" w14:paraId="233AD05A" w14:textId="77777777" w:rsidTr="009F1012">
        <w:trPr>
          <w:cantSplit/>
        </w:trPr>
        <w:tc>
          <w:tcPr>
            <w:tcW w:w="2518" w:type="dxa"/>
            <w:tcMar>
              <w:left w:w="40" w:type="dxa"/>
              <w:right w:w="40" w:type="dxa"/>
            </w:tcMar>
          </w:tcPr>
          <w:p w14:paraId="52C22A2E" w14:textId="77777777" w:rsidR="009F1012" w:rsidRPr="006C5BB7" w:rsidRDefault="009F1012" w:rsidP="006F5FFD">
            <w:pPr>
              <w:pStyle w:val="TableEntry"/>
              <w:ind w:left="0"/>
            </w:pPr>
            <w:r w:rsidRPr="00376959">
              <w:t>Blood Glucose Level</w:t>
            </w:r>
          </w:p>
        </w:tc>
        <w:tc>
          <w:tcPr>
            <w:tcW w:w="7290" w:type="dxa"/>
            <w:tcMar>
              <w:left w:w="40" w:type="dxa"/>
              <w:right w:w="40" w:type="dxa"/>
            </w:tcMar>
          </w:tcPr>
          <w:p w14:paraId="4F0AC85C" w14:textId="77777777" w:rsidR="009F1012" w:rsidRPr="00376959" w:rsidRDefault="009F1012" w:rsidP="006F5FFD">
            <w:pPr>
              <w:pStyle w:val="TableEntry"/>
              <w:ind w:left="0"/>
            </w:pPr>
            <w:r w:rsidRPr="00376959">
              <w:t>The patient's blood glucose level.</w:t>
            </w:r>
          </w:p>
        </w:tc>
      </w:tr>
      <w:tr w:rsidR="009F1012" w:rsidRPr="00376959" w14:paraId="65DA953C" w14:textId="77777777" w:rsidTr="009F1012">
        <w:trPr>
          <w:cantSplit/>
        </w:trPr>
        <w:tc>
          <w:tcPr>
            <w:tcW w:w="2518" w:type="dxa"/>
            <w:tcMar>
              <w:left w:w="40" w:type="dxa"/>
              <w:right w:w="40" w:type="dxa"/>
            </w:tcMar>
          </w:tcPr>
          <w:p w14:paraId="2257DB99" w14:textId="77777777" w:rsidR="009F1012" w:rsidRPr="006C5BB7" w:rsidRDefault="009F1012" w:rsidP="006F5FFD">
            <w:pPr>
              <w:pStyle w:val="TableEntry"/>
              <w:ind w:left="0"/>
            </w:pPr>
            <w:r w:rsidRPr="00376959">
              <w:t>Glasgow Coma Score-Eye</w:t>
            </w:r>
          </w:p>
        </w:tc>
        <w:tc>
          <w:tcPr>
            <w:tcW w:w="7290" w:type="dxa"/>
            <w:tcMar>
              <w:left w:w="40" w:type="dxa"/>
              <w:right w:w="40" w:type="dxa"/>
            </w:tcMar>
          </w:tcPr>
          <w:p w14:paraId="3B6506AC" w14:textId="77777777" w:rsidR="009F1012" w:rsidRPr="00376959" w:rsidRDefault="009F1012" w:rsidP="006F5FFD">
            <w:pPr>
              <w:pStyle w:val="TableEntry"/>
              <w:ind w:left="0"/>
            </w:pPr>
            <w:r w:rsidRPr="00376959">
              <w:t>The patient's Glasgow Coma Score Eye opening.</w:t>
            </w:r>
          </w:p>
        </w:tc>
      </w:tr>
      <w:tr w:rsidR="009F1012" w:rsidRPr="00376959" w14:paraId="7EE739AC" w14:textId="77777777" w:rsidTr="009F1012">
        <w:trPr>
          <w:cantSplit/>
        </w:trPr>
        <w:tc>
          <w:tcPr>
            <w:tcW w:w="2518" w:type="dxa"/>
            <w:tcMar>
              <w:left w:w="40" w:type="dxa"/>
              <w:right w:w="40" w:type="dxa"/>
            </w:tcMar>
          </w:tcPr>
          <w:p w14:paraId="0D9C18DC" w14:textId="77777777" w:rsidR="009F1012" w:rsidRPr="006C5BB7" w:rsidRDefault="009F1012" w:rsidP="006F5FFD">
            <w:pPr>
              <w:pStyle w:val="TableEntry"/>
              <w:ind w:left="0"/>
            </w:pPr>
            <w:r w:rsidRPr="00376959">
              <w:t>Glasgow Coma Score-Verbal</w:t>
            </w:r>
          </w:p>
        </w:tc>
        <w:tc>
          <w:tcPr>
            <w:tcW w:w="7290" w:type="dxa"/>
            <w:tcMar>
              <w:left w:w="40" w:type="dxa"/>
              <w:right w:w="40" w:type="dxa"/>
            </w:tcMar>
          </w:tcPr>
          <w:p w14:paraId="110025FA" w14:textId="77777777" w:rsidR="009F1012" w:rsidRPr="00376959" w:rsidRDefault="009F1012" w:rsidP="006F5FFD">
            <w:pPr>
              <w:pStyle w:val="TableEntry"/>
              <w:ind w:left="0"/>
            </w:pPr>
            <w:r w:rsidRPr="00376959">
              <w:t>The patient's Glasgow Coma Score Verbal.</w:t>
            </w:r>
          </w:p>
        </w:tc>
      </w:tr>
      <w:tr w:rsidR="009F1012" w:rsidRPr="00376959" w14:paraId="211099B5" w14:textId="77777777" w:rsidTr="009F1012">
        <w:trPr>
          <w:cantSplit/>
        </w:trPr>
        <w:tc>
          <w:tcPr>
            <w:tcW w:w="2518" w:type="dxa"/>
            <w:tcMar>
              <w:left w:w="40" w:type="dxa"/>
              <w:right w:w="40" w:type="dxa"/>
            </w:tcMar>
          </w:tcPr>
          <w:p w14:paraId="079C8295" w14:textId="77777777" w:rsidR="009F1012" w:rsidRPr="006C5BB7" w:rsidRDefault="009F1012" w:rsidP="006F5FFD">
            <w:pPr>
              <w:pStyle w:val="TableEntry"/>
              <w:ind w:left="0"/>
            </w:pPr>
            <w:r w:rsidRPr="00376959">
              <w:t>Glasgow Coma Score-Motor</w:t>
            </w:r>
          </w:p>
        </w:tc>
        <w:tc>
          <w:tcPr>
            <w:tcW w:w="7290" w:type="dxa"/>
            <w:tcMar>
              <w:left w:w="40" w:type="dxa"/>
              <w:right w:w="40" w:type="dxa"/>
            </w:tcMar>
          </w:tcPr>
          <w:p w14:paraId="0CA06296" w14:textId="77777777" w:rsidR="009F1012" w:rsidRPr="00376959" w:rsidRDefault="009F1012" w:rsidP="006F5FFD">
            <w:pPr>
              <w:pStyle w:val="TableEntry"/>
              <w:ind w:left="0"/>
            </w:pPr>
            <w:r w:rsidRPr="00376959">
              <w:t>The patient's Glasgow Coma Score Motor</w:t>
            </w:r>
          </w:p>
        </w:tc>
      </w:tr>
      <w:tr w:rsidR="009F1012" w:rsidRPr="00376959" w14:paraId="5E2598E3" w14:textId="77777777" w:rsidTr="009F1012">
        <w:trPr>
          <w:cantSplit/>
        </w:trPr>
        <w:tc>
          <w:tcPr>
            <w:tcW w:w="2518" w:type="dxa"/>
            <w:tcMar>
              <w:left w:w="40" w:type="dxa"/>
              <w:right w:w="40" w:type="dxa"/>
            </w:tcMar>
          </w:tcPr>
          <w:p w14:paraId="14E56DA1" w14:textId="77777777" w:rsidR="009F1012" w:rsidRPr="006C5BB7" w:rsidRDefault="009F1012" w:rsidP="006F5FFD">
            <w:pPr>
              <w:pStyle w:val="TableEntry"/>
              <w:ind w:left="0"/>
            </w:pPr>
            <w:r w:rsidRPr="00376959">
              <w:t>Glasgow Coma Score-Qualifier</w:t>
            </w:r>
          </w:p>
        </w:tc>
        <w:tc>
          <w:tcPr>
            <w:tcW w:w="7290" w:type="dxa"/>
            <w:tcMar>
              <w:left w:w="40" w:type="dxa"/>
              <w:right w:w="40" w:type="dxa"/>
            </w:tcMar>
          </w:tcPr>
          <w:p w14:paraId="122DEB5B" w14:textId="77777777" w:rsidR="009F1012" w:rsidRPr="00376959" w:rsidRDefault="009F1012" w:rsidP="006F5FFD">
            <w:pPr>
              <w:pStyle w:val="TableEntry"/>
              <w:ind w:left="0"/>
            </w:pPr>
            <w:r w:rsidRPr="00376959">
              <w:t>Documentation of factors which make the GCS score more meaningful.</w:t>
            </w:r>
          </w:p>
        </w:tc>
      </w:tr>
      <w:tr w:rsidR="009F1012" w:rsidRPr="00376959" w14:paraId="4E3273CC" w14:textId="77777777" w:rsidTr="009F1012">
        <w:trPr>
          <w:cantSplit/>
        </w:trPr>
        <w:tc>
          <w:tcPr>
            <w:tcW w:w="2518" w:type="dxa"/>
            <w:tcMar>
              <w:left w:w="40" w:type="dxa"/>
              <w:right w:w="40" w:type="dxa"/>
            </w:tcMar>
          </w:tcPr>
          <w:p w14:paraId="63673120" w14:textId="77777777" w:rsidR="009F1012" w:rsidRPr="006C5BB7" w:rsidRDefault="009F1012" w:rsidP="006F5FFD">
            <w:pPr>
              <w:pStyle w:val="TableEntry"/>
              <w:ind w:left="0"/>
            </w:pPr>
            <w:r w:rsidRPr="00376959">
              <w:t>Total Glasgow Coma Score</w:t>
            </w:r>
          </w:p>
        </w:tc>
        <w:tc>
          <w:tcPr>
            <w:tcW w:w="7290" w:type="dxa"/>
            <w:tcMar>
              <w:left w:w="40" w:type="dxa"/>
              <w:right w:w="40" w:type="dxa"/>
            </w:tcMar>
          </w:tcPr>
          <w:p w14:paraId="779FC3B6" w14:textId="77777777" w:rsidR="009F1012" w:rsidRPr="00376959" w:rsidRDefault="009F1012" w:rsidP="006F5FFD">
            <w:pPr>
              <w:pStyle w:val="TableEntry"/>
              <w:ind w:left="0"/>
            </w:pPr>
            <w:r w:rsidRPr="00376959">
              <w:t>The patient's total Glasgow Coma Score.</w:t>
            </w:r>
          </w:p>
        </w:tc>
      </w:tr>
      <w:tr w:rsidR="009F1012" w:rsidRPr="00376959" w14:paraId="69E337A1" w14:textId="77777777" w:rsidTr="009F1012">
        <w:trPr>
          <w:cantSplit/>
        </w:trPr>
        <w:tc>
          <w:tcPr>
            <w:tcW w:w="2518" w:type="dxa"/>
            <w:tcMar>
              <w:left w:w="40" w:type="dxa"/>
              <w:right w:w="40" w:type="dxa"/>
            </w:tcMar>
          </w:tcPr>
          <w:p w14:paraId="00912D09" w14:textId="77777777" w:rsidR="009F1012" w:rsidRPr="006C5BB7" w:rsidRDefault="009F1012" w:rsidP="006F5FFD">
            <w:pPr>
              <w:pStyle w:val="TableEntry"/>
              <w:ind w:left="0"/>
            </w:pPr>
            <w:r w:rsidRPr="00376959">
              <w:t>Temperature</w:t>
            </w:r>
          </w:p>
        </w:tc>
        <w:tc>
          <w:tcPr>
            <w:tcW w:w="7290" w:type="dxa"/>
            <w:tcMar>
              <w:left w:w="40" w:type="dxa"/>
              <w:right w:w="40" w:type="dxa"/>
            </w:tcMar>
          </w:tcPr>
          <w:p w14:paraId="268D5DCB" w14:textId="77777777" w:rsidR="009F1012" w:rsidRPr="00376959" w:rsidRDefault="009F1012" w:rsidP="006F5FFD">
            <w:pPr>
              <w:pStyle w:val="TableEntry"/>
              <w:ind w:left="0"/>
            </w:pPr>
            <w:r w:rsidRPr="00376959">
              <w:t>The patient's body temperature in degrees Celsius/centigrade.</w:t>
            </w:r>
          </w:p>
        </w:tc>
      </w:tr>
      <w:tr w:rsidR="009F1012" w:rsidRPr="00376959" w14:paraId="6E2B8879" w14:textId="77777777" w:rsidTr="009F1012">
        <w:trPr>
          <w:cantSplit/>
        </w:trPr>
        <w:tc>
          <w:tcPr>
            <w:tcW w:w="2518" w:type="dxa"/>
            <w:tcMar>
              <w:left w:w="40" w:type="dxa"/>
              <w:right w:w="40" w:type="dxa"/>
            </w:tcMar>
          </w:tcPr>
          <w:p w14:paraId="4CDA14CC" w14:textId="77777777" w:rsidR="009F1012" w:rsidRPr="006C5BB7" w:rsidRDefault="009F1012" w:rsidP="006F5FFD">
            <w:pPr>
              <w:pStyle w:val="TableEntry"/>
              <w:ind w:left="0"/>
            </w:pPr>
            <w:r w:rsidRPr="00376959">
              <w:t>Temperature Method</w:t>
            </w:r>
          </w:p>
        </w:tc>
        <w:tc>
          <w:tcPr>
            <w:tcW w:w="7290" w:type="dxa"/>
            <w:tcMar>
              <w:left w:w="40" w:type="dxa"/>
              <w:right w:w="40" w:type="dxa"/>
            </w:tcMar>
          </w:tcPr>
          <w:p w14:paraId="2B883B67" w14:textId="77777777" w:rsidR="009F1012" w:rsidRPr="00376959" w:rsidRDefault="009F1012" w:rsidP="006F5FFD">
            <w:pPr>
              <w:pStyle w:val="TableEntry"/>
              <w:ind w:left="0"/>
            </w:pPr>
            <w:r w:rsidRPr="00376959">
              <w:t>The method used to obtain the patient's body temperature.</w:t>
            </w:r>
          </w:p>
        </w:tc>
      </w:tr>
      <w:tr w:rsidR="009F1012" w:rsidRPr="00376959" w14:paraId="1766851E" w14:textId="77777777" w:rsidTr="009F1012">
        <w:trPr>
          <w:cantSplit/>
        </w:trPr>
        <w:tc>
          <w:tcPr>
            <w:tcW w:w="2518" w:type="dxa"/>
            <w:tcMar>
              <w:left w:w="40" w:type="dxa"/>
              <w:right w:w="40" w:type="dxa"/>
            </w:tcMar>
          </w:tcPr>
          <w:p w14:paraId="171F7E53" w14:textId="77777777" w:rsidR="009F1012" w:rsidRPr="006C5BB7" w:rsidRDefault="009F1012" w:rsidP="006F5FFD">
            <w:pPr>
              <w:pStyle w:val="TableEntry"/>
              <w:ind w:left="0"/>
            </w:pPr>
            <w:r w:rsidRPr="00376959">
              <w:t>Level of Responsiveness (AVPU)</w:t>
            </w:r>
          </w:p>
        </w:tc>
        <w:tc>
          <w:tcPr>
            <w:tcW w:w="7290" w:type="dxa"/>
            <w:tcMar>
              <w:left w:w="40" w:type="dxa"/>
              <w:right w:w="40" w:type="dxa"/>
            </w:tcMar>
          </w:tcPr>
          <w:p w14:paraId="1EB2E042" w14:textId="77777777" w:rsidR="009F1012" w:rsidRPr="00376959" w:rsidRDefault="009F1012" w:rsidP="006F5FFD">
            <w:pPr>
              <w:pStyle w:val="TableEntry"/>
              <w:ind w:left="0"/>
            </w:pPr>
            <w:r w:rsidRPr="00376959">
              <w:t>The patient's highest level of responsiveness.</w:t>
            </w:r>
          </w:p>
        </w:tc>
      </w:tr>
      <w:tr w:rsidR="009F1012" w:rsidRPr="00376959" w14:paraId="729DEF27" w14:textId="77777777" w:rsidTr="009F1012">
        <w:trPr>
          <w:cantSplit/>
        </w:trPr>
        <w:tc>
          <w:tcPr>
            <w:tcW w:w="2518" w:type="dxa"/>
            <w:tcMar>
              <w:left w:w="40" w:type="dxa"/>
              <w:right w:w="40" w:type="dxa"/>
            </w:tcMar>
          </w:tcPr>
          <w:p w14:paraId="530D80C0" w14:textId="77777777" w:rsidR="009F1012" w:rsidRPr="006C5BB7" w:rsidRDefault="009F1012" w:rsidP="006F5FFD">
            <w:pPr>
              <w:pStyle w:val="TableEntry"/>
              <w:ind w:left="0"/>
            </w:pPr>
            <w:r w:rsidRPr="00376959">
              <w:t>Pain Scale Score</w:t>
            </w:r>
          </w:p>
        </w:tc>
        <w:tc>
          <w:tcPr>
            <w:tcW w:w="7290" w:type="dxa"/>
            <w:tcMar>
              <w:left w:w="40" w:type="dxa"/>
              <w:right w:w="40" w:type="dxa"/>
            </w:tcMar>
          </w:tcPr>
          <w:p w14:paraId="58C4D561" w14:textId="77777777" w:rsidR="009F1012" w:rsidRPr="00376959" w:rsidRDefault="009F1012" w:rsidP="006F5FFD">
            <w:pPr>
              <w:pStyle w:val="TableEntry"/>
              <w:ind w:left="0"/>
            </w:pPr>
            <w:r w:rsidRPr="00376959">
              <w:t>The patient's indication of pain from a scale of 0-10.</w:t>
            </w:r>
          </w:p>
        </w:tc>
      </w:tr>
      <w:tr w:rsidR="009F1012" w:rsidRPr="00376959" w14:paraId="1CAFC0DD" w14:textId="77777777" w:rsidTr="009F1012">
        <w:trPr>
          <w:cantSplit/>
        </w:trPr>
        <w:tc>
          <w:tcPr>
            <w:tcW w:w="2518" w:type="dxa"/>
            <w:tcMar>
              <w:left w:w="40" w:type="dxa"/>
              <w:right w:w="40" w:type="dxa"/>
            </w:tcMar>
          </w:tcPr>
          <w:p w14:paraId="2FEC9737" w14:textId="77777777" w:rsidR="009F1012" w:rsidRPr="006C5BB7" w:rsidRDefault="009F1012" w:rsidP="006F5FFD">
            <w:pPr>
              <w:pStyle w:val="TableEntry"/>
              <w:ind w:left="0"/>
            </w:pPr>
            <w:r w:rsidRPr="00376959">
              <w:t>Pain Scale Type</w:t>
            </w:r>
          </w:p>
        </w:tc>
        <w:tc>
          <w:tcPr>
            <w:tcW w:w="7290" w:type="dxa"/>
            <w:tcMar>
              <w:left w:w="40" w:type="dxa"/>
              <w:right w:w="40" w:type="dxa"/>
            </w:tcMar>
          </w:tcPr>
          <w:p w14:paraId="445859B1" w14:textId="77777777" w:rsidR="009F1012" w:rsidRPr="00376959" w:rsidRDefault="009F1012" w:rsidP="006F5FFD">
            <w:pPr>
              <w:pStyle w:val="TableEntry"/>
              <w:ind w:left="0"/>
            </w:pPr>
            <w:r w:rsidRPr="00376959">
              <w:t>The type of pain scale used.</w:t>
            </w:r>
          </w:p>
        </w:tc>
      </w:tr>
      <w:tr w:rsidR="009F1012" w:rsidRPr="00376959" w14:paraId="6E54B4BF" w14:textId="77777777" w:rsidTr="009F1012">
        <w:trPr>
          <w:cantSplit/>
        </w:trPr>
        <w:tc>
          <w:tcPr>
            <w:tcW w:w="2518" w:type="dxa"/>
            <w:tcMar>
              <w:left w:w="40" w:type="dxa"/>
              <w:right w:w="40" w:type="dxa"/>
            </w:tcMar>
          </w:tcPr>
          <w:p w14:paraId="1D8690CA" w14:textId="77777777" w:rsidR="009F1012" w:rsidRPr="006C5BB7" w:rsidRDefault="009F1012" w:rsidP="006F5FFD">
            <w:pPr>
              <w:pStyle w:val="TableEntry"/>
              <w:ind w:left="0"/>
            </w:pPr>
            <w:r w:rsidRPr="00376959">
              <w:t>Stroke Scale Score</w:t>
            </w:r>
          </w:p>
        </w:tc>
        <w:tc>
          <w:tcPr>
            <w:tcW w:w="7290" w:type="dxa"/>
            <w:tcMar>
              <w:left w:w="40" w:type="dxa"/>
              <w:right w:w="40" w:type="dxa"/>
            </w:tcMar>
          </w:tcPr>
          <w:p w14:paraId="288759C6" w14:textId="77777777" w:rsidR="009F1012" w:rsidRPr="00376959" w:rsidRDefault="009F1012" w:rsidP="006F5FFD">
            <w:pPr>
              <w:pStyle w:val="TableEntry"/>
              <w:ind w:left="0"/>
            </w:pPr>
            <w:r w:rsidRPr="00376959">
              <w:t>The findings or results of the Stroke Scale Type (eVitals.30) used to assess the patient exhibiting stroke-like symptoms.</w:t>
            </w:r>
          </w:p>
        </w:tc>
      </w:tr>
      <w:tr w:rsidR="009F1012" w:rsidRPr="00376959" w14:paraId="7AFFE6AF" w14:textId="77777777" w:rsidTr="009F1012">
        <w:trPr>
          <w:cantSplit/>
        </w:trPr>
        <w:tc>
          <w:tcPr>
            <w:tcW w:w="2518" w:type="dxa"/>
            <w:tcMar>
              <w:left w:w="40" w:type="dxa"/>
              <w:right w:w="40" w:type="dxa"/>
            </w:tcMar>
          </w:tcPr>
          <w:p w14:paraId="42A6F25B" w14:textId="77777777" w:rsidR="009F1012" w:rsidRPr="006C5BB7" w:rsidRDefault="009F1012" w:rsidP="006F5FFD">
            <w:pPr>
              <w:pStyle w:val="TableEntry"/>
              <w:ind w:left="0"/>
            </w:pPr>
            <w:r w:rsidRPr="00376959">
              <w:t>Stroke Scale Type</w:t>
            </w:r>
          </w:p>
        </w:tc>
        <w:tc>
          <w:tcPr>
            <w:tcW w:w="7290" w:type="dxa"/>
            <w:tcMar>
              <w:left w:w="40" w:type="dxa"/>
              <w:right w:w="40" w:type="dxa"/>
            </w:tcMar>
          </w:tcPr>
          <w:p w14:paraId="1F69A0CE" w14:textId="77777777" w:rsidR="009F1012" w:rsidRPr="00376959" w:rsidRDefault="009F1012" w:rsidP="006F5FFD">
            <w:pPr>
              <w:pStyle w:val="TableEntry"/>
              <w:ind w:left="0"/>
            </w:pPr>
            <w:r w:rsidRPr="00376959">
              <w:t>The type of stroke scale used.</w:t>
            </w:r>
          </w:p>
        </w:tc>
      </w:tr>
      <w:tr w:rsidR="009F1012" w:rsidRPr="00376959" w14:paraId="77C9E735" w14:textId="77777777" w:rsidTr="009F1012">
        <w:trPr>
          <w:cantSplit/>
        </w:trPr>
        <w:tc>
          <w:tcPr>
            <w:tcW w:w="2518" w:type="dxa"/>
            <w:tcMar>
              <w:left w:w="40" w:type="dxa"/>
              <w:right w:w="40" w:type="dxa"/>
            </w:tcMar>
          </w:tcPr>
          <w:p w14:paraId="4641B15F" w14:textId="77777777" w:rsidR="009F1012" w:rsidRPr="006C5BB7" w:rsidRDefault="009F1012" w:rsidP="006F5FFD">
            <w:pPr>
              <w:pStyle w:val="TableEntry"/>
              <w:ind w:left="0"/>
            </w:pPr>
            <w:r w:rsidRPr="00376959">
              <w:t>Reperfusion Checklist</w:t>
            </w:r>
          </w:p>
        </w:tc>
        <w:tc>
          <w:tcPr>
            <w:tcW w:w="7290" w:type="dxa"/>
            <w:tcMar>
              <w:left w:w="40" w:type="dxa"/>
              <w:right w:w="40" w:type="dxa"/>
            </w:tcMar>
          </w:tcPr>
          <w:p w14:paraId="3C6CEDDC" w14:textId="77777777" w:rsidR="009F1012" w:rsidRPr="00376959" w:rsidRDefault="009F1012" w:rsidP="006F5FFD">
            <w:pPr>
              <w:pStyle w:val="TableEntry"/>
              <w:ind w:left="0"/>
            </w:pPr>
            <w:r w:rsidRPr="00376959">
              <w:t>The results of the patient's Reperfusion Checklist for potential Thrombolysis use.</w:t>
            </w:r>
          </w:p>
        </w:tc>
      </w:tr>
      <w:tr w:rsidR="009F1012" w:rsidRPr="00376959" w14:paraId="36E2C934" w14:textId="77777777" w:rsidTr="009F1012">
        <w:trPr>
          <w:cantSplit/>
        </w:trPr>
        <w:tc>
          <w:tcPr>
            <w:tcW w:w="2518" w:type="dxa"/>
            <w:tcMar>
              <w:left w:w="40" w:type="dxa"/>
              <w:right w:w="40" w:type="dxa"/>
            </w:tcMar>
          </w:tcPr>
          <w:p w14:paraId="17B7CC80" w14:textId="77777777" w:rsidR="009F1012" w:rsidRPr="006C5BB7" w:rsidRDefault="009F1012" w:rsidP="006F5FFD">
            <w:pPr>
              <w:pStyle w:val="TableEntry"/>
              <w:ind w:left="0"/>
            </w:pPr>
            <w:r w:rsidRPr="00376959">
              <w:t>APGAR</w:t>
            </w:r>
          </w:p>
        </w:tc>
        <w:tc>
          <w:tcPr>
            <w:tcW w:w="7290" w:type="dxa"/>
            <w:tcMar>
              <w:left w:w="40" w:type="dxa"/>
              <w:right w:w="40" w:type="dxa"/>
            </w:tcMar>
          </w:tcPr>
          <w:p w14:paraId="3F7D0A7B" w14:textId="77777777" w:rsidR="009F1012" w:rsidRPr="00376959" w:rsidRDefault="009F1012" w:rsidP="006F5FFD">
            <w:pPr>
              <w:pStyle w:val="TableEntry"/>
              <w:ind w:left="0"/>
            </w:pPr>
            <w:r w:rsidRPr="00376959">
              <w:t>The patient's total APGAR score (0-10).</w:t>
            </w:r>
          </w:p>
        </w:tc>
      </w:tr>
      <w:tr w:rsidR="009F1012" w:rsidRPr="00376959" w14:paraId="50AE9BD2" w14:textId="77777777" w:rsidTr="009F1012">
        <w:trPr>
          <w:cantSplit/>
        </w:trPr>
        <w:tc>
          <w:tcPr>
            <w:tcW w:w="2518" w:type="dxa"/>
            <w:tcMar>
              <w:left w:w="40" w:type="dxa"/>
              <w:right w:w="40" w:type="dxa"/>
            </w:tcMar>
          </w:tcPr>
          <w:p w14:paraId="354D8DDB" w14:textId="77777777" w:rsidR="009F1012" w:rsidRPr="006C5BB7" w:rsidRDefault="009F1012" w:rsidP="006F5FFD">
            <w:pPr>
              <w:pStyle w:val="TableEntry"/>
              <w:ind w:left="0"/>
            </w:pPr>
            <w:r w:rsidRPr="00376959">
              <w:t>Revised Trauma Score</w:t>
            </w:r>
          </w:p>
        </w:tc>
        <w:tc>
          <w:tcPr>
            <w:tcW w:w="7290" w:type="dxa"/>
            <w:tcMar>
              <w:left w:w="40" w:type="dxa"/>
              <w:right w:w="40" w:type="dxa"/>
            </w:tcMar>
          </w:tcPr>
          <w:p w14:paraId="6B8818E5" w14:textId="77777777" w:rsidR="009F1012" w:rsidRPr="00376959" w:rsidRDefault="009F1012" w:rsidP="006F5FFD">
            <w:pPr>
              <w:pStyle w:val="TableEntry"/>
              <w:ind w:left="0"/>
            </w:pPr>
            <w:r w:rsidRPr="00376959">
              <w:t>The patient's Revised Trauma Score.</w:t>
            </w:r>
          </w:p>
        </w:tc>
      </w:tr>
      <w:tr w:rsidR="009F1012" w:rsidRPr="00376959" w14:paraId="491D484D" w14:textId="77777777" w:rsidTr="009F1012">
        <w:trPr>
          <w:cantSplit/>
        </w:trPr>
        <w:tc>
          <w:tcPr>
            <w:tcW w:w="2518" w:type="dxa"/>
            <w:tcMar>
              <w:left w:w="40" w:type="dxa"/>
              <w:right w:w="40" w:type="dxa"/>
            </w:tcMar>
          </w:tcPr>
          <w:p w14:paraId="559CA240" w14:textId="77777777" w:rsidR="009F1012" w:rsidRPr="006C5BB7" w:rsidRDefault="009F1012" w:rsidP="006F5FFD">
            <w:pPr>
              <w:pStyle w:val="TableEntry"/>
              <w:ind w:left="0"/>
            </w:pPr>
            <w:r w:rsidRPr="00376959">
              <w:t>Estimated Body Weight in Kilograms</w:t>
            </w:r>
          </w:p>
        </w:tc>
        <w:tc>
          <w:tcPr>
            <w:tcW w:w="7290" w:type="dxa"/>
            <w:tcMar>
              <w:left w:w="40" w:type="dxa"/>
              <w:right w:w="40" w:type="dxa"/>
            </w:tcMar>
          </w:tcPr>
          <w:p w14:paraId="6BC9DC49" w14:textId="77777777" w:rsidR="009F1012" w:rsidRPr="00376959" w:rsidRDefault="009F1012" w:rsidP="006F5FFD">
            <w:pPr>
              <w:pStyle w:val="TableEntry"/>
              <w:ind w:left="0"/>
            </w:pPr>
            <w:r w:rsidRPr="00376959">
              <w:t>The patient's body weight in kilograms either measured or estimated</w:t>
            </w:r>
          </w:p>
        </w:tc>
      </w:tr>
      <w:tr w:rsidR="009F1012" w:rsidRPr="00376959" w14:paraId="4B188430" w14:textId="77777777" w:rsidTr="009F1012">
        <w:trPr>
          <w:cantSplit/>
        </w:trPr>
        <w:tc>
          <w:tcPr>
            <w:tcW w:w="2518" w:type="dxa"/>
            <w:tcMar>
              <w:left w:w="40" w:type="dxa"/>
              <w:right w:w="40" w:type="dxa"/>
            </w:tcMar>
          </w:tcPr>
          <w:p w14:paraId="036B9688" w14:textId="77777777" w:rsidR="009F1012" w:rsidRPr="006C5BB7" w:rsidRDefault="009F1012" w:rsidP="006F5FFD">
            <w:pPr>
              <w:pStyle w:val="TableEntry"/>
              <w:ind w:left="0"/>
            </w:pPr>
            <w:r w:rsidRPr="00376959">
              <w:t>Length Based Tape Measure</w:t>
            </w:r>
          </w:p>
        </w:tc>
        <w:tc>
          <w:tcPr>
            <w:tcW w:w="7290" w:type="dxa"/>
            <w:tcMar>
              <w:left w:w="40" w:type="dxa"/>
              <w:right w:w="40" w:type="dxa"/>
            </w:tcMar>
          </w:tcPr>
          <w:p w14:paraId="409243A9" w14:textId="77777777" w:rsidR="009F1012" w:rsidRPr="00376959" w:rsidRDefault="009F1012" w:rsidP="006F5FFD">
            <w:pPr>
              <w:pStyle w:val="TableEntry"/>
              <w:ind w:left="0"/>
            </w:pPr>
            <w:r w:rsidRPr="00376959">
              <w:t>The length-based color as taken from the tape.</w:t>
            </w:r>
          </w:p>
        </w:tc>
      </w:tr>
      <w:tr w:rsidR="009F1012" w:rsidRPr="00376959" w14:paraId="139A7891" w14:textId="77777777" w:rsidTr="009F1012">
        <w:trPr>
          <w:cantSplit/>
        </w:trPr>
        <w:tc>
          <w:tcPr>
            <w:tcW w:w="2518" w:type="dxa"/>
            <w:tcMar>
              <w:left w:w="40" w:type="dxa"/>
              <w:right w:w="40" w:type="dxa"/>
            </w:tcMar>
          </w:tcPr>
          <w:p w14:paraId="069405A6" w14:textId="77777777" w:rsidR="009F1012" w:rsidRPr="006C5BB7" w:rsidRDefault="009F1012" w:rsidP="006F5FFD">
            <w:pPr>
              <w:pStyle w:val="TableEntry"/>
              <w:ind w:left="0"/>
            </w:pPr>
            <w:r w:rsidRPr="00376959">
              <w:t>Date/Time of Assessment</w:t>
            </w:r>
          </w:p>
        </w:tc>
        <w:tc>
          <w:tcPr>
            <w:tcW w:w="7290" w:type="dxa"/>
            <w:tcMar>
              <w:left w:w="40" w:type="dxa"/>
              <w:right w:w="40" w:type="dxa"/>
            </w:tcMar>
          </w:tcPr>
          <w:p w14:paraId="6A5C515F" w14:textId="77777777" w:rsidR="009F1012" w:rsidRPr="00376959" w:rsidRDefault="009F1012" w:rsidP="006F5FFD">
            <w:pPr>
              <w:pStyle w:val="TableEntry"/>
              <w:ind w:left="0"/>
            </w:pPr>
            <w:r w:rsidRPr="00376959">
              <w:t>The date/time of the assessment</w:t>
            </w:r>
          </w:p>
        </w:tc>
      </w:tr>
      <w:tr w:rsidR="009F1012" w:rsidRPr="00376959" w14:paraId="46EBDC15" w14:textId="77777777" w:rsidTr="009F1012">
        <w:trPr>
          <w:cantSplit/>
        </w:trPr>
        <w:tc>
          <w:tcPr>
            <w:tcW w:w="2518" w:type="dxa"/>
            <w:tcMar>
              <w:left w:w="40" w:type="dxa"/>
              <w:right w:w="40" w:type="dxa"/>
            </w:tcMar>
          </w:tcPr>
          <w:p w14:paraId="281013CA" w14:textId="77777777" w:rsidR="009F1012" w:rsidRPr="006C5BB7" w:rsidRDefault="009F1012" w:rsidP="006F5FFD">
            <w:pPr>
              <w:pStyle w:val="TableEntry"/>
              <w:ind w:left="0"/>
            </w:pPr>
            <w:r w:rsidRPr="00376959">
              <w:t>Skin Assessment</w:t>
            </w:r>
          </w:p>
        </w:tc>
        <w:tc>
          <w:tcPr>
            <w:tcW w:w="7290" w:type="dxa"/>
            <w:tcMar>
              <w:left w:w="40" w:type="dxa"/>
              <w:right w:w="40" w:type="dxa"/>
            </w:tcMar>
          </w:tcPr>
          <w:p w14:paraId="61B1D743" w14:textId="77777777" w:rsidR="009F1012" w:rsidRPr="00376959" w:rsidRDefault="009F1012" w:rsidP="006F5FFD">
            <w:pPr>
              <w:pStyle w:val="TableEntry"/>
              <w:ind w:left="0"/>
            </w:pPr>
            <w:r w:rsidRPr="00376959">
              <w:t>The assessment findings associated with the patient's skin.</w:t>
            </w:r>
          </w:p>
        </w:tc>
      </w:tr>
      <w:tr w:rsidR="009F1012" w:rsidRPr="00376959" w14:paraId="50817BBB" w14:textId="77777777" w:rsidTr="009F1012">
        <w:trPr>
          <w:cantSplit/>
        </w:trPr>
        <w:tc>
          <w:tcPr>
            <w:tcW w:w="2518" w:type="dxa"/>
            <w:tcMar>
              <w:left w:w="40" w:type="dxa"/>
              <w:right w:w="40" w:type="dxa"/>
            </w:tcMar>
          </w:tcPr>
          <w:p w14:paraId="6166EE2A" w14:textId="77777777" w:rsidR="009F1012" w:rsidRPr="006C5BB7" w:rsidRDefault="009F1012" w:rsidP="006F5FFD">
            <w:pPr>
              <w:pStyle w:val="TableEntry"/>
              <w:ind w:left="0"/>
            </w:pPr>
            <w:r w:rsidRPr="00376959">
              <w:t>Head Assessment</w:t>
            </w:r>
          </w:p>
        </w:tc>
        <w:tc>
          <w:tcPr>
            <w:tcW w:w="7290" w:type="dxa"/>
            <w:tcMar>
              <w:left w:w="40" w:type="dxa"/>
              <w:right w:w="40" w:type="dxa"/>
            </w:tcMar>
          </w:tcPr>
          <w:p w14:paraId="4FC8DC3E" w14:textId="77777777" w:rsidR="009F1012" w:rsidRPr="00376959" w:rsidRDefault="009F1012" w:rsidP="006F5FFD">
            <w:pPr>
              <w:pStyle w:val="TableEntry"/>
              <w:ind w:left="0"/>
            </w:pPr>
            <w:r w:rsidRPr="00376959">
              <w:t>The assessment findings associated with the patient's head.</w:t>
            </w:r>
          </w:p>
        </w:tc>
      </w:tr>
      <w:tr w:rsidR="009F1012" w:rsidRPr="00376959" w14:paraId="60B5B31D" w14:textId="77777777" w:rsidTr="009F1012">
        <w:trPr>
          <w:cantSplit/>
        </w:trPr>
        <w:tc>
          <w:tcPr>
            <w:tcW w:w="2518" w:type="dxa"/>
            <w:tcMar>
              <w:left w:w="40" w:type="dxa"/>
              <w:right w:w="40" w:type="dxa"/>
            </w:tcMar>
          </w:tcPr>
          <w:p w14:paraId="12748C87" w14:textId="77777777" w:rsidR="009F1012" w:rsidRPr="006C5BB7" w:rsidRDefault="009F1012" w:rsidP="006F5FFD">
            <w:pPr>
              <w:pStyle w:val="TableEntry"/>
              <w:ind w:left="0"/>
            </w:pPr>
            <w:r w:rsidRPr="00376959">
              <w:t>Face Assessment</w:t>
            </w:r>
          </w:p>
        </w:tc>
        <w:tc>
          <w:tcPr>
            <w:tcW w:w="7290" w:type="dxa"/>
            <w:tcMar>
              <w:left w:w="40" w:type="dxa"/>
              <w:right w:w="40" w:type="dxa"/>
            </w:tcMar>
          </w:tcPr>
          <w:p w14:paraId="543F4F62" w14:textId="77777777" w:rsidR="009F1012" w:rsidRPr="00376959" w:rsidRDefault="009F1012" w:rsidP="006F5FFD">
            <w:pPr>
              <w:pStyle w:val="TableEntry"/>
              <w:ind w:left="0"/>
            </w:pPr>
            <w:r w:rsidRPr="00376959">
              <w:t>The assessment findings associated with the patient's face.</w:t>
            </w:r>
          </w:p>
        </w:tc>
      </w:tr>
      <w:tr w:rsidR="009F1012" w:rsidRPr="00376959" w14:paraId="4FB4C086" w14:textId="77777777" w:rsidTr="009F1012">
        <w:trPr>
          <w:cantSplit/>
        </w:trPr>
        <w:tc>
          <w:tcPr>
            <w:tcW w:w="2518" w:type="dxa"/>
            <w:tcMar>
              <w:left w:w="40" w:type="dxa"/>
              <w:right w:w="40" w:type="dxa"/>
            </w:tcMar>
          </w:tcPr>
          <w:p w14:paraId="35A554F3" w14:textId="77777777" w:rsidR="009F1012" w:rsidRPr="006C5BB7" w:rsidRDefault="009F1012" w:rsidP="006F5FFD">
            <w:pPr>
              <w:pStyle w:val="TableEntry"/>
              <w:ind w:left="0"/>
            </w:pPr>
            <w:r w:rsidRPr="00376959">
              <w:t>Neck Assessment</w:t>
            </w:r>
          </w:p>
        </w:tc>
        <w:tc>
          <w:tcPr>
            <w:tcW w:w="7290" w:type="dxa"/>
            <w:tcMar>
              <w:left w:w="40" w:type="dxa"/>
              <w:right w:w="40" w:type="dxa"/>
            </w:tcMar>
          </w:tcPr>
          <w:p w14:paraId="7F0DA517" w14:textId="77777777" w:rsidR="009F1012" w:rsidRPr="00376959" w:rsidRDefault="009F1012" w:rsidP="006F5FFD">
            <w:pPr>
              <w:pStyle w:val="TableEntry"/>
              <w:ind w:left="0"/>
            </w:pPr>
            <w:r w:rsidRPr="00376959">
              <w:t>The assessment findings associated with the patient's neck.</w:t>
            </w:r>
          </w:p>
        </w:tc>
      </w:tr>
      <w:tr w:rsidR="009F1012" w:rsidRPr="00376959" w14:paraId="4E5DE349" w14:textId="77777777" w:rsidTr="009F1012">
        <w:trPr>
          <w:cantSplit/>
        </w:trPr>
        <w:tc>
          <w:tcPr>
            <w:tcW w:w="2518" w:type="dxa"/>
            <w:tcMar>
              <w:left w:w="40" w:type="dxa"/>
              <w:right w:w="40" w:type="dxa"/>
            </w:tcMar>
          </w:tcPr>
          <w:p w14:paraId="644ABB54" w14:textId="77777777" w:rsidR="009F1012" w:rsidRPr="006C5BB7" w:rsidRDefault="009F1012" w:rsidP="006F5FFD">
            <w:pPr>
              <w:pStyle w:val="TableEntry"/>
              <w:ind w:left="0"/>
            </w:pPr>
            <w:r w:rsidRPr="00376959">
              <w:t>Chest/Lungs Assessment</w:t>
            </w:r>
          </w:p>
        </w:tc>
        <w:tc>
          <w:tcPr>
            <w:tcW w:w="7290" w:type="dxa"/>
            <w:tcMar>
              <w:left w:w="40" w:type="dxa"/>
              <w:right w:w="40" w:type="dxa"/>
            </w:tcMar>
          </w:tcPr>
          <w:p w14:paraId="6B931EDE" w14:textId="77777777" w:rsidR="009F1012" w:rsidRPr="00376959" w:rsidRDefault="009F1012" w:rsidP="006F5FFD">
            <w:pPr>
              <w:pStyle w:val="TableEntry"/>
              <w:ind w:left="0"/>
            </w:pPr>
            <w:r w:rsidRPr="00376959">
              <w:t>The assessment findings associated with the patient's chest/lungs.</w:t>
            </w:r>
          </w:p>
        </w:tc>
      </w:tr>
      <w:tr w:rsidR="009F1012" w:rsidRPr="00376959" w14:paraId="716629A4" w14:textId="77777777" w:rsidTr="009F1012">
        <w:trPr>
          <w:cantSplit/>
        </w:trPr>
        <w:tc>
          <w:tcPr>
            <w:tcW w:w="2518" w:type="dxa"/>
            <w:tcMar>
              <w:left w:w="40" w:type="dxa"/>
              <w:right w:w="40" w:type="dxa"/>
            </w:tcMar>
          </w:tcPr>
          <w:p w14:paraId="02E53D64" w14:textId="77777777" w:rsidR="009F1012" w:rsidRPr="006C5BB7" w:rsidRDefault="009F1012" w:rsidP="006F5FFD">
            <w:pPr>
              <w:pStyle w:val="TableEntry"/>
              <w:ind w:left="0"/>
            </w:pPr>
            <w:r w:rsidRPr="00376959">
              <w:t>Heart Assessment</w:t>
            </w:r>
          </w:p>
        </w:tc>
        <w:tc>
          <w:tcPr>
            <w:tcW w:w="7290" w:type="dxa"/>
            <w:tcMar>
              <w:left w:w="40" w:type="dxa"/>
              <w:right w:w="40" w:type="dxa"/>
            </w:tcMar>
          </w:tcPr>
          <w:p w14:paraId="7FBEDEA6" w14:textId="77777777" w:rsidR="009F1012" w:rsidRPr="00376959" w:rsidRDefault="009F1012" w:rsidP="006F5FFD">
            <w:pPr>
              <w:pStyle w:val="TableEntry"/>
              <w:ind w:left="0"/>
            </w:pPr>
            <w:r w:rsidRPr="00376959">
              <w:t>The assessment findings associated with the patient's heart.</w:t>
            </w:r>
          </w:p>
        </w:tc>
      </w:tr>
      <w:tr w:rsidR="009F1012" w:rsidRPr="00376959" w14:paraId="3042E820" w14:textId="77777777" w:rsidTr="009F1012">
        <w:trPr>
          <w:cantSplit/>
        </w:trPr>
        <w:tc>
          <w:tcPr>
            <w:tcW w:w="2518" w:type="dxa"/>
            <w:tcMar>
              <w:left w:w="40" w:type="dxa"/>
              <w:right w:w="40" w:type="dxa"/>
            </w:tcMar>
          </w:tcPr>
          <w:p w14:paraId="77587029" w14:textId="77777777" w:rsidR="009F1012" w:rsidRPr="006C5BB7" w:rsidRDefault="009F1012" w:rsidP="006F5FFD">
            <w:pPr>
              <w:pStyle w:val="TableEntry"/>
              <w:ind w:left="0"/>
            </w:pPr>
            <w:r w:rsidRPr="00376959">
              <w:t>Abdominal Assessment Finding Location</w:t>
            </w:r>
          </w:p>
        </w:tc>
        <w:tc>
          <w:tcPr>
            <w:tcW w:w="7290" w:type="dxa"/>
            <w:tcMar>
              <w:left w:w="40" w:type="dxa"/>
              <w:right w:w="40" w:type="dxa"/>
            </w:tcMar>
          </w:tcPr>
          <w:p w14:paraId="3AD6B00F" w14:textId="77777777" w:rsidR="009F1012" w:rsidRPr="00376959" w:rsidRDefault="009F1012" w:rsidP="006F5FFD">
            <w:pPr>
              <w:pStyle w:val="TableEntry"/>
              <w:ind w:left="0"/>
            </w:pPr>
            <w:r w:rsidRPr="00376959">
              <w:t>The location of the patient's abdomen assessment findings.</w:t>
            </w:r>
          </w:p>
        </w:tc>
      </w:tr>
      <w:tr w:rsidR="009F1012" w:rsidRPr="00376959" w14:paraId="4E588F23" w14:textId="77777777" w:rsidTr="009F1012">
        <w:trPr>
          <w:cantSplit/>
        </w:trPr>
        <w:tc>
          <w:tcPr>
            <w:tcW w:w="2518" w:type="dxa"/>
            <w:tcMar>
              <w:left w:w="40" w:type="dxa"/>
              <w:right w:w="40" w:type="dxa"/>
            </w:tcMar>
          </w:tcPr>
          <w:p w14:paraId="11CFD963" w14:textId="77777777" w:rsidR="009F1012" w:rsidRPr="006C5BB7" w:rsidRDefault="009F1012" w:rsidP="006F5FFD">
            <w:pPr>
              <w:pStyle w:val="TableEntry"/>
              <w:ind w:left="0"/>
            </w:pPr>
            <w:r w:rsidRPr="00376959">
              <w:t>Abdominal Assessment Finding Location</w:t>
            </w:r>
          </w:p>
        </w:tc>
        <w:tc>
          <w:tcPr>
            <w:tcW w:w="7290" w:type="dxa"/>
            <w:tcMar>
              <w:left w:w="40" w:type="dxa"/>
              <w:right w:w="40" w:type="dxa"/>
            </w:tcMar>
          </w:tcPr>
          <w:p w14:paraId="79F2E0A8" w14:textId="77777777" w:rsidR="009F1012" w:rsidRPr="00376959" w:rsidRDefault="009F1012" w:rsidP="006F5FFD">
            <w:pPr>
              <w:pStyle w:val="TableEntry"/>
              <w:ind w:left="0"/>
            </w:pPr>
            <w:r w:rsidRPr="00376959">
              <w:t>The location of the patient's abdomen assessment findings.</w:t>
            </w:r>
          </w:p>
        </w:tc>
      </w:tr>
      <w:tr w:rsidR="009F1012" w:rsidRPr="00376959" w14:paraId="31DD923A" w14:textId="77777777" w:rsidTr="009F1012">
        <w:trPr>
          <w:cantSplit/>
        </w:trPr>
        <w:tc>
          <w:tcPr>
            <w:tcW w:w="2518" w:type="dxa"/>
            <w:tcMar>
              <w:left w:w="40" w:type="dxa"/>
              <w:right w:w="40" w:type="dxa"/>
            </w:tcMar>
          </w:tcPr>
          <w:p w14:paraId="36780FC0" w14:textId="77777777" w:rsidR="009F1012" w:rsidRPr="006C5BB7" w:rsidRDefault="009F1012" w:rsidP="006F5FFD">
            <w:pPr>
              <w:pStyle w:val="TableEntry"/>
              <w:ind w:left="0"/>
            </w:pPr>
            <w:r w:rsidRPr="00376959">
              <w:t>Abdomen Assessment</w:t>
            </w:r>
          </w:p>
        </w:tc>
        <w:tc>
          <w:tcPr>
            <w:tcW w:w="7290" w:type="dxa"/>
            <w:tcMar>
              <w:left w:w="40" w:type="dxa"/>
              <w:right w:w="40" w:type="dxa"/>
            </w:tcMar>
          </w:tcPr>
          <w:p w14:paraId="1647F0BB" w14:textId="77777777" w:rsidR="009F1012" w:rsidRPr="00376959" w:rsidRDefault="009F1012" w:rsidP="006F5FFD">
            <w:pPr>
              <w:pStyle w:val="TableEntry"/>
              <w:ind w:left="0"/>
            </w:pPr>
            <w:r w:rsidRPr="00376959">
              <w:t>The assessment findings associated with the patient's abdomen.</w:t>
            </w:r>
          </w:p>
        </w:tc>
      </w:tr>
      <w:tr w:rsidR="009F1012" w:rsidRPr="00376959" w14:paraId="342AF2A4" w14:textId="77777777" w:rsidTr="009F1012">
        <w:trPr>
          <w:cantSplit/>
        </w:trPr>
        <w:tc>
          <w:tcPr>
            <w:tcW w:w="2518" w:type="dxa"/>
            <w:tcMar>
              <w:left w:w="40" w:type="dxa"/>
              <w:right w:w="40" w:type="dxa"/>
            </w:tcMar>
          </w:tcPr>
          <w:p w14:paraId="1C3F91C4" w14:textId="77777777" w:rsidR="009F1012" w:rsidRPr="006C5BB7" w:rsidRDefault="009F1012" w:rsidP="006F5FFD">
            <w:pPr>
              <w:pStyle w:val="TableEntry"/>
              <w:ind w:left="0"/>
            </w:pPr>
            <w:r w:rsidRPr="00376959">
              <w:t>Pelvis/Genitourinary Assessment</w:t>
            </w:r>
          </w:p>
        </w:tc>
        <w:tc>
          <w:tcPr>
            <w:tcW w:w="7290" w:type="dxa"/>
            <w:tcMar>
              <w:left w:w="40" w:type="dxa"/>
              <w:right w:w="40" w:type="dxa"/>
            </w:tcMar>
          </w:tcPr>
          <w:p w14:paraId="2D4703A3" w14:textId="77777777" w:rsidR="009F1012" w:rsidRPr="00376959" w:rsidRDefault="009F1012" w:rsidP="006F5FFD">
            <w:pPr>
              <w:pStyle w:val="TableEntry"/>
              <w:ind w:left="0"/>
            </w:pPr>
            <w:r w:rsidRPr="00376959">
              <w:t>The assessment findings associated with the patient's pelvis/genitourinary.</w:t>
            </w:r>
          </w:p>
        </w:tc>
      </w:tr>
      <w:tr w:rsidR="009F1012" w:rsidRPr="00376959" w14:paraId="7DAADD1A" w14:textId="77777777" w:rsidTr="009F1012">
        <w:trPr>
          <w:cantSplit/>
        </w:trPr>
        <w:tc>
          <w:tcPr>
            <w:tcW w:w="2518" w:type="dxa"/>
            <w:tcMar>
              <w:left w:w="40" w:type="dxa"/>
              <w:right w:w="40" w:type="dxa"/>
            </w:tcMar>
          </w:tcPr>
          <w:p w14:paraId="6EAB5C82" w14:textId="77777777" w:rsidR="009F1012" w:rsidRPr="006C5BB7" w:rsidRDefault="009F1012" w:rsidP="006F5FFD">
            <w:pPr>
              <w:pStyle w:val="TableEntry"/>
              <w:ind w:left="0"/>
            </w:pPr>
            <w:r w:rsidRPr="00376959">
              <w:t>Back and Spine Assessment Finding Location</w:t>
            </w:r>
          </w:p>
        </w:tc>
        <w:tc>
          <w:tcPr>
            <w:tcW w:w="7290" w:type="dxa"/>
            <w:tcMar>
              <w:left w:w="40" w:type="dxa"/>
              <w:right w:w="40" w:type="dxa"/>
            </w:tcMar>
          </w:tcPr>
          <w:p w14:paraId="4D4D9638" w14:textId="77777777" w:rsidR="009F1012" w:rsidRPr="00376959" w:rsidRDefault="009F1012" w:rsidP="006F5FFD">
            <w:pPr>
              <w:pStyle w:val="TableEntry"/>
              <w:ind w:left="0"/>
            </w:pPr>
            <w:r w:rsidRPr="00376959">
              <w:t>The location of the patient's back and spine assessment findings.</w:t>
            </w:r>
          </w:p>
        </w:tc>
      </w:tr>
      <w:tr w:rsidR="009F1012" w:rsidRPr="00376959" w14:paraId="63DDC0B5" w14:textId="77777777" w:rsidTr="009F1012">
        <w:trPr>
          <w:cantSplit/>
        </w:trPr>
        <w:tc>
          <w:tcPr>
            <w:tcW w:w="2518" w:type="dxa"/>
            <w:tcMar>
              <w:left w:w="40" w:type="dxa"/>
              <w:right w:w="40" w:type="dxa"/>
            </w:tcMar>
          </w:tcPr>
          <w:p w14:paraId="1EF13AF0" w14:textId="77777777" w:rsidR="009F1012" w:rsidRPr="006C5BB7" w:rsidRDefault="009F1012" w:rsidP="006F5FFD">
            <w:pPr>
              <w:pStyle w:val="TableEntry"/>
              <w:ind w:left="0"/>
            </w:pPr>
            <w:r w:rsidRPr="00376959">
              <w:t>Back and Spine Assessment</w:t>
            </w:r>
          </w:p>
        </w:tc>
        <w:tc>
          <w:tcPr>
            <w:tcW w:w="7290" w:type="dxa"/>
            <w:tcMar>
              <w:left w:w="40" w:type="dxa"/>
              <w:right w:w="40" w:type="dxa"/>
            </w:tcMar>
          </w:tcPr>
          <w:p w14:paraId="23509FFD" w14:textId="77777777" w:rsidR="009F1012" w:rsidRPr="00376959" w:rsidRDefault="009F1012" w:rsidP="006F5FFD">
            <w:pPr>
              <w:pStyle w:val="TableEntry"/>
              <w:ind w:left="0"/>
            </w:pPr>
            <w:r w:rsidRPr="00376959">
              <w:t>The assessment findings associated with the patient's spine (Cervical, Thoracic, Lumbar, and Sacral) and back exam.</w:t>
            </w:r>
          </w:p>
        </w:tc>
      </w:tr>
      <w:tr w:rsidR="009F1012" w:rsidRPr="00376959" w14:paraId="0472F463" w14:textId="77777777" w:rsidTr="009F1012">
        <w:trPr>
          <w:cantSplit/>
        </w:trPr>
        <w:tc>
          <w:tcPr>
            <w:tcW w:w="2518" w:type="dxa"/>
            <w:tcMar>
              <w:left w:w="40" w:type="dxa"/>
              <w:right w:w="40" w:type="dxa"/>
            </w:tcMar>
          </w:tcPr>
          <w:p w14:paraId="4D36D2B2" w14:textId="77777777" w:rsidR="009F1012" w:rsidRPr="006C5BB7" w:rsidRDefault="009F1012" w:rsidP="006F5FFD">
            <w:pPr>
              <w:pStyle w:val="TableEntry"/>
              <w:ind w:left="0"/>
            </w:pPr>
            <w:r w:rsidRPr="00376959">
              <w:t>Extremity Assessment Finding Location</w:t>
            </w:r>
          </w:p>
        </w:tc>
        <w:tc>
          <w:tcPr>
            <w:tcW w:w="7290" w:type="dxa"/>
            <w:tcMar>
              <w:left w:w="40" w:type="dxa"/>
              <w:right w:w="40" w:type="dxa"/>
            </w:tcMar>
          </w:tcPr>
          <w:p w14:paraId="02628F80" w14:textId="77777777" w:rsidR="009F1012" w:rsidRPr="00376959" w:rsidRDefault="009F1012" w:rsidP="006F5FFD">
            <w:pPr>
              <w:pStyle w:val="TableEntry"/>
              <w:ind w:left="0"/>
            </w:pPr>
            <w:r w:rsidRPr="00376959">
              <w:t>The location of the patient's extremity assessment findings.</w:t>
            </w:r>
          </w:p>
        </w:tc>
      </w:tr>
      <w:tr w:rsidR="009F1012" w:rsidRPr="00376959" w14:paraId="2F1A3DC6" w14:textId="77777777" w:rsidTr="009F1012">
        <w:trPr>
          <w:cantSplit/>
        </w:trPr>
        <w:tc>
          <w:tcPr>
            <w:tcW w:w="2518" w:type="dxa"/>
            <w:tcMar>
              <w:left w:w="40" w:type="dxa"/>
              <w:right w:w="40" w:type="dxa"/>
            </w:tcMar>
          </w:tcPr>
          <w:p w14:paraId="491632D6" w14:textId="77777777" w:rsidR="009F1012" w:rsidRPr="006C5BB7" w:rsidRDefault="009F1012" w:rsidP="006F5FFD">
            <w:pPr>
              <w:pStyle w:val="TableEntry"/>
              <w:ind w:left="0"/>
            </w:pPr>
            <w:r w:rsidRPr="00376959">
              <w:t>Extremities Assessment</w:t>
            </w:r>
          </w:p>
        </w:tc>
        <w:tc>
          <w:tcPr>
            <w:tcW w:w="7290" w:type="dxa"/>
            <w:tcMar>
              <w:left w:w="40" w:type="dxa"/>
              <w:right w:w="40" w:type="dxa"/>
            </w:tcMar>
          </w:tcPr>
          <w:p w14:paraId="44B5F57B" w14:textId="77777777" w:rsidR="009F1012" w:rsidRPr="00376959" w:rsidRDefault="009F1012" w:rsidP="006F5FFD">
            <w:pPr>
              <w:pStyle w:val="TableEntry"/>
              <w:ind w:left="0"/>
            </w:pPr>
            <w:r w:rsidRPr="00376959">
              <w:t>The assessment findings associated with the patient's extremities.</w:t>
            </w:r>
          </w:p>
        </w:tc>
      </w:tr>
      <w:tr w:rsidR="009F1012" w:rsidRPr="00376959" w14:paraId="27777C53" w14:textId="77777777" w:rsidTr="009F1012">
        <w:trPr>
          <w:cantSplit/>
        </w:trPr>
        <w:tc>
          <w:tcPr>
            <w:tcW w:w="2518" w:type="dxa"/>
            <w:tcMar>
              <w:left w:w="40" w:type="dxa"/>
              <w:right w:w="40" w:type="dxa"/>
            </w:tcMar>
          </w:tcPr>
          <w:p w14:paraId="1CC0A39B" w14:textId="77777777" w:rsidR="009F1012" w:rsidRPr="006C5BB7" w:rsidRDefault="009F1012" w:rsidP="006F5FFD">
            <w:pPr>
              <w:pStyle w:val="TableEntry"/>
              <w:ind w:left="0"/>
            </w:pPr>
            <w:r w:rsidRPr="00376959">
              <w:lastRenderedPageBreak/>
              <w:t>Eye Assessment Finding Location</w:t>
            </w:r>
          </w:p>
        </w:tc>
        <w:tc>
          <w:tcPr>
            <w:tcW w:w="7290" w:type="dxa"/>
            <w:tcMar>
              <w:left w:w="40" w:type="dxa"/>
              <w:right w:w="40" w:type="dxa"/>
            </w:tcMar>
          </w:tcPr>
          <w:p w14:paraId="4B6EDF3C" w14:textId="77777777" w:rsidR="009F1012" w:rsidRPr="00376959" w:rsidRDefault="009F1012" w:rsidP="006F5FFD">
            <w:pPr>
              <w:pStyle w:val="TableEntry"/>
              <w:ind w:left="0"/>
            </w:pPr>
            <w:r w:rsidRPr="00376959">
              <w:t>The location of the patient's eye assessment findings.</w:t>
            </w:r>
          </w:p>
        </w:tc>
      </w:tr>
      <w:tr w:rsidR="009F1012" w:rsidRPr="00376959" w14:paraId="16145D39" w14:textId="77777777" w:rsidTr="009F1012">
        <w:trPr>
          <w:cantSplit/>
        </w:trPr>
        <w:tc>
          <w:tcPr>
            <w:tcW w:w="2518" w:type="dxa"/>
            <w:tcMar>
              <w:left w:w="40" w:type="dxa"/>
              <w:right w:w="40" w:type="dxa"/>
            </w:tcMar>
          </w:tcPr>
          <w:p w14:paraId="2DE9528C" w14:textId="77777777" w:rsidR="009F1012" w:rsidRPr="006C5BB7" w:rsidRDefault="009F1012" w:rsidP="006F5FFD">
            <w:pPr>
              <w:pStyle w:val="TableEntry"/>
              <w:ind w:left="0"/>
            </w:pPr>
            <w:r w:rsidRPr="00376959">
              <w:t>Eye Assessment</w:t>
            </w:r>
          </w:p>
        </w:tc>
        <w:tc>
          <w:tcPr>
            <w:tcW w:w="7290" w:type="dxa"/>
            <w:tcMar>
              <w:left w:w="40" w:type="dxa"/>
              <w:right w:w="40" w:type="dxa"/>
            </w:tcMar>
          </w:tcPr>
          <w:p w14:paraId="378DF04F" w14:textId="77777777" w:rsidR="009F1012" w:rsidRPr="00376959" w:rsidRDefault="009F1012" w:rsidP="006F5FFD">
            <w:pPr>
              <w:pStyle w:val="TableEntry"/>
              <w:ind w:left="0"/>
            </w:pPr>
            <w:r w:rsidRPr="00376959">
              <w:t>The assessment findings of the patient's eye examination.</w:t>
            </w:r>
          </w:p>
        </w:tc>
      </w:tr>
      <w:tr w:rsidR="009F1012" w:rsidRPr="00376959" w14:paraId="106EB131" w14:textId="77777777" w:rsidTr="009F1012">
        <w:trPr>
          <w:cantSplit/>
        </w:trPr>
        <w:tc>
          <w:tcPr>
            <w:tcW w:w="2518" w:type="dxa"/>
            <w:tcMar>
              <w:left w:w="40" w:type="dxa"/>
              <w:right w:w="40" w:type="dxa"/>
            </w:tcMar>
          </w:tcPr>
          <w:p w14:paraId="2649010A" w14:textId="77777777" w:rsidR="009F1012" w:rsidRPr="006C5BB7" w:rsidRDefault="009F1012" w:rsidP="006F5FFD">
            <w:pPr>
              <w:pStyle w:val="TableEntry"/>
              <w:ind w:left="0"/>
            </w:pPr>
            <w:r w:rsidRPr="00376959">
              <w:t>Mental Status Assessment</w:t>
            </w:r>
          </w:p>
        </w:tc>
        <w:tc>
          <w:tcPr>
            <w:tcW w:w="7290" w:type="dxa"/>
            <w:tcMar>
              <w:left w:w="40" w:type="dxa"/>
              <w:right w:w="40" w:type="dxa"/>
            </w:tcMar>
          </w:tcPr>
          <w:p w14:paraId="348266E4" w14:textId="77777777" w:rsidR="009F1012" w:rsidRPr="00376959" w:rsidRDefault="009F1012" w:rsidP="006F5FFD">
            <w:pPr>
              <w:pStyle w:val="TableEntry"/>
              <w:ind w:left="0"/>
            </w:pPr>
            <w:r w:rsidRPr="00376959">
              <w:t>The assessment findings of the patient's mental status examination.</w:t>
            </w:r>
          </w:p>
        </w:tc>
      </w:tr>
      <w:tr w:rsidR="009F1012" w:rsidRPr="00376959" w14:paraId="7C0C734E" w14:textId="77777777" w:rsidTr="009F1012">
        <w:trPr>
          <w:cantSplit/>
        </w:trPr>
        <w:tc>
          <w:tcPr>
            <w:tcW w:w="2518" w:type="dxa"/>
            <w:tcMar>
              <w:left w:w="40" w:type="dxa"/>
              <w:right w:w="40" w:type="dxa"/>
            </w:tcMar>
          </w:tcPr>
          <w:p w14:paraId="01905F2D" w14:textId="77777777" w:rsidR="009F1012" w:rsidRPr="006C5BB7" w:rsidRDefault="009F1012" w:rsidP="006F5FFD">
            <w:pPr>
              <w:pStyle w:val="TableEntry"/>
              <w:ind w:left="0"/>
            </w:pPr>
            <w:r w:rsidRPr="00376959">
              <w:t>Neurological Assessment</w:t>
            </w:r>
          </w:p>
        </w:tc>
        <w:tc>
          <w:tcPr>
            <w:tcW w:w="7290" w:type="dxa"/>
            <w:tcMar>
              <w:left w:w="40" w:type="dxa"/>
              <w:right w:w="40" w:type="dxa"/>
            </w:tcMar>
          </w:tcPr>
          <w:p w14:paraId="68E84B24" w14:textId="77777777" w:rsidR="009F1012" w:rsidRPr="00376959" w:rsidRDefault="009F1012" w:rsidP="006F5FFD">
            <w:pPr>
              <w:pStyle w:val="TableEntry"/>
              <w:ind w:left="0"/>
            </w:pPr>
            <w:r w:rsidRPr="00376959">
              <w:t>The assessment findings of the patient's neurological examination.</w:t>
            </w:r>
          </w:p>
        </w:tc>
      </w:tr>
      <w:tr w:rsidR="009F1012" w:rsidRPr="00376959" w14:paraId="777DCCC6" w14:textId="77777777" w:rsidTr="009F1012">
        <w:trPr>
          <w:cantSplit/>
        </w:trPr>
        <w:tc>
          <w:tcPr>
            <w:tcW w:w="2518" w:type="dxa"/>
            <w:tcMar>
              <w:left w:w="40" w:type="dxa"/>
              <w:right w:w="40" w:type="dxa"/>
            </w:tcMar>
          </w:tcPr>
          <w:p w14:paraId="04B084E1" w14:textId="77777777" w:rsidR="009F1012" w:rsidRPr="006C5BB7" w:rsidRDefault="009F1012" w:rsidP="006F5FFD">
            <w:pPr>
              <w:pStyle w:val="TableEntry"/>
              <w:ind w:left="0"/>
            </w:pPr>
            <w:r w:rsidRPr="00376959">
              <w:t>Stroke/CVA Symptoms Resolved</w:t>
            </w:r>
          </w:p>
        </w:tc>
        <w:tc>
          <w:tcPr>
            <w:tcW w:w="7290" w:type="dxa"/>
            <w:tcMar>
              <w:left w:w="40" w:type="dxa"/>
              <w:right w:w="40" w:type="dxa"/>
            </w:tcMar>
          </w:tcPr>
          <w:p w14:paraId="03178F49" w14:textId="77777777" w:rsidR="009F1012" w:rsidRPr="00376959" w:rsidRDefault="009F1012" w:rsidP="006F5FFD">
            <w:pPr>
              <w:pStyle w:val="TableEntry"/>
              <w:ind w:left="0"/>
            </w:pPr>
            <w:r w:rsidRPr="00376959">
              <w:t>Indication if the Stroke/CVA Symptoms resolved and when.</w:t>
            </w:r>
          </w:p>
        </w:tc>
      </w:tr>
      <w:tr w:rsidR="009F1012" w:rsidRPr="00376959" w14:paraId="383F2136" w14:textId="77777777" w:rsidTr="009F1012">
        <w:trPr>
          <w:cantSplit/>
        </w:trPr>
        <w:tc>
          <w:tcPr>
            <w:tcW w:w="2518" w:type="dxa"/>
            <w:tcMar>
              <w:left w:w="40" w:type="dxa"/>
              <w:right w:w="40" w:type="dxa"/>
            </w:tcMar>
          </w:tcPr>
          <w:p w14:paraId="3025C68F" w14:textId="77777777" w:rsidR="009F1012" w:rsidRPr="006C5BB7" w:rsidRDefault="009F1012" w:rsidP="006F5FFD">
            <w:pPr>
              <w:pStyle w:val="TableEntry"/>
              <w:ind w:left="0"/>
            </w:pPr>
            <w:r w:rsidRPr="006C5BB7">
              <w:t>Protocols Used</w:t>
            </w:r>
          </w:p>
        </w:tc>
        <w:tc>
          <w:tcPr>
            <w:tcW w:w="7290" w:type="dxa"/>
            <w:tcMar>
              <w:left w:w="40" w:type="dxa"/>
              <w:right w:w="40" w:type="dxa"/>
            </w:tcMar>
          </w:tcPr>
          <w:p w14:paraId="6359562F" w14:textId="77777777" w:rsidR="009F1012" w:rsidRPr="006C5BB7" w:rsidRDefault="009F1012" w:rsidP="006F5FFD">
            <w:pPr>
              <w:pStyle w:val="TableEntry"/>
              <w:ind w:left="0"/>
            </w:pPr>
            <w:r w:rsidRPr="006C5BB7">
              <w:br/>
              <w:t>The protocol used by EMS personnel to direct the clinical care of the patient</w:t>
            </w:r>
          </w:p>
          <w:p w14:paraId="754C4620" w14:textId="77777777" w:rsidR="009F1012" w:rsidRPr="00376959" w:rsidRDefault="009F1012" w:rsidP="006F5FFD">
            <w:pPr>
              <w:pStyle w:val="TableEntry"/>
              <w:ind w:left="0"/>
            </w:pPr>
          </w:p>
        </w:tc>
      </w:tr>
      <w:tr w:rsidR="009F1012" w:rsidRPr="00376959" w14:paraId="3A8373E7" w14:textId="77777777" w:rsidTr="009F1012">
        <w:trPr>
          <w:cantSplit/>
        </w:trPr>
        <w:tc>
          <w:tcPr>
            <w:tcW w:w="2518" w:type="dxa"/>
            <w:tcMar>
              <w:left w:w="40" w:type="dxa"/>
              <w:right w:w="40" w:type="dxa"/>
            </w:tcMar>
          </w:tcPr>
          <w:p w14:paraId="68E9F978" w14:textId="77777777" w:rsidR="009F1012" w:rsidRPr="006C5BB7" w:rsidRDefault="009F1012" w:rsidP="006F5FFD">
            <w:pPr>
              <w:pStyle w:val="TableEntry"/>
              <w:ind w:left="0"/>
            </w:pPr>
            <w:r w:rsidRPr="006C5BB7">
              <w:t>Protocol Age Category</w:t>
            </w:r>
          </w:p>
        </w:tc>
        <w:tc>
          <w:tcPr>
            <w:tcW w:w="7290" w:type="dxa"/>
            <w:tcMar>
              <w:left w:w="40" w:type="dxa"/>
              <w:right w:w="40" w:type="dxa"/>
            </w:tcMar>
          </w:tcPr>
          <w:p w14:paraId="35BCBA89" w14:textId="77777777" w:rsidR="009F1012" w:rsidRPr="006C5BB7" w:rsidRDefault="009F1012" w:rsidP="006F5FFD">
            <w:pPr>
              <w:pStyle w:val="TableEntry"/>
              <w:ind w:left="0"/>
            </w:pPr>
            <w:r w:rsidRPr="006C5BB7">
              <w:t>The age group the protocol is written to address</w:t>
            </w:r>
          </w:p>
          <w:p w14:paraId="244CEE71" w14:textId="77777777" w:rsidR="009F1012" w:rsidRPr="00376959" w:rsidRDefault="009F1012" w:rsidP="006F5FFD">
            <w:pPr>
              <w:pStyle w:val="TableEntry"/>
              <w:ind w:left="0"/>
            </w:pPr>
          </w:p>
        </w:tc>
      </w:tr>
      <w:tr w:rsidR="009F1012" w:rsidRPr="00376959" w14:paraId="2B810236" w14:textId="77777777" w:rsidTr="009F1012">
        <w:trPr>
          <w:cantSplit/>
        </w:trPr>
        <w:tc>
          <w:tcPr>
            <w:tcW w:w="2518" w:type="dxa"/>
            <w:tcMar>
              <w:left w:w="40" w:type="dxa"/>
              <w:right w:w="40" w:type="dxa"/>
            </w:tcMar>
          </w:tcPr>
          <w:p w14:paraId="60023FA8" w14:textId="77777777" w:rsidR="009F1012" w:rsidRPr="006C5BB7" w:rsidRDefault="009F1012" w:rsidP="006F5FFD">
            <w:pPr>
              <w:pStyle w:val="TableEntry"/>
              <w:ind w:left="0"/>
            </w:pPr>
            <w:r w:rsidRPr="006C5BB7">
              <w:t>Date/Time Medication Administered</w:t>
            </w:r>
          </w:p>
        </w:tc>
        <w:tc>
          <w:tcPr>
            <w:tcW w:w="7290" w:type="dxa"/>
            <w:tcMar>
              <w:left w:w="40" w:type="dxa"/>
              <w:right w:w="40" w:type="dxa"/>
            </w:tcMar>
          </w:tcPr>
          <w:p w14:paraId="342DA98F" w14:textId="77777777" w:rsidR="009F1012" w:rsidRPr="006C5BB7" w:rsidRDefault="009F1012" w:rsidP="006F5FFD">
            <w:pPr>
              <w:pStyle w:val="TableEntry"/>
              <w:ind w:left="0"/>
            </w:pPr>
            <w:r w:rsidRPr="006C5BB7">
              <w:t>The date/time medication administered to the patient</w:t>
            </w:r>
          </w:p>
          <w:p w14:paraId="56CEAAEA" w14:textId="77777777" w:rsidR="009F1012" w:rsidRPr="00376959" w:rsidRDefault="009F1012" w:rsidP="006F5FFD">
            <w:pPr>
              <w:pStyle w:val="TableEntry"/>
              <w:ind w:left="0"/>
            </w:pPr>
          </w:p>
        </w:tc>
      </w:tr>
      <w:tr w:rsidR="009F1012" w:rsidRPr="00376959" w14:paraId="4E9CFC43" w14:textId="77777777" w:rsidTr="009F1012">
        <w:trPr>
          <w:cantSplit/>
        </w:trPr>
        <w:tc>
          <w:tcPr>
            <w:tcW w:w="2518" w:type="dxa"/>
            <w:tcMar>
              <w:left w:w="40" w:type="dxa"/>
              <w:right w:w="40" w:type="dxa"/>
            </w:tcMar>
          </w:tcPr>
          <w:p w14:paraId="0F3E967B" w14:textId="77777777" w:rsidR="009F1012" w:rsidRPr="006C5BB7" w:rsidRDefault="009F1012" w:rsidP="006F5FFD">
            <w:pPr>
              <w:pStyle w:val="TableEntry"/>
              <w:ind w:left="0"/>
            </w:pPr>
            <w:r w:rsidRPr="006C5BB7">
              <w:t>Medication Administered Prior to this Unit's EMS Care</w:t>
            </w:r>
          </w:p>
        </w:tc>
        <w:tc>
          <w:tcPr>
            <w:tcW w:w="7290" w:type="dxa"/>
            <w:tcMar>
              <w:left w:w="40" w:type="dxa"/>
              <w:right w:w="40" w:type="dxa"/>
            </w:tcMar>
          </w:tcPr>
          <w:p w14:paraId="7D3DD868" w14:textId="77777777" w:rsidR="009F1012" w:rsidRPr="006C5BB7" w:rsidRDefault="009F1012" w:rsidP="006F5FFD">
            <w:pPr>
              <w:pStyle w:val="TableEntry"/>
              <w:ind w:left="0"/>
            </w:pPr>
            <w:r w:rsidRPr="006C5BB7">
              <w:t>Indicates that the medication administration which is documented was administered prior to this EMS units care</w:t>
            </w:r>
          </w:p>
          <w:p w14:paraId="48A3FBA0" w14:textId="77777777" w:rsidR="009F1012" w:rsidRPr="00376959" w:rsidRDefault="009F1012" w:rsidP="006F5FFD">
            <w:pPr>
              <w:pStyle w:val="TableEntry"/>
              <w:ind w:left="0"/>
            </w:pPr>
          </w:p>
        </w:tc>
      </w:tr>
      <w:tr w:rsidR="009F1012" w:rsidRPr="00376959" w14:paraId="1D077D03" w14:textId="77777777" w:rsidTr="009F1012">
        <w:trPr>
          <w:cantSplit/>
        </w:trPr>
        <w:tc>
          <w:tcPr>
            <w:tcW w:w="2518" w:type="dxa"/>
            <w:tcMar>
              <w:left w:w="40" w:type="dxa"/>
              <w:right w:w="40" w:type="dxa"/>
            </w:tcMar>
          </w:tcPr>
          <w:p w14:paraId="7786739F" w14:textId="77777777" w:rsidR="009F1012" w:rsidRPr="006C5BB7" w:rsidRDefault="009F1012" w:rsidP="006F5FFD">
            <w:pPr>
              <w:pStyle w:val="TableEntry"/>
              <w:ind w:left="0"/>
            </w:pPr>
            <w:r w:rsidRPr="006C5BB7">
              <w:t>Medication Given</w:t>
            </w:r>
          </w:p>
        </w:tc>
        <w:tc>
          <w:tcPr>
            <w:tcW w:w="7290" w:type="dxa"/>
            <w:tcMar>
              <w:left w:w="40" w:type="dxa"/>
              <w:right w:w="40" w:type="dxa"/>
            </w:tcMar>
          </w:tcPr>
          <w:p w14:paraId="69E1F918" w14:textId="77777777" w:rsidR="009F1012" w:rsidRPr="006C5BB7" w:rsidRDefault="009F1012" w:rsidP="006F5FFD">
            <w:pPr>
              <w:pStyle w:val="TableEntry"/>
              <w:ind w:left="0"/>
            </w:pPr>
            <w:r w:rsidRPr="006C5BB7">
              <w:t>The medication given to the patient</w:t>
            </w:r>
          </w:p>
          <w:p w14:paraId="1D1E072E" w14:textId="77777777" w:rsidR="009F1012" w:rsidRPr="00376959" w:rsidRDefault="009F1012" w:rsidP="006F5FFD">
            <w:pPr>
              <w:pStyle w:val="TableEntry"/>
              <w:ind w:left="0"/>
            </w:pPr>
          </w:p>
        </w:tc>
      </w:tr>
      <w:tr w:rsidR="009F1012" w:rsidRPr="00376959" w14:paraId="66B2B431" w14:textId="77777777" w:rsidTr="009F1012">
        <w:trPr>
          <w:cantSplit/>
        </w:trPr>
        <w:tc>
          <w:tcPr>
            <w:tcW w:w="2518" w:type="dxa"/>
            <w:tcMar>
              <w:left w:w="40" w:type="dxa"/>
              <w:right w:w="40" w:type="dxa"/>
            </w:tcMar>
          </w:tcPr>
          <w:p w14:paraId="4353AEF6" w14:textId="77777777" w:rsidR="009F1012" w:rsidRPr="006C5BB7" w:rsidRDefault="009F1012" w:rsidP="006F5FFD">
            <w:pPr>
              <w:pStyle w:val="TableEntry"/>
              <w:ind w:left="0"/>
            </w:pPr>
            <w:r w:rsidRPr="006C5BB7">
              <w:t>Medication Administered Route</w:t>
            </w:r>
          </w:p>
        </w:tc>
        <w:tc>
          <w:tcPr>
            <w:tcW w:w="7290" w:type="dxa"/>
            <w:tcMar>
              <w:left w:w="40" w:type="dxa"/>
              <w:right w:w="40" w:type="dxa"/>
            </w:tcMar>
          </w:tcPr>
          <w:p w14:paraId="7413DC30" w14:textId="77777777" w:rsidR="009F1012" w:rsidRPr="006C5BB7" w:rsidRDefault="009F1012" w:rsidP="006F5FFD">
            <w:pPr>
              <w:pStyle w:val="TableEntry"/>
              <w:ind w:left="0"/>
            </w:pPr>
            <w:r w:rsidRPr="006C5BB7">
              <w:t>The route medication was administered to the patient</w:t>
            </w:r>
          </w:p>
          <w:p w14:paraId="38F31DDE" w14:textId="77777777" w:rsidR="009F1012" w:rsidRPr="006C5BB7" w:rsidRDefault="009F1012" w:rsidP="006F5FFD">
            <w:pPr>
              <w:pStyle w:val="TableEntry"/>
              <w:ind w:left="0"/>
            </w:pPr>
          </w:p>
          <w:p w14:paraId="61CD8E03" w14:textId="77777777" w:rsidR="009F1012" w:rsidRPr="00376959" w:rsidRDefault="009F1012" w:rsidP="006F5FFD">
            <w:pPr>
              <w:pStyle w:val="TableEntry"/>
              <w:ind w:left="0"/>
            </w:pPr>
          </w:p>
        </w:tc>
      </w:tr>
      <w:tr w:rsidR="009F1012" w:rsidRPr="00376959" w14:paraId="76308FE6" w14:textId="77777777" w:rsidTr="009F1012">
        <w:trPr>
          <w:cantSplit/>
        </w:trPr>
        <w:tc>
          <w:tcPr>
            <w:tcW w:w="2518" w:type="dxa"/>
            <w:tcMar>
              <w:left w:w="40" w:type="dxa"/>
              <w:right w:w="40" w:type="dxa"/>
            </w:tcMar>
          </w:tcPr>
          <w:p w14:paraId="70B7A419" w14:textId="77777777" w:rsidR="009F1012" w:rsidRPr="006C5BB7" w:rsidRDefault="009F1012" w:rsidP="006F5FFD">
            <w:pPr>
              <w:pStyle w:val="TableEntry"/>
              <w:ind w:left="0"/>
            </w:pPr>
            <w:r w:rsidRPr="006C5BB7">
              <w:t>Medication Dosage</w:t>
            </w:r>
          </w:p>
        </w:tc>
        <w:tc>
          <w:tcPr>
            <w:tcW w:w="7290" w:type="dxa"/>
            <w:tcMar>
              <w:left w:w="40" w:type="dxa"/>
              <w:right w:w="40" w:type="dxa"/>
            </w:tcMar>
          </w:tcPr>
          <w:p w14:paraId="7B12AF0D" w14:textId="77777777" w:rsidR="009F1012" w:rsidRPr="006C5BB7" w:rsidRDefault="009F1012" w:rsidP="006F5FFD">
            <w:pPr>
              <w:pStyle w:val="TableEntry"/>
              <w:ind w:left="0"/>
            </w:pPr>
            <w:r w:rsidRPr="006C5BB7">
              <w:t>The dose or amount of the medication given to the patient</w:t>
            </w:r>
          </w:p>
          <w:p w14:paraId="16D27A50" w14:textId="77777777" w:rsidR="009F1012" w:rsidRPr="00376959" w:rsidRDefault="009F1012" w:rsidP="006F5FFD">
            <w:pPr>
              <w:pStyle w:val="TableEntry"/>
              <w:ind w:left="0"/>
            </w:pPr>
          </w:p>
        </w:tc>
      </w:tr>
      <w:tr w:rsidR="009F1012" w:rsidRPr="00376959" w14:paraId="401E5C86" w14:textId="77777777" w:rsidTr="009F1012">
        <w:trPr>
          <w:cantSplit/>
        </w:trPr>
        <w:tc>
          <w:tcPr>
            <w:tcW w:w="2518" w:type="dxa"/>
            <w:tcMar>
              <w:left w:w="40" w:type="dxa"/>
              <w:right w:w="40" w:type="dxa"/>
            </w:tcMar>
          </w:tcPr>
          <w:p w14:paraId="400D71CD" w14:textId="77777777" w:rsidR="009F1012" w:rsidRPr="006C5BB7" w:rsidRDefault="009F1012" w:rsidP="006F5FFD">
            <w:pPr>
              <w:pStyle w:val="TableEntry"/>
              <w:ind w:left="0"/>
            </w:pPr>
            <w:r w:rsidRPr="006C5BB7">
              <w:t>Medication Dosage Units</w:t>
            </w:r>
          </w:p>
        </w:tc>
        <w:tc>
          <w:tcPr>
            <w:tcW w:w="7290" w:type="dxa"/>
            <w:tcMar>
              <w:left w:w="40" w:type="dxa"/>
              <w:right w:w="40" w:type="dxa"/>
            </w:tcMar>
          </w:tcPr>
          <w:p w14:paraId="2CD7EA0C" w14:textId="77777777" w:rsidR="009F1012" w:rsidRPr="006C5BB7" w:rsidRDefault="009F1012" w:rsidP="006F5FFD">
            <w:pPr>
              <w:pStyle w:val="TableEntry"/>
              <w:ind w:left="0"/>
            </w:pPr>
            <w:r w:rsidRPr="006C5BB7">
              <w:t>The unit of medication dosage given to patient</w:t>
            </w:r>
          </w:p>
          <w:p w14:paraId="723A8B0C" w14:textId="77777777" w:rsidR="009F1012" w:rsidRPr="00376959" w:rsidRDefault="009F1012" w:rsidP="006F5FFD">
            <w:pPr>
              <w:pStyle w:val="TableEntry"/>
              <w:ind w:left="0"/>
            </w:pPr>
          </w:p>
        </w:tc>
      </w:tr>
      <w:tr w:rsidR="009F1012" w:rsidRPr="00376959" w14:paraId="45B81FAA" w14:textId="77777777" w:rsidTr="009F1012">
        <w:trPr>
          <w:cantSplit/>
        </w:trPr>
        <w:tc>
          <w:tcPr>
            <w:tcW w:w="2518" w:type="dxa"/>
            <w:tcMar>
              <w:left w:w="40" w:type="dxa"/>
              <w:right w:w="40" w:type="dxa"/>
            </w:tcMar>
          </w:tcPr>
          <w:p w14:paraId="67D05D97" w14:textId="77777777" w:rsidR="009F1012" w:rsidRPr="006C5BB7" w:rsidRDefault="009F1012" w:rsidP="006F5FFD">
            <w:pPr>
              <w:pStyle w:val="TableEntry"/>
              <w:ind w:left="0"/>
            </w:pPr>
            <w:r w:rsidRPr="006C5BB7">
              <w:t>Response to Medication</w:t>
            </w:r>
          </w:p>
        </w:tc>
        <w:tc>
          <w:tcPr>
            <w:tcW w:w="7290" w:type="dxa"/>
            <w:tcMar>
              <w:left w:w="40" w:type="dxa"/>
              <w:right w:w="40" w:type="dxa"/>
            </w:tcMar>
          </w:tcPr>
          <w:p w14:paraId="50BC367C" w14:textId="77777777" w:rsidR="009F1012" w:rsidRPr="006C5BB7" w:rsidRDefault="009F1012" w:rsidP="006F5FFD">
            <w:pPr>
              <w:pStyle w:val="TableEntry"/>
              <w:ind w:left="0"/>
            </w:pPr>
            <w:r w:rsidRPr="006C5BB7">
              <w:t>The patient's response to the medication</w:t>
            </w:r>
          </w:p>
          <w:p w14:paraId="5F83052B" w14:textId="77777777" w:rsidR="009F1012" w:rsidRPr="00376959" w:rsidRDefault="009F1012" w:rsidP="006F5FFD">
            <w:pPr>
              <w:pStyle w:val="TableEntry"/>
              <w:ind w:left="0"/>
            </w:pPr>
          </w:p>
        </w:tc>
      </w:tr>
      <w:tr w:rsidR="009F1012" w:rsidRPr="00376959" w14:paraId="31AFCBCF" w14:textId="77777777" w:rsidTr="009F1012">
        <w:trPr>
          <w:cantSplit/>
        </w:trPr>
        <w:tc>
          <w:tcPr>
            <w:tcW w:w="2518" w:type="dxa"/>
            <w:tcMar>
              <w:left w:w="40" w:type="dxa"/>
              <w:right w:w="40" w:type="dxa"/>
            </w:tcMar>
          </w:tcPr>
          <w:p w14:paraId="43A38B95" w14:textId="77777777" w:rsidR="009F1012" w:rsidRPr="006C5BB7" w:rsidRDefault="009F1012" w:rsidP="006F5FFD">
            <w:pPr>
              <w:pStyle w:val="TableEntry"/>
              <w:ind w:left="0"/>
            </w:pPr>
            <w:r w:rsidRPr="006C5BB7">
              <w:t>Medication Complication</w:t>
            </w:r>
          </w:p>
        </w:tc>
        <w:tc>
          <w:tcPr>
            <w:tcW w:w="7290" w:type="dxa"/>
            <w:tcMar>
              <w:left w:w="40" w:type="dxa"/>
              <w:right w:w="40" w:type="dxa"/>
            </w:tcMar>
          </w:tcPr>
          <w:p w14:paraId="345456E3" w14:textId="77777777" w:rsidR="009F1012" w:rsidRPr="006C5BB7" w:rsidRDefault="009F1012" w:rsidP="006F5FFD">
            <w:pPr>
              <w:pStyle w:val="TableEntry"/>
              <w:ind w:left="0"/>
            </w:pPr>
            <w:r w:rsidRPr="006C5BB7">
              <w:t>Any complication (abnormal effect on the patient) associated with the administration of the medication to the patient by EMS</w:t>
            </w:r>
          </w:p>
          <w:p w14:paraId="22962200" w14:textId="77777777" w:rsidR="009F1012" w:rsidRPr="00376959" w:rsidRDefault="009F1012" w:rsidP="006F5FFD">
            <w:pPr>
              <w:pStyle w:val="TableEntry"/>
              <w:ind w:left="0"/>
            </w:pPr>
          </w:p>
        </w:tc>
      </w:tr>
      <w:tr w:rsidR="009F1012" w:rsidRPr="00376959" w14:paraId="75FA53FA" w14:textId="77777777" w:rsidTr="009F1012">
        <w:trPr>
          <w:cantSplit/>
        </w:trPr>
        <w:tc>
          <w:tcPr>
            <w:tcW w:w="2518" w:type="dxa"/>
            <w:tcMar>
              <w:left w:w="40" w:type="dxa"/>
              <w:right w:w="40" w:type="dxa"/>
            </w:tcMar>
          </w:tcPr>
          <w:p w14:paraId="402A889C" w14:textId="77777777" w:rsidR="009F1012" w:rsidRPr="006C5BB7" w:rsidRDefault="009F1012" w:rsidP="006F5FFD">
            <w:pPr>
              <w:pStyle w:val="TableEntry"/>
              <w:ind w:left="0"/>
            </w:pPr>
            <w:r w:rsidRPr="006C5BB7">
              <w:t>Medication Crew (Healthcare Professionals) ID</w:t>
            </w:r>
          </w:p>
        </w:tc>
        <w:tc>
          <w:tcPr>
            <w:tcW w:w="7290" w:type="dxa"/>
            <w:tcMar>
              <w:left w:w="40" w:type="dxa"/>
              <w:right w:w="40" w:type="dxa"/>
            </w:tcMar>
          </w:tcPr>
          <w:p w14:paraId="7744BF53" w14:textId="77777777" w:rsidR="009F1012" w:rsidRPr="006C5BB7" w:rsidRDefault="009F1012" w:rsidP="006F5FFD">
            <w:pPr>
              <w:pStyle w:val="TableEntry"/>
              <w:ind w:left="0"/>
            </w:pPr>
            <w:r w:rsidRPr="006C5BB7">
              <w:t>The statewide assigned ID number of the EMS crew member giving the treatment to the patient</w:t>
            </w:r>
          </w:p>
          <w:p w14:paraId="236CDD19" w14:textId="77777777" w:rsidR="009F1012" w:rsidRPr="00376959" w:rsidRDefault="009F1012" w:rsidP="006F5FFD">
            <w:pPr>
              <w:pStyle w:val="TableEntry"/>
              <w:ind w:left="0"/>
            </w:pPr>
          </w:p>
        </w:tc>
      </w:tr>
      <w:tr w:rsidR="009F1012" w:rsidRPr="00376959" w14:paraId="42F11B97" w14:textId="77777777" w:rsidTr="009F1012">
        <w:trPr>
          <w:cantSplit/>
        </w:trPr>
        <w:tc>
          <w:tcPr>
            <w:tcW w:w="2518" w:type="dxa"/>
            <w:tcMar>
              <w:left w:w="40" w:type="dxa"/>
              <w:right w:w="40" w:type="dxa"/>
            </w:tcMar>
          </w:tcPr>
          <w:p w14:paraId="1F7498A1" w14:textId="77777777" w:rsidR="009F1012" w:rsidRPr="006C5BB7" w:rsidRDefault="009F1012" w:rsidP="006F5FFD">
            <w:pPr>
              <w:pStyle w:val="TableEntry"/>
              <w:ind w:left="0"/>
            </w:pPr>
            <w:r w:rsidRPr="006C5BB7">
              <w:t>Role/Type of Person Administering Medication</w:t>
            </w:r>
          </w:p>
        </w:tc>
        <w:tc>
          <w:tcPr>
            <w:tcW w:w="7290" w:type="dxa"/>
            <w:tcMar>
              <w:left w:w="40" w:type="dxa"/>
              <w:right w:w="40" w:type="dxa"/>
            </w:tcMar>
          </w:tcPr>
          <w:p w14:paraId="33ED793B" w14:textId="77777777" w:rsidR="009F1012" w:rsidRPr="006C5BB7" w:rsidRDefault="009F1012" w:rsidP="006F5FFD">
            <w:pPr>
              <w:pStyle w:val="TableEntry"/>
              <w:ind w:left="0"/>
            </w:pPr>
            <w:r w:rsidRPr="006C5BB7">
              <w:t>The type (level) of EMS or Healthcare Professional Administering the Medication. For medications administered prior to EMS arrival, this may be a non-EMS healthcare professional.</w:t>
            </w:r>
          </w:p>
          <w:p w14:paraId="3850AEAA" w14:textId="77777777" w:rsidR="009F1012" w:rsidRPr="00376959" w:rsidRDefault="009F1012" w:rsidP="006F5FFD">
            <w:pPr>
              <w:pStyle w:val="TableEntry"/>
              <w:ind w:left="0"/>
            </w:pPr>
          </w:p>
        </w:tc>
      </w:tr>
      <w:tr w:rsidR="009F1012" w:rsidRPr="00376959" w14:paraId="7AD48EF8" w14:textId="77777777" w:rsidTr="009F1012">
        <w:trPr>
          <w:cantSplit/>
        </w:trPr>
        <w:tc>
          <w:tcPr>
            <w:tcW w:w="2518" w:type="dxa"/>
            <w:tcMar>
              <w:left w:w="40" w:type="dxa"/>
              <w:right w:w="40" w:type="dxa"/>
            </w:tcMar>
          </w:tcPr>
          <w:p w14:paraId="36BC41AE" w14:textId="77777777" w:rsidR="009F1012" w:rsidRPr="006C5BB7" w:rsidRDefault="009F1012" w:rsidP="006F5FFD">
            <w:pPr>
              <w:pStyle w:val="TableEntry"/>
              <w:ind w:left="0"/>
            </w:pPr>
            <w:r w:rsidRPr="006C5BB7">
              <w:t>Medication Authorization</w:t>
            </w:r>
          </w:p>
        </w:tc>
        <w:tc>
          <w:tcPr>
            <w:tcW w:w="7290" w:type="dxa"/>
            <w:tcMar>
              <w:left w:w="40" w:type="dxa"/>
              <w:right w:w="40" w:type="dxa"/>
            </w:tcMar>
          </w:tcPr>
          <w:p w14:paraId="0BBED248" w14:textId="77777777" w:rsidR="009F1012" w:rsidRPr="006C5BB7" w:rsidRDefault="009F1012" w:rsidP="006F5FFD">
            <w:pPr>
              <w:pStyle w:val="TableEntry"/>
              <w:ind w:left="0"/>
            </w:pPr>
            <w:r w:rsidRPr="006C5BB7">
              <w:t>The type of treatment authorization obtained</w:t>
            </w:r>
          </w:p>
          <w:p w14:paraId="3295C396" w14:textId="77777777" w:rsidR="009F1012" w:rsidRPr="00376959" w:rsidRDefault="009F1012" w:rsidP="006F5FFD">
            <w:pPr>
              <w:pStyle w:val="TableEntry"/>
              <w:ind w:left="0"/>
            </w:pPr>
          </w:p>
        </w:tc>
      </w:tr>
      <w:tr w:rsidR="009F1012" w:rsidRPr="00376959" w14:paraId="5015AC42" w14:textId="77777777" w:rsidTr="009F1012">
        <w:trPr>
          <w:cantSplit/>
        </w:trPr>
        <w:tc>
          <w:tcPr>
            <w:tcW w:w="2518" w:type="dxa"/>
            <w:tcMar>
              <w:left w:w="40" w:type="dxa"/>
              <w:right w:w="40" w:type="dxa"/>
            </w:tcMar>
          </w:tcPr>
          <w:p w14:paraId="477DC6D1" w14:textId="77777777" w:rsidR="009F1012" w:rsidRPr="006C5BB7" w:rsidRDefault="009F1012" w:rsidP="006F5FFD">
            <w:pPr>
              <w:pStyle w:val="TableEntry"/>
              <w:ind w:left="0"/>
            </w:pPr>
            <w:r w:rsidRPr="006C5BB7">
              <w:t>Medication Authorizing Physician</w:t>
            </w:r>
          </w:p>
        </w:tc>
        <w:tc>
          <w:tcPr>
            <w:tcW w:w="7290" w:type="dxa"/>
            <w:tcMar>
              <w:left w:w="40" w:type="dxa"/>
              <w:right w:w="40" w:type="dxa"/>
            </w:tcMar>
          </w:tcPr>
          <w:p w14:paraId="2D1EB241" w14:textId="77777777" w:rsidR="009F1012" w:rsidRPr="006C5BB7" w:rsidRDefault="009F1012" w:rsidP="006F5FFD">
            <w:pPr>
              <w:pStyle w:val="TableEntry"/>
              <w:ind w:left="0"/>
            </w:pPr>
            <w:r w:rsidRPr="006C5BB7">
              <w:t>The name of the authorizing physician ordering the medication administration if the order was provided by any manner other than protocol (standing order) in EMedications.11</w:t>
            </w:r>
          </w:p>
          <w:p w14:paraId="0DA936F7" w14:textId="77777777" w:rsidR="009F1012" w:rsidRPr="00376959" w:rsidRDefault="009F1012" w:rsidP="006F5FFD">
            <w:pPr>
              <w:pStyle w:val="TableEntry"/>
              <w:ind w:left="0"/>
            </w:pPr>
          </w:p>
        </w:tc>
      </w:tr>
      <w:tr w:rsidR="009F1012" w:rsidRPr="00376959" w14:paraId="78FE726C" w14:textId="77777777" w:rsidTr="009F1012">
        <w:trPr>
          <w:cantSplit/>
        </w:trPr>
        <w:tc>
          <w:tcPr>
            <w:tcW w:w="2518" w:type="dxa"/>
            <w:tcMar>
              <w:left w:w="40" w:type="dxa"/>
              <w:right w:w="40" w:type="dxa"/>
            </w:tcMar>
          </w:tcPr>
          <w:p w14:paraId="6A7E467A" w14:textId="77777777" w:rsidR="009F1012" w:rsidRPr="006C5BB7" w:rsidRDefault="009F1012" w:rsidP="006F5FFD">
            <w:pPr>
              <w:pStyle w:val="TableEntry"/>
              <w:ind w:left="0"/>
            </w:pPr>
            <w:r w:rsidRPr="006C5BB7">
              <w:t>Date/Time Procedure Performed</w:t>
            </w:r>
          </w:p>
        </w:tc>
        <w:tc>
          <w:tcPr>
            <w:tcW w:w="7290" w:type="dxa"/>
            <w:tcMar>
              <w:left w:w="40" w:type="dxa"/>
              <w:right w:w="40" w:type="dxa"/>
            </w:tcMar>
          </w:tcPr>
          <w:p w14:paraId="7572C6AF" w14:textId="77777777" w:rsidR="009F1012" w:rsidRPr="006C5BB7" w:rsidRDefault="009F1012" w:rsidP="006F5FFD">
            <w:pPr>
              <w:pStyle w:val="TableEntry"/>
              <w:ind w:left="0"/>
            </w:pPr>
            <w:r w:rsidRPr="006C5BB7">
              <w:t>The date/time the procedure was performed on the patient</w:t>
            </w:r>
          </w:p>
          <w:p w14:paraId="4F3D22AE" w14:textId="77777777" w:rsidR="009F1012" w:rsidRPr="00376959" w:rsidRDefault="009F1012" w:rsidP="006F5FFD">
            <w:pPr>
              <w:pStyle w:val="TableEntry"/>
              <w:ind w:left="0"/>
            </w:pPr>
          </w:p>
        </w:tc>
      </w:tr>
      <w:tr w:rsidR="009F1012" w:rsidRPr="00376959" w14:paraId="140EC285" w14:textId="77777777" w:rsidTr="009F1012">
        <w:trPr>
          <w:cantSplit/>
        </w:trPr>
        <w:tc>
          <w:tcPr>
            <w:tcW w:w="2518" w:type="dxa"/>
            <w:tcMar>
              <w:left w:w="40" w:type="dxa"/>
              <w:right w:w="40" w:type="dxa"/>
            </w:tcMar>
          </w:tcPr>
          <w:p w14:paraId="547896BD" w14:textId="77777777" w:rsidR="009F1012" w:rsidRPr="006C5BB7" w:rsidRDefault="009F1012" w:rsidP="006F5FFD">
            <w:pPr>
              <w:pStyle w:val="TableEntry"/>
              <w:ind w:left="0"/>
            </w:pPr>
            <w:r w:rsidRPr="006C5BB7">
              <w:t>Procedure Performed Prior to this Unit's EMS Care</w:t>
            </w:r>
          </w:p>
        </w:tc>
        <w:tc>
          <w:tcPr>
            <w:tcW w:w="7290" w:type="dxa"/>
            <w:tcMar>
              <w:left w:w="40" w:type="dxa"/>
              <w:right w:w="40" w:type="dxa"/>
            </w:tcMar>
          </w:tcPr>
          <w:p w14:paraId="1733AA0F" w14:textId="77777777" w:rsidR="009F1012" w:rsidRPr="006C5BB7" w:rsidRDefault="009F1012" w:rsidP="006F5FFD">
            <w:pPr>
              <w:pStyle w:val="TableEntry"/>
              <w:ind w:left="0"/>
            </w:pPr>
            <w:r w:rsidRPr="006C5BB7">
              <w:t>Indicates that the procedure which was performed and documented was performed prior to this EMS units care.</w:t>
            </w:r>
          </w:p>
          <w:p w14:paraId="340FB06E" w14:textId="77777777" w:rsidR="009F1012" w:rsidRPr="00376959" w:rsidRDefault="009F1012" w:rsidP="006F5FFD">
            <w:pPr>
              <w:pStyle w:val="TableEntry"/>
              <w:ind w:left="0"/>
            </w:pPr>
          </w:p>
        </w:tc>
      </w:tr>
      <w:tr w:rsidR="009F1012" w:rsidRPr="00376959" w14:paraId="47809AAD" w14:textId="77777777" w:rsidTr="009F1012">
        <w:trPr>
          <w:cantSplit/>
        </w:trPr>
        <w:tc>
          <w:tcPr>
            <w:tcW w:w="2518" w:type="dxa"/>
            <w:tcMar>
              <w:left w:w="40" w:type="dxa"/>
              <w:right w:w="40" w:type="dxa"/>
            </w:tcMar>
          </w:tcPr>
          <w:p w14:paraId="15492011" w14:textId="77777777" w:rsidR="009F1012" w:rsidRPr="006C5BB7" w:rsidRDefault="009F1012" w:rsidP="006F5FFD">
            <w:pPr>
              <w:pStyle w:val="TableEntry"/>
              <w:ind w:left="0"/>
            </w:pPr>
            <w:r w:rsidRPr="006C5BB7">
              <w:lastRenderedPageBreak/>
              <w:t>Procedure</w:t>
            </w:r>
          </w:p>
        </w:tc>
        <w:tc>
          <w:tcPr>
            <w:tcW w:w="7290" w:type="dxa"/>
            <w:tcMar>
              <w:left w:w="40" w:type="dxa"/>
              <w:right w:w="40" w:type="dxa"/>
            </w:tcMar>
          </w:tcPr>
          <w:p w14:paraId="4BE2A076" w14:textId="77777777" w:rsidR="009F1012" w:rsidRPr="006C5BB7" w:rsidRDefault="009F1012" w:rsidP="006F5FFD">
            <w:pPr>
              <w:pStyle w:val="TableEntry"/>
              <w:ind w:left="0"/>
            </w:pPr>
            <w:r w:rsidRPr="006C5BB7">
              <w:br/>
              <w:t>The procedure performed on the patient.</w:t>
            </w:r>
          </w:p>
          <w:p w14:paraId="5032A99B" w14:textId="77777777" w:rsidR="009F1012" w:rsidRPr="00376959" w:rsidRDefault="009F1012" w:rsidP="006F5FFD">
            <w:pPr>
              <w:pStyle w:val="TableEntry"/>
              <w:ind w:left="0"/>
            </w:pPr>
          </w:p>
        </w:tc>
      </w:tr>
      <w:tr w:rsidR="009F1012" w:rsidRPr="00376959" w14:paraId="3C715805" w14:textId="77777777" w:rsidTr="009F1012">
        <w:trPr>
          <w:cantSplit/>
        </w:trPr>
        <w:tc>
          <w:tcPr>
            <w:tcW w:w="2518" w:type="dxa"/>
            <w:tcMar>
              <w:left w:w="40" w:type="dxa"/>
              <w:right w:w="40" w:type="dxa"/>
            </w:tcMar>
          </w:tcPr>
          <w:p w14:paraId="2BBAB192" w14:textId="77777777" w:rsidR="009F1012" w:rsidRPr="006C5BB7" w:rsidRDefault="009F1012" w:rsidP="006F5FFD">
            <w:pPr>
              <w:pStyle w:val="TableEntry"/>
              <w:ind w:left="0"/>
            </w:pPr>
            <w:r w:rsidRPr="006C5BB7">
              <w:t>Size of Procedure Equipment</w:t>
            </w:r>
          </w:p>
        </w:tc>
        <w:tc>
          <w:tcPr>
            <w:tcW w:w="7290" w:type="dxa"/>
            <w:tcMar>
              <w:left w:w="40" w:type="dxa"/>
              <w:right w:w="40" w:type="dxa"/>
            </w:tcMar>
          </w:tcPr>
          <w:p w14:paraId="6C63FA54" w14:textId="77777777" w:rsidR="009F1012" w:rsidRPr="006C5BB7" w:rsidRDefault="009F1012" w:rsidP="006F5FFD">
            <w:pPr>
              <w:pStyle w:val="TableEntry"/>
              <w:ind w:left="0"/>
            </w:pPr>
            <w:r w:rsidRPr="006C5BB7">
              <w:t>The size of the equipment used in the procedure on the patient</w:t>
            </w:r>
          </w:p>
          <w:p w14:paraId="52875BD4" w14:textId="77777777" w:rsidR="009F1012" w:rsidRPr="00376959" w:rsidRDefault="009F1012" w:rsidP="006F5FFD">
            <w:pPr>
              <w:pStyle w:val="TableEntry"/>
              <w:ind w:left="0"/>
            </w:pPr>
          </w:p>
        </w:tc>
      </w:tr>
      <w:tr w:rsidR="009F1012" w:rsidRPr="00376959" w14:paraId="47C88621" w14:textId="77777777" w:rsidTr="009F1012">
        <w:trPr>
          <w:cantSplit/>
        </w:trPr>
        <w:tc>
          <w:tcPr>
            <w:tcW w:w="2518" w:type="dxa"/>
            <w:tcMar>
              <w:left w:w="40" w:type="dxa"/>
              <w:right w:w="40" w:type="dxa"/>
            </w:tcMar>
          </w:tcPr>
          <w:p w14:paraId="634A8E35" w14:textId="77777777" w:rsidR="009F1012" w:rsidRPr="006C5BB7" w:rsidRDefault="009F1012" w:rsidP="006F5FFD">
            <w:pPr>
              <w:pStyle w:val="TableEntry"/>
              <w:ind w:left="0"/>
            </w:pPr>
            <w:r w:rsidRPr="006C5BB7">
              <w:t>Number of Procedure Attempts</w:t>
            </w:r>
          </w:p>
        </w:tc>
        <w:tc>
          <w:tcPr>
            <w:tcW w:w="7290" w:type="dxa"/>
            <w:tcMar>
              <w:left w:w="40" w:type="dxa"/>
              <w:right w:w="40" w:type="dxa"/>
            </w:tcMar>
          </w:tcPr>
          <w:p w14:paraId="48E91E08" w14:textId="77777777" w:rsidR="009F1012" w:rsidRPr="006C5BB7" w:rsidRDefault="009F1012" w:rsidP="006F5FFD">
            <w:pPr>
              <w:pStyle w:val="TableEntry"/>
              <w:ind w:left="0"/>
            </w:pPr>
            <w:r w:rsidRPr="006C5BB7">
              <w:t>The number of attempts taken to complete a procedure or intervention regardless of success.</w:t>
            </w:r>
          </w:p>
          <w:p w14:paraId="3231E795" w14:textId="77777777" w:rsidR="009F1012" w:rsidRPr="00376959" w:rsidRDefault="009F1012" w:rsidP="006F5FFD">
            <w:pPr>
              <w:pStyle w:val="TableEntry"/>
              <w:ind w:left="0"/>
            </w:pPr>
          </w:p>
        </w:tc>
      </w:tr>
      <w:tr w:rsidR="009F1012" w:rsidRPr="00376959" w14:paraId="4D7DB771" w14:textId="77777777" w:rsidTr="009F1012">
        <w:trPr>
          <w:cantSplit/>
        </w:trPr>
        <w:tc>
          <w:tcPr>
            <w:tcW w:w="2518" w:type="dxa"/>
            <w:tcMar>
              <w:left w:w="40" w:type="dxa"/>
              <w:right w:w="40" w:type="dxa"/>
            </w:tcMar>
          </w:tcPr>
          <w:p w14:paraId="72CE831E" w14:textId="77777777" w:rsidR="009F1012" w:rsidRPr="006C5BB7" w:rsidRDefault="009F1012" w:rsidP="006F5FFD">
            <w:pPr>
              <w:pStyle w:val="TableEntry"/>
              <w:ind w:left="0"/>
            </w:pPr>
            <w:r w:rsidRPr="006C5BB7">
              <w:t>Procedure Successful</w:t>
            </w:r>
          </w:p>
        </w:tc>
        <w:tc>
          <w:tcPr>
            <w:tcW w:w="7290" w:type="dxa"/>
            <w:tcMar>
              <w:left w:w="40" w:type="dxa"/>
              <w:right w:w="40" w:type="dxa"/>
            </w:tcMar>
          </w:tcPr>
          <w:p w14:paraId="04E21630" w14:textId="77777777" w:rsidR="009F1012" w:rsidRPr="006C5BB7" w:rsidRDefault="009F1012" w:rsidP="006F5FFD">
            <w:pPr>
              <w:pStyle w:val="TableEntry"/>
              <w:ind w:left="0"/>
            </w:pPr>
            <w:r w:rsidRPr="006C5BB7">
              <w:t>Indicates that this individual procedure attempt which was performed on the patient was successful.</w:t>
            </w:r>
          </w:p>
          <w:p w14:paraId="7079E0F6" w14:textId="77777777" w:rsidR="009F1012" w:rsidRPr="00376959" w:rsidRDefault="009F1012" w:rsidP="006F5FFD">
            <w:pPr>
              <w:pStyle w:val="TableEntry"/>
              <w:ind w:left="0"/>
            </w:pPr>
          </w:p>
        </w:tc>
      </w:tr>
      <w:tr w:rsidR="009F1012" w:rsidRPr="00376959" w14:paraId="7F2A734C" w14:textId="77777777" w:rsidTr="009F1012">
        <w:trPr>
          <w:cantSplit/>
        </w:trPr>
        <w:tc>
          <w:tcPr>
            <w:tcW w:w="2518" w:type="dxa"/>
            <w:tcMar>
              <w:left w:w="40" w:type="dxa"/>
              <w:right w:w="40" w:type="dxa"/>
            </w:tcMar>
          </w:tcPr>
          <w:p w14:paraId="6AF354E5" w14:textId="77777777" w:rsidR="009F1012" w:rsidRPr="006C5BB7" w:rsidRDefault="009F1012" w:rsidP="006F5FFD">
            <w:pPr>
              <w:pStyle w:val="TableEntry"/>
              <w:ind w:left="0"/>
            </w:pPr>
            <w:r w:rsidRPr="006C5BB7">
              <w:t>Procedure Complication</w:t>
            </w:r>
          </w:p>
        </w:tc>
        <w:tc>
          <w:tcPr>
            <w:tcW w:w="7290" w:type="dxa"/>
            <w:tcMar>
              <w:left w:w="40" w:type="dxa"/>
              <w:right w:w="40" w:type="dxa"/>
            </w:tcMar>
          </w:tcPr>
          <w:p w14:paraId="6EA4DA7D" w14:textId="77777777" w:rsidR="009F1012" w:rsidRPr="006C5BB7" w:rsidRDefault="009F1012" w:rsidP="006F5FFD">
            <w:pPr>
              <w:pStyle w:val="TableEntry"/>
              <w:ind w:left="0"/>
            </w:pPr>
            <w:r w:rsidRPr="006C5BB7">
              <w:br/>
              <w:t>Any complication (abnormal effect on the patient) associated with the performance of the procedure on the patient</w:t>
            </w:r>
          </w:p>
          <w:p w14:paraId="455EE30C" w14:textId="77777777" w:rsidR="009F1012" w:rsidRPr="00376959" w:rsidRDefault="009F1012" w:rsidP="006F5FFD">
            <w:pPr>
              <w:pStyle w:val="TableEntry"/>
              <w:ind w:left="0"/>
            </w:pPr>
          </w:p>
        </w:tc>
      </w:tr>
      <w:tr w:rsidR="009F1012" w:rsidRPr="00376959" w14:paraId="67DDFA6A" w14:textId="77777777" w:rsidTr="009F1012">
        <w:trPr>
          <w:cantSplit/>
        </w:trPr>
        <w:tc>
          <w:tcPr>
            <w:tcW w:w="2518" w:type="dxa"/>
            <w:tcMar>
              <w:left w:w="40" w:type="dxa"/>
              <w:right w:w="40" w:type="dxa"/>
            </w:tcMar>
          </w:tcPr>
          <w:p w14:paraId="1A962EDC" w14:textId="77777777" w:rsidR="009F1012" w:rsidRPr="006C5BB7" w:rsidRDefault="009F1012" w:rsidP="006F5FFD">
            <w:pPr>
              <w:pStyle w:val="TableEntry"/>
              <w:ind w:left="0"/>
            </w:pPr>
            <w:r w:rsidRPr="006C5BB7">
              <w:t>Response to Procedure</w:t>
            </w:r>
          </w:p>
        </w:tc>
        <w:tc>
          <w:tcPr>
            <w:tcW w:w="7290" w:type="dxa"/>
            <w:tcMar>
              <w:left w:w="40" w:type="dxa"/>
              <w:right w:w="40" w:type="dxa"/>
            </w:tcMar>
          </w:tcPr>
          <w:p w14:paraId="6B60B0A3" w14:textId="77777777" w:rsidR="009F1012" w:rsidRPr="006C5BB7" w:rsidRDefault="009F1012" w:rsidP="006F5FFD">
            <w:pPr>
              <w:pStyle w:val="TableEntry"/>
              <w:ind w:left="0"/>
            </w:pPr>
            <w:r w:rsidRPr="006C5BB7">
              <w:br/>
              <w:t>The patient's response to the procedure</w:t>
            </w:r>
          </w:p>
          <w:p w14:paraId="77654BE2" w14:textId="77777777" w:rsidR="009F1012" w:rsidRPr="00376959" w:rsidRDefault="009F1012" w:rsidP="006F5FFD">
            <w:pPr>
              <w:pStyle w:val="TableEntry"/>
              <w:ind w:left="0"/>
            </w:pPr>
          </w:p>
        </w:tc>
      </w:tr>
      <w:tr w:rsidR="009F1012" w:rsidRPr="00376959" w14:paraId="68B76381" w14:textId="77777777" w:rsidTr="009F1012">
        <w:trPr>
          <w:cantSplit/>
        </w:trPr>
        <w:tc>
          <w:tcPr>
            <w:tcW w:w="2518" w:type="dxa"/>
            <w:tcMar>
              <w:left w:w="40" w:type="dxa"/>
              <w:right w:w="40" w:type="dxa"/>
            </w:tcMar>
          </w:tcPr>
          <w:p w14:paraId="49DCA101" w14:textId="77777777" w:rsidR="009F1012" w:rsidRPr="006C5BB7" w:rsidRDefault="009F1012" w:rsidP="006F5FFD">
            <w:pPr>
              <w:pStyle w:val="TableEntry"/>
              <w:ind w:left="0"/>
            </w:pPr>
            <w:r w:rsidRPr="006C5BB7">
              <w:t>Procedure Crew Members ID</w:t>
            </w:r>
          </w:p>
        </w:tc>
        <w:tc>
          <w:tcPr>
            <w:tcW w:w="7290" w:type="dxa"/>
            <w:tcMar>
              <w:left w:w="40" w:type="dxa"/>
              <w:right w:w="40" w:type="dxa"/>
            </w:tcMar>
          </w:tcPr>
          <w:p w14:paraId="6CBBCF3C" w14:textId="77777777" w:rsidR="009F1012" w:rsidRPr="006C5BB7" w:rsidRDefault="009F1012" w:rsidP="006F5FFD">
            <w:pPr>
              <w:pStyle w:val="TableEntry"/>
              <w:ind w:left="0"/>
            </w:pPr>
            <w:r w:rsidRPr="006C5BB7">
              <w:t>The statewide assigned ID number of the EMS crew member performing the procedure on the patient</w:t>
            </w:r>
          </w:p>
          <w:p w14:paraId="7C0A2D19" w14:textId="77777777" w:rsidR="009F1012" w:rsidRPr="00376959" w:rsidRDefault="009F1012" w:rsidP="006F5FFD">
            <w:pPr>
              <w:pStyle w:val="TableEntry"/>
              <w:ind w:left="0"/>
            </w:pPr>
          </w:p>
        </w:tc>
      </w:tr>
      <w:tr w:rsidR="009F1012" w:rsidRPr="00376959" w14:paraId="471F01CA" w14:textId="77777777" w:rsidTr="009F1012">
        <w:trPr>
          <w:cantSplit/>
        </w:trPr>
        <w:tc>
          <w:tcPr>
            <w:tcW w:w="2518" w:type="dxa"/>
            <w:tcMar>
              <w:left w:w="40" w:type="dxa"/>
              <w:right w:w="40" w:type="dxa"/>
            </w:tcMar>
          </w:tcPr>
          <w:p w14:paraId="5E712FD1" w14:textId="77777777" w:rsidR="009F1012" w:rsidRPr="006C5BB7" w:rsidRDefault="009F1012" w:rsidP="006F5FFD">
            <w:pPr>
              <w:pStyle w:val="TableEntry"/>
              <w:ind w:left="0"/>
            </w:pPr>
            <w:r w:rsidRPr="006C5BB7">
              <w:t>Role/Type of Person Performing the Procedure</w:t>
            </w:r>
          </w:p>
        </w:tc>
        <w:tc>
          <w:tcPr>
            <w:tcW w:w="7290" w:type="dxa"/>
            <w:tcMar>
              <w:left w:w="40" w:type="dxa"/>
              <w:right w:w="40" w:type="dxa"/>
            </w:tcMar>
          </w:tcPr>
          <w:p w14:paraId="30311577" w14:textId="77777777" w:rsidR="009F1012" w:rsidRPr="006C5BB7" w:rsidRDefault="009F1012" w:rsidP="006F5FFD">
            <w:pPr>
              <w:pStyle w:val="TableEntry"/>
              <w:ind w:left="0"/>
            </w:pPr>
            <w:r w:rsidRPr="006C5BB7">
              <w:t>The type (level) of EMS or Healthcare Professional performing the procedure. For procedures performed prior to EMS arrival, this may be a non-EMS healthcare professional.</w:t>
            </w:r>
          </w:p>
          <w:p w14:paraId="66115503" w14:textId="77777777" w:rsidR="009F1012" w:rsidRPr="00376959" w:rsidRDefault="009F1012" w:rsidP="006F5FFD">
            <w:pPr>
              <w:pStyle w:val="TableEntry"/>
              <w:ind w:left="0"/>
            </w:pPr>
          </w:p>
        </w:tc>
      </w:tr>
      <w:tr w:rsidR="009F1012" w:rsidRPr="00376959" w14:paraId="2CAB2AA0" w14:textId="77777777" w:rsidTr="009F1012">
        <w:trPr>
          <w:cantSplit/>
        </w:trPr>
        <w:tc>
          <w:tcPr>
            <w:tcW w:w="2518" w:type="dxa"/>
            <w:tcMar>
              <w:left w:w="40" w:type="dxa"/>
              <w:right w:w="40" w:type="dxa"/>
            </w:tcMar>
          </w:tcPr>
          <w:p w14:paraId="0B948956" w14:textId="77777777" w:rsidR="009F1012" w:rsidRPr="006C5BB7" w:rsidRDefault="009F1012" w:rsidP="006F5FFD">
            <w:pPr>
              <w:pStyle w:val="TableEntry"/>
              <w:ind w:left="0"/>
            </w:pPr>
            <w:r w:rsidRPr="006C5BB7">
              <w:t>Procedure Authorization</w:t>
            </w:r>
          </w:p>
        </w:tc>
        <w:tc>
          <w:tcPr>
            <w:tcW w:w="7290" w:type="dxa"/>
            <w:tcMar>
              <w:left w:w="40" w:type="dxa"/>
              <w:right w:w="40" w:type="dxa"/>
            </w:tcMar>
          </w:tcPr>
          <w:p w14:paraId="561BE1CE" w14:textId="77777777" w:rsidR="009F1012" w:rsidRPr="006C5BB7" w:rsidRDefault="009F1012" w:rsidP="006F5FFD">
            <w:pPr>
              <w:pStyle w:val="TableEntry"/>
              <w:ind w:left="0"/>
            </w:pPr>
            <w:r w:rsidRPr="006C5BB7">
              <w:t>The type of treatment authorization obtained</w:t>
            </w:r>
          </w:p>
          <w:p w14:paraId="06B28E68" w14:textId="77777777" w:rsidR="009F1012" w:rsidRPr="00376959" w:rsidRDefault="009F1012" w:rsidP="006F5FFD">
            <w:pPr>
              <w:pStyle w:val="TableEntry"/>
              <w:ind w:left="0"/>
            </w:pPr>
          </w:p>
        </w:tc>
      </w:tr>
      <w:tr w:rsidR="009F1012" w:rsidRPr="00376959" w14:paraId="6FFE55C0" w14:textId="77777777" w:rsidTr="009F1012">
        <w:trPr>
          <w:cantSplit/>
        </w:trPr>
        <w:tc>
          <w:tcPr>
            <w:tcW w:w="2518" w:type="dxa"/>
            <w:tcMar>
              <w:left w:w="40" w:type="dxa"/>
              <w:right w:w="40" w:type="dxa"/>
            </w:tcMar>
          </w:tcPr>
          <w:p w14:paraId="3D8F12E4" w14:textId="77777777" w:rsidR="009F1012" w:rsidRPr="006C5BB7" w:rsidRDefault="009F1012" w:rsidP="006F5FFD">
            <w:pPr>
              <w:pStyle w:val="TableEntry"/>
              <w:ind w:left="0"/>
            </w:pPr>
            <w:r w:rsidRPr="006C5BB7">
              <w:t>Procedure Authorizing Physician</w:t>
            </w:r>
          </w:p>
        </w:tc>
        <w:tc>
          <w:tcPr>
            <w:tcW w:w="7290" w:type="dxa"/>
            <w:tcMar>
              <w:left w:w="40" w:type="dxa"/>
              <w:right w:w="40" w:type="dxa"/>
            </w:tcMar>
          </w:tcPr>
          <w:p w14:paraId="46992039" w14:textId="77777777" w:rsidR="009F1012" w:rsidRPr="006C5BB7" w:rsidRDefault="009F1012" w:rsidP="006F5FFD">
            <w:pPr>
              <w:pStyle w:val="TableEntry"/>
              <w:ind w:left="0"/>
            </w:pPr>
            <w:r w:rsidRPr="006C5BB7">
              <w:t>The name of the authorizing physician ordering the procedure, if the order was provided by any manner other than protocol (standing order) in eProcedures.11</w:t>
            </w:r>
          </w:p>
          <w:p w14:paraId="7B75F7A8" w14:textId="77777777" w:rsidR="009F1012" w:rsidRPr="00376959" w:rsidRDefault="009F1012" w:rsidP="006F5FFD">
            <w:pPr>
              <w:pStyle w:val="TableEntry"/>
              <w:ind w:left="0"/>
            </w:pPr>
          </w:p>
        </w:tc>
      </w:tr>
      <w:tr w:rsidR="009F1012" w:rsidRPr="00376959" w14:paraId="6DDA77DF" w14:textId="77777777" w:rsidTr="009F1012">
        <w:trPr>
          <w:cantSplit/>
        </w:trPr>
        <w:tc>
          <w:tcPr>
            <w:tcW w:w="2518" w:type="dxa"/>
            <w:tcMar>
              <w:left w:w="40" w:type="dxa"/>
              <w:right w:w="40" w:type="dxa"/>
            </w:tcMar>
          </w:tcPr>
          <w:p w14:paraId="0B2C8F47" w14:textId="77777777" w:rsidR="009F1012" w:rsidRPr="006C5BB7" w:rsidRDefault="009F1012" w:rsidP="006F5FFD">
            <w:pPr>
              <w:pStyle w:val="TableEntry"/>
              <w:ind w:left="0"/>
            </w:pPr>
            <w:r w:rsidRPr="006C5BB7">
              <w:t>Vascular Access Location</w:t>
            </w:r>
          </w:p>
        </w:tc>
        <w:tc>
          <w:tcPr>
            <w:tcW w:w="7290" w:type="dxa"/>
            <w:tcMar>
              <w:left w:w="40" w:type="dxa"/>
              <w:right w:w="40" w:type="dxa"/>
            </w:tcMar>
          </w:tcPr>
          <w:p w14:paraId="44373F80" w14:textId="77777777" w:rsidR="009F1012" w:rsidRPr="006C5BB7" w:rsidRDefault="009F1012" w:rsidP="006F5FFD">
            <w:pPr>
              <w:pStyle w:val="TableEntry"/>
              <w:ind w:left="0"/>
            </w:pPr>
            <w:r w:rsidRPr="006C5BB7">
              <w:t>The location of the vascular access site attempt on the patient, if applicable.</w:t>
            </w:r>
          </w:p>
          <w:p w14:paraId="168BF5D5" w14:textId="77777777" w:rsidR="009F1012" w:rsidRPr="00376959" w:rsidRDefault="009F1012" w:rsidP="006F5FFD">
            <w:pPr>
              <w:pStyle w:val="TableEntry"/>
              <w:ind w:left="0"/>
            </w:pPr>
          </w:p>
        </w:tc>
      </w:tr>
      <w:tr w:rsidR="009F1012" w:rsidRPr="00376959" w14:paraId="67C6CE97" w14:textId="77777777" w:rsidTr="009F1012">
        <w:trPr>
          <w:cantSplit/>
        </w:trPr>
        <w:tc>
          <w:tcPr>
            <w:tcW w:w="2518" w:type="dxa"/>
            <w:tcMar>
              <w:left w:w="40" w:type="dxa"/>
              <w:right w:w="40" w:type="dxa"/>
            </w:tcMar>
          </w:tcPr>
          <w:p w14:paraId="7135A8AF" w14:textId="77777777" w:rsidR="009F1012" w:rsidRPr="006C5BB7" w:rsidRDefault="009F1012" w:rsidP="006F5FFD">
            <w:pPr>
              <w:pStyle w:val="TableEntry"/>
              <w:ind w:left="0"/>
            </w:pPr>
            <w:r w:rsidRPr="006C5BB7">
              <w:t>Indications for Invasive Airway</w:t>
            </w:r>
          </w:p>
        </w:tc>
        <w:tc>
          <w:tcPr>
            <w:tcW w:w="7290" w:type="dxa"/>
            <w:tcMar>
              <w:left w:w="40" w:type="dxa"/>
              <w:right w:w="40" w:type="dxa"/>
            </w:tcMar>
          </w:tcPr>
          <w:p w14:paraId="5AF42A1D" w14:textId="77777777" w:rsidR="009F1012" w:rsidRPr="006C5BB7" w:rsidRDefault="009F1012" w:rsidP="006F5FFD">
            <w:pPr>
              <w:pStyle w:val="TableEntry"/>
              <w:ind w:left="0"/>
            </w:pPr>
            <w:r w:rsidRPr="006C5BB7">
              <w:t>The clinical indication for performing invasive airway management.</w:t>
            </w:r>
          </w:p>
          <w:p w14:paraId="64007007" w14:textId="77777777" w:rsidR="009F1012" w:rsidRPr="00376959" w:rsidRDefault="009F1012" w:rsidP="006F5FFD">
            <w:pPr>
              <w:pStyle w:val="TableEntry"/>
              <w:ind w:left="0"/>
            </w:pPr>
          </w:p>
        </w:tc>
      </w:tr>
      <w:tr w:rsidR="009F1012" w:rsidRPr="00376959" w14:paraId="71B7A8C7" w14:textId="77777777" w:rsidTr="009F1012">
        <w:trPr>
          <w:cantSplit/>
        </w:trPr>
        <w:tc>
          <w:tcPr>
            <w:tcW w:w="2518" w:type="dxa"/>
            <w:tcMar>
              <w:left w:w="40" w:type="dxa"/>
              <w:right w:w="40" w:type="dxa"/>
            </w:tcMar>
          </w:tcPr>
          <w:p w14:paraId="50F055CA" w14:textId="77777777" w:rsidR="009F1012" w:rsidRPr="006C5BB7" w:rsidRDefault="009F1012" w:rsidP="006F5FFD">
            <w:pPr>
              <w:pStyle w:val="TableEntry"/>
              <w:ind w:left="0"/>
            </w:pPr>
            <w:r w:rsidRPr="006C5BB7">
              <w:t>Date/Time Airway Device Placement Confirmation</w:t>
            </w:r>
          </w:p>
        </w:tc>
        <w:tc>
          <w:tcPr>
            <w:tcW w:w="7290" w:type="dxa"/>
            <w:tcMar>
              <w:left w:w="40" w:type="dxa"/>
              <w:right w:w="40" w:type="dxa"/>
            </w:tcMar>
          </w:tcPr>
          <w:p w14:paraId="46F7031C" w14:textId="77777777" w:rsidR="009F1012" w:rsidRPr="006C5BB7" w:rsidRDefault="009F1012" w:rsidP="006F5FFD">
            <w:pPr>
              <w:pStyle w:val="TableEntry"/>
              <w:ind w:left="0"/>
            </w:pPr>
            <w:r w:rsidRPr="006C5BB7">
              <w:t>The date and time the airway device placement was confirmed.</w:t>
            </w:r>
          </w:p>
          <w:p w14:paraId="0D3F276F" w14:textId="77777777" w:rsidR="009F1012" w:rsidRPr="00376959" w:rsidRDefault="009F1012" w:rsidP="006F5FFD">
            <w:pPr>
              <w:pStyle w:val="TableEntry"/>
              <w:ind w:left="0"/>
            </w:pPr>
          </w:p>
        </w:tc>
      </w:tr>
      <w:tr w:rsidR="009F1012" w:rsidRPr="00376959" w14:paraId="467B31A2" w14:textId="77777777" w:rsidTr="009F1012">
        <w:trPr>
          <w:cantSplit/>
        </w:trPr>
        <w:tc>
          <w:tcPr>
            <w:tcW w:w="2518" w:type="dxa"/>
            <w:tcMar>
              <w:left w:w="40" w:type="dxa"/>
              <w:right w:w="40" w:type="dxa"/>
            </w:tcMar>
          </w:tcPr>
          <w:p w14:paraId="2DD2BEA0" w14:textId="77777777" w:rsidR="009F1012" w:rsidRPr="006C5BB7" w:rsidRDefault="009F1012" w:rsidP="006F5FFD">
            <w:pPr>
              <w:pStyle w:val="TableEntry"/>
              <w:ind w:left="0"/>
            </w:pPr>
            <w:r w:rsidRPr="006C5BB7">
              <w:t>Airway Device Being Confirmed</w:t>
            </w:r>
          </w:p>
        </w:tc>
        <w:tc>
          <w:tcPr>
            <w:tcW w:w="7290" w:type="dxa"/>
            <w:tcMar>
              <w:left w:w="40" w:type="dxa"/>
              <w:right w:w="40" w:type="dxa"/>
            </w:tcMar>
          </w:tcPr>
          <w:p w14:paraId="1D2B9819" w14:textId="77777777" w:rsidR="009F1012" w:rsidRPr="006C5BB7" w:rsidRDefault="009F1012" w:rsidP="006F5FFD">
            <w:pPr>
              <w:pStyle w:val="TableEntry"/>
              <w:ind w:left="0"/>
            </w:pPr>
            <w:r w:rsidRPr="006C5BB7">
              <w:t>The airway device in which placement is being confirmed.</w:t>
            </w:r>
          </w:p>
          <w:p w14:paraId="2C76C396" w14:textId="77777777" w:rsidR="009F1012" w:rsidRPr="00376959" w:rsidRDefault="009F1012" w:rsidP="006F5FFD">
            <w:pPr>
              <w:pStyle w:val="TableEntry"/>
              <w:ind w:left="0"/>
            </w:pPr>
          </w:p>
        </w:tc>
      </w:tr>
      <w:tr w:rsidR="009F1012" w:rsidRPr="00376959" w14:paraId="28815F86" w14:textId="77777777" w:rsidTr="009F1012">
        <w:trPr>
          <w:cantSplit/>
        </w:trPr>
        <w:tc>
          <w:tcPr>
            <w:tcW w:w="2518" w:type="dxa"/>
            <w:tcMar>
              <w:left w:w="40" w:type="dxa"/>
              <w:right w:w="40" w:type="dxa"/>
            </w:tcMar>
          </w:tcPr>
          <w:p w14:paraId="7F2BEC1D" w14:textId="77777777" w:rsidR="009F1012" w:rsidRPr="006C5BB7" w:rsidRDefault="009F1012" w:rsidP="006F5FFD">
            <w:pPr>
              <w:pStyle w:val="TableEntry"/>
              <w:ind w:left="0"/>
            </w:pPr>
            <w:r w:rsidRPr="006C5BB7">
              <w:t>Airway Device Placement Confirmed Method</w:t>
            </w:r>
          </w:p>
        </w:tc>
        <w:tc>
          <w:tcPr>
            <w:tcW w:w="7290" w:type="dxa"/>
            <w:tcMar>
              <w:left w:w="40" w:type="dxa"/>
              <w:right w:w="40" w:type="dxa"/>
            </w:tcMar>
          </w:tcPr>
          <w:p w14:paraId="29885258" w14:textId="77777777" w:rsidR="009F1012" w:rsidRPr="006C5BB7" w:rsidRDefault="009F1012" w:rsidP="006F5FFD">
            <w:pPr>
              <w:pStyle w:val="TableEntry"/>
              <w:ind w:left="0"/>
            </w:pPr>
            <w:r w:rsidRPr="006C5BB7">
              <w:t>The method used to confirm the airway device placement.</w:t>
            </w:r>
          </w:p>
          <w:p w14:paraId="6DCBD108" w14:textId="77777777" w:rsidR="009F1012" w:rsidRPr="00376959" w:rsidRDefault="009F1012" w:rsidP="006F5FFD">
            <w:pPr>
              <w:pStyle w:val="TableEntry"/>
              <w:ind w:left="0"/>
            </w:pPr>
          </w:p>
        </w:tc>
      </w:tr>
      <w:tr w:rsidR="009F1012" w:rsidRPr="00376959" w14:paraId="0923B050" w14:textId="77777777" w:rsidTr="009F1012">
        <w:trPr>
          <w:cantSplit/>
        </w:trPr>
        <w:tc>
          <w:tcPr>
            <w:tcW w:w="2518" w:type="dxa"/>
            <w:tcMar>
              <w:left w:w="40" w:type="dxa"/>
              <w:right w:w="40" w:type="dxa"/>
            </w:tcMar>
          </w:tcPr>
          <w:p w14:paraId="063A5F04" w14:textId="77777777" w:rsidR="009F1012" w:rsidRPr="006C5BB7" w:rsidRDefault="009F1012" w:rsidP="006F5FFD">
            <w:pPr>
              <w:pStyle w:val="TableEntry"/>
              <w:ind w:left="0"/>
            </w:pPr>
            <w:r w:rsidRPr="006C5BB7">
              <w:t>Tube Depth</w:t>
            </w:r>
          </w:p>
        </w:tc>
        <w:tc>
          <w:tcPr>
            <w:tcW w:w="7290" w:type="dxa"/>
            <w:tcMar>
              <w:left w:w="40" w:type="dxa"/>
              <w:right w:w="40" w:type="dxa"/>
            </w:tcMar>
          </w:tcPr>
          <w:p w14:paraId="3FA7B323" w14:textId="77777777" w:rsidR="009F1012" w:rsidRPr="006C5BB7" w:rsidRDefault="009F1012" w:rsidP="006F5FFD">
            <w:pPr>
              <w:pStyle w:val="TableEntry"/>
              <w:ind w:left="0"/>
            </w:pPr>
            <w:r w:rsidRPr="006C5BB7">
              <w:t>The measurement at the patient's teeth/lip of the tube depth in centimeters (cm) of the invasive airway placed.</w:t>
            </w:r>
          </w:p>
          <w:p w14:paraId="1F902B3F" w14:textId="77777777" w:rsidR="009F1012" w:rsidRPr="00376959" w:rsidRDefault="009F1012" w:rsidP="006F5FFD">
            <w:pPr>
              <w:pStyle w:val="TableEntry"/>
              <w:ind w:left="0"/>
            </w:pPr>
          </w:p>
        </w:tc>
      </w:tr>
      <w:tr w:rsidR="009F1012" w:rsidRPr="00376959" w14:paraId="0191816D" w14:textId="77777777" w:rsidTr="009F1012">
        <w:trPr>
          <w:cantSplit/>
        </w:trPr>
        <w:tc>
          <w:tcPr>
            <w:tcW w:w="2518" w:type="dxa"/>
            <w:tcMar>
              <w:left w:w="40" w:type="dxa"/>
              <w:right w:w="40" w:type="dxa"/>
            </w:tcMar>
          </w:tcPr>
          <w:p w14:paraId="392FA915" w14:textId="77777777" w:rsidR="009F1012" w:rsidRPr="006C5BB7" w:rsidRDefault="009F1012" w:rsidP="006F5FFD">
            <w:pPr>
              <w:pStyle w:val="TableEntry"/>
              <w:ind w:left="0"/>
            </w:pPr>
            <w:r w:rsidRPr="006C5BB7">
              <w:t>Type of Individual Confirming Airway Device Placement</w:t>
            </w:r>
          </w:p>
        </w:tc>
        <w:tc>
          <w:tcPr>
            <w:tcW w:w="7290" w:type="dxa"/>
            <w:tcMar>
              <w:left w:w="40" w:type="dxa"/>
              <w:right w:w="40" w:type="dxa"/>
            </w:tcMar>
          </w:tcPr>
          <w:p w14:paraId="33B0AD60" w14:textId="77777777" w:rsidR="009F1012" w:rsidRPr="006C5BB7" w:rsidRDefault="009F1012" w:rsidP="006F5FFD">
            <w:pPr>
              <w:pStyle w:val="TableEntry"/>
              <w:ind w:left="0"/>
            </w:pPr>
            <w:r w:rsidRPr="006C5BB7">
              <w:t>The type of individual who confirmed the airway device placement.</w:t>
            </w:r>
          </w:p>
          <w:p w14:paraId="1BF801EF" w14:textId="77777777" w:rsidR="009F1012" w:rsidRPr="00376959" w:rsidRDefault="009F1012" w:rsidP="006F5FFD">
            <w:pPr>
              <w:pStyle w:val="TableEntry"/>
              <w:ind w:left="0"/>
            </w:pPr>
          </w:p>
        </w:tc>
      </w:tr>
      <w:tr w:rsidR="009F1012" w:rsidRPr="00376959" w14:paraId="1E441765" w14:textId="77777777" w:rsidTr="009F1012">
        <w:trPr>
          <w:cantSplit/>
        </w:trPr>
        <w:tc>
          <w:tcPr>
            <w:tcW w:w="2518" w:type="dxa"/>
            <w:tcMar>
              <w:left w:w="40" w:type="dxa"/>
              <w:right w:w="40" w:type="dxa"/>
            </w:tcMar>
          </w:tcPr>
          <w:p w14:paraId="461EEAA5" w14:textId="77777777" w:rsidR="009F1012" w:rsidRPr="006C5BB7" w:rsidRDefault="009F1012" w:rsidP="006F5FFD">
            <w:pPr>
              <w:pStyle w:val="TableEntry"/>
              <w:ind w:left="0"/>
            </w:pPr>
            <w:r w:rsidRPr="006C5BB7">
              <w:t>Crew Member ID</w:t>
            </w:r>
          </w:p>
        </w:tc>
        <w:tc>
          <w:tcPr>
            <w:tcW w:w="7290" w:type="dxa"/>
            <w:tcMar>
              <w:left w:w="40" w:type="dxa"/>
              <w:right w:w="40" w:type="dxa"/>
            </w:tcMar>
          </w:tcPr>
          <w:p w14:paraId="5E6863FE" w14:textId="77777777" w:rsidR="009F1012" w:rsidRPr="006C5BB7" w:rsidRDefault="009F1012" w:rsidP="006F5FFD">
            <w:pPr>
              <w:pStyle w:val="TableEntry"/>
              <w:ind w:left="0"/>
            </w:pPr>
            <w:r w:rsidRPr="006C5BB7">
              <w:t>The statewide assigned ID number of the EMS crew member confirming the airway placement.</w:t>
            </w:r>
          </w:p>
          <w:p w14:paraId="65D0DFE9" w14:textId="77777777" w:rsidR="009F1012" w:rsidRPr="00376959" w:rsidRDefault="009F1012" w:rsidP="006F5FFD">
            <w:pPr>
              <w:pStyle w:val="TableEntry"/>
              <w:ind w:left="0"/>
            </w:pPr>
          </w:p>
        </w:tc>
      </w:tr>
      <w:tr w:rsidR="009F1012" w:rsidRPr="00376959" w14:paraId="560096C8" w14:textId="77777777" w:rsidTr="009F1012">
        <w:trPr>
          <w:cantSplit/>
        </w:trPr>
        <w:tc>
          <w:tcPr>
            <w:tcW w:w="2518" w:type="dxa"/>
            <w:tcMar>
              <w:left w:w="40" w:type="dxa"/>
              <w:right w:w="40" w:type="dxa"/>
            </w:tcMar>
          </w:tcPr>
          <w:p w14:paraId="354245EC" w14:textId="77777777" w:rsidR="009F1012" w:rsidRPr="006C5BB7" w:rsidRDefault="009F1012" w:rsidP="006F5FFD">
            <w:pPr>
              <w:pStyle w:val="TableEntry"/>
              <w:ind w:left="0"/>
            </w:pPr>
            <w:r w:rsidRPr="006C5BB7">
              <w:t>Airway Complications Encountered</w:t>
            </w:r>
          </w:p>
        </w:tc>
        <w:tc>
          <w:tcPr>
            <w:tcW w:w="7290" w:type="dxa"/>
            <w:tcMar>
              <w:left w:w="40" w:type="dxa"/>
              <w:right w:w="40" w:type="dxa"/>
            </w:tcMar>
          </w:tcPr>
          <w:p w14:paraId="2C0FC904" w14:textId="77777777" w:rsidR="009F1012" w:rsidRPr="006C5BB7" w:rsidRDefault="009F1012" w:rsidP="006F5FFD">
            <w:pPr>
              <w:pStyle w:val="TableEntry"/>
              <w:ind w:left="0"/>
            </w:pPr>
            <w:r w:rsidRPr="006C5BB7">
              <w:t>The airway management complications encountered during the patient care episode.</w:t>
            </w:r>
          </w:p>
          <w:p w14:paraId="749F72E5" w14:textId="77777777" w:rsidR="009F1012" w:rsidRPr="00376959" w:rsidRDefault="009F1012" w:rsidP="006F5FFD">
            <w:pPr>
              <w:pStyle w:val="TableEntry"/>
              <w:ind w:left="0"/>
            </w:pPr>
          </w:p>
        </w:tc>
      </w:tr>
      <w:tr w:rsidR="009F1012" w:rsidRPr="00376959" w14:paraId="0D71D8A9" w14:textId="77777777" w:rsidTr="009F1012">
        <w:trPr>
          <w:cantSplit/>
        </w:trPr>
        <w:tc>
          <w:tcPr>
            <w:tcW w:w="2518" w:type="dxa"/>
            <w:tcMar>
              <w:left w:w="40" w:type="dxa"/>
              <w:right w:w="40" w:type="dxa"/>
            </w:tcMar>
          </w:tcPr>
          <w:p w14:paraId="6FA55E34" w14:textId="77777777" w:rsidR="009F1012" w:rsidRPr="006C5BB7" w:rsidRDefault="009F1012" w:rsidP="006F5FFD">
            <w:pPr>
              <w:pStyle w:val="TableEntry"/>
              <w:ind w:left="0"/>
            </w:pPr>
            <w:r w:rsidRPr="006C5BB7">
              <w:lastRenderedPageBreak/>
              <w:t>Suspected Reasons for Failed Airway Management</w:t>
            </w:r>
          </w:p>
        </w:tc>
        <w:tc>
          <w:tcPr>
            <w:tcW w:w="7290" w:type="dxa"/>
            <w:tcMar>
              <w:left w:w="40" w:type="dxa"/>
              <w:right w:w="40" w:type="dxa"/>
            </w:tcMar>
          </w:tcPr>
          <w:p w14:paraId="2C4E7DCD" w14:textId="77777777" w:rsidR="009F1012" w:rsidRPr="006C5BB7" w:rsidRDefault="009F1012" w:rsidP="006F5FFD">
            <w:pPr>
              <w:pStyle w:val="TableEntry"/>
              <w:ind w:left="0"/>
            </w:pPr>
            <w:r w:rsidRPr="006C5BB7">
              <w:t>The reason(s) the airway was unable to be successfully managed.</w:t>
            </w:r>
          </w:p>
          <w:p w14:paraId="5A3CE2A9" w14:textId="77777777" w:rsidR="009F1012" w:rsidRPr="00376959" w:rsidRDefault="009F1012" w:rsidP="006F5FFD">
            <w:pPr>
              <w:pStyle w:val="TableEntry"/>
              <w:ind w:left="0"/>
            </w:pPr>
          </w:p>
        </w:tc>
      </w:tr>
      <w:tr w:rsidR="009F1012" w:rsidRPr="00376959" w14:paraId="48B5EBA1" w14:textId="77777777" w:rsidTr="009F1012">
        <w:trPr>
          <w:cantSplit/>
        </w:trPr>
        <w:tc>
          <w:tcPr>
            <w:tcW w:w="2518" w:type="dxa"/>
            <w:tcMar>
              <w:left w:w="40" w:type="dxa"/>
              <w:right w:w="40" w:type="dxa"/>
            </w:tcMar>
          </w:tcPr>
          <w:p w14:paraId="63919173" w14:textId="77777777" w:rsidR="009F1012" w:rsidRPr="006C5BB7" w:rsidRDefault="009F1012" w:rsidP="006F5FFD">
            <w:pPr>
              <w:pStyle w:val="TableEntry"/>
              <w:ind w:left="0"/>
            </w:pPr>
            <w:r w:rsidRPr="006C5BB7">
              <w:t>Date/Time Decision to Manage the Patient with an Invasive Airway</w:t>
            </w:r>
          </w:p>
        </w:tc>
        <w:tc>
          <w:tcPr>
            <w:tcW w:w="7290" w:type="dxa"/>
            <w:tcMar>
              <w:left w:w="40" w:type="dxa"/>
              <w:right w:w="40" w:type="dxa"/>
            </w:tcMar>
          </w:tcPr>
          <w:p w14:paraId="13593F45" w14:textId="77777777" w:rsidR="009F1012" w:rsidRPr="006C5BB7" w:rsidRDefault="009F1012" w:rsidP="006F5FFD">
            <w:pPr>
              <w:pStyle w:val="TableEntry"/>
              <w:ind w:left="0"/>
            </w:pPr>
            <w:r w:rsidRPr="006C5BB7">
              <w:br/>
              <w:t>The date and time the decision was made to manage the patient's airway with an invasive airway device.</w:t>
            </w:r>
          </w:p>
          <w:p w14:paraId="61DCFE40" w14:textId="77777777" w:rsidR="009F1012" w:rsidRPr="00376959" w:rsidRDefault="009F1012" w:rsidP="006F5FFD">
            <w:pPr>
              <w:pStyle w:val="TableEntry"/>
              <w:ind w:left="0"/>
            </w:pPr>
          </w:p>
        </w:tc>
      </w:tr>
      <w:tr w:rsidR="009F1012" w:rsidRPr="00376959" w14:paraId="4303F1F6" w14:textId="77777777" w:rsidTr="009F1012">
        <w:trPr>
          <w:cantSplit/>
        </w:trPr>
        <w:tc>
          <w:tcPr>
            <w:tcW w:w="2518" w:type="dxa"/>
            <w:tcMar>
              <w:left w:w="40" w:type="dxa"/>
              <w:right w:w="40" w:type="dxa"/>
            </w:tcMar>
          </w:tcPr>
          <w:p w14:paraId="061D5489" w14:textId="77777777" w:rsidR="009F1012" w:rsidRPr="006C5BB7" w:rsidRDefault="009F1012" w:rsidP="006F5FFD">
            <w:pPr>
              <w:pStyle w:val="TableEntry"/>
              <w:ind w:left="0"/>
            </w:pPr>
            <w:r w:rsidRPr="006C5BB7">
              <w:t>Date/Time Invasive Airway Placement Attempts Abandoned</w:t>
            </w:r>
          </w:p>
        </w:tc>
        <w:tc>
          <w:tcPr>
            <w:tcW w:w="7290" w:type="dxa"/>
            <w:tcMar>
              <w:left w:w="40" w:type="dxa"/>
              <w:right w:w="40" w:type="dxa"/>
            </w:tcMar>
          </w:tcPr>
          <w:p w14:paraId="798530A8" w14:textId="77777777" w:rsidR="009F1012" w:rsidRPr="006C5BB7" w:rsidRDefault="009F1012" w:rsidP="006F5FFD">
            <w:pPr>
              <w:pStyle w:val="TableEntry"/>
              <w:ind w:left="0"/>
            </w:pPr>
            <w:r w:rsidRPr="006C5BB7">
              <w:t>The date and time that the invasive airway attempts were abandoned for the patient.</w:t>
            </w:r>
          </w:p>
          <w:p w14:paraId="05A89DC3" w14:textId="77777777" w:rsidR="009F1012" w:rsidRPr="00376959" w:rsidRDefault="009F1012" w:rsidP="006F5FFD">
            <w:pPr>
              <w:pStyle w:val="TableEntry"/>
              <w:ind w:left="0"/>
            </w:pPr>
          </w:p>
        </w:tc>
      </w:tr>
      <w:tr w:rsidR="009F1012" w:rsidRPr="00376959" w14:paraId="55CAC483" w14:textId="77777777" w:rsidTr="009F1012">
        <w:trPr>
          <w:cantSplit/>
        </w:trPr>
        <w:tc>
          <w:tcPr>
            <w:tcW w:w="2518" w:type="dxa"/>
            <w:tcMar>
              <w:left w:w="40" w:type="dxa"/>
              <w:right w:w="40" w:type="dxa"/>
            </w:tcMar>
          </w:tcPr>
          <w:p w14:paraId="096632FA" w14:textId="77777777" w:rsidR="009F1012" w:rsidRPr="006C5BB7" w:rsidRDefault="009F1012" w:rsidP="006F5FFD">
            <w:pPr>
              <w:pStyle w:val="TableEntry"/>
              <w:ind w:left="0"/>
            </w:pPr>
            <w:r w:rsidRPr="006C5BB7">
              <w:t>Medical Device Serial Number</w:t>
            </w:r>
          </w:p>
        </w:tc>
        <w:tc>
          <w:tcPr>
            <w:tcW w:w="7290" w:type="dxa"/>
            <w:tcMar>
              <w:left w:w="40" w:type="dxa"/>
              <w:right w:w="40" w:type="dxa"/>
            </w:tcMar>
          </w:tcPr>
          <w:p w14:paraId="16E1D21A" w14:textId="77777777" w:rsidR="009F1012" w:rsidRPr="006C5BB7" w:rsidRDefault="009F1012" w:rsidP="006F5FFD">
            <w:pPr>
              <w:pStyle w:val="TableEntry"/>
              <w:ind w:left="0"/>
            </w:pPr>
            <w:r w:rsidRPr="006C5BB7">
              <w:t>The unique manufacturer's serial number associated with a medical device.</w:t>
            </w:r>
          </w:p>
          <w:p w14:paraId="7045E996" w14:textId="77777777" w:rsidR="009F1012" w:rsidRPr="00376959" w:rsidRDefault="009F1012" w:rsidP="006F5FFD">
            <w:pPr>
              <w:pStyle w:val="TableEntry"/>
              <w:ind w:left="0"/>
            </w:pPr>
          </w:p>
        </w:tc>
      </w:tr>
      <w:tr w:rsidR="009F1012" w:rsidRPr="00376959" w14:paraId="6C568941" w14:textId="77777777" w:rsidTr="009F1012">
        <w:trPr>
          <w:cantSplit/>
        </w:trPr>
        <w:tc>
          <w:tcPr>
            <w:tcW w:w="2518" w:type="dxa"/>
            <w:tcMar>
              <w:left w:w="40" w:type="dxa"/>
              <w:right w:w="40" w:type="dxa"/>
            </w:tcMar>
          </w:tcPr>
          <w:p w14:paraId="5EE1CC20" w14:textId="77777777" w:rsidR="009F1012" w:rsidRPr="006C5BB7" w:rsidRDefault="009F1012" w:rsidP="006F5FFD">
            <w:pPr>
              <w:pStyle w:val="TableEntry"/>
              <w:ind w:left="0"/>
            </w:pPr>
            <w:r w:rsidRPr="006C5BB7">
              <w:t>Date/Time of Event (per Medical Device)</w:t>
            </w:r>
          </w:p>
        </w:tc>
        <w:tc>
          <w:tcPr>
            <w:tcW w:w="7290" w:type="dxa"/>
            <w:tcMar>
              <w:left w:w="40" w:type="dxa"/>
              <w:right w:w="40" w:type="dxa"/>
            </w:tcMar>
          </w:tcPr>
          <w:p w14:paraId="438BFFE7" w14:textId="77777777" w:rsidR="009F1012" w:rsidRPr="006C5BB7" w:rsidRDefault="009F1012" w:rsidP="006F5FFD">
            <w:pPr>
              <w:pStyle w:val="TableEntry"/>
              <w:ind w:left="0"/>
            </w:pPr>
            <w:r w:rsidRPr="006C5BB7">
              <w:t>The time of the event recorded by the device's internal clock</w:t>
            </w:r>
          </w:p>
          <w:p w14:paraId="6CE51EE0" w14:textId="77777777" w:rsidR="009F1012" w:rsidRPr="00376959" w:rsidRDefault="009F1012" w:rsidP="006F5FFD">
            <w:pPr>
              <w:pStyle w:val="TableEntry"/>
              <w:ind w:left="0"/>
            </w:pPr>
          </w:p>
        </w:tc>
      </w:tr>
      <w:tr w:rsidR="009F1012" w:rsidRPr="00376959" w14:paraId="136AD860" w14:textId="77777777" w:rsidTr="009F1012">
        <w:trPr>
          <w:cantSplit/>
        </w:trPr>
        <w:tc>
          <w:tcPr>
            <w:tcW w:w="2518" w:type="dxa"/>
            <w:tcMar>
              <w:left w:w="40" w:type="dxa"/>
              <w:right w:w="40" w:type="dxa"/>
            </w:tcMar>
          </w:tcPr>
          <w:p w14:paraId="4EDC6C69" w14:textId="77777777" w:rsidR="009F1012" w:rsidRPr="006C5BB7" w:rsidRDefault="009F1012" w:rsidP="006F5FFD">
            <w:pPr>
              <w:pStyle w:val="TableEntry"/>
              <w:ind w:left="0"/>
            </w:pPr>
            <w:r w:rsidRPr="006C5BB7">
              <w:t>Medical Device Event Type</w:t>
            </w:r>
          </w:p>
        </w:tc>
        <w:tc>
          <w:tcPr>
            <w:tcW w:w="7290" w:type="dxa"/>
            <w:tcMar>
              <w:left w:w="40" w:type="dxa"/>
              <w:right w:w="40" w:type="dxa"/>
            </w:tcMar>
          </w:tcPr>
          <w:p w14:paraId="57C766D0" w14:textId="77777777" w:rsidR="009F1012" w:rsidRPr="006C5BB7" w:rsidRDefault="009F1012" w:rsidP="006F5FFD">
            <w:pPr>
              <w:pStyle w:val="TableEntry"/>
              <w:ind w:left="0"/>
            </w:pPr>
            <w:r w:rsidRPr="006C5BB7">
              <w:t>The type of event documented by the medical device.</w:t>
            </w:r>
          </w:p>
          <w:p w14:paraId="17C01B32" w14:textId="77777777" w:rsidR="009F1012" w:rsidRPr="00376959" w:rsidRDefault="009F1012" w:rsidP="006F5FFD">
            <w:pPr>
              <w:pStyle w:val="TableEntry"/>
              <w:ind w:left="0"/>
            </w:pPr>
          </w:p>
        </w:tc>
      </w:tr>
      <w:tr w:rsidR="009F1012" w:rsidRPr="00376959" w14:paraId="7FDA2DB8" w14:textId="77777777" w:rsidTr="009F1012">
        <w:trPr>
          <w:cantSplit/>
        </w:trPr>
        <w:tc>
          <w:tcPr>
            <w:tcW w:w="2518" w:type="dxa"/>
            <w:tcMar>
              <w:left w:w="40" w:type="dxa"/>
              <w:right w:w="40" w:type="dxa"/>
            </w:tcMar>
          </w:tcPr>
          <w:p w14:paraId="04FBA9B4" w14:textId="77777777" w:rsidR="009F1012" w:rsidRPr="006C5BB7" w:rsidRDefault="009F1012" w:rsidP="006F5FFD">
            <w:pPr>
              <w:pStyle w:val="TableEntry"/>
              <w:ind w:left="0"/>
            </w:pPr>
            <w:r w:rsidRPr="006C5BB7">
              <w:t>Medical Device Waveform Graphic Type</w:t>
            </w:r>
          </w:p>
        </w:tc>
        <w:tc>
          <w:tcPr>
            <w:tcW w:w="7290" w:type="dxa"/>
            <w:tcMar>
              <w:left w:w="40" w:type="dxa"/>
              <w:right w:w="40" w:type="dxa"/>
            </w:tcMar>
          </w:tcPr>
          <w:p w14:paraId="438CCDDC" w14:textId="77777777" w:rsidR="009F1012" w:rsidRPr="006C5BB7" w:rsidRDefault="009F1012" w:rsidP="006F5FFD">
            <w:pPr>
              <w:pStyle w:val="TableEntry"/>
              <w:ind w:left="0"/>
            </w:pPr>
            <w:r w:rsidRPr="006C5BB7">
              <w:t>The description of the waveform file stored in Waveform Graphic (eDevice.05).</w:t>
            </w:r>
          </w:p>
          <w:p w14:paraId="0BC23B2E" w14:textId="77777777" w:rsidR="009F1012" w:rsidRPr="00376959" w:rsidRDefault="009F1012" w:rsidP="006F5FFD">
            <w:pPr>
              <w:pStyle w:val="TableEntry"/>
              <w:ind w:left="0"/>
            </w:pPr>
          </w:p>
        </w:tc>
      </w:tr>
      <w:tr w:rsidR="009F1012" w:rsidRPr="00376959" w14:paraId="5A599FDA" w14:textId="77777777" w:rsidTr="009F1012">
        <w:trPr>
          <w:cantSplit/>
        </w:trPr>
        <w:tc>
          <w:tcPr>
            <w:tcW w:w="2518" w:type="dxa"/>
            <w:tcMar>
              <w:left w:w="40" w:type="dxa"/>
              <w:right w:w="40" w:type="dxa"/>
            </w:tcMar>
          </w:tcPr>
          <w:p w14:paraId="7018DF3B" w14:textId="77777777" w:rsidR="009F1012" w:rsidRPr="006C5BB7" w:rsidRDefault="009F1012" w:rsidP="006F5FFD">
            <w:pPr>
              <w:pStyle w:val="TableEntry"/>
              <w:ind w:left="0"/>
            </w:pPr>
            <w:r w:rsidRPr="006C5BB7">
              <w:t>Medical Device Waveform Graphic</w:t>
            </w:r>
          </w:p>
        </w:tc>
        <w:tc>
          <w:tcPr>
            <w:tcW w:w="7290" w:type="dxa"/>
            <w:tcMar>
              <w:left w:w="40" w:type="dxa"/>
              <w:right w:w="40" w:type="dxa"/>
            </w:tcMar>
          </w:tcPr>
          <w:p w14:paraId="53FC6670" w14:textId="77777777" w:rsidR="009F1012" w:rsidRPr="006C5BB7" w:rsidRDefault="009F1012" w:rsidP="006F5FFD">
            <w:pPr>
              <w:pStyle w:val="TableEntry"/>
              <w:ind w:left="0"/>
            </w:pPr>
            <w:r w:rsidRPr="006C5BB7">
              <w:br/>
              <w:t>The graphic waveform file.</w:t>
            </w:r>
          </w:p>
          <w:p w14:paraId="14F2AB0F" w14:textId="77777777" w:rsidR="009F1012" w:rsidRPr="00376959" w:rsidRDefault="009F1012" w:rsidP="006F5FFD">
            <w:pPr>
              <w:pStyle w:val="TableEntry"/>
              <w:ind w:left="0"/>
            </w:pPr>
          </w:p>
        </w:tc>
      </w:tr>
      <w:tr w:rsidR="009F1012" w:rsidRPr="00376959" w14:paraId="21FC2880" w14:textId="77777777" w:rsidTr="009F1012">
        <w:trPr>
          <w:cantSplit/>
        </w:trPr>
        <w:tc>
          <w:tcPr>
            <w:tcW w:w="2518" w:type="dxa"/>
            <w:tcMar>
              <w:left w:w="40" w:type="dxa"/>
              <w:right w:w="40" w:type="dxa"/>
            </w:tcMar>
          </w:tcPr>
          <w:p w14:paraId="3B56476F" w14:textId="77777777" w:rsidR="009F1012" w:rsidRPr="006C5BB7" w:rsidRDefault="009F1012" w:rsidP="006F5FFD">
            <w:pPr>
              <w:pStyle w:val="TableEntry"/>
              <w:ind w:left="0"/>
            </w:pPr>
            <w:r w:rsidRPr="006C5BB7">
              <w:t>Medical Device Mode (Manual, AED, Pacing, CO2, O2, etc)</w:t>
            </w:r>
          </w:p>
        </w:tc>
        <w:tc>
          <w:tcPr>
            <w:tcW w:w="7290" w:type="dxa"/>
            <w:tcMar>
              <w:left w:w="40" w:type="dxa"/>
              <w:right w:w="40" w:type="dxa"/>
            </w:tcMar>
          </w:tcPr>
          <w:p w14:paraId="135593FB" w14:textId="77777777" w:rsidR="009F1012" w:rsidRPr="006C5BB7" w:rsidRDefault="009F1012" w:rsidP="006F5FFD">
            <w:pPr>
              <w:pStyle w:val="TableEntry"/>
              <w:ind w:left="0"/>
            </w:pPr>
            <w:r w:rsidRPr="006C5BB7">
              <w:br/>
              <w:t>The mode of operation the device is operating in during the defibrillation, pacing, or rhythm analysis by the device (if appropriate for the event)</w:t>
            </w:r>
          </w:p>
          <w:p w14:paraId="551AB02A" w14:textId="77777777" w:rsidR="009F1012" w:rsidRPr="00376959" w:rsidRDefault="009F1012" w:rsidP="006F5FFD">
            <w:pPr>
              <w:pStyle w:val="TableEntry"/>
              <w:ind w:left="0"/>
            </w:pPr>
          </w:p>
        </w:tc>
      </w:tr>
      <w:tr w:rsidR="009F1012" w:rsidRPr="00376959" w14:paraId="7746F275" w14:textId="77777777" w:rsidTr="009F1012">
        <w:trPr>
          <w:cantSplit/>
        </w:trPr>
        <w:tc>
          <w:tcPr>
            <w:tcW w:w="2518" w:type="dxa"/>
            <w:tcMar>
              <w:left w:w="40" w:type="dxa"/>
              <w:right w:w="40" w:type="dxa"/>
            </w:tcMar>
          </w:tcPr>
          <w:p w14:paraId="61AA85B3" w14:textId="77777777" w:rsidR="009F1012" w:rsidRPr="006C5BB7" w:rsidRDefault="009F1012" w:rsidP="006F5FFD">
            <w:pPr>
              <w:pStyle w:val="TableEntry"/>
              <w:ind w:left="0"/>
            </w:pPr>
            <w:r w:rsidRPr="006C5BB7">
              <w:t>Medical Device ECG Lead</w:t>
            </w:r>
          </w:p>
        </w:tc>
        <w:tc>
          <w:tcPr>
            <w:tcW w:w="7290" w:type="dxa"/>
            <w:tcMar>
              <w:left w:w="40" w:type="dxa"/>
              <w:right w:w="40" w:type="dxa"/>
            </w:tcMar>
          </w:tcPr>
          <w:p w14:paraId="2DCFB054" w14:textId="77777777" w:rsidR="009F1012" w:rsidRPr="006C5BB7" w:rsidRDefault="009F1012" w:rsidP="006F5FFD">
            <w:pPr>
              <w:pStyle w:val="TableEntry"/>
              <w:ind w:left="0"/>
            </w:pPr>
            <w:r w:rsidRPr="006C5BB7">
              <w:t>The lead or source which the medical device used to obtain the rhythm (if appropriate for the event)</w:t>
            </w:r>
          </w:p>
          <w:p w14:paraId="13AC5CD6" w14:textId="77777777" w:rsidR="009F1012" w:rsidRPr="00376959" w:rsidRDefault="009F1012" w:rsidP="006F5FFD">
            <w:pPr>
              <w:pStyle w:val="TableEntry"/>
              <w:ind w:left="0"/>
            </w:pPr>
          </w:p>
        </w:tc>
      </w:tr>
      <w:tr w:rsidR="009F1012" w:rsidRPr="00376959" w14:paraId="61E2DCEE" w14:textId="77777777" w:rsidTr="009F1012">
        <w:trPr>
          <w:cantSplit/>
        </w:trPr>
        <w:tc>
          <w:tcPr>
            <w:tcW w:w="2518" w:type="dxa"/>
            <w:tcMar>
              <w:left w:w="40" w:type="dxa"/>
              <w:right w:w="40" w:type="dxa"/>
            </w:tcMar>
          </w:tcPr>
          <w:p w14:paraId="77D07BD8" w14:textId="77777777" w:rsidR="009F1012" w:rsidRPr="006C5BB7" w:rsidRDefault="009F1012" w:rsidP="006F5FFD">
            <w:pPr>
              <w:pStyle w:val="TableEntry"/>
              <w:ind w:left="0"/>
            </w:pPr>
            <w:r w:rsidRPr="006C5BB7">
              <w:t>Medical Device ECG Interpretation</w:t>
            </w:r>
          </w:p>
        </w:tc>
        <w:tc>
          <w:tcPr>
            <w:tcW w:w="7290" w:type="dxa"/>
            <w:tcMar>
              <w:left w:w="40" w:type="dxa"/>
              <w:right w:w="40" w:type="dxa"/>
            </w:tcMar>
          </w:tcPr>
          <w:p w14:paraId="13022495" w14:textId="77777777" w:rsidR="009F1012" w:rsidRPr="006C5BB7" w:rsidRDefault="009F1012" w:rsidP="006F5FFD">
            <w:pPr>
              <w:pStyle w:val="TableEntry"/>
              <w:ind w:left="0"/>
            </w:pPr>
            <w:r w:rsidRPr="006C5BB7">
              <w:br/>
              <w:t>The interpretation of the rhythm by the device (if appropriate for the event)</w:t>
            </w:r>
          </w:p>
          <w:p w14:paraId="54421CBA" w14:textId="77777777" w:rsidR="009F1012" w:rsidRPr="00376959" w:rsidRDefault="009F1012" w:rsidP="006F5FFD">
            <w:pPr>
              <w:pStyle w:val="TableEntry"/>
              <w:ind w:left="0"/>
            </w:pPr>
          </w:p>
        </w:tc>
      </w:tr>
      <w:tr w:rsidR="009F1012" w:rsidRPr="00376959" w14:paraId="5F7B598A" w14:textId="77777777" w:rsidTr="009F1012">
        <w:trPr>
          <w:cantSplit/>
        </w:trPr>
        <w:tc>
          <w:tcPr>
            <w:tcW w:w="2518" w:type="dxa"/>
            <w:tcMar>
              <w:left w:w="40" w:type="dxa"/>
              <w:right w:w="40" w:type="dxa"/>
            </w:tcMar>
          </w:tcPr>
          <w:p w14:paraId="574290AB" w14:textId="77777777" w:rsidR="009F1012" w:rsidRPr="006C5BB7" w:rsidRDefault="009F1012" w:rsidP="006F5FFD">
            <w:pPr>
              <w:pStyle w:val="TableEntry"/>
              <w:ind w:left="0"/>
            </w:pPr>
            <w:r w:rsidRPr="006C5BB7">
              <w:t>Type of Shock</w:t>
            </w:r>
          </w:p>
        </w:tc>
        <w:tc>
          <w:tcPr>
            <w:tcW w:w="7290" w:type="dxa"/>
            <w:tcMar>
              <w:left w:w="40" w:type="dxa"/>
              <w:right w:w="40" w:type="dxa"/>
            </w:tcMar>
          </w:tcPr>
          <w:p w14:paraId="1393D27E" w14:textId="77777777" w:rsidR="009F1012" w:rsidRPr="006C5BB7" w:rsidRDefault="009F1012" w:rsidP="006F5FFD">
            <w:pPr>
              <w:pStyle w:val="TableEntry"/>
              <w:ind w:left="0"/>
            </w:pPr>
            <w:r w:rsidRPr="006C5BB7">
              <w:t>The type of shock used by the device for the defibrillation (if appropriate for the event)</w:t>
            </w:r>
          </w:p>
          <w:p w14:paraId="28FEF594" w14:textId="77777777" w:rsidR="009F1012" w:rsidRPr="00376959" w:rsidRDefault="009F1012" w:rsidP="006F5FFD">
            <w:pPr>
              <w:pStyle w:val="TableEntry"/>
              <w:ind w:left="0"/>
            </w:pPr>
          </w:p>
        </w:tc>
      </w:tr>
      <w:tr w:rsidR="009F1012" w:rsidRPr="00376959" w14:paraId="40C47A1C" w14:textId="77777777" w:rsidTr="009F1012">
        <w:trPr>
          <w:cantSplit/>
        </w:trPr>
        <w:tc>
          <w:tcPr>
            <w:tcW w:w="2518" w:type="dxa"/>
            <w:tcMar>
              <w:left w:w="40" w:type="dxa"/>
              <w:right w:w="40" w:type="dxa"/>
            </w:tcMar>
          </w:tcPr>
          <w:p w14:paraId="1A26F447" w14:textId="77777777" w:rsidR="009F1012" w:rsidRPr="006C5BB7" w:rsidRDefault="009F1012" w:rsidP="006F5FFD">
            <w:pPr>
              <w:pStyle w:val="TableEntry"/>
              <w:ind w:left="0"/>
            </w:pPr>
            <w:r w:rsidRPr="006C5BB7">
              <w:t>Shock or Pacing Energy</w:t>
            </w:r>
          </w:p>
        </w:tc>
        <w:tc>
          <w:tcPr>
            <w:tcW w:w="7290" w:type="dxa"/>
            <w:tcMar>
              <w:left w:w="40" w:type="dxa"/>
              <w:right w:w="40" w:type="dxa"/>
            </w:tcMar>
          </w:tcPr>
          <w:p w14:paraId="0CBB5C9A" w14:textId="77777777" w:rsidR="009F1012" w:rsidRPr="006C5BB7" w:rsidRDefault="009F1012" w:rsidP="006F5FFD">
            <w:pPr>
              <w:pStyle w:val="TableEntry"/>
              <w:ind w:left="0"/>
            </w:pPr>
            <w:r w:rsidRPr="006C5BB7">
              <w:t>The energy (in joules) used for the shock or pacing (if appropriate for the event)</w:t>
            </w:r>
          </w:p>
          <w:p w14:paraId="0ADC37EC" w14:textId="77777777" w:rsidR="009F1012" w:rsidRPr="00376959" w:rsidRDefault="009F1012" w:rsidP="006F5FFD">
            <w:pPr>
              <w:pStyle w:val="TableEntry"/>
              <w:ind w:left="0"/>
            </w:pPr>
          </w:p>
        </w:tc>
      </w:tr>
      <w:tr w:rsidR="009F1012" w:rsidRPr="00376959" w14:paraId="4E3D17FB" w14:textId="77777777" w:rsidTr="009F1012">
        <w:trPr>
          <w:cantSplit/>
        </w:trPr>
        <w:tc>
          <w:tcPr>
            <w:tcW w:w="2518" w:type="dxa"/>
            <w:tcMar>
              <w:left w:w="40" w:type="dxa"/>
              <w:right w:w="40" w:type="dxa"/>
            </w:tcMar>
          </w:tcPr>
          <w:p w14:paraId="4C8D68E0" w14:textId="77777777" w:rsidR="009F1012" w:rsidRPr="006C5BB7" w:rsidRDefault="009F1012" w:rsidP="006F5FFD">
            <w:pPr>
              <w:pStyle w:val="TableEntry"/>
              <w:ind w:left="0"/>
            </w:pPr>
            <w:r w:rsidRPr="006C5BB7">
              <w:t>Total Number of Shocks Delivered</w:t>
            </w:r>
          </w:p>
        </w:tc>
        <w:tc>
          <w:tcPr>
            <w:tcW w:w="7290" w:type="dxa"/>
            <w:tcMar>
              <w:left w:w="40" w:type="dxa"/>
              <w:right w:w="40" w:type="dxa"/>
            </w:tcMar>
          </w:tcPr>
          <w:p w14:paraId="6299E6D3" w14:textId="77777777" w:rsidR="009F1012" w:rsidRPr="006C5BB7" w:rsidRDefault="009F1012" w:rsidP="006F5FFD">
            <w:pPr>
              <w:pStyle w:val="TableEntry"/>
              <w:ind w:left="0"/>
            </w:pPr>
            <w:r w:rsidRPr="006C5BB7">
              <w:t>The number of times the patient was defibrillated, if the patient was defibrillated during the patient encounter.</w:t>
            </w:r>
          </w:p>
          <w:p w14:paraId="453912B4" w14:textId="77777777" w:rsidR="009F1012" w:rsidRPr="00376959" w:rsidRDefault="009F1012" w:rsidP="006F5FFD">
            <w:pPr>
              <w:pStyle w:val="TableEntry"/>
              <w:ind w:left="0"/>
            </w:pPr>
          </w:p>
        </w:tc>
      </w:tr>
      <w:tr w:rsidR="009F1012" w:rsidRPr="00376959" w14:paraId="1B25A7F8" w14:textId="77777777" w:rsidTr="009F1012">
        <w:trPr>
          <w:cantSplit/>
        </w:trPr>
        <w:tc>
          <w:tcPr>
            <w:tcW w:w="2518" w:type="dxa"/>
            <w:tcMar>
              <w:left w:w="40" w:type="dxa"/>
              <w:right w:w="40" w:type="dxa"/>
            </w:tcMar>
          </w:tcPr>
          <w:p w14:paraId="18CDDD1D" w14:textId="77777777" w:rsidR="009F1012" w:rsidRPr="006C5BB7" w:rsidRDefault="009F1012" w:rsidP="006F5FFD">
            <w:pPr>
              <w:pStyle w:val="TableEntry"/>
              <w:ind w:left="0"/>
            </w:pPr>
            <w:r w:rsidRPr="006C5BB7">
              <w:t>Pacing Rate</w:t>
            </w:r>
          </w:p>
        </w:tc>
        <w:tc>
          <w:tcPr>
            <w:tcW w:w="7290" w:type="dxa"/>
            <w:tcMar>
              <w:left w:w="40" w:type="dxa"/>
              <w:right w:w="40" w:type="dxa"/>
            </w:tcMar>
          </w:tcPr>
          <w:p w14:paraId="5FAE81B1" w14:textId="77777777" w:rsidR="009F1012" w:rsidRPr="006C5BB7" w:rsidRDefault="009F1012" w:rsidP="006F5FFD">
            <w:pPr>
              <w:pStyle w:val="TableEntry"/>
              <w:ind w:left="0"/>
            </w:pPr>
            <w:r w:rsidRPr="006C5BB7">
              <w:t>The rate the device was calibrated to pace during the event, if appropriate.</w:t>
            </w:r>
          </w:p>
          <w:p w14:paraId="44B23A84" w14:textId="77777777" w:rsidR="009F1012" w:rsidRPr="00376959" w:rsidRDefault="009F1012" w:rsidP="006F5FFD">
            <w:pPr>
              <w:pStyle w:val="TableEntry"/>
              <w:ind w:left="0"/>
            </w:pPr>
          </w:p>
        </w:tc>
      </w:tr>
      <w:tr w:rsidR="009F1012" w:rsidRPr="00376959" w14:paraId="2CB23773" w14:textId="77777777" w:rsidTr="009F1012">
        <w:trPr>
          <w:cantSplit/>
        </w:trPr>
        <w:tc>
          <w:tcPr>
            <w:tcW w:w="2518" w:type="dxa"/>
            <w:tcMar>
              <w:left w:w="40" w:type="dxa"/>
              <w:right w:w="40" w:type="dxa"/>
            </w:tcMar>
          </w:tcPr>
          <w:p w14:paraId="0EA99636" w14:textId="77777777" w:rsidR="009F1012" w:rsidRPr="006C5BB7" w:rsidRDefault="009F1012" w:rsidP="006F5FFD">
            <w:pPr>
              <w:pStyle w:val="TableEntry"/>
              <w:ind w:left="0"/>
            </w:pPr>
            <w:r w:rsidRPr="006C5BB7">
              <w:t>Destination/Transferred To, Name</w:t>
            </w:r>
          </w:p>
        </w:tc>
        <w:tc>
          <w:tcPr>
            <w:tcW w:w="7290" w:type="dxa"/>
            <w:tcMar>
              <w:left w:w="40" w:type="dxa"/>
              <w:right w:w="40" w:type="dxa"/>
            </w:tcMar>
          </w:tcPr>
          <w:p w14:paraId="4E8A2D24" w14:textId="77777777" w:rsidR="009F1012" w:rsidRPr="006C5BB7" w:rsidRDefault="009F1012" w:rsidP="006F5FFD">
            <w:pPr>
              <w:pStyle w:val="TableEntry"/>
              <w:ind w:left="0"/>
            </w:pPr>
            <w:r w:rsidRPr="006C5BB7">
              <w:t>The destination the patient was delivered or transferred to.</w:t>
            </w:r>
          </w:p>
          <w:p w14:paraId="25F29A9E" w14:textId="77777777" w:rsidR="009F1012" w:rsidRPr="00376959" w:rsidRDefault="009F1012" w:rsidP="006F5FFD">
            <w:pPr>
              <w:pStyle w:val="TableEntry"/>
              <w:ind w:left="0"/>
            </w:pPr>
          </w:p>
        </w:tc>
      </w:tr>
      <w:tr w:rsidR="009F1012" w:rsidRPr="00376959" w14:paraId="142762A1" w14:textId="77777777" w:rsidTr="009F1012">
        <w:trPr>
          <w:cantSplit/>
        </w:trPr>
        <w:tc>
          <w:tcPr>
            <w:tcW w:w="2518" w:type="dxa"/>
            <w:tcMar>
              <w:left w:w="40" w:type="dxa"/>
              <w:right w:w="40" w:type="dxa"/>
            </w:tcMar>
          </w:tcPr>
          <w:p w14:paraId="4C06127D" w14:textId="77777777" w:rsidR="009F1012" w:rsidRPr="006C5BB7" w:rsidRDefault="009F1012" w:rsidP="006F5FFD">
            <w:pPr>
              <w:pStyle w:val="TableEntry"/>
              <w:ind w:left="0"/>
            </w:pPr>
            <w:r w:rsidRPr="006C5BB7">
              <w:t>Destination/Transferred To, Code</w:t>
            </w:r>
          </w:p>
        </w:tc>
        <w:tc>
          <w:tcPr>
            <w:tcW w:w="7290" w:type="dxa"/>
            <w:tcMar>
              <w:left w:w="40" w:type="dxa"/>
              <w:right w:w="40" w:type="dxa"/>
            </w:tcMar>
          </w:tcPr>
          <w:p w14:paraId="2E8DE7F1" w14:textId="77777777" w:rsidR="009F1012" w:rsidRPr="006C5BB7" w:rsidRDefault="009F1012" w:rsidP="006F5FFD">
            <w:pPr>
              <w:pStyle w:val="TableEntry"/>
              <w:ind w:left="0"/>
            </w:pPr>
            <w:r w:rsidRPr="006C5BB7">
              <w:t>The code of the destination the patient was delivered or transferred to.</w:t>
            </w:r>
          </w:p>
          <w:p w14:paraId="1507CB9D" w14:textId="77777777" w:rsidR="009F1012" w:rsidRPr="00376959" w:rsidRDefault="009F1012" w:rsidP="006F5FFD">
            <w:pPr>
              <w:pStyle w:val="TableEntry"/>
              <w:ind w:left="0"/>
            </w:pPr>
          </w:p>
        </w:tc>
      </w:tr>
      <w:tr w:rsidR="009F1012" w:rsidRPr="00376959" w14:paraId="5C450F62" w14:textId="77777777" w:rsidTr="009F1012">
        <w:trPr>
          <w:cantSplit/>
        </w:trPr>
        <w:tc>
          <w:tcPr>
            <w:tcW w:w="2518" w:type="dxa"/>
            <w:tcMar>
              <w:left w:w="40" w:type="dxa"/>
              <w:right w:w="40" w:type="dxa"/>
            </w:tcMar>
          </w:tcPr>
          <w:p w14:paraId="45FF89EA" w14:textId="77777777" w:rsidR="009F1012" w:rsidRPr="006C5BB7" w:rsidRDefault="009F1012" w:rsidP="006F5FFD">
            <w:pPr>
              <w:pStyle w:val="TableEntry"/>
              <w:ind w:left="0"/>
            </w:pPr>
            <w:r w:rsidRPr="00376959">
              <w:t>Destination Street Address</w:t>
            </w:r>
          </w:p>
        </w:tc>
        <w:tc>
          <w:tcPr>
            <w:tcW w:w="7290" w:type="dxa"/>
            <w:tcMar>
              <w:left w:w="40" w:type="dxa"/>
              <w:right w:w="40" w:type="dxa"/>
            </w:tcMar>
          </w:tcPr>
          <w:p w14:paraId="15DB02BB" w14:textId="77777777" w:rsidR="009F1012" w:rsidRPr="00376959" w:rsidRDefault="009F1012" w:rsidP="006F5FFD">
            <w:pPr>
              <w:pStyle w:val="TableEntry"/>
              <w:ind w:left="0"/>
            </w:pPr>
            <w:r w:rsidRPr="00376959">
              <w:t>The street address of the destination the patient was delivered or transferred to</w:t>
            </w:r>
          </w:p>
        </w:tc>
      </w:tr>
      <w:tr w:rsidR="009F1012" w:rsidRPr="00376959" w14:paraId="35FD6ACA" w14:textId="77777777" w:rsidTr="009F1012">
        <w:trPr>
          <w:cantSplit/>
        </w:trPr>
        <w:tc>
          <w:tcPr>
            <w:tcW w:w="2518" w:type="dxa"/>
            <w:tcMar>
              <w:left w:w="40" w:type="dxa"/>
              <w:right w:w="40" w:type="dxa"/>
            </w:tcMar>
          </w:tcPr>
          <w:p w14:paraId="606C0EB9" w14:textId="77777777" w:rsidR="009F1012" w:rsidRPr="006C5BB7" w:rsidRDefault="009F1012" w:rsidP="006F5FFD">
            <w:pPr>
              <w:pStyle w:val="TableEntry"/>
              <w:ind w:left="0"/>
            </w:pPr>
            <w:r w:rsidRPr="00376959">
              <w:t>Destination City</w:t>
            </w:r>
          </w:p>
        </w:tc>
        <w:tc>
          <w:tcPr>
            <w:tcW w:w="7290" w:type="dxa"/>
            <w:tcMar>
              <w:left w:w="40" w:type="dxa"/>
              <w:right w:w="40" w:type="dxa"/>
            </w:tcMar>
          </w:tcPr>
          <w:p w14:paraId="1760E349" w14:textId="77777777" w:rsidR="009F1012" w:rsidRPr="00376959" w:rsidRDefault="009F1012" w:rsidP="006F5FFD">
            <w:pPr>
              <w:pStyle w:val="TableEntry"/>
              <w:ind w:left="0"/>
            </w:pPr>
            <w:r w:rsidRPr="00376959">
              <w:t>The city of the destination the patient was delivered or transferred to (physical address).</w:t>
            </w:r>
          </w:p>
        </w:tc>
      </w:tr>
      <w:tr w:rsidR="009F1012" w:rsidRPr="00376959" w14:paraId="41DF13CD" w14:textId="77777777" w:rsidTr="009F1012">
        <w:trPr>
          <w:cantSplit/>
        </w:trPr>
        <w:tc>
          <w:tcPr>
            <w:tcW w:w="2518" w:type="dxa"/>
            <w:tcMar>
              <w:left w:w="40" w:type="dxa"/>
              <w:right w:w="40" w:type="dxa"/>
            </w:tcMar>
          </w:tcPr>
          <w:p w14:paraId="55F6A51E" w14:textId="77777777" w:rsidR="009F1012" w:rsidRPr="006C5BB7" w:rsidRDefault="009F1012" w:rsidP="006F5FFD">
            <w:pPr>
              <w:pStyle w:val="TableEntry"/>
              <w:ind w:left="0"/>
            </w:pPr>
            <w:r w:rsidRPr="00376959">
              <w:t>Destination State</w:t>
            </w:r>
          </w:p>
        </w:tc>
        <w:tc>
          <w:tcPr>
            <w:tcW w:w="7290" w:type="dxa"/>
            <w:tcMar>
              <w:left w:w="40" w:type="dxa"/>
              <w:right w:w="40" w:type="dxa"/>
            </w:tcMar>
          </w:tcPr>
          <w:p w14:paraId="6B6E3454" w14:textId="77777777" w:rsidR="009F1012" w:rsidRPr="00376959" w:rsidRDefault="009F1012" w:rsidP="006F5FFD">
            <w:pPr>
              <w:pStyle w:val="TableEntry"/>
              <w:ind w:left="0"/>
            </w:pPr>
            <w:r w:rsidRPr="00376959">
              <w:t>The state of the destination the patient was delivered or transferred to.</w:t>
            </w:r>
          </w:p>
        </w:tc>
      </w:tr>
      <w:tr w:rsidR="009F1012" w:rsidRPr="00376959" w14:paraId="5D6A78CA" w14:textId="77777777" w:rsidTr="009F1012">
        <w:trPr>
          <w:cantSplit/>
        </w:trPr>
        <w:tc>
          <w:tcPr>
            <w:tcW w:w="2518" w:type="dxa"/>
            <w:tcMar>
              <w:left w:w="40" w:type="dxa"/>
              <w:right w:w="40" w:type="dxa"/>
            </w:tcMar>
          </w:tcPr>
          <w:p w14:paraId="26076F20" w14:textId="77777777" w:rsidR="009F1012" w:rsidRPr="006C5BB7" w:rsidRDefault="009F1012" w:rsidP="006F5FFD">
            <w:pPr>
              <w:pStyle w:val="TableEntry"/>
              <w:ind w:left="0"/>
            </w:pPr>
            <w:r w:rsidRPr="008C57BE">
              <w:t>Destination County</w:t>
            </w:r>
          </w:p>
        </w:tc>
        <w:tc>
          <w:tcPr>
            <w:tcW w:w="7290" w:type="dxa"/>
            <w:tcMar>
              <w:left w:w="40" w:type="dxa"/>
              <w:right w:w="40" w:type="dxa"/>
            </w:tcMar>
          </w:tcPr>
          <w:p w14:paraId="677E7E96" w14:textId="77777777" w:rsidR="009F1012" w:rsidRPr="00376959" w:rsidRDefault="009F1012" w:rsidP="006F5FFD">
            <w:pPr>
              <w:pStyle w:val="TableEntry"/>
              <w:ind w:left="0"/>
            </w:pPr>
            <w:r w:rsidRPr="008C57BE">
              <w:t>The destination county in which the patient was delivered or transferred to.</w:t>
            </w:r>
          </w:p>
        </w:tc>
      </w:tr>
      <w:tr w:rsidR="009F1012" w:rsidRPr="00376959" w14:paraId="09B29E95" w14:textId="77777777" w:rsidTr="009F1012">
        <w:trPr>
          <w:cantSplit/>
        </w:trPr>
        <w:tc>
          <w:tcPr>
            <w:tcW w:w="2518" w:type="dxa"/>
            <w:tcMar>
              <w:left w:w="40" w:type="dxa"/>
              <w:right w:w="40" w:type="dxa"/>
            </w:tcMar>
          </w:tcPr>
          <w:p w14:paraId="58A8CC33" w14:textId="77777777" w:rsidR="009F1012" w:rsidRPr="006C5BB7" w:rsidRDefault="009F1012" w:rsidP="006F5FFD">
            <w:pPr>
              <w:pStyle w:val="TableEntry"/>
              <w:ind w:left="0"/>
            </w:pPr>
            <w:r w:rsidRPr="00376959">
              <w:lastRenderedPageBreak/>
              <w:t>Destination ZIP Code</w:t>
            </w:r>
          </w:p>
        </w:tc>
        <w:tc>
          <w:tcPr>
            <w:tcW w:w="7290" w:type="dxa"/>
            <w:tcMar>
              <w:left w:w="40" w:type="dxa"/>
              <w:right w:w="40" w:type="dxa"/>
            </w:tcMar>
          </w:tcPr>
          <w:p w14:paraId="2C10107D" w14:textId="77777777" w:rsidR="009F1012" w:rsidRPr="00376959" w:rsidRDefault="009F1012" w:rsidP="006F5FFD">
            <w:pPr>
              <w:pStyle w:val="TableEntry"/>
              <w:ind w:left="0"/>
            </w:pPr>
            <w:r w:rsidRPr="00376959">
              <w:t>The destination ZIP code in which the patient was delivered or transferred to.</w:t>
            </w:r>
          </w:p>
        </w:tc>
      </w:tr>
      <w:tr w:rsidR="009F1012" w:rsidRPr="00376959" w14:paraId="08C8703E" w14:textId="77777777" w:rsidTr="009F1012">
        <w:trPr>
          <w:cantSplit/>
        </w:trPr>
        <w:tc>
          <w:tcPr>
            <w:tcW w:w="2518" w:type="dxa"/>
            <w:tcMar>
              <w:left w:w="40" w:type="dxa"/>
              <w:right w:w="40" w:type="dxa"/>
            </w:tcMar>
          </w:tcPr>
          <w:p w14:paraId="247A6836" w14:textId="77777777" w:rsidR="009F1012" w:rsidRPr="006C5BB7" w:rsidRDefault="009F1012" w:rsidP="006F5FFD">
            <w:pPr>
              <w:pStyle w:val="TableEntry"/>
              <w:ind w:left="0"/>
            </w:pPr>
            <w:r w:rsidRPr="00376959">
              <w:t>Destination Country</w:t>
            </w:r>
          </w:p>
        </w:tc>
        <w:tc>
          <w:tcPr>
            <w:tcW w:w="7290" w:type="dxa"/>
            <w:tcMar>
              <w:left w:w="40" w:type="dxa"/>
              <w:right w:w="40" w:type="dxa"/>
            </w:tcMar>
          </w:tcPr>
          <w:p w14:paraId="5F7CE907" w14:textId="77777777" w:rsidR="009F1012" w:rsidRPr="00376959" w:rsidRDefault="009F1012" w:rsidP="006F5FFD">
            <w:pPr>
              <w:pStyle w:val="TableEntry"/>
              <w:ind w:left="0"/>
            </w:pPr>
            <w:r w:rsidRPr="00376959">
              <w:t>The country of the destination.</w:t>
            </w:r>
          </w:p>
        </w:tc>
      </w:tr>
      <w:tr w:rsidR="009F1012" w:rsidRPr="00376959" w14:paraId="18459E7B" w14:textId="77777777" w:rsidTr="009F1012">
        <w:trPr>
          <w:cantSplit/>
        </w:trPr>
        <w:tc>
          <w:tcPr>
            <w:tcW w:w="2518" w:type="dxa"/>
            <w:tcMar>
              <w:left w:w="40" w:type="dxa"/>
              <w:right w:w="40" w:type="dxa"/>
            </w:tcMar>
          </w:tcPr>
          <w:p w14:paraId="0C86A144" w14:textId="77777777" w:rsidR="009F1012" w:rsidRPr="006C5BB7" w:rsidRDefault="009F1012" w:rsidP="006F5FFD">
            <w:pPr>
              <w:pStyle w:val="TableEntry"/>
              <w:ind w:left="0"/>
            </w:pPr>
            <w:r w:rsidRPr="006C5BB7">
              <w:t>Destination GPS Location</w:t>
            </w:r>
          </w:p>
        </w:tc>
        <w:tc>
          <w:tcPr>
            <w:tcW w:w="7290" w:type="dxa"/>
            <w:tcMar>
              <w:left w:w="40" w:type="dxa"/>
              <w:right w:w="40" w:type="dxa"/>
            </w:tcMar>
          </w:tcPr>
          <w:p w14:paraId="637B57F7" w14:textId="77777777" w:rsidR="009F1012" w:rsidRPr="006C5BB7" w:rsidRDefault="009F1012" w:rsidP="006F5FFD">
            <w:pPr>
              <w:pStyle w:val="TableEntry"/>
              <w:ind w:left="0"/>
            </w:pPr>
            <w:r w:rsidRPr="006C5BB7">
              <w:t>The destination GPS Coordinates to which the patient was delivered or transferred to.</w:t>
            </w:r>
          </w:p>
          <w:p w14:paraId="0DEA9CEA" w14:textId="77777777" w:rsidR="009F1012" w:rsidRPr="00376959" w:rsidRDefault="009F1012" w:rsidP="006F5FFD">
            <w:pPr>
              <w:pStyle w:val="TableEntry"/>
              <w:ind w:left="0"/>
            </w:pPr>
          </w:p>
        </w:tc>
      </w:tr>
      <w:tr w:rsidR="009F1012" w:rsidRPr="00376959" w14:paraId="7B45761D" w14:textId="77777777" w:rsidTr="009F1012">
        <w:trPr>
          <w:cantSplit/>
        </w:trPr>
        <w:tc>
          <w:tcPr>
            <w:tcW w:w="2518" w:type="dxa"/>
            <w:tcMar>
              <w:left w:w="40" w:type="dxa"/>
              <w:right w:w="40" w:type="dxa"/>
            </w:tcMar>
          </w:tcPr>
          <w:p w14:paraId="41DD98F2" w14:textId="77777777" w:rsidR="009F1012" w:rsidRPr="006C5BB7" w:rsidRDefault="009F1012" w:rsidP="006F5FFD">
            <w:pPr>
              <w:pStyle w:val="TableEntry"/>
              <w:ind w:left="0"/>
            </w:pPr>
            <w:r w:rsidRPr="006C5BB7">
              <w:t>Destination Location US National Grid Coordinates</w:t>
            </w:r>
          </w:p>
        </w:tc>
        <w:tc>
          <w:tcPr>
            <w:tcW w:w="7290" w:type="dxa"/>
            <w:tcMar>
              <w:left w:w="40" w:type="dxa"/>
              <w:right w:w="40" w:type="dxa"/>
            </w:tcMar>
          </w:tcPr>
          <w:p w14:paraId="465849C5" w14:textId="77777777" w:rsidR="009F1012" w:rsidRPr="006C5BB7" w:rsidRDefault="009F1012" w:rsidP="006F5FFD">
            <w:pPr>
              <w:pStyle w:val="TableEntry"/>
              <w:ind w:left="0"/>
            </w:pPr>
            <w:r w:rsidRPr="006C5BB7">
              <w:t>The US National Grid Coordinates for the Destination Location. This may be the Healthcare Facility US National Grid Coordinates.</w:t>
            </w:r>
          </w:p>
          <w:p w14:paraId="4412F3C4" w14:textId="77777777" w:rsidR="009F1012" w:rsidRPr="00376959" w:rsidRDefault="009F1012" w:rsidP="006F5FFD">
            <w:pPr>
              <w:pStyle w:val="TableEntry"/>
              <w:ind w:left="0"/>
            </w:pPr>
          </w:p>
        </w:tc>
      </w:tr>
      <w:tr w:rsidR="009F1012" w:rsidRPr="00376959" w14:paraId="77B01958" w14:textId="77777777" w:rsidTr="009F1012">
        <w:trPr>
          <w:cantSplit/>
        </w:trPr>
        <w:tc>
          <w:tcPr>
            <w:tcW w:w="2518" w:type="dxa"/>
            <w:tcMar>
              <w:left w:w="40" w:type="dxa"/>
              <w:right w:w="40" w:type="dxa"/>
            </w:tcMar>
          </w:tcPr>
          <w:p w14:paraId="32D12B33" w14:textId="77777777" w:rsidR="009F1012" w:rsidRPr="006C5BB7" w:rsidRDefault="009F1012" w:rsidP="006F5FFD">
            <w:pPr>
              <w:pStyle w:val="TableEntry"/>
              <w:ind w:left="0"/>
            </w:pPr>
            <w:r w:rsidRPr="006C5BB7">
              <w:t>Number of Patients Transported in this EMS Unit</w:t>
            </w:r>
          </w:p>
        </w:tc>
        <w:tc>
          <w:tcPr>
            <w:tcW w:w="7290" w:type="dxa"/>
            <w:tcMar>
              <w:left w:w="40" w:type="dxa"/>
              <w:right w:w="40" w:type="dxa"/>
            </w:tcMar>
          </w:tcPr>
          <w:p w14:paraId="37D105C1" w14:textId="77777777" w:rsidR="009F1012" w:rsidRPr="006C5BB7" w:rsidRDefault="009F1012" w:rsidP="006F5FFD">
            <w:pPr>
              <w:pStyle w:val="TableEntry"/>
              <w:ind w:left="0"/>
            </w:pPr>
            <w:r w:rsidRPr="006C5BB7">
              <w:t>The number of patients transported by this EMS crew and unit.</w:t>
            </w:r>
          </w:p>
          <w:p w14:paraId="68D69BD2" w14:textId="77777777" w:rsidR="009F1012" w:rsidRPr="00376959" w:rsidRDefault="009F1012" w:rsidP="006F5FFD">
            <w:pPr>
              <w:pStyle w:val="TableEntry"/>
              <w:ind w:left="0"/>
            </w:pPr>
          </w:p>
        </w:tc>
      </w:tr>
      <w:tr w:rsidR="009F1012" w:rsidRPr="00376959" w14:paraId="3DDDEA88" w14:textId="77777777" w:rsidTr="009F1012">
        <w:trPr>
          <w:cantSplit/>
        </w:trPr>
        <w:tc>
          <w:tcPr>
            <w:tcW w:w="2518" w:type="dxa"/>
            <w:tcMar>
              <w:left w:w="40" w:type="dxa"/>
              <w:right w:w="40" w:type="dxa"/>
            </w:tcMar>
          </w:tcPr>
          <w:p w14:paraId="39C92B8C" w14:textId="77777777" w:rsidR="009F1012" w:rsidRPr="006C5BB7" w:rsidRDefault="009F1012" w:rsidP="006F5FFD">
            <w:pPr>
              <w:pStyle w:val="TableEntry"/>
              <w:ind w:left="0"/>
            </w:pPr>
            <w:r w:rsidRPr="006C5BB7">
              <w:t>Incident/Patient Disposition</w:t>
            </w:r>
          </w:p>
        </w:tc>
        <w:tc>
          <w:tcPr>
            <w:tcW w:w="7290" w:type="dxa"/>
            <w:tcMar>
              <w:left w:w="40" w:type="dxa"/>
              <w:right w:w="40" w:type="dxa"/>
            </w:tcMar>
          </w:tcPr>
          <w:p w14:paraId="296BA3FA" w14:textId="77777777" w:rsidR="009F1012" w:rsidRPr="006C5BB7" w:rsidRDefault="009F1012" w:rsidP="006F5FFD">
            <w:pPr>
              <w:pStyle w:val="TableEntry"/>
              <w:ind w:left="0"/>
            </w:pPr>
            <w:r w:rsidRPr="006C5BB7">
              <w:t>Type of disposition treatment and/or transport of the patient by this EMS Unit.</w:t>
            </w:r>
          </w:p>
          <w:p w14:paraId="217E8184" w14:textId="77777777" w:rsidR="009F1012" w:rsidRPr="00376959" w:rsidRDefault="009F1012" w:rsidP="006F5FFD">
            <w:pPr>
              <w:pStyle w:val="TableEntry"/>
              <w:ind w:left="0"/>
            </w:pPr>
          </w:p>
        </w:tc>
      </w:tr>
      <w:tr w:rsidR="009F1012" w:rsidRPr="00376959" w14:paraId="31C3E80F" w14:textId="77777777" w:rsidTr="009F1012">
        <w:trPr>
          <w:cantSplit/>
        </w:trPr>
        <w:tc>
          <w:tcPr>
            <w:tcW w:w="2518" w:type="dxa"/>
            <w:tcMar>
              <w:left w:w="40" w:type="dxa"/>
              <w:right w:w="40" w:type="dxa"/>
            </w:tcMar>
          </w:tcPr>
          <w:p w14:paraId="057B3947" w14:textId="77777777" w:rsidR="009F1012" w:rsidRPr="006C5BB7" w:rsidRDefault="009F1012" w:rsidP="006F5FFD">
            <w:pPr>
              <w:pStyle w:val="TableEntry"/>
              <w:ind w:left="0"/>
            </w:pPr>
            <w:r w:rsidRPr="006C5BB7">
              <w:t>EMS Transport Method</w:t>
            </w:r>
          </w:p>
        </w:tc>
        <w:tc>
          <w:tcPr>
            <w:tcW w:w="7290" w:type="dxa"/>
            <w:tcMar>
              <w:left w:w="40" w:type="dxa"/>
              <w:right w:w="40" w:type="dxa"/>
            </w:tcMar>
          </w:tcPr>
          <w:p w14:paraId="14141271" w14:textId="77777777" w:rsidR="009F1012" w:rsidRPr="006C5BB7" w:rsidRDefault="009F1012" w:rsidP="006F5FFD">
            <w:pPr>
              <w:pStyle w:val="TableEntry"/>
              <w:ind w:left="0"/>
            </w:pPr>
            <w:r w:rsidRPr="006C5BB7">
              <w:t>Transport method by this EMS Unit.</w:t>
            </w:r>
          </w:p>
          <w:p w14:paraId="61142B07" w14:textId="77777777" w:rsidR="009F1012" w:rsidRPr="00376959" w:rsidRDefault="009F1012" w:rsidP="006F5FFD">
            <w:pPr>
              <w:pStyle w:val="TableEntry"/>
              <w:ind w:left="0"/>
            </w:pPr>
          </w:p>
        </w:tc>
      </w:tr>
      <w:tr w:rsidR="009F1012" w:rsidRPr="00376959" w14:paraId="59E6DAB3" w14:textId="77777777" w:rsidTr="009F1012">
        <w:trPr>
          <w:cantSplit/>
        </w:trPr>
        <w:tc>
          <w:tcPr>
            <w:tcW w:w="2518" w:type="dxa"/>
            <w:tcMar>
              <w:left w:w="40" w:type="dxa"/>
              <w:right w:w="40" w:type="dxa"/>
            </w:tcMar>
          </w:tcPr>
          <w:p w14:paraId="43AA4E2E" w14:textId="77777777" w:rsidR="009F1012" w:rsidRPr="006C5BB7" w:rsidRDefault="009F1012" w:rsidP="006F5FFD">
            <w:pPr>
              <w:pStyle w:val="TableEntry"/>
              <w:ind w:left="0"/>
            </w:pPr>
            <w:r w:rsidRPr="006C5BB7">
              <w:t>Transport Mode from Scene</w:t>
            </w:r>
          </w:p>
        </w:tc>
        <w:tc>
          <w:tcPr>
            <w:tcW w:w="7290" w:type="dxa"/>
            <w:tcMar>
              <w:left w:w="40" w:type="dxa"/>
              <w:right w:w="40" w:type="dxa"/>
            </w:tcMar>
          </w:tcPr>
          <w:p w14:paraId="4A896D06" w14:textId="77777777" w:rsidR="009F1012" w:rsidRPr="006C5BB7" w:rsidRDefault="009F1012" w:rsidP="006F5FFD">
            <w:pPr>
              <w:pStyle w:val="TableEntry"/>
              <w:ind w:left="0"/>
            </w:pPr>
            <w:r w:rsidRPr="006C5BB7">
              <w:t>Indication whether the transport was emergent or non-emergent.</w:t>
            </w:r>
          </w:p>
          <w:p w14:paraId="15284B62" w14:textId="77777777" w:rsidR="009F1012" w:rsidRPr="00376959" w:rsidRDefault="009F1012" w:rsidP="006F5FFD">
            <w:pPr>
              <w:pStyle w:val="TableEntry"/>
              <w:ind w:left="0"/>
            </w:pPr>
          </w:p>
        </w:tc>
      </w:tr>
      <w:tr w:rsidR="009F1012" w:rsidRPr="00376959" w14:paraId="5395F139" w14:textId="77777777" w:rsidTr="009F1012">
        <w:trPr>
          <w:cantSplit/>
        </w:trPr>
        <w:tc>
          <w:tcPr>
            <w:tcW w:w="2518" w:type="dxa"/>
            <w:tcMar>
              <w:left w:w="40" w:type="dxa"/>
              <w:right w:w="40" w:type="dxa"/>
            </w:tcMar>
          </w:tcPr>
          <w:p w14:paraId="0860DBCC" w14:textId="77777777" w:rsidR="009F1012" w:rsidRPr="006C5BB7" w:rsidRDefault="009F1012" w:rsidP="006F5FFD">
            <w:pPr>
              <w:pStyle w:val="TableEntry"/>
              <w:ind w:left="0"/>
            </w:pPr>
            <w:r w:rsidRPr="006C5BB7">
              <w:t>additional Transport Mode Descriptors</w:t>
            </w:r>
          </w:p>
        </w:tc>
        <w:tc>
          <w:tcPr>
            <w:tcW w:w="7290" w:type="dxa"/>
            <w:tcMar>
              <w:left w:w="40" w:type="dxa"/>
              <w:right w:w="40" w:type="dxa"/>
            </w:tcMar>
          </w:tcPr>
          <w:p w14:paraId="0338995E" w14:textId="77777777" w:rsidR="009F1012" w:rsidRPr="006C5BB7" w:rsidRDefault="009F1012" w:rsidP="006F5FFD">
            <w:pPr>
              <w:pStyle w:val="TableEntry"/>
              <w:ind w:left="0"/>
            </w:pPr>
            <w:r w:rsidRPr="006C5BB7">
              <w:t>The documentation of transport mode techniques for this EMS response.</w:t>
            </w:r>
          </w:p>
          <w:p w14:paraId="2D6065AB" w14:textId="77777777" w:rsidR="009F1012" w:rsidRPr="00376959" w:rsidRDefault="009F1012" w:rsidP="006F5FFD">
            <w:pPr>
              <w:pStyle w:val="TableEntry"/>
              <w:ind w:left="0"/>
            </w:pPr>
          </w:p>
        </w:tc>
      </w:tr>
      <w:tr w:rsidR="009F1012" w:rsidRPr="00376959" w14:paraId="1E3E3CFA" w14:textId="77777777" w:rsidTr="009F1012">
        <w:trPr>
          <w:cantSplit/>
        </w:trPr>
        <w:tc>
          <w:tcPr>
            <w:tcW w:w="2518" w:type="dxa"/>
            <w:tcMar>
              <w:left w:w="40" w:type="dxa"/>
              <w:right w:w="40" w:type="dxa"/>
            </w:tcMar>
          </w:tcPr>
          <w:p w14:paraId="3A540015" w14:textId="77777777" w:rsidR="009F1012" w:rsidRPr="006C5BB7" w:rsidRDefault="009F1012" w:rsidP="006F5FFD">
            <w:pPr>
              <w:pStyle w:val="TableEntry"/>
              <w:ind w:left="0"/>
            </w:pPr>
            <w:r w:rsidRPr="006C5BB7">
              <w:t>Final Patient Acuity</w:t>
            </w:r>
          </w:p>
        </w:tc>
        <w:tc>
          <w:tcPr>
            <w:tcW w:w="7290" w:type="dxa"/>
            <w:tcMar>
              <w:left w:w="40" w:type="dxa"/>
              <w:right w:w="40" w:type="dxa"/>
            </w:tcMar>
          </w:tcPr>
          <w:p w14:paraId="226F0B95" w14:textId="77777777" w:rsidR="009F1012" w:rsidRPr="006C5BB7" w:rsidRDefault="009F1012" w:rsidP="006F5FFD">
            <w:pPr>
              <w:pStyle w:val="TableEntry"/>
              <w:ind w:left="0"/>
            </w:pPr>
            <w:r w:rsidRPr="006C5BB7">
              <w:t>The acuity of the patient's condition after EMS care.</w:t>
            </w:r>
          </w:p>
          <w:p w14:paraId="191C1777" w14:textId="77777777" w:rsidR="009F1012" w:rsidRPr="00376959" w:rsidRDefault="009F1012" w:rsidP="006F5FFD">
            <w:pPr>
              <w:pStyle w:val="TableEntry"/>
              <w:ind w:left="0"/>
            </w:pPr>
          </w:p>
        </w:tc>
      </w:tr>
      <w:tr w:rsidR="009F1012" w:rsidRPr="00376959" w14:paraId="6D1E5123" w14:textId="77777777" w:rsidTr="009F1012">
        <w:trPr>
          <w:cantSplit/>
        </w:trPr>
        <w:tc>
          <w:tcPr>
            <w:tcW w:w="2518" w:type="dxa"/>
            <w:tcMar>
              <w:left w:w="40" w:type="dxa"/>
              <w:right w:w="40" w:type="dxa"/>
            </w:tcMar>
          </w:tcPr>
          <w:p w14:paraId="54B5F240" w14:textId="77777777" w:rsidR="009F1012" w:rsidRPr="006C5BB7" w:rsidRDefault="009F1012" w:rsidP="006F5FFD">
            <w:pPr>
              <w:pStyle w:val="TableEntry"/>
              <w:ind w:left="0"/>
            </w:pPr>
            <w:r w:rsidRPr="006C5BB7">
              <w:t>Reason for Choosing Destination</w:t>
            </w:r>
          </w:p>
        </w:tc>
        <w:tc>
          <w:tcPr>
            <w:tcW w:w="7290" w:type="dxa"/>
            <w:tcMar>
              <w:left w:w="40" w:type="dxa"/>
              <w:right w:w="40" w:type="dxa"/>
            </w:tcMar>
          </w:tcPr>
          <w:p w14:paraId="58C6AC6A" w14:textId="77777777" w:rsidR="009F1012" w:rsidRPr="006C5BB7" w:rsidRDefault="009F1012" w:rsidP="006F5FFD">
            <w:pPr>
              <w:pStyle w:val="TableEntry"/>
              <w:ind w:left="0"/>
            </w:pPr>
            <w:r w:rsidRPr="006C5BB7">
              <w:t>The reason the unit chose to deliver or transfer the patient to the destination</w:t>
            </w:r>
          </w:p>
          <w:p w14:paraId="58D14D53" w14:textId="77777777" w:rsidR="009F1012" w:rsidRPr="00376959" w:rsidRDefault="009F1012" w:rsidP="006F5FFD">
            <w:pPr>
              <w:pStyle w:val="TableEntry"/>
              <w:ind w:left="0"/>
            </w:pPr>
          </w:p>
        </w:tc>
      </w:tr>
      <w:tr w:rsidR="009F1012" w:rsidRPr="00376959" w14:paraId="1D15A924" w14:textId="77777777" w:rsidTr="009F1012">
        <w:trPr>
          <w:cantSplit/>
        </w:trPr>
        <w:tc>
          <w:tcPr>
            <w:tcW w:w="2518" w:type="dxa"/>
            <w:tcMar>
              <w:left w:w="40" w:type="dxa"/>
              <w:right w:w="40" w:type="dxa"/>
            </w:tcMar>
          </w:tcPr>
          <w:p w14:paraId="3F1B9630" w14:textId="77777777" w:rsidR="009F1012" w:rsidRPr="006C5BB7" w:rsidRDefault="009F1012" w:rsidP="006F5FFD">
            <w:pPr>
              <w:pStyle w:val="TableEntry"/>
              <w:ind w:left="0"/>
            </w:pPr>
            <w:r w:rsidRPr="006C5BB7">
              <w:t>Type of Destination</w:t>
            </w:r>
          </w:p>
        </w:tc>
        <w:tc>
          <w:tcPr>
            <w:tcW w:w="7290" w:type="dxa"/>
            <w:tcMar>
              <w:left w:w="40" w:type="dxa"/>
              <w:right w:w="40" w:type="dxa"/>
            </w:tcMar>
          </w:tcPr>
          <w:p w14:paraId="440F8DBF" w14:textId="77777777" w:rsidR="009F1012" w:rsidRPr="006C5BB7" w:rsidRDefault="009F1012" w:rsidP="006F5FFD">
            <w:pPr>
              <w:pStyle w:val="TableEntry"/>
              <w:ind w:left="0"/>
            </w:pPr>
            <w:r w:rsidRPr="006C5BB7">
              <w:t>The type of destination the patient was delivered or transferred to</w:t>
            </w:r>
          </w:p>
          <w:p w14:paraId="23BDBE11" w14:textId="77777777" w:rsidR="009F1012" w:rsidRPr="00376959" w:rsidRDefault="009F1012" w:rsidP="006F5FFD">
            <w:pPr>
              <w:pStyle w:val="TableEntry"/>
              <w:ind w:left="0"/>
            </w:pPr>
          </w:p>
        </w:tc>
      </w:tr>
      <w:tr w:rsidR="009F1012" w:rsidRPr="00376959" w14:paraId="0FBF6199" w14:textId="77777777" w:rsidTr="009F1012">
        <w:trPr>
          <w:cantSplit/>
        </w:trPr>
        <w:tc>
          <w:tcPr>
            <w:tcW w:w="2518" w:type="dxa"/>
            <w:tcMar>
              <w:left w:w="40" w:type="dxa"/>
              <w:right w:w="40" w:type="dxa"/>
            </w:tcMar>
          </w:tcPr>
          <w:p w14:paraId="630686C5" w14:textId="77777777" w:rsidR="009F1012" w:rsidRPr="006C5BB7" w:rsidRDefault="009F1012" w:rsidP="006F5FFD">
            <w:pPr>
              <w:pStyle w:val="TableEntry"/>
              <w:ind w:left="0"/>
            </w:pPr>
            <w:r w:rsidRPr="006C5BB7">
              <w:t>Hospital In-Patient Destination</w:t>
            </w:r>
          </w:p>
        </w:tc>
        <w:tc>
          <w:tcPr>
            <w:tcW w:w="7290" w:type="dxa"/>
            <w:tcMar>
              <w:left w:w="40" w:type="dxa"/>
              <w:right w:w="40" w:type="dxa"/>
            </w:tcMar>
          </w:tcPr>
          <w:p w14:paraId="0D2C6C04" w14:textId="77777777" w:rsidR="009F1012" w:rsidRPr="006C5BB7" w:rsidRDefault="009F1012" w:rsidP="006F5FFD">
            <w:pPr>
              <w:pStyle w:val="TableEntry"/>
              <w:ind w:left="0"/>
            </w:pPr>
            <w:r w:rsidRPr="006C5BB7">
              <w:t>The location within the hospital that the patient was taken directly by EMS (e.g., Cath Lab, ICU, etc.).</w:t>
            </w:r>
          </w:p>
          <w:p w14:paraId="7C389EF4" w14:textId="77777777" w:rsidR="009F1012" w:rsidRPr="00376959" w:rsidRDefault="009F1012" w:rsidP="006F5FFD">
            <w:pPr>
              <w:pStyle w:val="TableEntry"/>
              <w:ind w:left="0"/>
            </w:pPr>
          </w:p>
        </w:tc>
      </w:tr>
      <w:tr w:rsidR="009F1012" w:rsidRPr="00376959" w14:paraId="6E159642" w14:textId="77777777" w:rsidTr="009F1012">
        <w:trPr>
          <w:cantSplit/>
        </w:trPr>
        <w:tc>
          <w:tcPr>
            <w:tcW w:w="2518" w:type="dxa"/>
            <w:tcMar>
              <w:left w:w="40" w:type="dxa"/>
              <w:right w:w="40" w:type="dxa"/>
            </w:tcMar>
          </w:tcPr>
          <w:p w14:paraId="3C0FF3DD" w14:textId="77777777" w:rsidR="009F1012" w:rsidRPr="006C5BB7" w:rsidRDefault="009F1012" w:rsidP="006F5FFD">
            <w:pPr>
              <w:pStyle w:val="TableEntry"/>
              <w:ind w:left="0"/>
            </w:pPr>
            <w:r w:rsidRPr="006C5BB7">
              <w:t>Hospital Capability</w:t>
            </w:r>
          </w:p>
        </w:tc>
        <w:tc>
          <w:tcPr>
            <w:tcW w:w="7290" w:type="dxa"/>
            <w:tcMar>
              <w:left w:w="40" w:type="dxa"/>
              <w:right w:w="40" w:type="dxa"/>
            </w:tcMar>
          </w:tcPr>
          <w:p w14:paraId="45D57252" w14:textId="77777777" w:rsidR="009F1012" w:rsidRPr="006C5BB7" w:rsidRDefault="009F1012" w:rsidP="006F5FFD">
            <w:pPr>
              <w:pStyle w:val="TableEntry"/>
              <w:ind w:left="0"/>
            </w:pPr>
            <w:r w:rsidRPr="006C5BB7">
              <w:t>The primary hospital capability associated with the patient's condition for this transport (e.g., Trauma, STEMI, Peds, etc.).</w:t>
            </w:r>
          </w:p>
          <w:p w14:paraId="288F9AAB" w14:textId="77777777" w:rsidR="009F1012" w:rsidRPr="00376959" w:rsidRDefault="009F1012" w:rsidP="006F5FFD">
            <w:pPr>
              <w:pStyle w:val="TableEntry"/>
              <w:ind w:left="0"/>
            </w:pPr>
          </w:p>
        </w:tc>
      </w:tr>
      <w:tr w:rsidR="009F1012" w:rsidRPr="00376959" w14:paraId="5F8D4DAB" w14:textId="77777777" w:rsidTr="009F1012">
        <w:trPr>
          <w:cantSplit/>
        </w:trPr>
        <w:tc>
          <w:tcPr>
            <w:tcW w:w="2518" w:type="dxa"/>
            <w:tcMar>
              <w:left w:w="40" w:type="dxa"/>
              <w:right w:w="40" w:type="dxa"/>
            </w:tcMar>
          </w:tcPr>
          <w:p w14:paraId="4D324B07" w14:textId="77777777" w:rsidR="009F1012" w:rsidRPr="006C5BB7" w:rsidRDefault="009F1012" w:rsidP="006F5FFD">
            <w:pPr>
              <w:pStyle w:val="TableEntry"/>
              <w:ind w:left="0"/>
            </w:pPr>
            <w:r w:rsidRPr="006C5BB7">
              <w:t>Destination Team Pre-Arrival Alert or Activation</w:t>
            </w:r>
          </w:p>
        </w:tc>
        <w:tc>
          <w:tcPr>
            <w:tcW w:w="7290" w:type="dxa"/>
            <w:tcMar>
              <w:left w:w="40" w:type="dxa"/>
              <w:right w:w="40" w:type="dxa"/>
            </w:tcMar>
          </w:tcPr>
          <w:p w14:paraId="68318E3C" w14:textId="77777777" w:rsidR="009F1012" w:rsidRPr="006C5BB7" w:rsidRDefault="009F1012" w:rsidP="006F5FFD">
            <w:pPr>
              <w:pStyle w:val="TableEntry"/>
              <w:ind w:left="0"/>
            </w:pPr>
            <w:r w:rsidRPr="006C5BB7">
              <w:t>Indication that an alert (or activation) was called by EMS to the appropriate destination healthcare facility team. The alert (or activation) should occur prior to the EMS Unit arrival at the destination with the patient.</w:t>
            </w:r>
          </w:p>
          <w:p w14:paraId="502A94D3" w14:textId="77777777" w:rsidR="009F1012" w:rsidRPr="00376959" w:rsidRDefault="009F1012" w:rsidP="006F5FFD">
            <w:pPr>
              <w:pStyle w:val="TableEntry"/>
              <w:ind w:left="0"/>
            </w:pPr>
          </w:p>
        </w:tc>
      </w:tr>
      <w:tr w:rsidR="009F1012" w:rsidRPr="00376959" w14:paraId="3E6BA946" w14:textId="77777777" w:rsidTr="009F1012">
        <w:trPr>
          <w:cantSplit/>
        </w:trPr>
        <w:tc>
          <w:tcPr>
            <w:tcW w:w="2518" w:type="dxa"/>
            <w:tcMar>
              <w:left w:w="40" w:type="dxa"/>
              <w:right w:w="40" w:type="dxa"/>
            </w:tcMar>
          </w:tcPr>
          <w:p w14:paraId="4AE991D5" w14:textId="77777777" w:rsidR="009F1012" w:rsidRPr="006C5BB7" w:rsidRDefault="009F1012" w:rsidP="006F5FFD">
            <w:pPr>
              <w:pStyle w:val="TableEntry"/>
              <w:ind w:left="0"/>
            </w:pPr>
            <w:r w:rsidRPr="006C5BB7">
              <w:t>Date/Time of Destination Prearrival Alert or Activation</w:t>
            </w:r>
          </w:p>
        </w:tc>
        <w:tc>
          <w:tcPr>
            <w:tcW w:w="7290" w:type="dxa"/>
            <w:tcMar>
              <w:left w:w="40" w:type="dxa"/>
              <w:right w:w="40" w:type="dxa"/>
            </w:tcMar>
          </w:tcPr>
          <w:p w14:paraId="4AC99F6E" w14:textId="77777777" w:rsidR="009F1012" w:rsidRPr="006C5BB7" w:rsidRDefault="009F1012" w:rsidP="006F5FFD">
            <w:pPr>
              <w:pStyle w:val="TableEntry"/>
              <w:ind w:left="0"/>
            </w:pPr>
            <w:r w:rsidRPr="006C5BB7">
              <w:t>The Date/Time EMS alerted, notified, or activated the Destination Healthcare Facility prior to EMS arrival. The EMS assessment identified the patient as acutely ill or injured based on exam and possibly specified alert criteria.</w:t>
            </w:r>
          </w:p>
          <w:p w14:paraId="33F62218" w14:textId="77777777" w:rsidR="009F1012" w:rsidRPr="00376959" w:rsidRDefault="009F1012" w:rsidP="006F5FFD">
            <w:pPr>
              <w:pStyle w:val="TableEntry"/>
              <w:ind w:left="0"/>
            </w:pPr>
          </w:p>
        </w:tc>
      </w:tr>
      <w:tr w:rsidR="009F1012" w:rsidRPr="00376959" w14:paraId="5CFFB922" w14:textId="77777777" w:rsidTr="009F1012">
        <w:trPr>
          <w:cantSplit/>
        </w:trPr>
        <w:tc>
          <w:tcPr>
            <w:tcW w:w="2518" w:type="dxa"/>
            <w:tcMar>
              <w:left w:w="40" w:type="dxa"/>
              <w:right w:w="40" w:type="dxa"/>
            </w:tcMar>
          </w:tcPr>
          <w:p w14:paraId="4349B8BF" w14:textId="77777777" w:rsidR="009F1012" w:rsidRPr="006C5BB7" w:rsidRDefault="009F1012" w:rsidP="006F5FFD">
            <w:pPr>
              <w:pStyle w:val="TableEntry"/>
              <w:ind w:left="0"/>
            </w:pPr>
            <w:r w:rsidRPr="006C5BB7">
              <w:t>Disposition Instructions Provided</w:t>
            </w:r>
          </w:p>
        </w:tc>
        <w:tc>
          <w:tcPr>
            <w:tcW w:w="7290" w:type="dxa"/>
            <w:tcMar>
              <w:left w:w="40" w:type="dxa"/>
              <w:right w:w="40" w:type="dxa"/>
            </w:tcMar>
          </w:tcPr>
          <w:p w14:paraId="5C8E7810" w14:textId="77777777" w:rsidR="009F1012" w:rsidRPr="006C5BB7" w:rsidRDefault="009F1012" w:rsidP="006F5FFD">
            <w:pPr>
              <w:pStyle w:val="TableEntry"/>
              <w:ind w:left="0"/>
            </w:pPr>
            <w:r w:rsidRPr="006C5BB7">
              <w:t>Information provided to patient during disposition for patients not transported or treated.</w:t>
            </w:r>
          </w:p>
          <w:p w14:paraId="60A0D421" w14:textId="77777777" w:rsidR="009F1012" w:rsidRPr="00376959" w:rsidRDefault="009F1012" w:rsidP="006F5FFD">
            <w:pPr>
              <w:pStyle w:val="TableEntry"/>
              <w:ind w:left="0"/>
            </w:pPr>
          </w:p>
        </w:tc>
      </w:tr>
    </w:tbl>
    <w:tbl>
      <w:tblPr>
        <w:tblW w:w="2834" w:type="dxa"/>
        <w:tblCellMar>
          <w:left w:w="0" w:type="dxa"/>
          <w:right w:w="0" w:type="dxa"/>
        </w:tblCellMar>
        <w:tblLook w:val="04A0" w:firstRow="1" w:lastRow="0" w:firstColumn="1" w:lastColumn="0" w:noHBand="0" w:noVBand="1"/>
      </w:tblPr>
      <w:tblGrid>
        <w:gridCol w:w="2834"/>
      </w:tblGrid>
      <w:tr w:rsidR="00EE511A" w14:paraId="40A7B9E8" w14:textId="77777777" w:rsidTr="00EE511A">
        <w:trPr>
          <w:trHeight w:val="340"/>
        </w:trPr>
        <w:tc>
          <w:tcPr>
            <w:tcW w:w="2834" w:type="dxa"/>
            <w:tcBorders>
              <w:top w:val="nil"/>
              <w:left w:val="nil"/>
              <w:bottom w:val="nil"/>
              <w:right w:val="nil"/>
            </w:tcBorders>
            <w:shd w:val="clear" w:color="auto" w:fill="auto"/>
            <w:tcMar>
              <w:top w:w="15" w:type="dxa"/>
              <w:left w:w="15" w:type="dxa"/>
              <w:bottom w:w="0" w:type="dxa"/>
              <w:right w:w="15" w:type="dxa"/>
            </w:tcMar>
            <w:vAlign w:val="bottom"/>
          </w:tcPr>
          <w:p w14:paraId="1CCEB2A2" w14:textId="77777777" w:rsidR="00EE511A" w:rsidRDefault="00EE511A" w:rsidP="00EE511A">
            <w:pPr>
              <w:jc w:val="right"/>
              <w:rPr>
                <w:rFonts w:ascii="Calibri" w:hAnsi="Calibri" w:cs="Calibri"/>
                <w:color w:val="000000"/>
                <w:sz w:val="22"/>
                <w:szCs w:val="22"/>
              </w:rPr>
            </w:pPr>
          </w:p>
        </w:tc>
      </w:tr>
    </w:tbl>
    <w:p w14:paraId="7D93D6F0" w14:textId="77777777" w:rsidR="00B25B60" w:rsidRPr="00D26514" w:rsidRDefault="00B25B60" w:rsidP="00B25B60"/>
    <w:p w14:paraId="2BA9B757" w14:textId="77777777" w:rsidR="00CF283F" w:rsidRPr="00D26514" w:rsidRDefault="00CF283F" w:rsidP="008D7642">
      <w:pPr>
        <w:pStyle w:val="PartTitle"/>
      </w:pPr>
      <w:bookmarkStart w:id="263" w:name="_Toc500238773"/>
      <w:r w:rsidRPr="00D26514">
        <w:lastRenderedPageBreak/>
        <w:t xml:space="preserve">Volume 2 </w:t>
      </w:r>
      <w:r w:rsidR="008D7642" w:rsidRPr="00D26514">
        <w:t xml:space="preserve">– </w:t>
      </w:r>
      <w:r w:rsidRPr="00D26514">
        <w:t>Transactions</w:t>
      </w:r>
      <w:bookmarkEnd w:id="261"/>
      <w:bookmarkEnd w:id="263"/>
    </w:p>
    <w:p w14:paraId="28EB4BB7" w14:textId="30A1942B" w:rsidR="00303E20" w:rsidRPr="00D26514" w:rsidRDefault="00AB45EF" w:rsidP="008E441F">
      <w:pPr>
        <w:pStyle w:val="EditorInstructions"/>
      </w:pPr>
      <w:bookmarkStart w:id="264" w:name="_Toc75083611"/>
      <w:r>
        <w:t xml:space="preserve">No New Transactions </w:t>
      </w:r>
      <w:bookmarkEnd w:id="264"/>
    </w:p>
    <w:p w14:paraId="74BC516E" w14:textId="77777777" w:rsidR="00EA4EA1" w:rsidRPr="00D26514" w:rsidRDefault="00EA4EA1" w:rsidP="00EA4EA1">
      <w:pPr>
        <w:pStyle w:val="PartTitle"/>
        <w:rPr>
          <w:highlight w:val="yellow"/>
        </w:rPr>
      </w:pPr>
      <w:bookmarkStart w:id="265" w:name="_Toc345074688"/>
      <w:bookmarkStart w:id="266" w:name="_Toc500238791"/>
      <w:bookmarkEnd w:id="229"/>
      <w:bookmarkEnd w:id="230"/>
      <w:bookmarkEnd w:id="231"/>
      <w:bookmarkEnd w:id="232"/>
      <w:bookmarkEnd w:id="233"/>
      <w:r w:rsidRPr="00D26514">
        <w:lastRenderedPageBreak/>
        <w:t>Appendices</w:t>
      </w:r>
      <w:bookmarkEnd w:id="265"/>
      <w:bookmarkEnd w:id="266"/>
      <w:r w:rsidRPr="00D26514">
        <w:rPr>
          <w:highlight w:val="yellow"/>
        </w:rPr>
        <w:t xml:space="preserve"> </w:t>
      </w:r>
    </w:p>
    <w:p w14:paraId="6004B165" w14:textId="052200CD" w:rsidR="0095084C" w:rsidRPr="00D26514" w:rsidRDefault="00484DAF" w:rsidP="00484DAF">
      <w:pPr>
        <w:pStyle w:val="BodyText"/>
      </w:pPr>
      <w:bookmarkStart w:id="267" w:name="_Toc345074689"/>
      <w:bookmarkStart w:id="268" w:name="OLE_LINK80"/>
      <w:bookmarkStart w:id="269" w:name="OLE_LINK81"/>
      <w:bookmarkStart w:id="270" w:name="OLE_LINK3"/>
      <w:bookmarkStart w:id="271" w:name="OLE_LINK4"/>
      <w:r>
        <w:t xml:space="preserve">N/A </w:t>
      </w:r>
    </w:p>
    <w:bookmarkEnd w:id="267"/>
    <w:bookmarkEnd w:id="268"/>
    <w:bookmarkEnd w:id="269"/>
    <w:p w14:paraId="75E7EEBF" w14:textId="77777777" w:rsidR="0095084C" w:rsidRPr="00D26514" w:rsidRDefault="0095084C" w:rsidP="00EA4EA1">
      <w:pPr>
        <w:pStyle w:val="BodyText"/>
      </w:pPr>
    </w:p>
    <w:p w14:paraId="5DBF0D92" w14:textId="77777777" w:rsidR="00522F40" w:rsidRPr="00D26514" w:rsidRDefault="00F313A8" w:rsidP="00EA3BCB">
      <w:pPr>
        <w:pStyle w:val="Heading1"/>
        <w:numPr>
          <w:ilvl w:val="0"/>
          <w:numId w:val="0"/>
        </w:numPr>
        <w:rPr>
          <w:noProof w:val="0"/>
        </w:rPr>
      </w:pPr>
      <w:bookmarkStart w:id="272" w:name="_Toc345074693"/>
      <w:bookmarkStart w:id="273" w:name="_Toc500238798"/>
      <w:bookmarkEnd w:id="270"/>
      <w:bookmarkEnd w:id="271"/>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72"/>
      <w:bookmarkEnd w:id="273"/>
    </w:p>
    <w:p w14:paraId="1D16CD4E" w14:textId="47BAD058" w:rsidR="00B32872" w:rsidRPr="00D26514" w:rsidRDefault="002F3F08">
      <w:pPr>
        <w:pStyle w:val="BodyText"/>
      </w:pPr>
      <w:bookmarkStart w:id="274" w:name="OLE_LINK53"/>
      <w:bookmarkStart w:id="275" w:name="OLE_LINK54"/>
      <w:bookmarkStart w:id="276" w:name="OLE_LINK83"/>
      <w:r>
        <w:t>N/A</w:t>
      </w:r>
    </w:p>
    <w:p w14:paraId="0ECEDEFD" w14:textId="77777777" w:rsidR="001C26CB" w:rsidRPr="00D26514" w:rsidRDefault="001C26CB">
      <w:pPr>
        <w:pStyle w:val="BodyText"/>
      </w:pPr>
    </w:p>
    <w:p w14:paraId="314D457C" w14:textId="77777777" w:rsidR="00993FF5" w:rsidRPr="00D26514" w:rsidRDefault="00993FF5">
      <w:pPr>
        <w:pStyle w:val="BodyText"/>
      </w:pPr>
    </w:p>
    <w:p w14:paraId="7C6F7B03" w14:textId="77777777" w:rsidR="00993FF5" w:rsidRPr="00D26514" w:rsidRDefault="00993FF5" w:rsidP="00993FF5">
      <w:pPr>
        <w:pStyle w:val="PartTitle"/>
      </w:pPr>
      <w:bookmarkStart w:id="277" w:name="_Toc345074694"/>
      <w:bookmarkStart w:id="278" w:name="_Toc500238799"/>
      <w:bookmarkEnd w:id="274"/>
      <w:bookmarkEnd w:id="275"/>
      <w:bookmarkEnd w:id="276"/>
      <w:r w:rsidRPr="00D26514">
        <w:lastRenderedPageBreak/>
        <w:t>Volume 3 – Content Modules</w:t>
      </w:r>
      <w:bookmarkEnd w:id="277"/>
      <w:bookmarkEnd w:id="278"/>
    </w:p>
    <w:p w14:paraId="3446AA4A" w14:textId="78D1B7EF" w:rsidR="003D5A68" w:rsidRPr="00D26514" w:rsidRDefault="008D45BC" w:rsidP="00AB45EF">
      <w:pPr>
        <w:pStyle w:val="AuthorInstructions"/>
      </w:pPr>
      <w:r w:rsidRPr="004F0BC2">
        <w:rPr>
          <w:highlight w:val="lightGray"/>
        </w:rPr>
        <w:t xml:space="preserve"> </w:t>
      </w:r>
    </w:p>
    <w:p w14:paraId="15FF95BA" w14:textId="77777777" w:rsidR="00170ED0" w:rsidRPr="00D26514" w:rsidRDefault="00170ED0" w:rsidP="005B5D47">
      <w:pPr>
        <w:pStyle w:val="Heading1"/>
        <w:numPr>
          <w:ilvl w:val="0"/>
          <w:numId w:val="0"/>
        </w:numPr>
        <w:rPr>
          <w:bCs/>
          <w:noProof w:val="0"/>
        </w:rPr>
      </w:pPr>
      <w:bookmarkStart w:id="279" w:name="_Toc345074695"/>
      <w:bookmarkStart w:id="280"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79"/>
      <w:bookmarkEnd w:id="280"/>
    </w:p>
    <w:p w14:paraId="091FC6EF" w14:textId="7777777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81" w:name="_IHEActCode_Vocabulary"/>
      <w:bookmarkStart w:id="282" w:name="_IHERoleCode_Vocabulary"/>
      <w:bookmarkEnd w:id="281"/>
      <w:bookmarkEnd w:id="282"/>
    </w:p>
    <w:p w14:paraId="231F6171" w14:textId="77777777" w:rsidR="00BC5151" w:rsidRPr="00D26514" w:rsidRDefault="00BC5151" w:rsidP="00EA3BCB">
      <w:pPr>
        <w:pStyle w:val="BodyText"/>
      </w:pPr>
    </w:p>
    <w:p w14:paraId="05EA02BF" w14:textId="77777777" w:rsidR="00BC5151" w:rsidRPr="00D26514" w:rsidRDefault="00BC5151" w:rsidP="00EA3BCB">
      <w:pPr>
        <w:pStyle w:val="Heading2"/>
        <w:numPr>
          <w:ilvl w:val="0"/>
          <w:numId w:val="0"/>
        </w:numPr>
      </w:pPr>
      <w:bookmarkStart w:id="283" w:name="_Toc500238801"/>
      <w:r w:rsidRPr="00D26514">
        <w:rPr>
          <w:noProof w:val="0"/>
        </w:rPr>
        <w:t>5.1 IHE Namespaces</w:t>
      </w:r>
      <w:bookmarkEnd w:id="283"/>
    </w:p>
    <w:p w14:paraId="7D7812EE" w14:textId="77777777" w:rsidR="00170ED0" w:rsidRPr="00D26514" w:rsidRDefault="004B1281" w:rsidP="00170ED0">
      <w:pPr>
        <w:pStyle w:val="BodyText"/>
      </w:pPr>
      <w:bookmarkStart w:id="284" w:name="OLE_LINK129"/>
      <w:r>
        <w:t xml:space="preserve">No new name spaces </w:t>
      </w:r>
      <w:bookmarkEnd w:id="284"/>
    </w:p>
    <w:p w14:paraId="027B217C" w14:textId="77777777" w:rsidR="00FA0161" w:rsidRPr="00D26514" w:rsidRDefault="00FA0161" w:rsidP="00FA0161">
      <w:pPr>
        <w:pStyle w:val="Heading2"/>
        <w:numPr>
          <w:ilvl w:val="0"/>
          <w:numId w:val="0"/>
        </w:numPr>
        <w:rPr>
          <w:noProof w:val="0"/>
        </w:rPr>
      </w:pPr>
      <w:bookmarkStart w:id="285" w:name="_Toc500238802"/>
      <w:bookmarkStart w:id="286" w:name="OLE_LINK127"/>
      <w:bookmarkStart w:id="287" w:name="OLE_LINK128"/>
      <w:r w:rsidRPr="00D26514">
        <w:rPr>
          <w:noProof w:val="0"/>
        </w:rPr>
        <w:t>5.2 IHE Concept Domains</w:t>
      </w:r>
      <w:bookmarkEnd w:id="285"/>
    </w:p>
    <w:bookmarkEnd w:id="286"/>
    <w:bookmarkEnd w:id="287"/>
    <w:p w14:paraId="48C0509D" w14:textId="77777777" w:rsidR="005F4B35" w:rsidRPr="00D26514" w:rsidRDefault="00433E30" w:rsidP="005F4B35">
      <w:pPr>
        <w:pStyle w:val="BodyText"/>
      </w:pPr>
      <w:r>
        <w:t xml:space="preserve">No new concept domains </w:t>
      </w:r>
    </w:p>
    <w:p w14:paraId="14E16437" w14:textId="77777777" w:rsidR="005F4B35" w:rsidRPr="00D26514" w:rsidRDefault="00A124C7" w:rsidP="00EA3BCB">
      <w:pPr>
        <w:pStyle w:val="Heading2"/>
        <w:numPr>
          <w:ilvl w:val="0"/>
          <w:numId w:val="0"/>
        </w:numPr>
      </w:pPr>
      <w:bookmarkStart w:id="288" w:name="_Toc500238803"/>
      <w:bookmarkStart w:id="289" w:name="OLE_LINK111"/>
      <w:bookmarkStart w:id="290" w:name="OLE_LINK112"/>
      <w:r w:rsidRPr="00D26514">
        <w:t>5.3 IHE Format Codes and Vocabularies</w:t>
      </w:r>
      <w:bookmarkEnd w:id="288"/>
    </w:p>
    <w:p w14:paraId="25CE5FE8" w14:textId="77777777" w:rsidR="005F4B35" w:rsidRPr="00D26514" w:rsidRDefault="005F4B35" w:rsidP="005F4B35">
      <w:pPr>
        <w:pStyle w:val="Heading3"/>
        <w:numPr>
          <w:ilvl w:val="0"/>
          <w:numId w:val="0"/>
        </w:numPr>
        <w:rPr>
          <w:noProof w:val="0"/>
        </w:rPr>
      </w:pPr>
      <w:bookmarkStart w:id="291" w:name="_Toc500238804"/>
      <w:bookmarkEnd w:id="289"/>
      <w:bookmarkEnd w:id="290"/>
      <w:r w:rsidRPr="00D26514">
        <w:rPr>
          <w:noProof w:val="0"/>
        </w:rPr>
        <w:t>5.3.1 IHE Format Codes</w:t>
      </w:r>
      <w:bookmarkEnd w:id="291"/>
    </w:p>
    <w:p w14:paraId="79421D85"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73ABECFD" w14:textId="77777777" w:rsidTr="00EA3BCB">
        <w:trPr>
          <w:tblHeader/>
          <w:jc w:val="center"/>
        </w:trPr>
        <w:tc>
          <w:tcPr>
            <w:tcW w:w="2875" w:type="dxa"/>
            <w:shd w:val="clear" w:color="auto" w:fill="D9D9D9"/>
          </w:tcPr>
          <w:p w14:paraId="78737A23"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0121969E"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009BCF4B"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746C23F2" w14:textId="77777777" w:rsidR="00170ED0" w:rsidRPr="00D26514" w:rsidRDefault="00170ED0" w:rsidP="00B9303B">
            <w:pPr>
              <w:pStyle w:val="TableEntryHeader"/>
              <w:rPr>
                <w:rFonts w:eastAsia="Arial Unicode MS"/>
                <w:szCs w:val="24"/>
              </w:rPr>
            </w:pPr>
            <w:r w:rsidRPr="00D26514">
              <w:t xml:space="preserve">Template ID </w:t>
            </w:r>
          </w:p>
        </w:tc>
      </w:tr>
      <w:tr w:rsidR="009F660F" w:rsidRPr="00D26514" w14:paraId="50CFA985" w14:textId="77777777" w:rsidTr="00EA3BCB">
        <w:trPr>
          <w:jc w:val="center"/>
        </w:trPr>
        <w:tc>
          <w:tcPr>
            <w:tcW w:w="2875" w:type="dxa"/>
            <w:shd w:val="clear" w:color="auto" w:fill="auto"/>
          </w:tcPr>
          <w:p w14:paraId="25AF90FC" w14:textId="77777777" w:rsidR="009F660F" w:rsidRPr="00D26514" w:rsidRDefault="009F660F" w:rsidP="009F660F">
            <w:pPr>
              <w:pStyle w:val="TableEntry"/>
              <w:rPr>
                <w:rFonts w:eastAsia="Arial Unicode MS"/>
              </w:rPr>
            </w:pPr>
            <w:r>
              <w:rPr>
                <w:rFonts w:eastAsia="Arial Unicode MS"/>
              </w:rPr>
              <w:t>Paramedicine Care Summary (PCS)</w:t>
            </w:r>
          </w:p>
        </w:tc>
        <w:tc>
          <w:tcPr>
            <w:tcW w:w="2250" w:type="dxa"/>
            <w:shd w:val="clear" w:color="auto" w:fill="auto"/>
          </w:tcPr>
          <w:p w14:paraId="5B59DCC0" w14:textId="77777777" w:rsidR="009F660F" w:rsidRPr="00D26514" w:rsidRDefault="009F660F" w:rsidP="009F660F">
            <w:pPr>
              <w:pStyle w:val="TableEntry"/>
              <w:rPr>
                <w:rFonts w:eastAsia="Arial Unicode MS"/>
              </w:rPr>
            </w:pPr>
            <w:r w:rsidRPr="00376959">
              <w:t>urn:ihe:pcc:</w:t>
            </w:r>
            <w:r>
              <w:t>pcs</w:t>
            </w:r>
            <w:r w:rsidRPr="00376959">
              <w:t>:201</w:t>
            </w:r>
            <w:r>
              <w:t>8</w:t>
            </w:r>
          </w:p>
        </w:tc>
        <w:tc>
          <w:tcPr>
            <w:tcW w:w="1980" w:type="dxa"/>
            <w:shd w:val="clear" w:color="auto" w:fill="auto"/>
          </w:tcPr>
          <w:p w14:paraId="21769D59" w14:textId="77777777" w:rsidR="009F660F" w:rsidRPr="00D26514" w:rsidRDefault="009F660F" w:rsidP="009F660F">
            <w:pPr>
              <w:pStyle w:val="TableEntry"/>
              <w:rPr>
                <w:rFonts w:eastAsia="Arial Unicode MS"/>
              </w:rPr>
            </w:pPr>
            <w:r w:rsidRPr="00376959">
              <w:t>text/xml</w:t>
            </w:r>
          </w:p>
        </w:tc>
        <w:tc>
          <w:tcPr>
            <w:tcW w:w="2232" w:type="dxa"/>
            <w:shd w:val="clear" w:color="auto" w:fill="auto"/>
          </w:tcPr>
          <w:p w14:paraId="5E7F32E0" w14:textId="77777777" w:rsidR="009F660F" w:rsidRPr="00D26514" w:rsidRDefault="009F660F" w:rsidP="009F660F">
            <w:pPr>
              <w:pStyle w:val="TableEntry"/>
              <w:rPr>
                <w:rFonts w:eastAsia="Arial Unicode MS"/>
              </w:rPr>
            </w:pPr>
            <w:commentRangeStart w:id="292"/>
            <w:r w:rsidRPr="00D26514">
              <w:rPr>
                <w:rFonts w:eastAsia="Arial Unicode MS"/>
              </w:rPr>
              <w:t>&lt;oids&gt;</w:t>
            </w:r>
            <w:commentRangeEnd w:id="292"/>
            <w:r>
              <w:rPr>
                <w:rStyle w:val="CommentReference"/>
              </w:rPr>
              <w:commentReference w:id="292"/>
            </w:r>
          </w:p>
        </w:tc>
      </w:tr>
    </w:tbl>
    <w:p w14:paraId="49A72D9B" w14:textId="1B2A3B8B" w:rsidR="008D45BC" w:rsidRDefault="00170ED0" w:rsidP="005B5D47">
      <w:pPr>
        <w:pStyle w:val="Heading1"/>
        <w:numPr>
          <w:ilvl w:val="0"/>
          <w:numId w:val="0"/>
        </w:numPr>
        <w:rPr>
          <w:bCs/>
          <w:noProof w:val="0"/>
        </w:rPr>
      </w:pPr>
      <w:bookmarkStart w:id="293" w:name="_Toc345074696"/>
      <w:bookmarkStart w:id="294"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93"/>
      <w:bookmarkEnd w:id="294"/>
    </w:p>
    <w:p w14:paraId="65B8EC4B" w14:textId="77777777" w:rsidR="00E01AB3" w:rsidRPr="00D26514" w:rsidRDefault="00E01AB3" w:rsidP="00E01AB3">
      <w:pPr>
        <w:pStyle w:val="Heading3"/>
        <w:numPr>
          <w:ilvl w:val="0"/>
          <w:numId w:val="0"/>
        </w:numPr>
        <w:rPr>
          <w:bCs/>
          <w:noProof w:val="0"/>
        </w:rPr>
      </w:pPr>
      <w:bookmarkStart w:id="295" w:name="_Toc345074697"/>
      <w:bookmarkStart w:id="296" w:name="_Toc500238808"/>
      <w:r w:rsidRPr="00D26514">
        <w:rPr>
          <w:bCs/>
          <w:noProof w:val="0"/>
        </w:rPr>
        <w:t>6.3.1 CDA Document Content Modules</w:t>
      </w:r>
      <w:bookmarkEnd w:id="295"/>
      <w:bookmarkEnd w:id="296"/>
    </w:p>
    <w:p w14:paraId="024DEE10" w14:textId="77777777" w:rsidR="00E01AB3" w:rsidRDefault="00E01AB3" w:rsidP="00E01AB3">
      <w:pPr>
        <w:pStyle w:val="Heading4"/>
        <w:numPr>
          <w:ilvl w:val="0"/>
          <w:numId w:val="0"/>
        </w:numPr>
        <w:ind w:left="864" w:hanging="864"/>
        <w:rPr>
          <w:noProof w:val="0"/>
        </w:rPr>
      </w:pPr>
      <w:bookmarkStart w:id="297" w:name="_Toc345074698"/>
      <w:bookmarkStart w:id="298" w:name="_Toc500238809"/>
      <w:r w:rsidRPr="00D26514">
        <w:rPr>
          <w:noProof w:val="0"/>
        </w:rPr>
        <w:t xml:space="preserve">6.3.1.D </w:t>
      </w:r>
      <w:r>
        <w:rPr>
          <w:noProof w:val="0"/>
        </w:rPr>
        <w:t>Paramedicine Care Summary (PCS)</w:t>
      </w:r>
      <w:r w:rsidRPr="00D26514">
        <w:rPr>
          <w:noProof w:val="0"/>
        </w:rPr>
        <w:t xml:space="preserve"> Document Content Module</w:t>
      </w:r>
      <w:bookmarkEnd w:id="297"/>
      <w:bookmarkEnd w:id="298"/>
      <w:r w:rsidRPr="00D26514">
        <w:rPr>
          <w:noProof w:val="0"/>
        </w:rPr>
        <w:t xml:space="preserve"> </w:t>
      </w:r>
    </w:p>
    <w:p w14:paraId="02B2961C" w14:textId="77777777" w:rsidR="00E01AB3" w:rsidRPr="00B4239B" w:rsidRDefault="00E01AB3" w:rsidP="00E01AB3">
      <w:pPr>
        <w:pStyle w:val="BodyText"/>
      </w:pPr>
      <w:r>
        <w:t>The Paramedical Care Summary document content module is a Medical Summary and inherits all header constraints from Medical Summary (1.3.6.1.4.1.19376.1.5.3.1.1.2). The intention of this document content module is to provide a mechanism in which to transform the HL7 Emergency Medical Services Patient Care Report into a Medical Summary which can be used by ambulatory and hospital environments.</w:t>
      </w:r>
    </w:p>
    <w:p w14:paraId="18356FCB" w14:textId="77777777" w:rsidR="00E01AB3" w:rsidRPr="00D26514" w:rsidRDefault="00E01AB3" w:rsidP="00E01AB3">
      <w:pPr>
        <w:pStyle w:val="Heading5"/>
        <w:numPr>
          <w:ilvl w:val="0"/>
          <w:numId w:val="0"/>
        </w:numPr>
        <w:rPr>
          <w:noProof w:val="0"/>
        </w:rPr>
      </w:pPr>
      <w:bookmarkStart w:id="299" w:name="_Toc345074699"/>
      <w:bookmarkStart w:id="300" w:name="_Toc500238810"/>
      <w:r w:rsidRPr="00D26514">
        <w:rPr>
          <w:noProof w:val="0"/>
        </w:rPr>
        <w:t>6.3.1.D.1 Format Code</w:t>
      </w:r>
      <w:bookmarkEnd w:id="299"/>
      <w:bookmarkEnd w:id="300"/>
    </w:p>
    <w:p w14:paraId="550E6B06" w14:textId="77777777" w:rsidR="00E01AB3" w:rsidRPr="00D26514" w:rsidRDefault="00E01AB3" w:rsidP="00E01AB3">
      <w:pPr>
        <w:rPr>
          <w:b/>
          <w:bCs/>
        </w:rPr>
      </w:pPr>
      <w:r w:rsidRPr="00D26514">
        <w:t xml:space="preserve">The XDSDocumentEntry format code for this content is </w:t>
      </w:r>
      <w:r w:rsidRPr="00FB6BEF">
        <w:rPr>
          <w:b/>
          <w:bCs/>
        </w:rPr>
        <w:t>urn:ihe:pcc:pcs:2018</w:t>
      </w:r>
    </w:p>
    <w:p w14:paraId="252CA4CF" w14:textId="77777777" w:rsidR="00E01AB3" w:rsidRPr="00D26514" w:rsidRDefault="00E01AB3" w:rsidP="00E01AB3">
      <w:pPr>
        <w:pStyle w:val="Heading5"/>
        <w:numPr>
          <w:ilvl w:val="0"/>
          <w:numId w:val="0"/>
        </w:numPr>
        <w:rPr>
          <w:noProof w:val="0"/>
        </w:rPr>
      </w:pPr>
      <w:bookmarkStart w:id="301" w:name="_Toc345074700"/>
      <w:bookmarkStart w:id="302" w:name="_Toc500238811"/>
      <w:r w:rsidRPr="00D26514">
        <w:rPr>
          <w:noProof w:val="0"/>
        </w:rPr>
        <w:t xml:space="preserve">6.3.1.D.2 </w:t>
      </w:r>
      <w:r>
        <w:rPr>
          <w:noProof w:val="0"/>
        </w:rPr>
        <w:t>LOINC Code</w:t>
      </w:r>
      <w:r w:rsidRPr="00D26514">
        <w:rPr>
          <w:noProof w:val="0"/>
        </w:rPr>
        <w:t xml:space="preserve"> </w:t>
      </w:r>
      <w:bookmarkEnd w:id="301"/>
      <w:bookmarkEnd w:id="302"/>
    </w:p>
    <w:p w14:paraId="3CBB627B" w14:textId="77777777" w:rsidR="00E01AB3" w:rsidRPr="00D26514" w:rsidRDefault="00E01AB3" w:rsidP="00E01AB3">
      <w:pPr>
        <w:pStyle w:val="BodyText"/>
      </w:pPr>
      <w:r>
        <w:t xml:space="preserve">The LOINC code for this document is XX-ParamedicineCareSummary. </w:t>
      </w:r>
    </w:p>
    <w:p w14:paraId="7BBDD4E2" w14:textId="77777777" w:rsidR="00E01AB3" w:rsidRPr="00D26514" w:rsidRDefault="00E01AB3" w:rsidP="00E01AB3">
      <w:pPr>
        <w:pStyle w:val="Heading5"/>
        <w:numPr>
          <w:ilvl w:val="0"/>
          <w:numId w:val="0"/>
        </w:numPr>
        <w:rPr>
          <w:noProof w:val="0"/>
        </w:rPr>
      </w:pPr>
      <w:bookmarkStart w:id="303" w:name="_Toc345074701"/>
      <w:bookmarkStart w:id="304" w:name="_Toc500238812"/>
      <w:r w:rsidRPr="00D26514">
        <w:rPr>
          <w:noProof w:val="0"/>
        </w:rPr>
        <w:t>6.3.1.D.3 Referenced Standards</w:t>
      </w:r>
      <w:bookmarkEnd w:id="303"/>
      <w:bookmarkEnd w:id="304"/>
    </w:p>
    <w:p w14:paraId="3C9CD7E4" w14:textId="77777777" w:rsidR="00E01AB3" w:rsidRPr="00D26514" w:rsidRDefault="00E01AB3" w:rsidP="00E01AB3">
      <w:pPr>
        <w:pStyle w:val="BodyText"/>
        <w:rPr>
          <w:highlight w:val="yellow"/>
        </w:rPr>
      </w:pPr>
      <w:r w:rsidRPr="00D26514">
        <w:t>All standards which are reference in this document are listed below with their common abbreviation, full title, and link to the standard.</w:t>
      </w:r>
    </w:p>
    <w:p w14:paraId="68130DFB" w14:textId="77777777" w:rsidR="00E01AB3" w:rsidRPr="00D26514" w:rsidRDefault="00E01AB3" w:rsidP="00E01AB3">
      <w:pPr>
        <w:pStyle w:val="TableTitle"/>
      </w:pPr>
      <w:r w:rsidRPr="00D26514">
        <w:t xml:space="preserve">Table 6.3.1.D.3-1: </w:t>
      </w:r>
      <w:r>
        <w:t>Paramedicine Care Summary Document</w:t>
      </w:r>
      <w:r w:rsidRPr="00D26514">
        <w:t xml:space="preserve"> -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E01AB3" w:rsidRPr="00376959" w14:paraId="00486B39" w14:textId="77777777" w:rsidTr="00C9201A">
        <w:tc>
          <w:tcPr>
            <w:tcW w:w="1633" w:type="dxa"/>
            <w:shd w:val="clear" w:color="auto" w:fill="D9D9D9"/>
          </w:tcPr>
          <w:p w14:paraId="3E0C5350" w14:textId="77777777" w:rsidR="00E01AB3" w:rsidRPr="00376959" w:rsidRDefault="00E01AB3" w:rsidP="00C9201A">
            <w:pPr>
              <w:pStyle w:val="TableEntryHeader"/>
              <w:rPr>
                <w:rFonts w:eastAsia="Arial"/>
              </w:rPr>
            </w:pPr>
            <w:r w:rsidRPr="00376959">
              <w:rPr>
                <w:rFonts w:eastAsia="Arial"/>
              </w:rPr>
              <w:t>Abbreviation</w:t>
            </w:r>
          </w:p>
        </w:tc>
        <w:tc>
          <w:tcPr>
            <w:tcW w:w="4235" w:type="dxa"/>
            <w:shd w:val="clear" w:color="auto" w:fill="D9D9D9"/>
          </w:tcPr>
          <w:p w14:paraId="79E50AF0" w14:textId="77777777" w:rsidR="00E01AB3" w:rsidRPr="00376959" w:rsidRDefault="00E01AB3" w:rsidP="00C9201A">
            <w:pPr>
              <w:pStyle w:val="TableEntryHeader"/>
              <w:rPr>
                <w:rFonts w:eastAsia="Arial"/>
              </w:rPr>
            </w:pPr>
            <w:r w:rsidRPr="00376959">
              <w:rPr>
                <w:rFonts w:eastAsia="Arial"/>
              </w:rPr>
              <w:t>Title</w:t>
            </w:r>
          </w:p>
        </w:tc>
        <w:tc>
          <w:tcPr>
            <w:tcW w:w="3708" w:type="dxa"/>
            <w:shd w:val="clear" w:color="auto" w:fill="D9D9D9"/>
          </w:tcPr>
          <w:p w14:paraId="62E18216" w14:textId="77777777" w:rsidR="00E01AB3" w:rsidRPr="00376959" w:rsidRDefault="00E01AB3" w:rsidP="00C9201A">
            <w:pPr>
              <w:pStyle w:val="TableEntryHeader"/>
              <w:rPr>
                <w:rFonts w:eastAsia="Arial"/>
              </w:rPr>
            </w:pPr>
            <w:r w:rsidRPr="00376959">
              <w:rPr>
                <w:rFonts w:eastAsia="Arial"/>
              </w:rPr>
              <w:t>URL</w:t>
            </w:r>
          </w:p>
        </w:tc>
      </w:tr>
      <w:tr w:rsidR="00E01AB3" w:rsidRPr="00376959" w14:paraId="48C3E5B8" w14:textId="77777777" w:rsidTr="00C9201A">
        <w:tc>
          <w:tcPr>
            <w:tcW w:w="1633" w:type="dxa"/>
          </w:tcPr>
          <w:p w14:paraId="75462C64" w14:textId="77777777" w:rsidR="00E01AB3" w:rsidRPr="00376959" w:rsidRDefault="00E01AB3" w:rsidP="00C9201A">
            <w:pPr>
              <w:pStyle w:val="TableEntry"/>
            </w:pPr>
            <w:r w:rsidRPr="00376959">
              <w:t xml:space="preserve">NEMSIS </w:t>
            </w:r>
          </w:p>
        </w:tc>
        <w:tc>
          <w:tcPr>
            <w:tcW w:w="4235" w:type="dxa"/>
          </w:tcPr>
          <w:p w14:paraId="2021EB7F" w14:textId="77777777" w:rsidR="00E01AB3" w:rsidRPr="00376959" w:rsidRDefault="00E01AB3" w:rsidP="00C9201A">
            <w:pPr>
              <w:pStyle w:val="TableEntry"/>
            </w:pPr>
            <w:r w:rsidRPr="00376959">
              <w:t>National EMS Information Services</w:t>
            </w:r>
          </w:p>
        </w:tc>
        <w:tc>
          <w:tcPr>
            <w:tcW w:w="3708" w:type="dxa"/>
          </w:tcPr>
          <w:p w14:paraId="5054300B" w14:textId="77777777" w:rsidR="00E01AB3" w:rsidRPr="00376959" w:rsidRDefault="00E01AB3" w:rsidP="00C9201A">
            <w:pPr>
              <w:pStyle w:val="TableEntry"/>
              <w:rPr>
                <w:rStyle w:val="Hyperlink"/>
              </w:rPr>
            </w:pPr>
            <w:hyperlink r:id="rId33" w:history="1">
              <w:r w:rsidRPr="00376959">
                <w:rPr>
                  <w:rStyle w:val="Hyperlink"/>
                </w:rPr>
                <w:t>http://www.nemsis.org/index.html</w:t>
              </w:r>
            </w:hyperlink>
            <w:r w:rsidRPr="00376959">
              <w:rPr>
                <w:rStyle w:val="Hyperlink"/>
              </w:rPr>
              <w:t xml:space="preserve"> </w:t>
            </w:r>
          </w:p>
        </w:tc>
      </w:tr>
      <w:tr w:rsidR="00E01AB3" w:rsidRPr="00376959" w14:paraId="54B8A398" w14:textId="77777777" w:rsidTr="00C9201A">
        <w:tc>
          <w:tcPr>
            <w:tcW w:w="1633" w:type="dxa"/>
          </w:tcPr>
          <w:p w14:paraId="1E50A7E0" w14:textId="77777777" w:rsidR="00E01AB3" w:rsidRPr="00376959" w:rsidRDefault="00E01AB3" w:rsidP="00C9201A">
            <w:pPr>
              <w:pStyle w:val="TableEntry"/>
            </w:pPr>
            <w:r w:rsidRPr="00376959">
              <w:t>CDAR2</w:t>
            </w:r>
          </w:p>
        </w:tc>
        <w:tc>
          <w:tcPr>
            <w:tcW w:w="4235" w:type="dxa"/>
          </w:tcPr>
          <w:p w14:paraId="174502A9" w14:textId="77777777" w:rsidR="00E01AB3" w:rsidRPr="00376959" w:rsidRDefault="00E01AB3" w:rsidP="00C9201A">
            <w:pPr>
              <w:pStyle w:val="TableEntry"/>
            </w:pPr>
            <w:r w:rsidRPr="00376959">
              <w:t>HL7 CDA Release 2.0</w:t>
            </w:r>
          </w:p>
        </w:tc>
        <w:tc>
          <w:tcPr>
            <w:tcW w:w="3708" w:type="dxa"/>
          </w:tcPr>
          <w:p w14:paraId="4D83CF68" w14:textId="77777777" w:rsidR="00E01AB3" w:rsidRPr="00376959" w:rsidRDefault="00E01AB3" w:rsidP="00C9201A">
            <w:pPr>
              <w:pStyle w:val="TableEntry"/>
              <w:rPr>
                <w:rStyle w:val="Hyperlink"/>
              </w:rPr>
            </w:pPr>
            <w:hyperlink r:id="rId34" w:history="1">
              <w:r w:rsidRPr="00376959">
                <w:rPr>
                  <w:rStyle w:val="Hyperlink"/>
                </w:rPr>
                <w:t>http://www.hl7.org/documentcenter/public/standards/dstu/CDAR2_IG_PROCNOTE_DSTU_R1_2010JUL.zip</w:t>
              </w:r>
            </w:hyperlink>
            <w:r w:rsidRPr="00376959">
              <w:rPr>
                <w:rStyle w:val="Hyperlink"/>
              </w:rPr>
              <w:t xml:space="preserve"> </w:t>
            </w:r>
          </w:p>
        </w:tc>
      </w:tr>
      <w:tr w:rsidR="00E01AB3" w:rsidRPr="00376959" w14:paraId="7609FB4D" w14:textId="77777777" w:rsidTr="00C9201A">
        <w:tc>
          <w:tcPr>
            <w:tcW w:w="1633" w:type="dxa"/>
          </w:tcPr>
          <w:p w14:paraId="4A68DDC1" w14:textId="77777777" w:rsidR="00E01AB3" w:rsidRPr="00376959" w:rsidRDefault="00E01AB3" w:rsidP="00C9201A">
            <w:pPr>
              <w:pStyle w:val="TableEntry"/>
            </w:pPr>
            <w:r w:rsidRPr="00376959">
              <w:t>HL7 EMS PCR R2</w:t>
            </w:r>
          </w:p>
        </w:tc>
        <w:tc>
          <w:tcPr>
            <w:tcW w:w="4235" w:type="dxa"/>
          </w:tcPr>
          <w:p w14:paraId="340FFF4B" w14:textId="77777777" w:rsidR="00E01AB3" w:rsidRPr="00376959" w:rsidRDefault="00E01AB3" w:rsidP="00C9201A">
            <w:pPr>
              <w:pStyle w:val="TableEntry"/>
            </w:pPr>
            <w:r w:rsidRPr="00376959">
              <w:t>HL7 Implementation Guide for CDA Release 2 – Level 3: Emergency Medical Services; Patient Care Report, Release 2 – US Realm</w:t>
            </w:r>
          </w:p>
        </w:tc>
        <w:tc>
          <w:tcPr>
            <w:tcW w:w="3708" w:type="dxa"/>
          </w:tcPr>
          <w:p w14:paraId="64C1B357" w14:textId="77777777" w:rsidR="00E01AB3" w:rsidRPr="00376959" w:rsidRDefault="00E01AB3" w:rsidP="00C9201A">
            <w:pPr>
              <w:pStyle w:val="TableEntry"/>
              <w:rPr>
                <w:rStyle w:val="Hyperlink"/>
              </w:rPr>
            </w:pPr>
            <w:hyperlink r:id="rId35" w:history="1">
              <w:r w:rsidRPr="00376959">
                <w:rPr>
                  <w:rStyle w:val="Hyperlink"/>
                </w:rPr>
                <w:t>http://www.hl7.org/implement/standards/product_brief.cfm?product_id=438</w:t>
              </w:r>
            </w:hyperlink>
            <w:r w:rsidRPr="00376959">
              <w:rPr>
                <w:rStyle w:val="Hyperlink"/>
              </w:rPr>
              <w:t xml:space="preserve"> </w:t>
            </w:r>
          </w:p>
        </w:tc>
      </w:tr>
      <w:tr w:rsidR="00E01AB3" w:rsidRPr="00376959" w14:paraId="74A7278D" w14:textId="77777777" w:rsidTr="00C9201A">
        <w:tc>
          <w:tcPr>
            <w:tcW w:w="1633" w:type="dxa"/>
          </w:tcPr>
          <w:p w14:paraId="77FAABFC" w14:textId="77777777" w:rsidR="00E01AB3" w:rsidRPr="00376959" w:rsidRDefault="00E01AB3" w:rsidP="00C9201A">
            <w:pPr>
              <w:pStyle w:val="TableEntry"/>
            </w:pPr>
            <w:r w:rsidRPr="00376959">
              <w:t>HL7 EMS DAM</w:t>
            </w:r>
          </w:p>
        </w:tc>
        <w:tc>
          <w:tcPr>
            <w:tcW w:w="4235" w:type="dxa"/>
          </w:tcPr>
          <w:p w14:paraId="66A4DBDB" w14:textId="77777777" w:rsidR="00E01AB3" w:rsidRPr="00376959" w:rsidRDefault="00E01AB3" w:rsidP="00C9201A">
            <w:pPr>
              <w:pStyle w:val="TableEntry"/>
            </w:pPr>
            <w:r w:rsidRPr="00376959">
              <w:t>HL7 Version 3 Domain Analysis Model, Emergency Medical Services, Release 1</w:t>
            </w:r>
          </w:p>
        </w:tc>
        <w:tc>
          <w:tcPr>
            <w:tcW w:w="3708" w:type="dxa"/>
          </w:tcPr>
          <w:p w14:paraId="5D933D65" w14:textId="77777777" w:rsidR="00E01AB3" w:rsidRPr="00376959" w:rsidRDefault="00E01AB3" w:rsidP="00C9201A">
            <w:pPr>
              <w:pStyle w:val="TableEntry"/>
              <w:rPr>
                <w:rStyle w:val="Hyperlink"/>
              </w:rPr>
            </w:pPr>
            <w:hyperlink r:id="rId36" w:history="1">
              <w:r w:rsidRPr="00376959">
                <w:rPr>
                  <w:rStyle w:val="Hyperlink"/>
                </w:rPr>
                <w:t>http://www.hl7.org/implement/standards/product_brief.cfm?product_id=421</w:t>
              </w:r>
            </w:hyperlink>
            <w:r w:rsidRPr="00376959">
              <w:rPr>
                <w:rStyle w:val="Hyperlink"/>
              </w:rPr>
              <w:t xml:space="preserve"> </w:t>
            </w:r>
          </w:p>
        </w:tc>
      </w:tr>
      <w:tr w:rsidR="00E01AB3" w:rsidRPr="00376959" w14:paraId="7320CB94" w14:textId="77777777" w:rsidTr="00C9201A">
        <w:tc>
          <w:tcPr>
            <w:tcW w:w="1633" w:type="dxa"/>
          </w:tcPr>
          <w:p w14:paraId="4BA54096" w14:textId="77777777" w:rsidR="00E01AB3" w:rsidRPr="00376959" w:rsidRDefault="00E01AB3" w:rsidP="00C9201A">
            <w:pPr>
              <w:pStyle w:val="TableEntry"/>
            </w:pPr>
            <w:r w:rsidRPr="00376959">
              <w:t>HL7 EMS DIM</w:t>
            </w:r>
          </w:p>
        </w:tc>
        <w:tc>
          <w:tcPr>
            <w:tcW w:w="4235" w:type="dxa"/>
          </w:tcPr>
          <w:p w14:paraId="1DAB97C8" w14:textId="77777777" w:rsidR="00E01AB3" w:rsidRPr="00376959" w:rsidRDefault="00E01AB3" w:rsidP="00C9201A">
            <w:pPr>
              <w:pStyle w:val="TableEntry"/>
            </w:pPr>
            <w:r w:rsidRPr="00376959">
              <w:t>HL7 version 3 Domain Information Model; Emergency Model Services, release 1</w:t>
            </w:r>
          </w:p>
        </w:tc>
        <w:tc>
          <w:tcPr>
            <w:tcW w:w="3708" w:type="dxa"/>
          </w:tcPr>
          <w:p w14:paraId="5AEA8C9A" w14:textId="77777777" w:rsidR="00E01AB3" w:rsidRPr="00376959" w:rsidRDefault="00E01AB3" w:rsidP="00C9201A">
            <w:pPr>
              <w:pStyle w:val="TableEntry"/>
              <w:rPr>
                <w:rStyle w:val="Hyperlink"/>
              </w:rPr>
            </w:pPr>
            <w:hyperlink r:id="rId37" w:history="1">
              <w:r w:rsidRPr="00376959">
                <w:rPr>
                  <w:rStyle w:val="Hyperlink"/>
                </w:rPr>
                <w:t>http://www.hl7.org/implement/standards/product_brief.cfm?product_id=302</w:t>
              </w:r>
            </w:hyperlink>
            <w:r w:rsidRPr="00376959">
              <w:rPr>
                <w:rStyle w:val="Hyperlink"/>
              </w:rPr>
              <w:t xml:space="preserve"> </w:t>
            </w:r>
          </w:p>
        </w:tc>
      </w:tr>
    </w:tbl>
    <w:p w14:paraId="4C2EF296" w14:textId="77777777" w:rsidR="00E01AB3" w:rsidRPr="00D26514" w:rsidRDefault="00E01AB3" w:rsidP="00E01AB3">
      <w:pPr>
        <w:pStyle w:val="Heading5"/>
        <w:numPr>
          <w:ilvl w:val="0"/>
          <w:numId w:val="0"/>
        </w:numPr>
        <w:rPr>
          <w:noProof w:val="0"/>
        </w:rPr>
      </w:pPr>
      <w:bookmarkStart w:id="305" w:name="_Toc345074702"/>
      <w:bookmarkStart w:id="306" w:name="_Toc500238813"/>
      <w:r w:rsidRPr="00D26514">
        <w:rPr>
          <w:noProof w:val="0"/>
        </w:rPr>
        <w:t>6.3.1</w:t>
      </w:r>
      <w:r w:rsidRPr="00ED466C">
        <w:rPr>
          <w:noProof w:val="0"/>
          <w:highlight w:val="yellow"/>
        </w:rPr>
        <w:t>.D</w:t>
      </w:r>
      <w:r w:rsidRPr="00D26514">
        <w:rPr>
          <w:noProof w:val="0"/>
        </w:rPr>
        <w:t xml:space="preserve">.4 </w:t>
      </w:r>
      <w:r w:rsidRPr="009818CB">
        <w:rPr>
          <w:noProof w:val="0"/>
        </w:rPr>
        <w:t>Data Element Requirement Mappings to CDA</w:t>
      </w:r>
      <w:bookmarkEnd w:id="305"/>
      <w:bookmarkEnd w:id="306"/>
    </w:p>
    <w:p w14:paraId="401D4E37" w14:textId="77777777" w:rsidR="00E01AB3" w:rsidRPr="00D26514" w:rsidRDefault="00E01AB3" w:rsidP="00E01AB3">
      <w:pPr>
        <w:pStyle w:val="BodyText"/>
      </w:pPr>
      <w:r w:rsidRPr="00D26514">
        <w:t>This section</w:t>
      </w:r>
      <w:r>
        <w:t xml:space="preserve"> identifies the mapping of data between referenced standards into the CDA implementation guide.</w:t>
      </w:r>
    </w:p>
    <w:p w14:paraId="3F4E7922" w14:textId="77777777" w:rsidR="00E01AB3" w:rsidRDefault="00E01AB3" w:rsidP="00E01AB3">
      <w:pPr>
        <w:pStyle w:val="TableTitle"/>
        <w:rPr>
          <w:rFonts w:eastAsia="Arial"/>
        </w:rPr>
      </w:pPr>
      <w:bookmarkStart w:id="307" w:name="_Hlk512956875"/>
      <w:r w:rsidRPr="00376959">
        <w:rPr>
          <w:rFonts w:eastAsia="Arial"/>
        </w:rPr>
        <w:t xml:space="preserve">Table 6.3.1.D.4-1: </w:t>
      </w:r>
      <w:r>
        <w:rPr>
          <w:rFonts w:eastAsia="Arial"/>
        </w:rPr>
        <w:t>Paramedicine Care Summary (PCS)</w:t>
      </w:r>
      <w:r w:rsidRPr="00376959">
        <w:rPr>
          <w:rFonts w:eastAsia="Arial"/>
        </w:rPr>
        <w:t xml:space="preserve"> - Data Element </w:t>
      </w:r>
      <w:r w:rsidRPr="00D75367">
        <w:rPr>
          <w:rFonts w:eastAsia="Arial"/>
        </w:rPr>
        <w:t>Requirement Mappings to CDA</w:t>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E01AB3" w:rsidRPr="00376959" w14:paraId="269ABF52" w14:textId="77777777" w:rsidTr="00C9201A">
        <w:trPr>
          <w:cantSplit/>
          <w:tblHeader/>
          <w:jc w:val="center"/>
        </w:trPr>
        <w:tc>
          <w:tcPr>
            <w:tcW w:w="3235" w:type="dxa"/>
            <w:tcBorders>
              <w:bottom w:val="single" w:sz="4" w:space="0" w:color="000000"/>
            </w:tcBorders>
            <w:shd w:val="clear" w:color="auto" w:fill="D9D9D9" w:themeFill="background1" w:themeFillShade="D9"/>
          </w:tcPr>
          <w:p w14:paraId="4089EF6F" w14:textId="77777777" w:rsidR="00E01AB3" w:rsidRPr="00376959" w:rsidRDefault="00E01AB3" w:rsidP="00C9201A">
            <w:pPr>
              <w:pStyle w:val="TableEntryHeader"/>
              <w:rPr>
                <w:rFonts w:eastAsia="Arial"/>
              </w:rPr>
            </w:pPr>
            <w:bookmarkStart w:id="308" w:name="_Hlk512956837"/>
            <w:bookmarkEnd w:id="307"/>
            <w:r>
              <w:rPr>
                <w:rFonts w:eastAsia="Arial"/>
              </w:rPr>
              <w:t xml:space="preserve">Paramedicine </w:t>
            </w:r>
            <w:r w:rsidRPr="00376959">
              <w:rPr>
                <w:rFonts w:eastAsia="Arial"/>
              </w:rPr>
              <w:t>Data Element</w:t>
            </w:r>
            <w:r>
              <w:rPr>
                <w:rFonts w:eastAsia="Arial"/>
              </w:rPr>
              <w:t xml:space="preserve"> </w:t>
            </w:r>
          </w:p>
        </w:tc>
        <w:tc>
          <w:tcPr>
            <w:tcW w:w="4876" w:type="dxa"/>
            <w:tcBorders>
              <w:bottom w:val="single" w:sz="4" w:space="0" w:color="000000"/>
            </w:tcBorders>
            <w:shd w:val="clear" w:color="auto" w:fill="D9D9D9" w:themeFill="background1" w:themeFillShade="D9"/>
          </w:tcPr>
          <w:p w14:paraId="06B34640" w14:textId="77777777" w:rsidR="00E01AB3" w:rsidRPr="00376959" w:rsidRDefault="00E01AB3" w:rsidP="00C9201A">
            <w:pPr>
              <w:pStyle w:val="TableEntryHeader"/>
              <w:rPr>
                <w:rFonts w:eastAsia="Arial"/>
              </w:rPr>
            </w:pPr>
            <w:r w:rsidRPr="00376959">
              <w:rPr>
                <w:rFonts w:eastAsia="Arial"/>
              </w:rPr>
              <w:t xml:space="preserve">CDA </w:t>
            </w:r>
          </w:p>
        </w:tc>
      </w:tr>
      <w:tr w:rsidR="00E01AB3" w:rsidRPr="00376959" w14:paraId="130DB914" w14:textId="77777777" w:rsidTr="00C9201A">
        <w:trPr>
          <w:jc w:val="center"/>
        </w:trPr>
        <w:tc>
          <w:tcPr>
            <w:tcW w:w="3235" w:type="dxa"/>
          </w:tcPr>
          <w:p w14:paraId="19AA7DDD" w14:textId="77777777" w:rsidR="00E01AB3" w:rsidRPr="009B5990" w:rsidRDefault="00E01AB3" w:rsidP="00C9201A">
            <w:pPr>
              <w:rPr>
                <w:rFonts w:ascii="Calibri" w:hAnsi="Calibri" w:cs="Calibri"/>
              </w:rPr>
            </w:pPr>
            <w:r>
              <w:rPr>
                <w:rFonts w:ascii="Calibri" w:hAnsi="Calibri" w:cs="Calibri"/>
                <w:sz w:val="22"/>
                <w:szCs w:val="22"/>
              </w:rPr>
              <w:t>Patient Care Report Number</w:t>
            </w:r>
          </w:p>
        </w:tc>
        <w:tc>
          <w:tcPr>
            <w:tcW w:w="4876" w:type="dxa"/>
          </w:tcPr>
          <w:p w14:paraId="3CAB4F4B" w14:textId="77777777" w:rsidR="00E01AB3" w:rsidRPr="00376959" w:rsidRDefault="00E01AB3" w:rsidP="00C9201A">
            <w:pPr>
              <w:pStyle w:val="TableEntry"/>
            </w:pPr>
            <w:r w:rsidRPr="00EE490C">
              <w:t>Header</w:t>
            </w:r>
          </w:p>
        </w:tc>
      </w:tr>
      <w:tr w:rsidR="00E01AB3" w:rsidRPr="00376959" w14:paraId="26CA4001" w14:textId="77777777" w:rsidTr="00C9201A">
        <w:trPr>
          <w:jc w:val="center"/>
        </w:trPr>
        <w:tc>
          <w:tcPr>
            <w:tcW w:w="3235" w:type="dxa"/>
          </w:tcPr>
          <w:p w14:paraId="1081FD06" w14:textId="77777777" w:rsidR="00E01AB3" w:rsidRPr="009B5990" w:rsidRDefault="00E01AB3" w:rsidP="00C9201A">
            <w:pPr>
              <w:rPr>
                <w:rFonts w:ascii="Calibri" w:hAnsi="Calibri" w:cs="Calibri"/>
              </w:rPr>
            </w:pPr>
            <w:r>
              <w:rPr>
                <w:rFonts w:ascii="Calibri" w:hAnsi="Calibri" w:cs="Calibri"/>
                <w:sz w:val="22"/>
                <w:szCs w:val="22"/>
              </w:rPr>
              <w:t>eSoftware Creator</w:t>
            </w:r>
          </w:p>
        </w:tc>
        <w:tc>
          <w:tcPr>
            <w:tcW w:w="4876" w:type="dxa"/>
          </w:tcPr>
          <w:p w14:paraId="65D490F7" w14:textId="77777777" w:rsidR="00E01AB3" w:rsidRPr="00376959" w:rsidRDefault="00E01AB3" w:rsidP="00C9201A">
            <w:pPr>
              <w:pStyle w:val="TableEntry"/>
            </w:pPr>
            <w:r w:rsidRPr="00EE490C">
              <w:t>Header</w:t>
            </w:r>
          </w:p>
        </w:tc>
      </w:tr>
      <w:tr w:rsidR="00E01AB3" w:rsidRPr="00376959" w14:paraId="1E654156" w14:textId="77777777" w:rsidTr="00C9201A">
        <w:trPr>
          <w:jc w:val="center"/>
        </w:trPr>
        <w:tc>
          <w:tcPr>
            <w:tcW w:w="3235" w:type="dxa"/>
          </w:tcPr>
          <w:p w14:paraId="38062BE6" w14:textId="77777777" w:rsidR="00E01AB3" w:rsidRPr="009B5990" w:rsidRDefault="00E01AB3" w:rsidP="00C9201A">
            <w:pPr>
              <w:rPr>
                <w:rFonts w:ascii="Calibri" w:hAnsi="Calibri" w:cs="Calibri"/>
              </w:rPr>
            </w:pPr>
            <w:r>
              <w:rPr>
                <w:rFonts w:ascii="Calibri" w:hAnsi="Calibri" w:cs="Calibri"/>
                <w:sz w:val="22"/>
                <w:szCs w:val="22"/>
              </w:rPr>
              <w:lastRenderedPageBreak/>
              <w:t xml:space="preserve">eSoftware Name </w:t>
            </w:r>
          </w:p>
        </w:tc>
        <w:tc>
          <w:tcPr>
            <w:tcW w:w="4876" w:type="dxa"/>
          </w:tcPr>
          <w:p w14:paraId="5FCEDF9C" w14:textId="77777777" w:rsidR="00E01AB3" w:rsidRPr="00376959" w:rsidRDefault="00E01AB3" w:rsidP="00C9201A">
            <w:pPr>
              <w:pStyle w:val="TableEntry"/>
            </w:pPr>
            <w:r w:rsidRPr="00EE490C">
              <w:t>Header</w:t>
            </w:r>
          </w:p>
        </w:tc>
      </w:tr>
      <w:tr w:rsidR="00E01AB3" w:rsidRPr="00376959" w14:paraId="0562C181" w14:textId="77777777" w:rsidTr="00C9201A">
        <w:trPr>
          <w:jc w:val="center"/>
        </w:trPr>
        <w:tc>
          <w:tcPr>
            <w:tcW w:w="3235" w:type="dxa"/>
          </w:tcPr>
          <w:p w14:paraId="2D8835AB" w14:textId="77777777" w:rsidR="00E01AB3" w:rsidRPr="009B5990" w:rsidRDefault="00E01AB3" w:rsidP="00C9201A">
            <w:pPr>
              <w:rPr>
                <w:rFonts w:ascii="Calibri" w:hAnsi="Calibri" w:cs="Calibri"/>
              </w:rPr>
            </w:pPr>
            <w:r>
              <w:rPr>
                <w:rFonts w:ascii="Calibri" w:hAnsi="Calibri" w:cs="Calibri"/>
                <w:sz w:val="22"/>
                <w:szCs w:val="22"/>
              </w:rPr>
              <w:t>eSoftware Version</w:t>
            </w:r>
          </w:p>
        </w:tc>
        <w:tc>
          <w:tcPr>
            <w:tcW w:w="4876" w:type="dxa"/>
          </w:tcPr>
          <w:p w14:paraId="5D7FA827" w14:textId="77777777" w:rsidR="00E01AB3" w:rsidRPr="00376959" w:rsidRDefault="00E01AB3" w:rsidP="00C9201A">
            <w:pPr>
              <w:pStyle w:val="TableEntry"/>
            </w:pPr>
            <w:r w:rsidRPr="00EE490C">
              <w:t>Header</w:t>
            </w:r>
          </w:p>
        </w:tc>
      </w:tr>
      <w:tr w:rsidR="00E01AB3" w:rsidRPr="00376959" w14:paraId="43E1C1EA" w14:textId="77777777" w:rsidTr="00C9201A">
        <w:trPr>
          <w:jc w:val="center"/>
        </w:trPr>
        <w:tc>
          <w:tcPr>
            <w:tcW w:w="3235" w:type="dxa"/>
          </w:tcPr>
          <w:p w14:paraId="38A62377" w14:textId="77777777" w:rsidR="00E01AB3" w:rsidRPr="009B5990" w:rsidRDefault="00E01AB3" w:rsidP="00C9201A">
            <w:pPr>
              <w:rPr>
                <w:rFonts w:ascii="Calibri" w:hAnsi="Calibri" w:cs="Calibri"/>
              </w:rPr>
            </w:pPr>
            <w:r>
              <w:rPr>
                <w:rFonts w:ascii="Calibri" w:hAnsi="Calibri" w:cs="Calibri"/>
                <w:sz w:val="22"/>
                <w:szCs w:val="22"/>
              </w:rPr>
              <w:t xml:space="preserve">EMS Agency Number </w:t>
            </w:r>
          </w:p>
        </w:tc>
        <w:tc>
          <w:tcPr>
            <w:tcW w:w="4876" w:type="dxa"/>
          </w:tcPr>
          <w:p w14:paraId="58AB6F82" w14:textId="77777777" w:rsidR="00E01AB3" w:rsidRPr="00376959" w:rsidRDefault="00E01AB3" w:rsidP="00C9201A">
            <w:pPr>
              <w:pStyle w:val="TableEntry"/>
            </w:pPr>
            <w:r w:rsidRPr="00EE490C">
              <w:t>Header</w:t>
            </w:r>
          </w:p>
        </w:tc>
      </w:tr>
      <w:tr w:rsidR="00E01AB3" w:rsidRPr="00376959" w14:paraId="38BDE1E3" w14:textId="77777777" w:rsidTr="00C9201A">
        <w:trPr>
          <w:jc w:val="center"/>
        </w:trPr>
        <w:tc>
          <w:tcPr>
            <w:tcW w:w="3235" w:type="dxa"/>
          </w:tcPr>
          <w:p w14:paraId="46D9193B" w14:textId="77777777" w:rsidR="00E01AB3" w:rsidRPr="009B5990" w:rsidRDefault="00E01AB3" w:rsidP="00C9201A">
            <w:pPr>
              <w:rPr>
                <w:rFonts w:ascii="Calibri" w:hAnsi="Calibri" w:cs="Calibri"/>
              </w:rPr>
            </w:pPr>
            <w:r>
              <w:rPr>
                <w:rFonts w:ascii="Calibri" w:hAnsi="Calibri" w:cs="Calibri"/>
                <w:sz w:val="22"/>
                <w:szCs w:val="22"/>
              </w:rPr>
              <w:t>EMS Agency Name</w:t>
            </w:r>
          </w:p>
        </w:tc>
        <w:tc>
          <w:tcPr>
            <w:tcW w:w="4876" w:type="dxa"/>
          </w:tcPr>
          <w:p w14:paraId="11A9C381" w14:textId="77777777" w:rsidR="00E01AB3" w:rsidRPr="00376959" w:rsidRDefault="00E01AB3" w:rsidP="00C9201A">
            <w:pPr>
              <w:pStyle w:val="TableEntry"/>
            </w:pPr>
            <w:r w:rsidRPr="00EE490C">
              <w:t>Header</w:t>
            </w:r>
          </w:p>
        </w:tc>
      </w:tr>
      <w:tr w:rsidR="00E01AB3" w:rsidRPr="00376959" w14:paraId="61363731" w14:textId="77777777" w:rsidTr="00C9201A">
        <w:trPr>
          <w:jc w:val="center"/>
        </w:trPr>
        <w:tc>
          <w:tcPr>
            <w:tcW w:w="3235" w:type="dxa"/>
          </w:tcPr>
          <w:p w14:paraId="678F99E1" w14:textId="77777777" w:rsidR="00E01AB3" w:rsidRPr="009B5990" w:rsidRDefault="00E01AB3" w:rsidP="00C9201A">
            <w:pPr>
              <w:rPr>
                <w:rFonts w:ascii="Calibri" w:hAnsi="Calibri" w:cs="Calibri"/>
              </w:rPr>
            </w:pPr>
            <w:r>
              <w:rPr>
                <w:rFonts w:ascii="Calibri" w:hAnsi="Calibri" w:cs="Calibri"/>
                <w:sz w:val="22"/>
                <w:szCs w:val="22"/>
              </w:rPr>
              <w:t>Incident number</w:t>
            </w:r>
          </w:p>
        </w:tc>
        <w:tc>
          <w:tcPr>
            <w:tcW w:w="4876" w:type="dxa"/>
          </w:tcPr>
          <w:p w14:paraId="0B0F3378" w14:textId="77777777" w:rsidR="00E01AB3" w:rsidRPr="00376959" w:rsidRDefault="00E01AB3" w:rsidP="00C9201A">
            <w:pPr>
              <w:pStyle w:val="TableEntry"/>
            </w:pPr>
            <w:r w:rsidRPr="00EE490C">
              <w:t>Header</w:t>
            </w:r>
          </w:p>
        </w:tc>
      </w:tr>
      <w:tr w:rsidR="00E01AB3" w:rsidRPr="00376959" w14:paraId="30C90CFF" w14:textId="77777777" w:rsidTr="00C9201A">
        <w:trPr>
          <w:jc w:val="center"/>
        </w:trPr>
        <w:tc>
          <w:tcPr>
            <w:tcW w:w="3235" w:type="dxa"/>
          </w:tcPr>
          <w:p w14:paraId="77F04045" w14:textId="77777777" w:rsidR="00E01AB3" w:rsidRPr="009B5990" w:rsidRDefault="00E01AB3" w:rsidP="00C9201A">
            <w:pPr>
              <w:rPr>
                <w:rFonts w:ascii="Calibri" w:hAnsi="Calibri" w:cs="Calibri"/>
              </w:rPr>
            </w:pPr>
            <w:r>
              <w:rPr>
                <w:rFonts w:ascii="Calibri" w:hAnsi="Calibri" w:cs="Calibri"/>
                <w:sz w:val="22"/>
                <w:szCs w:val="22"/>
              </w:rPr>
              <w:t xml:space="preserve">EMS response number </w:t>
            </w:r>
          </w:p>
        </w:tc>
        <w:tc>
          <w:tcPr>
            <w:tcW w:w="4876" w:type="dxa"/>
          </w:tcPr>
          <w:p w14:paraId="56DE7F5E" w14:textId="77777777" w:rsidR="00E01AB3" w:rsidRPr="00376959" w:rsidRDefault="00E01AB3" w:rsidP="00C9201A">
            <w:pPr>
              <w:pStyle w:val="TableEntry"/>
            </w:pPr>
            <w:r w:rsidRPr="00EE490C">
              <w:t>Header</w:t>
            </w:r>
          </w:p>
        </w:tc>
      </w:tr>
      <w:tr w:rsidR="00E01AB3" w:rsidRPr="00376959" w14:paraId="5B9E3252" w14:textId="77777777" w:rsidTr="00C9201A">
        <w:trPr>
          <w:jc w:val="center"/>
        </w:trPr>
        <w:tc>
          <w:tcPr>
            <w:tcW w:w="3235" w:type="dxa"/>
          </w:tcPr>
          <w:p w14:paraId="2C044FEE" w14:textId="77777777" w:rsidR="00E01AB3" w:rsidRPr="009B5990" w:rsidRDefault="00E01AB3" w:rsidP="00C9201A">
            <w:pPr>
              <w:rPr>
                <w:rFonts w:ascii="Calibri" w:hAnsi="Calibri" w:cs="Calibri"/>
              </w:rPr>
            </w:pPr>
            <w:r>
              <w:rPr>
                <w:rFonts w:ascii="Calibri" w:hAnsi="Calibri" w:cs="Calibri"/>
                <w:sz w:val="22"/>
                <w:szCs w:val="22"/>
              </w:rPr>
              <w:t>Type of service requested</w:t>
            </w:r>
          </w:p>
        </w:tc>
        <w:tc>
          <w:tcPr>
            <w:tcW w:w="4876" w:type="dxa"/>
          </w:tcPr>
          <w:p w14:paraId="3C7B2744" w14:textId="77777777" w:rsidR="00E01AB3" w:rsidRPr="00376959" w:rsidRDefault="00E01AB3" w:rsidP="00C9201A">
            <w:pPr>
              <w:pStyle w:val="TableEntry"/>
            </w:pPr>
            <w:r w:rsidRPr="00EE490C">
              <w:t>Header</w:t>
            </w:r>
          </w:p>
        </w:tc>
      </w:tr>
      <w:tr w:rsidR="00E01AB3" w:rsidRPr="00376959" w14:paraId="51D86698" w14:textId="77777777" w:rsidTr="00C9201A">
        <w:trPr>
          <w:jc w:val="center"/>
        </w:trPr>
        <w:tc>
          <w:tcPr>
            <w:tcW w:w="3235" w:type="dxa"/>
          </w:tcPr>
          <w:p w14:paraId="5EFD4CBA" w14:textId="77777777" w:rsidR="00E01AB3" w:rsidRPr="009B5990" w:rsidRDefault="00E01AB3" w:rsidP="00C9201A">
            <w:pPr>
              <w:rPr>
                <w:rFonts w:ascii="Calibri" w:hAnsi="Calibri" w:cs="Calibri"/>
              </w:rPr>
            </w:pPr>
            <w:r>
              <w:rPr>
                <w:rFonts w:ascii="Calibri" w:hAnsi="Calibri" w:cs="Calibri"/>
                <w:sz w:val="22"/>
                <w:szCs w:val="22"/>
              </w:rPr>
              <w:t xml:space="preserve">Standby Purpose </w:t>
            </w:r>
          </w:p>
        </w:tc>
        <w:tc>
          <w:tcPr>
            <w:tcW w:w="4876" w:type="dxa"/>
          </w:tcPr>
          <w:p w14:paraId="36756CB7" w14:textId="77777777" w:rsidR="00E01AB3" w:rsidRPr="00376959" w:rsidRDefault="00E01AB3" w:rsidP="00C9201A">
            <w:pPr>
              <w:pStyle w:val="TableEntry"/>
            </w:pPr>
            <w:r w:rsidRPr="00EE490C">
              <w:t>Header</w:t>
            </w:r>
          </w:p>
        </w:tc>
      </w:tr>
      <w:tr w:rsidR="00E01AB3" w:rsidRPr="00376959" w14:paraId="1281EC42" w14:textId="77777777" w:rsidTr="00C9201A">
        <w:trPr>
          <w:jc w:val="center"/>
        </w:trPr>
        <w:tc>
          <w:tcPr>
            <w:tcW w:w="3235" w:type="dxa"/>
          </w:tcPr>
          <w:p w14:paraId="75E4C54F" w14:textId="77777777" w:rsidR="00E01AB3" w:rsidRPr="009B5990" w:rsidRDefault="00E01AB3" w:rsidP="00C9201A">
            <w:pPr>
              <w:rPr>
                <w:rFonts w:ascii="Calibri" w:hAnsi="Calibri" w:cs="Calibri"/>
              </w:rPr>
            </w:pPr>
            <w:r>
              <w:rPr>
                <w:rFonts w:ascii="Calibri" w:hAnsi="Calibri" w:cs="Calibri"/>
                <w:sz w:val="22"/>
                <w:szCs w:val="22"/>
              </w:rPr>
              <w:t xml:space="preserve">Primary Role of the Unit </w:t>
            </w:r>
          </w:p>
        </w:tc>
        <w:tc>
          <w:tcPr>
            <w:tcW w:w="4876" w:type="dxa"/>
          </w:tcPr>
          <w:p w14:paraId="64725DB6" w14:textId="77777777" w:rsidR="00E01AB3" w:rsidRPr="00376959" w:rsidRDefault="00E01AB3" w:rsidP="00C9201A">
            <w:pPr>
              <w:pStyle w:val="TableEntry"/>
            </w:pPr>
            <w:r w:rsidRPr="00EE490C">
              <w:t>Header</w:t>
            </w:r>
          </w:p>
        </w:tc>
      </w:tr>
      <w:tr w:rsidR="00E01AB3" w:rsidRPr="00376959" w14:paraId="3FC2F94F" w14:textId="77777777" w:rsidTr="00C9201A">
        <w:trPr>
          <w:jc w:val="center"/>
        </w:trPr>
        <w:tc>
          <w:tcPr>
            <w:tcW w:w="3235" w:type="dxa"/>
          </w:tcPr>
          <w:p w14:paraId="1D514AFD" w14:textId="77777777" w:rsidR="00E01AB3" w:rsidRPr="009B5990" w:rsidRDefault="00E01AB3" w:rsidP="00C9201A">
            <w:pPr>
              <w:rPr>
                <w:rFonts w:ascii="Calibri" w:hAnsi="Calibri" w:cs="Calibri"/>
              </w:rPr>
            </w:pPr>
            <w:r>
              <w:rPr>
                <w:rFonts w:ascii="Calibri" w:hAnsi="Calibri" w:cs="Calibri"/>
                <w:sz w:val="22"/>
                <w:szCs w:val="22"/>
              </w:rPr>
              <w:t xml:space="preserve">Type of dispatch delay </w:t>
            </w:r>
          </w:p>
        </w:tc>
        <w:tc>
          <w:tcPr>
            <w:tcW w:w="4876" w:type="dxa"/>
          </w:tcPr>
          <w:p w14:paraId="52B6896D" w14:textId="77777777" w:rsidR="00E01AB3" w:rsidRPr="00376959" w:rsidRDefault="00E01AB3" w:rsidP="00C9201A">
            <w:pPr>
              <w:pStyle w:val="TableEntry"/>
            </w:pPr>
            <w:r>
              <w:t xml:space="preserve">EMS Response Section </w:t>
            </w:r>
          </w:p>
        </w:tc>
      </w:tr>
      <w:tr w:rsidR="00E01AB3" w:rsidRPr="00376959" w14:paraId="72A3DEF7" w14:textId="77777777" w:rsidTr="00C9201A">
        <w:trPr>
          <w:jc w:val="center"/>
        </w:trPr>
        <w:tc>
          <w:tcPr>
            <w:tcW w:w="3235" w:type="dxa"/>
          </w:tcPr>
          <w:p w14:paraId="35E315F4" w14:textId="77777777" w:rsidR="00E01AB3" w:rsidRPr="009B5990" w:rsidRDefault="00E01AB3" w:rsidP="00C9201A">
            <w:pPr>
              <w:rPr>
                <w:rFonts w:ascii="Calibri" w:hAnsi="Calibri" w:cs="Calibri"/>
              </w:rPr>
            </w:pPr>
            <w:r>
              <w:rPr>
                <w:rFonts w:ascii="Calibri" w:hAnsi="Calibri" w:cs="Calibri"/>
                <w:sz w:val="22"/>
                <w:szCs w:val="22"/>
              </w:rPr>
              <w:t xml:space="preserve">Type of response delay </w:t>
            </w:r>
          </w:p>
        </w:tc>
        <w:tc>
          <w:tcPr>
            <w:tcW w:w="4876" w:type="dxa"/>
          </w:tcPr>
          <w:p w14:paraId="63CE0BB4" w14:textId="77777777" w:rsidR="00E01AB3" w:rsidRPr="00376959" w:rsidRDefault="00E01AB3" w:rsidP="00C9201A">
            <w:pPr>
              <w:pStyle w:val="TableEntry"/>
            </w:pPr>
            <w:r w:rsidRPr="00357C77">
              <w:t xml:space="preserve">EMS Response Section </w:t>
            </w:r>
          </w:p>
        </w:tc>
      </w:tr>
      <w:tr w:rsidR="00E01AB3" w:rsidRPr="00376959" w14:paraId="4AECB139" w14:textId="77777777" w:rsidTr="00C9201A">
        <w:trPr>
          <w:jc w:val="center"/>
        </w:trPr>
        <w:tc>
          <w:tcPr>
            <w:tcW w:w="3235" w:type="dxa"/>
          </w:tcPr>
          <w:p w14:paraId="13AD9D20" w14:textId="77777777" w:rsidR="00E01AB3" w:rsidRPr="009B5990" w:rsidRDefault="00E01AB3" w:rsidP="00C9201A">
            <w:pPr>
              <w:rPr>
                <w:rFonts w:ascii="Calibri" w:hAnsi="Calibri" w:cs="Calibri"/>
              </w:rPr>
            </w:pPr>
            <w:r>
              <w:rPr>
                <w:rFonts w:ascii="Calibri" w:hAnsi="Calibri" w:cs="Calibri"/>
                <w:sz w:val="22"/>
                <w:szCs w:val="22"/>
              </w:rPr>
              <w:t xml:space="preserve">Type of scene delay </w:t>
            </w:r>
          </w:p>
        </w:tc>
        <w:tc>
          <w:tcPr>
            <w:tcW w:w="4876" w:type="dxa"/>
          </w:tcPr>
          <w:p w14:paraId="06717D9D" w14:textId="77777777" w:rsidR="00E01AB3" w:rsidRPr="00376959" w:rsidRDefault="00E01AB3" w:rsidP="00C9201A">
            <w:pPr>
              <w:pStyle w:val="TableEntry"/>
            </w:pPr>
            <w:r w:rsidRPr="00357C77">
              <w:t xml:space="preserve">EMS Response Section </w:t>
            </w:r>
          </w:p>
        </w:tc>
      </w:tr>
      <w:tr w:rsidR="00E01AB3" w:rsidRPr="00376959" w14:paraId="71111A43" w14:textId="77777777" w:rsidTr="00C9201A">
        <w:trPr>
          <w:jc w:val="center"/>
        </w:trPr>
        <w:tc>
          <w:tcPr>
            <w:tcW w:w="3235" w:type="dxa"/>
          </w:tcPr>
          <w:p w14:paraId="7557B298" w14:textId="77777777" w:rsidR="00E01AB3" w:rsidRPr="009B5990" w:rsidRDefault="00E01AB3" w:rsidP="00C9201A">
            <w:pPr>
              <w:rPr>
                <w:rFonts w:ascii="Calibri" w:hAnsi="Calibri" w:cs="Calibri"/>
              </w:rPr>
            </w:pPr>
            <w:r>
              <w:rPr>
                <w:rFonts w:ascii="Calibri" w:hAnsi="Calibri" w:cs="Calibri"/>
                <w:sz w:val="22"/>
                <w:szCs w:val="22"/>
              </w:rPr>
              <w:t>Type of transport delay</w:t>
            </w:r>
          </w:p>
        </w:tc>
        <w:tc>
          <w:tcPr>
            <w:tcW w:w="4876" w:type="dxa"/>
          </w:tcPr>
          <w:p w14:paraId="406B57B9" w14:textId="77777777" w:rsidR="00E01AB3" w:rsidRPr="00376959" w:rsidRDefault="00E01AB3" w:rsidP="00C9201A">
            <w:pPr>
              <w:pStyle w:val="TableEntry"/>
            </w:pPr>
            <w:r w:rsidRPr="00357C77">
              <w:t xml:space="preserve">EMS Response Section </w:t>
            </w:r>
          </w:p>
        </w:tc>
      </w:tr>
      <w:tr w:rsidR="00E01AB3" w:rsidRPr="00376959" w14:paraId="14B38C0C" w14:textId="77777777" w:rsidTr="00C9201A">
        <w:trPr>
          <w:jc w:val="center"/>
        </w:trPr>
        <w:tc>
          <w:tcPr>
            <w:tcW w:w="3235" w:type="dxa"/>
          </w:tcPr>
          <w:p w14:paraId="3829762D"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 xml:space="preserve">Type of turn-around delay </w:t>
            </w:r>
          </w:p>
        </w:tc>
        <w:tc>
          <w:tcPr>
            <w:tcW w:w="4876" w:type="dxa"/>
          </w:tcPr>
          <w:p w14:paraId="29A75D50" w14:textId="77777777" w:rsidR="00E01AB3" w:rsidRPr="00376959" w:rsidRDefault="00E01AB3" w:rsidP="00C9201A">
            <w:pPr>
              <w:pStyle w:val="TableEntry"/>
            </w:pPr>
            <w:r w:rsidRPr="00357C77">
              <w:t xml:space="preserve">EMS Response Section </w:t>
            </w:r>
          </w:p>
        </w:tc>
      </w:tr>
      <w:tr w:rsidR="00E01AB3" w:rsidRPr="00376959" w14:paraId="4801CD61" w14:textId="77777777" w:rsidTr="00C9201A">
        <w:trPr>
          <w:jc w:val="center"/>
        </w:trPr>
        <w:tc>
          <w:tcPr>
            <w:tcW w:w="3235" w:type="dxa"/>
          </w:tcPr>
          <w:p w14:paraId="471074DC" w14:textId="77777777" w:rsidR="00E01AB3" w:rsidRPr="009B5990" w:rsidRDefault="00E01AB3" w:rsidP="00C9201A">
            <w:pPr>
              <w:rPr>
                <w:rFonts w:ascii="Calibri" w:hAnsi="Calibri" w:cs="Calibri"/>
              </w:rPr>
            </w:pPr>
            <w:r>
              <w:rPr>
                <w:rFonts w:ascii="Calibri" w:hAnsi="Calibri" w:cs="Calibri"/>
                <w:sz w:val="22"/>
                <w:szCs w:val="22"/>
              </w:rPr>
              <w:t xml:space="preserve">EMS vehicle (unit) number </w:t>
            </w:r>
          </w:p>
        </w:tc>
        <w:tc>
          <w:tcPr>
            <w:tcW w:w="4876" w:type="dxa"/>
          </w:tcPr>
          <w:p w14:paraId="5D600738" w14:textId="77777777" w:rsidR="00E01AB3" w:rsidRPr="00376959" w:rsidRDefault="00E01AB3" w:rsidP="00C9201A">
            <w:pPr>
              <w:pStyle w:val="TableEntry"/>
            </w:pPr>
            <w:r w:rsidRPr="00EE490C">
              <w:t>Header</w:t>
            </w:r>
          </w:p>
        </w:tc>
      </w:tr>
      <w:tr w:rsidR="00E01AB3" w:rsidRPr="00376959" w14:paraId="61D16CDF" w14:textId="77777777" w:rsidTr="00C9201A">
        <w:trPr>
          <w:jc w:val="center"/>
        </w:trPr>
        <w:tc>
          <w:tcPr>
            <w:tcW w:w="3235" w:type="dxa"/>
          </w:tcPr>
          <w:p w14:paraId="0830DA82" w14:textId="77777777" w:rsidR="00E01AB3" w:rsidRPr="009B5990" w:rsidRDefault="00E01AB3" w:rsidP="00C9201A">
            <w:pPr>
              <w:rPr>
                <w:rFonts w:ascii="Calibri" w:hAnsi="Calibri" w:cs="Calibri"/>
              </w:rPr>
            </w:pPr>
            <w:r>
              <w:rPr>
                <w:rFonts w:ascii="Calibri" w:hAnsi="Calibri" w:cs="Calibri"/>
                <w:sz w:val="22"/>
                <w:szCs w:val="22"/>
              </w:rPr>
              <w:t xml:space="preserve">EMS unit call sign </w:t>
            </w:r>
          </w:p>
        </w:tc>
        <w:tc>
          <w:tcPr>
            <w:tcW w:w="4876" w:type="dxa"/>
          </w:tcPr>
          <w:p w14:paraId="553B5FA7" w14:textId="77777777" w:rsidR="00E01AB3" w:rsidRPr="00376959" w:rsidRDefault="00E01AB3" w:rsidP="00C9201A">
            <w:pPr>
              <w:pStyle w:val="TableEntry"/>
            </w:pPr>
            <w:r w:rsidRPr="00EE490C">
              <w:t>Header</w:t>
            </w:r>
          </w:p>
        </w:tc>
      </w:tr>
      <w:tr w:rsidR="00E01AB3" w:rsidRPr="00376959" w14:paraId="0D6AE67D" w14:textId="77777777" w:rsidTr="00C9201A">
        <w:trPr>
          <w:jc w:val="center"/>
        </w:trPr>
        <w:tc>
          <w:tcPr>
            <w:tcW w:w="3235" w:type="dxa"/>
          </w:tcPr>
          <w:p w14:paraId="3A4A93BC" w14:textId="77777777" w:rsidR="00E01AB3" w:rsidRPr="009B5990" w:rsidRDefault="00E01AB3" w:rsidP="00C9201A">
            <w:pPr>
              <w:rPr>
                <w:rFonts w:ascii="Calibri" w:hAnsi="Calibri" w:cs="Calibri"/>
              </w:rPr>
            </w:pPr>
            <w:r>
              <w:rPr>
                <w:rFonts w:ascii="Calibri" w:hAnsi="Calibri" w:cs="Calibri"/>
                <w:sz w:val="22"/>
                <w:szCs w:val="22"/>
              </w:rPr>
              <w:t xml:space="preserve">Level of care for this unit </w:t>
            </w:r>
          </w:p>
        </w:tc>
        <w:tc>
          <w:tcPr>
            <w:tcW w:w="4876" w:type="dxa"/>
          </w:tcPr>
          <w:p w14:paraId="5A125C47" w14:textId="77777777" w:rsidR="00E01AB3" w:rsidRPr="00376959" w:rsidRDefault="00E01AB3" w:rsidP="00C9201A">
            <w:pPr>
              <w:pStyle w:val="TableEntry"/>
            </w:pPr>
            <w:r w:rsidRPr="00EE490C">
              <w:t>Header</w:t>
            </w:r>
          </w:p>
        </w:tc>
      </w:tr>
      <w:tr w:rsidR="00E01AB3" w:rsidRPr="00376959" w14:paraId="3DCB3340" w14:textId="77777777" w:rsidTr="00C9201A">
        <w:trPr>
          <w:jc w:val="center"/>
        </w:trPr>
        <w:tc>
          <w:tcPr>
            <w:tcW w:w="3235" w:type="dxa"/>
          </w:tcPr>
          <w:p w14:paraId="591902F4" w14:textId="77777777" w:rsidR="00E01AB3" w:rsidRPr="009B5990" w:rsidRDefault="00E01AB3" w:rsidP="00C9201A">
            <w:pPr>
              <w:rPr>
                <w:rFonts w:ascii="Calibri" w:hAnsi="Calibri" w:cs="Calibri"/>
              </w:rPr>
            </w:pPr>
            <w:r>
              <w:rPr>
                <w:rFonts w:ascii="Calibri" w:hAnsi="Calibri" w:cs="Calibri"/>
                <w:sz w:val="22"/>
                <w:szCs w:val="22"/>
              </w:rPr>
              <w:t>Vehicle Dispatch Location</w:t>
            </w:r>
          </w:p>
        </w:tc>
        <w:tc>
          <w:tcPr>
            <w:tcW w:w="4876" w:type="dxa"/>
          </w:tcPr>
          <w:p w14:paraId="2F9337AA" w14:textId="77777777" w:rsidR="00E01AB3" w:rsidRPr="00376959" w:rsidRDefault="00E01AB3" w:rsidP="00C9201A">
            <w:pPr>
              <w:pStyle w:val="TableEntry"/>
            </w:pPr>
            <w:r w:rsidRPr="002B392F">
              <w:t xml:space="preserve">EMS Response Section </w:t>
            </w:r>
          </w:p>
        </w:tc>
      </w:tr>
      <w:tr w:rsidR="00E01AB3" w:rsidRPr="00376959" w14:paraId="20D9F295" w14:textId="77777777" w:rsidTr="00C9201A">
        <w:trPr>
          <w:jc w:val="center"/>
        </w:trPr>
        <w:tc>
          <w:tcPr>
            <w:tcW w:w="3235" w:type="dxa"/>
          </w:tcPr>
          <w:p w14:paraId="3779E475"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Vehicle Dispatch GPS Location</w:t>
            </w:r>
          </w:p>
        </w:tc>
        <w:tc>
          <w:tcPr>
            <w:tcW w:w="4876" w:type="dxa"/>
          </w:tcPr>
          <w:p w14:paraId="5A3E3DE9" w14:textId="77777777" w:rsidR="00E01AB3" w:rsidRPr="00376959" w:rsidRDefault="00E01AB3" w:rsidP="00C9201A">
            <w:pPr>
              <w:pStyle w:val="TableEntry"/>
            </w:pPr>
            <w:r w:rsidRPr="002B392F">
              <w:t xml:space="preserve">EMS Response Section </w:t>
            </w:r>
          </w:p>
        </w:tc>
      </w:tr>
      <w:tr w:rsidR="00E01AB3" w:rsidRPr="00376959" w14:paraId="29710CD0" w14:textId="77777777" w:rsidTr="00C9201A">
        <w:trPr>
          <w:jc w:val="center"/>
        </w:trPr>
        <w:tc>
          <w:tcPr>
            <w:tcW w:w="3235" w:type="dxa"/>
          </w:tcPr>
          <w:p w14:paraId="643BF6EC" w14:textId="77777777" w:rsidR="00E01AB3" w:rsidRPr="009B5990" w:rsidRDefault="00E01AB3" w:rsidP="00C9201A">
            <w:pPr>
              <w:rPr>
                <w:rFonts w:ascii="Calibri" w:hAnsi="Calibri" w:cs="Calibri"/>
              </w:rPr>
            </w:pPr>
            <w:r>
              <w:rPr>
                <w:rFonts w:ascii="Calibri" w:hAnsi="Calibri" w:cs="Calibri"/>
                <w:sz w:val="22"/>
                <w:szCs w:val="22"/>
              </w:rPr>
              <w:t>Vehicle Dispatch Location US National Grid Coordinates</w:t>
            </w:r>
          </w:p>
        </w:tc>
        <w:tc>
          <w:tcPr>
            <w:tcW w:w="4876" w:type="dxa"/>
          </w:tcPr>
          <w:p w14:paraId="6B7CAFCC" w14:textId="77777777" w:rsidR="00E01AB3" w:rsidRPr="00376959" w:rsidRDefault="00E01AB3" w:rsidP="00C9201A">
            <w:pPr>
              <w:pStyle w:val="TableEntry"/>
            </w:pPr>
            <w:r w:rsidRPr="002B392F">
              <w:t xml:space="preserve">EMS Response Section </w:t>
            </w:r>
          </w:p>
        </w:tc>
      </w:tr>
      <w:tr w:rsidR="00E01AB3" w:rsidRPr="00376959" w14:paraId="54FF0402" w14:textId="77777777" w:rsidTr="00C9201A">
        <w:trPr>
          <w:jc w:val="center"/>
        </w:trPr>
        <w:tc>
          <w:tcPr>
            <w:tcW w:w="3235" w:type="dxa"/>
          </w:tcPr>
          <w:p w14:paraId="71054A05"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Beginning Odometer Reading of Responding Vehicle</w:t>
            </w:r>
          </w:p>
        </w:tc>
        <w:tc>
          <w:tcPr>
            <w:tcW w:w="4876" w:type="dxa"/>
          </w:tcPr>
          <w:p w14:paraId="72F5A670" w14:textId="77777777" w:rsidR="00E01AB3" w:rsidRPr="00376959" w:rsidRDefault="00E01AB3" w:rsidP="00C9201A">
            <w:pPr>
              <w:pStyle w:val="TableEntry"/>
            </w:pPr>
            <w:r w:rsidRPr="002B392F">
              <w:t xml:space="preserve">EMS Response Section </w:t>
            </w:r>
          </w:p>
        </w:tc>
      </w:tr>
      <w:tr w:rsidR="00E01AB3" w:rsidRPr="00376959" w14:paraId="061E44DA" w14:textId="77777777" w:rsidTr="00C9201A">
        <w:trPr>
          <w:jc w:val="center"/>
        </w:trPr>
        <w:tc>
          <w:tcPr>
            <w:tcW w:w="3235" w:type="dxa"/>
          </w:tcPr>
          <w:p w14:paraId="56499B2A" w14:textId="77777777" w:rsidR="00E01AB3" w:rsidRPr="009B5990" w:rsidRDefault="00E01AB3" w:rsidP="00C9201A">
            <w:pPr>
              <w:rPr>
                <w:rFonts w:ascii="Calibri" w:hAnsi="Calibri" w:cs="Calibri"/>
              </w:rPr>
            </w:pPr>
            <w:r>
              <w:rPr>
                <w:rFonts w:ascii="Calibri" w:hAnsi="Calibri" w:cs="Calibri"/>
                <w:sz w:val="22"/>
                <w:szCs w:val="22"/>
              </w:rPr>
              <w:t>On-Scene Odometer Reading of Responding Vehicle</w:t>
            </w:r>
          </w:p>
        </w:tc>
        <w:tc>
          <w:tcPr>
            <w:tcW w:w="4876" w:type="dxa"/>
          </w:tcPr>
          <w:p w14:paraId="60D27D50" w14:textId="77777777" w:rsidR="00E01AB3" w:rsidRPr="00376959" w:rsidRDefault="00E01AB3" w:rsidP="00C9201A">
            <w:pPr>
              <w:pStyle w:val="TableEntry"/>
            </w:pPr>
            <w:r w:rsidRPr="002B392F">
              <w:t xml:space="preserve">EMS Response Section </w:t>
            </w:r>
          </w:p>
        </w:tc>
      </w:tr>
      <w:tr w:rsidR="00E01AB3" w:rsidRPr="00376959" w14:paraId="6FC2A07E" w14:textId="77777777" w:rsidTr="00C9201A">
        <w:trPr>
          <w:jc w:val="center"/>
        </w:trPr>
        <w:tc>
          <w:tcPr>
            <w:tcW w:w="3235" w:type="dxa"/>
          </w:tcPr>
          <w:p w14:paraId="52440A0E" w14:textId="77777777" w:rsidR="00E01AB3" w:rsidRPr="009B5990" w:rsidRDefault="00E01AB3" w:rsidP="00C9201A">
            <w:pPr>
              <w:rPr>
                <w:rFonts w:ascii="Calibri" w:hAnsi="Calibri" w:cs="Calibri"/>
              </w:rPr>
            </w:pPr>
            <w:r>
              <w:rPr>
                <w:rFonts w:ascii="Calibri" w:hAnsi="Calibri" w:cs="Calibri"/>
                <w:sz w:val="22"/>
                <w:szCs w:val="22"/>
              </w:rPr>
              <w:t>Patient Destination Odometer Reading of Responding Vehicle</w:t>
            </w:r>
          </w:p>
        </w:tc>
        <w:tc>
          <w:tcPr>
            <w:tcW w:w="4876" w:type="dxa"/>
          </w:tcPr>
          <w:p w14:paraId="17429108" w14:textId="77777777" w:rsidR="00E01AB3" w:rsidRPr="00376959" w:rsidRDefault="00E01AB3" w:rsidP="00C9201A">
            <w:pPr>
              <w:pStyle w:val="TableEntry"/>
            </w:pPr>
            <w:r w:rsidRPr="002B392F">
              <w:t xml:space="preserve">EMS Response Section </w:t>
            </w:r>
          </w:p>
        </w:tc>
      </w:tr>
      <w:tr w:rsidR="00E01AB3" w:rsidRPr="00376959" w14:paraId="5B125FDE" w14:textId="77777777" w:rsidTr="00C9201A">
        <w:trPr>
          <w:jc w:val="center"/>
        </w:trPr>
        <w:tc>
          <w:tcPr>
            <w:tcW w:w="3235" w:type="dxa"/>
          </w:tcPr>
          <w:p w14:paraId="1893F1A5" w14:textId="77777777" w:rsidR="00E01AB3" w:rsidRPr="009B5990" w:rsidRDefault="00E01AB3" w:rsidP="00C9201A">
            <w:pPr>
              <w:rPr>
                <w:rFonts w:ascii="Calibri" w:hAnsi="Calibri" w:cs="Calibri"/>
              </w:rPr>
            </w:pPr>
            <w:r>
              <w:rPr>
                <w:rFonts w:ascii="Calibri" w:hAnsi="Calibri" w:cs="Calibri"/>
                <w:sz w:val="22"/>
                <w:szCs w:val="22"/>
              </w:rPr>
              <w:t>Ending Odometer Reading of Responding Vehicle</w:t>
            </w:r>
          </w:p>
        </w:tc>
        <w:tc>
          <w:tcPr>
            <w:tcW w:w="4876" w:type="dxa"/>
          </w:tcPr>
          <w:p w14:paraId="7EAA01C2" w14:textId="77777777" w:rsidR="00E01AB3" w:rsidRPr="00376959" w:rsidRDefault="00E01AB3" w:rsidP="00C9201A">
            <w:pPr>
              <w:pStyle w:val="TableEntry"/>
            </w:pPr>
            <w:r w:rsidRPr="002B392F">
              <w:t xml:space="preserve">EMS Response Section </w:t>
            </w:r>
          </w:p>
        </w:tc>
      </w:tr>
      <w:tr w:rsidR="00E01AB3" w:rsidRPr="00376959" w14:paraId="014D3F5E" w14:textId="77777777" w:rsidTr="00C9201A">
        <w:trPr>
          <w:jc w:val="center"/>
        </w:trPr>
        <w:tc>
          <w:tcPr>
            <w:tcW w:w="3235" w:type="dxa"/>
          </w:tcPr>
          <w:p w14:paraId="6AF4B32B" w14:textId="77777777" w:rsidR="00E01AB3" w:rsidRPr="009B5990" w:rsidRDefault="00E01AB3" w:rsidP="00C9201A">
            <w:pPr>
              <w:rPr>
                <w:rFonts w:ascii="Calibri" w:hAnsi="Calibri" w:cs="Calibri"/>
              </w:rPr>
            </w:pPr>
            <w:r>
              <w:rPr>
                <w:rFonts w:ascii="Calibri" w:hAnsi="Calibri" w:cs="Calibri"/>
                <w:sz w:val="22"/>
                <w:szCs w:val="22"/>
              </w:rPr>
              <w:t>Response Mode to Scene</w:t>
            </w:r>
          </w:p>
        </w:tc>
        <w:tc>
          <w:tcPr>
            <w:tcW w:w="4876" w:type="dxa"/>
          </w:tcPr>
          <w:p w14:paraId="488A6B90" w14:textId="77777777" w:rsidR="00E01AB3" w:rsidRPr="00376959" w:rsidRDefault="00E01AB3" w:rsidP="00C9201A">
            <w:pPr>
              <w:pStyle w:val="TableEntry"/>
            </w:pPr>
            <w:r w:rsidRPr="00A138ED">
              <w:t xml:space="preserve">EMS Response Section </w:t>
            </w:r>
          </w:p>
        </w:tc>
      </w:tr>
      <w:tr w:rsidR="00E01AB3" w:rsidRPr="00376959" w14:paraId="4D419B8E" w14:textId="77777777" w:rsidTr="00C9201A">
        <w:trPr>
          <w:jc w:val="center"/>
        </w:trPr>
        <w:tc>
          <w:tcPr>
            <w:tcW w:w="3235" w:type="dxa"/>
          </w:tcPr>
          <w:p w14:paraId="0B84BAA4" w14:textId="77777777" w:rsidR="00E01AB3" w:rsidRPr="009B5990" w:rsidRDefault="00E01AB3" w:rsidP="00C9201A">
            <w:pPr>
              <w:rPr>
                <w:rFonts w:ascii="Calibri" w:hAnsi="Calibri" w:cs="Calibri"/>
              </w:rPr>
            </w:pPr>
            <w:r>
              <w:rPr>
                <w:rFonts w:ascii="Calibri" w:hAnsi="Calibri" w:cs="Calibri"/>
                <w:sz w:val="22"/>
                <w:szCs w:val="22"/>
              </w:rPr>
              <w:t xml:space="preserve">Additional Response Mode </w:t>
            </w:r>
            <w:r>
              <w:rPr>
                <w:rFonts w:ascii="Calibri" w:hAnsi="Calibri" w:cs="Calibri"/>
                <w:sz w:val="22"/>
                <w:szCs w:val="22"/>
              </w:rPr>
              <w:lastRenderedPageBreak/>
              <w:t>Descriptors</w:t>
            </w:r>
          </w:p>
        </w:tc>
        <w:tc>
          <w:tcPr>
            <w:tcW w:w="4876" w:type="dxa"/>
          </w:tcPr>
          <w:p w14:paraId="7DF8CF9C" w14:textId="77777777" w:rsidR="00E01AB3" w:rsidRPr="00376959" w:rsidRDefault="00E01AB3" w:rsidP="00C9201A">
            <w:pPr>
              <w:pStyle w:val="TableEntry"/>
            </w:pPr>
            <w:r w:rsidRPr="00A138ED">
              <w:lastRenderedPageBreak/>
              <w:t xml:space="preserve">EMS Response Section </w:t>
            </w:r>
          </w:p>
        </w:tc>
      </w:tr>
      <w:tr w:rsidR="00E01AB3" w:rsidRPr="00376959" w14:paraId="3ECD70B4" w14:textId="77777777" w:rsidTr="00C9201A">
        <w:trPr>
          <w:jc w:val="center"/>
        </w:trPr>
        <w:tc>
          <w:tcPr>
            <w:tcW w:w="3235" w:type="dxa"/>
          </w:tcPr>
          <w:p w14:paraId="68F96CD4" w14:textId="77777777" w:rsidR="00E01AB3" w:rsidRPr="009B5990" w:rsidRDefault="00E01AB3" w:rsidP="00C9201A">
            <w:pPr>
              <w:rPr>
                <w:rFonts w:ascii="Calibri" w:hAnsi="Calibri" w:cs="Calibri"/>
              </w:rPr>
            </w:pPr>
            <w:r>
              <w:rPr>
                <w:rFonts w:ascii="Calibri" w:hAnsi="Calibri" w:cs="Calibri"/>
                <w:sz w:val="22"/>
                <w:szCs w:val="22"/>
              </w:rPr>
              <w:t>Complaint Reported by Dispatch</w:t>
            </w:r>
          </w:p>
        </w:tc>
        <w:tc>
          <w:tcPr>
            <w:tcW w:w="4876" w:type="dxa"/>
          </w:tcPr>
          <w:p w14:paraId="43D0DD7A" w14:textId="77777777" w:rsidR="00E01AB3" w:rsidRPr="00376959" w:rsidRDefault="00E01AB3" w:rsidP="00C9201A">
            <w:pPr>
              <w:pStyle w:val="TableEntry"/>
            </w:pPr>
            <w:r>
              <w:t xml:space="preserve">EMS Dispatch Section </w:t>
            </w:r>
          </w:p>
        </w:tc>
      </w:tr>
      <w:tr w:rsidR="00E01AB3" w:rsidRPr="00376959" w14:paraId="3EC28A68" w14:textId="77777777" w:rsidTr="00C9201A">
        <w:trPr>
          <w:jc w:val="center"/>
        </w:trPr>
        <w:tc>
          <w:tcPr>
            <w:tcW w:w="3235" w:type="dxa"/>
          </w:tcPr>
          <w:p w14:paraId="6A698BFE" w14:textId="77777777" w:rsidR="00E01AB3" w:rsidRPr="009B5990" w:rsidRDefault="00E01AB3" w:rsidP="00C9201A">
            <w:pPr>
              <w:rPr>
                <w:rFonts w:ascii="Calibri" w:hAnsi="Calibri" w:cs="Calibri"/>
              </w:rPr>
            </w:pPr>
            <w:r>
              <w:rPr>
                <w:rFonts w:ascii="Calibri" w:hAnsi="Calibri" w:cs="Calibri"/>
                <w:sz w:val="22"/>
                <w:szCs w:val="22"/>
              </w:rPr>
              <w:t xml:space="preserve">EMD Performed </w:t>
            </w:r>
          </w:p>
        </w:tc>
        <w:tc>
          <w:tcPr>
            <w:tcW w:w="4876" w:type="dxa"/>
          </w:tcPr>
          <w:p w14:paraId="6E2C90F9" w14:textId="77777777" w:rsidR="00E01AB3" w:rsidRPr="00376959" w:rsidRDefault="00E01AB3" w:rsidP="00C9201A">
            <w:pPr>
              <w:pStyle w:val="TableEntry"/>
            </w:pPr>
            <w:r w:rsidRPr="00EB4590">
              <w:t xml:space="preserve">EMS Dispatch Section </w:t>
            </w:r>
          </w:p>
        </w:tc>
      </w:tr>
      <w:tr w:rsidR="00E01AB3" w:rsidRPr="00376959" w14:paraId="7DCD2E75" w14:textId="77777777" w:rsidTr="00C9201A">
        <w:trPr>
          <w:jc w:val="center"/>
        </w:trPr>
        <w:tc>
          <w:tcPr>
            <w:tcW w:w="3235" w:type="dxa"/>
          </w:tcPr>
          <w:p w14:paraId="48448BA0" w14:textId="77777777" w:rsidR="00E01AB3" w:rsidRPr="009B5990" w:rsidRDefault="00E01AB3" w:rsidP="00C9201A">
            <w:pPr>
              <w:rPr>
                <w:rFonts w:ascii="Calibri" w:hAnsi="Calibri" w:cs="Calibri"/>
              </w:rPr>
            </w:pPr>
            <w:r>
              <w:rPr>
                <w:rFonts w:ascii="Calibri" w:hAnsi="Calibri" w:cs="Calibri"/>
                <w:sz w:val="22"/>
                <w:szCs w:val="22"/>
              </w:rPr>
              <w:t xml:space="preserve">EMD Card Number </w:t>
            </w:r>
          </w:p>
        </w:tc>
        <w:tc>
          <w:tcPr>
            <w:tcW w:w="4876" w:type="dxa"/>
          </w:tcPr>
          <w:p w14:paraId="08AD5CC9" w14:textId="77777777" w:rsidR="00E01AB3" w:rsidRPr="00376959" w:rsidRDefault="00E01AB3" w:rsidP="00C9201A">
            <w:pPr>
              <w:pStyle w:val="TableEntry"/>
            </w:pPr>
            <w:r w:rsidRPr="00EB4590">
              <w:t xml:space="preserve">EMS Dispatch Section </w:t>
            </w:r>
          </w:p>
        </w:tc>
      </w:tr>
      <w:tr w:rsidR="00E01AB3" w:rsidRPr="00376959" w14:paraId="58E4A0B0" w14:textId="77777777" w:rsidTr="00C9201A">
        <w:trPr>
          <w:jc w:val="center"/>
        </w:trPr>
        <w:tc>
          <w:tcPr>
            <w:tcW w:w="3235" w:type="dxa"/>
          </w:tcPr>
          <w:p w14:paraId="437C3B7C" w14:textId="77777777" w:rsidR="00E01AB3" w:rsidRPr="009B5990" w:rsidRDefault="00E01AB3" w:rsidP="00C9201A">
            <w:pPr>
              <w:rPr>
                <w:rFonts w:ascii="Calibri" w:hAnsi="Calibri" w:cs="Calibri"/>
              </w:rPr>
            </w:pPr>
            <w:r>
              <w:rPr>
                <w:rFonts w:ascii="Calibri" w:hAnsi="Calibri" w:cs="Calibri"/>
                <w:sz w:val="22"/>
                <w:szCs w:val="22"/>
              </w:rPr>
              <w:t>Dispatch Center Name or ID</w:t>
            </w:r>
          </w:p>
        </w:tc>
        <w:tc>
          <w:tcPr>
            <w:tcW w:w="4876" w:type="dxa"/>
          </w:tcPr>
          <w:p w14:paraId="1002DCFD" w14:textId="77777777" w:rsidR="00E01AB3" w:rsidRPr="00376959" w:rsidRDefault="00E01AB3" w:rsidP="00C9201A">
            <w:pPr>
              <w:pStyle w:val="TableEntry"/>
            </w:pPr>
            <w:r w:rsidRPr="00EB4590">
              <w:t xml:space="preserve">EMS Dispatch Section </w:t>
            </w:r>
          </w:p>
        </w:tc>
      </w:tr>
      <w:tr w:rsidR="00E01AB3" w:rsidRPr="00376959" w14:paraId="0047B199" w14:textId="77777777" w:rsidTr="00C9201A">
        <w:trPr>
          <w:jc w:val="center"/>
        </w:trPr>
        <w:tc>
          <w:tcPr>
            <w:tcW w:w="3235" w:type="dxa"/>
          </w:tcPr>
          <w:p w14:paraId="55F5646A" w14:textId="77777777" w:rsidR="00E01AB3" w:rsidRPr="009B5990" w:rsidRDefault="00E01AB3" w:rsidP="00C9201A">
            <w:pPr>
              <w:rPr>
                <w:rFonts w:ascii="Calibri" w:hAnsi="Calibri" w:cs="Calibri"/>
              </w:rPr>
            </w:pPr>
            <w:r>
              <w:rPr>
                <w:rFonts w:ascii="Calibri" w:hAnsi="Calibri" w:cs="Calibri"/>
                <w:sz w:val="22"/>
                <w:szCs w:val="22"/>
              </w:rPr>
              <w:t>Dispatch Priority (Patient Acuity)</w:t>
            </w:r>
          </w:p>
        </w:tc>
        <w:tc>
          <w:tcPr>
            <w:tcW w:w="4876" w:type="dxa"/>
          </w:tcPr>
          <w:p w14:paraId="421A269A" w14:textId="77777777" w:rsidR="00E01AB3" w:rsidRPr="00376959" w:rsidRDefault="00E01AB3" w:rsidP="00C9201A">
            <w:pPr>
              <w:pStyle w:val="TableEntry"/>
            </w:pPr>
            <w:r w:rsidRPr="00EB4590">
              <w:t xml:space="preserve">EMS Dispatch Section </w:t>
            </w:r>
          </w:p>
        </w:tc>
      </w:tr>
      <w:tr w:rsidR="00E01AB3" w:rsidRPr="00376959" w14:paraId="54696156" w14:textId="77777777" w:rsidTr="00C9201A">
        <w:trPr>
          <w:jc w:val="center"/>
        </w:trPr>
        <w:tc>
          <w:tcPr>
            <w:tcW w:w="3235" w:type="dxa"/>
          </w:tcPr>
          <w:p w14:paraId="5974F147" w14:textId="77777777" w:rsidR="00E01AB3" w:rsidRPr="009B5990" w:rsidRDefault="00E01AB3" w:rsidP="00C9201A">
            <w:pPr>
              <w:rPr>
                <w:rFonts w:ascii="Calibri" w:hAnsi="Calibri" w:cs="Calibri"/>
              </w:rPr>
            </w:pPr>
            <w:r>
              <w:rPr>
                <w:rFonts w:ascii="Calibri" w:hAnsi="Calibri" w:cs="Calibri"/>
                <w:sz w:val="22"/>
                <w:szCs w:val="22"/>
              </w:rPr>
              <w:t>Unit Dispatched CAD Record ID</w:t>
            </w:r>
          </w:p>
        </w:tc>
        <w:tc>
          <w:tcPr>
            <w:tcW w:w="4876" w:type="dxa"/>
          </w:tcPr>
          <w:p w14:paraId="7659218F" w14:textId="77777777" w:rsidR="00E01AB3" w:rsidRPr="00376959" w:rsidRDefault="00E01AB3" w:rsidP="00C9201A">
            <w:pPr>
              <w:pStyle w:val="TableEntry"/>
            </w:pPr>
            <w:r w:rsidRPr="00EB4590">
              <w:t xml:space="preserve">EMS Dispatch Section </w:t>
            </w:r>
          </w:p>
        </w:tc>
      </w:tr>
      <w:tr w:rsidR="00E01AB3" w:rsidRPr="00376959" w14:paraId="4D0AC0CD" w14:textId="77777777" w:rsidTr="00C9201A">
        <w:trPr>
          <w:jc w:val="center"/>
        </w:trPr>
        <w:tc>
          <w:tcPr>
            <w:tcW w:w="3235" w:type="dxa"/>
          </w:tcPr>
          <w:p w14:paraId="69C7F9C7" w14:textId="77777777" w:rsidR="00E01AB3" w:rsidRPr="009B5990" w:rsidRDefault="00E01AB3" w:rsidP="00C9201A">
            <w:pPr>
              <w:rPr>
                <w:rFonts w:ascii="Calibri" w:hAnsi="Calibri" w:cs="Calibri"/>
              </w:rPr>
            </w:pPr>
            <w:r>
              <w:rPr>
                <w:rFonts w:ascii="Calibri" w:hAnsi="Calibri" w:cs="Calibri"/>
                <w:sz w:val="22"/>
                <w:szCs w:val="22"/>
              </w:rPr>
              <w:t>Crew ID Number</w:t>
            </w:r>
          </w:p>
        </w:tc>
        <w:tc>
          <w:tcPr>
            <w:tcW w:w="4876" w:type="dxa"/>
          </w:tcPr>
          <w:p w14:paraId="37C649D2" w14:textId="77777777" w:rsidR="00E01AB3" w:rsidRPr="00376959" w:rsidRDefault="00E01AB3" w:rsidP="00C9201A">
            <w:pPr>
              <w:pStyle w:val="TableEntry"/>
            </w:pPr>
            <w:r w:rsidRPr="002B392F">
              <w:t xml:space="preserve">EMS Response Section </w:t>
            </w:r>
          </w:p>
        </w:tc>
      </w:tr>
      <w:tr w:rsidR="00E01AB3" w:rsidRPr="00376959" w14:paraId="54D2DAD2" w14:textId="77777777" w:rsidTr="00C9201A">
        <w:trPr>
          <w:jc w:val="center"/>
        </w:trPr>
        <w:tc>
          <w:tcPr>
            <w:tcW w:w="3235" w:type="dxa"/>
          </w:tcPr>
          <w:p w14:paraId="30934533" w14:textId="77777777" w:rsidR="00E01AB3" w:rsidRPr="009B5990" w:rsidRDefault="00E01AB3" w:rsidP="00C9201A">
            <w:pPr>
              <w:rPr>
                <w:rFonts w:ascii="Calibri" w:hAnsi="Calibri" w:cs="Calibri"/>
              </w:rPr>
            </w:pPr>
            <w:r>
              <w:rPr>
                <w:rFonts w:ascii="Calibri" w:hAnsi="Calibri" w:cs="Calibri"/>
                <w:sz w:val="22"/>
                <w:szCs w:val="22"/>
              </w:rPr>
              <w:t>Crew Member Level</w:t>
            </w:r>
          </w:p>
        </w:tc>
        <w:tc>
          <w:tcPr>
            <w:tcW w:w="4876" w:type="dxa"/>
          </w:tcPr>
          <w:p w14:paraId="1CD28F5E" w14:textId="77777777" w:rsidR="00E01AB3" w:rsidRPr="00376959" w:rsidRDefault="00E01AB3" w:rsidP="00C9201A">
            <w:pPr>
              <w:pStyle w:val="TableEntry"/>
            </w:pPr>
            <w:r w:rsidRPr="002B392F">
              <w:t xml:space="preserve">EMS Response Section </w:t>
            </w:r>
          </w:p>
        </w:tc>
      </w:tr>
      <w:tr w:rsidR="00E01AB3" w:rsidRPr="00376959" w14:paraId="4AAA2C71" w14:textId="77777777" w:rsidTr="00C9201A">
        <w:trPr>
          <w:jc w:val="center"/>
        </w:trPr>
        <w:tc>
          <w:tcPr>
            <w:tcW w:w="3235" w:type="dxa"/>
          </w:tcPr>
          <w:p w14:paraId="382183AE" w14:textId="77777777" w:rsidR="00E01AB3" w:rsidRPr="009B5990" w:rsidRDefault="00E01AB3" w:rsidP="00C9201A">
            <w:pPr>
              <w:rPr>
                <w:rFonts w:ascii="Calibri" w:hAnsi="Calibri" w:cs="Calibri"/>
              </w:rPr>
            </w:pPr>
            <w:r>
              <w:rPr>
                <w:rFonts w:ascii="Calibri" w:hAnsi="Calibri" w:cs="Calibri"/>
                <w:sz w:val="22"/>
                <w:szCs w:val="22"/>
              </w:rPr>
              <w:t>Crew Member Response Role</w:t>
            </w:r>
          </w:p>
        </w:tc>
        <w:tc>
          <w:tcPr>
            <w:tcW w:w="4876" w:type="dxa"/>
          </w:tcPr>
          <w:p w14:paraId="78C5786F" w14:textId="77777777" w:rsidR="00E01AB3" w:rsidRPr="00376959" w:rsidRDefault="00E01AB3" w:rsidP="00C9201A">
            <w:pPr>
              <w:pStyle w:val="TableEntry"/>
            </w:pPr>
            <w:r w:rsidRPr="002B392F">
              <w:t xml:space="preserve">EMS Response Section </w:t>
            </w:r>
          </w:p>
        </w:tc>
      </w:tr>
      <w:tr w:rsidR="00E01AB3" w:rsidRPr="00376959" w14:paraId="5CBA5C28" w14:textId="77777777" w:rsidTr="00C9201A">
        <w:trPr>
          <w:jc w:val="center"/>
        </w:trPr>
        <w:tc>
          <w:tcPr>
            <w:tcW w:w="3235" w:type="dxa"/>
          </w:tcPr>
          <w:p w14:paraId="7D77B719" w14:textId="77777777" w:rsidR="00E01AB3" w:rsidRPr="009B5990" w:rsidRDefault="00E01AB3" w:rsidP="00C9201A">
            <w:pPr>
              <w:rPr>
                <w:rFonts w:ascii="Calibri" w:hAnsi="Calibri" w:cs="Calibri"/>
              </w:rPr>
            </w:pPr>
            <w:r>
              <w:rPr>
                <w:rFonts w:ascii="Calibri" w:hAnsi="Calibri" w:cs="Calibri"/>
                <w:sz w:val="22"/>
                <w:szCs w:val="22"/>
              </w:rPr>
              <w:t>PSAP Call Date/Time</w:t>
            </w:r>
          </w:p>
        </w:tc>
        <w:tc>
          <w:tcPr>
            <w:tcW w:w="4876" w:type="dxa"/>
          </w:tcPr>
          <w:p w14:paraId="74B8484B" w14:textId="77777777" w:rsidR="00E01AB3" w:rsidRPr="00376959" w:rsidRDefault="00E01AB3" w:rsidP="00C9201A">
            <w:pPr>
              <w:pStyle w:val="TableEntry"/>
            </w:pPr>
            <w:r w:rsidRPr="002B392F">
              <w:t xml:space="preserve">EMS Response Section </w:t>
            </w:r>
          </w:p>
        </w:tc>
      </w:tr>
      <w:tr w:rsidR="00E01AB3" w:rsidRPr="00376959" w14:paraId="1C2B9FBF" w14:textId="77777777" w:rsidTr="00C9201A">
        <w:trPr>
          <w:jc w:val="center"/>
        </w:trPr>
        <w:tc>
          <w:tcPr>
            <w:tcW w:w="3235" w:type="dxa"/>
          </w:tcPr>
          <w:p w14:paraId="746E4E8F"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Dispatched Notified Date/Time</w:t>
            </w:r>
          </w:p>
        </w:tc>
        <w:tc>
          <w:tcPr>
            <w:tcW w:w="4876" w:type="dxa"/>
          </w:tcPr>
          <w:p w14:paraId="46C8B098" w14:textId="77777777" w:rsidR="00E01AB3" w:rsidRPr="00376959" w:rsidRDefault="00E01AB3" w:rsidP="00C9201A">
            <w:pPr>
              <w:pStyle w:val="TableEntry"/>
            </w:pPr>
            <w:r w:rsidRPr="002B392F">
              <w:t xml:space="preserve">EMS Response Section </w:t>
            </w:r>
          </w:p>
        </w:tc>
      </w:tr>
      <w:tr w:rsidR="00E01AB3" w:rsidRPr="00376959" w14:paraId="362530A3" w14:textId="77777777" w:rsidTr="00C9201A">
        <w:trPr>
          <w:jc w:val="center"/>
        </w:trPr>
        <w:tc>
          <w:tcPr>
            <w:tcW w:w="3235" w:type="dxa"/>
          </w:tcPr>
          <w:p w14:paraId="509C24C6" w14:textId="77777777" w:rsidR="00E01AB3" w:rsidRPr="009B5990" w:rsidRDefault="00E01AB3" w:rsidP="00C9201A">
            <w:pPr>
              <w:rPr>
                <w:rFonts w:ascii="Calibri" w:hAnsi="Calibri" w:cs="Calibri"/>
              </w:rPr>
            </w:pPr>
            <w:r>
              <w:rPr>
                <w:rFonts w:ascii="Calibri" w:hAnsi="Calibri" w:cs="Calibri"/>
                <w:sz w:val="22"/>
                <w:szCs w:val="22"/>
              </w:rPr>
              <w:t>Unit Notified by Dispatch Date/Time</w:t>
            </w:r>
          </w:p>
        </w:tc>
        <w:tc>
          <w:tcPr>
            <w:tcW w:w="4876" w:type="dxa"/>
          </w:tcPr>
          <w:p w14:paraId="113B9739" w14:textId="77777777" w:rsidR="00E01AB3" w:rsidRPr="00376959" w:rsidRDefault="00E01AB3" w:rsidP="00C9201A">
            <w:pPr>
              <w:pStyle w:val="TableEntry"/>
            </w:pPr>
            <w:r w:rsidRPr="002B392F">
              <w:t xml:space="preserve">EMS Response Section </w:t>
            </w:r>
          </w:p>
        </w:tc>
      </w:tr>
      <w:tr w:rsidR="00E01AB3" w:rsidRPr="00376959" w14:paraId="5E9E80FC" w14:textId="77777777" w:rsidTr="00C9201A">
        <w:trPr>
          <w:jc w:val="center"/>
        </w:trPr>
        <w:tc>
          <w:tcPr>
            <w:tcW w:w="3235" w:type="dxa"/>
          </w:tcPr>
          <w:p w14:paraId="4BC7A944" w14:textId="77777777" w:rsidR="00E01AB3" w:rsidRPr="009B5990" w:rsidRDefault="00E01AB3" w:rsidP="00C9201A">
            <w:pPr>
              <w:rPr>
                <w:rFonts w:ascii="Calibri" w:hAnsi="Calibri" w:cs="Calibri"/>
              </w:rPr>
            </w:pPr>
            <w:r>
              <w:rPr>
                <w:rFonts w:ascii="Calibri" w:hAnsi="Calibri" w:cs="Calibri"/>
                <w:sz w:val="22"/>
                <w:szCs w:val="22"/>
              </w:rPr>
              <w:t>Dispatch Acknowledged Date/Time</w:t>
            </w:r>
          </w:p>
        </w:tc>
        <w:tc>
          <w:tcPr>
            <w:tcW w:w="4876" w:type="dxa"/>
          </w:tcPr>
          <w:p w14:paraId="45B57D8E" w14:textId="77777777" w:rsidR="00E01AB3" w:rsidRPr="00376959" w:rsidRDefault="00E01AB3" w:rsidP="00C9201A">
            <w:pPr>
              <w:pStyle w:val="TableEntry"/>
            </w:pPr>
            <w:r w:rsidRPr="002B392F">
              <w:t xml:space="preserve">EMS Response Section </w:t>
            </w:r>
          </w:p>
        </w:tc>
      </w:tr>
      <w:tr w:rsidR="00E01AB3" w:rsidRPr="00376959" w14:paraId="1FB29E2F" w14:textId="77777777" w:rsidTr="00C9201A">
        <w:trPr>
          <w:jc w:val="center"/>
        </w:trPr>
        <w:tc>
          <w:tcPr>
            <w:tcW w:w="3235" w:type="dxa"/>
          </w:tcPr>
          <w:p w14:paraId="01C71992"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Unit En Route Date/Time</w:t>
            </w:r>
          </w:p>
        </w:tc>
        <w:tc>
          <w:tcPr>
            <w:tcW w:w="4876" w:type="dxa"/>
          </w:tcPr>
          <w:p w14:paraId="4E2C973B" w14:textId="77777777" w:rsidR="00E01AB3" w:rsidRPr="00376959" w:rsidRDefault="00E01AB3" w:rsidP="00C9201A">
            <w:pPr>
              <w:pStyle w:val="TableEntry"/>
            </w:pPr>
            <w:r w:rsidRPr="002B392F">
              <w:t xml:space="preserve">EMS Response Section </w:t>
            </w:r>
          </w:p>
        </w:tc>
      </w:tr>
      <w:tr w:rsidR="00E01AB3" w:rsidRPr="00376959" w14:paraId="2AA285DD" w14:textId="77777777" w:rsidTr="00C9201A">
        <w:trPr>
          <w:jc w:val="center"/>
        </w:trPr>
        <w:tc>
          <w:tcPr>
            <w:tcW w:w="3235" w:type="dxa"/>
          </w:tcPr>
          <w:p w14:paraId="226B4333" w14:textId="77777777" w:rsidR="00E01AB3" w:rsidRPr="009B5990" w:rsidRDefault="00E01AB3" w:rsidP="00C9201A">
            <w:pPr>
              <w:rPr>
                <w:rFonts w:ascii="Calibri" w:hAnsi="Calibri" w:cs="Calibri"/>
              </w:rPr>
            </w:pPr>
            <w:r>
              <w:rPr>
                <w:rFonts w:ascii="Calibri" w:hAnsi="Calibri" w:cs="Calibri"/>
                <w:sz w:val="22"/>
                <w:szCs w:val="22"/>
              </w:rPr>
              <w:t>Unit Arrived on Scene Date/Time</w:t>
            </w:r>
          </w:p>
        </w:tc>
        <w:tc>
          <w:tcPr>
            <w:tcW w:w="4876" w:type="dxa"/>
          </w:tcPr>
          <w:p w14:paraId="07FDB201" w14:textId="77777777" w:rsidR="00E01AB3" w:rsidRPr="00376959" w:rsidRDefault="00E01AB3" w:rsidP="00C9201A">
            <w:pPr>
              <w:pStyle w:val="TableEntry"/>
            </w:pPr>
            <w:r w:rsidRPr="002B392F">
              <w:t xml:space="preserve">EMS Response Section </w:t>
            </w:r>
          </w:p>
        </w:tc>
      </w:tr>
      <w:tr w:rsidR="00E01AB3" w:rsidRPr="00376959" w14:paraId="399B3C46" w14:textId="77777777" w:rsidTr="00C9201A">
        <w:trPr>
          <w:jc w:val="center"/>
        </w:trPr>
        <w:tc>
          <w:tcPr>
            <w:tcW w:w="3235" w:type="dxa"/>
          </w:tcPr>
          <w:p w14:paraId="37F63D49" w14:textId="77777777" w:rsidR="00E01AB3" w:rsidRPr="009B5990" w:rsidRDefault="00E01AB3" w:rsidP="00C9201A">
            <w:pPr>
              <w:rPr>
                <w:rFonts w:ascii="Calibri" w:hAnsi="Calibri" w:cs="Calibri"/>
              </w:rPr>
            </w:pPr>
            <w:r>
              <w:rPr>
                <w:rFonts w:ascii="Calibri" w:hAnsi="Calibri" w:cs="Calibri"/>
                <w:sz w:val="22"/>
                <w:szCs w:val="22"/>
              </w:rPr>
              <w:t>Arrived at Patient Date/Time</w:t>
            </w:r>
          </w:p>
        </w:tc>
        <w:tc>
          <w:tcPr>
            <w:tcW w:w="4876" w:type="dxa"/>
          </w:tcPr>
          <w:p w14:paraId="7C99F6BA" w14:textId="77777777" w:rsidR="00E01AB3" w:rsidRPr="00376959" w:rsidRDefault="00E01AB3" w:rsidP="00C9201A">
            <w:pPr>
              <w:pStyle w:val="TableEntry"/>
            </w:pPr>
            <w:r w:rsidRPr="002B392F">
              <w:t xml:space="preserve">EMS Response Section </w:t>
            </w:r>
          </w:p>
        </w:tc>
      </w:tr>
      <w:tr w:rsidR="00E01AB3" w:rsidRPr="00376959" w14:paraId="1CFA464E" w14:textId="77777777" w:rsidTr="00C9201A">
        <w:trPr>
          <w:jc w:val="center"/>
        </w:trPr>
        <w:tc>
          <w:tcPr>
            <w:tcW w:w="3235" w:type="dxa"/>
          </w:tcPr>
          <w:p w14:paraId="13642944" w14:textId="77777777" w:rsidR="00E01AB3" w:rsidRPr="009B5990" w:rsidRDefault="00E01AB3" w:rsidP="00C9201A">
            <w:pPr>
              <w:rPr>
                <w:rFonts w:ascii="Calibri" w:hAnsi="Calibri" w:cs="Calibri"/>
              </w:rPr>
            </w:pPr>
            <w:r>
              <w:rPr>
                <w:rFonts w:ascii="Calibri" w:hAnsi="Calibri" w:cs="Calibri"/>
                <w:sz w:val="22"/>
                <w:szCs w:val="22"/>
              </w:rPr>
              <w:t>Transfer of EMS Patient Care Date/Time</w:t>
            </w:r>
          </w:p>
        </w:tc>
        <w:tc>
          <w:tcPr>
            <w:tcW w:w="4876" w:type="dxa"/>
          </w:tcPr>
          <w:p w14:paraId="048FD565" w14:textId="77777777" w:rsidR="00E01AB3" w:rsidRPr="00376959" w:rsidRDefault="00E01AB3" w:rsidP="00C9201A">
            <w:pPr>
              <w:pStyle w:val="TableEntry"/>
            </w:pPr>
            <w:r w:rsidRPr="002B392F">
              <w:t xml:space="preserve">EMS Response Section </w:t>
            </w:r>
          </w:p>
        </w:tc>
      </w:tr>
      <w:tr w:rsidR="00E01AB3" w:rsidRPr="00376959" w14:paraId="78D23065" w14:textId="77777777" w:rsidTr="00C9201A">
        <w:trPr>
          <w:jc w:val="center"/>
        </w:trPr>
        <w:tc>
          <w:tcPr>
            <w:tcW w:w="3235" w:type="dxa"/>
          </w:tcPr>
          <w:p w14:paraId="4867E42B" w14:textId="77777777" w:rsidR="00E01AB3" w:rsidRPr="009B5990" w:rsidRDefault="00E01AB3" w:rsidP="00C9201A">
            <w:pPr>
              <w:rPr>
                <w:rFonts w:ascii="Calibri" w:hAnsi="Calibri" w:cs="Calibri"/>
              </w:rPr>
            </w:pPr>
            <w:r>
              <w:rPr>
                <w:rFonts w:ascii="Calibri" w:hAnsi="Calibri" w:cs="Calibri"/>
                <w:sz w:val="22"/>
                <w:szCs w:val="22"/>
              </w:rPr>
              <w:t>Unit Left Scene Date/Time</w:t>
            </w:r>
          </w:p>
        </w:tc>
        <w:tc>
          <w:tcPr>
            <w:tcW w:w="4876" w:type="dxa"/>
          </w:tcPr>
          <w:p w14:paraId="54A92A8C" w14:textId="77777777" w:rsidR="00E01AB3" w:rsidRPr="00376959" w:rsidRDefault="00E01AB3" w:rsidP="00C9201A">
            <w:pPr>
              <w:pStyle w:val="TableEntry"/>
            </w:pPr>
            <w:r w:rsidRPr="002B392F">
              <w:t xml:space="preserve">EMS Response Section </w:t>
            </w:r>
          </w:p>
        </w:tc>
      </w:tr>
      <w:tr w:rsidR="00E01AB3" w:rsidRPr="00376959" w14:paraId="58CEDA84" w14:textId="77777777" w:rsidTr="00C9201A">
        <w:trPr>
          <w:jc w:val="center"/>
        </w:trPr>
        <w:tc>
          <w:tcPr>
            <w:tcW w:w="3235" w:type="dxa"/>
          </w:tcPr>
          <w:p w14:paraId="32979657" w14:textId="77777777" w:rsidR="00E01AB3" w:rsidRPr="009B5990" w:rsidRDefault="00E01AB3" w:rsidP="00C9201A">
            <w:pPr>
              <w:rPr>
                <w:rFonts w:ascii="Calibri" w:hAnsi="Calibri" w:cs="Calibri"/>
              </w:rPr>
            </w:pPr>
            <w:r>
              <w:rPr>
                <w:rFonts w:ascii="Calibri" w:hAnsi="Calibri" w:cs="Calibri"/>
                <w:sz w:val="22"/>
                <w:szCs w:val="22"/>
              </w:rPr>
              <w:t>Arrival at Destination Landing Area Date/Time</w:t>
            </w:r>
          </w:p>
        </w:tc>
        <w:tc>
          <w:tcPr>
            <w:tcW w:w="4876" w:type="dxa"/>
          </w:tcPr>
          <w:p w14:paraId="7C6F66FC" w14:textId="77777777" w:rsidR="00E01AB3" w:rsidRPr="00376959" w:rsidRDefault="00E01AB3" w:rsidP="00C9201A">
            <w:pPr>
              <w:pStyle w:val="TableEntry"/>
            </w:pPr>
            <w:r w:rsidRPr="002B392F">
              <w:t xml:space="preserve">EMS Response Section </w:t>
            </w:r>
          </w:p>
        </w:tc>
      </w:tr>
      <w:tr w:rsidR="00E01AB3" w:rsidRPr="00376959" w14:paraId="0935FC14" w14:textId="77777777" w:rsidTr="00C9201A">
        <w:trPr>
          <w:jc w:val="center"/>
        </w:trPr>
        <w:tc>
          <w:tcPr>
            <w:tcW w:w="3235" w:type="dxa"/>
          </w:tcPr>
          <w:p w14:paraId="12A1D54B" w14:textId="77777777" w:rsidR="00E01AB3" w:rsidRPr="009B5990" w:rsidRDefault="00E01AB3" w:rsidP="00C9201A">
            <w:pPr>
              <w:rPr>
                <w:rFonts w:ascii="Calibri" w:hAnsi="Calibri" w:cs="Calibri"/>
              </w:rPr>
            </w:pPr>
            <w:r>
              <w:rPr>
                <w:rFonts w:ascii="Calibri" w:hAnsi="Calibri" w:cs="Calibri"/>
                <w:sz w:val="22"/>
                <w:szCs w:val="22"/>
              </w:rPr>
              <w:t>Patient Arrived at Destination Date/Time</w:t>
            </w:r>
          </w:p>
        </w:tc>
        <w:tc>
          <w:tcPr>
            <w:tcW w:w="4876" w:type="dxa"/>
          </w:tcPr>
          <w:p w14:paraId="658061D4" w14:textId="77777777" w:rsidR="00E01AB3" w:rsidRPr="00376959" w:rsidRDefault="00E01AB3" w:rsidP="00C9201A">
            <w:pPr>
              <w:pStyle w:val="TableEntry"/>
            </w:pPr>
            <w:r w:rsidRPr="002B392F">
              <w:t xml:space="preserve">EMS Response Section </w:t>
            </w:r>
          </w:p>
        </w:tc>
      </w:tr>
      <w:tr w:rsidR="00E01AB3" w:rsidRPr="00376959" w14:paraId="1BAD5625" w14:textId="77777777" w:rsidTr="00C9201A">
        <w:trPr>
          <w:jc w:val="center"/>
        </w:trPr>
        <w:tc>
          <w:tcPr>
            <w:tcW w:w="3235" w:type="dxa"/>
          </w:tcPr>
          <w:p w14:paraId="77143A9E" w14:textId="77777777" w:rsidR="00E01AB3" w:rsidRPr="009B5990" w:rsidRDefault="00E01AB3" w:rsidP="00C9201A">
            <w:pPr>
              <w:spacing w:after="160" w:line="259" w:lineRule="auto"/>
              <w:rPr>
                <w:rFonts w:ascii="Calibri" w:hAnsi="Calibri" w:cs="Calibri"/>
              </w:rPr>
            </w:pPr>
            <w:r>
              <w:rPr>
                <w:rFonts w:ascii="Calibri" w:hAnsi="Calibri" w:cs="Calibri"/>
                <w:sz w:val="22"/>
                <w:szCs w:val="22"/>
              </w:rPr>
              <w:t>Destination Patient Transfer of Care Date/Time</w:t>
            </w:r>
          </w:p>
        </w:tc>
        <w:tc>
          <w:tcPr>
            <w:tcW w:w="4876" w:type="dxa"/>
          </w:tcPr>
          <w:p w14:paraId="5E19B7CF" w14:textId="77777777" w:rsidR="00E01AB3" w:rsidRPr="00376959" w:rsidRDefault="00E01AB3" w:rsidP="00C9201A">
            <w:pPr>
              <w:pStyle w:val="TableEntry"/>
            </w:pPr>
            <w:r w:rsidRPr="002B392F">
              <w:t xml:space="preserve">EMS Response Section </w:t>
            </w:r>
          </w:p>
        </w:tc>
      </w:tr>
      <w:tr w:rsidR="00E01AB3" w:rsidRPr="00376959" w14:paraId="51A58340" w14:textId="77777777" w:rsidTr="00C9201A">
        <w:trPr>
          <w:jc w:val="center"/>
        </w:trPr>
        <w:tc>
          <w:tcPr>
            <w:tcW w:w="3235" w:type="dxa"/>
          </w:tcPr>
          <w:p w14:paraId="63CE8A07" w14:textId="77777777" w:rsidR="00E01AB3" w:rsidRPr="009B5990" w:rsidRDefault="00E01AB3" w:rsidP="00C9201A">
            <w:pPr>
              <w:rPr>
                <w:rFonts w:ascii="Calibri" w:hAnsi="Calibri" w:cs="Calibri"/>
              </w:rPr>
            </w:pPr>
            <w:r>
              <w:rPr>
                <w:rFonts w:ascii="Calibri" w:hAnsi="Calibri" w:cs="Calibri"/>
                <w:sz w:val="22"/>
                <w:szCs w:val="22"/>
              </w:rPr>
              <w:t>Unit Back In Service Date/Time</w:t>
            </w:r>
          </w:p>
        </w:tc>
        <w:tc>
          <w:tcPr>
            <w:tcW w:w="4876" w:type="dxa"/>
          </w:tcPr>
          <w:p w14:paraId="05921E6A" w14:textId="77777777" w:rsidR="00E01AB3" w:rsidRPr="00376959" w:rsidRDefault="00E01AB3" w:rsidP="00C9201A">
            <w:pPr>
              <w:pStyle w:val="TableEntry"/>
            </w:pPr>
            <w:r w:rsidRPr="002B392F">
              <w:t xml:space="preserve">EMS Response Section </w:t>
            </w:r>
          </w:p>
        </w:tc>
      </w:tr>
      <w:tr w:rsidR="00E01AB3" w:rsidRPr="00376959" w14:paraId="77E3EB30" w14:textId="77777777" w:rsidTr="00C9201A">
        <w:trPr>
          <w:jc w:val="center"/>
        </w:trPr>
        <w:tc>
          <w:tcPr>
            <w:tcW w:w="3235" w:type="dxa"/>
          </w:tcPr>
          <w:p w14:paraId="55A917AC" w14:textId="77777777" w:rsidR="00E01AB3" w:rsidRPr="009B5990" w:rsidRDefault="00E01AB3" w:rsidP="00C9201A">
            <w:pPr>
              <w:rPr>
                <w:rFonts w:ascii="Calibri" w:hAnsi="Calibri" w:cs="Calibri"/>
              </w:rPr>
            </w:pPr>
            <w:r>
              <w:rPr>
                <w:rFonts w:ascii="Calibri" w:hAnsi="Calibri" w:cs="Calibri"/>
                <w:sz w:val="22"/>
                <w:szCs w:val="22"/>
              </w:rPr>
              <w:t>Unit Canceled Date/Time</w:t>
            </w:r>
          </w:p>
        </w:tc>
        <w:tc>
          <w:tcPr>
            <w:tcW w:w="4876" w:type="dxa"/>
          </w:tcPr>
          <w:p w14:paraId="52FE1120" w14:textId="77777777" w:rsidR="00E01AB3" w:rsidRPr="00376959" w:rsidRDefault="00E01AB3" w:rsidP="00C9201A">
            <w:pPr>
              <w:pStyle w:val="TableEntry"/>
            </w:pPr>
            <w:r w:rsidRPr="002B392F">
              <w:t xml:space="preserve">EMS Response Section </w:t>
            </w:r>
          </w:p>
        </w:tc>
      </w:tr>
      <w:tr w:rsidR="00E01AB3" w:rsidRPr="00376959" w14:paraId="7681B2E9" w14:textId="77777777" w:rsidTr="00C9201A">
        <w:trPr>
          <w:jc w:val="center"/>
        </w:trPr>
        <w:tc>
          <w:tcPr>
            <w:tcW w:w="3235" w:type="dxa"/>
          </w:tcPr>
          <w:p w14:paraId="7DC28639" w14:textId="77777777" w:rsidR="00E01AB3" w:rsidRPr="009B5990" w:rsidRDefault="00E01AB3" w:rsidP="00C9201A">
            <w:pPr>
              <w:rPr>
                <w:rFonts w:ascii="Calibri" w:hAnsi="Calibri" w:cs="Calibri"/>
              </w:rPr>
            </w:pPr>
            <w:r>
              <w:rPr>
                <w:rFonts w:ascii="Calibri" w:hAnsi="Calibri" w:cs="Calibri"/>
                <w:sz w:val="22"/>
                <w:szCs w:val="22"/>
              </w:rPr>
              <w:t>Unit Back at Home Location Date/Time</w:t>
            </w:r>
          </w:p>
        </w:tc>
        <w:tc>
          <w:tcPr>
            <w:tcW w:w="4876" w:type="dxa"/>
          </w:tcPr>
          <w:p w14:paraId="2AA4273A" w14:textId="77777777" w:rsidR="00E01AB3" w:rsidRPr="00376959" w:rsidRDefault="00E01AB3" w:rsidP="00C9201A">
            <w:pPr>
              <w:pStyle w:val="TableEntry"/>
            </w:pPr>
            <w:r w:rsidRPr="002B392F">
              <w:t xml:space="preserve">EMS Response Section </w:t>
            </w:r>
          </w:p>
        </w:tc>
      </w:tr>
      <w:tr w:rsidR="00E01AB3" w:rsidRPr="00376959" w14:paraId="53F808C8" w14:textId="77777777" w:rsidTr="00C9201A">
        <w:trPr>
          <w:jc w:val="center"/>
        </w:trPr>
        <w:tc>
          <w:tcPr>
            <w:tcW w:w="3235" w:type="dxa"/>
          </w:tcPr>
          <w:p w14:paraId="68B9827D" w14:textId="77777777" w:rsidR="00E01AB3" w:rsidRPr="009B5990" w:rsidRDefault="00E01AB3" w:rsidP="00C9201A">
            <w:pPr>
              <w:rPr>
                <w:rFonts w:ascii="Calibri" w:hAnsi="Calibri" w:cs="Calibri"/>
              </w:rPr>
            </w:pPr>
            <w:r>
              <w:rPr>
                <w:rFonts w:ascii="Calibri" w:hAnsi="Calibri" w:cs="Calibri"/>
                <w:sz w:val="22"/>
                <w:szCs w:val="22"/>
              </w:rPr>
              <w:t>EMS Call Complete Date/Time</w:t>
            </w:r>
          </w:p>
        </w:tc>
        <w:tc>
          <w:tcPr>
            <w:tcW w:w="4876" w:type="dxa"/>
          </w:tcPr>
          <w:p w14:paraId="2FCFDA57" w14:textId="77777777" w:rsidR="00E01AB3" w:rsidRPr="00376959" w:rsidRDefault="00E01AB3" w:rsidP="00C9201A">
            <w:pPr>
              <w:pStyle w:val="TableEntry"/>
            </w:pPr>
            <w:r w:rsidRPr="002B392F">
              <w:t xml:space="preserve">EMS Response Section </w:t>
            </w:r>
          </w:p>
        </w:tc>
      </w:tr>
      <w:tr w:rsidR="00E01AB3" w:rsidRPr="00376959" w14:paraId="225BC490" w14:textId="77777777" w:rsidTr="00C9201A">
        <w:trPr>
          <w:jc w:val="center"/>
        </w:trPr>
        <w:tc>
          <w:tcPr>
            <w:tcW w:w="3235" w:type="dxa"/>
          </w:tcPr>
          <w:p w14:paraId="6D75BDF1" w14:textId="77777777" w:rsidR="00E01AB3" w:rsidRPr="00B84A24" w:rsidRDefault="00E01AB3" w:rsidP="00C9201A">
            <w:pPr>
              <w:rPr>
                <w:rFonts w:ascii="Calibri" w:hAnsi="Calibri" w:cs="Calibri"/>
              </w:rPr>
            </w:pPr>
            <w:r>
              <w:rPr>
                <w:rFonts w:ascii="Calibri" w:hAnsi="Calibri" w:cs="Calibri"/>
                <w:sz w:val="22"/>
                <w:szCs w:val="22"/>
              </w:rPr>
              <w:lastRenderedPageBreak/>
              <w:t>EMS Patient ID</w:t>
            </w:r>
          </w:p>
        </w:tc>
        <w:tc>
          <w:tcPr>
            <w:tcW w:w="4876" w:type="dxa"/>
          </w:tcPr>
          <w:p w14:paraId="5904A5DC" w14:textId="77777777" w:rsidR="00E01AB3" w:rsidRPr="00376959" w:rsidRDefault="00E01AB3" w:rsidP="00C9201A">
            <w:pPr>
              <w:pStyle w:val="TableEntry"/>
            </w:pPr>
            <w:r w:rsidRPr="00376959">
              <w:t>Header</w:t>
            </w:r>
          </w:p>
        </w:tc>
      </w:tr>
      <w:tr w:rsidR="00E01AB3" w:rsidRPr="00376959" w14:paraId="2C00E647" w14:textId="77777777" w:rsidTr="00C9201A">
        <w:trPr>
          <w:jc w:val="center"/>
        </w:trPr>
        <w:tc>
          <w:tcPr>
            <w:tcW w:w="3235" w:type="dxa"/>
          </w:tcPr>
          <w:p w14:paraId="35908169" w14:textId="77777777" w:rsidR="00E01AB3" w:rsidRPr="00B84A24" w:rsidRDefault="00E01AB3" w:rsidP="00C9201A">
            <w:pPr>
              <w:rPr>
                <w:rFonts w:ascii="Calibri" w:hAnsi="Calibri" w:cs="Calibri"/>
              </w:rPr>
            </w:pPr>
            <w:r>
              <w:rPr>
                <w:rFonts w:ascii="Calibri" w:hAnsi="Calibri" w:cs="Calibri"/>
                <w:sz w:val="22"/>
                <w:szCs w:val="22"/>
              </w:rPr>
              <w:t>Last name</w:t>
            </w:r>
          </w:p>
        </w:tc>
        <w:tc>
          <w:tcPr>
            <w:tcW w:w="4876" w:type="dxa"/>
          </w:tcPr>
          <w:p w14:paraId="03C15C5C" w14:textId="77777777" w:rsidR="00E01AB3" w:rsidRPr="00376959" w:rsidRDefault="00E01AB3" w:rsidP="00C9201A">
            <w:pPr>
              <w:pStyle w:val="TableEntry"/>
            </w:pPr>
            <w:r w:rsidRPr="00376959">
              <w:t>Header</w:t>
            </w:r>
          </w:p>
        </w:tc>
      </w:tr>
      <w:tr w:rsidR="00E01AB3" w:rsidRPr="00376959" w14:paraId="324880FF" w14:textId="77777777" w:rsidTr="00C9201A">
        <w:trPr>
          <w:jc w:val="center"/>
        </w:trPr>
        <w:tc>
          <w:tcPr>
            <w:tcW w:w="3235" w:type="dxa"/>
          </w:tcPr>
          <w:p w14:paraId="398EF5C1" w14:textId="77777777" w:rsidR="00E01AB3" w:rsidRDefault="00E01AB3" w:rsidP="00C9201A">
            <w:pPr>
              <w:rPr>
                <w:rFonts w:ascii="Calibri" w:hAnsi="Calibri" w:cs="Calibri"/>
              </w:rPr>
            </w:pPr>
            <w:r>
              <w:rPr>
                <w:rFonts w:ascii="Calibri" w:hAnsi="Calibri" w:cs="Calibri"/>
                <w:sz w:val="22"/>
                <w:szCs w:val="22"/>
              </w:rPr>
              <w:t>First name</w:t>
            </w:r>
          </w:p>
        </w:tc>
        <w:tc>
          <w:tcPr>
            <w:tcW w:w="4876" w:type="dxa"/>
          </w:tcPr>
          <w:p w14:paraId="3C76BD49" w14:textId="77777777" w:rsidR="00E01AB3" w:rsidRPr="00376959" w:rsidRDefault="00E01AB3" w:rsidP="00C9201A">
            <w:pPr>
              <w:pStyle w:val="TableEntry"/>
            </w:pPr>
            <w:r w:rsidRPr="00376959">
              <w:t>Header</w:t>
            </w:r>
          </w:p>
        </w:tc>
      </w:tr>
      <w:tr w:rsidR="00E01AB3" w:rsidRPr="00376959" w14:paraId="28CC614D" w14:textId="77777777" w:rsidTr="00C9201A">
        <w:trPr>
          <w:jc w:val="center"/>
        </w:trPr>
        <w:tc>
          <w:tcPr>
            <w:tcW w:w="3235" w:type="dxa"/>
          </w:tcPr>
          <w:p w14:paraId="22898A8F" w14:textId="77777777" w:rsidR="00E01AB3" w:rsidRPr="00B84A24" w:rsidRDefault="00E01AB3" w:rsidP="00C9201A">
            <w:pPr>
              <w:rPr>
                <w:rFonts w:ascii="Calibri" w:hAnsi="Calibri" w:cs="Calibri"/>
              </w:rPr>
            </w:pPr>
            <w:r>
              <w:rPr>
                <w:rFonts w:ascii="Calibri" w:hAnsi="Calibri" w:cs="Calibri"/>
                <w:sz w:val="22"/>
                <w:szCs w:val="22"/>
              </w:rPr>
              <w:t xml:space="preserve">middle initial </w:t>
            </w:r>
          </w:p>
        </w:tc>
        <w:tc>
          <w:tcPr>
            <w:tcW w:w="4876" w:type="dxa"/>
          </w:tcPr>
          <w:p w14:paraId="11955436" w14:textId="77777777" w:rsidR="00E01AB3" w:rsidRPr="00376959" w:rsidRDefault="00E01AB3" w:rsidP="00C9201A">
            <w:pPr>
              <w:pStyle w:val="TableEntry"/>
            </w:pPr>
            <w:r w:rsidRPr="00376959">
              <w:t>Header</w:t>
            </w:r>
          </w:p>
        </w:tc>
      </w:tr>
      <w:tr w:rsidR="00E01AB3" w:rsidRPr="00376959" w14:paraId="322DA858" w14:textId="77777777" w:rsidTr="00C9201A">
        <w:trPr>
          <w:jc w:val="center"/>
        </w:trPr>
        <w:tc>
          <w:tcPr>
            <w:tcW w:w="3235" w:type="dxa"/>
          </w:tcPr>
          <w:p w14:paraId="43BD9DF7" w14:textId="77777777" w:rsidR="00E01AB3" w:rsidRPr="00B84A24" w:rsidRDefault="00E01AB3" w:rsidP="00C9201A">
            <w:pPr>
              <w:rPr>
                <w:rFonts w:ascii="Calibri" w:hAnsi="Calibri" w:cs="Calibri"/>
              </w:rPr>
            </w:pPr>
            <w:r>
              <w:rPr>
                <w:rFonts w:ascii="Calibri" w:hAnsi="Calibri" w:cs="Calibri"/>
                <w:sz w:val="22"/>
                <w:szCs w:val="22"/>
              </w:rPr>
              <w:t xml:space="preserve">home address </w:t>
            </w:r>
          </w:p>
        </w:tc>
        <w:tc>
          <w:tcPr>
            <w:tcW w:w="4876" w:type="dxa"/>
          </w:tcPr>
          <w:p w14:paraId="5C61E226" w14:textId="77777777" w:rsidR="00E01AB3" w:rsidRPr="00376959" w:rsidRDefault="00E01AB3" w:rsidP="00C9201A">
            <w:pPr>
              <w:pStyle w:val="TableEntry"/>
            </w:pPr>
            <w:r w:rsidRPr="00376959">
              <w:t>Header</w:t>
            </w:r>
          </w:p>
        </w:tc>
      </w:tr>
      <w:tr w:rsidR="00E01AB3" w:rsidRPr="00376959" w14:paraId="3434A720" w14:textId="77777777" w:rsidTr="00C9201A">
        <w:trPr>
          <w:jc w:val="center"/>
        </w:trPr>
        <w:tc>
          <w:tcPr>
            <w:tcW w:w="3235" w:type="dxa"/>
          </w:tcPr>
          <w:p w14:paraId="1C9FF7F6" w14:textId="77777777" w:rsidR="00E01AB3" w:rsidRPr="00B84A24" w:rsidRDefault="00E01AB3" w:rsidP="00C9201A">
            <w:pPr>
              <w:rPr>
                <w:rFonts w:ascii="Calibri" w:hAnsi="Calibri" w:cs="Calibri"/>
              </w:rPr>
            </w:pPr>
            <w:r>
              <w:rPr>
                <w:rFonts w:ascii="Calibri" w:hAnsi="Calibri" w:cs="Calibri"/>
                <w:sz w:val="22"/>
                <w:szCs w:val="22"/>
              </w:rPr>
              <w:t>home city</w:t>
            </w:r>
          </w:p>
        </w:tc>
        <w:tc>
          <w:tcPr>
            <w:tcW w:w="4876" w:type="dxa"/>
          </w:tcPr>
          <w:p w14:paraId="3FF8507D" w14:textId="77777777" w:rsidR="00E01AB3" w:rsidRPr="00376959" w:rsidRDefault="00E01AB3" w:rsidP="00C9201A">
            <w:pPr>
              <w:pStyle w:val="TableEntry"/>
            </w:pPr>
            <w:r w:rsidRPr="00376959">
              <w:t>Header</w:t>
            </w:r>
          </w:p>
        </w:tc>
      </w:tr>
      <w:tr w:rsidR="00E01AB3" w:rsidRPr="00376959" w14:paraId="02824AEC" w14:textId="77777777" w:rsidTr="00C9201A">
        <w:trPr>
          <w:jc w:val="center"/>
        </w:trPr>
        <w:tc>
          <w:tcPr>
            <w:tcW w:w="3235" w:type="dxa"/>
          </w:tcPr>
          <w:p w14:paraId="62FC36B0" w14:textId="77777777" w:rsidR="00E01AB3" w:rsidRPr="00B84A24" w:rsidRDefault="00E01AB3" w:rsidP="00C9201A">
            <w:pPr>
              <w:spacing w:after="160" w:line="259" w:lineRule="auto"/>
              <w:rPr>
                <w:rFonts w:ascii="Calibri" w:hAnsi="Calibri" w:cs="Calibri"/>
              </w:rPr>
            </w:pPr>
            <w:r>
              <w:rPr>
                <w:rFonts w:ascii="Calibri" w:hAnsi="Calibri" w:cs="Calibri"/>
                <w:sz w:val="22"/>
                <w:szCs w:val="22"/>
              </w:rPr>
              <w:t>home country</w:t>
            </w:r>
          </w:p>
        </w:tc>
        <w:tc>
          <w:tcPr>
            <w:tcW w:w="4876" w:type="dxa"/>
          </w:tcPr>
          <w:p w14:paraId="00CAE365" w14:textId="77777777" w:rsidR="00E01AB3" w:rsidRPr="00376959" w:rsidRDefault="00E01AB3" w:rsidP="00C9201A">
            <w:pPr>
              <w:pStyle w:val="TableEntry"/>
            </w:pPr>
            <w:r w:rsidRPr="00376959">
              <w:t>Header</w:t>
            </w:r>
          </w:p>
        </w:tc>
      </w:tr>
      <w:tr w:rsidR="00E01AB3" w:rsidRPr="00376959" w14:paraId="6C3B148A" w14:textId="77777777" w:rsidTr="00C9201A">
        <w:trPr>
          <w:jc w:val="center"/>
        </w:trPr>
        <w:tc>
          <w:tcPr>
            <w:tcW w:w="3235" w:type="dxa"/>
          </w:tcPr>
          <w:p w14:paraId="5B81002C" w14:textId="77777777" w:rsidR="00E01AB3" w:rsidRPr="00BB18A7" w:rsidRDefault="00E01AB3" w:rsidP="00C9201A">
            <w:pPr>
              <w:rPr>
                <w:rFonts w:ascii="Calibri" w:hAnsi="Calibri" w:cs="Calibri"/>
              </w:rPr>
            </w:pPr>
            <w:r>
              <w:rPr>
                <w:rFonts w:ascii="Calibri" w:hAnsi="Calibri" w:cs="Calibri"/>
                <w:sz w:val="22"/>
                <w:szCs w:val="22"/>
              </w:rPr>
              <w:t xml:space="preserve">home state </w:t>
            </w:r>
          </w:p>
        </w:tc>
        <w:tc>
          <w:tcPr>
            <w:tcW w:w="4876" w:type="dxa"/>
          </w:tcPr>
          <w:p w14:paraId="7EF08569" w14:textId="77777777" w:rsidR="00E01AB3" w:rsidRPr="00376959" w:rsidRDefault="00E01AB3" w:rsidP="00C9201A">
            <w:pPr>
              <w:pStyle w:val="TableEntry"/>
            </w:pPr>
            <w:r w:rsidRPr="00376959">
              <w:t>Header</w:t>
            </w:r>
          </w:p>
        </w:tc>
      </w:tr>
      <w:tr w:rsidR="00E01AB3" w:rsidRPr="00376959" w14:paraId="6D046390" w14:textId="77777777" w:rsidTr="00C9201A">
        <w:trPr>
          <w:jc w:val="center"/>
        </w:trPr>
        <w:tc>
          <w:tcPr>
            <w:tcW w:w="3235" w:type="dxa"/>
          </w:tcPr>
          <w:p w14:paraId="318FD4AA" w14:textId="77777777" w:rsidR="00E01AB3" w:rsidRPr="00BB18A7" w:rsidRDefault="00E01AB3" w:rsidP="00C9201A">
            <w:pPr>
              <w:spacing w:after="160" w:line="259" w:lineRule="auto"/>
              <w:rPr>
                <w:rFonts w:ascii="Calibri" w:hAnsi="Calibri" w:cs="Calibri"/>
              </w:rPr>
            </w:pPr>
            <w:r>
              <w:rPr>
                <w:rFonts w:ascii="Calibri" w:hAnsi="Calibri" w:cs="Calibri"/>
                <w:sz w:val="22"/>
                <w:szCs w:val="22"/>
              </w:rPr>
              <w:t xml:space="preserve">home zip code </w:t>
            </w:r>
          </w:p>
        </w:tc>
        <w:tc>
          <w:tcPr>
            <w:tcW w:w="4876" w:type="dxa"/>
          </w:tcPr>
          <w:p w14:paraId="75DE5233" w14:textId="77777777" w:rsidR="00E01AB3" w:rsidRPr="00376959" w:rsidRDefault="00E01AB3" w:rsidP="00C9201A">
            <w:pPr>
              <w:pStyle w:val="TableEntry"/>
            </w:pPr>
            <w:r w:rsidRPr="00376959">
              <w:t>Header</w:t>
            </w:r>
          </w:p>
        </w:tc>
      </w:tr>
      <w:tr w:rsidR="00E01AB3" w:rsidRPr="00376959" w14:paraId="670B82B1" w14:textId="77777777" w:rsidTr="00C9201A">
        <w:trPr>
          <w:jc w:val="center"/>
        </w:trPr>
        <w:tc>
          <w:tcPr>
            <w:tcW w:w="3235" w:type="dxa"/>
          </w:tcPr>
          <w:p w14:paraId="5C6C8106" w14:textId="77777777" w:rsidR="00E01AB3" w:rsidRPr="00BB18A7" w:rsidRDefault="00E01AB3" w:rsidP="00C9201A">
            <w:pPr>
              <w:spacing w:after="160" w:line="259" w:lineRule="auto"/>
              <w:rPr>
                <w:rFonts w:ascii="Calibri" w:hAnsi="Calibri" w:cs="Calibri"/>
              </w:rPr>
            </w:pPr>
            <w:r>
              <w:rPr>
                <w:rFonts w:ascii="Calibri" w:hAnsi="Calibri" w:cs="Calibri"/>
                <w:sz w:val="22"/>
                <w:szCs w:val="22"/>
              </w:rPr>
              <w:t xml:space="preserve">country of residence </w:t>
            </w:r>
          </w:p>
        </w:tc>
        <w:tc>
          <w:tcPr>
            <w:tcW w:w="4876" w:type="dxa"/>
          </w:tcPr>
          <w:p w14:paraId="499EAACE" w14:textId="77777777" w:rsidR="00E01AB3" w:rsidRPr="00376959" w:rsidRDefault="00E01AB3" w:rsidP="00C9201A">
            <w:pPr>
              <w:pStyle w:val="TableEntry"/>
            </w:pPr>
            <w:r w:rsidRPr="00376959">
              <w:t>Header</w:t>
            </w:r>
          </w:p>
        </w:tc>
      </w:tr>
      <w:tr w:rsidR="00E01AB3" w:rsidRPr="00376959" w14:paraId="6ABA4EAC" w14:textId="77777777" w:rsidTr="00C9201A">
        <w:trPr>
          <w:jc w:val="center"/>
        </w:trPr>
        <w:tc>
          <w:tcPr>
            <w:tcW w:w="3235" w:type="dxa"/>
          </w:tcPr>
          <w:p w14:paraId="3FA1A2AF" w14:textId="77777777" w:rsidR="00E01AB3" w:rsidRPr="00BB18A7" w:rsidRDefault="00E01AB3" w:rsidP="00C9201A">
            <w:pPr>
              <w:rPr>
                <w:rFonts w:ascii="Calibri" w:hAnsi="Calibri" w:cs="Calibri"/>
              </w:rPr>
            </w:pPr>
            <w:r>
              <w:rPr>
                <w:rFonts w:ascii="Calibri" w:hAnsi="Calibri" w:cs="Calibri"/>
                <w:sz w:val="22"/>
                <w:szCs w:val="22"/>
              </w:rPr>
              <w:t xml:space="preserve">home census tract </w:t>
            </w:r>
          </w:p>
        </w:tc>
        <w:tc>
          <w:tcPr>
            <w:tcW w:w="4876" w:type="dxa"/>
          </w:tcPr>
          <w:p w14:paraId="36EADA02" w14:textId="77777777" w:rsidR="00E01AB3" w:rsidRPr="00376959" w:rsidRDefault="00E01AB3" w:rsidP="00C9201A">
            <w:pPr>
              <w:pStyle w:val="TableEntry"/>
            </w:pPr>
            <w:r w:rsidRPr="00376959">
              <w:t>Header</w:t>
            </w:r>
          </w:p>
        </w:tc>
      </w:tr>
      <w:tr w:rsidR="00E01AB3" w:rsidRPr="00376959" w14:paraId="192BE3AB" w14:textId="77777777" w:rsidTr="00C9201A">
        <w:trPr>
          <w:jc w:val="center"/>
        </w:trPr>
        <w:tc>
          <w:tcPr>
            <w:tcW w:w="3235" w:type="dxa"/>
          </w:tcPr>
          <w:p w14:paraId="0869156C" w14:textId="77777777" w:rsidR="00E01AB3" w:rsidRPr="00BB18A7" w:rsidRDefault="00E01AB3" w:rsidP="00C9201A">
            <w:pPr>
              <w:rPr>
                <w:rFonts w:ascii="Calibri" w:hAnsi="Calibri" w:cs="Calibri"/>
              </w:rPr>
            </w:pPr>
            <w:r>
              <w:rPr>
                <w:rFonts w:ascii="Calibri" w:hAnsi="Calibri" w:cs="Calibri"/>
                <w:sz w:val="22"/>
                <w:szCs w:val="22"/>
              </w:rPr>
              <w:t xml:space="preserve">social security number </w:t>
            </w:r>
          </w:p>
        </w:tc>
        <w:tc>
          <w:tcPr>
            <w:tcW w:w="4876" w:type="dxa"/>
          </w:tcPr>
          <w:p w14:paraId="42678A27" w14:textId="77777777" w:rsidR="00E01AB3" w:rsidRPr="00376959" w:rsidRDefault="00E01AB3" w:rsidP="00C9201A">
            <w:pPr>
              <w:pStyle w:val="TableEntry"/>
            </w:pPr>
            <w:r w:rsidRPr="00376959">
              <w:t>Header</w:t>
            </w:r>
          </w:p>
        </w:tc>
      </w:tr>
      <w:tr w:rsidR="00E01AB3" w:rsidRPr="00376959" w14:paraId="189D6A05" w14:textId="77777777" w:rsidTr="00C9201A">
        <w:trPr>
          <w:jc w:val="center"/>
        </w:trPr>
        <w:tc>
          <w:tcPr>
            <w:tcW w:w="3235" w:type="dxa"/>
          </w:tcPr>
          <w:p w14:paraId="43C9E75F" w14:textId="77777777" w:rsidR="00E01AB3" w:rsidRPr="00BB18A7" w:rsidRDefault="00E01AB3" w:rsidP="00C9201A">
            <w:pPr>
              <w:rPr>
                <w:rFonts w:ascii="Calibri" w:hAnsi="Calibri" w:cs="Calibri"/>
              </w:rPr>
            </w:pPr>
            <w:r>
              <w:rPr>
                <w:rFonts w:ascii="Calibri" w:hAnsi="Calibri" w:cs="Calibri"/>
                <w:sz w:val="22"/>
                <w:szCs w:val="22"/>
              </w:rPr>
              <w:t xml:space="preserve">gender </w:t>
            </w:r>
          </w:p>
        </w:tc>
        <w:tc>
          <w:tcPr>
            <w:tcW w:w="4876" w:type="dxa"/>
          </w:tcPr>
          <w:p w14:paraId="33BDEF98" w14:textId="77777777" w:rsidR="00E01AB3" w:rsidRPr="00376959" w:rsidRDefault="00E01AB3" w:rsidP="00C9201A">
            <w:pPr>
              <w:pStyle w:val="TableEntry"/>
            </w:pPr>
            <w:r w:rsidRPr="00376959">
              <w:t>Header</w:t>
            </w:r>
          </w:p>
        </w:tc>
      </w:tr>
      <w:tr w:rsidR="00E01AB3" w:rsidRPr="00376959" w14:paraId="76573CB8" w14:textId="77777777" w:rsidTr="00C9201A">
        <w:trPr>
          <w:jc w:val="center"/>
        </w:trPr>
        <w:tc>
          <w:tcPr>
            <w:tcW w:w="3235" w:type="dxa"/>
          </w:tcPr>
          <w:p w14:paraId="69F90673" w14:textId="77777777" w:rsidR="00E01AB3" w:rsidRPr="00BB18A7" w:rsidRDefault="00E01AB3" w:rsidP="00C9201A">
            <w:pPr>
              <w:rPr>
                <w:rFonts w:ascii="Calibri" w:hAnsi="Calibri" w:cs="Calibri"/>
              </w:rPr>
            </w:pPr>
            <w:r>
              <w:rPr>
                <w:rFonts w:ascii="Calibri" w:hAnsi="Calibri" w:cs="Calibri"/>
                <w:sz w:val="22"/>
                <w:szCs w:val="22"/>
              </w:rPr>
              <w:t>Race</w:t>
            </w:r>
          </w:p>
        </w:tc>
        <w:tc>
          <w:tcPr>
            <w:tcW w:w="4876" w:type="dxa"/>
          </w:tcPr>
          <w:p w14:paraId="1179524E" w14:textId="77777777" w:rsidR="00E01AB3" w:rsidRPr="00376959" w:rsidRDefault="00E01AB3" w:rsidP="00C9201A">
            <w:pPr>
              <w:pStyle w:val="TableEntry"/>
            </w:pPr>
            <w:r w:rsidRPr="00376959">
              <w:t>Header</w:t>
            </w:r>
          </w:p>
        </w:tc>
      </w:tr>
      <w:tr w:rsidR="00E01AB3" w:rsidRPr="00376959" w14:paraId="5470D8E2" w14:textId="77777777" w:rsidTr="00C9201A">
        <w:trPr>
          <w:jc w:val="center"/>
        </w:trPr>
        <w:tc>
          <w:tcPr>
            <w:tcW w:w="3235" w:type="dxa"/>
          </w:tcPr>
          <w:p w14:paraId="0BC15C81" w14:textId="77777777" w:rsidR="00E01AB3" w:rsidRPr="00BB18A7" w:rsidRDefault="00E01AB3" w:rsidP="00C9201A">
            <w:pPr>
              <w:rPr>
                <w:rFonts w:ascii="Calibri" w:hAnsi="Calibri" w:cs="Calibri"/>
              </w:rPr>
            </w:pPr>
            <w:r>
              <w:rPr>
                <w:rFonts w:ascii="Calibri" w:hAnsi="Calibri" w:cs="Calibri"/>
                <w:sz w:val="22"/>
                <w:szCs w:val="22"/>
              </w:rPr>
              <w:t>Age</w:t>
            </w:r>
          </w:p>
        </w:tc>
        <w:tc>
          <w:tcPr>
            <w:tcW w:w="4876" w:type="dxa"/>
          </w:tcPr>
          <w:p w14:paraId="14066582" w14:textId="77777777" w:rsidR="00E01AB3" w:rsidRPr="00376959" w:rsidRDefault="00E01AB3" w:rsidP="00C9201A">
            <w:pPr>
              <w:pStyle w:val="TableEntry"/>
            </w:pPr>
            <w:r w:rsidRPr="00376959">
              <w:t>Header</w:t>
            </w:r>
          </w:p>
        </w:tc>
      </w:tr>
      <w:tr w:rsidR="00E01AB3" w:rsidRPr="00376959" w14:paraId="5061B7AA" w14:textId="77777777" w:rsidTr="00C9201A">
        <w:trPr>
          <w:jc w:val="center"/>
        </w:trPr>
        <w:tc>
          <w:tcPr>
            <w:tcW w:w="3235" w:type="dxa"/>
          </w:tcPr>
          <w:p w14:paraId="083D39D6" w14:textId="77777777" w:rsidR="00E01AB3" w:rsidRPr="00BB18A7" w:rsidRDefault="00E01AB3" w:rsidP="00C9201A">
            <w:pPr>
              <w:rPr>
                <w:rFonts w:ascii="Calibri" w:hAnsi="Calibri" w:cs="Calibri"/>
              </w:rPr>
            </w:pPr>
            <w:r>
              <w:rPr>
                <w:rFonts w:ascii="Calibri" w:hAnsi="Calibri" w:cs="Calibri"/>
                <w:sz w:val="22"/>
                <w:szCs w:val="22"/>
              </w:rPr>
              <w:t>Age Units</w:t>
            </w:r>
          </w:p>
        </w:tc>
        <w:tc>
          <w:tcPr>
            <w:tcW w:w="4876" w:type="dxa"/>
          </w:tcPr>
          <w:p w14:paraId="2FE07127" w14:textId="77777777" w:rsidR="00E01AB3" w:rsidRPr="00376959" w:rsidRDefault="00E01AB3" w:rsidP="00C9201A">
            <w:pPr>
              <w:pStyle w:val="TableEntry"/>
            </w:pPr>
            <w:r w:rsidRPr="00376959">
              <w:t>Header</w:t>
            </w:r>
          </w:p>
        </w:tc>
      </w:tr>
      <w:tr w:rsidR="00E01AB3" w:rsidRPr="00376959" w14:paraId="08BED2C6" w14:textId="77777777" w:rsidTr="00C9201A">
        <w:trPr>
          <w:jc w:val="center"/>
        </w:trPr>
        <w:tc>
          <w:tcPr>
            <w:tcW w:w="3235" w:type="dxa"/>
          </w:tcPr>
          <w:p w14:paraId="4FCFCE12" w14:textId="77777777" w:rsidR="00E01AB3" w:rsidRPr="00BB18A7" w:rsidRDefault="00E01AB3" w:rsidP="00C9201A">
            <w:pPr>
              <w:rPr>
                <w:rFonts w:ascii="Calibri" w:hAnsi="Calibri" w:cs="Calibri"/>
              </w:rPr>
            </w:pPr>
            <w:r>
              <w:rPr>
                <w:rFonts w:ascii="Calibri" w:hAnsi="Calibri" w:cs="Calibri"/>
                <w:sz w:val="22"/>
                <w:szCs w:val="22"/>
              </w:rPr>
              <w:t>Date of Birth</w:t>
            </w:r>
          </w:p>
        </w:tc>
        <w:tc>
          <w:tcPr>
            <w:tcW w:w="4876" w:type="dxa"/>
          </w:tcPr>
          <w:p w14:paraId="72217628" w14:textId="77777777" w:rsidR="00E01AB3" w:rsidRPr="00376959" w:rsidRDefault="00E01AB3" w:rsidP="00C9201A">
            <w:pPr>
              <w:pStyle w:val="TableEntry"/>
            </w:pPr>
            <w:r w:rsidRPr="00376959">
              <w:t>Header</w:t>
            </w:r>
          </w:p>
        </w:tc>
      </w:tr>
      <w:tr w:rsidR="00E01AB3" w:rsidRPr="00376959" w14:paraId="03359417" w14:textId="77777777" w:rsidTr="00C9201A">
        <w:trPr>
          <w:jc w:val="center"/>
        </w:trPr>
        <w:tc>
          <w:tcPr>
            <w:tcW w:w="3235" w:type="dxa"/>
          </w:tcPr>
          <w:p w14:paraId="1BA89B52" w14:textId="77777777" w:rsidR="00E01AB3" w:rsidRPr="00BB18A7" w:rsidRDefault="00E01AB3" w:rsidP="00C9201A">
            <w:pPr>
              <w:rPr>
                <w:rFonts w:ascii="Calibri" w:hAnsi="Calibri" w:cs="Calibri"/>
              </w:rPr>
            </w:pPr>
            <w:r>
              <w:rPr>
                <w:rFonts w:ascii="Calibri" w:hAnsi="Calibri" w:cs="Calibri"/>
                <w:sz w:val="22"/>
                <w:szCs w:val="22"/>
              </w:rPr>
              <w:t>Patient's Phone Number</w:t>
            </w:r>
          </w:p>
        </w:tc>
        <w:tc>
          <w:tcPr>
            <w:tcW w:w="4876" w:type="dxa"/>
          </w:tcPr>
          <w:p w14:paraId="2E5B64C5" w14:textId="77777777" w:rsidR="00E01AB3" w:rsidRPr="00376959" w:rsidRDefault="00E01AB3" w:rsidP="00C9201A">
            <w:pPr>
              <w:pStyle w:val="TableEntry"/>
            </w:pPr>
            <w:r w:rsidRPr="00376959">
              <w:t>Header</w:t>
            </w:r>
          </w:p>
        </w:tc>
      </w:tr>
      <w:tr w:rsidR="00E01AB3" w:rsidRPr="00376959" w14:paraId="36801EE1" w14:textId="77777777" w:rsidTr="00C9201A">
        <w:trPr>
          <w:jc w:val="center"/>
        </w:trPr>
        <w:tc>
          <w:tcPr>
            <w:tcW w:w="3235" w:type="dxa"/>
          </w:tcPr>
          <w:p w14:paraId="397EE483" w14:textId="77777777" w:rsidR="00E01AB3" w:rsidRPr="004C1C5F" w:rsidRDefault="00E01AB3" w:rsidP="00C9201A">
            <w:pPr>
              <w:rPr>
                <w:rFonts w:ascii="Calibri" w:hAnsi="Calibri" w:cs="Calibri"/>
              </w:rPr>
            </w:pPr>
            <w:r>
              <w:rPr>
                <w:rFonts w:ascii="Calibri" w:hAnsi="Calibri" w:cs="Calibri"/>
                <w:sz w:val="22"/>
                <w:szCs w:val="22"/>
              </w:rPr>
              <w:t xml:space="preserve">Primary Method of Payment </w:t>
            </w:r>
          </w:p>
        </w:tc>
        <w:tc>
          <w:tcPr>
            <w:tcW w:w="4876" w:type="dxa"/>
          </w:tcPr>
          <w:p w14:paraId="54114B3C" w14:textId="77777777" w:rsidR="00E01AB3" w:rsidRPr="00376959" w:rsidRDefault="00E01AB3" w:rsidP="00C9201A">
            <w:pPr>
              <w:pStyle w:val="TableEntry"/>
            </w:pPr>
            <w:r w:rsidRPr="00376959">
              <w:t>Payer</w:t>
            </w:r>
          </w:p>
        </w:tc>
      </w:tr>
      <w:tr w:rsidR="00E01AB3" w:rsidRPr="00376959" w14:paraId="2F807B2A" w14:textId="77777777" w:rsidTr="00C9201A">
        <w:trPr>
          <w:jc w:val="center"/>
        </w:trPr>
        <w:tc>
          <w:tcPr>
            <w:tcW w:w="3235" w:type="dxa"/>
          </w:tcPr>
          <w:p w14:paraId="6C2D6EA9" w14:textId="77777777" w:rsidR="00E01AB3" w:rsidRPr="004C1C5F" w:rsidRDefault="00E01AB3" w:rsidP="00C9201A">
            <w:pPr>
              <w:rPr>
                <w:rFonts w:ascii="Calibri" w:hAnsi="Calibri" w:cs="Calibri"/>
              </w:rPr>
            </w:pPr>
            <w:r>
              <w:rPr>
                <w:rFonts w:ascii="Calibri" w:hAnsi="Calibri" w:cs="Calibri"/>
                <w:sz w:val="22"/>
                <w:szCs w:val="22"/>
              </w:rPr>
              <w:t xml:space="preserve">Closest Relative/Guardian Last Name </w:t>
            </w:r>
          </w:p>
        </w:tc>
        <w:tc>
          <w:tcPr>
            <w:tcW w:w="4876" w:type="dxa"/>
          </w:tcPr>
          <w:p w14:paraId="25FB29D4" w14:textId="77777777" w:rsidR="00E01AB3" w:rsidRPr="00376959" w:rsidRDefault="00E01AB3" w:rsidP="00C9201A">
            <w:pPr>
              <w:pStyle w:val="TableEntry"/>
            </w:pPr>
            <w:r>
              <w:t xml:space="preserve">Header </w:t>
            </w:r>
          </w:p>
        </w:tc>
      </w:tr>
      <w:tr w:rsidR="00E01AB3" w:rsidRPr="00376959" w14:paraId="1D9F8F6F" w14:textId="77777777" w:rsidTr="00C9201A">
        <w:trPr>
          <w:jc w:val="center"/>
        </w:trPr>
        <w:tc>
          <w:tcPr>
            <w:tcW w:w="3235" w:type="dxa"/>
          </w:tcPr>
          <w:p w14:paraId="6F01C93B" w14:textId="77777777" w:rsidR="00E01AB3" w:rsidRDefault="00E01AB3" w:rsidP="00C9201A">
            <w:pPr>
              <w:rPr>
                <w:rFonts w:ascii="Calibri" w:hAnsi="Calibri" w:cs="Calibri"/>
              </w:rPr>
            </w:pPr>
            <w:r>
              <w:rPr>
                <w:rFonts w:ascii="Calibri" w:hAnsi="Calibri" w:cs="Calibri"/>
                <w:sz w:val="22"/>
                <w:szCs w:val="22"/>
              </w:rPr>
              <w:t>Closest Relative/Guardian First Name</w:t>
            </w:r>
          </w:p>
        </w:tc>
        <w:tc>
          <w:tcPr>
            <w:tcW w:w="4876" w:type="dxa"/>
          </w:tcPr>
          <w:p w14:paraId="3291C782" w14:textId="77777777" w:rsidR="00E01AB3" w:rsidRPr="00376959" w:rsidRDefault="00E01AB3" w:rsidP="00C9201A">
            <w:pPr>
              <w:pStyle w:val="TableEntry"/>
            </w:pPr>
            <w:r w:rsidRPr="00C95691">
              <w:t xml:space="preserve">Header </w:t>
            </w:r>
          </w:p>
        </w:tc>
      </w:tr>
      <w:tr w:rsidR="00E01AB3" w:rsidRPr="00376959" w14:paraId="7D2E16EA" w14:textId="77777777" w:rsidTr="00C9201A">
        <w:trPr>
          <w:jc w:val="center"/>
        </w:trPr>
        <w:tc>
          <w:tcPr>
            <w:tcW w:w="3235" w:type="dxa"/>
          </w:tcPr>
          <w:p w14:paraId="0D4E5A90" w14:textId="77777777" w:rsidR="00E01AB3" w:rsidRPr="004C1C5F" w:rsidRDefault="00E01AB3" w:rsidP="00C9201A">
            <w:pPr>
              <w:rPr>
                <w:rFonts w:ascii="Calibri" w:hAnsi="Calibri" w:cs="Calibri"/>
              </w:rPr>
            </w:pPr>
            <w:r>
              <w:rPr>
                <w:rFonts w:ascii="Calibri" w:hAnsi="Calibri" w:cs="Calibri"/>
                <w:sz w:val="22"/>
                <w:szCs w:val="22"/>
              </w:rPr>
              <w:t>Closest Relative/Guardian Middle Initial/Name</w:t>
            </w:r>
          </w:p>
        </w:tc>
        <w:tc>
          <w:tcPr>
            <w:tcW w:w="4876" w:type="dxa"/>
          </w:tcPr>
          <w:p w14:paraId="11F4F37F" w14:textId="77777777" w:rsidR="00E01AB3" w:rsidRPr="00376959" w:rsidRDefault="00E01AB3" w:rsidP="00C9201A">
            <w:pPr>
              <w:pStyle w:val="TableEntry"/>
            </w:pPr>
            <w:r w:rsidRPr="00C95691">
              <w:t xml:space="preserve">Header </w:t>
            </w:r>
          </w:p>
        </w:tc>
      </w:tr>
      <w:tr w:rsidR="00E01AB3" w:rsidRPr="00376959" w14:paraId="3B50B790" w14:textId="77777777" w:rsidTr="00C9201A">
        <w:trPr>
          <w:jc w:val="center"/>
        </w:trPr>
        <w:tc>
          <w:tcPr>
            <w:tcW w:w="3235" w:type="dxa"/>
          </w:tcPr>
          <w:p w14:paraId="6C320FA8" w14:textId="77777777" w:rsidR="00E01AB3" w:rsidRPr="004C1C5F" w:rsidRDefault="00E01AB3" w:rsidP="00C9201A">
            <w:pPr>
              <w:rPr>
                <w:rFonts w:ascii="Calibri" w:hAnsi="Calibri" w:cs="Calibri"/>
              </w:rPr>
            </w:pPr>
            <w:r>
              <w:rPr>
                <w:rFonts w:ascii="Calibri" w:hAnsi="Calibri" w:cs="Calibri"/>
                <w:sz w:val="22"/>
                <w:szCs w:val="22"/>
              </w:rPr>
              <w:t>Closest Relative/Guardian Street Address</w:t>
            </w:r>
          </w:p>
        </w:tc>
        <w:tc>
          <w:tcPr>
            <w:tcW w:w="4876" w:type="dxa"/>
          </w:tcPr>
          <w:p w14:paraId="578F9B96" w14:textId="77777777" w:rsidR="00E01AB3" w:rsidRPr="00376959" w:rsidRDefault="00E01AB3" w:rsidP="00C9201A">
            <w:pPr>
              <w:pStyle w:val="TableEntry"/>
            </w:pPr>
            <w:r w:rsidRPr="00C95691">
              <w:t xml:space="preserve">Header </w:t>
            </w:r>
          </w:p>
        </w:tc>
      </w:tr>
      <w:tr w:rsidR="00E01AB3" w:rsidRPr="00376959" w14:paraId="13E66B03" w14:textId="77777777" w:rsidTr="00C9201A">
        <w:trPr>
          <w:jc w:val="center"/>
        </w:trPr>
        <w:tc>
          <w:tcPr>
            <w:tcW w:w="3235" w:type="dxa"/>
          </w:tcPr>
          <w:p w14:paraId="229EE2A3" w14:textId="77777777" w:rsidR="00E01AB3" w:rsidRPr="004C1C5F" w:rsidRDefault="00E01AB3" w:rsidP="00C9201A">
            <w:pPr>
              <w:rPr>
                <w:rFonts w:ascii="Calibri" w:hAnsi="Calibri" w:cs="Calibri"/>
              </w:rPr>
            </w:pPr>
            <w:r>
              <w:rPr>
                <w:rFonts w:ascii="Calibri" w:hAnsi="Calibri" w:cs="Calibri"/>
                <w:sz w:val="22"/>
                <w:szCs w:val="22"/>
              </w:rPr>
              <w:t xml:space="preserve">Closest Relative/Guardian City </w:t>
            </w:r>
          </w:p>
        </w:tc>
        <w:tc>
          <w:tcPr>
            <w:tcW w:w="4876" w:type="dxa"/>
          </w:tcPr>
          <w:p w14:paraId="44693A17" w14:textId="77777777" w:rsidR="00E01AB3" w:rsidRPr="00376959" w:rsidRDefault="00E01AB3" w:rsidP="00C9201A">
            <w:pPr>
              <w:pStyle w:val="TableEntry"/>
            </w:pPr>
            <w:r w:rsidRPr="00C95691">
              <w:t xml:space="preserve">Header </w:t>
            </w:r>
          </w:p>
        </w:tc>
      </w:tr>
      <w:tr w:rsidR="00E01AB3" w:rsidRPr="00376959" w14:paraId="6273B53F" w14:textId="77777777" w:rsidTr="00C9201A">
        <w:trPr>
          <w:jc w:val="center"/>
        </w:trPr>
        <w:tc>
          <w:tcPr>
            <w:tcW w:w="3235" w:type="dxa"/>
          </w:tcPr>
          <w:p w14:paraId="09A3FFBA" w14:textId="77777777" w:rsidR="00E01AB3" w:rsidRPr="004C1C5F" w:rsidRDefault="00E01AB3" w:rsidP="00C9201A">
            <w:pPr>
              <w:rPr>
                <w:rFonts w:ascii="Calibri" w:hAnsi="Calibri" w:cs="Calibri"/>
              </w:rPr>
            </w:pPr>
            <w:r>
              <w:rPr>
                <w:rFonts w:ascii="Calibri" w:hAnsi="Calibri" w:cs="Calibri"/>
                <w:sz w:val="22"/>
                <w:szCs w:val="22"/>
              </w:rPr>
              <w:t>Closest Relative/Guardian State</w:t>
            </w:r>
          </w:p>
        </w:tc>
        <w:tc>
          <w:tcPr>
            <w:tcW w:w="4876" w:type="dxa"/>
          </w:tcPr>
          <w:p w14:paraId="7396276F" w14:textId="77777777" w:rsidR="00E01AB3" w:rsidRPr="00376959" w:rsidRDefault="00E01AB3" w:rsidP="00C9201A">
            <w:pPr>
              <w:pStyle w:val="TableEntry"/>
            </w:pPr>
            <w:r w:rsidRPr="00C95691">
              <w:t xml:space="preserve">Header </w:t>
            </w:r>
          </w:p>
        </w:tc>
      </w:tr>
      <w:tr w:rsidR="00E01AB3" w:rsidRPr="00376959" w14:paraId="36F79F6F" w14:textId="77777777" w:rsidTr="00C9201A">
        <w:trPr>
          <w:jc w:val="center"/>
        </w:trPr>
        <w:tc>
          <w:tcPr>
            <w:tcW w:w="3235" w:type="dxa"/>
          </w:tcPr>
          <w:p w14:paraId="0BFD2FB2" w14:textId="77777777" w:rsidR="00E01AB3" w:rsidRPr="004C1C5F" w:rsidRDefault="00E01AB3" w:rsidP="00C9201A">
            <w:pPr>
              <w:rPr>
                <w:rFonts w:ascii="Calibri" w:hAnsi="Calibri" w:cs="Calibri"/>
              </w:rPr>
            </w:pPr>
            <w:r>
              <w:rPr>
                <w:rFonts w:ascii="Calibri" w:hAnsi="Calibri" w:cs="Calibri"/>
                <w:sz w:val="22"/>
                <w:szCs w:val="22"/>
              </w:rPr>
              <w:t xml:space="preserve">Closest Relative/Guardian Zip code </w:t>
            </w:r>
          </w:p>
        </w:tc>
        <w:tc>
          <w:tcPr>
            <w:tcW w:w="4876" w:type="dxa"/>
          </w:tcPr>
          <w:p w14:paraId="0B1B722B" w14:textId="77777777" w:rsidR="00E01AB3" w:rsidRPr="00376959" w:rsidRDefault="00E01AB3" w:rsidP="00C9201A">
            <w:pPr>
              <w:pStyle w:val="TableEntry"/>
            </w:pPr>
            <w:r w:rsidRPr="00C95691">
              <w:t xml:space="preserve">Header </w:t>
            </w:r>
          </w:p>
        </w:tc>
      </w:tr>
      <w:tr w:rsidR="00E01AB3" w:rsidRPr="00376959" w14:paraId="3D65DB4B" w14:textId="77777777" w:rsidTr="00C9201A">
        <w:trPr>
          <w:jc w:val="center"/>
        </w:trPr>
        <w:tc>
          <w:tcPr>
            <w:tcW w:w="3235" w:type="dxa"/>
          </w:tcPr>
          <w:p w14:paraId="54AC278F" w14:textId="77777777" w:rsidR="00E01AB3" w:rsidRPr="004C1C5F" w:rsidRDefault="00E01AB3" w:rsidP="00C9201A">
            <w:pPr>
              <w:rPr>
                <w:rFonts w:ascii="Calibri" w:hAnsi="Calibri" w:cs="Calibri"/>
              </w:rPr>
            </w:pPr>
            <w:r>
              <w:rPr>
                <w:rFonts w:ascii="Calibri" w:hAnsi="Calibri" w:cs="Calibri"/>
                <w:sz w:val="22"/>
                <w:szCs w:val="22"/>
              </w:rPr>
              <w:t xml:space="preserve">Closest Relative/Guardian Country </w:t>
            </w:r>
          </w:p>
        </w:tc>
        <w:tc>
          <w:tcPr>
            <w:tcW w:w="4876" w:type="dxa"/>
          </w:tcPr>
          <w:p w14:paraId="6B7688AA" w14:textId="77777777" w:rsidR="00E01AB3" w:rsidRPr="00376959" w:rsidRDefault="00E01AB3" w:rsidP="00C9201A">
            <w:pPr>
              <w:pStyle w:val="TableEntry"/>
            </w:pPr>
            <w:r w:rsidRPr="00C95691">
              <w:t xml:space="preserve">Header </w:t>
            </w:r>
          </w:p>
        </w:tc>
      </w:tr>
      <w:tr w:rsidR="00E01AB3" w:rsidRPr="00376959" w14:paraId="1E79C724" w14:textId="77777777" w:rsidTr="00C9201A">
        <w:trPr>
          <w:jc w:val="center"/>
        </w:trPr>
        <w:tc>
          <w:tcPr>
            <w:tcW w:w="3235" w:type="dxa"/>
          </w:tcPr>
          <w:p w14:paraId="079A97B4" w14:textId="77777777" w:rsidR="00E01AB3" w:rsidRPr="004C1C5F" w:rsidRDefault="00E01AB3" w:rsidP="00C9201A">
            <w:pPr>
              <w:rPr>
                <w:rFonts w:ascii="Calibri" w:hAnsi="Calibri" w:cs="Calibri"/>
              </w:rPr>
            </w:pPr>
            <w:r>
              <w:rPr>
                <w:rFonts w:ascii="Calibri" w:hAnsi="Calibri" w:cs="Calibri"/>
                <w:sz w:val="22"/>
                <w:szCs w:val="22"/>
              </w:rPr>
              <w:lastRenderedPageBreak/>
              <w:t xml:space="preserve">Closest Relative/Guardian Phone Number </w:t>
            </w:r>
          </w:p>
        </w:tc>
        <w:tc>
          <w:tcPr>
            <w:tcW w:w="4876" w:type="dxa"/>
          </w:tcPr>
          <w:p w14:paraId="50BA847E" w14:textId="77777777" w:rsidR="00E01AB3" w:rsidRPr="00376959" w:rsidRDefault="00E01AB3" w:rsidP="00C9201A">
            <w:pPr>
              <w:pStyle w:val="TableEntry"/>
            </w:pPr>
            <w:r w:rsidRPr="00C95691">
              <w:t xml:space="preserve">Header </w:t>
            </w:r>
          </w:p>
        </w:tc>
      </w:tr>
      <w:tr w:rsidR="00E01AB3" w:rsidRPr="00376959" w14:paraId="25C1B156" w14:textId="77777777" w:rsidTr="00C9201A">
        <w:trPr>
          <w:jc w:val="center"/>
        </w:trPr>
        <w:tc>
          <w:tcPr>
            <w:tcW w:w="3235" w:type="dxa"/>
          </w:tcPr>
          <w:p w14:paraId="40D98319" w14:textId="77777777" w:rsidR="00E01AB3" w:rsidRPr="004C1C5F" w:rsidRDefault="00E01AB3" w:rsidP="00C9201A">
            <w:pPr>
              <w:rPr>
                <w:rFonts w:ascii="Calibri" w:hAnsi="Calibri" w:cs="Calibri"/>
              </w:rPr>
            </w:pPr>
            <w:r>
              <w:rPr>
                <w:rFonts w:ascii="Calibri" w:hAnsi="Calibri" w:cs="Calibri"/>
                <w:sz w:val="22"/>
                <w:szCs w:val="22"/>
              </w:rPr>
              <w:t>Closest Relative/Guardian Relationship</w:t>
            </w:r>
          </w:p>
        </w:tc>
        <w:tc>
          <w:tcPr>
            <w:tcW w:w="4876" w:type="dxa"/>
          </w:tcPr>
          <w:p w14:paraId="738739CF" w14:textId="77777777" w:rsidR="00E01AB3" w:rsidRPr="00376959" w:rsidRDefault="00E01AB3" w:rsidP="00C9201A">
            <w:pPr>
              <w:pStyle w:val="TableEntry"/>
            </w:pPr>
            <w:r w:rsidRPr="00C95691">
              <w:t xml:space="preserve">Header </w:t>
            </w:r>
          </w:p>
        </w:tc>
      </w:tr>
      <w:tr w:rsidR="00E01AB3" w:rsidRPr="00376959" w14:paraId="30F642DC" w14:textId="77777777" w:rsidTr="00C9201A">
        <w:trPr>
          <w:jc w:val="center"/>
        </w:trPr>
        <w:tc>
          <w:tcPr>
            <w:tcW w:w="3235" w:type="dxa"/>
          </w:tcPr>
          <w:p w14:paraId="12BD02E4" w14:textId="77777777" w:rsidR="00E01AB3" w:rsidRPr="004C1C5F" w:rsidRDefault="00E01AB3" w:rsidP="00C9201A">
            <w:pPr>
              <w:rPr>
                <w:rFonts w:ascii="Calibri" w:hAnsi="Calibri" w:cs="Calibri"/>
              </w:rPr>
            </w:pPr>
            <w:r>
              <w:rPr>
                <w:rFonts w:ascii="Calibri" w:hAnsi="Calibri" w:cs="Calibri"/>
                <w:sz w:val="22"/>
                <w:szCs w:val="22"/>
              </w:rPr>
              <w:t xml:space="preserve">Patient's Employer </w:t>
            </w:r>
          </w:p>
        </w:tc>
        <w:tc>
          <w:tcPr>
            <w:tcW w:w="4876" w:type="dxa"/>
          </w:tcPr>
          <w:p w14:paraId="7824A5B7" w14:textId="77777777" w:rsidR="00E01AB3" w:rsidRPr="00376959" w:rsidRDefault="00E01AB3" w:rsidP="00C9201A">
            <w:pPr>
              <w:pStyle w:val="TableEntry"/>
            </w:pPr>
            <w:r>
              <w:t>Header</w:t>
            </w:r>
          </w:p>
        </w:tc>
      </w:tr>
      <w:tr w:rsidR="00E01AB3" w:rsidRPr="00376959" w14:paraId="00F90953" w14:textId="77777777" w:rsidTr="00C9201A">
        <w:trPr>
          <w:jc w:val="center"/>
        </w:trPr>
        <w:tc>
          <w:tcPr>
            <w:tcW w:w="3235" w:type="dxa"/>
          </w:tcPr>
          <w:p w14:paraId="726FC29E" w14:textId="77777777" w:rsidR="00E01AB3" w:rsidRPr="004C1C5F" w:rsidRDefault="00E01AB3" w:rsidP="00C9201A">
            <w:pPr>
              <w:rPr>
                <w:rFonts w:ascii="Calibri" w:hAnsi="Calibri" w:cs="Calibri"/>
              </w:rPr>
            </w:pPr>
            <w:r>
              <w:rPr>
                <w:rFonts w:ascii="Calibri" w:hAnsi="Calibri" w:cs="Calibri"/>
                <w:sz w:val="22"/>
                <w:szCs w:val="22"/>
              </w:rPr>
              <w:t>Patient's Employer's Address</w:t>
            </w:r>
          </w:p>
        </w:tc>
        <w:tc>
          <w:tcPr>
            <w:tcW w:w="4876" w:type="dxa"/>
          </w:tcPr>
          <w:p w14:paraId="448A194A" w14:textId="77777777" w:rsidR="00E01AB3" w:rsidRPr="00376959" w:rsidRDefault="00E01AB3" w:rsidP="00C9201A">
            <w:pPr>
              <w:pStyle w:val="TableEntry"/>
            </w:pPr>
            <w:r w:rsidRPr="00EB13B6">
              <w:t xml:space="preserve">Header </w:t>
            </w:r>
          </w:p>
        </w:tc>
      </w:tr>
      <w:tr w:rsidR="00E01AB3" w:rsidRPr="00376959" w14:paraId="694CF58F" w14:textId="77777777" w:rsidTr="00C9201A">
        <w:trPr>
          <w:jc w:val="center"/>
        </w:trPr>
        <w:tc>
          <w:tcPr>
            <w:tcW w:w="3235" w:type="dxa"/>
          </w:tcPr>
          <w:p w14:paraId="6CE755AB" w14:textId="77777777" w:rsidR="00E01AB3" w:rsidRPr="004C1C5F" w:rsidRDefault="00E01AB3" w:rsidP="00C9201A">
            <w:pPr>
              <w:rPr>
                <w:rFonts w:ascii="Calibri" w:hAnsi="Calibri" w:cs="Calibri"/>
              </w:rPr>
            </w:pPr>
            <w:r>
              <w:rPr>
                <w:rFonts w:ascii="Calibri" w:hAnsi="Calibri" w:cs="Calibri"/>
                <w:sz w:val="22"/>
                <w:szCs w:val="22"/>
              </w:rPr>
              <w:t xml:space="preserve">Patient's Employer's City  </w:t>
            </w:r>
          </w:p>
        </w:tc>
        <w:tc>
          <w:tcPr>
            <w:tcW w:w="4876" w:type="dxa"/>
          </w:tcPr>
          <w:p w14:paraId="01CE7AE3" w14:textId="77777777" w:rsidR="00E01AB3" w:rsidRPr="00376959" w:rsidRDefault="00E01AB3" w:rsidP="00C9201A">
            <w:pPr>
              <w:pStyle w:val="TableEntry"/>
            </w:pPr>
            <w:r w:rsidRPr="00EB13B6">
              <w:t xml:space="preserve">Header </w:t>
            </w:r>
          </w:p>
        </w:tc>
      </w:tr>
      <w:tr w:rsidR="00E01AB3" w:rsidRPr="00376959" w14:paraId="1472F674" w14:textId="77777777" w:rsidTr="00C9201A">
        <w:trPr>
          <w:jc w:val="center"/>
        </w:trPr>
        <w:tc>
          <w:tcPr>
            <w:tcW w:w="3235" w:type="dxa"/>
          </w:tcPr>
          <w:p w14:paraId="48755767" w14:textId="77777777" w:rsidR="00E01AB3" w:rsidRPr="004C1C5F" w:rsidRDefault="00E01AB3" w:rsidP="00C9201A">
            <w:pPr>
              <w:rPr>
                <w:rFonts w:ascii="Calibri" w:hAnsi="Calibri" w:cs="Calibri"/>
              </w:rPr>
            </w:pPr>
            <w:r>
              <w:rPr>
                <w:rFonts w:ascii="Calibri" w:hAnsi="Calibri" w:cs="Calibri"/>
                <w:sz w:val="22"/>
                <w:szCs w:val="22"/>
              </w:rPr>
              <w:t>Patient's Employer's State</w:t>
            </w:r>
          </w:p>
        </w:tc>
        <w:tc>
          <w:tcPr>
            <w:tcW w:w="4876" w:type="dxa"/>
          </w:tcPr>
          <w:p w14:paraId="58A6DCD7" w14:textId="77777777" w:rsidR="00E01AB3" w:rsidRPr="00376959" w:rsidRDefault="00E01AB3" w:rsidP="00C9201A">
            <w:pPr>
              <w:pStyle w:val="TableEntry"/>
            </w:pPr>
            <w:r w:rsidRPr="00EB13B6">
              <w:t xml:space="preserve">Header </w:t>
            </w:r>
          </w:p>
        </w:tc>
      </w:tr>
      <w:tr w:rsidR="00E01AB3" w:rsidRPr="00376959" w14:paraId="6F77ED0C" w14:textId="77777777" w:rsidTr="00C9201A">
        <w:trPr>
          <w:jc w:val="center"/>
        </w:trPr>
        <w:tc>
          <w:tcPr>
            <w:tcW w:w="3235" w:type="dxa"/>
          </w:tcPr>
          <w:p w14:paraId="19658B85" w14:textId="77777777" w:rsidR="00E01AB3" w:rsidRPr="004C1C5F" w:rsidRDefault="00E01AB3" w:rsidP="00C9201A">
            <w:pPr>
              <w:rPr>
                <w:rFonts w:ascii="Calibri" w:hAnsi="Calibri" w:cs="Calibri"/>
              </w:rPr>
            </w:pPr>
            <w:r>
              <w:rPr>
                <w:rFonts w:ascii="Calibri" w:hAnsi="Calibri" w:cs="Calibri"/>
                <w:sz w:val="22"/>
                <w:szCs w:val="22"/>
              </w:rPr>
              <w:t xml:space="preserve">Patient's Employer's Zip code </w:t>
            </w:r>
          </w:p>
        </w:tc>
        <w:tc>
          <w:tcPr>
            <w:tcW w:w="4876" w:type="dxa"/>
          </w:tcPr>
          <w:p w14:paraId="67A63CD0" w14:textId="77777777" w:rsidR="00E01AB3" w:rsidRPr="00376959" w:rsidRDefault="00E01AB3" w:rsidP="00C9201A">
            <w:pPr>
              <w:pStyle w:val="TableEntry"/>
            </w:pPr>
            <w:r w:rsidRPr="00EB13B6">
              <w:t xml:space="preserve">Header </w:t>
            </w:r>
          </w:p>
        </w:tc>
      </w:tr>
      <w:tr w:rsidR="00E01AB3" w:rsidRPr="00376959" w14:paraId="4C04454E" w14:textId="77777777" w:rsidTr="00C9201A">
        <w:trPr>
          <w:jc w:val="center"/>
        </w:trPr>
        <w:tc>
          <w:tcPr>
            <w:tcW w:w="3235" w:type="dxa"/>
          </w:tcPr>
          <w:p w14:paraId="66CDDE5E" w14:textId="77777777" w:rsidR="00E01AB3" w:rsidRPr="004C1C5F" w:rsidRDefault="00E01AB3" w:rsidP="00C9201A">
            <w:pPr>
              <w:rPr>
                <w:rFonts w:ascii="Calibri" w:hAnsi="Calibri" w:cs="Calibri"/>
              </w:rPr>
            </w:pPr>
            <w:r>
              <w:rPr>
                <w:rFonts w:ascii="Calibri" w:hAnsi="Calibri" w:cs="Calibri"/>
                <w:sz w:val="22"/>
                <w:szCs w:val="22"/>
              </w:rPr>
              <w:t xml:space="preserve">Patient's Employer's Country </w:t>
            </w:r>
          </w:p>
        </w:tc>
        <w:tc>
          <w:tcPr>
            <w:tcW w:w="4876" w:type="dxa"/>
          </w:tcPr>
          <w:p w14:paraId="02D8A37B" w14:textId="77777777" w:rsidR="00E01AB3" w:rsidRPr="00376959" w:rsidRDefault="00E01AB3" w:rsidP="00C9201A">
            <w:pPr>
              <w:pStyle w:val="TableEntry"/>
            </w:pPr>
            <w:r w:rsidRPr="00EB13B6">
              <w:t xml:space="preserve">Header </w:t>
            </w:r>
          </w:p>
        </w:tc>
      </w:tr>
      <w:tr w:rsidR="00E01AB3" w:rsidRPr="00376959" w14:paraId="3A2973F7" w14:textId="77777777" w:rsidTr="00C9201A">
        <w:trPr>
          <w:jc w:val="center"/>
        </w:trPr>
        <w:tc>
          <w:tcPr>
            <w:tcW w:w="3235" w:type="dxa"/>
          </w:tcPr>
          <w:p w14:paraId="5AE38DD7" w14:textId="77777777" w:rsidR="00E01AB3" w:rsidRPr="004C1C5F" w:rsidRDefault="00E01AB3" w:rsidP="00C9201A">
            <w:pPr>
              <w:rPr>
                <w:rFonts w:ascii="Calibri" w:hAnsi="Calibri" w:cs="Calibri"/>
              </w:rPr>
            </w:pPr>
            <w:r>
              <w:rPr>
                <w:rFonts w:ascii="Calibri" w:hAnsi="Calibri" w:cs="Calibri"/>
                <w:sz w:val="22"/>
                <w:szCs w:val="22"/>
              </w:rPr>
              <w:t xml:space="preserve">Patient's Employer's Primary Phone Number </w:t>
            </w:r>
          </w:p>
        </w:tc>
        <w:tc>
          <w:tcPr>
            <w:tcW w:w="4876" w:type="dxa"/>
          </w:tcPr>
          <w:p w14:paraId="66C54D0A" w14:textId="77777777" w:rsidR="00E01AB3" w:rsidRPr="00376959" w:rsidRDefault="00E01AB3" w:rsidP="00C9201A">
            <w:pPr>
              <w:pStyle w:val="TableEntry"/>
            </w:pPr>
            <w:r w:rsidRPr="00EB13B6">
              <w:t xml:space="preserve">Header </w:t>
            </w:r>
          </w:p>
        </w:tc>
      </w:tr>
      <w:tr w:rsidR="00E01AB3" w:rsidRPr="00376959" w14:paraId="29656A9A" w14:textId="77777777" w:rsidTr="00C9201A">
        <w:trPr>
          <w:jc w:val="center"/>
        </w:trPr>
        <w:tc>
          <w:tcPr>
            <w:tcW w:w="3235" w:type="dxa"/>
          </w:tcPr>
          <w:p w14:paraId="6352A3D2" w14:textId="77777777" w:rsidR="00E01AB3" w:rsidRPr="004C1C5F" w:rsidRDefault="00E01AB3" w:rsidP="00C9201A">
            <w:pPr>
              <w:rPr>
                <w:rFonts w:ascii="Calibri" w:hAnsi="Calibri" w:cs="Calibri"/>
              </w:rPr>
            </w:pPr>
            <w:r>
              <w:rPr>
                <w:rFonts w:ascii="Calibri" w:hAnsi="Calibri" w:cs="Calibri"/>
                <w:sz w:val="22"/>
                <w:szCs w:val="22"/>
              </w:rPr>
              <w:t xml:space="preserve">Response Urgency </w:t>
            </w:r>
          </w:p>
        </w:tc>
        <w:tc>
          <w:tcPr>
            <w:tcW w:w="4876" w:type="dxa"/>
          </w:tcPr>
          <w:p w14:paraId="74638800" w14:textId="77777777" w:rsidR="00E01AB3" w:rsidRPr="00376959" w:rsidRDefault="00E01AB3" w:rsidP="00C9201A">
            <w:pPr>
              <w:pStyle w:val="TableEntry"/>
            </w:pPr>
            <w:r>
              <w:t xml:space="preserve">EMS Situation Section </w:t>
            </w:r>
          </w:p>
        </w:tc>
      </w:tr>
      <w:tr w:rsidR="00E01AB3" w:rsidRPr="00376959" w14:paraId="093D5500" w14:textId="77777777" w:rsidTr="00C9201A">
        <w:trPr>
          <w:jc w:val="center"/>
        </w:trPr>
        <w:tc>
          <w:tcPr>
            <w:tcW w:w="3235" w:type="dxa"/>
          </w:tcPr>
          <w:p w14:paraId="32B76080" w14:textId="77777777" w:rsidR="00E01AB3" w:rsidRPr="004C1C5F" w:rsidRDefault="00E01AB3" w:rsidP="00C9201A">
            <w:pPr>
              <w:rPr>
                <w:rFonts w:ascii="Calibri" w:hAnsi="Calibri" w:cs="Calibri"/>
              </w:rPr>
            </w:pPr>
            <w:r>
              <w:rPr>
                <w:rFonts w:ascii="Calibri" w:hAnsi="Calibri" w:cs="Calibri"/>
                <w:sz w:val="22"/>
                <w:szCs w:val="22"/>
              </w:rPr>
              <w:t>First EMS Unit on Scene</w:t>
            </w:r>
          </w:p>
        </w:tc>
        <w:tc>
          <w:tcPr>
            <w:tcW w:w="4876" w:type="dxa"/>
          </w:tcPr>
          <w:p w14:paraId="3FFDDE13" w14:textId="77777777" w:rsidR="00E01AB3" w:rsidRPr="00376959" w:rsidRDefault="00E01AB3" w:rsidP="00C9201A">
            <w:pPr>
              <w:pStyle w:val="TableEntry"/>
            </w:pPr>
            <w:r>
              <w:t xml:space="preserve">EMS Scene Section </w:t>
            </w:r>
          </w:p>
        </w:tc>
      </w:tr>
      <w:tr w:rsidR="00E01AB3" w:rsidRPr="00376959" w14:paraId="5966BD2C" w14:textId="77777777" w:rsidTr="00C9201A">
        <w:trPr>
          <w:jc w:val="center"/>
        </w:trPr>
        <w:tc>
          <w:tcPr>
            <w:tcW w:w="3235" w:type="dxa"/>
          </w:tcPr>
          <w:p w14:paraId="10F2892A" w14:textId="77777777" w:rsidR="00E01AB3" w:rsidRDefault="00E01AB3" w:rsidP="00C9201A">
            <w:pPr>
              <w:rPr>
                <w:rFonts w:ascii="Calibri" w:hAnsi="Calibri" w:cs="Calibri"/>
              </w:rPr>
            </w:pPr>
            <w:r>
              <w:rPr>
                <w:rFonts w:ascii="Calibri" w:hAnsi="Calibri" w:cs="Calibri"/>
                <w:sz w:val="22"/>
                <w:szCs w:val="22"/>
              </w:rPr>
              <w:t>Other EMS or Public Safety Agencies at Scene</w:t>
            </w:r>
          </w:p>
        </w:tc>
        <w:tc>
          <w:tcPr>
            <w:tcW w:w="4876" w:type="dxa"/>
          </w:tcPr>
          <w:p w14:paraId="4384D185" w14:textId="77777777" w:rsidR="00E01AB3" w:rsidRPr="00376959" w:rsidRDefault="00E01AB3" w:rsidP="00C9201A">
            <w:pPr>
              <w:pStyle w:val="TableEntry"/>
            </w:pPr>
            <w:r w:rsidRPr="00EF1E43">
              <w:t xml:space="preserve">EMS Scene Section </w:t>
            </w:r>
          </w:p>
        </w:tc>
      </w:tr>
      <w:tr w:rsidR="00E01AB3" w:rsidRPr="00376959" w14:paraId="63938B13" w14:textId="77777777" w:rsidTr="00C9201A">
        <w:trPr>
          <w:jc w:val="center"/>
        </w:trPr>
        <w:tc>
          <w:tcPr>
            <w:tcW w:w="3235" w:type="dxa"/>
          </w:tcPr>
          <w:p w14:paraId="5574235D" w14:textId="77777777" w:rsidR="00E01AB3" w:rsidRPr="004C1C5F" w:rsidRDefault="00E01AB3" w:rsidP="00C9201A">
            <w:pPr>
              <w:rPr>
                <w:rFonts w:ascii="Calibri" w:hAnsi="Calibri" w:cs="Calibri"/>
              </w:rPr>
            </w:pPr>
            <w:r>
              <w:rPr>
                <w:rFonts w:ascii="Calibri" w:hAnsi="Calibri" w:cs="Calibri"/>
                <w:sz w:val="22"/>
                <w:szCs w:val="22"/>
              </w:rPr>
              <w:t>Other EMS or Public Safety Agency ID Number</w:t>
            </w:r>
          </w:p>
        </w:tc>
        <w:tc>
          <w:tcPr>
            <w:tcW w:w="4876" w:type="dxa"/>
          </w:tcPr>
          <w:p w14:paraId="637D9394" w14:textId="77777777" w:rsidR="00E01AB3" w:rsidRPr="00376959" w:rsidRDefault="00E01AB3" w:rsidP="00C9201A">
            <w:pPr>
              <w:pStyle w:val="TableEntry"/>
            </w:pPr>
            <w:r w:rsidRPr="00EF1E43">
              <w:t xml:space="preserve">EMS Scene Section </w:t>
            </w:r>
          </w:p>
        </w:tc>
      </w:tr>
      <w:tr w:rsidR="00E01AB3" w:rsidRPr="00376959" w14:paraId="497F89AE" w14:textId="77777777" w:rsidTr="00C9201A">
        <w:trPr>
          <w:jc w:val="center"/>
        </w:trPr>
        <w:tc>
          <w:tcPr>
            <w:tcW w:w="3235" w:type="dxa"/>
          </w:tcPr>
          <w:p w14:paraId="2E4B50D7" w14:textId="77777777" w:rsidR="00E01AB3" w:rsidRPr="004C1C5F" w:rsidRDefault="00E01AB3" w:rsidP="00C9201A">
            <w:pPr>
              <w:rPr>
                <w:rFonts w:ascii="Calibri" w:hAnsi="Calibri" w:cs="Calibri"/>
              </w:rPr>
            </w:pPr>
            <w:r>
              <w:rPr>
                <w:rFonts w:ascii="Calibri" w:hAnsi="Calibri" w:cs="Calibri"/>
                <w:sz w:val="22"/>
                <w:szCs w:val="22"/>
              </w:rPr>
              <w:t>Type of Other Service at Scene</w:t>
            </w:r>
          </w:p>
        </w:tc>
        <w:tc>
          <w:tcPr>
            <w:tcW w:w="4876" w:type="dxa"/>
          </w:tcPr>
          <w:p w14:paraId="1A690207" w14:textId="77777777" w:rsidR="00E01AB3" w:rsidRPr="00376959" w:rsidRDefault="00E01AB3" w:rsidP="00C9201A">
            <w:pPr>
              <w:pStyle w:val="TableEntry"/>
            </w:pPr>
            <w:r w:rsidRPr="00EF1E43">
              <w:t xml:space="preserve">EMS Scene Section </w:t>
            </w:r>
          </w:p>
        </w:tc>
      </w:tr>
      <w:tr w:rsidR="00E01AB3" w:rsidRPr="00376959" w14:paraId="5C6B0013" w14:textId="77777777" w:rsidTr="00C9201A">
        <w:trPr>
          <w:jc w:val="center"/>
        </w:trPr>
        <w:tc>
          <w:tcPr>
            <w:tcW w:w="3235" w:type="dxa"/>
          </w:tcPr>
          <w:p w14:paraId="3CD1A876" w14:textId="77777777" w:rsidR="00E01AB3" w:rsidRPr="004C1C5F" w:rsidRDefault="00E01AB3" w:rsidP="00C9201A">
            <w:pPr>
              <w:rPr>
                <w:rFonts w:ascii="Calibri" w:hAnsi="Calibri" w:cs="Calibri"/>
              </w:rPr>
            </w:pPr>
            <w:r>
              <w:rPr>
                <w:rFonts w:ascii="Calibri" w:hAnsi="Calibri" w:cs="Calibri"/>
                <w:sz w:val="22"/>
                <w:szCs w:val="22"/>
              </w:rPr>
              <w:t>Date/Time Initial Responder Arrived on Scene</w:t>
            </w:r>
          </w:p>
        </w:tc>
        <w:tc>
          <w:tcPr>
            <w:tcW w:w="4876" w:type="dxa"/>
          </w:tcPr>
          <w:p w14:paraId="52387EF3" w14:textId="77777777" w:rsidR="00E01AB3" w:rsidRPr="00376959" w:rsidRDefault="00E01AB3" w:rsidP="00C9201A">
            <w:pPr>
              <w:pStyle w:val="TableEntry"/>
            </w:pPr>
            <w:r w:rsidRPr="00EF1E43">
              <w:t xml:space="preserve">EMS Scene Section </w:t>
            </w:r>
          </w:p>
        </w:tc>
      </w:tr>
      <w:tr w:rsidR="00E01AB3" w:rsidRPr="00376959" w14:paraId="48F3E304" w14:textId="77777777" w:rsidTr="00C9201A">
        <w:trPr>
          <w:jc w:val="center"/>
        </w:trPr>
        <w:tc>
          <w:tcPr>
            <w:tcW w:w="3235" w:type="dxa"/>
          </w:tcPr>
          <w:p w14:paraId="0FEEC3E7" w14:textId="77777777" w:rsidR="00E01AB3" w:rsidRPr="004C1C5F" w:rsidRDefault="00E01AB3" w:rsidP="00C9201A">
            <w:pPr>
              <w:rPr>
                <w:rFonts w:ascii="Calibri" w:hAnsi="Calibri" w:cs="Calibri"/>
              </w:rPr>
            </w:pPr>
            <w:r>
              <w:rPr>
                <w:rFonts w:ascii="Calibri" w:hAnsi="Calibri" w:cs="Calibri"/>
                <w:sz w:val="22"/>
                <w:szCs w:val="22"/>
              </w:rPr>
              <w:t xml:space="preserve">Numbers of Patients on Scene </w:t>
            </w:r>
          </w:p>
        </w:tc>
        <w:tc>
          <w:tcPr>
            <w:tcW w:w="4876" w:type="dxa"/>
          </w:tcPr>
          <w:p w14:paraId="55DE3714" w14:textId="77777777" w:rsidR="00E01AB3" w:rsidRPr="00376959" w:rsidRDefault="00E01AB3" w:rsidP="00C9201A">
            <w:pPr>
              <w:pStyle w:val="TableEntry"/>
            </w:pPr>
            <w:r w:rsidRPr="00EF1E43">
              <w:t xml:space="preserve">EMS Scene Section </w:t>
            </w:r>
          </w:p>
        </w:tc>
      </w:tr>
      <w:tr w:rsidR="00E01AB3" w:rsidRPr="00376959" w14:paraId="6738D07A" w14:textId="77777777" w:rsidTr="00C9201A">
        <w:trPr>
          <w:jc w:val="center"/>
        </w:trPr>
        <w:tc>
          <w:tcPr>
            <w:tcW w:w="3235" w:type="dxa"/>
          </w:tcPr>
          <w:p w14:paraId="4F58E7BE" w14:textId="77777777" w:rsidR="00E01AB3" w:rsidRPr="004C1C5F" w:rsidRDefault="00E01AB3" w:rsidP="00C9201A">
            <w:pPr>
              <w:rPr>
                <w:rFonts w:ascii="Calibri" w:hAnsi="Calibri" w:cs="Calibri"/>
              </w:rPr>
            </w:pPr>
            <w:r>
              <w:rPr>
                <w:rFonts w:ascii="Calibri" w:hAnsi="Calibri" w:cs="Calibri"/>
                <w:sz w:val="22"/>
                <w:szCs w:val="22"/>
              </w:rPr>
              <w:t>Mass Casualty Incident</w:t>
            </w:r>
          </w:p>
        </w:tc>
        <w:tc>
          <w:tcPr>
            <w:tcW w:w="4876" w:type="dxa"/>
          </w:tcPr>
          <w:p w14:paraId="20BF5551" w14:textId="77777777" w:rsidR="00E01AB3" w:rsidRPr="00376959" w:rsidRDefault="00E01AB3" w:rsidP="00C9201A">
            <w:pPr>
              <w:pStyle w:val="TableEntry"/>
            </w:pPr>
            <w:r w:rsidRPr="00EF1E43">
              <w:t xml:space="preserve">EMS Scene Section </w:t>
            </w:r>
          </w:p>
        </w:tc>
      </w:tr>
      <w:tr w:rsidR="00E01AB3" w:rsidRPr="00376959" w14:paraId="4B210D9E" w14:textId="77777777" w:rsidTr="00C9201A">
        <w:trPr>
          <w:jc w:val="center"/>
        </w:trPr>
        <w:tc>
          <w:tcPr>
            <w:tcW w:w="3235" w:type="dxa"/>
          </w:tcPr>
          <w:p w14:paraId="09A2C02D" w14:textId="77777777" w:rsidR="00E01AB3" w:rsidRPr="004C1C5F" w:rsidRDefault="00E01AB3" w:rsidP="00C9201A">
            <w:pPr>
              <w:rPr>
                <w:rFonts w:ascii="Calibri" w:hAnsi="Calibri" w:cs="Calibri"/>
              </w:rPr>
            </w:pPr>
            <w:r>
              <w:rPr>
                <w:rFonts w:ascii="Calibri" w:hAnsi="Calibri" w:cs="Calibri"/>
                <w:sz w:val="22"/>
                <w:szCs w:val="22"/>
              </w:rPr>
              <w:t>Triage Classification for MCI Patient</w:t>
            </w:r>
          </w:p>
        </w:tc>
        <w:tc>
          <w:tcPr>
            <w:tcW w:w="4876" w:type="dxa"/>
          </w:tcPr>
          <w:p w14:paraId="43B32862" w14:textId="77777777" w:rsidR="00E01AB3" w:rsidRPr="00376959" w:rsidRDefault="00E01AB3" w:rsidP="00C9201A">
            <w:pPr>
              <w:pStyle w:val="TableEntry"/>
            </w:pPr>
            <w:r w:rsidRPr="00EF1E43">
              <w:t xml:space="preserve">EMS Scene Section </w:t>
            </w:r>
          </w:p>
        </w:tc>
      </w:tr>
      <w:tr w:rsidR="00E01AB3" w:rsidRPr="00376959" w14:paraId="2761E078" w14:textId="77777777" w:rsidTr="00C9201A">
        <w:trPr>
          <w:jc w:val="center"/>
        </w:trPr>
        <w:tc>
          <w:tcPr>
            <w:tcW w:w="3235" w:type="dxa"/>
          </w:tcPr>
          <w:p w14:paraId="4E145451" w14:textId="77777777" w:rsidR="00E01AB3" w:rsidRPr="004C1C5F" w:rsidRDefault="00E01AB3" w:rsidP="00C9201A">
            <w:pPr>
              <w:rPr>
                <w:rFonts w:ascii="Calibri" w:hAnsi="Calibri" w:cs="Calibri"/>
              </w:rPr>
            </w:pPr>
            <w:r>
              <w:rPr>
                <w:rFonts w:ascii="Calibri" w:hAnsi="Calibri" w:cs="Calibri"/>
                <w:sz w:val="22"/>
                <w:szCs w:val="22"/>
              </w:rPr>
              <w:t>Incident Location Type</w:t>
            </w:r>
          </w:p>
        </w:tc>
        <w:tc>
          <w:tcPr>
            <w:tcW w:w="4876" w:type="dxa"/>
          </w:tcPr>
          <w:p w14:paraId="7CF3932B" w14:textId="77777777" w:rsidR="00E01AB3" w:rsidRPr="00376959" w:rsidRDefault="00E01AB3" w:rsidP="00C9201A">
            <w:pPr>
              <w:pStyle w:val="TableEntry"/>
            </w:pPr>
            <w:r w:rsidRPr="00EF1E43">
              <w:t xml:space="preserve">EMS Scene Section </w:t>
            </w:r>
          </w:p>
        </w:tc>
      </w:tr>
      <w:tr w:rsidR="00E01AB3" w:rsidRPr="00376959" w14:paraId="6512AE4B" w14:textId="77777777" w:rsidTr="00C9201A">
        <w:trPr>
          <w:jc w:val="center"/>
        </w:trPr>
        <w:tc>
          <w:tcPr>
            <w:tcW w:w="3235" w:type="dxa"/>
          </w:tcPr>
          <w:p w14:paraId="70ED1B35" w14:textId="77777777" w:rsidR="00E01AB3" w:rsidRPr="004C1C5F" w:rsidRDefault="00E01AB3" w:rsidP="00C9201A">
            <w:pPr>
              <w:rPr>
                <w:rFonts w:ascii="Calibri" w:hAnsi="Calibri" w:cs="Calibri"/>
              </w:rPr>
            </w:pPr>
            <w:r>
              <w:rPr>
                <w:rFonts w:ascii="Calibri" w:hAnsi="Calibri" w:cs="Calibri"/>
                <w:sz w:val="22"/>
                <w:szCs w:val="22"/>
              </w:rPr>
              <w:t>Incident Facility Code</w:t>
            </w:r>
          </w:p>
        </w:tc>
        <w:tc>
          <w:tcPr>
            <w:tcW w:w="4876" w:type="dxa"/>
          </w:tcPr>
          <w:p w14:paraId="5339A242" w14:textId="77777777" w:rsidR="00E01AB3" w:rsidRPr="00376959" w:rsidRDefault="00E01AB3" w:rsidP="00C9201A">
            <w:pPr>
              <w:pStyle w:val="TableEntry"/>
            </w:pPr>
            <w:r w:rsidRPr="005C0DB2">
              <w:t xml:space="preserve">EMS Scene Section </w:t>
            </w:r>
          </w:p>
        </w:tc>
      </w:tr>
      <w:tr w:rsidR="00E01AB3" w:rsidRPr="00376959" w14:paraId="20D67784" w14:textId="77777777" w:rsidTr="00C9201A">
        <w:trPr>
          <w:jc w:val="center"/>
        </w:trPr>
        <w:tc>
          <w:tcPr>
            <w:tcW w:w="3235" w:type="dxa"/>
          </w:tcPr>
          <w:p w14:paraId="18B557CD" w14:textId="77777777" w:rsidR="00E01AB3" w:rsidRPr="004C1C5F" w:rsidRDefault="00E01AB3" w:rsidP="00C9201A">
            <w:pPr>
              <w:rPr>
                <w:rFonts w:ascii="Calibri" w:hAnsi="Calibri" w:cs="Calibri"/>
              </w:rPr>
            </w:pPr>
            <w:r>
              <w:rPr>
                <w:rFonts w:ascii="Calibri" w:hAnsi="Calibri" w:cs="Calibri"/>
                <w:sz w:val="22"/>
                <w:szCs w:val="22"/>
              </w:rPr>
              <w:t>Scene GPS Location</w:t>
            </w:r>
          </w:p>
        </w:tc>
        <w:tc>
          <w:tcPr>
            <w:tcW w:w="4876" w:type="dxa"/>
          </w:tcPr>
          <w:p w14:paraId="7FF6242B" w14:textId="77777777" w:rsidR="00E01AB3" w:rsidRPr="00376959" w:rsidRDefault="00E01AB3" w:rsidP="00C9201A">
            <w:pPr>
              <w:pStyle w:val="TableEntry"/>
            </w:pPr>
            <w:r w:rsidRPr="005C0DB2">
              <w:t xml:space="preserve">EMS Scene Section </w:t>
            </w:r>
          </w:p>
        </w:tc>
      </w:tr>
      <w:tr w:rsidR="00E01AB3" w:rsidRPr="00376959" w14:paraId="4DE3D9FE" w14:textId="77777777" w:rsidTr="00C9201A">
        <w:trPr>
          <w:jc w:val="center"/>
        </w:trPr>
        <w:tc>
          <w:tcPr>
            <w:tcW w:w="3235" w:type="dxa"/>
          </w:tcPr>
          <w:p w14:paraId="5EB3BA06" w14:textId="77777777" w:rsidR="00E01AB3" w:rsidRPr="004C1C5F" w:rsidRDefault="00E01AB3" w:rsidP="00C9201A">
            <w:pPr>
              <w:rPr>
                <w:rFonts w:ascii="Calibri" w:hAnsi="Calibri" w:cs="Calibri"/>
              </w:rPr>
            </w:pPr>
            <w:r>
              <w:rPr>
                <w:rFonts w:ascii="Calibri" w:hAnsi="Calibri" w:cs="Calibri"/>
                <w:sz w:val="22"/>
                <w:szCs w:val="22"/>
              </w:rPr>
              <w:t>Scene US National Grid Coordinates</w:t>
            </w:r>
          </w:p>
        </w:tc>
        <w:tc>
          <w:tcPr>
            <w:tcW w:w="4876" w:type="dxa"/>
          </w:tcPr>
          <w:p w14:paraId="2FF4656D" w14:textId="77777777" w:rsidR="00E01AB3" w:rsidRPr="00376959" w:rsidRDefault="00E01AB3" w:rsidP="00C9201A">
            <w:pPr>
              <w:pStyle w:val="TableEntry"/>
            </w:pPr>
            <w:r w:rsidRPr="005C0DB2">
              <w:t xml:space="preserve">EMS Scene Section </w:t>
            </w:r>
          </w:p>
        </w:tc>
      </w:tr>
      <w:tr w:rsidR="00E01AB3" w:rsidRPr="00376959" w14:paraId="03A52C5B" w14:textId="77777777" w:rsidTr="00C9201A">
        <w:trPr>
          <w:jc w:val="center"/>
        </w:trPr>
        <w:tc>
          <w:tcPr>
            <w:tcW w:w="3235" w:type="dxa"/>
          </w:tcPr>
          <w:p w14:paraId="392EC57B" w14:textId="77777777" w:rsidR="00E01AB3" w:rsidRPr="004C1C5F" w:rsidRDefault="00E01AB3" w:rsidP="00C9201A">
            <w:pPr>
              <w:rPr>
                <w:rFonts w:ascii="Calibri" w:hAnsi="Calibri" w:cs="Calibri"/>
              </w:rPr>
            </w:pPr>
            <w:r>
              <w:rPr>
                <w:rFonts w:ascii="Calibri" w:hAnsi="Calibri" w:cs="Calibri"/>
                <w:sz w:val="22"/>
                <w:szCs w:val="22"/>
              </w:rPr>
              <w:t>Incident Facility or Location Name</w:t>
            </w:r>
          </w:p>
        </w:tc>
        <w:tc>
          <w:tcPr>
            <w:tcW w:w="4876" w:type="dxa"/>
          </w:tcPr>
          <w:p w14:paraId="525AE237" w14:textId="77777777" w:rsidR="00E01AB3" w:rsidRPr="00376959" w:rsidRDefault="00E01AB3" w:rsidP="00C9201A">
            <w:pPr>
              <w:pStyle w:val="TableEntry"/>
            </w:pPr>
            <w:r w:rsidRPr="005C0DB2">
              <w:t xml:space="preserve">EMS Scene Section </w:t>
            </w:r>
          </w:p>
        </w:tc>
      </w:tr>
      <w:tr w:rsidR="00E01AB3" w:rsidRPr="00376959" w14:paraId="6EA665E6" w14:textId="77777777" w:rsidTr="00C9201A">
        <w:trPr>
          <w:jc w:val="center"/>
        </w:trPr>
        <w:tc>
          <w:tcPr>
            <w:tcW w:w="3235" w:type="dxa"/>
          </w:tcPr>
          <w:p w14:paraId="72A34066" w14:textId="77777777" w:rsidR="00E01AB3" w:rsidRPr="004C1C5F" w:rsidRDefault="00E01AB3" w:rsidP="00C9201A">
            <w:pPr>
              <w:rPr>
                <w:rFonts w:ascii="Calibri" w:hAnsi="Calibri" w:cs="Calibri"/>
              </w:rPr>
            </w:pPr>
            <w:r>
              <w:rPr>
                <w:rFonts w:ascii="Calibri" w:hAnsi="Calibri" w:cs="Calibri"/>
                <w:sz w:val="22"/>
                <w:szCs w:val="22"/>
              </w:rPr>
              <w:t>Mile Post or Major Roadway</w:t>
            </w:r>
          </w:p>
        </w:tc>
        <w:tc>
          <w:tcPr>
            <w:tcW w:w="4876" w:type="dxa"/>
          </w:tcPr>
          <w:p w14:paraId="7BEA82BC" w14:textId="77777777" w:rsidR="00E01AB3" w:rsidRPr="00376959" w:rsidRDefault="00E01AB3" w:rsidP="00C9201A">
            <w:pPr>
              <w:pStyle w:val="TableEntry"/>
            </w:pPr>
            <w:r w:rsidRPr="005C0DB2">
              <w:t xml:space="preserve">EMS Scene Section </w:t>
            </w:r>
          </w:p>
        </w:tc>
      </w:tr>
      <w:tr w:rsidR="00E01AB3" w:rsidRPr="00376959" w14:paraId="4EE8043D" w14:textId="77777777" w:rsidTr="00C9201A">
        <w:trPr>
          <w:jc w:val="center"/>
        </w:trPr>
        <w:tc>
          <w:tcPr>
            <w:tcW w:w="3235" w:type="dxa"/>
          </w:tcPr>
          <w:p w14:paraId="00A00F49" w14:textId="77777777" w:rsidR="00E01AB3" w:rsidRPr="004C1C5F" w:rsidRDefault="00E01AB3" w:rsidP="00C9201A">
            <w:pPr>
              <w:rPr>
                <w:rFonts w:ascii="Calibri" w:hAnsi="Calibri" w:cs="Calibri"/>
              </w:rPr>
            </w:pPr>
            <w:r>
              <w:rPr>
                <w:rFonts w:ascii="Calibri" w:hAnsi="Calibri" w:cs="Calibri"/>
                <w:sz w:val="22"/>
                <w:szCs w:val="22"/>
              </w:rPr>
              <w:t>Incident Street Address</w:t>
            </w:r>
          </w:p>
        </w:tc>
        <w:tc>
          <w:tcPr>
            <w:tcW w:w="4876" w:type="dxa"/>
          </w:tcPr>
          <w:p w14:paraId="17771832" w14:textId="77777777" w:rsidR="00E01AB3" w:rsidRPr="00376959" w:rsidRDefault="00E01AB3" w:rsidP="00C9201A">
            <w:pPr>
              <w:pStyle w:val="TableEntry"/>
            </w:pPr>
            <w:r w:rsidRPr="005C0DB2">
              <w:t xml:space="preserve">EMS Scene Section </w:t>
            </w:r>
          </w:p>
        </w:tc>
      </w:tr>
      <w:tr w:rsidR="00E01AB3" w:rsidRPr="00376959" w14:paraId="037611F1" w14:textId="77777777" w:rsidTr="00C9201A">
        <w:trPr>
          <w:jc w:val="center"/>
        </w:trPr>
        <w:tc>
          <w:tcPr>
            <w:tcW w:w="3235" w:type="dxa"/>
          </w:tcPr>
          <w:p w14:paraId="35F787D7" w14:textId="77777777" w:rsidR="00E01AB3" w:rsidRPr="004C1C5F" w:rsidRDefault="00E01AB3" w:rsidP="00C9201A">
            <w:pPr>
              <w:rPr>
                <w:rFonts w:ascii="Calibri" w:hAnsi="Calibri" w:cs="Calibri"/>
              </w:rPr>
            </w:pPr>
            <w:r>
              <w:rPr>
                <w:rFonts w:ascii="Calibri" w:hAnsi="Calibri" w:cs="Calibri"/>
                <w:sz w:val="22"/>
                <w:szCs w:val="22"/>
              </w:rPr>
              <w:t>Incident Apartment, Suite, or Room</w:t>
            </w:r>
          </w:p>
        </w:tc>
        <w:tc>
          <w:tcPr>
            <w:tcW w:w="4876" w:type="dxa"/>
          </w:tcPr>
          <w:p w14:paraId="74232602" w14:textId="77777777" w:rsidR="00E01AB3" w:rsidRPr="00376959" w:rsidRDefault="00E01AB3" w:rsidP="00C9201A">
            <w:pPr>
              <w:pStyle w:val="TableEntry"/>
            </w:pPr>
            <w:r w:rsidRPr="005C0DB2">
              <w:t xml:space="preserve">EMS Scene Section </w:t>
            </w:r>
          </w:p>
        </w:tc>
      </w:tr>
      <w:tr w:rsidR="00E01AB3" w:rsidRPr="00376959" w14:paraId="693083CE" w14:textId="77777777" w:rsidTr="00C9201A">
        <w:trPr>
          <w:jc w:val="center"/>
        </w:trPr>
        <w:tc>
          <w:tcPr>
            <w:tcW w:w="3235" w:type="dxa"/>
          </w:tcPr>
          <w:p w14:paraId="639AFDBA" w14:textId="77777777" w:rsidR="00E01AB3" w:rsidRPr="004C1C5F" w:rsidRDefault="00E01AB3" w:rsidP="00C9201A">
            <w:pPr>
              <w:rPr>
                <w:rFonts w:ascii="Calibri" w:hAnsi="Calibri" w:cs="Calibri"/>
              </w:rPr>
            </w:pPr>
            <w:r>
              <w:rPr>
                <w:rFonts w:ascii="Calibri" w:hAnsi="Calibri" w:cs="Calibri"/>
                <w:sz w:val="22"/>
                <w:szCs w:val="22"/>
              </w:rPr>
              <w:t>Incident City</w:t>
            </w:r>
          </w:p>
        </w:tc>
        <w:tc>
          <w:tcPr>
            <w:tcW w:w="4876" w:type="dxa"/>
          </w:tcPr>
          <w:p w14:paraId="4C04A4BB" w14:textId="77777777" w:rsidR="00E01AB3" w:rsidRPr="00376959" w:rsidRDefault="00E01AB3" w:rsidP="00C9201A">
            <w:pPr>
              <w:pStyle w:val="TableEntry"/>
            </w:pPr>
            <w:r w:rsidRPr="005C0DB2">
              <w:t xml:space="preserve">EMS Scene Section </w:t>
            </w:r>
          </w:p>
        </w:tc>
      </w:tr>
      <w:tr w:rsidR="00E01AB3" w:rsidRPr="00376959" w14:paraId="348F39DC" w14:textId="77777777" w:rsidTr="00C9201A">
        <w:trPr>
          <w:jc w:val="center"/>
        </w:trPr>
        <w:tc>
          <w:tcPr>
            <w:tcW w:w="3235" w:type="dxa"/>
          </w:tcPr>
          <w:p w14:paraId="053D68EE" w14:textId="77777777" w:rsidR="00E01AB3" w:rsidRPr="004C1C5F" w:rsidRDefault="00E01AB3" w:rsidP="00C9201A">
            <w:pPr>
              <w:rPr>
                <w:rFonts w:ascii="Calibri" w:hAnsi="Calibri" w:cs="Calibri"/>
              </w:rPr>
            </w:pPr>
            <w:r>
              <w:rPr>
                <w:rFonts w:ascii="Calibri" w:hAnsi="Calibri" w:cs="Calibri"/>
                <w:sz w:val="22"/>
                <w:szCs w:val="22"/>
              </w:rPr>
              <w:lastRenderedPageBreak/>
              <w:t>Incident State</w:t>
            </w:r>
          </w:p>
        </w:tc>
        <w:tc>
          <w:tcPr>
            <w:tcW w:w="4876" w:type="dxa"/>
          </w:tcPr>
          <w:p w14:paraId="1FEF25F0" w14:textId="77777777" w:rsidR="00E01AB3" w:rsidRPr="00376959" w:rsidRDefault="00E01AB3" w:rsidP="00C9201A">
            <w:pPr>
              <w:pStyle w:val="TableEntry"/>
            </w:pPr>
            <w:r w:rsidRPr="005C0DB2">
              <w:t xml:space="preserve">EMS Scene Section </w:t>
            </w:r>
          </w:p>
        </w:tc>
      </w:tr>
      <w:tr w:rsidR="00E01AB3" w:rsidRPr="00376959" w14:paraId="20D5D7A3" w14:textId="77777777" w:rsidTr="00C9201A">
        <w:trPr>
          <w:jc w:val="center"/>
        </w:trPr>
        <w:tc>
          <w:tcPr>
            <w:tcW w:w="3235" w:type="dxa"/>
          </w:tcPr>
          <w:p w14:paraId="75AB864F" w14:textId="77777777" w:rsidR="00E01AB3" w:rsidRDefault="00E01AB3" w:rsidP="00C9201A">
            <w:pPr>
              <w:rPr>
                <w:rFonts w:ascii="Calibri" w:hAnsi="Calibri" w:cs="Calibri"/>
              </w:rPr>
            </w:pPr>
            <w:r>
              <w:rPr>
                <w:rFonts w:ascii="Calibri" w:hAnsi="Calibri" w:cs="Calibri"/>
                <w:sz w:val="22"/>
                <w:szCs w:val="22"/>
              </w:rPr>
              <w:t>Incident ZIP Code</w:t>
            </w:r>
          </w:p>
        </w:tc>
        <w:tc>
          <w:tcPr>
            <w:tcW w:w="4876" w:type="dxa"/>
          </w:tcPr>
          <w:p w14:paraId="504C7949" w14:textId="77777777" w:rsidR="00E01AB3" w:rsidRPr="00376959" w:rsidRDefault="00E01AB3" w:rsidP="00C9201A">
            <w:pPr>
              <w:pStyle w:val="TableEntry"/>
            </w:pPr>
            <w:r w:rsidRPr="005C0DB2">
              <w:t xml:space="preserve">EMS Scene Section </w:t>
            </w:r>
          </w:p>
        </w:tc>
      </w:tr>
      <w:tr w:rsidR="00E01AB3" w:rsidRPr="00376959" w14:paraId="2D435A18" w14:textId="77777777" w:rsidTr="00C9201A">
        <w:trPr>
          <w:jc w:val="center"/>
        </w:trPr>
        <w:tc>
          <w:tcPr>
            <w:tcW w:w="3235" w:type="dxa"/>
          </w:tcPr>
          <w:p w14:paraId="46BE5431" w14:textId="77777777" w:rsidR="00E01AB3" w:rsidRDefault="00E01AB3" w:rsidP="00C9201A">
            <w:pPr>
              <w:rPr>
                <w:rFonts w:ascii="Calibri" w:hAnsi="Calibri" w:cs="Calibri"/>
              </w:rPr>
            </w:pPr>
            <w:r>
              <w:rPr>
                <w:rFonts w:ascii="Calibri" w:hAnsi="Calibri" w:cs="Calibri"/>
                <w:sz w:val="22"/>
                <w:szCs w:val="22"/>
              </w:rPr>
              <w:t>Scene Cross Street or Directions</w:t>
            </w:r>
          </w:p>
        </w:tc>
        <w:tc>
          <w:tcPr>
            <w:tcW w:w="4876" w:type="dxa"/>
          </w:tcPr>
          <w:p w14:paraId="0EB0BCB0" w14:textId="77777777" w:rsidR="00E01AB3" w:rsidRPr="00376959" w:rsidRDefault="00E01AB3" w:rsidP="00C9201A">
            <w:pPr>
              <w:pStyle w:val="TableEntry"/>
            </w:pPr>
            <w:r w:rsidRPr="005C0DB2">
              <w:t xml:space="preserve">EMS Scene Section </w:t>
            </w:r>
          </w:p>
        </w:tc>
      </w:tr>
      <w:tr w:rsidR="00E01AB3" w:rsidRPr="00376959" w14:paraId="0D3CAA47" w14:textId="77777777" w:rsidTr="00C9201A">
        <w:trPr>
          <w:jc w:val="center"/>
        </w:trPr>
        <w:tc>
          <w:tcPr>
            <w:tcW w:w="3235" w:type="dxa"/>
          </w:tcPr>
          <w:p w14:paraId="0BE4205E" w14:textId="77777777" w:rsidR="00E01AB3" w:rsidRDefault="00E01AB3" w:rsidP="00C9201A">
            <w:pPr>
              <w:rPr>
                <w:rFonts w:ascii="Calibri" w:hAnsi="Calibri" w:cs="Calibri"/>
              </w:rPr>
            </w:pPr>
            <w:r>
              <w:rPr>
                <w:rFonts w:ascii="Calibri" w:hAnsi="Calibri" w:cs="Calibri"/>
                <w:sz w:val="22"/>
                <w:szCs w:val="22"/>
              </w:rPr>
              <w:t>Incident County</w:t>
            </w:r>
          </w:p>
        </w:tc>
        <w:tc>
          <w:tcPr>
            <w:tcW w:w="4876" w:type="dxa"/>
          </w:tcPr>
          <w:p w14:paraId="49BA5ADD" w14:textId="77777777" w:rsidR="00E01AB3" w:rsidRPr="00376959" w:rsidRDefault="00E01AB3" w:rsidP="00C9201A">
            <w:pPr>
              <w:pStyle w:val="TableEntry"/>
            </w:pPr>
            <w:r w:rsidRPr="005C0DB2">
              <w:t xml:space="preserve">EMS Scene Section </w:t>
            </w:r>
          </w:p>
        </w:tc>
      </w:tr>
      <w:tr w:rsidR="00E01AB3" w:rsidRPr="00376959" w14:paraId="3C3E2EB5" w14:textId="77777777" w:rsidTr="00C9201A">
        <w:trPr>
          <w:jc w:val="center"/>
        </w:trPr>
        <w:tc>
          <w:tcPr>
            <w:tcW w:w="3235" w:type="dxa"/>
          </w:tcPr>
          <w:p w14:paraId="6B5D1F09" w14:textId="77777777" w:rsidR="00E01AB3" w:rsidRDefault="00E01AB3" w:rsidP="00C9201A">
            <w:pPr>
              <w:rPr>
                <w:rFonts w:ascii="Calibri" w:hAnsi="Calibri" w:cs="Calibri"/>
              </w:rPr>
            </w:pPr>
            <w:r>
              <w:rPr>
                <w:rFonts w:ascii="Calibri" w:hAnsi="Calibri" w:cs="Calibri"/>
                <w:sz w:val="22"/>
                <w:szCs w:val="22"/>
              </w:rPr>
              <w:t>Incident Country</w:t>
            </w:r>
          </w:p>
        </w:tc>
        <w:tc>
          <w:tcPr>
            <w:tcW w:w="4876" w:type="dxa"/>
          </w:tcPr>
          <w:p w14:paraId="6E7C93C7" w14:textId="77777777" w:rsidR="00E01AB3" w:rsidRPr="00376959" w:rsidRDefault="00E01AB3" w:rsidP="00C9201A">
            <w:pPr>
              <w:pStyle w:val="TableEntry"/>
            </w:pPr>
            <w:r w:rsidRPr="005C0DB2">
              <w:t xml:space="preserve">EMS Scene Section </w:t>
            </w:r>
          </w:p>
        </w:tc>
      </w:tr>
      <w:tr w:rsidR="00E01AB3" w:rsidRPr="00376959" w14:paraId="0B55DFC7" w14:textId="77777777" w:rsidTr="00C9201A">
        <w:trPr>
          <w:jc w:val="center"/>
        </w:trPr>
        <w:tc>
          <w:tcPr>
            <w:tcW w:w="3235" w:type="dxa"/>
          </w:tcPr>
          <w:p w14:paraId="3892A182" w14:textId="77777777" w:rsidR="00E01AB3" w:rsidRDefault="00E01AB3" w:rsidP="00C9201A">
            <w:pPr>
              <w:rPr>
                <w:rFonts w:ascii="Calibri" w:hAnsi="Calibri" w:cs="Calibri"/>
              </w:rPr>
            </w:pPr>
            <w:r>
              <w:rPr>
                <w:rFonts w:ascii="Calibri" w:hAnsi="Calibri" w:cs="Calibri"/>
                <w:sz w:val="22"/>
                <w:szCs w:val="22"/>
              </w:rPr>
              <w:t>Incident Census Tract</w:t>
            </w:r>
          </w:p>
        </w:tc>
        <w:tc>
          <w:tcPr>
            <w:tcW w:w="4876" w:type="dxa"/>
          </w:tcPr>
          <w:p w14:paraId="6C4AC434" w14:textId="77777777" w:rsidR="00E01AB3" w:rsidRPr="00376959" w:rsidRDefault="00E01AB3" w:rsidP="00C9201A">
            <w:pPr>
              <w:pStyle w:val="TableEntry"/>
            </w:pPr>
            <w:r w:rsidRPr="005C0DB2">
              <w:t xml:space="preserve">EMS Scene Section </w:t>
            </w:r>
          </w:p>
        </w:tc>
      </w:tr>
      <w:tr w:rsidR="00E01AB3" w:rsidRPr="00376959" w14:paraId="2A996C34" w14:textId="77777777" w:rsidTr="00C9201A">
        <w:trPr>
          <w:jc w:val="center"/>
        </w:trPr>
        <w:tc>
          <w:tcPr>
            <w:tcW w:w="3235" w:type="dxa"/>
          </w:tcPr>
          <w:p w14:paraId="78768385" w14:textId="77777777" w:rsidR="00E01AB3" w:rsidRDefault="00E01AB3" w:rsidP="00C9201A">
            <w:pPr>
              <w:rPr>
                <w:rFonts w:ascii="Calibri" w:hAnsi="Calibri" w:cs="Calibri"/>
              </w:rPr>
            </w:pPr>
            <w:r>
              <w:rPr>
                <w:rFonts w:ascii="Calibri" w:hAnsi="Calibri" w:cs="Calibri"/>
                <w:sz w:val="22"/>
                <w:szCs w:val="22"/>
              </w:rPr>
              <w:t>Date/Time of Symptom Onset</w:t>
            </w:r>
          </w:p>
        </w:tc>
        <w:tc>
          <w:tcPr>
            <w:tcW w:w="4876" w:type="dxa"/>
          </w:tcPr>
          <w:p w14:paraId="75A0884A" w14:textId="77777777" w:rsidR="00E01AB3" w:rsidRPr="00376959" w:rsidRDefault="00E01AB3" w:rsidP="00C9201A">
            <w:pPr>
              <w:pStyle w:val="TableEntry"/>
            </w:pPr>
            <w:r>
              <w:t xml:space="preserve">EMS Situation Section </w:t>
            </w:r>
          </w:p>
        </w:tc>
      </w:tr>
      <w:tr w:rsidR="00E01AB3" w:rsidRPr="00376959" w14:paraId="0CBF5DD4" w14:textId="77777777" w:rsidTr="00C9201A">
        <w:trPr>
          <w:jc w:val="center"/>
        </w:trPr>
        <w:tc>
          <w:tcPr>
            <w:tcW w:w="3235" w:type="dxa"/>
          </w:tcPr>
          <w:p w14:paraId="5AD8E154" w14:textId="77777777" w:rsidR="00E01AB3" w:rsidRDefault="00E01AB3" w:rsidP="00C9201A">
            <w:pPr>
              <w:rPr>
                <w:rFonts w:ascii="Calibri" w:hAnsi="Calibri" w:cs="Calibri"/>
              </w:rPr>
            </w:pPr>
            <w:r>
              <w:rPr>
                <w:rFonts w:ascii="Calibri" w:hAnsi="Calibri" w:cs="Calibri"/>
                <w:sz w:val="22"/>
                <w:szCs w:val="22"/>
              </w:rPr>
              <w:t xml:space="preserve">Possible Injury </w:t>
            </w:r>
          </w:p>
        </w:tc>
        <w:tc>
          <w:tcPr>
            <w:tcW w:w="4876" w:type="dxa"/>
          </w:tcPr>
          <w:p w14:paraId="4D493692" w14:textId="77777777" w:rsidR="00E01AB3" w:rsidRPr="00376959" w:rsidRDefault="00E01AB3" w:rsidP="00C9201A">
            <w:pPr>
              <w:pStyle w:val="TableEntry"/>
            </w:pPr>
            <w:r w:rsidRPr="005C56FE">
              <w:t xml:space="preserve">EMS Situation Section </w:t>
            </w:r>
          </w:p>
        </w:tc>
      </w:tr>
      <w:tr w:rsidR="00E01AB3" w:rsidRPr="00376959" w14:paraId="3A796D61" w14:textId="77777777" w:rsidTr="00C9201A">
        <w:trPr>
          <w:jc w:val="center"/>
        </w:trPr>
        <w:tc>
          <w:tcPr>
            <w:tcW w:w="3235" w:type="dxa"/>
          </w:tcPr>
          <w:p w14:paraId="247F38E0" w14:textId="77777777" w:rsidR="00E01AB3" w:rsidRDefault="00E01AB3" w:rsidP="00C9201A">
            <w:pPr>
              <w:rPr>
                <w:rFonts w:ascii="Calibri" w:hAnsi="Calibri" w:cs="Calibri"/>
              </w:rPr>
            </w:pPr>
            <w:r>
              <w:rPr>
                <w:rFonts w:ascii="Calibri" w:hAnsi="Calibri" w:cs="Calibri"/>
                <w:sz w:val="22"/>
                <w:szCs w:val="22"/>
              </w:rPr>
              <w:t xml:space="preserve">Complaint Type </w:t>
            </w:r>
          </w:p>
        </w:tc>
        <w:tc>
          <w:tcPr>
            <w:tcW w:w="4876" w:type="dxa"/>
          </w:tcPr>
          <w:p w14:paraId="3FB5BF51" w14:textId="77777777" w:rsidR="00E01AB3" w:rsidRPr="00376959" w:rsidRDefault="00E01AB3" w:rsidP="00C9201A">
            <w:pPr>
              <w:pStyle w:val="TableEntry"/>
            </w:pPr>
            <w:r w:rsidRPr="005C56FE">
              <w:t xml:space="preserve">EMS Situation Section </w:t>
            </w:r>
          </w:p>
        </w:tc>
      </w:tr>
      <w:tr w:rsidR="00E01AB3" w:rsidRPr="00376959" w14:paraId="16F8106A" w14:textId="77777777" w:rsidTr="00C9201A">
        <w:trPr>
          <w:jc w:val="center"/>
        </w:trPr>
        <w:tc>
          <w:tcPr>
            <w:tcW w:w="3235" w:type="dxa"/>
          </w:tcPr>
          <w:p w14:paraId="5F65EBBE" w14:textId="77777777" w:rsidR="00E01AB3" w:rsidRDefault="00E01AB3" w:rsidP="00C9201A">
            <w:pPr>
              <w:rPr>
                <w:rFonts w:ascii="Calibri" w:hAnsi="Calibri" w:cs="Calibri"/>
              </w:rPr>
            </w:pPr>
            <w:r>
              <w:rPr>
                <w:rFonts w:ascii="Calibri" w:hAnsi="Calibri" w:cs="Calibri"/>
                <w:sz w:val="22"/>
                <w:szCs w:val="22"/>
              </w:rPr>
              <w:t xml:space="preserve">Complaint </w:t>
            </w:r>
          </w:p>
        </w:tc>
        <w:tc>
          <w:tcPr>
            <w:tcW w:w="4876" w:type="dxa"/>
          </w:tcPr>
          <w:p w14:paraId="6411B921" w14:textId="77777777" w:rsidR="00E01AB3" w:rsidRPr="00376959" w:rsidRDefault="00E01AB3" w:rsidP="00C9201A">
            <w:pPr>
              <w:pStyle w:val="TableEntry"/>
            </w:pPr>
            <w:r w:rsidRPr="005C56FE">
              <w:t xml:space="preserve">EMS Situation Section </w:t>
            </w:r>
          </w:p>
        </w:tc>
      </w:tr>
      <w:tr w:rsidR="00E01AB3" w:rsidRPr="00376959" w14:paraId="566809EA" w14:textId="77777777" w:rsidTr="00C9201A">
        <w:trPr>
          <w:jc w:val="center"/>
        </w:trPr>
        <w:tc>
          <w:tcPr>
            <w:tcW w:w="3235" w:type="dxa"/>
          </w:tcPr>
          <w:p w14:paraId="459A7BCA" w14:textId="77777777" w:rsidR="00E01AB3" w:rsidRDefault="00E01AB3" w:rsidP="00C9201A">
            <w:pPr>
              <w:rPr>
                <w:rFonts w:ascii="Calibri" w:hAnsi="Calibri" w:cs="Calibri"/>
              </w:rPr>
            </w:pPr>
            <w:r>
              <w:rPr>
                <w:rFonts w:ascii="Calibri" w:hAnsi="Calibri" w:cs="Calibri"/>
                <w:sz w:val="22"/>
                <w:szCs w:val="22"/>
              </w:rPr>
              <w:t>Duration of Complaint</w:t>
            </w:r>
          </w:p>
        </w:tc>
        <w:tc>
          <w:tcPr>
            <w:tcW w:w="4876" w:type="dxa"/>
          </w:tcPr>
          <w:p w14:paraId="528BC096" w14:textId="77777777" w:rsidR="00E01AB3" w:rsidRPr="00376959" w:rsidRDefault="00E01AB3" w:rsidP="00C9201A">
            <w:pPr>
              <w:pStyle w:val="TableEntry"/>
            </w:pPr>
            <w:r w:rsidRPr="005C56FE">
              <w:t xml:space="preserve">EMS Situation Section </w:t>
            </w:r>
          </w:p>
        </w:tc>
      </w:tr>
      <w:tr w:rsidR="00E01AB3" w:rsidRPr="00376959" w14:paraId="49B77D3A" w14:textId="77777777" w:rsidTr="00C9201A">
        <w:trPr>
          <w:jc w:val="center"/>
        </w:trPr>
        <w:tc>
          <w:tcPr>
            <w:tcW w:w="3235" w:type="dxa"/>
          </w:tcPr>
          <w:p w14:paraId="70514486" w14:textId="77777777" w:rsidR="00E01AB3" w:rsidRDefault="00E01AB3" w:rsidP="00C9201A">
            <w:pPr>
              <w:rPr>
                <w:rFonts w:ascii="Calibri" w:hAnsi="Calibri" w:cs="Calibri"/>
              </w:rPr>
            </w:pPr>
            <w:r>
              <w:rPr>
                <w:rFonts w:ascii="Calibri" w:hAnsi="Calibri" w:cs="Calibri"/>
                <w:sz w:val="22"/>
                <w:szCs w:val="22"/>
              </w:rPr>
              <w:t xml:space="preserve">Time Units of Duration of Complaint </w:t>
            </w:r>
          </w:p>
        </w:tc>
        <w:tc>
          <w:tcPr>
            <w:tcW w:w="4876" w:type="dxa"/>
          </w:tcPr>
          <w:p w14:paraId="78BEC5CF" w14:textId="77777777" w:rsidR="00E01AB3" w:rsidRPr="00376959" w:rsidRDefault="00E01AB3" w:rsidP="00C9201A">
            <w:pPr>
              <w:pStyle w:val="TableEntry"/>
            </w:pPr>
            <w:r w:rsidRPr="005C56FE">
              <w:t xml:space="preserve">EMS Situation Section </w:t>
            </w:r>
          </w:p>
        </w:tc>
      </w:tr>
      <w:tr w:rsidR="00E01AB3" w:rsidRPr="00376959" w14:paraId="1945C960" w14:textId="77777777" w:rsidTr="00C9201A">
        <w:trPr>
          <w:jc w:val="center"/>
        </w:trPr>
        <w:tc>
          <w:tcPr>
            <w:tcW w:w="3235" w:type="dxa"/>
          </w:tcPr>
          <w:p w14:paraId="1F4BEA9F" w14:textId="77777777" w:rsidR="00E01AB3" w:rsidRDefault="00E01AB3" w:rsidP="00C9201A">
            <w:pPr>
              <w:rPr>
                <w:rFonts w:ascii="Calibri" w:hAnsi="Calibri" w:cs="Calibri"/>
              </w:rPr>
            </w:pPr>
            <w:r>
              <w:rPr>
                <w:rFonts w:ascii="Calibri" w:hAnsi="Calibri" w:cs="Calibri"/>
                <w:sz w:val="22"/>
                <w:szCs w:val="22"/>
              </w:rPr>
              <w:t xml:space="preserve">Chief complaint Anatomic Location </w:t>
            </w:r>
          </w:p>
        </w:tc>
        <w:tc>
          <w:tcPr>
            <w:tcW w:w="4876" w:type="dxa"/>
          </w:tcPr>
          <w:p w14:paraId="3E74935A" w14:textId="77777777" w:rsidR="00E01AB3" w:rsidRPr="00376959" w:rsidRDefault="00E01AB3" w:rsidP="00C9201A">
            <w:pPr>
              <w:pStyle w:val="TableEntry"/>
            </w:pPr>
            <w:r w:rsidRPr="005C56FE">
              <w:t xml:space="preserve">EMS Situation Section </w:t>
            </w:r>
          </w:p>
        </w:tc>
      </w:tr>
      <w:tr w:rsidR="00E01AB3" w:rsidRPr="00376959" w14:paraId="7DA1774F" w14:textId="77777777" w:rsidTr="00C9201A">
        <w:trPr>
          <w:jc w:val="center"/>
        </w:trPr>
        <w:tc>
          <w:tcPr>
            <w:tcW w:w="3235" w:type="dxa"/>
          </w:tcPr>
          <w:p w14:paraId="254B2E03" w14:textId="77777777" w:rsidR="00E01AB3" w:rsidRDefault="00E01AB3" w:rsidP="00C9201A">
            <w:pPr>
              <w:rPr>
                <w:rFonts w:ascii="Calibri" w:hAnsi="Calibri" w:cs="Calibri"/>
              </w:rPr>
            </w:pPr>
            <w:r>
              <w:rPr>
                <w:rFonts w:ascii="Calibri" w:hAnsi="Calibri" w:cs="Calibri"/>
                <w:sz w:val="22"/>
                <w:szCs w:val="22"/>
              </w:rPr>
              <w:t xml:space="preserve">Chief Complain organ system </w:t>
            </w:r>
          </w:p>
        </w:tc>
        <w:tc>
          <w:tcPr>
            <w:tcW w:w="4876" w:type="dxa"/>
          </w:tcPr>
          <w:p w14:paraId="5030DD2A" w14:textId="77777777" w:rsidR="00E01AB3" w:rsidRPr="00376959" w:rsidRDefault="00E01AB3" w:rsidP="00C9201A">
            <w:pPr>
              <w:pStyle w:val="TableEntry"/>
            </w:pPr>
            <w:r w:rsidRPr="005C56FE">
              <w:t xml:space="preserve">EMS Situation Section </w:t>
            </w:r>
          </w:p>
        </w:tc>
      </w:tr>
      <w:tr w:rsidR="00E01AB3" w:rsidRPr="00376959" w14:paraId="68A052E6" w14:textId="77777777" w:rsidTr="00C9201A">
        <w:trPr>
          <w:jc w:val="center"/>
        </w:trPr>
        <w:tc>
          <w:tcPr>
            <w:tcW w:w="3235" w:type="dxa"/>
          </w:tcPr>
          <w:p w14:paraId="366B16D9" w14:textId="77777777" w:rsidR="00E01AB3" w:rsidRDefault="00E01AB3" w:rsidP="00C9201A">
            <w:pPr>
              <w:rPr>
                <w:rFonts w:ascii="Calibri" w:hAnsi="Calibri" w:cs="Calibri"/>
              </w:rPr>
            </w:pPr>
            <w:r>
              <w:rPr>
                <w:rFonts w:ascii="Calibri" w:hAnsi="Calibri" w:cs="Calibri"/>
                <w:sz w:val="22"/>
                <w:szCs w:val="22"/>
              </w:rPr>
              <w:t xml:space="preserve">Primary Symptom </w:t>
            </w:r>
          </w:p>
        </w:tc>
        <w:tc>
          <w:tcPr>
            <w:tcW w:w="4876" w:type="dxa"/>
          </w:tcPr>
          <w:p w14:paraId="45585421" w14:textId="77777777" w:rsidR="00E01AB3" w:rsidRPr="00376959" w:rsidRDefault="00E01AB3" w:rsidP="00C9201A">
            <w:pPr>
              <w:pStyle w:val="TableEntry"/>
            </w:pPr>
            <w:r w:rsidRPr="005C56FE">
              <w:t xml:space="preserve">EMS Situation Section </w:t>
            </w:r>
            <w:r>
              <w:t>/ Reason for Referral</w:t>
            </w:r>
          </w:p>
        </w:tc>
      </w:tr>
      <w:tr w:rsidR="00E01AB3" w:rsidRPr="00376959" w14:paraId="62A1430D" w14:textId="77777777" w:rsidTr="00C9201A">
        <w:trPr>
          <w:jc w:val="center"/>
        </w:trPr>
        <w:tc>
          <w:tcPr>
            <w:tcW w:w="3235" w:type="dxa"/>
          </w:tcPr>
          <w:p w14:paraId="69992462" w14:textId="77777777" w:rsidR="00E01AB3" w:rsidRDefault="00E01AB3" w:rsidP="00C9201A">
            <w:pPr>
              <w:rPr>
                <w:rFonts w:ascii="Calibri" w:hAnsi="Calibri" w:cs="Calibri"/>
              </w:rPr>
            </w:pPr>
            <w:r>
              <w:rPr>
                <w:rFonts w:ascii="Calibri" w:hAnsi="Calibri" w:cs="Calibri"/>
                <w:sz w:val="22"/>
                <w:szCs w:val="22"/>
              </w:rPr>
              <w:t xml:space="preserve">Other Associated symptoms </w:t>
            </w:r>
          </w:p>
        </w:tc>
        <w:tc>
          <w:tcPr>
            <w:tcW w:w="4876" w:type="dxa"/>
          </w:tcPr>
          <w:p w14:paraId="3315B3D8" w14:textId="77777777" w:rsidR="00E01AB3" w:rsidRPr="00376959" w:rsidRDefault="00E01AB3" w:rsidP="00C9201A">
            <w:pPr>
              <w:pStyle w:val="TableEntry"/>
            </w:pPr>
            <w:r w:rsidRPr="005C56FE">
              <w:t xml:space="preserve">EMS Situation Section </w:t>
            </w:r>
            <w:r>
              <w:t>/ Reason for Referral</w:t>
            </w:r>
          </w:p>
        </w:tc>
      </w:tr>
      <w:tr w:rsidR="00E01AB3" w:rsidRPr="00376959" w14:paraId="4B3BD7A5" w14:textId="77777777" w:rsidTr="00C9201A">
        <w:trPr>
          <w:jc w:val="center"/>
        </w:trPr>
        <w:tc>
          <w:tcPr>
            <w:tcW w:w="3235" w:type="dxa"/>
          </w:tcPr>
          <w:p w14:paraId="5F9644E7" w14:textId="77777777" w:rsidR="00E01AB3" w:rsidRDefault="00E01AB3" w:rsidP="00C9201A">
            <w:pPr>
              <w:rPr>
                <w:rFonts w:ascii="Calibri" w:hAnsi="Calibri" w:cs="Calibri"/>
              </w:rPr>
            </w:pPr>
            <w:r>
              <w:rPr>
                <w:rFonts w:ascii="Calibri" w:hAnsi="Calibri" w:cs="Calibri"/>
                <w:sz w:val="22"/>
                <w:szCs w:val="22"/>
              </w:rPr>
              <w:t xml:space="preserve">Provider's Primary Impressions </w:t>
            </w:r>
          </w:p>
          <w:p w14:paraId="22DE4370" w14:textId="77777777" w:rsidR="00E01AB3" w:rsidRDefault="00E01AB3" w:rsidP="00C9201A">
            <w:pPr>
              <w:rPr>
                <w:rFonts w:ascii="Calibri" w:hAnsi="Calibri" w:cs="Calibri"/>
              </w:rPr>
            </w:pPr>
            <w:r>
              <w:rPr>
                <w:rFonts w:ascii="Calibri" w:hAnsi="Calibri" w:cs="Calibri"/>
                <w:sz w:val="22"/>
                <w:szCs w:val="22"/>
              </w:rPr>
              <w:t xml:space="preserve">Provider’s Secondary Impressions </w:t>
            </w:r>
          </w:p>
        </w:tc>
        <w:tc>
          <w:tcPr>
            <w:tcW w:w="4876" w:type="dxa"/>
          </w:tcPr>
          <w:p w14:paraId="43CDDA48" w14:textId="77777777" w:rsidR="00E01AB3" w:rsidRPr="00376959" w:rsidRDefault="00E01AB3" w:rsidP="00C9201A">
            <w:pPr>
              <w:pStyle w:val="TableEntry"/>
            </w:pPr>
            <w:r w:rsidRPr="005C56FE">
              <w:t xml:space="preserve">EMS Situation Section </w:t>
            </w:r>
            <w:r>
              <w:t>/ Reason for Referral</w:t>
            </w:r>
          </w:p>
        </w:tc>
      </w:tr>
      <w:tr w:rsidR="00E01AB3" w:rsidRPr="00376959" w14:paraId="2B43860B" w14:textId="77777777" w:rsidTr="00C9201A">
        <w:trPr>
          <w:jc w:val="center"/>
        </w:trPr>
        <w:tc>
          <w:tcPr>
            <w:tcW w:w="3235" w:type="dxa"/>
          </w:tcPr>
          <w:p w14:paraId="51CCA676" w14:textId="77777777" w:rsidR="00E01AB3" w:rsidRDefault="00E01AB3" w:rsidP="00C9201A">
            <w:pPr>
              <w:rPr>
                <w:rFonts w:ascii="Calibri" w:hAnsi="Calibri" w:cs="Calibri"/>
              </w:rPr>
            </w:pPr>
            <w:r>
              <w:rPr>
                <w:rFonts w:ascii="Calibri" w:hAnsi="Calibri" w:cs="Calibri"/>
                <w:sz w:val="22"/>
                <w:szCs w:val="22"/>
              </w:rPr>
              <w:t>Initial Patient Acuity</w:t>
            </w:r>
          </w:p>
        </w:tc>
        <w:tc>
          <w:tcPr>
            <w:tcW w:w="4876" w:type="dxa"/>
          </w:tcPr>
          <w:p w14:paraId="331AEEAF" w14:textId="77777777" w:rsidR="00E01AB3" w:rsidRPr="00376959" w:rsidRDefault="00E01AB3" w:rsidP="00C9201A">
            <w:pPr>
              <w:pStyle w:val="TableEntry"/>
            </w:pPr>
            <w:r w:rsidRPr="005C56FE">
              <w:t xml:space="preserve">EMS Situation Section </w:t>
            </w:r>
          </w:p>
        </w:tc>
      </w:tr>
      <w:tr w:rsidR="00E01AB3" w:rsidRPr="00376959" w14:paraId="17CDA18C" w14:textId="77777777" w:rsidTr="00C9201A">
        <w:trPr>
          <w:jc w:val="center"/>
        </w:trPr>
        <w:tc>
          <w:tcPr>
            <w:tcW w:w="3235" w:type="dxa"/>
          </w:tcPr>
          <w:p w14:paraId="587A1F00" w14:textId="77777777" w:rsidR="00E01AB3" w:rsidRDefault="00E01AB3" w:rsidP="00C9201A">
            <w:pPr>
              <w:rPr>
                <w:rFonts w:ascii="Calibri" w:hAnsi="Calibri" w:cs="Calibri"/>
              </w:rPr>
            </w:pPr>
            <w:r>
              <w:rPr>
                <w:rFonts w:ascii="Calibri" w:hAnsi="Calibri" w:cs="Calibri"/>
                <w:sz w:val="22"/>
                <w:szCs w:val="22"/>
              </w:rPr>
              <w:t xml:space="preserve">Work-related Illness/Injury </w:t>
            </w:r>
          </w:p>
        </w:tc>
        <w:tc>
          <w:tcPr>
            <w:tcW w:w="4876" w:type="dxa"/>
          </w:tcPr>
          <w:p w14:paraId="60041605" w14:textId="77777777" w:rsidR="00E01AB3" w:rsidRPr="00376959" w:rsidRDefault="00E01AB3" w:rsidP="00C9201A">
            <w:pPr>
              <w:pStyle w:val="TableEntry"/>
            </w:pPr>
            <w:r w:rsidRPr="005C56FE">
              <w:t xml:space="preserve">EMS Situation Section </w:t>
            </w:r>
          </w:p>
        </w:tc>
      </w:tr>
      <w:tr w:rsidR="00E01AB3" w:rsidRPr="00376959" w14:paraId="7E7DCCA5" w14:textId="77777777" w:rsidTr="00C9201A">
        <w:trPr>
          <w:jc w:val="center"/>
        </w:trPr>
        <w:tc>
          <w:tcPr>
            <w:tcW w:w="3235" w:type="dxa"/>
          </w:tcPr>
          <w:p w14:paraId="46BB48A2" w14:textId="77777777" w:rsidR="00E01AB3" w:rsidRDefault="00E01AB3" w:rsidP="00C9201A">
            <w:pPr>
              <w:rPr>
                <w:rFonts w:ascii="Calibri" w:hAnsi="Calibri" w:cs="Calibri"/>
              </w:rPr>
            </w:pPr>
            <w:r>
              <w:rPr>
                <w:rFonts w:ascii="Calibri" w:hAnsi="Calibri" w:cs="Calibri"/>
                <w:sz w:val="22"/>
                <w:szCs w:val="22"/>
              </w:rPr>
              <w:t xml:space="preserve">Patient's Occupational Industry </w:t>
            </w:r>
          </w:p>
        </w:tc>
        <w:tc>
          <w:tcPr>
            <w:tcW w:w="4876" w:type="dxa"/>
          </w:tcPr>
          <w:p w14:paraId="19DE415A" w14:textId="77777777" w:rsidR="00E01AB3" w:rsidRPr="00376959" w:rsidRDefault="00E01AB3" w:rsidP="00C9201A">
            <w:pPr>
              <w:pStyle w:val="TableEntry"/>
            </w:pPr>
            <w:r w:rsidRPr="005C56FE">
              <w:t xml:space="preserve">EMS Situation Section </w:t>
            </w:r>
          </w:p>
        </w:tc>
      </w:tr>
      <w:tr w:rsidR="00E01AB3" w:rsidRPr="00376959" w14:paraId="2B1D4BEA" w14:textId="77777777" w:rsidTr="00C9201A">
        <w:trPr>
          <w:jc w:val="center"/>
        </w:trPr>
        <w:tc>
          <w:tcPr>
            <w:tcW w:w="3235" w:type="dxa"/>
          </w:tcPr>
          <w:p w14:paraId="3B20C390" w14:textId="77777777" w:rsidR="00E01AB3" w:rsidRDefault="00E01AB3" w:rsidP="00C9201A">
            <w:pPr>
              <w:rPr>
                <w:rFonts w:ascii="Calibri" w:hAnsi="Calibri" w:cs="Calibri"/>
              </w:rPr>
            </w:pPr>
            <w:r>
              <w:rPr>
                <w:rFonts w:ascii="Calibri" w:hAnsi="Calibri" w:cs="Calibri"/>
                <w:sz w:val="22"/>
                <w:szCs w:val="22"/>
              </w:rPr>
              <w:t>Patient's Occupation</w:t>
            </w:r>
          </w:p>
        </w:tc>
        <w:tc>
          <w:tcPr>
            <w:tcW w:w="4876" w:type="dxa"/>
          </w:tcPr>
          <w:p w14:paraId="72FB3B42" w14:textId="77777777" w:rsidR="00E01AB3" w:rsidRPr="00376959" w:rsidRDefault="00E01AB3" w:rsidP="00C9201A">
            <w:pPr>
              <w:pStyle w:val="TableEntry"/>
            </w:pPr>
            <w:r w:rsidRPr="005C56FE">
              <w:t xml:space="preserve">EMS Situation Section </w:t>
            </w:r>
          </w:p>
        </w:tc>
      </w:tr>
      <w:tr w:rsidR="00E01AB3" w:rsidRPr="00376959" w14:paraId="6A483B9C" w14:textId="77777777" w:rsidTr="00C9201A">
        <w:trPr>
          <w:jc w:val="center"/>
        </w:trPr>
        <w:tc>
          <w:tcPr>
            <w:tcW w:w="3235" w:type="dxa"/>
          </w:tcPr>
          <w:p w14:paraId="1DF60A14" w14:textId="77777777" w:rsidR="00E01AB3" w:rsidRDefault="00E01AB3" w:rsidP="00C9201A">
            <w:pPr>
              <w:rPr>
                <w:rFonts w:ascii="Calibri" w:hAnsi="Calibri" w:cs="Calibri"/>
              </w:rPr>
            </w:pPr>
            <w:r>
              <w:rPr>
                <w:rFonts w:ascii="Calibri" w:hAnsi="Calibri" w:cs="Calibri"/>
                <w:sz w:val="22"/>
                <w:szCs w:val="22"/>
              </w:rPr>
              <w:t xml:space="preserve">Patient Activity </w:t>
            </w:r>
          </w:p>
        </w:tc>
        <w:tc>
          <w:tcPr>
            <w:tcW w:w="4876" w:type="dxa"/>
          </w:tcPr>
          <w:p w14:paraId="02ED7258" w14:textId="77777777" w:rsidR="00E01AB3" w:rsidRPr="00376959" w:rsidRDefault="00E01AB3" w:rsidP="00C9201A">
            <w:pPr>
              <w:pStyle w:val="TableEntry"/>
            </w:pPr>
            <w:r w:rsidRPr="005C56FE">
              <w:t xml:space="preserve">EMS Situation Section </w:t>
            </w:r>
          </w:p>
        </w:tc>
      </w:tr>
      <w:tr w:rsidR="00E01AB3" w:rsidRPr="00376959" w14:paraId="058DB705" w14:textId="77777777" w:rsidTr="00C9201A">
        <w:trPr>
          <w:jc w:val="center"/>
        </w:trPr>
        <w:tc>
          <w:tcPr>
            <w:tcW w:w="3235" w:type="dxa"/>
          </w:tcPr>
          <w:p w14:paraId="7023BEDD" w14:textId="77777777" w:rsidR="00E01AB3" w:rsidRDefault="00E01AB3" w:rsidP="00C9201A">
            <w:pPr>
              <w:rPr>
                <w:rFonts w:ascii="Calibri" w:hAnsi="Calibri" w:cs="Calibri"/>
              </w:rPr>
            </w:pPr>
            <w:r>
              <w:rPr>
                <w:rFonts w:ascii="Calibri" w:hAnsi="Calibri" w:cs="Calibri"/>
                <w:sz w:val="22"/>
                <w:szCs w:val="22"/>
              </w:rPr>
              <w:t xml:space="preserve">Date/Time Last Known Well </w:t>
            </w:r>
          </w:p>
        </w:tc>
        <w:tc>
          <w:tcPr>
            <w:tcW w:w="4876" w:type="dxa"/>
          </w:tcPr>
          <w:p w14:paraId="265E2A69" w14:textId="77777777" w:rsidR="00E01AB3" w:rsidRPr="00376959" w:rsidRDefault="00E01AB3" w:rsidP="00C9201A">
            <w:pPr>
              <w:pStyle w:val="TableEntry"/>
            </w:pPr>
            <w:r w:rsidRPr="005C56FE">
              <w:t xml:space="preserve">EMS Situation Section </w:t>
            </w:r>
            <w:r>
              <w:t>/Review of Systems-EMS Section</w:t>
            </w:r>
          </w:p>
        </w:tc>
      </w:tr>
      <w:tr w:rsidR="00E01AB3" w:rsidRPr="00376959" w14:paraId="6C397A4D" w14:textId="77777777" w:rsidTr="00C9201A">
        <w:trPr>
          <w:jc w:val="center"/>
        </w:trPr>
        <w:tc>
          <w:tcPr>
            <w:tcW w:w="3235" w:type="dxa"/>
          </w:tcPr>
          <w:p w14:paraId="28B2E920" w14:textId="77777777" w:rsidR="00E01AB3" w:rsidRDefault="00E01AB3" w:rsidP="00C9201A">
            <w:pPr>
              <w:rPr>
                <w:rFonts w:ascii="Calibri" w:hAnsi="Calibri" w:cs="Calibri"/>
              </w:rPr>
            </w:pPr>
            <w:r>
              <w:rPr>
                <w:rFonts w:ascii="Calibri" w:hAnsi="Calibri" w:cs="Calibri"/>
                <w:sz w:val="22"/>
                <w:szCs w:val="22"/>
              </w:rPr>
              <w:t>Cause of Injury</w:t>
            </w:r>
          </w:p>
        </w:tc>
        <w:tc>
          <w:tcPr>
            <w:tcW w:w="4876" w:type="dxa"/>
          </w:tcPr>
          <w:p w14:paraId="72A62DD7" w14:textId="77777777" w:rsidR="00E01AB3" w:rsidRPr="00376959" w:rsidRDefault="00E01AB3" w:rsidP="00C9201A">
            <w:pPr>
              <w:pStyle w:val="TableEntry"/>
            </w:pPr>
            <w:r>
              <w:t>EMS Injury Incident Description Section</w:t>
            </w:r>
          </w:p>
        </w:tc>
      </w:tr>
      <w:tr w:rsidR="00E01AB3" w:rsidRPr="00376959" w14:paraId="706E7BD6" w14:textId="77777777" w:rsidTr="00C9201A">
        <w:trPr>
          <w:jc w:val="center"/>
        </w:trPr>
        <w:tc>
          <w:tcPr>
            <w:tcW w:w="3235" w:type="dxa"/>
          </w:tcPr>
          <w:p w14:paraId="7415DD12" w14:textId="77777777" w:rsidR="00E01AB3" w:rsidRDefault="00E01AB3" w:rsidP="00C9201A">
            <w:pPr>
              <w:rPr>
                <w:rFonts w:ascii="Calibri" w:hAnsi="Calibri" w:cs="Calibri"/>
              </w:rPr>
            </w:pPr>
            <w:r>
              <w:rPr>
                <w:rFonts w:ascii="Calibri" w:hAnsi="Calibri" w:cs="Calibri"/>
                <w:sz w:val="22"/>
                <w:szCs w:val="22"/>
              </w:rPr>
              <w:t xml:space="preserve">Mechanism of Injury </w:t>
            </w:r>
          </w:p>
        </w:tc>
        <w:tc>
          <w:tcPr>
            <w:tcW w:w="4876" w:type="dxa"/>
          </w:tcPr>
          <w:p w14:paraId="05CEFA8C" w14:textId="77777777" w:rsidR="00E01AB3" w:rsidRPr="00376959" w:rsidRDefault="00E01AB3" w:rsidP="00C9201A">
            <w:pPr>
              <w:pStyle w:val="TableEntry"/>
            </w:pPr>
            <w:r>
              <w:t>EMS Injury Incident Description Section</w:t>
            </w:r>
          </w:p>
        </w:tc>
      </w:tr>
      <w:tr w:rsidR="00E01AB3" w:rsidRPr="00376959" w14:paraId="659DE0DA" w14:textId="77777777" w:rsidTr="00C9201A">
        <w:trPr>
          <w:jc w:val="center"/>
        </w:trPr>
        <w:tc>
          <w:tcPr>
            <w:tcW w:w="3235" w:type="dxa"/>
          </w:tcPr>
          <w:p w14:paraId="5991BCAC" w14:textId="77777777" w:rsidR="00E01AB3" w:rsidRDefault="00E01AB3" w:rsidP="00C9201A">
            <w:pPr>
              <w:rPr>
                <w:rFonts w:ascii="Calibri" w:hAnsi="Calibri" w:cs="Calibri"/>
              </w:rPr>
            </w:pPr>
            <w:r>
              <w:rPr>
                <w:rFonts w:ascii="Calibri" w:hAnsi="Calibri" w:cs="Calibri"/>
                <w:sz w:val="22"/>
                <w:szCs w:val="22"/>
              </w:rPr>
              <w:t xml:space="preserve">Trauma Center Criteria </w:t>
            </w:r>
          </w:p>
        </w:tc>
        <w:tc>
          <w:tcPr>
            <w:tcW w:w="4876" w:type="dxa"/>
          </w:tcPr>
          <w:p w14:paraId="46FFFD1B" w14:textId="77777777" w:rsidR="00E01AB3" w:rsidRPr="00376959" w:rsidRDefault="00E01AB3" w:rsidP="00C9201A">
            <w:pPr>
              <w:pStyle w:val="TableEntry"/>
            </w:pPr>
            <w:r>
              <w:t>EMS Injury Incident Description Section</w:t>
            </w:r>
          </w:p>
        </w:tc>
      </w:tr>
      <w:tr w:rsidR="00E01AB3" w:rsidRPr="00376959" w14:paraId="57F6161D" w14:textId="77777777" w:rsidTr="00C9201A">
        <w:trPr>
          <w:jc w:val="center"/>
        </w:trPr>
        <w:tc>
          <w:tcPr>
            <w:tcW w:w="3235" w:type="dxa"/>
          </w:tcPr>
          <w:p w14:paraId="74C8088C" w14:textId="77777777" w:rsidR="00E01AB3" w:rsidRDefault="00E01AB3" w:rsidP="00C9201A">
            <w:pPr>
              <w:rPr>
                <w:rFonts w:ascii="Calibri" w:hAnsi="Calibri" w:cs="Calibri"/>
              </w:rPr>
            </w:pPr>
            <w:r>
              <w:rPr>
                <w:rFonts w:ascii="Calibri" w:hAnsi="Calibri" w:cs="Calibri"/>
                <w:sz w:val="22"/>
                <w:szCs w:val="22"/>
              </w:rPr>
              <w:t>Vehicular, Pedestrian, or Other Injury Risk Factor</w:t>
            </w:r>
          </w:p>
        </w:tc>
        <w:tc>
          <w:tcPr>
            <w:tcW w:w="4876" w:type="dxa"/>
          </w:tcPr>
          <w:p w14:paraId="38FCDEA4" w14:textId="77777777" w:rsidR="00E01AB3" w:rsidRPr="00376959" w:rsidRDefault="00E01AB3" w:rsidP="00C9201A">
            <w:pPr>
              <w:pStyle w:val="TableEntry"/>
            </w:pPr>
            <w:r>
              <w:t>EMS Injury Incident Description Section</w:t>
            </w:r>
          </w:p>
        </w:tc>
      </w:tr>
      <w:tr w:rsidR="00E01AB3" w:rsidRPr="00376959" w14:paraId="49137BFD" w14:textId="77777777" w:rsidTr="00C9201A">
        <w:trPr>
          <w:jc w:val="center"/>
        </w:trPr>
        <w:tc>
          <w:tcPr>
            <w:tcW w:w="3235" w:type="dxa"/>
          </w:tcPr>
          <w:p w14:paraId="16BB3CE4" w14:textId="77777777" w:rsidR="00E01AB3" w:rsidRDefault="00E01AB3" w:rsidP="00C9201A">
            <w:pPr>
              <w:rPr>
                <w:rFonts w:ascii="Calibri" w:hAnsi="Calibri" w:cs="Calibri"/>
              </w:rPr>
            </w:pPr>
            <w:r>
              <w:rPr>
                <w:rFonts w:ascii="Calibri" w:hAnsi="Calibri" w:cs="Calibri"/>
                <w:sz w:val="22"/>
                <w:szCs w:val="22"/>
              </w:rPr>
              <w:t>Main Area of the Vehicle Impacted by the Collision</w:t>
            </w:r>
          </w:p>
        </w:tc>
        <w:tc>
          <w:tcPr>
            <w:tcW w:w="4876" w:type="dxa"/>
          </w:tcPr>
          <w:p w14:paraId="281BAEF4" w14:textId="77777777" w:rsidR="00E01AB3" w:rsidRPr="00376959" w:rsidRDefault="00E01AB3" w:rsidP="00C9201A">
            <w:pPr>
              <w:pStyle w:val="TableEntry"/>
            </w:pPr>
            <w:r>
              <w:t>EMS Injury Incident Description Section</w:t>
            </w:r>
          </w:p>
        </w:tc>
      </w:tr>
      <w:tr w:rsidR="00E01AB3" w:rsidRPr="00376959" w14:paraId="5C23E341" w14:textId="77777777" w:rsidTr="00C9201A">
        <w:trPr>
          <w:jc w:val="center"/>
        </w:trPr>
        <w:tc>
          <w:tcPr>
            <w:tcW w:w="3235" w:type="dxa"/>
          </w:tcPr>
          <w:p w14:paraId="0B887F57" w14:textId="77777777" w:rsidR="00E01AB3" w:rsidRDefault="00E01AB3" w:rsidP="00C9201A">
            <w:pPr>
              <w:rPr>
                <w:rFonts w:ascii="Calibri" w:hAnsi="Calibri" w:cs="Calibri"/>
              </w:rPr>
            </w:pPr>
            <w:r>
              <w:rPr>
                <w:rFonts w:ascii="Calibri" w:hAnsi="Calibri" w:cs="Calibri"/>
                <w:sz w:val="22"/>
                <w:szCs w:val="22"/>
              </w:rPr>
              <w:lastRenderedPageBreak/>
              <w:t>Location of Patient in Vehicle</w:t>
            </w:r>
          </w:p>
        </w:tc>
        <w:tc>
          <w:tcPr>
            <w:tcW w:w="4876" w:type="dxa"/>
          </w:tcPr>
          <w:p w14:paraId="0E89EBB3" w14:textId="77777777" w:rsidR="00E01AB3" w:rsidRPr="00376959" w:rsidRDefault="00E01AB3" w:rsidP="00C9201A">
            <w:pPr>
              <w:pStyle w:val="TableEntry"/>
            </w:pPr>
            <w:r>
              <w:t>EMS Injury Incident Description Section</w:t>
            </w:r>
          </w:p>
        </w:tc>
      </w:tr>
      <w:tr w:rsidR="00E01AB3" w:rsidRPr="00376959" w14:paraId="008F190A" w14:textId="77777777" w:rsidTr="00C9201A">
        <w:trPr>
          <w:jc w:val="center"/>
        </w:trPr>
        <w:tc>
          <w:tcPr>
            <w:tcW w:w="3235" w:type="dxa"/>
          </w:tcPr>
          <w:p w14:paraId="67D21B6A" w14:textId="77777777" w:rsidR="00E01AB3" w:rsidRDefault="00E01AB3" w:rsidP="00C9201A">
            <w:pPr>
              <w:rPr>
                <w:rFonts w:ascii="Calibri" w:hAnsi="Calibri" w:cs="Calibri"/>
              </w:rPr>
            </w:pPr>
            <w:r>
              <w:rPr>
                <w:rFonts w:ascii="Calibri" w:hAnsi="Calibri" w:cs="Calibri"/>
                <w:sz w:val="22"/>
                <w:szCs w:val="22"/>
              </w:rPr>
              <w:t>Use of Occupant Safety Equipment</w:t>
            </w:r>
          </w:p>
        </w:tc>
        <w:tc>
          <w:tcPr>
            <w:tcW w:w="4876" w:type="dxa"/>
          </w:tcPr>
          <w:p w14:paraId="02729371" w14:textId="77777777" w:rsidR="00E01AB3" w:rsidRPr="00376959" w:rsidRDefault="00E01AB3" w:rsidP="00C9201A">
            <w:pPr>
              <w:pStyle w:val="TableEntry"/>
            </w:pPr>
            <w:r>
              <w:t>EMS Injury Incident Description Section</w:t>
            </w:r>
          </w:p>
        </w:tc>
      </w:tr>
      <w:tr w:rsidR="00E01AB3" w:rsidRPr="00376959" w14:paraId="503213F9" w14:textId="77777777" w:rsidTr="00C9201A">
        <w:trPr>
          <w:jc w:val="center"/>
        </w:trPr>
        <w:tc>
          <w:tcPr>
            <w:tcW w:w="3235" w:type="dxa"/>
          </w:tcPr>
          <w:p w14:paraId="0CC056F3" w14:textId="77777777" w:rsidR="00E01AB3" w:rsidRDefault="00E01AB3" w:rsidP="00C9201A">
            <w:pPr>
              <w:rPr>
                <w:rFonts w:ascii="Calibri" w:hAnsi="Calibri" w:cs="Calibri"/>
              </w:rPr>
            </w:pPr>
            <w:r>
              <w:rPr>
                <w:rFonts w:ascii="Calibri" w:hAnsi="Calibri" w:cs="Calibri"/>
                <w:sz w:val="22"/>
                <w:szCs w:val="22"/>
              </w:rPr>
              <w:t>Airbag Deployment</w:t>
            </w:r>
          </w:p>
          <w:p w14:paraId="49D4693C" w14:textId="77777777" w:rsidR="00E01AB3" w:rsidRDefault="00E01AB3" w:rsidP="00C9201A">
            <w:pPr>
              <w:rPr>
                <w:rFonts w:ascii="Calibri" w:hAnsi="Calibri" w:cs="Calibri"/>
              </w:rPr>
            </w:pPr>
            <w:r>
              <w:rPr>
                <w:rFonts w:ascii="Calibri" w:hAnsi="Calibri" w:cs="Calibri"/>
                <w:sz w:val="22"/>
                <w:szCs w:val="22"/>
              </w:rPr>
              <w:t>Height of Fall (feet)</w:t>
            </w:r>
          </w:p>
        </w:tc>
        <w:tc>
          <w:tcPr>
            <w:tcW w:w="4876" w:type="dxa"/>
          </w:tcPr>
          <w:p w14:paraId="74D5FC04" w14:textId="77777777" w:rsidR="00E01AB3" w:rsidRPr="00376959" w:rsidRDefault="00E01AB3" w:rsidP="00C9201A">
            <w:pPr>
              <w:pStyle w:val="TableEntry"/>
            </w:pPr>
            <w:r>
              <w:t>EMS Injury Incident Description Section</w:t>
            </w:r>
          </w:p>
        </w:tc>
      </w:tr>
      <w:tr w:rsidR="00E01AB3" w:rsidRPr="00376959" w14:paraId="61F7B1EB" w14:textId="77777777" w:rsidTr="00C9201A">
        <w:trPr>
          <w:jc w:val="center"/>
        </w:trPr>
        <w:tc>
          <w:tcPr>
            <w:tcW w:w="3235" w:type="dxa"/>
          </w:tcPr>
          <w:p w14:paraId="2C350E4D" w14:textId="77777777" w:rsidR="00E01AB3" w:rsidRDefault="00E01AB3" w:rsidP="00C9201A">
            <w:pPr>
              <w:rPr>
                <w:rFonts w:ascii="Calibri" w:hAnsi="Calibri" w:cs="Calibri"/>
              </w:rPr>
            </w:pPr>
            <w:r>
              <w:rPr>
                <w:rFonts w:ascii="Calibri" w:hAnsi="Calibri" w:cs="Calibri"/>
                <w:sz w:val="22"/>
                <w:szCs w:val="22"/>
              </w:rPr>
              <w:t>OSHA Personal Protective Equipment Used</w:t>
            </w:r>
          </w:p>
        </w:tc>
        <w:tc>
          <w:tcPr>
            <w:tcW w:w="4876" w:type="dxa"/>
          </w:tcPr>
          <w:p w14:paraId="0A726775" w14:textId="77777777" w:rsidR="00E01AB3" w:rsidRPr="00376959" w:rsidRDefault="00E01AB3" w:rsidP="00C9201A">
            <w:pPr>
              <w:pStyle w:val="TableEntry"/>
            </w:pPr>
            <w:r>
              <w:t>EMS Injury Incident Description Section</w:t>
            </w:r>
          </w:p>
        </w:tc>
      </w:tr>
      <w:tr w:rsidR="00E01AB3" w:rsidRPr="00376959" w14:paraId="00DE542F" w14:textId="77777777" w:rsidTr="00C9201A">
        <w:trPr>
          <w:jc w:val="center"/>
        </w:trPr>
        <w:tc>
          <w:tcPr>
            <w:tcW w:w="3235" w:type="dxa"/>
          </w:tcPr>
          <w:p w14:paraId="767169F9" w14:textId="77777777" w:rsidR="00E01AB3" w:rsidRDefault="00E01AB3" w:rsidP="00C9201A">
            <w:pPr>
              <w:rPr>
                <w:rFonts w:ascii="Calibri" w:hAnsi="Calibri" w:cs="Calibri"/>
              </w:rPr>
            </w:pPr>
            <w:r>
              <w:rPr>
                <w:rFonts w:ascii="Calibri" w:hAnsi="Calibri" w:cs="Calibri"/>
                <w:sz w:val="22"/>
                <w:szCs w:val="22"/>
              </w:rPr>
              <w:t>ACN System/Company Providing ACN Data</w:t>
            </w:r>
          </w:p>
        </w:tc>
        <w:tc>
          <w:tcPr>
            <w:tcW w:w="4876" w:type="dxa"/>
          </w:tcPr>
          <w:p w14:paraId="77FB5AFB" w14:textId="77777777" w:rsidR="00E01AB3" w:rsidRPr="00376959" w:rsidRDefault="00E01AB3" w:rsidP="00C9201A">
            <w:pPr>
              <w:pStyle w:val="TableEntry"/>
            </w:pPr>
            <w:r>
              <w:t>EMS Injury Incident Description Section</w:t>
            </w:r>
          </w:p>
        </w:tc>
      </w:tr>
      <w:tr w:rsidR="00E01AB3" w:rsidRPr="00376959" w14:paraId="5C7DA2F0" w14:textId="77777777" w:rsidTr="00C9201A">
        <w:trPr>
          <w:jc w:val="center"/>
        </w:trPr>
        <w:tc>
          <w:tcPr>
            <w:tcW w:w="3235" w:type="dxa"/>
          </w:tcPr>
          <w:p w14:paraId="6C50526F" w14:textId="77777777" w:rsidR="00E01AB3" w:rsidRDefault="00E01AB3" w:rsidP="00C9201A">
            <w:pPr>
              <w:rPr>
                <w:rFonts w:ascii="Calibri" w:hAnsi="Calibri" w:cs="Calibri"/>
              </w:rPr>
            </w:pPr>
            <w:r>
              <w:rPr>
                <w:rFonts w:ascii="Calibri" w:hAnsi="Calibri" w:cs="Calibri"/>
                <w:sz w:val="22"/>
                <w:szCs w:val="22"/>
              </w:rPr>
              <w:t>ACN Incident ID</w:t>
            </w:r>
          </w:p>
        </w:tc>
        <w:tc>
          <w:tcPr>
            <w:tcW w:w="4876" w:type="dxa"/>
          </w:tcPr>
          <w:p w14:paraId="6077517A" w14:textId="77777777" w:rsidR="00E01AB3" w:rsidRPr="00376959" w:rsidRDefault="00E01AB3" w:rsidP="00C9201A">
            <w:pPr>
              <w:pStyle w:val="TableEntry"/>
            </w:pPr>
            <w:r>
              <w:t>EMS Injury Incident Description Section</w:t>
            </w:r>
          </w:p>
        </w:tc>
      </w:tr>
      <w:tr w:rsidR="00E01AB3" w:rsidRPr="00376959" w14:paraId="0DF6C4EF" w14:textId="77777777" w:rsidTr="00C9201A">
        <w:trPr>
          <w:jc w:val="center"/>
        </w:trPr>
        <w:tc>
          <w:tcPr>
            <w:tcW w:w="3235" w:type="dxa"/>
          </w:tcPr>
          <w:p w14:paraId="5AE0C76C" w14:textId="77777777" w:rsidR="00E01AB3" w:rsidRDefault="00E01AB3" w:rsidP="00C9201A">
            <w:pPr>
              <w:rPr>
                <w:rFonts w:ascii="Calibri" w:hAnsi="Calibri" w:cs="Calibri"/>
              </w:rPr>
            </w:pPr>
            <w:r>
              <w:rPr>
                <w:rFonts w:ascii="Calibri" w:hAnsi="Calibri" w:cs="Calibri"/>
                <w:sz w:val="22"/>
                <w:szCs w:val="22"/>
              </w:rPr>
              <w:t>ACN Call Back Phone Number</w:t>
            </w:r>
          </w:p>
        </w:tc>
        <w:tc>
          <w:tcPr>
            <w:tcW w:w="4876" w:type="dxa"/>
          </w:tcPr>
          <w:p w14:paraId="7C4F6C32" w14:textId="77777777" w:rsidR="00E01AB3" w:rsidRPr="00376959" w:rsidRDefault="00E01AB3" w:rsidP="00C9201A">
            <w:pPr>
              <w:pStyle w:val="TableEntry"/>
            </w:pPr>
            <w:r>
              <w:t>EMS Injury Incident Description Section</w:t>
            </w:r>
          </w:p>
        </w:tc>
      </w:tr>
      <w:tr w:rsidR="00E01AB3" w:rsidRPr="00376959" w14:paraId="321A7C07" w14:textId="77777777" w:rsidTr="00C9201A">
        <w:trPr>
          <w:jc w:val="center"/>
        </w:trPr>
        <w:tc>
          <w:tcPr>
            <w:tcW w:w="3235" w:type="dxa"/>
          </w:tcPr>
          <w:p w14:paraId="4EEDC796" w14:textId="77777777" w:rsidR="00E01AB3" w:rsidRDefault="00E01AB3" w:rsidP="00C9201A">
            <w:pPr>
              <w:rPr>
                <w:rFonts w:ascii="Calibri" w:hAnsi="Calibri" w:cs="Calibri"/>
              </w:rPr>
            </w:pPr>
            <w:r>
              <w:rPr>
                <w:rFonts w:ascii="Calibri" w:hAnsi="Calibri" w:cs="Calibri"/>
                <w:sz w:val="22"/>
                <w:szCs w:val="22"/>
              </w:rPr>
              <w:t>Date/Time of ACN Incident</w:t>
            </w:r>
          </w:p>
        </w:tc>
        <w:tc>
          <w:tcPr>
            <w:tcW w:w="4876" w:type="dxa"/>
          </w:tcPr>
          <w:p w14:paraId="130E9944" w14:textId="77777777" w:rsidR="00E01AB3" w:rsidRPr="00376959" w:rsidRDefault="00E01AB3" w:rsidP="00C9201A">
            <w:pPr>
              <w:pStyle w:val="TableEntry"/>
            </w:pPr>
            <w:r>
              <w:t>EMS Injury Incident Description Section</w:t>
            </w:r>
          </w:p>
        </w:tc>
      </w:tr>
      <w:tr w:rsidR="00E01AB3" w:rsidRPr="00376959" w14:paraId="059B7135" w14:textId="77777777" w:rsidTr="00C9201A">
        <w:trPr>
          <w:jc w:val="center"/>
        </w:trPr>
        <w:tc>
          <w:tcPr>
            <w:tcW w:w="3235" w:type="dxa"/>
          </w:tcPr>
          <w:p w14:paraId="3D14E678" w14:textId="77777777" w:rsidR="00E01AB3" w:rsidRDefault="00E01AB3" w:rsidP="00C9201A">
            <w:pPr>
              <w:rPr>
                <w:rFonts w:ascii="Calibri" w:hAnsi="Calibri" w:cs="Calibri"/>
              </w:rPr>
            </w:pPr>
            <w:r>
              <w:rPr>
                <w:rFonts w:ascii="Calibri" w:hAnsi="Calibri" w:cs="Calibri"/>
                <w:sz w:val="22"/>
                <w:szCs w:val="22"/>
              </w:rPr>
              <w:t>ACN Incident Location</w:t>
            </w:r>
          </w:p>
        </w:tc>
        <w:tc>
          <w:tcPr>
            <w:tcW w:w="4876" w:type="dxa"/>
          </w:tcPr>
          <w:p w14:paraId="65DA5FD6" w14:textId="77777777" w:rsidR="00E01AB3" w:rsidRPr="00376959" w:rsidRDefault="00E01AB3" w:rsidP="00C9201A">
            <w:pPr>
              <w:pStyle w:val="TableEntry"/>
            </w:pPr>
            <w:r>
              <w:t>EMS Injury Incident Description Section</w:t>
            </w:r>
          </w:p>
        </w:tc>
      </w:tr>
      <w:tr w:rsidR="00E01AB3" w:rsidRPr="00376959" w14:paraId="74D8C39B" w14:textId="77777777" w:rsidTr="00C9201A">
        <w:trPr>
          <w:jc w:val="center"/>
        </w:trPr>
        <w:tc>
          <w:tcPr>
            <w:tcW w:w="3235" w:type="dxa"/>
          </w:tcPr>
          <w:p w14:paraId="3752B746" w14:textId="77777777" w:rsidR="00E01AB3" w:rsidRDefault="00E01AB3" w:rsidP="00C9201A">
            <w:pPr>
              <w:rPr>
                <w:rFonts w:ascii="Calibri" w:hAnsi="Calibri" w:cs="Calibri"/>
              </w:rPr>
            </w:pPr>
            <w:r>
              <w:rPr>
                <w:rFonts w:ascii="Calibri" w:hAnsi="Calibri" w:cs="Calibri"/>
                <w:sz w:val="22"/>
                <w:szCs w:val="22"/>
              </w:rPr>
              <w:t>ACN Incident Vehicle Body Type</w:t>
            </w:r>
          </w:p>
        </w:tc>
        <w:tc>
          <w:tcPr>
            <w:tcW w:w="4876" w:type="dxa"/>
          </w:tcPr>
          <w:p w14:paraId="7B4DDB08" w14:textId="77777777" w:rsidR="00E01AB3" w:rsidRPr="00376959" w:rsidRDefault="00E01AB3" w:rsidP="00C9201A">
            <w:pPr>
              <w:pStyle w:val="TableEntry"/>
            </w:pPr>
            <w:r>
              <w:t>EMS Injury Incident Description Section</w:t>
            </w:r>
          </w:p>
        </w:tc>
      </w:tr>
      <w:tr w:rsidR="00E01AB3" w:rsidRPr="00376959" w14:paraId="736273F6" w14:textId="77777777" w:rsidTr="00C9201A">
        <w:trPr>
          <w:jc w:val="center"/>
        </w:trPr>
        <w:tc>
          <w:tcPr>
            <w:tcW w:w="3235" w:type="dxa"/>
          </w:tcPr>
          <w:p w14:paraId="3AD4FB55" w14:textId="77777777" w:rsidR="00E01AB3" w:rsidRDefault="00E01AB3" w:rsidP="00C9201A">
            <w:pPr>
              <w:rPr>
                <w:rFonts w:ascii="Calibri" w:hAnsi="Calibri" w:cs="Calibri"/>
              </w:rPr>
            </w:pPr>
            <w:r>
              <w:rPr>
                <w:rFonts w:ascii="Calibri" w:hAnsi="Calibri" w:cs="Calibri"/>
                <w:sz w:val="22"/>
                <w:szCs w:val="22"/>
              </w:rPr>
              <w:t>ACN Incident Vehicle Manufacturer</w:t>
            </w:r>
          </w:p>
        </w:tc>
        <w:tc>
          <w:tcPr>
            <w:tcW w:w="4876" w:type="dxa"/>
          </w:tcPr>
          <w:p w14:paraId="17BAC69F" w14:textId="77777777" w:rsidR="00E01AB3" w:rsidRPr="00376959" w:rsidRDefault="00E01AB3" w:rsidP="00C9201A">
            <w:pPr>
              <w:pStyle w:val="TableEntry"/>
            </w:pPr>
            <w:r>
              <w:t>EMS Injury Incident Description Section</w:t>
            </w:r>
          </w:p>
        </w:tc>
      </w:tr>
      <w:tr w:rsidR="00E01AB3" w:rsidRPr="00376959" w14:paraId="47E9BA37" w14:textId="77777777" w:rsidTr="00C9201A">
        <w:trPr>
          <w:jc w:val="center"/>
        </w:trPr>
        <w:tc>
          <w:tcPr>
            <w:tcW w:w="3235" w:type="dxa"/>
          </w:tcPr>
          <w:p w14:paraId="23079908" w14:textId="77777777" w:rsidR="00E01AB3" w:rsidRDefault="00E01AB3" w:rsidP="00C9201A">
            <w:pPr>
              <w:rPr>
                <w:rFonts w:ascii="Calibri" w:hAnsi="Calibri" w:cs="Calibri"/>
              </w:rPr>
            </w:pPr>
            <w:r>
              <w:rPr>
                <w:rFonts w:ascii="Calibri" w:hAnsi="Calibri" w:cs="Calibri"/>
                <w:sz w:val="22"/>
                <w:szCs w:val="22"/>
              </w:rPr>
              <w:t>ACN Incident Vehicle Make</w:t>
            </w:r>
          </w:p>
        </w:tc>
        <w:tc>
          <w:tcPr>
            <w:tcW w:w="4876" w:type="dxa"/>
          </w:tcPr>
          <w:p w14:paraId="75869AB3" w14:textId="77777777" w:rsidR="00E01AB3" w:rsidRPr="00376959" w:rsidRDefault="00E01AB3" w:rsidP="00C9201A">
            <w:pPr>
              <w:pStyle w:val="TableEntry"/>
            </w:pPr>
            <w:r>
              <w:t>EMS Injury Incident Description Section</w:t>
            </w:r>
          </w:p>
        </w:tc>
      </w:tr>
      <w:tr w:rsidR="00E01AB3" w:rsidRPr="00376959" w14:paraId="4EA32018" w14:textId="77777777" w:rsidTr="00C9201A">
        <w:trPr>
          <w:jc w:val="center"/>
        </w:trPr>
        <w:tc>
          <w:tcPr>
            <w:tcW w:w="3235" w:type="dxa"/>
          </w:tcPr>
          <w:p w14:paraId="6C99AD1D" w14:textId="77777777" w:rsidR="00E01AB3" w:rsidRDefault="00E01AB3" w:rsidP="00C9201A">
            <w:pPr>
              <w:rPr>
                <w:rFonts w:ascii="Calibri" w:hAnsi="Calibri" w:cs="Calibri"/>
              </w:rPr>
            </w:pPr>
            <w:r>
              <w:rPr>
                <w:rFonts w:ascii="Calibri" w:hAnsi="Calibri" w:cs="Calibri"/>
                <w:sz w:val="22"/>
                <w:szCs w:val="22"/>
              </w:rPr>
              <w:t>ACN Incident Vehicle Model</w:t>
            </w:r>
          </w:p>
        </w:tc>
        <w:tc>
          <w:tcPr>
            <w:tcW w:w="4876" w:type="dxa"/>
          </w:tcPr>
          <w:p w14:paraId="5E932945" w14:textId="77777777" w:rsidR="00E01AB3" w:rsidRPr="00376959" w:rsidRDefault="00E01AB3" w:rsidP="00C9201A">
            <w:pPr>
              <w:pStyle w:val="TableEntry"/>
            </w:pPr>
            <w:r>
              <w:t>EMS Injury Incident Description Section</w:t>
            </w:r>
          </w:p>
        </w:tc>
      </w:tr>
      <w:tr w:rsidR="00E01AB3" w:rsidRPr="00376959" w14:paraId="773C84B4" w14:textId="77777777" w:rsidTr="00C9201A">
        <w:trPr>
          <w:jc w:val="center"/>
        </w:trPr>
        <w:tc>
          <w:tcPr>
            <w:tcW w:w="3235" w:type="dxa"/>
          </w:tcPr>
          <w:p w14:paraId="6313255D" w14:textId="77777777" w:rsidR="00E01AB3" w:rsidRDefault="00E01AB3" w:rsidP="00C9201A">
            <w:pPr>
              <w:rPr>
                <w:rFonts w:ascii="Calibri" w:hAnsi="Calibri" w:cs="Calibri"/>
              </w:rPr>
            </w:pPr>
            <w:r>
              <w:rPr>
                <w:rFonts w:ascii="Calibri" w:hAnsi="Calibri" w:cs="Calibri"/>
                <w:sz w:val="22"/>
                <w:szCs w:val="22"/>
              </w:rPr>
              <w:t>ACN Incident Vehicle Model Year</w:t>
            </w:r>
          </w:p>
        </w:tc>
        <w:tc>
          <w:tcPr>
            <w:tcW w:w="4876" w:type="dxa"/>
          </w:tcPr>
          <w:p w14:paraId="708D4928" w14:textId="77777777" w:rsidR="00E01AB3" w:rsidRPr="00376959" w:rsidRDefault="00E01AB3" w:rsidP="00C9201A">
            <w:pPr>
              <w:pStyle w:val="TableEntry"/>
            </w:pPr>
            <w:r>
              <w:t>EMS Injury Incident Description Section</w:t>
            </w:r>
          </w:p>
        </w:tc>
      </w:tr>
      <w:tr w:rsidR="00E01AB3" w:rsidRPr="00376959" w14:paraId="001DA0C8" w14:textId="77777777" w:rsidTr="00C9201A">
        <w:trPr>
          <w:jc w:val="center"/>
        </w:trPr>
        <w:tc>
          <w:tcPr>
            <w:tcW w:w="3235" w:type="dxa"/>
          </w:tcPr>
          <w:p w14:paraId="67BBF349" w14:textId="77777777" w:rsidR="00E01AB3" w:rsidRDefault="00E01AB3" w:rsidP="00C9201A">
            <w:pPr>
              <w:rPr>
                <w:rFonts w:ascii="Calibri" w:hAnsi="Calibri" w:cs="Calibri"/>
              </w:rPr>
            </w:pPr>
            <w:r>
              <w:rPr>
                <w:rFonts w:ascii="Calibri" w:hAnsi="Calibri" w:cs="Calibri"/>
                <w:sz w:val="22"/>
                <w:szCs w:val="22"/>
              </w:rPr>
              <w:t>ACN Incident Multiple Impacts</w:t>
            </w:r>
          </w:p>
        </w:tc>
        <w:tc>
          <w:tcPr>
            <w:tcW w:w="4876" w:type="dxa"/>
          </w:tcPr>
          <w:p w14:paraId="30712823" w14:textId="77777777" w:rsidR="00E01AB3" w:rsidRPr="00376959" w:rsidRDefault="00E01AB3" w:rsidP="00C9201A">
            <w:pPr>
              <w:pStyle w:val="TableEntry"/>
            </w:pPr>
            <w:r>
              <w:t>EMS Injury Incident Description Section</w:t>
            </w:r>
          </w:p>
        </w:tc>
      </w:tr>
      <w:tr w:rsidR="00E01AB3" w:rsidRPr="00376959" w14:paraId="031F4D5D" w14:textId="77777777" w:rsidTr="00C9201A">
        <w:trPr>
          <w:jc w:val="center"/>
        </w:trPr>
        <w:tc>
          <w:tcPr>
            <w:tcW w:w="3235" w:type="dxa"/>
          </w:tcPr>
          <w:p w14:paraId="0BADD8E0" w14:textId="77777777" w:rsidR="00E01AB3" w:rsidRDefault="00E01AB3" w:rsidP="00C9201A">
            <w:pPr>
              <w:rPr>
                <w:rFonts w:ascii="Calibri" w:hAnsi="Calibri" w:cs="Calibri"/>
              </w:rPr>
            </w:pPr>
            <w:r>
              <w:rPr>
                <w:rFonts w:ascii="Calibri" w:hAnsi="Calibri" w:cs="Calibri"/>
                <w:sz w:val="22"/>
                <w:szCs w:val="22"/>
              </w:rPr>
              <w:t>ACN Incident Delta Velocity</w:t>
            </w:r>
          </w:p>
        </w:tc>
        <w:tc>
          <w:tcPr>
            <w:tcW w:w="4876" w:type="dxa"/>
          </w:tcPr>
          <w:p w14:paraId="2765B00B" w14:textId="77777777" w:rsidR="00E01AB3" w:rsidRPr="00376959" w:rsidRDefault="00E01AB3" w:rsidP="00C9201A">
            <w:pPr>
              <w:pStyle w:val="TableEntry"/>
            </w:pPr>
            <w:r>
              <w:t>EMS Injury Incident Description Section</w:t>
            </w:r>
          </w:p>
        </w:tc>
      </w:tr>
      <w:tr w:rsidR="00E01AB3" w:rsidRPr="00376959" w14:paraId="52C13023" w14:textId="77777777" w:rsidTr="00C9201A">
        <w:trPr>
          <w:jc w:val="center"/>
        </w:trPr>
        <w:tc>
          <w:tcPr>
            <w:tcW w:w="3235" w:type="dxa"/>
          </w:tcPr>
          <w:p w14:paraId="62E795ED" w14:textId="77777777" w:rsidR="00E01AB3" w:rsidRDefault="00E01AB3" w:rsidP="00C9201A">
            <w:pPr>
              <w:rPr>
                <w:rFonts w:ascii="Calibri" w:hAnsi="Calibri" w:cs="Calibri"/>
              </w:rPr>
            </w:pPr>
            <w:r>
              <w:rPr>
                <w:rFonts w:ascii="Calibri" w:hAnsi="Calibri" w:cs="Calibri"/>
                <w:sz w:val="22"/>
                <w:szCs w:val="22"/>
              </w:rPr>
              <w:t>ACN High Probability of Injury</w:t>
            </w:r>
          </w:p>
          <w:p w14:paraId="696FA2F1" w14:textId="77777777" w:rsidR="00E01AB3" w:rsidRDefault="00E01AB3" w:rsidP="00C9201A">
            <w:pPr>
              <w:rPr>
                <w:rFonts w:ascii="Calibri" w:hAnsi="Calibri" w:cs="Calibri"/>
              </w:rPr>
            </w:pPr>
            <w:r>
              <w:rPr>
                <w:rFonts w:ascii="Calibri" w:hAnsi="Calibri" w:cs="Calibri"/>
                <w:sz w:val="22"/>
                <w:szCs w:val="22"/>
              </w:rPr>
              <w:t>ACN Incident PDOF</w:t>
            </w:r>
          </w:p>
        </w:tc>
        <w:tc>
          <w:tcPr>
            <w:tcW w:w="4876" w:type="dxa"/>
          </w:tcPr>
          <w:p w14:paraId="7ACAD7AE" w14:textId="77777777" w:rsidR="00E01AB3" w:rsidRPr="00376959" w:rsidRDefault="00E01AB3" w:rsidP="00C9201A">
            <w:pPr>
              <w:pStyle w:val="TableEntry"/>
            </w:pPr>
            <w:r>
              <w:t>EMS Injury Incident Description Section</w:t>
            </w:r>
          </w:p>
        </w:tc>
      </w:tr>
      <w:tr w:rsidR="00E01AB3" w:rsidRPr="00376959" w14:paraId="41FBFC1E" w14:textId="77777777" w:rsidTr="00C9201A">
        <w:trPr>
          <w:jc w:val="center"/>
        </w:trPr>
        <w:tc>
          <w:tcPr>
            <w:tcW w:w="3235" w:type="dxa"/>
          </w:tcPr>
          <w:p w14:paraId="5860875B" w14:textId="77777777" w:rsidR="00E01AB3" w:rsidRDefault="00E01AB3" w:rsidP="00C9201A">
            <w:pPr>
              <w:rPr>
                <w:rFonts w:ascii="Calibri" w:hAnsi="Calibri" w:cs="Calibri"/>
              </w:rPr>
            </w:pPr>
            <w:r>
              <w:rPr>
                <w:rFonts w:ascii="Calibri" w:hAnsi="Calibri" w:cs="Calibri"/>
                <w:sz w:val="22"/>
                <w:szCs w:val="22"/>
              </w:rPr>
              <w:t>ACN Incident Rollover</w:t>
            </w:r>
          </w:p>
        </w:tc>
        <w:tc>
          <w:tcPr>
            <w:tcW w:w="4876" w:type="dxa"/>
          </w:tcPr>
          <w:p w14:paraId="0A358355" w14:textId="77777777" w:rsidR="00E01AB3" w:rsidRPr="00376959" w:rsidRDefault="00E01AB3" w:rsidP="00C9201A">
            <w:pPr>
              <w:pStyle w:val="TableEntry"/>
            </w:pPr>
            <w:r>
              <w:t>EMS Injury Incident Description Section</w:t>
            </w:r>
          </w:p>
        </w:tc>
      </w:tr>
      <w:tr w:rsidR="00E01AB3" w:rsidRPr="00376959" w14:paraId="6B227A09" w14:textId="77777777" w:rsidTr="00C9201A">
        <w:trPr>
          <w:jc w:val="center"/>
        </w:trPr>
        <w:tc>
          <w:tcPr>
            <w:tcW w:w="3235" w:type="dxa"/>
          </w:tcPr>
          <w:p w14:paraId="7B03D320" w14:textId="77777777" w:rsidR="00E01AB3" w:rsidRDefault="00E01AB3" w:rsidP="00C9201A">
            <w:pPr>
              <w:rPr>
                <w:rFonts w:ascii="Calibri" w:hAnsi="Calibri" w:cs="Calibri"/>
              </w:rPr>
            </w:pPr>
            <w:r>
              <w:rPr>
                <w:rFonts w:ascii="Calibri" w:hAnsi="Calibri" w:cs="Calibri"/>
                <w:sz w:val="22"/>
                <w:szCs w:val="22"/>
              </w:rPr>
              <w:t>ACN Vehicle Seat Location</w:t>
            </w:r>
          </w:p>
        </w:tc>
        <w:tc>
          <w:tcPr>
            <w:tcW w:w="4876" w:type="dxa"/>
          </w:tcPr>
          <w:p w14:paraId="5CC776B9" w14:textId="77777777" w:rsidR="00E01AB3" w:rsidRPr="00376959" w:rsidRDefault="00E01AB3" w:rsidP="00C9201A">
            <w:pPr>
              <w:pStyle w:val="TableEntry"/>
            </w:pPr>
            <w:r>
              <w:t>EMS Injury Incident Description Section</w:t>
            </w:r>
          </w:p>
        </w:tc>
      </w:tr>
      <w:tr w:rsidR="00E01AB3" w:rsidRPr="00376959" w14:paraId="1EDA28E9" w14:textId="77777777" w:rsidTr="00C9201A">
        <w:trPr>
          <w:jc w:val="center"/>
        </w:trPr>
        <w:tc>
          <w:tcPr>
            <w:tcW w:w="3235" w:type="dxa"/>
          </w:tcPr>
          <w:p w14:paraId="24B09B84" w14:textId="77777777" w:rsidR="00E01AB3" w:rsidRPr="004C1C5F" w:rsidRDefault="00E01AB3" w:rsidP="00C9201A">
            <w:pPr>
              <w:rPr>
                <w:rFonts w:ascii="Calibri" w:hAnsi="Calibri" w:cs="Calibri"/>
              </w:rPr>
            </w:pPr>
            <w:r>
              <w:rPr>
                <w:rFonts w:ascii="Calibri" w:hAnsi="Calibri" w:cs="Calibri"/>
                <w:sz w:val="22"/>
                <w:szCs w:val="22"/>
              </w:rPr>
              <w:t>Seat Occupied</w:t>
            </w:r>
          </w:p>
        </w:tc>
        <w:tc>
          <w:tcPr>
            <w:tcW w:w="4876" w:type="dxa"/>
          </w:tcPr>
          <w:p w14:paraId="264ACE54" w14:textId="77777777" w:rsidR="00E01AB3" w:rsidRPr="00376959" w:rsidRDefault="00E01AB3" w:rsidP="00C9201A">
            <w:pPr>
              <w:pStyle w:val="TableEntry"/>
            </w:pPr>
            <w:r>
              <w:t>EMS Injury Incident Description Section</w:t>
            </w:r>
          </w:p>
        </w:tc>
      </w:tr>
      <w:tr w:rsidR="00E01AB3" w:rsidRPr="00376959" w14:paraId="284193B1" w14:textId="77777777" w:rsidTr="00C9201A">
        <w:trPr>
          <w:jc w:val="center"/>
        </w:trPr>
        <w:tc>
          <w:tcPr>
            <w:tcW w:w="3235" w:type="dxa"/>
          </w:tcPr>
          <w:p w14:paraId="3260358F" w14:textId="77777777" w:rsidR="00E01AB3" w:rsidRDefault="00E01AB3" w:rsidP="00C9201A">
            <w:pPr>
              <w:rPr>
                <w:rFonts w:ascii="Calibri" w:hAnsi="Calibri" w:cs="Calibri"/>
              </w:rPr>
            </w:pPr>
            <w:r>
              <w:rPr>
                <w:rFonts w:ascii="Calibri" w:hAnsi="Calibri" w:cs="Calibri"/>
                <w:sz w:val="22"/>
                <w:szCs w:val="22"/>
              </w:rPr>
              <w:t>ACN Incident Seatbelt Use</w:t>
            </w:r>
          </w:p>
        </w:tc>
        <w:tc>
          <w:tcPr>
            <w:tcW w:w="4876" w:type="dxa"/>
          </w:tcPr>
          <w:p w14:paraId="2FF36A4B" w14:textId="77777777" w:rsidR="00E01AB3" w:rsidRPr="00376959" w:rsidRDefault="00E01AB3" w:rsidP="00C9201A">
            <w:pPr>
              <w:pStyle w:val="TableEntry"/>
            </w:pPr>
            <w:r>
              <w:t>EMS Injury Incident Description Section</w:t>
            </w:r>
          </w:p>
        </w:tc>
      </w:tr>
      <w:tr w:rsidR="00E01AB3" w:rsidRPr="00376959" w14:paraId="26B9DA82" w14:textId="77777777" w:rsidTr="00C9201A">
        <w:trPr>
          <w:jc w:val="center"/>
        </w:trPr>
        <w:tc>
          <w:tcPr>
            <w:tcW w:w="3235" w:type="dxa"/>
          </w:tcPr>
          <w:p w14:paraId="76CBBBF9" w14:textId="77777777" w:rsidR="00E01AB3" w:rsidRDefault="00E01AB3" w:rsidP="00C9201A">
            <w:pPr>
              <w:rPr>
                <w:rFonts w:ascii="Calibri" w:hAnsi="Calibri" w:cs="Calibri"/>
              </w:rPr>
            </w:pPr>
            <w:r>
              <w:rPr>
                <w:rFonts w:ascii="Calibri" w:hAnsi="Calibri" w:cs="Calibri"/>
                <w:sz w:val="22"/>
                <w:szCs w:val="22"/>
              </w:rPr>
              <w:t>ACN Incident Airbag Deployed</w:t>
            </w:r>
          </w:p>
        </w:tc>
        <w:tc>
          <w:tcPr>
            <w:tcW w:w="4876" w:type="dxa"/>
          </w:tcPr>
          <w:p w14:paraId="00F73506" w14:textId="77777777" w:rsidR="00E01AB3" w:rsidRPr="00376959" w:rsidRDefault="00E01AB3" w:rsidP="00C9201A">
            <w:pPr>
              <w:pStyle w:val="TableEntry"/>
            </w:pPr>
            <w:r>
              <w:t>EMS Injury Incident Description Section</w:t>
            </w:r>
          </w:p>
        </w:tc>
      </w:tr>
      <w:tr w:rsidR="00E01AB3" w:rsidRPr="00376959" w14:paraId="5E3A5CA9" w14:textId="77777777" w:rsidTr="00C9201A">
        <w:trPr>
          <w:jc w:val="center"/>
        </w:trPr>
        <w:tc>
          <w:tcPr>
            <w:tcW w:w="3235" w:type="dxa"/>
          </w:tcPr>
          <w:p w14:paraId="430070F7" w14:textId="77777777" w:rsidR="00E01AB3" w:rsidRDefault="00E01AB3" w:rsidP="00C9201A">
            <w:pPr>
              <w:rPr>
                <w:rFonts w:ascii="Calibri" w:hAnsi="Calibri" w:cs="Calibri"/>
              </w:rPr>
            </w:pPr>
            <w:r>
              <w:rPr>
                <w:rFonts w:ascii="Calibri" w:hAnsi="Calibri" w:cs="Calibri"/>
                <w:sz w:val="22"/>
                <w:szCs w:val="22"/>
              </w:rPr>
              <w:t xml:space="preserve">Cardiac Arrest </w:t>
            </w:r>
          </w:p>
        </w:tc>
        <w:tc>
          <w:tcPr>
            <w:tcW w:w="4876" w:type="dxa"/>
          </w:tcPr>
          <w:p w14:paraId="02FA7A81" w14:textId="77777777" w:rsidR="00E01AB3" w:rsidRPr="00376959" w:rsidRDefault="00E01AB3" w:rsidP="00C9201A">
            <w:pPr>
              <w:pStyle w:val="TableEntry"/>
            </w:pPr>
            <w:r>
              <w:t>EMS Cardiac Arrest Event Section</w:t>
            </w:r>
          </w:p>
        </w:tc>
      </w:tr>
      <w:tr w:rsidR="00E01AB3" w:rsidRPr="00376959" w14:paraId="374A25E2" w14:textId="77777777" w:rsidTr="00C9201A">
        <w:trPr>
          <w:jc w:val="center"/>
        </w:trPr>
        <w:tc>
          <w:tcPr>
            <w:tcW w:w="3235" w:type="dxa"/>
          </w:tcPr>
          <w:p w14:paraId="0001A946" w14:textId="77777777" w:rsidR="00E01AB3" w:rsidRDefault="00E01AB3" w:rsidP="00C9201A">
            <w:pPr>
              <w:rPr>
                <w:rFonts w:ascii="Calibri" w:hAnsi="Calibri" w:cs="Calibri"/>
              </w:rPr>
            </w:pPr>
            <w:r>
              <w:rPr>
                <w:rFonts w:ascii="Calibri" w:hAnsi="Calibri" w:cs="Calibri"/>
                <w:sz w:val="22"/>
                <w:szCs w:val="22"/>
              </w:rPr>
              <w:t xml:space="preserve">Cardiac Arrest Etiology </w:t>
            </w:r>
          </w:p>
        </w:tc>
        <w:tc>
          <w:tcPr>
            <w:tcW w:w="4876" w:type="dxa"/>
          </w:tcPr>
          <w:p w14:paraId="5AC79FCB" w14:textId="77777777" w:rsidR="00E01AB3" w:rsidRPr="00376959" w:rsidRDefault="00E01AB3" w:rsidP="00C9201A">
            <w:pPr>
              <w:pStyle w:val="TableEntry"/>
            </w:pPr>
            <w:r w:rsidRPr="002531F7">
              <w:t>EMS Cardiac Arrest Event Section</w:t>
            </w:r>
          </w:p>
        </w:tc>
      </w:tr>
      <w:tr w:rsidR="00E01AB3" w:rsidRPr="00376959" w14:paraId="17679B96" w14:textId="77777777" w:rsidTr="00C9201A">
        <w:trPr>
          <w:jc w:val="center"/>
        </w:trPr>
        <w:tc>
          <w:tcPr>
            <w:tcW w:w="3235" w:type="dxa"/>
          </w:tcPr>
          <w:p w14:paraId="329C2F76" w14:textId="77777777" w:rsidR="00E01AB3" w:rsidRDefault="00E01AB3" w:rsidP="00C9201A">
            <w:pPr>
              <w:rPr>
                <w:rFonts w:ascii="Calibri" w:hAnsi="Calibri" w:cs="Calibri"/>
              </w:rPr>
            </w:pPr>
            <w:r>
              <w:rPr>
                <w:rFonts w:ascii="Calibri" w:hAnsi="Calibri" w:cs="Calibri"/>
                <w:sz w:val="22"/>
                <w:szCs w:val="22"/>
              </w:rPr>
              <w:t>Resuscitation Attempted By EMS</w:t>
            </w:r>
          </w:p>
        </w:tc>
        <w:tc>
          <w:tcPr>
            <w:tcW w:w="4876" w:type="dxa"/>
          </w:tcPr>
          <w:p w14:paraId="2CD58BF9" w14:textId="77777777" w:rsidR="00E01AB3" w:rsidRPr="00376959" w:rsidRDefault="00E01AB3" w:rsidP="00C9201A">
            <w:pPr>
              <w:pStyle w:val="TableEntry"/>
            </w:pPr>
            <w:r w:rsidRPr="002531F7">
              <w:t>EMS Cardiac Arrest Event Section</w:t>
            </w:r>
          </w:p>
        </w:tc>
      </w:tr>
      <w:tr w:rsidR="00E01AB3" w:rsidRPr="00376959" w14:paraId="058D9522" w14:textId="77777777" w:rsidTr="00C9201A">
        <w:trPr>
          <w:jc w:val="center"/>
        </w:trPr>
        <w:tc>
          <w:tcPr>
            <w:tcW w:w="3235" w:type="dxa"/>
          </w:tcPr>
          <w:p w14:paraId="7CC891F2" w14:textId="77777777" w:rsidR="00E01AB3" w:rsidRDefault="00E01AB3" w:rsidP="00C9201A">
            <w:pPr>
              <w:rPr>
                <w:rFonts w:ascii="Calibri" w:hAnsi="Calibri" w:cs="Calibri"/>
              </w:rPr>
            </w:pPr>
            <w:r>
              <w:rPr>
                <w:rFonts w:ascii="Calibri" w:hAnsi="Calibri" w:cs="Calibri"/>
                <w:sz w:val="22"/>
                <w:szCs w:val="22"/>
              </w:rPr>
              <w:t>Arrest Witnessed By</w:t>
            </w:r>
          </w:p>
        </w:tc>
        <w:tc>
          <w:tcPr>
            <w:tcW w:w="4876" w:type="dxa"/>
          </w:tcPr>
          <w:p w14:paraId="3593E38E" w14:textId="77777777" w:rsidR="00E01AB3" w:rsidRPr="00376959" w:rsidRDefault="00E01AB3" w:rsidP="00C9201A">
            <w:pPr>
              <w:pStyle w:val="TableEntry"/>
            </w:pPr>
            <w:r w:rsidRPr="002531F7">
              <w:t>EMS Cardiac Arrest Event Section</w:t>
            </w:r>
          </w:p>
        </w:tc>
      </w:tr>
      <w:tr w:rsidR="00E01AB3" w:rsidRPr="00376959" w14:paraId="3DBF94CF" w14:textId="77777777" w:rsidTr="00C9201A">
        <w:trPr>
          <w:jc w:val="center"/>
        </w:trPr>
        <w:tc>
          <w:tcPr>
            <w:tcW w:w="3235" w:type="dxa"/>
          </w:tcPr>
          <w:p w14:paraId="239EE4F6" w14:textId="77777777" w:rsidR="00E01AB3" w:rsidRDefault="00E01AB3" w:rsidP="00C9201A">
            <w:pPr>
              <w:rPr>
                <w:rFonts w:ascii="Calibri" w:hAnsi="Calibri" w:cs="Calibri"/>
              </w:rPr>
            </w:pPr>
            <w:r>
              <w:rPr>
                <w:rFonts w:ascii="Calibri" w:hAnsi="Calibri" w:cs="Calibri"/>
                <w:sz w:val="22"/>
                <w:szCs w:val="22"/>
              </w:rPr>
              <w:t>CPR Care Provided Prior to EMS Arrival</w:t>
            </w:r>
          </w:p>
        </w:tc>
        <w:tc>
          <w:tcPr>
            <w:tcW w:w="4876" w:type="dxa"/>
          </w:tcPr>
          <w:p w14:paraId="21C28045" w14:textId="77777777" w:rsidR="00E01AB3" w:rsidRPr="00376959" w:rsidRDefault="00E01AB3" w:rsidP="00C9201A">
            <w:pPr>
              <w:pStyle w:val="TableEntry"/>
            </w:pPr>
            <w:r w:rsidRPr="002531F7">
              <w:t>EMS Cardiac Arrest Event Section</w:t>
            </w:r>
          </w:p>
        </w:tc>
      </w:tr>
      <w:tr w:rsidR="00E01AB3" w:rsidRPr="00376959" w14:paraId="278F743F" w14:textId="77777777" w:rsidTr="00C9201A">
        <w:trPr>
          <w:jc w:val="center"/>
        </w:trPr>
        <w:tc>
          <w:tcPr>
            <w:tcW w:w="3235" w:type="dxa"/>
          </w:tcPr>
          <w:p w14:paraId="79BC9672" w14:textId="77777777" w:rsidR="00E01AB3" w:rsidRDefault="00E01AB3" w:rsidP="00C9201A">
            <w:pPr>
              <w:rPr>
                <w:rFonts w:ascii="Calibri" w:hAnsi="Calibri" w:cs="Calibri"/>
              </w:rPr>
            </w:pPr>
            <w:r>
              <w:rPr>
                <w:rFonts w:ascii="Calibri" w:hAnsi="Calibri" w:cs="Calibri"/>
                <w:sz w:val="22"/>
                <w:szCs w:val="22"/>
              </w:rPr>
              <w:lastRenderedPageBreak/>
              <w:t>Who Provided CPR Prior to EMS Arrival</w:t>
            </w:r>
          </w:p>
        </w:tc>
        <w:tc>
          <w:tcPr>
            <w:tcW w:w="4876" w:type="dxa"/>
          </w:tcPr>
          <w:p w14:paraId="52E49E08" w14:textId="77777777" w:rsidR="00E01AB3" w:rsidRPr="00376959" w:rsidRDefault="00E01AB3" w:rsidP="00C9201A">
            <w:pPr>
              <w:pStyle w:val="TableEntry"/>
            </w:pPr>
            <w:r w:rsidRPr="002531F7">
              <w:t>EMS Cardiac Arrest Event Section</w:t>
            </w:r>
          </w:p>
        </w:tc>
      </w:tr>
      <w:tr w:rsidR="00E01AB3" w:rsidRPr="00376959" w14:paraId="7702F562" w14:textId="77777777" w:rsidTr="00C9201A">
        <w:trPr>
          <w:jc w:val="center"/>
        </w:trPr>
        <w:tc>
          <w:tcPr>
            <w:tcW w:w="3235" w:type="dxa"/>
          </w:tcPr>
          <w:p w14:paraId="456B5879" w14:textId="77777777" w:rsidR="00E01AB3" w:rsidRDefault="00E01AB3" w:rsidP="00C9201A">
            <w:pPr>
              <w:rPr>
                <w:rFonts w:ascii="Calibri" w:hAnsi="Calibri" w:cs="Calibri"/>
              </w:rPr>
            </w:pPr>
            <w:r>
              <w:rPr>
                <w:rFonts w:ascii="Calibri" w:hAnsi="Calibri" w:cs="Calibri"/>
                <w:sz w:val="22"/>
                <w:szCs w:val="22"/>
              </w:rPr>
              <w:t>AED Use Prior to EMS Arrival</w:t>
            </w:r>
          </w:p>
        </w:tc>
        <w:tc>
          <w:tcPr>
            <w:tcW w:w="4876" w:type="dxa"/>
          </w:tcPr>
          <w:p w14:paraId="422DEDA7" w14:textId="77777777" w:rsidR="00E01AB3" w:rsidRPr="00376959" w:rsidRDefault="00E01AB3" w:rsidP="00C9201A">
            <w:pPr>
              <w:pStyle w:val="TableEntry"/>
            </w:pPr>
            <w:r w:rsidRPr="002531F7">
              <w:t>EMS Cardiac Arrest Event Section</w:t>
            </w:r>
          </w:p>
        </w:tc>
      </w:tr>
      <w:tr w:rsidR="00E01AB3" w:rsidRPr="00376959" w14:paraId="04ED4FDD" w14:textId="77777777" w:rsidTr="00C9201A">
        <w:trPr>
          <w:jc w:val="center"/>
        </w:trPr>
        <w:tc>
          <w:tcPr>
            <w:tcW w:w="3235" w:type="dxa"/>
          </w:tcPr>
          <w:p w14:paraId="478CA903" w14:textId="77777777" w:rsidR="00E01AB3" w:rsidRDefault="00E01AB3" w:rsidP="00C9201A">
            <w:pPr>
              <w:rPr>
                <w:rFonts w:ascii="Calibri" w:hAnsi="Calibri" w:cs="Calibri"/>
              </w:rPr>
            </w:pPr>
            <w:r>
              <w:rPr>
                <w:rFonts w:ascii="Calibri" w:hAnsi="Calibri" w:cs="Calibri"/>
                <w:sz w:val="22"/>
                <w:szCs w:val="22"/>
              </w:rPr>
              <w:t>Who Used AED Prior to EMS Arrival</w:t>
            </w:r>
          </w:p>
        </w:tc>
        <w:tc>
          <w:tcPr>
            <w:tcW w:w="4876" w:type="dxa"/>
          </w:tcPr>
          <w:p w14:paraId="7A3CAE08" w14:textId="77777777" w:rsidR="00E01AB3" w:rsidRPr="00376959" w:rsidRDefault="00E01AB3" w:rsidP="00C9201A">
            <w:pPr>
              <w:pStyle w:val="TableEntry"/>
            </w:pPr>
            <w:r w:rsidRPr="002531F7">
              <w:t>EMS Cardiac Arrest Event Section</w:t>
            </w:r>
          </w:p>
        </w:tc>
      </w:tr>
      <w:tr w:rsidR="00E01AB3" w:rsidRPr="00376959" w14:paraId="49CE7F9C" w14:textId="77777777" w:rsidTr="00C9201A">
        <w:trPr>
          <w:jc w:val="center"/>
        </w:trPr>
        <w:tc>
          <w:tcPr>
            <w:tcW w:w="3235" w:type="dxa"/>
          </w:tcPr>
          <w:p w14:paraId="1F1D7494" w14:textId="77777777" w:rsidR="00E01AB3" w:rsidRDefault="00E01AB3" w:rsidP="00C9201A">
            <w:pPr>
              <w:rPr>
                <w:rFonts w:ascii="Calibri" w:hAnsi="Calibri" w:cs="Calibri"/>
              </w:rPr>
            </w:pPr>
            <w:r>
              <w:rPr>
                <w:rFonts w:ascii="Calibri" w:hAnsi="Calibri" w:cs="Calibri"/>
                <w:sz w:val="22"/>
                <w:szCs w:val="22"/>
              </w:rPr>
              <w:t>Type of CPR Provided</w:t>
            </w:r>
          </w:p>
          <w:p w14:paraId="480E1A72" w14:textId="77777777" w:rsidR="00E01AB3" w:rsidRDefault="00E01AB3" w:rsidP="00C9201A">
            <w:pPr>
              <w:rPr>
                <w:rFonts w:ascii="Calibri" w:hAnsi="Calibri" w:cs="Calibri"/>
              </w:rPr>
            </w:pPr>
            <w:r>
              <w:rPr>
                <w:rFonts w:ascii="Calibri" w:hAnsi="Calibri" w:cs="Calibri"/>
                <w:sz w:val="22"/>
                <w:szCs w:val="22"/>
              </w:rPr>
              <w:t>First Monitored Arrest Rhythm of the Patient</w:t>
            </w:r>
          </w:p>
        </w:tc>
        <w:tc>
          <w:tcPr>
            <w:tcW w:w="4876" w:type="dxa"/>
          </w:tcPr>
          <w:p w14:paraId="60196898" w14:textId="77777777" w:rsidR="00E01AB3" w:rsidRPr="00376959" w:rsidRDefault="00E01AB3" w:rsidP="00C9201A">
            <w:pPr>
              <w:pStyle w:val="TableEntry"/>
            </w:pPr>
            <w:r w:rsidRPr="002531F7">
              <w:t>EMS Cardiac Arrest Event Section</w:t>
            </w:r>
          </w:p>
        </w:tc>
      </w:tr>
      <w:tr w:rsidR="00E01AB3" w:rsidRPr="00376959" w14:paraId="35604DED" w14:textId="77777777" w:rsidTr="00C9201A">
        <w:trPr>
          <w:jc w:val="center"/>
        </w:trPr>
        <w:tc>
          <w:tcPr>
            <w:tcW w:w="3235" w:type="dxa"/>
          </w:tcPr>
          <w:p w14:paraId="12026F32" w14:textId="77777777" w:rsidR="00E01AB3" w:rsidRDefault="00E01AB3" w:rsidP="00C9201A">
            <w:pPr>
              <w:rPr>
                <w:rFonts w:ascii="Calibri" w:hAnsi="Calibri" w:cs="Calibri"/>
              </w:rPr>
            </w:pPr>
            <w:r>
              <w:rPr>
                <w:rFonts w:ascii="Calibri" w:hAnsi="Calibri" w:cs="Calibri"/>
                <w:sz w:val="22"/>
                <w:szCs w:val="22"/>
              </w:rPr>
              <w:t>Any Return of Spontaneous Circulation</w:t>
            </w:r>
          </w:p>
        </w:tc>
        <w:tc>
          <w:tcPr>
            <w:tcW w:w="4876" w:type="dxa"/>
          </w:tcPr>
          <w:p w14:paraId="02709DBF" w14:textId="77777777" w:rsidR="00E01AB3" w:rsidRPr="00376959" w:rsidRDefault="00E01AB3" w:rsidP="00C9201A">
            <w:pPr>
              <w:pStyle w:val="TableEntry"/>
            </w:pPr>
            <w:r w:rsidRPr="002531F7">
              <w:t>EMS Cardiac Arrest Event Section</w:t>
            </w:r>
          </w:p>
        </w:tc>
      </w:tr>
      <w:tr w:rsidR="00E01AB3" w:rsidRPr="00376959" w14:paraId="59FAE17F" w14:textId="77777777" w:rsidTr="00C9201A">
        <w:trPr>
          <w:jc w:val="center"/>
        </w:trPr>
        <w:tc>
          <w:tcPr>
            <w:tcW w:w="3235" w:type="dxa"/>
          </w:tcPr>
          <w:p w14:paraId="4A9A5703" w14:textId="77777777" w:rsidR="00E01AB3" w:rsidRDefault="00E01AB3" w:rsidP="00C9201A">
            <w:pPr>
              <w:rPr>
                <w:rFonts w:ascii="Calibri" w:hAnsi="Calibri" w:cs="Calibri"/>
              </w:rPr>
            </w:pPr>
            <w:r>
              <w:rPr>
                <w:rFonts w:ascii="Calibri" w:hAnsi="Calibri" w:cs="Calibri"/>
                <w:sz w:val="22"/>
                <w:szCs w:val="22"/>
              </w:rPr>
              <w:t>Neurological Outcome at Hospital Discharge</w:t>
            </w:r>
          </w:p>
        </w:tc>
        <w:tc>
          <w:tcPr>
            <w:tcW w:w="4876" w:type="dxa"/>
          </w:tcPr>
          <w:p w14:paraId="1E08FDBC" w14:textId="77777777" w:rsidR="00E01AB3" w:rsidRPr="00376959" w:rsidRDefault="00E01AB3" w:rsidP="00C9201A">
            <w:pPr>
              <w:pStyle w:val="TableEntry"/>
            </w:pPr>
            <w:r w:rsidRPr="002531F7">
              <w:t>EMS Cardiac Arrest Event Section</w:t>
            </w:r>
          </w:p>
        </w:tc>
      </w:tr>
      <w:tr w:rsidR="00E01AB3" w:rsidRPr="00376959" w14:paraId="087F3A62" w14:textId="77777777" w:rsidTr="00C9201A">
        <w:trPr>
          <w:jc w:val="center"/>
        </w:trPr>
        <w:tc>
          <w:tcPr>
            <w:tcW w:w="3235" w:type="dxa"/>
          </w:tcPr>
          <w:p w14:paraId="08A9BAED" w14:textId="77777777" w:rsidR="00E01AB3" w:rsidRDefault="00E01AB3" w:rsidP="00C9201A">
            <w:pPr>
              <w:rPr>
                <w:rFonts w:ascii="Calibri" w:hAnsi="Calibri" w:cs="Calibri"/>
              </w:rPr>
            </w:pPr>
            <w:r>
              <w:rPr>
                <w:rFonts w:ascii="Calibri" w:hAnsi="Calibri" w:cs="Calibri"/>
                <w:sz w:val="22"/>
                <w:szCs w:val="22"/>
              </w:rPr>
              <w:t>Date/Time of Cardiac Arrest</w:t>
            </w:r>
          </w:p>
        </w:tc>
        <w:tc>
          <w:tcPr>
            <w:tcW w:w="4876" w:type="dxa"/>
          </w:tcPr>
          <w:p w14:paraId="7274DE40" w14:textId="77777777" w:rsidR="00E01AB3" w:rsidRPr="00376959" w:rsidRDefault="00E01AB3" w:rsidP="00C9201A">
            <w:pPr>
              <w:pStyle w:val="TableEntry"/>
            </w:pPr>
            <w:r w:rsidRPr="002531F7">
              <w:t>EMS Cardiac Arrest Event Section</w:t>
            </w:r>
          </w:p>
        </w:tc>
      </w:tr>
      <w:tr w:rsidR="00E01AB3" w:rsidRPr="00376959" w14:paraId="549C0A55" w14:textId="77777777" w:rsidTr="00C9201A">
        <w:trPr>
          <w:jc w:val="center"/>
        </w:trPr>
        <w:tc>
          <w:tcPr>
            <w:tcW w:w="3235" w:type="dxa"/>
          </w:tcPr>
          <w:p w14:paraId="13EF8245" w14:textId="77777777" w:rsidR="00E01AB3" w:rsidRDefault="00E01AB3" w:rsidP="00C9201A">
            <w:pPr>
              <w:rPr>
                <w:rFonts w:ascii="Calibri" w:hAnsi="Calibri" w:cs="Calibri"/>
              </w:rPr>
            </w:pPr>
            <w:r>
              <w:rPr>
                <w:rFonts w:ascii="Calibri" w:hAnsi="Calibri" w:cs="Calibri"/>
                <w:sz w:val="22"/>
                <w:szCs w:val="22"/>
              </w:rPr>
              <w:t>Date/Time Resuscitation Discontinued</w:t>
            </w:r>
          </w:p>
        </w:tc>
        <w:tc>
          <w:tcPr>
            <w:tcW w:w="4876" w:type="dxa"/>
          </w:tcPr>
          <w:p w14:paraId="66653B2D" w14:textId="77777777" w:rsidR="00E01AB3" w:rsidRPr="00376959" w:rsidRDefault="00E01AB3" w:rsidP="00C9201A">
            <w:pPr>
              <w:pStyle w:val="TableEntry"/>
            </w:pPr>
            <w:r w:rsidRPr="002531F7">
              <w:t>EMS Cardiac Arrest Event Section</w:t>
            </w:r>
          </w:p>
        </w:tc>
      </w:tr>
      <w:tr w:rsidR="00E01AB3" w:rsidRPr="00376959" w14:paraId="19EC080F" w14:textId="77777777" w:rsidTr="00C9201A">
        <w:trPr>
          <w:jc w:val="center"/>
        </w:trPr>
        <w:tc>
          <w:tcPr>
            <w:tcW w:w="3235" w:type="dxa"/>
          </w:tcPr>
          <w:p w14:paraId="014548AF" w14:textId="77777777" w:rsidR="00E01AB3" w:rsidRDefault="00E01AB3" w:rsidP="00C9201A">
            <w:pPr>
              <w:rPr>
                <w:rFonts w:ascii="Calibri" w:hAnsi="Calibri" w:cs="Calibri"/>
              </w:rPr>
            </w:pPr>
            <w:r>
              <w:rPr>
                <w:rFonts w:ascii="Calibri" w:hAnsi="Calibri" w:cs="Calibri"/>
                <w:sz w:val="22"/>
                <w:szCs w:val="22"/>
              </w:rPr>
              <w:t>Reason CPR/Resuscitation Discontinued</w:t>
            </w:r>
          </w:p>
        </w:tc>
        <w:tc>
          <w:tcPr>
            <w:tcW w:w="4876" w:type="dxa"/>
          </w:tcPr>
          <w:p w14:paraId="5A0200F8" w14:textId="77777777" w:rsidR="00E01AB3" w:rsidRPr="00376959" w:rsidRDefault="00E01AB3" w:rsidP="00C9201A">
            <w:pPr>
              <w:pStyle w:val="TableEntry"/>
            </w:pPr>
            <w:r w:rsidRPr="002531F7">
              <w:t>EMS Cardiac Arrest Event Section</w:t>
            </w:r>
          </w:p>
        </w:tc>
      </w:tr>
      <w:tr w:rsidR="00E01AB3" w:rsidRPr="00376959" w14:paraId="4A538BB1" w14:textId="77777777" w:rsidTr="00C9201A">
        <w:trPr>
          <w:jc w:val="center"/>
        </w:trPr>
        <w:tc>
          <w:tcPr>
            <w:tcW w:w="3235" w:type="dxa"/>
          </w:tcPr>
          <w:p w14:paraId="0EFDDDDA" w14:textId="77777777" w:rsidR="00E01AB3" w:rsidRDefault="00E01AB3" w:rsidP="00C9201A">
            <w:pPr>
              <w:rPr>
                <w:rFonts w:ascii="Calibri" w:hAnsi="Calibri" w:cs="Calibri"/>
              </w:rPr>
            </w:pPr>
            <w:r>
              <w:rPr>
                <w:rFonts w:ascii="Calibri" w:hAnsi="Calibri" w:cs="Calibri"/>
                <w:sz w:val="22"/>
                <w:szCs w:val="22"/>
              </w:rPr>
              <w:t>Cardiac Rhythm on Arrival at Destination</w:t>
            </w:r>
          </w:p>
        </w:tc>
        <w:tc>
          <w:tcPr>
            <w:tcW w:w="4876" w:type="dxa"/>
          </w:tcPr>
          <w:p w14:paraId="3C34A2BA" w14:textId="77777777" w:rsidR="00E01AB3" w:rsidRPr="00376959" w:rsidRDefault="00E01AB3" w:rsidP="00C9201A">
            <w:pPr>
              <w:pStyle w:val="TableEntry"/>
            </w:pPr>
            <w:r w:rsidRPr="002531F7">
              <w:t>EMS Cardiac Arrest Event Section</w:t>
            </w:r>
          </w:p>
        </w:tc>
      </w:tr>
      <w:tr w:rsidR="00E01AB3" w:rsidRPr="00376959" w14:paraId="2CCFDFC5" w14:textId="77777777" w:rsidTr="00C9201A">
        <w:trPr>
          <w:jc w:val="center"/>
        </w:trPr>
        <w:tc>
          <w:tcPr>
            <w:tcW w:w="3235" w:type="dxa"/>
          </w:tcPr>
          <w:p w14:paraId="0222E224" w14:textId="77777777" w:rsidR="00E01AB3" w:rsidRDefault="00E01AB3" w:rsidP="00C9201A">
            <w:pPr>
              <w:rPr>
                <w:rFonts w:ascii="Calibri" w:hAnsi="Calibri" w:cs="Calibri"/>
              </w:rPr>
            </w:pPr>
            <w:r>
              <w:rPr>
                <w:rFonts w:ascii="Calibri" w:hAnsi="Calibri" w:cs="Calibri"/>
                <w:sz w:val="22"/>
                <w:szCs w:val="22"/>
              </w:rPr>
              <w:t>End of EMS Cardiac Arrest Event</w:t>
            </w:r>
          </w:p>
        </w:tc>
        <w:tc>
          <w:tcPr>
            <w:tcW w:w="4876" w:type="dxa"/>
          </w:tcPr>
          <w:p w14:paraId="0F4A3495" w14:textId="77777777" w:rsidR="00E01AB3" w:rsidRPr="00376959" w:rsidRDefault="00E01AB3" w:rsidP="00C9201A">
            <w:pPr>
              <w:pStyle w:val="TableEntry"/>
            </w:pPr>
            <w:r w:rsidRPr="002531F7">
              <w:t>EMS Cardiac Arrest Event Section</w:t>
            </w:r>
          </w:p>
        </w:tc>
      </w:tr>
      <w:tr w:rsidR="00E01AB3" w:rsidRPr="00376959" w14:paraId="50666A06" w14:textId="77777777" w:rsidTr="00C9201A">
        <w:trPr>
          <w:jc w:val="center"/>
        </w:trPr>
        <w:tc>
          <w:tcPr>
            <w:tcW w:w="3235" w:type="dxa"/>
          </w:tcPr>
          <w:p w14:paraId="3DC8566B" w14:textId="77777777" w:rsidR="00E01AB3" w:rsidRDefault="00E01AB3" w:rsidP="00C9201A">
            <w:pPr>
              <w:rPr>
                <w:rFonts w:ascii="Calibri" w:hAnsi="Calibri" w:cs="Calibri"/>
              </w:rPr>
            </w:pPr>
            <w:r>
              <w:rPr>
                <w:rFonts w:ascii="Calibri" w:hAnsi="Calibri" w:cs="Calibri"/>
                <w:sz w:val="22"/>
                <w:szCs w:val="22"/>
              </w:rPr>
              <w:t>Date/Time of Initial CPR</w:t>
            </w:r>
          </w:p>
        </w:tc>
        <w:tc>
          <w:tcPr>
            <w:tcW w:w="4876" w:type="dxa"/>
          </w:tcPr>
          <w:p w14:paraId="49A81625" w14:textId="77777777" w:rsidR="00E01AB3" w:rsidRPr="00376959" w:rsidRDefault="00E01AB3" w:rsidP="00C9201A">
            <w:pPr>
              <w:pStyle w:val="TableEntry"/>
            </w:pPr>
            <w:r w:rsidRPr="002531F7">
              <w:t>EMS Cardiac Arrest Event Section</w:t>
            </w:r>
          </w:p>
        </w:tc>
      </w:tr>
      <w:tr w:rsidR="00E01AB3" w:rsidRPr="00376959" w14:paraId="42E99E41" w14:textId="77777777" w:rsidTr="00C9201A">
        <w:trPr>
          <w:jc w:val="center"/>
        </w:trPr>
        <w:tc>
          <w:tcPr>
            <w:tcW w:w="3235" w:type="dxa"/>
          </w:tcPr>
          <w:p w14:paraId="03FE4731" w14:textId="77777777" w:rsidR="00E01AB3" w:rsidRDefault="00E01AB3" w:rsidP="00C9201A">
            <w:pPr>
              <w:rPr>
                <w:rFonts w:ascii="Calibri" w:hAnsi="Calibri" w:cs="Calibri"/>
              </w:rPr>
            </w:pPr>
            <w:r>
              <w:rPr>
                <w:rFonts w:ascii="Calibri" w:hAnsi="Calibri" w:cs="Calibri"/>
                <w:sz w:val="22"/>
                <w:szCs w:val="22"/>
              </w:rPr>
              <w:t xml:space="preserve">Barriers to Patient Care </w:t>
            </w:r>
          </w:p>
        </w:tc>
        <w:tc>
          <w:tcPr>
            <w:tcW w:w="4876" w:type="dxa"/>
          </w:tcPr>
          <w:p w14:paraId="4CFDE290" w14:textId="77777777" w:rsidR="00E01AB3" w:rsidRPr="00376959" w:rsidRDefault="00E01AB3" w:rsidP="00C9201A">
            <w:pPr>
              <w:pStyle w:val="TableEntry"/>
            </w:pPr>
            <w:r>
              <w:t>N/A</w:t>
            </w:r>
          </w:p>
        </w:tc>
      </w:tr>
      <w:tr w:rsidR="00E01AB3" w:rsidRPr="00376959" w14:paraId="7030C82D" w14:textId="77777777" w:rsidTr="00C9201A">
        <w:trPr>
          <w:jc w:val="center"/>
        </w:trPr>
        <w:tc>
          <w:tcPr>
            <w:tcW w:w="3235" w:type="dxa"/>
          </w:tcPr>
          <w:p w14:paraId="17690BB1" w14:textId="77777777" w:rsidR="00E01AB3" w:rsidRDefault="00E01AB3" w:rsidP="00C9201A">
            <w:pPr>
              <w:rPr>
                <w:rFonts w:ascii="Calibri" w:hAnsi="Calibri" w:cs="Calibri"/>
              </w:rPr>
            </w:pPr>
            <w:r>
              <w:rPr>
                <w:rFonts w:ascii="Calibri" w:hAnsi="Calibri" w:cs="Calibri"/>
                <w:sz w:val="22"/>
                <w:szCs w:val="22"/>
              </w:rPr>
              <w:t>Last Name of Patient's Practitioner</w:t>
            </w:r>
          </w:p>
        </w:tc>
        <w:tc>
          <w:tcPr>
            <w:tcW w:w="4876" w:type="dxa"/>
          </w:tcPr>
          <w:p w14:paraId="33F2443E" w14:textId="77777777" w:rsidR="00E01AB3" w:rsidRPr="00376959" w:rsidRDefault="00E01AB3" w:rsidP="00C9201A">
            <w:pPr>
              <w:pStyle w:val="TableEntry"/>
            </w:pPr>
            <w:r>
              <w:t xml:space="preserve">Header </w:t>
            </w:r>
          </w:p>
        </w:tc>
      </w:tr>
      <w:tr w:rsidR="00E01AB3" w:rsidRPr="00376959" w14:paraId="1873315D" w14:textId="77777777" w:rsidTr="00C9201A">
        <w:trPr>
          <w:jc w:val="center"/>
        </w:trPr>
        <w:tc>
          <w:tcPr>
            <w:tcW w:w="3235" w:type="dxa"/>
          </w:tcPr>
          <w:p w14:paraId="1A7C5565" w14:textId="77777777" w:rsidR="00E01AB3" w:rsidRDefault="00E01AB3" w:rsidP="00C9201A">
            <w:pPr>
              <w:rPr>
                <w:rFonts w:ascii="Calibri" w:hAnsi="Calibri" w:cs="Calibri"/>
              </w:rPr>
            </w:pPr>
            <w:r>
              <w:rPr>
                <w:rFonts w:ascii="Calibri" w:hAnsi="Calibri" w:cs="Calibri"/>
                <w:sz w:val="22"/>
                <w:szCs w:val="22"/>
              </w:rPr>
              <w:t>First Name of Patient's Practitioner</w:t>
            </w:r>
          </w:p>
        </w:tc>
        <w:tc>
          <w:tcPr>
            <w:tcW w:w="4876" w:type="dxa"/>
          </w:tcPr>
          <w:p w14:paraId="2EE4BEA9" w14:textId="77777777" w:rsidR="00E01AB3" w:rsidRPr="00376959" w:rsidRDefault="00E01AB3" w:rsidP="00C9201A">
            <w:pPr>
              <w:pStyle w:val="TableEntry"/>
            </w:pPr>
            <w:r w:rsidRPr="00CA5E6D">
              <w:t xml:space="preserve">Header </w:t>
            </w:r>
          </w:p>
        </w:tc>
      </w:tr>
      <w:tr w:rsidR="00E01AB3" w:rsidRPr="00376959" w14:paraId="087446B5" w14:textId="77777777" w:rsidTr="00C9201A">
        <w:trPr>
          <w:jc w:val="center"/>
        </w:trPr>
        <w:tc>
          <w:tcPr>
            <w:tcW w:w="3235" w:type="dxa"/>
          </w:tcPr>
          <w:p w14:paraId="163979B4" w14:textId="77777777" w:rsidR="00E01AB3" w:rsidRDefault="00E01AB3" w:rsidP="00C9201A">
            <w:pPr>
              <w:rPr>
                <w:rFonts w:ascii="Calibri" w:hAnsi="Calibri" w:cs="Calibri"/>
              </w:rPr>
            </w:pPr>
            <w:r>
              <w:rPr>
                <w:rFonts w:ascii="Calibri" w:hAnsi="Calibri" w:cs="Calibri"/>
                <w:sz w:val="22"/>
                <w:szCs w:val="22"/>
              </w:rPr>
              <w:t>Middle Initial/Name of Patient's Practitioner</w:t>
            </w:r>
          </w:p>
        </w:tc>
        <w:tc>
          <w:tcPr>
            <w:tcW w:w="4876" w:type="dxa"/>
          </w:tcPr>
          <w:p w14:paraId="35FEBBB8" w14:textId="77777777" w:rsidR="00E01AB3" w:rsidRPr="00376959" w:rsidRDefault="00E01AB3" w:rsidP="00C9201A">
            <w:pPr>
              <w:pStyle w:val="TableEntry"/>
            </w:pPr>
            <w:r w:rsidRPr="00CA5E6D">
              <w:t xml:space="preserve">Header </w:t>
            </w:r>
          </w:p>
        </w:tc>
      </w:tr>
      <w:tr w:rsidR="00E01AB3" w:rsidRPr="00376959" w14:paraId="11D90552" w14:textId="77777777" w:rsidTr="00C9201A">
        <w:trPr>
          <w:jc w:val="center"/>
        </w:trPr>
        <w:tc>
          <w:tcPr>
            <w:tcW w:w="3235" w:type="dxa"/>
          </w:tcPr>
          <w:p w14:paraId="6FC93E74" w14:textId="77777777" w:rsidR="00E01AB3" w:rsidRDefault="00E01AB3" w:rsidP="00C9201A">
            <w:pPr>
              <w:rPr>
                <w:rFonts w:ascii="Calibri" w:hAnsi="Calibri" w:cs="Calibri"/>
              </w:rPr>
            </w:pPr>
            <w:r>
              <w:rPr>
                <w:rFonts w:ascii="Calibri" w:hAnsi="Calibri" w:cs="Calibri"/>
                <w:sz w:val="22"/>
                <w:szCs w:val="22"/>
              </w:rPr>
              <w:t xml:space="preserve">Advanced Directives </w:t>
            </w:r>
          </w:p>
        </w:tc>
        <w:tc>
          <w:tcPr>
            <w:tcW w:w="4876" w:type="dxa"/>
          </w:tcPr>
          <w:p w14:paraId="166DEAE5" w14:textId="77777777" w:rsidR="00E01AB3" w:rsidRPr="00376959" w:rsidRDefault="00E01AB3" w:rsidP="00C9201A">
            <w:pPr>
              <w:pStyle w:val="TableEntry"/>
            </w:pPr>
            <w:r>
              <w:t>EMS Advance Directives Section</w:t>
            </w:r>
          </w:p>
        </w:tc>
      </w:tr>
      <w:tr w:rsidR="00E01AB3" w:rsidRPr="00376959" w14:paraId="0433514B" w14:textId="77777777" w:rsidTr="00C9201A">
        <w:trPr>
          <w:jc w:val="center"/>
        </w:trPr>
        <w:tc>
          <w:tcPr>
            <w:tcW w:w="3235" w:type="dxa"/>
          </w:tcPr>
          <w:p w14:paraId="4DADE21F" w14:textId="77777777" w:rsidR="00E01AB3" w:rsidRDefault="00E01AB3" w:rsidP="00C9201A">
            <w:pPr>
              <w:rPr>
                <w:rFonts w:ascii="Calibri" w:hAnsi="Calibri" w:cs="Calibri"/>
              </w:rPr>
            </w:pPr>
            <w:r>
              <w:rPr>
                <w:rFonts w:ascii="Calibri" w:hAnsi="Calibri" w:cs="Calibri"/>
                <w:sz w:val="22"/>
                <w:szCs w:val="22"/>
              </w:rPr>
              <w:t xml:space="preserve">Medication Allergies </w:t>
            </w:r>
          </w:p>
        </w:tc>
        <w:tc>
          <w:tcPr>
            <w:tcW w:w="4876" w:type="dxa"/>
          </w:tcPr>
          <w:p w14:paraId="22C8961B" w14:textId="77777777" w:rsidR="00E01AB3" w:rsidRPr="00376959" w:rsidRDefault="00E01AB3" w:rsidP="00C9201A">
            <w:pPr>
              <w:pStyle w:val="TableEntry"/>
            </w:pPr>
            <w:r w:rsidRPr="00DA30CC">
              <w:t>Allergies And Adverse Reactions Section</w:t>
            </w:r>
          </w:p>
        </w:tc>
      </w:tr>
      <w:tr w:rsidR="00E01AB3" w:rsidRPr="00376959" w14:paraId="52D11C2A" w14:textId="77777777" w:rsidTr="00C9201A">
        <w:trPr>
          <w:jc w:val="center"/>
        </w:trPr>
        <w:tc>
          <w:tcPr>
            <w:tcW w:w="3235" w:type="dxa"/>
          </w:tcPr>
          <w:p w14:paraId="3FC268A9" w14:textId="77777777" w:rsidR="00E01AB3" w:rsidRDefault="00E01AB3" w:rsidP="00C9201A">
            <w:pPr>
              <w:rPr>
                <w:rFonts w:ascii="Calibri" w:hAnsi="Calibri" w:cs="Calibri"/>
              </w:rPr>
            </w:pPr>
            <w:r>
              <w:rPr>
                <w:rFonts w:ascii="Calibri" w:hAnsi="Calibri" w:cs="Calibri"/>
                <w:sz w:val="22"/>
                <w:szCs w:val="22"/>
              </w:rPr>
              <w:t xml:space="preserve">Environmental/Food Allergies </w:t>
            </w:r>
          </w:p>
        </w:tc>
        <w:tc>
          <w:tcPr>
            <w:tcW w:w="4876" w:type="dxa"/>
          </w:tcPr>
          <w:p w14:paraId="20360100" w14:textId="77777777" w:rsidR="00E01AB3" w:rsidRPr="00376959" w:rsidRDefault="00E01AB3" w:rsidP="00C9201A">
            <w:pPr>
              <w:pStyle w:val="TableEntry"/>
            </w:pPr>
            <w:r w:rsidRPr="00DA30CC">
              <w:t>Allergies And Adverse Reactions Section</w:t>
            </w:r>
          </w:p>
        </w:tc>
      </w:tr>
      <w:tr w:rsidR="00E01AB3" w:rsidRPr="00376959" w14:paraId="1830BD9E" w14:textId="77777777" w:rsidTr="00C9201A">
        <w:trPr>
          <w:jc w:val="center"/>
        </w:trPr>
        <w:tc>
          <w:tcPr>
            <w:tcW w:w="3235" w:type="dxa"/>
          </w:tcPr>
          <w:p w14:paraId="3B3255D1" w14:textId="77777777" w:rsidR="00E01AB3" w:rsidRDefault="00E01AB3" w:rsidP="00C9201A">
            <w:pPr>
              <w:rPr>
                <w:rFonts w:ascii="Calibri" w:hAnsi="Calibri" w:cs="Calibri"/>
              </w:rPr>
            </w:pPr>
            <w:r>
              <w:rPr>
                <w:rFonts w:ascii="Calibri" w:hAnsi="Calibri" w:cs="Calibri"/>
                <w:sz w:val="22"/>
                <w:szCs w:val="22"/>
              </w:rPr>
              <w:t xml:space="preserve">Medical/Surgical History </w:t>
            </w:r>
          </w:p>
        </w:tc>
        <w:tc>
          <w:tcPr>
            <w:tcW w:w="4876" w:type="dxa"/>
          </w:tcPr>
          <w:p w14:paraId="1513159C" w14:textId="77777777" w:rsidR="00E01AB3" w:rsidRPr="00376959" w:rsidRDefault="00E01AB3" w:rsidP="00C9201A">
            <w:pPr>
              <w:pStyle w:val="TableEntry"/>
            </w:pPr>
            <w:r>
              <w:t>EMS Past Medical History Section</w:t>
            </w:r>
          </w:p>
        </w:tc>
      </w:tr>
      <w:tr w:rsidR="00E01AB3" w:rsidRPr="00376959" w14:paraId="67A7DC41" w14:textId="77777777" w:rsidTr="00C9201A">
        <w:trPr>
          <w:jc w:val="center"/>
        </w:trPr>
        <w:tc>
          <w:tcPr>
            <w:tcW w:w="3235" w:type="dxa"/>
          </w:tcPr>
          <w:p w14:paraId="20E715DD" w14:textId="77777777" w:rsidR="00E01AB3" w:rsidRDefault="00E01AB3" w:rsidP="00C9201A">
            <w:pPr>
              <w:rPr>
                <w:rFonts w:ascii="Calibri" w:hAnsi="Calibri" w:cs="Calibri"/>
              </w:rPr>
            </w:pPr>
            <w:r>
              <w:rPr>
                <w:rFonts w:ascii="Calibri" w:hAnsi="Calibri" w:cs="Calibri"/>
                <w:sz w:val="22"/>
                <w:szCs w:val="22"/>
              </w:rPr>
              <w:t xml:space="preserve">Current Medications </w:t>
            </w:r>
          </w:p>
        </w:tc>
        <w:tc>
          <w:tcPr>
            <w:tcW w:w="4876" w:type="dxa"/>
          </w:tcPr>
          <w:p w14:paraId="5C3E935A" w14:textId="77777777" w:rsidR="00E01AB3" w:rsidRPr="00376959" w:rsidRDefault="00E01AB3" w:rsidP="00C9201A">
            <w:pPr>
              <w:pStyle w:val="TableEntry"/>
            </w:pPr>
            <w:r w:rsidRPr="00A3642A">
              <w:t>Current Medication Section</w:t>
            </w:r>
          </w:p>
        </w:tc>
      </w:tr>
      <w:tr w:rsidR="00E01AB3" w:rsidRPr="00376959" w14:paraId="54AA6A69" w14:textId="77777777" w:rsidTr="00C9201A">
        <w:trPr>
          <w:jc w:val="center"/>
        </w:trPr>
        <w:tc>
          <w:tcPr>
            <w:tcW w:w="3235" w:type="dxa"/>
          </w:tcPr>
          <w:p w14:paraId="2DB98D6B" w14:textId="77777777" w:rsidR="00E01AB3" w:rsidRDefault="00E01AB3" w:rsidP="00C9201A">
            <w:pPr>
              <w:rPr>
                <w:rFonts w:ascii="Calibri" w:hAnsi="Calibri" w:cs="Calibri"/>
              </w:rPr>
            </w:pPr>
            <w:r>
              <w:rPr>
                <w:rFonts w:ascii="Calibri" w:hAnsi="Calibri" w:cs="Calibri"/>
                <w:sz w:val="22"/>
                <w:szCs w:val="22"/>
              </w:rPr>
              <w:t xml:space="preserve">Current Medication Dose </w:t>
            </w:r>
          </w:p>
        </w:tc>
        <w:tc>
          <w:tcPr>
            <w:tcW w:w="4876" w:type="dxa"/>
          </w:tcPr>
          <w:p w14:paraId="4273199D" w14:textId="77777777" w:rsidR="00E01AB3" w:rsidRPr="00376959" w:rsidRDefault="00E01AB3" w:rsidP="00C9201A">
            <w:pPr>
              <w:pStyle w:val="TableEntry"/>
            </w:pPr>
            <w:r w:rsidRPr="00A3642A">
              <w:t>Current Medication Section</w:t>
            </w:r>
          </w:p>
        </w:tc>
      </w:tr>
      <w:tr w:rsidR="00E01AB3" w:rsidRPr="00376959" w14:paraId="589C99F3" w14:textId="77777777" w:rsidTr="00C9201A">
        <w:trPr>
          <w:jc w:val="center"/>
        </w:trPr>
        <w:tc>
          <w:tcPr>
            <w:tcW w:w="3235" w:type="dxa"/>
          </w:tcPr>
          <w:p w14:paraId="28C117D6" w14:textId="77777777" w:rsidR="00E01AB3" w:rsidRDefault="00E01AB3" w:rsidP="00C9201A">
            <w:pPr>
              <w:rPr>
                <w:rFonts w:ascii="Calibri" w:hAnsi="Calibri" w:cs="Calibri"/>
              </w:rPr>
            </w:pPr>
            <w:r>
              <w:rPr>
                <w:rFonts w:ascii="Calibri" w:hAnsi="Calibri" w:cs="Calibri"/>
                <w:sz w:val="22"/>
                <w:szCs w:val="22"/>
              </w:rPr>
              <w:t xml:space="preserve">Current Medication Dosage Unit </w:t>
            </w:r>
          </w:p>
        </w:tc>
        <w:tc>
          <w:tcPr>
            <w:tcW w:w="4876" w:type="dxa"/>
          </w:tcPr>
          <w:p w14:paraId="12BC307B" w14:textId="77777777" w:rsidR="00E01AB3" w:rsidRPr="00376959" w:rsidRDefault="00E01AB3" w:rsidP="00C9201A">
            <w:pPr>
              <w:pStyle w:val="TableEntry"/>
            </w:pPr>
            <w:r w:rsidRPr="00A3642A">
              <w:t>Current Medication Section</w:t>
            </w:r>
          </w:p>
        </w:tc>
      </w:tr>
      <w:tr w:rsidR="00E01AB3" w:rsidRPr="00376959" w14:paraId="1E37B37E" w14:textId="77777777" w:rsidTr="00C9201A">
        <w:trPr>
          <w:jc w:val="center"/>
        </w:trPr>
        <w:tc>
          <w:tcPr>
            <w:tcW w:w="3235" w:type="dxa"/>
          </w:tcPr>
          <w:p w14:paraId="0ACAF31F" w14:textId="77777777" w:rsidR="00E01AB3" w:rsidRDefault="00E01AB3" w:rsidP="00C9201A">
            <w:pPr>
              <w:rPr>
                <w:rFonts w:ascii="Calibri" w:hAnsi="Calibri" w:cs="Calibri"/>
              </w:rPr>
            </w:pPr>
            <w:r>
              <w:rPr>
                <w:rFonts w:ascii="Calibri" w:hAnsi="Calibri" w:cs="Calibri"/>
                <w:sz w:val="22"/>
                <w:szCs w:val="22"/>
              </w:rPr>
              <w:t xml:space="preserve">Current Medication Administration Route </w:t>
            </w:r>
          </w:p>
        </w:tc>
        <w:tc>
          <w:tcPr>
            <w:tcW w:w="4876" w:type="dxa"/>
          </w:tcPr>
          <w:p w14:paraId="26DD98B2" w14:textId="77777777" w:rsidR="00E01AB3" w:rsidRPr="00376959" w:rsidRDefault="00E01AB3" w:rsidP="00C9201A">
            <w:pPr>
              <w:pStyle w:val="TableEntry"/>
            </w:pPr>
            <w:r w:rsidRPr="00A3642A">
              <w:t>Current Medication Section</w:t>
            </w:r>
          </w:p>
        </w:tc>
      </w:tr>
      <w:tr w:rsidR="00E01AB3" w:rsidRPr="00376959" w14:paraId="2599AE51" w14:textId="77777777" w:rsidTr="00C9201A">
        <w:trPr>
          <w:jc w:val="center"/>
        </w:trPr>
        <w:tc>
          <w:tcPr>
            <w:tcW w:w="3235" w:type="dxa"/>
          </w:tcPr>
          <w:p w14:paraId="59ED9F8B" w14:textId="77777777" w:rsidR="00E01AB3" w:rsidRDefault="00E01AB3" w:rsidP="00C9201A">
            <w:pPr>
              <w:rPr>
                <w:rFonts w:ascii="Calibri" w:hAnsi="Calibri" w:cs="Calibri"/>
              </w:rPr>
            </w:pPr>
            <w:r>
              <w:rPr>
                <w:rFonts w:ascii="Calibri" w:hAnsi="Calibri" w:cs="Calibri"/>
                <w:sz w:val="22"/>
                <w:szCs w:val="22"/>
              </w:rPr>
              <w:lastRenderedPageBreak/>
              <w:t xml:space="preserve">Presence of Emergency Information Form </w:t>
            </w:r>
          </w:p>
        </w:tc>
        <w:tc>
          <w:tcPr>
            <w:tcW w:w="4876" w:type="dxa"/>
          </w:tcPr>
          <w:p w14:paraId="0C0E8F3C" w14:textId="77777777" w:rsidR="00E01AB3" w:rsidRPr="00376959" w:rsidRDefault="00E01AB3" w:rsidP="00C9201A">
            <w:pPr>
              <w:pStyle w:val="TableEntry"/>
            </w:pPr>
            <w:r>
              <w:t>EMS Advance Directives Section</w:t>
            </w:r>
          </w:p>
        </w:tc>
      </w:tr>
      <w:tr w:rsidR="00E01AB3" w:rsidRPr="00376959" w14:paraId="02281C24" w14:textId="77777777" w:rsidTr="00C9201A">
        <w:trPr>
          <w:jc w:val="center"/>
        </w:trPr>
        <w:tc>
          <w:tcPr>
            <w:tcW w:w="3235" w:type="dxa"/>
          </w:tcPr>
          <w:p w14:paraId="13C111C6" w14:textId="77777777" w:rsidR="00E01AB3" w:rsidRDefault="00E01AB3" w:rsidP="00C9201A">
            <w:pPr>
              <w:rPr>
                <w:rFonts w:ascii="Calibri" w:hAnsi="Calibri" w:cs="Calibri"/>
              </w:rPr>
            </w:pPr>
            <w:r>
              <w:rPr>
                <w:rFonts w:ascii="Calibri" w:hAnsi="Calibri" w:cs="Calibri"/>
                <w:sz w:val="22"/>
                <w:szCs w:val="22"/>
              </w:rPr>
              <w:t xml:space="preserve">Alcohol/Drug Use Indicators </w:t>
            </w:r>
          </w:p>
        </w:tc>
        <w:tc>
          <w:tcPr>
            <w:tcW w:w="4876" w:type="dxa"/>
          </w:tcPr>
          <w:p w14:paraId="70D3A32E" w14:textId="77777777" w:rsidR="00E01AB3" w:rsidRPr="00376959" w:rsidRDefault="00E01AB3" w:rsidP="00C9201A">
            <w:pPr>
              <w:pStyle w:val="TableEntry"/>
            </w:pPr>
            <w:r>
              <w:t>EMS Social History Section</w:t>
            </w:r>
          </w:p>
        </w:tc>
      </w:tr>
      <w:tr w:rsidR="00E01AB3" w:rsidRPr="00376959" w14:paraId="17147291" w14:textId="77777777" w:rsidTr="00C9201A">
        <w:trPr>
          <w:jc w:val="center"/>
        </w:trPr>
        <w:tc>
          <w:tcPr>
            <w:tcW w:w="3235" w:type="dxa"/>
          </w:tcPr>
          <w:p w14:paraId="57CC5171" w14:textId="77777777" w:rsidR="00E01AB3" w:rsidRDefault="00E01AB3" w:rsidP="00C9201A">
            <w:pPr>
              <w:rPr>
                <w:rFonts w:ascii="Calibri" w:hAnsi="Calibri" w:cs="Calibri"/>
              </w:rPr>
            </w:pPr>
            <w:r>
              <w:rPr>
                <w:rFonts w:ascii="Calibri" w:hAnsi="Calibri" w:cs="Calibri"/>
                <w:sz w:val="22"/>
                <w:szCs w:val="22"/>
              </w:rPr>
              <w:t xml:space="preserve">Pregnancy </w:t>
            </w:r>
          </w:p>
        </w:tc>
        <w:tc>
          <w:tcPr>
            <w:tcW w:w="4876" w:type="dxa"/>
          </w:tcPr>
          <w:p w14:paraId="545D3704" w14:textId="77777777" w:rsidR="00E01AB3" w:rsidRPr="00376959" w:rsidRDefault="00E01AB3" w:rsidP="00C9201A">
            <w:pPr>
              <w:pStyle w:val="TableEntry"/>
            </w:pPr>
            <w:r>
              <w:t>Review of Systems - EMS Section</w:t>
            </w:r>
          </w:p>
        </w:tc>
      </w:tr>
      <w:tr w:rsidR="00E01AB3" w:rsidRPr="00376959" w14:paraId="678CD69F" w14:textId="77777777" w:rsidTr="00C9201A">
        <w:trPr>
          <w:jc w:val="center"/>
        </w:trPr>
        <w:tc>
          <w:tcPr>
            <w:tcW w:w="3235" w:type="dxa"/>
          </w:tcPr>
          <w:p w14:paraId="067BDD8D" w14:textId="77777777" w:rsidR="00E01AB3" w:rsidRDefault="00E01AB3" w:rsidP="00C9201A">
            <w:pPr>
              <w:rPr>
                <w:rFonts w:ascii="Calibri" w:hAnsi="Calibri" w:cs="Calibri"/>
              </w:rPr>
            </w:pPr>
            <w:r>
              <w:rPr>
                <w:rFonts w:ascii="Calibri" w:hAnsi="Calibri" w:cs="Calibri"/>
                <w:sz w:val="22"/>
                <w:szCs w:val="22"/>
              </w:rPr>
              <w:t xml:space="preserve">Last Oral Intake </w:t>
            </w:r>
          </w:p>
        </w:tc>
        <w:tc>
          <w:tcPr>
            <w:tcW w:w="4876" w:type="dxa"/>
          </w:tcPr>
          <w:p w14:paraId="58EF1887" w14:textId="77777777" w:rsidR="00E01AB3" w:rsidRPr="00376959" w:rsidRDefault="00E01AB3" w:rsidP="00C9201A">
            <w:pPr>
              <w:pStyle w:val="TableEntry"/>
            </w:pPr>
            <w:r>
              <w:t>Review of Systems-EMS Section</w:t>
            </w:r>
          </w:p>
        </w:tc>
      </w:tr>
      <w:tr w:rsidR="00E01AB3" w:rsidRPr="00376959" w14:paraId="7F04865F" w14:textId="77777777" w:rsidTr="00C9201A">
        <w:trPr>
          <w:jc w:val="center"/>
        </w:trPr>
        <w:tc>
          <w:tcPr>
            <w:tcW w:w="3235" w:type="dxa"/>
          </w:tcPr>
          <w:p w14:paraId="21127AF7" w14:textId="77777777" w:rsidR="00E01AB3" w:rsidRDefault="00E01AB3" w:rsidP="00C9201A">
            <w:pPr>
              <w:rPr>
                <w:rFonts w:ascii="Calibri" w:hAnsi="Calibri" w:cs="Calibri"/>
                <w:sz w:val="22"/>
                <w:szCs w:val="22"/>
              </w:rPr>
            </w:pPr>
            <w:r>
              <w:rPr>
                <w:rFonts w:ascii="Calibri" w:hAnsi="Calibri" w:cs="Calibri"/>
                <w:sz w:val="22"/>
                <w:szCs w:val="22"/>
              </w:rPr>
              <w:t>Patient Care Report Narrative</w:t>
            </w:r>
          </w:p>
        </w:tc>
        <w:tc>
          <w:tcPr>
            <w:tcW w:w="4876" w:type="dxa"/>
          </w:tcPr>
          <w:p w14:paraId="5D040A1B" w14:textId="77777777" w:rsidR="00E01AB3" w:rsidRPr="00571BB5" w:rsidRDefault="00E01AB3" w:rsidP="00C9201A">
            <w:pPr>
              <w:pStyle w:val="TableEntry"/>
            </w:pPr>
            <w:r>
              <w:t>History of Present Illness Section</w:t>
            </w:r>
          </w:p>
        </w:tc>
      </w:tr>
      <w:tr w:rsidR="00E01AB3" w:rsidRPr="00376959" w14:paraId="39011E57" w14:textId="77777777" w:rsidTr="00C9201A">
        <w:trPr>
          <w:jc w:val="center"/>
        </w:trPr>
        <w:tc>
          <w:tcPr>
            <w:tcW w:w="3235" w:type="dxa"/>
          </w:tcPr>
          <w:p w14:paraId="6BA3DF2C" w14:textId="77777777" w:rsidR="00E01AB3" w:rsidRDefault="00E01AB3" w:rsidP="00C9201A">
            <w:pPr>
              <w:rPr>
                <w:rFonts w:ascii="Calibri" w:hAnsi="Calibri" w:cs="Calibri"/>
              </w:rPr>
            </w:pPr>
            <w:r>
              <w:rPr>
                <w:rFonts w:ascii="Calibri" w:hAnsi="Calibri" w:cs="Calibri"/>
                <w:sz w:val="22"/>
                <w:szCs w:val="22"/>
              </w:rPr>
              <w:t xml:space="preserve">Date/Time Vital Signs Taken </w:t>
            </w:r>
          </w:p>
        </w:tc>
        <w:tc>
          <w:tcPr>
            <w:tcW w:w="4876" w:type="dxa"/>
          </w:tcPr>
          <w:p w14:paraId="08B59426" w14:textId="77777777" w:rsidR="00E01AB3" w:rsidRPr="00376959" w:rsidRDefault="00E01AB3" w:rsidP="00C9201A">
            <w:pPr>
              <w:pStyle w:val="TableEntry"/>
            </w:pPr>
            <w:r>
              <w:t>Coded</w:t>
            </w:r>
            <w:r w:rsidRPr="00571BB5">
              <w:t xml:space="preserve"> Vital Signs Section</w:t>
            </w:r>
          </w:p>
        </w:tc>
      </w:tr>
      <w:tr w:rsidR="00E01AB3" w:rsidRPr="00376959" w14:paraId="60458C7A" w14:textId="77777777" w:rsidTr="00C9201A">
        <w:trPr>
          <w:jc w:val="center"/>
        </w:trPr>
        <w:tc>
          <w:tcPr>
            <w:tcW w:w="3235" w:type="dxa"/>
          </w:tcPr>
          <w:p w14:paraId="7AF5D3B5" w14:textId="77777777" w:rsidR="00E01AB3" w:rsidRPr="00D128FB" w:rsidRDefault="00E01AB3" w:rsidP="00C9201A">
            <w:pPr>
              <w:rPr>
                <w:rFonts w:ascii="Calibri" w:hAnsi="Calibri" w:cs="Calibri"/>
              </w:rPr>
            </w:pPr>
            <w:r w:rsidRPr="00D128FB">
              <w:rPr>
                <w:rFonts w:ascii="Calibri" w:hAnsi="Calibri" w:cs="Calibri"/>
                <w:sz w:val="22"/>
                <w:szCs w:val="22"/>
              </w:rPr>
              <w:t>Obtained Prior to this Unit's EMS Care</w:t>
            </w:r>
          </w:p>
        </w:tc>
        <w:tc>
          <w:tcPr>
            <w:tcW w:w="4876" w:type="dxa"/>
          </w:tcPr>
          <w:p w14:paraId="43C7BA5E" w14:textId="77777777" w:rsidR="00E01AB3" w:rsidRPr="00D128FB" w:rsidRDefault="00E01AB3" w:rsidP="00C9201A">
            <w:pPr>
              <w:pStyle w:val="TableEntry"/>
            </w:pPr>
            <w:r w:rsidRPr="00D128FB">
              <w:t>EMS Vital Signs Section</w:t>
            </w:r>
          </w:p>
        </w:tc>
      </w:tr>
      <w:tr w:rsidR="00E01AB3" w:rsidRPr="00376959" w14:paraId="525949EE" w14:textId="77777777" w:rsidTr="00C9201A">
        <w:trPr>
          <w:jc w:val="center"/>
        </w:trPr>
        <w:tc>
          <w:tcPr>
            <w:tcW w:w="3235" w:type="dxa"/>
          </w:tcPr>
          <w:p w14:paraId="672B0679" w14:textId="77777777" w:rsidR="00E01AB3" w:rsidRDefault="00E01AB3" w:rsidP="00C9201A">
            <w:pPr>
              <w:rPr>
                <w:rFonts w:ascii="Calibri" w:hAnsi="Calibri" w:cs="Calibri"/>
              </w:rPr>
            </w:pPr>
            <w:r>
              <w:rPr>
                <w:rFonts w:ascii="Calibri" w:hAnsi="Calibri" w:cs="Calibri"/>
                <w:sz w:val="22"/>
                <w:szCs w:val="22"/>
              </w:rPr>
              <w:t>Cardiac Rhythm / Electrocardiography (ECG)</w:t>
            </w:r>
          </w:p>
        </w:tc>
        <w:tc>
          <w:tcPr>
            <w:tcW w:w="4876" w:type="dxa"/>
          </w:tcPr>
          <w:p w14:paraId="78A44E35" w14:textId="77777777" w:rsidR="00E01AB3" w:rsidRPr="00376959" w:rsidRDefault="00E01AB3" w:rsidP="00C9201A">
            <w:pPr>
              <w:pStyle w:val="TableEntry"/>
            </w:pPr>
            <w:r>
              <w:t>EMS Cardiac Arrest Event Section</w:t>
            </w:r>
          </w:p>
        </w:tc>
      </w:tr>
      <w:tr w:rsidR="00E01AB3" w:rsidRPr="00376959" w14:paraId="00045F95" w14:textId="77777777" w:rsidTr="00C9201A">
        <w:trPr>
          <w:jc w:val="center"/>
        </w:trPr>
        <w:tc>
          <w:tcPr>
            <w:tcW w:w="3235" w:type="dxa"/>
          </w:tcPr>
          <w:p w14:paraId="467600E8" w14:textId="77777777" w:rsidR="00E01AB3" w:rsidRDefault="00E01AB3" w:rsidP="00C9201A">
            <w:pPr>
              <w:rPr>
                <w:rFonts w:ascii="Calibri" w:hAnsi="Calibri" w:cs="Calibri"/>
              </w:rPr>
            </w:pPr>
            <w:r>
              <w:rPr>
                <w:rFonts w:ascii="Calibri" w:hAnsi="Calibri" w:cs="Calibri"/>
                <w:sz w:val="22"/>
                <w:szCs w:val="22"/>
              </w:rPr>
              <w:t xml:space="preserve">ECG Type </w:t>
            </w:r>
          </w:p>
        </w:tc>
        <w:tc>
          <w:tcPr>
            <w:tcW w:w="4876" w:type="dxa"/>
          </w:tcPr>
          <w:p w14:paraId="380DAF21" w14:textId="77777777" w:rsidR="00E01AB3" w:rsidRPr="00376959" w:rsidRDefault="00E01AB3" w:rsidP="00C9201A">
            <w:pPr>
              <w:pStyle w:val="TableEntry"/>
            </w:pPr>
            <w:r>
              <w:t>EMS Cardiac Arrest Event Section</w:t>
            </w:r>
          </w:p>
        </w:tc>
      </w:tr>
      <w:tr w:rsidR="00E01AB3" w:rsidRPr="00376959" w14:paraId="7A0FE5A0" w14:textId="77777777" w:rsidTr="00C9201A">
        <w:trPr>
          <w:jc w:val="center"/>
        </w:trPr>
        <w:tc>
          <w:tcPr>
            <w:tcW w:w="3235" w:type="dxa"/>
          </w:tcPr>
          <w:p w14:paraId="42D37B65" w14:textId="77777777" w:rsidR="00E01AB3" w:rsidRDefault="00E01AB3" w:rsidP="00C9201A">
            <w:pPr>
              <w:rPr>
                <w:rFonts w:ascii="Calibri" w:hAnsi="Calibri" w:cs="Calibri"/>
              </w:rPr>
            </w:pPr>
            <w:r>
              <w:rPr>
                <w:rFonts w:ascii="Calibri" w:hAnsi="Calibri" w:cs="Calibri"/>
                <w:sz w:val="22"/>
                <w:szCs w:val="22"/>
              </w:rPr>
              <w:t>Method of ECG Interpretation</w:t>
            </w:r>
          </w:p>
        </w:tc>
        <w:tc>
          <w:tcPr>
            <w:tcW w:w="4876" w:type="dxa"/>
          </w:tcPr>
          <w:p w14:paraId="4631A83C" w14:textId="77777777" w:rsidR="00E01AB3" w:rsidRPr="00376959" w:rsidRDefault="00E01AB3" w:rsidP="00C9201A">
            <w:pPr>
              <w:pStyle w:val="TableEntry"/>
            </w:pPr>
            <w:r>
              <w:t>EMS Cardiac Arrest Event Section</w:t>
            </w:r>
          </w:p>
        </w:tc>
      </w:tr>
      <w:tr w:rsidR="00E01AB3" w:rsidRPr="00376959" w14:paraId="1E6BC1C0" w14:textId="77777777" w:rsidTr="00C9201A">
        <w:trPr>
          <w:jc w:val="center"/>
        </w:trPr>
        <w:tc>
          <w:tcPr>
            <w:tcW w:w="3235" w:type="dxa"/>
          </w:tcPr>
          <w:p w14:paraId="4EE9378A" w14:textId="77777777" w:rsidR="00E01AB3" w:rsidRDefault="00E01AB3" w:rsidP="00C9201A">
            <w:pPr>
              <w:rPr>
                <w:rFonts w:ascii="Calibri" w:hAnsi="Calibri" w:cs="Calibri"/>
              </w:rPr>
            </w:pPr>
            <w:r>
              <w:rPr>
                <w:rFonts w:ascii="Calibri" w:hAnsi="Calibri" w:cs="Calibri"/>
                <w:sz w:val="22"/>
                <w:szCs w:val="22"/>
              </w:rPr>
              <w:t>SBP (Systolic Blood Pressure)</w:t>
            </w:r>
          </w:p>
        </w:tc>
        <w:tc>
          <w:tcPr>
            <w:tcW w:w="4876" w:type="dxa"/>
          </w:tcPr>
          <w:p w14:paraId="64049241" w14:textId="77777777" w:rsidR="00E01AB3" w:rsidRPr="00376959" w:rsidRDefault="00E01AB3" w:rsidP="00C9201A">
            <w:pPr>
              <w:pStyle w:val="TableEntry"/>
            </w:pPr>
            <w:r>
              <w:t>Coded</w:t>
            </w:r>
            <w:r w:rsidRPr="00571BB5">
              <w:t xml:space="preserve"> Vital Signs Section</w:t>
            </w:r>
          </w:p>
        </w:tc>
      </w:tr>
      <w:tr w:rsidR="00E01AB3" w:rsidRPr="00376959" w14:paraId="14810A43" w14:textId="77777777" w:rsidTr="00C9201A">
        <w:trPr>
          <w:jc w:val="center"/>
        </w:trPr>
        <w:tc>
          <w:tcPr>
            <w:tcW w:w="3235" w:type="dxa"/>
          </w:tcPr>
          <w:p w14:paraId="26F49913" w14:textId="77777777" w:rsidR="00E01AB3" w:rsidRDefault="00E01AB3" w:rsidP="00C9201A">
            <w:pPr>
              <w:rPr>
                <w:rFonts w:ascii="Calibri" w:hAnsi="Calibri" w:cs="Calibri"/>
              </w:rPr>
            </w:pPr>
            <w:r>
              <w:rPr>
                <w:rFonts w:ascii="Calibri" w:hAnsi="Calibri" w:cs="Calibri"/>
                <w:sz w:val="22"/>
                <w:szCs w:val="22"/>
              </w:rPr>
              <w:t>DBP (Diastolic Blood Pressure)</w:t>
            </w:r>
          </w:p>
        </w:tc>
        <w:tc>
          <w:tcPr>
            <w:tcW w:w="4876" w:type="dxa"/>
          </w:tcPr>
          <w:p w14:paraId="10A13BD5" w14:textId="77777777" w:rsidR="00E01AB3" w:rsidRPr="00376959" w:rsidRDefault="00E01AB3" w:rsidP="00C9201A">
            <w:pPr>
              <w:pStyle w:val="TableEntry"/>
            </w:pPr>
            <w:r>
              <w:t>Coded</w:t>
            </w:r>
            <w:r w:rsidRPr="00571BB5">
              <w:t xml:space="preserve"> Vital Signs Section</w:t>
            </w:r>
          </w:p>
        </w:tc>
      </w:tr>
      <w:tr w:rsidR="00E01AB3" w:rsidRPr="00376959" w14:paraId="20B78F26" w14:textId="77777777" w:rsidTr="00C9201A">
        <w:trPr>
          <w:jc w:val="center"/>
        </w:trPr>
        <w:tc>
          <w:tcPr>
            <w:tcW w:w="3235" w:type="dxa"/>
          </w:tcPr>
          <w:p w14:paraId="35736270" w14:textId="77777777" w:rsidR="00E01AB3" w:rsidRDefault="00E01AB3" w:rsidP="00C9201A">
            <w:pPr>
              <w:rPr>
                <w:rFonts w:ascii="Calibri" w:hAnsi="Calibri" w:cs="Calibri"/>
              </w:rPr>
            </w:pPr>
            <w:r>
              <w:rPr>
                <w:rFonts w:ascii="Calibri" w:hAnsi="Calibri" w:cs="Calibri"/>
                <w:sz w:val="22"/>
                <w:szCs w:val="22"/>
              </w:rPr>
              <w:t>Method of Blood Pressure Measurement</w:t>
            </w:r>
          </w:p>
        </w:tc>
        <w:tc>
          <w:tcPr>
            <w:tcW w:w="4876" w:type="dxa"/>
          </w:tcPr>
          <w:p w14:paraId="26944213" w14:textId="77777777" w:rsidR="00E01AB3" w:rsidRPr="00376959" w:rsidRDefault="00E01AB3" w:rsidP="00C9201A">
            <w:pPr>
              <w:pStyle w:val="TableEntry"/>
            </w:pPr>
            <w:r>
              <w:t>Coded</w:t>
            </w:r>
            <w:r w:rsidRPr="00571BB5">
              <w:t xml:space="preserve"> Vital Signs Section</w:t>
            </w:r>
          </w:p>
        </w:tc>
      </w:tr>
      <w:tr w:rsidR="00E01AB3" w:rsidRPr="00376959" w14:paraId="2A924B38" w14:textId="77777777" w:rsidTr="00C9201A">
        <w:trPr>
          <w:jc w:val="center"/>
        </w:trPr>
        <w:tc>
          <w:tcPr>
            <w:tcW w:w="3235" w:type="dxa"/>
          </w:tcPr>
          <w:p w14:paraId="3CFB59C8" w14:textId="77777777" w:rsidR="00E01AB3" w:rsidRDefault="00E01AB3" w:rsidP="00C9201A">
            <w:pPr>
              <w:rPr>
                <w:rFonts w:ascii="Calibri" w:hAnsi="Calibri" w:cs="Calibri"/>
              </w:rPr>
            </w:pPr>
            <w:r>
              <w:rPr>
                <w:rFonts w:ascii="Calibri" w:hAnsi="Calibri" w:cs="Calibri"/>
                <w:sz w:val="22"/>
                <w:szCs w:val="22"/>
              </w:rPr>
              <w:t>Mean Arterial Pressure</w:t>
            </w:r>
          </w:p>
        </w:tc>
        <w:tc>
          <w:tcPr>
            <w:tcW w:w="4876" w:type="dxa"/>
          </w:tcPr>
          <w:p w14:paraId="11B0113F" w14:textId="77777777" w:rsidR="00E01AB3" w:rsidRPr="00376959" w:rsidRDefault="00E01AB3" w:rsidP="00C9201A">
            <w:pPr>
              <w:pStyle w:val="TableEntry"/>
            </w:pPr>
            <w:r>
              <w:t>Coded</w:t>
            </w:r>
            <w:r w:rsidRPr="00571BB5">
              <w:t xml:space="preserve"> Vital Signs Section</w:t>
            </w:r>
          </w:p>
        </w:tc>
      </w:tr>
      <w:tr w:rsidR="00E01AB3" w:rsidRPr="00376959" w14:paraId="57CEC9CA" w14:textId="77777777" w:rsidTr="00C9201A">
        <w:trPr>
          <w:jc w:val="center"/>
        </w:trPr>
        <w:tc>
          <w:tcPr>
            <w:tcW w:w="3235" w:type="dxa"/>
          </w:tcPr>
          <w:p w14:paraId="495C7910" w14:textId="77777777" w:rsidR="00E01AB3" w:rsidRDefault="00E01AB3" w:rsidP="00C9201A">
            <w:pPr>
              <w:rPr>
                <w:rFonts w:ascii="Calibri" w:hAnsi="Calibri" w:cs="Calibri"/>
              </w:rPr>
            </w:pPr>
            <w:r>
              <w:rPr>
                <w:rFonts w:ascii="Calibri" w:hAnsi="Calibri" w:cs="Calibri"/>
                <w:sz w:val="22"/>
                <w:szCs w:val="22"/>
              </w:rPr>
              <w:t xml:space="preserve">Heart Rate </w:t>
            </w:r>
          </w:p>
        </w:tc>
        <w:tc>
          <w:tcPr>
            <w:tcW w:w="4876" w:type="dxa"/>
          </w:tcPr>
          <w:p w14:paraId="7B9D2CDB" w14:textId="77777777" w:rsidR="00E01AB3" w:rsidRPr="00376959" w:rsidRDefault="00E01AB3" w:rsidP="00C9201A">
            <w:pPr>
              <w:pStyle w:val="TableEntry"/>
            </w:pPr>
            <w:r>
              <w:t>Coded</w:t>
            </w:r>
            <w:r w:rsidRPr="00571BB5">
              <w:t xml:space="preserve"> Vital Signs Section</w:t>
            </w:r>
          </w:p>
        </w:tc>
      </w:tr>
      <w:tr w:rsidR="00E01AB3" w:rsidRPr="00376959" w14:paraId="0770D172" w14:textId="77777777" w:rsidTr="00C9201A">
        <w:trPr>
          <w:jc w:val="center"/>
        </w:trPr>
        <w:tc>
          <w:tcPr>
            <w:tcW w:w="3235" w:type="dxa"/>
          </w:tcPr>
          <w:p w14:paraId="33202A84" w14:textId="77777777" w:rsidR="00E01AB3" w:rsidRDefault="00E01AB3" w:rsidP="00C9201A">
            <w:pPr>
              <w:rPr>
                <w:rFonts w:ascii="Calibri" w:hAnsi="Calibri" w:cs="Calibri"/>
              </w:rPr>
            </w:pPr>
            <w:r>
              <w:rPr>
                <w:rFonts w:ascii="Calibri" w:hAnsi="Calibri" w:cs="Calibri"/>
                <w:sz w:val="22"/>
                <w:szCs w:val="22"/>
              </w:rPr>
              <w:t xml:space="preserve">Method of Heart Rate Measurement </w:t>
            </w:r>
          </w:p>
        </w:tc>
        <w:tc>
          <w:tcPr>
            <w:tcW w:w="4876" w:type="dxa"/>
          </w:tcPr>
          <w:p w14:paraId="740BE583" w14:textId="77777777" w:rsidR="00E01AB3" w:rsidRPr="00376959" w:rsidRDefault="00E01AB3" w:rsidP="00C9201A">
            <w:pPr>
              <w:pStyle w:val="TableEntry"/>
            </w:pPr>
            <w:r>
              <w:t>Coded</w:t>
            </w:r>
            <w:r w:rsidRPr="00571BB5">
              <w:t xml:space="preserve"> Vital Signs Section</w:t>
            </w:r>
          </w:p>
        </w:tc>
      </w:tr>
      <w:tr w:rsidR="00E01AB3" w:rsidRPr="00376959" w14:paraId="1449B7CF" w14:textId="77777777" w:rsidTr="00C9201A">
        <w:trPr>
          <w:jc w:val="center"/>
        </w:trPr>
        <w:tc>
          <w:tcPr>
            <w:tcW w:w="3235" w:type="dxa"/>
          </w:tcPr>
          <w:p w14:paraId="0E1FC9D3" w14:textId="77777777" w:rsidR="00E01AB3" w:rsidRDefault="00E01AB3" w:rsidP="00C9201A">
            <w:pPr>
              <w:rPr>
                <w:rFonts w:ascii="Calibri" w:hAnsi="Calibri" w:cs="Calibri"/>
              </w:rPr>
            </w:pPr>
            <w:r>
              <w:rPr>
                <w:rFonts w:ascii="Calibri" w:hAnsi="Calibri" w:cs="Calibri"/>
                <w:sz w:val="22"/>
                <w:szCs w:val="22"/>
              </w:rPr>
              <w:t xml:space="preserve">Pulse Oximetry </w:t>
            </w:r>
          </w:p>
        </w:tc>
        <w:tc>
          <w:tcPr>
            <w:tcW w:w="4876" w:type="dxa"/>
          </w:tcPr>
          <w:p w14:paraId="748E5B19" w14:textId="77777777" w:rsidR="00E01AB3" w:rsidRPr="00376959" w:rsidRDefault="00E01AB3" w:rsidP="00C9201A">
            <w:pPr>
              <w:pStyle w:val="TableEntry"/>
            </w:pPr>
            <w:r>
              <w:t>Coded</w:t>
            </w:r>
            <w:r w:rsidRPr="00571BB5">
              <w:t xml:space="preserve"> Vital Signs Section</w:t>
            </w:r>
          </w:p>
        </w:tc>
      </w:tr>
      <w:tr w:rsidR="00E01AB3" w:rsidRPr="00376959" w14:paraId="67CAB83C" w14:textId="77777777" w:rsidTr="00C9201A">
        <w:trPr>
          <w:jc w:val="center"/>
        </w:trPr>
        <w:tc>
          <w:tcPr>
            <w:tcW w:w="3235" w:type="dxa"/>
          </w:tcPr>
          <w:p w14:paraId="6B1D3F10" w14:textId="77777777" w:rsidR="00E01AB3" w:rsidRDefault="00E01AB3" w:rsidP="00C9201A">
            <w:pPr>
              <w:rPr>
                <w:rFonts w:ascii="Calibri" w:hAnsi="Calibri" w:cs="Calibri"/>
              </w:rPr>
            </w:pPr>
            <w:commentRangeStart w:id="309"/>
            <w:r>
              <w:rPr>
                <w:rFonts w:ascii="Calibri" w:hAnsi="Calibri" w:cs="Calibri"/>
                <w:sz w:val="22"/>
                <w:szCs w:val="22"/>
              </w:rPr>
              <w:t xml:space="preserve">Pulse Rhythm </w:t>
            </w:r>
            <w:commentRangeEnd w:id="309"/>
            <w:r>
              <w:rPr>
                <w:rStyle w:val="CommentReference"/>
              </w:rPr>
              <w:commentReference w:id="309"/>
            </w:r>
          </w:p>
        </w:tc>
        <w:tc>
          <w:tcPr>
            <w:tcW w:w="4876" w:type="dxa"/>
          </w:tcPr>
          <w:p w14:paraId="5C0931DC" w14:textId="77777777" w:rsidR="00E01AB3" w:rsidRPr="00376959" w:rsidRDefault="00E01AB3" w:rsidP="00C9201A">
            <w:pPr>
              <w:pStyle w:val="TableEntry"/>
            </w:pPr>
            <w:r>
              <w:t>Coded</w:t>
            </w:r>
            <w:r w:rsidRPr="00571BB5">
              <w:t xml:space="preserve"> Vital Signs Section</w:t>
            </w:r>
          </w:p>
        </w:tc>
      </w:tr>
      <w:tr w:rsidR="00E01AB3" w:rsidRPr="00376959" w14:paraId="093E325A" w14:textId="77777777" w:rsidTr="00C9201A">
        <w:trPr>
          <w:trHeight w:val="431"/>
          <w:jc w:val="center"/>
        </w:trPr>
        <w:tc>
          <w:tcPr>
            <w:tcW w:w="3235" w:type="dxa"/>
          </w:tcPr>
          <w:p w14:paraId="670AC48A" w14:textId="77777777" w:rsidR="00E01AB3" w:rsidRDefault="00E01AB3" w:rsidP="00C9201A">
            <w:pPr>
              <w:rPr>
                <w:rFonts w:ascii="Calibri" w:hAnsi="Calibri" w:cs="Calibri"/>
              </w:rPr>
            </w:pPr>
            <w:r>
              <w:rPr>
                <w:rFonts w:ascii="Calibri" w:hAnsi="Calibri" w:cs="Calibri"/>
                <w:sz w:val="22"/>
                <w:szCs w:val="22"/>
              </w:rPr>
              <w:t xml:space="preserve">Respiratory Rate </w:t>
            </w:r>
          </w:p>
        </w:tc>
        <w:tc>
          <w:tcPr>
            <w:tcW w:w="4876" w:type="dxa"/>
          </w:tcPr>
          <w:p w14:paraId="2322CDCF" w14:textId="77777777" w:rsidR="00E01AB3" w:rsidRPr="00376959" w:rsidRDefault="00E01AB3" w:rsidP="00C9201A">
            <w:pPr>
              <w:pStyle w:val="TableEntry"/>
            </w:pPr>
            <w:r>
              <w:t>Coded</w:t>
            </w:r>
            <w:r w:rsidRPr="00571BB5">
              <w:t xml:space="preserve"> Vital Signs Section</w:t>
            </w:r>
          </w:p>
        </w:tc>
      </w:tr>
      <w:tr w:rsidR="00E01AB3" w:rsidRPr="00376959" w14:paraId="46792DCE" w14:textId="77777777" w:rsidTr="00C9201A">
        <w:trPr>
          <w:trHeight w:val="359"/>
          <w:jc w:val="center"/>
        </w:trPr>
        <w:tc>
          <w:tcPr>
            <w:tcW w:w="3235" w:type="dxa"/>
          </w:tcPr>
          <w:p w14:paraId="321E6A5B" w14:textId="77777777" w:rsidR="00E01AB3" w:rsidRDefault="00E01AB3" w:rsidP="00C9201A">
            <w:pPr>
              <w:rPr>
                <w:rFonts w:ascii="Calibri" w:hAnsi="Calibri" w:cs="Calibri"/>
                <w:sz w:val="22"/>
                <w:szCs w:val="22"/>
              </w:rPr>
            </w:pPr>
            <w:commentRangeStart w:id="310"/>
            <w:r>
              <w:rPr>
                <w:rFonts w:ascii="Calibri" w:hAnsi="Calibri" w:cs="Calibri"/>
                <w:sz w:val="22"/>
                <w:szCs w:val="22"/>
              </w:rPr>
              <w:t>Respiratory Effort</w:t>
            </w:r>
            <w:commentRangeEnd w:id="310"/>
            <w:r>
              <w:rPr>
                <w:rStyle w:val="CommentReference"/>
                <w:color w:val="auto"/>
              </w:rPr>
              <w:commentReference w:id="310"/>
            </w:r>
          </w:p>
        </w:tc>
        <w:tc>
          <w:tcPr>
            <w:tcW w:w="4876" w:type="dxa"/>
          </w:tcPr>
          <w:p w14:paraId="53E2FFB9" w14:textId="77777777" w:rsidR="00E01AB3" w:rsidRPr="00571BB5" w:rsidDel="001951D9" w:rsidRDefault="00E01AB3" w:rsidP="00C9201A">
            <w:pPr>
              <w:pStyle w:val="TableEntry"/>
            </w:pPr>
            <w:r>
              <w:t>Coded</w:t>
            </w:r>
            <w:r w:rsidRPr="00571BB5">
              <w:t xml:space="preserve"> Vital Signs Section</w:t>
            </w:r>
          </w:p>
        </w:tc>
      </w:tr>
      <w:tr w:rsidR="00E01AB3" w:rsidRPr="00376959" w14:paraId="19DE3388" w14:textId="77777777" w:rsidTr="00C9201A">
        <w:trPr>
          <w:jc w:val="center"/>
        </w:trPr>
        <w:tc>
          <w:tcPr>
            <w:tcW w:w="3235" w:type="dxa"/>
          </w:tcPr>
          <w:p w14:paraId="31DF0A42" w14:textId="77777777" w:rsidR="00E01AB3" w:rsidRDefault="00E01AB3" w:rsidP="00C9201A">
            <w:pPr>
              <w:rPr>
                <w:rFonts w:ascii="Calibri" w:hAnsi="Calibri" w:cs="Calibri"/>
              </w:rPr>
            </w:pPr>
            <w:r>
              <w:rPr>
                <w:rFonts w:ascii="Calibri" w:hAnsi="Calibri" w:cs="Calibri"/>
                <w:sz w:val="22"/>
                <w:szCs w:val="22"/>
              </w:rPr>
              <w:t>End Title Carbon Dioxide (ETCO2)</w:t>
            </w:r>
          </w:p>
        </w:tc>
        <w:tc>
          <w:tcPr>
            <w:tcW w:w="4876" w:type="dxa"/>
          </w:tcPr>
          <w:p w14:paraId="54995852" w14:textId="77777777" w:rsidR="00E01AB3" w:rsidRPr="00376959" w:rsidRDefault="00E01AB3" w:rsidP="00C9201A">
            <w:pPr>
              <w:pStyle w:val="TableEntry"/>
            </w:pPr>
            <w:r>
              <w:t>Coded</w:t>
            </w:r>
            <w:r w:rsidRPr="00571BB5">
              <w:t xml:space="preserve"> Vital Signs Section</w:t>
            </w:r>
          </w:p>
        </w:tc>
      </w:tr>
      <w:tr w:rsidR="00E01AB3" w:rsidRPr="00376959" w14:paraId="4AE47E6D" w14:textId="77777777" w:rsidTr="00C9201A">
        <w:trPr>
          <w:jc w:val="center"/>
        </w:trPr>
        <w:tc>
          <w:tcPr>
            <w:tcW w:w="3235" w:type="dxa"/>
          </w:tcPr>
          <w:p w14:paraId="7C6BB7E7" w14:textId="77777777" w:rsidR="00E01AB3" w:rsidRDefault="00E01AB3" w:rsidP="00C9201A">
            <w:pPr>
              <w:rPr>
                <w:rFonts w:ascii="Calibri" w:hAnsi="Calibri" w:cs="Calibri"/>
              </w:rPr>
            </w:pPr>
            <w:r>
              <w:rPr>
                <w:rFonts w:ascii="Calibri" w:hAnsi="Calibri" w:cs="Calibri"/>
                <w:sz w:val="22"/>
                <w:szCs w:val="22"/>
              </w:rPr>
              <w:t>Carbon Monoxide (CO)</w:t>
            </w:r>
          </w:p>
        </w:tc>
        <w:tc>
          <w:tcPr>
            <w:tcW w:w="4876" w:type="dxa"/>
          </w:tcPr>
          <w:p w14:paraId="4B7B0E68" w14:textId="77777777" w:rsidR="00E01AB3" w:rsidRPr="00376959" w:rsidRDefault="00E01AB3" w:rsidP="00C9201A">
            <w:pPr>
              <w:pStyle w:val="TableEntry"/>
            </w:pPr>
            <w:r>
              <w:t>Coded</w:t>
            </w:r>
            <w:r w:rsidRPr="00571BB5">
              <w:t xml:space="preserve"> Vital Signs Section</w:t>
            </w:r>
          </w:p>
        </w:tc>
      </w:tr>
      <w:tr w:rsidR="00E01AB3" w:rsidRPr="00376959" w14:paraId="2E76FC3E" w14:textId="77777777" w:rsidTr="00C9201A">
        <w:trPr>
          <w:jc w:val="center"/>
        </w:trPr>
        <w:tc>
          <w:tcPr>
            <w:tcW w:w="3235" w:type="dxa"/>
          </w:tcPr>
          <w:p w14:paraId="3AD302D9" w14:textId="77777777" w:rsidR="00E01AB3" w:rsidRDefault="00E01AB3" w:rsidP="00C9201A">
            <w:pPr>
              <w:rPr>
                <w:rFonts w:ascii="Calibri" w:hAnsi="Calibri" w:cs="Calibri"/>
              </w:rPr>
            </w:pPr>
            <w:r>
              <w:rPr>
                <w:rFonts w:ascii="Calibri" w:hAnsi="Calibri" w:cs="Calibri"/>
                <w:sz w:val="22"/>
                <w:szCs w:val="22"/>
              </w:rPr>
              <w:t>Blood Glucose Level</w:t>
            </w:r>
          </w:p>
        </w:tc>
        <w:tc>
          <w:tcPr>
            <w:tcW w:w="4876" w:type="dxa"/>
          </w:tcPr>
          <w:p w14:paraId="4C212436" w14:textId="77777777" w:rsidR="00E01AB3" w:rsidRPr="00376959" w:rsidRDefault="00E01AB3" w:rsidP="00C9201A">
            <w:pPr>
              <w:pStyle w:val="TableEntry"/>
            </w:pPr>
            <w:r>
              <w:t>Coded</w:t>
            </w:r>
            <w:r w:rsidRPr="00571BB5">
              <w:t xml:space="preserve"> Vital Signs Section</w:t>
            </w:r>
          </w:p>
        </w:tc>
      </w:tr>
      <w:tr w:rsidR="00E01AB3" w:rsidRPr="00376959" w14:paraId="208835F3" w14:textId="77777777" w:rsidTr="00C9201A">
        <w:trPr>
          <w:jc w:val="center"/>
        </w:trPr>
        <w:tc>
          <w:tcPr>
            <w:tcW w:w="3235" w:type="dxa"/>
          </w:tcPr>
          <w:p w14:paraId="25B79B16" w14:textId="77777777" w:rsidR="00E01AB3" w:rsidRDefault="00E01AB3" w:rsidP="00C9201A">
            <w:pPr>
              <w:rPr>
                <w:rFonts w:ascii="Calibri" w:hAnsi="Calibri" w:cs="Calibri"/>
              </w:rPr>
            </w:pPr>
            <w:r>
              <w:rPr>
                <w:rFonts w:ascii="Calibri" w:hAnsi="Calibri" w:cs="Calibri"/>
                <w:sz w:val="22"/>
                <w:szCs w:val="22"/>
              </w:rPr>
              <w:t>Glasgow Coma Score-Eye</w:t>
            </w:r>
          </w:p>
        </w:tc>
        <w:tc>
          <w:tcPr>
            <w:tcW w:w="4876" w:type="dxa"/>
          </w:tcPr>
          <w:p w14:paraId="0FC55630" w14:textId="77777777" w:rsidR="00E01AB3" w:rsidRPr="00376959" w:rsidRDefault="00E01AB3" w:rsidP="00C9201A">
            <w:pPr>
              <w:pStyle w:val="TableEntry"/>
            </w:pPr>
            <w:r>
              <w:t>Coded</w:t>
            </w:r>
            <w:r w:rsidRPr="00571BB5">
              <w:t xml:space="preserve"> Vital Signs Section</w:t>
            </w:r>
          </w:p>
        </w:tc>
      </w:tr>
      <w:tr w:rsidR="00E01AB3" w:rsidRPr="00376959" w14:paraId="58B24DAC" w14:textId="77777777" w:rsidTr="00C9201A">
        <w:trPr>
          <w:jc w:val="center"/>
        </w:trPr>
        <w:tc>
          <w:tcPr>
            <w:tcW w:w="3235" w:type="dxa"/>
          </w:tcPr>
          <w:p w14:paraId="248A5BD5" w14:textId="77777777" w:rsidR="00E01AB3" w:rsidRDefault="00E01AB3" w:rsidP="00C9201A">
            <w:pPr>
              <w:rPr>
                <w:rFonts w:ascii="Calibri" w:hAnsi="Calibri" w:cs="Calibri"/>
              </w:rPr>
            </w:pPr>
            <w:r>
              <w:rPr>
                <w:rFonts w:ascii="Calibri" w:hAnsi="Calibri" w:cs="Calibri"/>
                <w:sz w:val="22"/>
                <w:szCs w:val="22"/>
              </w:rPr>
              <w:t>Glasgow Coma Score-Verbal</w:t>
            </w:r>
          </w:p>
        </w:tc>
        <w:tc>
          <w:tcPr>
            <w:tcW w:w="4876" w:type="dxa"/>
          </w:tcPr>
          <w:p w14:paraId="6AF1C8D4" w14:textId="77777777" w:rsidR="00E01AB3" w:rsidRPr="00376959" w:rsidRDefault="00E01AB3" w:rsidP="00C9201A">
            <w:pPr>
              <w:pStyle w:val="TableEntry"/>
            </w:pPr>
            <w:r>
              <w:t>Coded</w:t>
            </w:r>
            <w:r w:rsidRPr="00571BB5">
              <w:t xml:space="preserve"> Vital Signs Section</w:t>
            </w:r>
          </w:p>
        </w:tc>
      </w:tr>
      <w:tr w:rsidR="00E01AB3" w:rsidRPr="00376959" w14:paraId="0C320C1D" w14:textId="77777777" w:rsidTr="00C9201A">
        <w:trPr>
          <w:jc w:val="center"/>
        </w:trPr>
        <w:tc>
          <w:tcPr>
            <w:tcW w:w="3235" w:type="dxa"/>
          </w:tcPr>
          <w:p w14:paraId="4B5AA59C" w14:textId="77777777" w:rsidR="00E01AB3" w:rsidRDefault="00E01AB3" w:rsidP="00C9201A">
            <w:pPr>
              <w:rPr>
                <w:rFonts w:ascii="Calibri" w:hAnsi="Calibri" w:cs="Calibri"/>
              </w:rPr>
            </w:pPr>
            <w:r>
              <w:rPr>
                <w:rFonts w:ascii="Calibri" w:hAnsi="Calibri" w:cs="Calibri"/>
                <w:sz w:val="22"/>
                <w:szCs w:val="22"/>
              </w:rPr>
              <w:t>Glasgow Coma Score-Motor</w:t>
            </w:r>
          </w:p>
        </w:tc>
        <w:tc>
          <w:tcPr>
            <w:tcW w:w="4876" w:type="dxa"/>
          </w:tcPr>
          <w:p w14:paraId="6F90419D" w14:textId="77777777" w:rsidR="00E01AB3" w:rsidRPr="00376959" w:rsidRDefault="00E01AB3" w:rsidP="00C9201A">
            <w:pPr>
              <w:pStyle w:val="TableEntry"/>
            </w:pPr>
            <w:r>
              <w:t>Coded</w:t>
            </w:r>
            <w:r w:rsidRPr="00571BB5">
              <w:t xml:space="preserve"> Vital Signs Section</w:t>
            </w:r>
          </w:p>
        </w:tc>
      </w:tr>
      <w:tr w:rsidR="00E01AB3" w:rsidRPr="00376959" w14:paraId="42082164" w14:textId="77777777" w:rsidTr="00C9201A">
        <w:trPr>
          <w:jc w:val="center"/>
        </w:trPr>
        <w:tc>
          <w:tcPr>
            <w:tcW w:w="3235" w:type="dxa"/>
          </w:tcPr>
          <w:p w14:paraId="7707738C" w14:textId="77777777" w:rsidR="00E01AB3" w:rsidRDefault="00E01AB3" w:rsidP="00C9201A">
            <w:pPr>
              <w:rPr>
                <w:rFonts w:ascii="Calibri" w:hAnsi="Calibri" w:cs="Calibri"/>
              </w:rPr>
            </w:pPr>
            <w:r>
              <w:rPr>
                <w:rFonts w:ascii="Calibri" w:hAnsi="Calibri" w:cs="Calibri"/>
                <w:sz w:val="22"/>
                <w:szCs w:val="22"/>
              </w:rPr>
              <w:t>Glasgow Coma Score-Qualifier</w:t>
            </w:r>
          </w:p>
        </w:tc>
        <w:tc>
          <w:tcPr>
            <w:tcW w:w="4876" w:type="dxa"/>
          </w:tcPr>
          <w:p w14:paraId="73E8B8D8" w14:textId="77777777" w:rsidR="00E01AB3" w:rsidRPr="00376959" w:rsidRDefault="00E01AB3" w:rsidP="00C9201A">
            <w:pPr>
              <w:pStyle w:val="TableEntry"/>
            </w:pPr>
            <w:r>
              <w:t>Coded</w:t>
            </w:r>
            <w:r w:rsidRPr="00571BB5">
              <w:t xml:space="preserve"> Vital Signs Section</w:t>
            </w:r>
          </w:p>
        </w:tc>
      </w:tr>
      <w:tr w:rsidR="00E01AB3" w:rsidRPr="00376959" w14:paraId="706E1D43" w14:textId="77777777" w:rsidTr="00C9201A">
        <w:trPr>
          <w:jc w:val="center"/>
        </w:trPr>
        <w:tc>
          <w:tcPr>
            <w:tcW w:w="3235" w:type="dxa"/>
          </w:tcPr>
          <w:p w14:paraId="4CF5DAF6" w14:textId="77777777" w:rsidR="00E01AB3" w:rsidRDefault="00E01AB3" w:rsidP="00C9201A">
            <w:pPr>
              <w:rPr>
                <w:rFonts w:ascii="Calibri" w:hAnsi="Calibri" w:cs="Calibri"/>
              </w:rPr>
            </w:pPr>
            <w:r>
              <w:rPr>
                <w:rFonts w:ascii="Calibri" w:hAnsi="Calibri" w:cs="Calibri"/>
                <w:sz w:val="22"/>
                <w:szCs w:val="22"/>
              </w:rPr>
              <w:lastRenderedPageBreak/>
              <w:t>Total Glasgow Coma Score</w:t>
            </w:r>
          </w:p>
        </w:tc>
        <w:tc>
          <w:tcPr>
            <w:tcW w:w="4876" w:type="dxa"/>
          </w:tcPr>
          <w:p w14:paraId="0EDDDCD9" w14:textId="77777777" w:rsidR="00E01AB3" w:rsidRPr="00376959" w:rsidRDefault="00E01AB3" w:rsidP="00C9201A">
            <w:pPr>
              <w:pStyle w:val="TableEntry"/>
            </w:pPr>
            <w:r>
              <w:t>Coded</w:t>
            </w:r>
            <w:r w:rsidRPr="00571BB5">
              <w:t xml:space="preserve"> Vital Signs Section</w:t>
            </w:r>
          </w:p>
        </w:tc>
      </w:tr>
      <w:tr w:rsidR="00E01AB3" w:rsidRPr="00376959" w14:paraId="7FC93614" w14:textId="77777777" w:rsidTr="00C9201A">
        <w:trPr>
          <w:jc w:val="center"/>
        </w:trPr>
        <w:tc>
          <w:tcPr>
            <w:tcW w:w="3235" w:type="dxa"/>
          </w:tcPr>
          <w:p w14:paraId="4B658887" w14:textId="77777777" w:rsidR="00E01AB3" w:rsidRDefault="00E01AB3" w:rsidP="00C9201A">
            <w:pPr>
              <w:rPr>
                <w:rFonts w:ascii="Calibri" w:hAnsi="Calibri" w:cs="Calibri"/>
              </w:rPr>
            </w:pPr>
            <w:r>
              <w:rPr>
                <w:rFonts w:ascii="Calibri" w:hAnsi="Calibri" w:cs="Calibri"/>
                <w:sz w:val="22"/>
                <w:szCs w:val="22"/>
              </w:rPr>
              <w:t>Temperature</w:t>
            </w:r>
          </w:p>
        </w:tc>
        <w:tc>
          <w:tcPr>
            <w:tcW w:w="4876" w:type="dxa"/>
          </w:tcPr>
          <w:p w14:paraId="1133802F" w14:textId="77777777" w:rsidR="00E01AB3" w:rsidRPr="00376959" w:rsidRDefault="00E01AB3" w:rsidP="00C9201A">
            <w:pPr>
              <w:pStyle w:val="TableEntry"/>
            </w:pPr>
            <w:r>
              <w:t>Coded</w:t>
            </w:r>
            <w:r w:rsidRPr="00571BB5">
              <w:t xml:space="preserve"> Vital Signs Section</w:t>
            </w:r>
          </w:p>
        </w:tc>
      </w:tr>
      <w:tr w:rsidR="00E01AB3" w:rsidRPr="00376959" w14:paraId="43841550" w14:textId="77777777" w:rsidTr="00C9201A">
        <w:trPr>
          <w:jc w:val="center"/>
        </w:trPr>
        <w:tc>
          <w:tcPr>
            <w:tcW w:w="3235" w:type="dxa"/>
          </w:tcPr>
          <w:p w14:paraId="652CA782" w14:textId="77777777" w:rsidR="00E01AB3" w:rsidRDefault="00E01AB3" w:rsidP="00C9201A">
            <w:pPr>
              <w:rPr>
                <w:rFonts w:ascii="Calibri" w:hAnsi="Calibri" w:cs="Calibri"/>
              </w:rPr>
            </w:pPr>
            <w:r>
              <w:rPr>
                <w:rFonts w:ascii="Calibri" w:hAnsi="Calibri" w:cs="Calibri"/>
                <w:sz w:val="22"/>
                <w:szCs w:val="22"/>
              </w:rPr>
              <w:t>Temperature Method</w:t>
            </w:r>
          </w:p>
        </w:tc>
        <w:tc>
          <w:tcPr>
            <w:tcW w:w="4876" w:type="dxa"/>
          </w:tcPr>
          <w:p w14:paraId="7D230502" w14:textId="77777777" w:rsidR="00E01AB3" w:rsidRPr="00376959" w:rsidRDefault="00E01AB3" w:rsidP="00C9201A">
            <w:pPr>
              <w:pStyle w:val="TableEntry"/>
            </w:pPr>
            <w:r>
              <w:t>Coded</w:t>
            </w:r>
            <w:r w:rsidRPr="00571BB5">
              <w:t xml:space="preserve"> Vital Signs Section</w:t>
            </w:r>
          </w:p>
        </w:tc>
      </w:tr>
      <w:tr w:rsidR="00E01AB3" w:rsidRPr="00376959" w14:paraId="3705B9EE" w14:textId="77777777" w:rsidTr="00C9201A">
        <w:trPr>
          <w:jc w:val="center"/>
        </w:trPr>
        <w:tc>
          <w:tcPr>
            <w:tcW w:w="3235" w:type="dxa"/>
          </w:tcPr>
          <w:p w14:paraId="3D327401" w14:textId="77777777" w:rsidR="00E01AB3" w:rsidRDefault="00E01AB3" w:rsidP="00C9201A">
            <w:pPr>
              <w:rPr>
                <w:rFonts w:ascii="Calibri" w:hAnsi="Calibri" w:cs="Calibri"/>
              </w:rPr>
            </w:pPr>
            <w:r>
              <w:rPr>
                <w:rFonts w:ascii="Calibri" w:hAnsi="Calibri" w:cs="Calibri"/>
                <w:sz w:val="22"/>
                <w:szCs w:val="22"/>
              </w:rPr>
              <w:t>Level of Responsiveness (AVPU)</w:t>
            </w:r>
          </w:p>
        </w:tc>
        <w:tc>
          <w:tcPr>
            <w:tcW w:w="4876" w:type="dxa"/>
          </w:tcPr>
          <w:p w14:paraId="53993150" w14:textId="77777777" w:rsidR="00E01AB3" w:rsidRPr="00376959" w:rsidRDefault="00E01AB3" w:rsidP="00C9201A">
            <w:pPr>
              <w:pStyle w:val="TableEntry"/>
            </w:pPr>
            <w:r>
              <w:t>Coded</w:t>
            </w:r>
            <w:r w:rsidRPr="00571BB5">
              <w:t xml:space="preserve"> Vital Signs Section</w:t>
            </w:r>
          </w:p>
        </w:tc>
      </w:tr>
      <w:tr w:rsidR="00E01AB3" w:rsidRPr="00376959" w14:paraId="065F02CE" w14:textId="77777777" w:rsidTr="00C9201A">
        <w:trPr>
          <w:jc w:val="center"/>
        </w:trPr>
        <w:tc>
          <w:tcPr>
            <w:tcW w:w="3235" w:type="dxa"/>
          </w:tcPr>
          <w:p w14:paraId="71BAC091" w14:textId="77777777" w:rsidR="00E01AB3" w:rsidRDefault="00E01AB3" w:rsidP="00C9201A">
            <w:pPr>
              <w:rPr>
                <w:rFonts w:ascii="Calibri" w:hAnsi="Calibri" w:cs="Calibri"/>
              </w:rPr>
            </w:pPr>
            <w:r>
              <w:rPr>
                <w:rFonts w:ascii="Calibri" w:hAnsi="Calibri" w:cs="Calibri"/>
                <w:sz w:val="22"/>
                <w:szCs w:val="22"/>
              </w:rPr>
              <w:t xml:space="preserve">Pain Scale Score </w:t>
            </w:r>
          </w:p>
        </w:tc>
        <w:tc>
          <w:tcPr>
            <w:tcW w:w="4876" w:type="dxa"/>
          </w:tcPr>
          <w:p w14:paraId="247A641A" w14:textId="77777777" w:rsidR="00E01AB3" w:rsidRPr="00376959" w:rsidRDefault="00E01AB3" w:rsidP="00C9201A">
            <w:pPr>
              <w:pStyle w:val="TableEntry"/>
            </w:pPr>
            <w:r>
              <w:t>Coded</w:t>
            </w:r>
            <w:r w:rsidRPr="00571BB5">
              <w:t xml:space="preserve"> Vital Signs Section</w:t>
            </w:r>
          </w:p>
        </w:tc>
      </w:tr>
      <w:tr w:rsidR="00E01AB3" w:rsidRPr="00376959" w14:paraId="38AFB76B" w14:textId="77777777" w:rsidTr="00C9201A">
        <w:trPr>
          <w:jc w:val="center"/>
        </w:trPr>
        <w:tc>
          <w:tcPr>
            <w:tcW w:w="3235" w:type="dxa"/>
          </w:tcPr>
          <w:p w14:paraId="05FB45A6" w14:textId="77777777" w:rsidR="00E01AB3" w:rsidRDefault="00E01AB3" w:rsidP="00C9201A">
            <w:pPr>
              <w:rPr>
                <w:rFonts w:ascii="Calibri" w:hAnsi="Calibri" w:cs="Calibri"/>
              </w:rPr>
            </w:pPr>
            <w:r>
              <w:rPr>
                <w:rFonts w:ascii="Calibri" w:hAnsi="Calibri" w:cs="Calibri"/>
                <w:sz w:val="22"/>
                <w:szCs w:val="22"/>
              </w:rPr>
              <w:t>Pain Scale Type</w:t>
            </w:r>
          </w:p>
        </w:tc>
        <w:tc>
          <w:tcPr>
            <w:tcW w:w="4876" w:type="dxa"/>
          </w:tcPr>
          <w:p w14:paraId="13AB963F" w14:textId="77777777" w:rsidR="00E01AB3" w:rsidRPr="00376959" w:rsidRDefault="00E01AB3" w:rsidP="00C9201A">
            <w:pPr>
              <w:pStyle w:val="TableEntry"/>
            </w:pPr>
            <w:r>
              <w:t>Coded</w:t>
            </w:r>
            <w:r w:rsidRPr="00571BB5">
              <w:t xml:space="preserve"> Vital Signs Section</w:t>
            </w:r>
          </w:p>
        </w:tc>
      </w:tr>
      <w:tr w:rsidR="00E01AB3" w:rsidRPr="00376959" w14:paraId="75DF1864" w14:textId="77777777" w:rsidTr="00C9201A">
        <w:trPr>
          <w:jc w:val="center"/>
        </w:trPr>
        <w:tc>
          <w:tcPr>
            <w:tcW w:w="3235" w:type="dxa"/>
          </w:tcPr>
          <w:p w14:paraId="481C571E" w14:textId="77777777" w:rsidR="00E01AB3" w:rsidRDefault="00E01AB3" w:rsidP="00C9201A">
            <w:pPr>
              <w:rPr>
                <w:rFonts w:ascii="Calibri" w:hAnsi="Calibri" w:cs="Calibri"/>
              </w:rPr>
            </w:pPr>
            <w:r>
              <w:rPr>
                <w:rFonts w:ascii="Calibri" w:hAnsi="Calibri" w:cs="Calibri"/>
                <w:sz w:val="22"/>
                <w:szCs w:val="22"/>
              </w:rPr>
              <w:t xml:space="preserve">Stroke Scale Score </w:t>
            </w:r>
          </w:p>
        </w:tc>
        <w:tc>
          <w:tcPr>
            <w:tcW w:w="4876" w:type="dxa"/>
          </w:tcPr>
          <w:p w14:paraId="0246EC2C" w14:textId="77777777" w:rsidR="00E01AB3" w:rsidRPr="00376959" w:rsidRDefault="00E01AB3" w:rsidP="00C9201A">
            <w:pPr>
              <w:pStyle w:val="TableEntry"/>
            </w:pPr>
            <w:r>
              <w:t>Coded</w:t>
            </w:r>
            <w:r w:rsidRPr="00571BB5">
              <w:t xml:space="preserve"> Vital Signs Section</w:t>
            </w:r>
          </w:p>
        </w:tc>
      </w:tr>
      <w:tr w:rsidR="00E01AB3" w:rsidRPr="00376959" w14:paraId="7C72B6E5" w14:textId="77777777" w:rsidTr="00C9201A">
        <w:trPr>
          <w:trHeight w:val="377"/>
          <w:jc w:val="center"/>
        </w:trPr>
        <w:tc>
          <w:tcPr>
            <w:tcW w:w="3235" w:type="dxa"/>
          </w:tcPr>
          <w:p w14:paraId="0AB7AE51" w14:textId="77777777" w:rsidR="00E01AB3" w:rsidRDefault="00E01AB3" w:rsidP="00C9201A">
            <w:pPr>
              <w:rPr>
                <w:rFonts w:ascii="Calibri" w:hAnsi="Calibri" w:cs="Calibri"/>
              </w:rPr>
            </w:pPr>
            <w:r>
              <w:rPr>
                <w:rFonts w:ascii="Calibri" w:hAnsi="Calibri" w:cs="Calibri"/>
                <w:sz w:val="22"/>
                <w:szCs w:val="22"/>
              </w:rPr>
              <w:t>Stroke Scale Type</w:t>
            </w:r>
          </w:p>
        </w:tc>
        <w:tc>
          <w:tcPr>
            <w:tcW w:w="4876" w:type="dxa"/>
          </w:tcPr>
          <w:p w14:paraId="43A718E4" w14:textId="77777777" w:rsidR="00E01AB3" w:rsidRPr="00376959" w:rsidRDefault="00E01AB3" w:rsidP="00C9201A">
            <w:pPr>
              <w:pStyle w:val="TableEntry"/>
            </w:pPr>
            <w:r>
              <w:t>Coded</w:t>
            </w:r>
            <w:r w:rsidRPr="00571BB5">
              <w:t xml:space="preserve"> Vital Signs Section</w:t>
            </w:r>
          </w:p>
        </w:tc>
      </w:tr>
      <w:tr w:rsidR="00E01AB3" w:rsidRPr="00376959" w14:paraId="6ED04332" w14:textId="77777777" w:rsidTr="00C9201A">
        <w:trPr>
          <w:trHeight w:val="341"/>
          <w:jc w:val="center"/>
        </w:trPr>
        <w:tc>
          <w:tcPr>
            <w:tcW w:w="3235" w:type="dxa"/>
          </w:tcPr>
          <w:p w14:paraId="57DF67C0" w14:textId="77777777" w:rsidR="00E01AB3" w:rsidRDefault="00E01AB3" w:rsidP="00C9201A">
            <w:pPr>
              <w:rPr>
                <w:rFonts w:ascii="Calibri" w:hAnsi="Calibri" w:cs="Calibri"/>
                <w:sz w:val="22"/>
                <w:szCs w:val="22"/>
              </w:rPr>
            </w:pPr>
            <w:r>
              <w:rPr>
                <w:rFonts w:ascii="Calibri" w:hAnsi="Calibri" w:cs="Calibri"/>
                <w:sz w:val="22"/>
                <w:szCs w:val="22"/>
              </w:rPr>
              <w:t>Reperfusion Checklist</w:t>
            </w:r>
          </w:p>
        </w:tc>
        <w:tc>
          <w:tcPr>
            <w:tcW w:w="4876" w:type="dxa"/>
          </w:tcPr>
          <w:p w14:paraId="309C14A1" w14:textId="77777777" w:rsidR="00E01AB3" w:rsidRPr="00DA551E" w:rsidRDefault="00E01AB3" w:rsidP="00C9201A">
            <w:pPr>
              <w:rPr>
                <w:rFonts w:ascii="Calibri" w:hAnsi="Calibri" w:cs="Calibri"/>
                <w:sz w:val="18"/>
                <w:szCs w:val="18"/>
              </w:rPr>
            </w:pPr>
            <w:r w:rsidRPr="00DA551E">
              <w:rPr>
                <w:sz w:val="18"/>
                <w:szCs w:val="18"/>
              </w:rPr>
              <w:t>Coded Vital Signs Section</w:t>
            </w:r>
          </w:p>
        </w:tc>
      </w:tr>
      <w:tr w:rsidR="00E01AB3" w:rsidRPr="00376959" w14:paraId="568F504A" w14:textId="77777777" w:rsidTr="00C9201A">
        <w:trPr>
          <w:jc w:val="center"/>
        </w:trPr>
        <w:tc>
          <w:tcPr>
            <w:tcW w:w="3235" w:type="dxa"/>
          </w:tcPr>
          <w:p w14:paraId="46AEC5C8" w14:textId="77777777" w:rsidR="00E01AB3" w:rsidRDefault="00E01AB3" w:rsidP="00C9201A">
            <w:pPr>
              <w:rPr>
                <w:rFonts w:ascii="Calibri" w:hAnsi="Calibri" w:cs="Calibri"/>
              </w:rPr>
            </w:pPr>
            <w:r>
              <w:rPr>
                <w:rFonts w:ascii="Calibri" w:hAnsi="Calibri" w:cs="Calibri"/>
                <w:sz w:val="22"/>
                <w:szCs w:val="22"/>
              </w:rPr>
              <w:t>APGAR</w:t>
            </w:r>
          </w:p>
        </w:tc>
        <w:tc>
          <w:tcPr>
            <w:tcW w:w="4876" w:type="dxa"/>
          </w:tcPr>
          <w:p w14:paraId="39E663CC" w14:textId="77777777" w:rsidR="00E01AB3" w:rsidRPr="00376959" w:rsidRDefault="00E01AB3" w:rsidP="00C9201A">
            <w:pPr>
              <w:pStyle w:val="TableEntry"/>
            </w:pPr>
            <w:r>
              <w:t>Coded</w:t>
            </w:r>
            <w:r w:rsidRPr="00571BB5">
              <w:t xml:space="preserve"> Vital Signs Section</w:t>
            </w:r>
          </w:p>
        </w:tc>
      </w:tr>
      <w:tr w:rsidR="00E01AB3" w:rsidRPr="00376959" w14:paraId="4956FFDB" w14:textId="77777777" w:rsidTr="00C9201A">
        <w:trPr>
          <w:jc w:val="center"/>
        </w:trPr>
        <w:tc>
          <w:tcPr>
            <w:tcW w:w="3235" w:type="dxa"/>
          </w:tcPr>
          <w:p w14:paraId="53081627" w14:textId="77777777" w:rsidR="00E01AB3" w:rsidRDefault="00E01AB3" w:rsidP="00C9201A">
            <w:pPr>
              <w:rPr>
                <w:rFonts w:ascii="Calibri" w:hAnsi="Calibri" w:cs="Calibri"/>
              </w:rPr>
            </w:pPr>
            <w:r>
              <w:rPr>
                <w:rFonts w:ascii="Calibri" w:hAnsi="Calibri" w:cs="Calibri"/>
                <w:sz w:val="22"/>
                <w:szCs w:val="22"/>
              </w:rPr>
              <w:t>Revised Trauma Score</w:t>
            </w:r>
          </w:p>
        </w:tc>
        <w:tc>
          <w:tcPr>
            <w:tcW w:w="4876" w:type="dxa"/>
          </w:tcPr>
          <w:p w14:paraId="7846A5E3" w14:textId="77777777" w:rsidR="00E01AB3" w:rsidRPr="00376959" w:rsidRDefault="00E01AB3" w:rsidP="00C9201A">
            <w:pPr>
              <w:pStyle w:val="TableEntry"/>
            </w:pPr>
            <w:r>
              <w:t>Coded</w:t>
            </w:r>
            <w:r w:rsidRPr="00571BB5">
              <w:t xml:space="preserve"> Vital Signs Section</w:t>
            </w:r>
          </w:p>
        </w:tc>
      </w:tr>
      <w:tr w:rsidR="00E01AB3" w:rsidRPr="00376959" w14:paraId="638FA568" w14:textId="77777777" w:rsidTr="00C9201A">
        <w:trPr>
          <w:jc w:val="center"/>
        </w:trPr>
        <w:tc>
          <w:tcPr>
            <w:tcW w:w="3235" w:type="dxa"/>
          </w:tcPr>
          <w:p w14:paraId="29A26148" w14:textId="77777777" w:rsidR="00E01AB3" w:rsidRDefault="00E01AB3" w:rsidP="00C9201A">
            <w:pPr>
              <w:rPr>
                <w:rFonts w:ascii="Calibri" w:hAnsi="Calibri" w:cs="Calibri"/>
              </w:rPr>
            </w:pPr>
            <w:r>
              <w:rPr>
                <w:rFonts w:ascii="Calibri" w:hAnsi="Calibri" w:cs="Calibri"/>
                <w:sz w:val="22"/>
                <w:szCs w:val="22"/>
              </w:rPr>
              <w:t>Estimated Body Weight in Kilograms</w:t>
            </w:r>
          </w:p>
        </w:tc>
        <w:tc>
          <w:tcPr>
            <w:tcW w:w="4876" w:type="dxa"/>
          </w:tcPr>
          <w:p w14:paraId="557AD023" w14:textId="77777777" w:rsidR="00E01AB3" w:rsidRPr="00376959" w:rsidRDefault="00E01AB3" w:rsidP="00C9201A">
            <w:pPr>
              <w:pStyle w:val="TableEntry"/>
            </w:pPr>
            <w:r>
              <w:t>Coded</w:t>
            </w:r>
            <w:r w:rsidRPr="0024177B">
              <w:t xml:space="preserve"> Vital Signs Section</w:t>
            </w:r>
          </w:p>
        </w:tc>
      </w:tr>
      <w:tr w:rsidR="00E01AB3" w:rsidRPr="00376959" w14:paraId="0E2F4DDC" w14:textId="77777777" w:rsidTr="00C9201A">
        <w:trPr>
          <w:jc w:val="center"/>
        </w:trPr>
        <w:tc>
          <w:tcPr>
            <w:tcW w:w="3235" w:type="dxa"/>
          </w:tcPr>
          <w:p w14:paraId="18C966B1" w14:textId="77777777" w:rsidR="00E01AB3" w:rsidRDefault="00E01AB3" w:rsidP="00C9201A">
            <w:pPr>
              <w:rPr>
                <w:rFonts w:ascii="Calibri" w:hAnsi="Calibri" w:cs="Calibri"/>
              </w:rPr>
            </w:pPr>
            <w:r>
              <w:rPr>
                <w:rFonts w:ascii="Calibri" w:hAnsi="Calibri" w:cs="Calibri"/>
                <w:sz w:val="22"/>
                <w:szCs w:val="22"/>
              </w:rPr>
              <w:t>Length Based Tape Measure</w:t>
            </w:r>
          </w:p>
        </w:tc>
        <w:tc>
          <w:tcPr>
            <w:tcW w:w="4876" w:type="dxa"/>
          </w:tcPr>
          <w:p w14:paraId="01755AF6" w14:textId="77777777" w:rsidR="00E01AB3" w:rsidRPr="00376959" w:rsidRDefault="00E01AB3" w:rsidP="00C9201A">
            <w:pPr>
              <w:pStyle w:val="TableEntry"/>
            </w:pPr>
            <w:r>
              <w:t>Coded</w:t>
            </w:r>
            <w:r w:rsidRPr="0024177B">
              <w:t xml:space="preserve"> Vital Signs Section</w:t>
            </w:r>
          </w:p>
        </w:tc>
      </w:tr>
      <w:tr w:rsidR="00E01AB3" w:rsidRPr="00376959" w14:paraId="27E593BD" w14:textId="77777777" w:rsidTr="00C9201A">
        <w:trPr>
          <w:jc w:val="center"/>
        </w:trPr>
        <w:tc>
          <w:tcPr>
            <w:tcW w:w="3235" w:type="dxa"/>
          </w:tcPr>
          <w:p w14:paraId="47CAB721" w14:textId="77777777" w:rsidR="00E01AB3" w:rsidRDefault="00E01AB3" w:rsidP="00C9201A">
            <w:pPr>
              <w:rPr>
                <w:rFonts w:ascii="Calibri" w:hAnsi="Calibri" w:cs="Calibri"/>
              </w:rPr>
            </w:pPr>
            <w:r>
              <w:rPr>
                <w:rFonts w:ascii="Calibri" w:hAnsi="Calibri" w:cs="Calibri"/>
                <w:sz w:val="22"/>
                <w:szCs w:val="22"/>
              </w:rPr>
              <w:t>Date/Time of Assessment</w:t>
            </w:r>
          </w:p>
        </w:tc>
        <w:tc>
          <w:tcPr>
            <w:tcW w:w="4876" w:type="dxa"/>
          </w:tcPr>
          <w:p w14:paraId="46E059E5" w14:textId="77777777" w:rsidR="00E01AB3" w:rsidRPr="00376959" w:rsidRDefault="00E01AB3" w:rsidP="00C9201A">
            <w:pPr>
              <w:pStyle w:val="TableEntry"/>
            </w:pPr>
            <w:r>
              <w:t>Coded Detail Physical Examination Section</w:t>
            </w:r>
          </w:p>
        </w:tc>
      </w:tr>
      <w:tr w:rsidR="00E01AB3" w:rsidRPr="00376959" w14:paraId="33AD6116" w14:textId="77777777" w:rsidTr="00C9201A">
        <w:trPr>
          <w:jc w:val="center"/>
        </w:trPr>
        <w:tc>
          <w:tcPr>
            <w:tcW w:w="3235" w:type="dxa"/>
          </w:tcPr>
          <w:p w14:paraId="2D618291" w14:textId="77777777" w:rsidR="00E01AB3" w:rsidRDefault="00E01AB3" w:rsidP="00C9201A">
            <w:pPr>
              <w:rPr>
                <w:rFonts w:ascii="Calibri" w:hAnsi="Calibri" w:cs="Calibri"/>
              </w:rPr>
            </w:pPr>
            <w:r>
              <w:rPr>
                <w:rFonts w:ascii="Calibri" w:hAnsi="Calibri" w:cs="Calibri"/>
                <w:sz w:val="22"/>
                <w:szCs w:val="22"/>
              </w:rPr>
              <w:t>Skin Assessment</w:t>
            </w:r>
          </w:p>
        </w:tc>
        <w:tc>
          <w:tcPr>
            <w:tcW w:w="4876" w:type="dxa"/>
          </w:tcPr>
          <w:p w14:paraId="10DAC467"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5FBC71A6" w14:textId="77777777" w:rsidTr="00C9201A">
        <w:trPr>
          <w:jc w:val="center"/>
        </w:trPr>
        <w:tc>
          <w:tcPr>
            <w:tcW w:w="3235" w:type="dxa"/>
          </w:tcPr>
          <w:p w14:paraId="1D724F47" w14:textId="77777777" w:rsidR="00E01AB3" w:rsidRDefault="00E01AB3" w:rsidP="00C9201A">
            <w:pPr>
              <w:rPr>
                <w:rFonts w:ascii="Calibri" w:hAnsi="Calibri" w:cs="Calibri"/>
              </w:rPr>
            </w:pPr>
            <w:r>
              <w:rPr>
                <w:rFonts w:ascii="Calibri" w:hAnsi="Calibri" w:cs="Calibri"/>
                <w:sz w:val="22"/>
                <w:szCs w:val="22"/>
              </w:rPr>
              <w:t>Head Assessment</w:t>
            </w:r>
          </w:p>
        </w:tc>
        <w:tc>
          <w:tcPr>
            <w:tcW w:w="4876" w:type="dxa"/>
          </w:tcPr>
          <w:p w14:paraId="455818CE"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1259A99E" w14:textId="77777777" w:rsidTr="00C9201A">
        <w:trPr>
          <w:jc w:val="center"/>
        </w:trPr>
        <w:tc>
          <w:tcPr>
            <w:tcW w:w="3235" w:type="dxa"/>
          </w:tcPr>
          <w:p w14:paraId="5B60CCD6" w14:textId="77777777" w:rsidR="00E01AB3" w:rsidRDefault="00E01AB3" w:rsidP="00C9201A">
            <w:pPr>
              <w:rPr>
                <w:rFonts w:ascii="Calibri" w:hAnsi="Calibri" w:cs="Calibri"/>
              </w:rPr>
            </w:pPr>
            <w:r>
              <w:rPr>
                <w:rFonts w:ascii="Calibri" w:hAnsi="Calibri" w:cs="Calibri"/>
                <w:sz w:val="22"/>
                <w:szCs w:val="22"/>
              </w:rPr>
              <w:t>Face Assessment</w:t>
            </w:r>
          </w:p>
        </w:tc>
        <w:tc>
          <w:tcPr>
            <w:tcW w:w="4876" w:type="dxa"/>
          </w:tcPr>
          <w:p w14:paraId="2B9F1E49"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46B55B26" w14:textId="77777777" w:rsidTr="00C9201A">
        <w:trPr>
          <w:jc w:val="center"/>
        </w:trPr>
        <w:tc>
          <w:tcPr>
            <w:tcW w:w="3235" w:type="dxa"/>
          </w:tcPr>
          <w:p w14:paraId="14CCD6BC" w14:textId="77777777" w:rsidR="00E01AB3" w:rsidRDefault="00E01AB3" w:rsidP="00C9201A">
            <w:pPr>
              <w:rPr>
                <w:rFonts w:ascii="Calibri" w:hAnsi="Calibri" w:cs="Calibri"/>
              </w:rPr>
            </w:pPr>
            <w:r>
              <w:rPr>
                <w:rFonts w:ascii="Calibri" w:hAnsi="Calibri" w:cs="Calibri"/>
                <w:sz w:val="22"/>
                <w:szCs w:val="22"/>
              </w:rPr>
              <w:t>Neck Assessment</w:t>
            </w:r>
          </w:p>
        </w:tc>
        <w:tc>
          <w:tcPr>
            <w:tcW w:w="4876" w:type="dxa"/>
          </w:tcPr>
          <w:p w14:paraId="1156B6F4"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00607355" w14:textId="77777777" w:rsidTr="00C9201A">
        <w:trPr>
          <w:jc w:val="center"/>
        </w:trPr>
        <w:tc>
          <w:tcPr>
            <w:tcW w:w="3235" w:type="dxa"/>
          </w:tcPr>
          <w:p w14:paraId="36769699" w14:textId="77777777" w:rsidR="00E01AB3" w:rsidRDefault="00E01AB3" w:rsidP="00C9201A">
            <w:pPr>
              <w:rPr>
                <w:rFonts w:ascii="Calibri" w:hAnsi="Calibri" w:cs="Calibri"/>
              </w:rPr>
            </w:pPr>
            <w:r>
              <w:rPr>
                <w:rFonts w:ascii="Calibri" w:hAnsi="Calibri" w:cs="Calibri"/>
                <w:sz w:val="22"/>
                <w:szCs w:val="22"/>
              </w:rPr>
              <w:t>Chest/Lungs Assessment</w:t>
            </w:r>
          </w:p>
        </w:tc>
        <w:tc>
          <w:tcPr>
            <w:tcW w:w="4876" w:type="dxa"/>
          </w:tcPr>
          <w:p w14:paraId="7E7C4498"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0C94A713" w14:textId="77777777" w:rsidTr="00C9201A">
        <w:trPr>
          <w:jc w:val="center"/>
        </w:trPr>
        <w:tc>
          <w:tcPr>
            <w:tcW w:w="3235" w:type="dxa"/>
          </w:tcPr>
          <w:p w14:paraId="0F353DF4" w14:textId="77777777" w:rsidR="00E01AB3" w:rsidRDefault="00E01AB3" w:rsidP="00C9201A">
            <w:pPr>
              <w:rPr>
                <w:rFonts w:ascii="Calibri" w:hAnsi="Calibri" w:cs="Calibri"/>
              </w:rPr>
            </w:pPr>
            <w:r>
              <w:rPr>
                <w:rFonts w:ascii="Calibri" w:hAnsi="Calibri" w:cs="Calibri"/>
                <w:sz w:val="22"/>
                <w:szCs w:val="22"/>
              </w:rPr>
              <w:t>Heart Assessment</w:t>
            </w:r>
          </w:p>
        </w:tc>
        <w:tc>
          <w:tcPr>
            <w:tcW w:w="4876" w:type="dxa"/>
          </w:tcPr>
          <w:p w14:paraId="0896645B"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7CB11AEA" w14:textId="77777777" w:rsidTr="00C9201A">
        <w:trPr>
          <w:jc w:val="center"/>
        </w:trPr>
        <w:tc>
          <w:tcPr>
            <w:tcW w:w="3235" w:type="dxa"/>
          </w:tcPr>
          <w:p w14:paraId="3DDA296C" w14:textId="77777777" w:rsidR="00E01AB3" w:rsidRDefault="00E01AB3" w:rsidP="00C9201A">
            <w:pPr>
              <w:rPr>
                <w:rFonts w:ascii="Calibri" w:hAnsi="Calibri" w:cs="Calibri"/>
              </w:rPr>
            </w:pPr>
            <w:r>
              <w:rPr>
                <w:rFonts w:ascii="Calibri" w:hAnsi="Calibri" w:cs="Calibri"/>
              </w:rPr>
              <w:t>Location (</w:t>
            </w:r>
            <w:r w:rsidRPr="00F614DD">
              <w:rPr>
                <w:rFonts w:ascii="Calibri" w:hAnsi="Calibri" w:cs="Calibri"/>
              </w:rPr>
              <w:t>of the patient's abdomen assessment findings.</w:t>
            </w:r>
            <w:r>
              <w:rPr>
                <w:rFonts w:ascii="Calibri" w:hAnsi="Calibri" w:cs="Calibri"/>
              </w:rPr>
              <w:t>)</w:t>
            </w:r>
          </w:p>
        </w:tc>
        <w:tc>
          <w:tcPr>
            <w:tcW w:w="4876" w:type="dxa"/>
          </w:tcPr>
          <w:p w14:paraId="7573F5FE" w14:textId="77777777" w:rsidR="00E01AB3" w:rsidRPr="00376959" w:rsidRDefault="00E01AB3" w:rsidP="00C9201A">
            <w:pPr>
              <w:pStyle w:val="TableEntry"/>
            </w:pPr>
            <w:r>
              <w:t>Coded Detail</w:t>
            </w:r>
            <w:r w:rsidRPr="001971E3">
              <w:t xml:space="preserve"> Physical Assessment Section </w:t>
            </w:r>
          </w:p>
        </w:tc>
      </w:tr>
      <w:tr w:rsidR="00E01AB3" w:rsidRPr="00376959" w14:paraId="48B0A64B" w14:textId="77777777" w:rsidTr="00C9201A">
        <w:trPr>
          <w:jc w:val="center"/>
        </w:trPr>
        <w:tc>
          <w:tcPr>
            <w:tcW w:w="3235" w:type="dxa"/>
          </w:tcPr>
          <w:p w14:paraId="316276C6" w14:textId="77777777" w:rsidR="00E01AB3" w:rsidRDefault="00E01AB3" w:rsidP="00C9201A">
            <w:pPr>
              <w:rPr>
                <w:rFonts w:ascii="Calibri" w:hAnsi="Calibri" w:cs="Calibri"/>
              </w:rPr>
            </w:pPr>
            <w:r>
              <w:rPr>
                <w:rFonts w:ascii="Calibri" w:hAnsi="Calibri" w:cs="Calibri"/>
                <w:sz w:val="22"/>
                <w:szCs w:val="22"/>
              </w:rPr>
              <w:t>Abdominal Assessment Finding Location</w:t>
            </w:r>
          </w:p>
        </w:tc>
        <w:tc>
          <w:tcPr>
            <w:tcW w:w="4876" w:type="dxa"/>
          </w:tcPr>
          <w:p w14:paraId="297355D5" w14:textId="77777777" w:rsidR="00E01AB3" w:rsidRPr="00376959" w:rsidRDefault="00E01AB3" w:rsidP="00C9201A">
            <w:pPr>
              <w:pStyle w:val="TableEntry"/>
            </w:pPr>
            <w:r>
              <w:t>Coded Detail</w:t>
            </w:r>
            <w:r w:rsidRPr="001971E3">
              <w:t xml:space="preserve"> Physical Assessment Section </w:t>
            </w:r>
          </w:p>
        </w:tc>
      </w:tr>
      <w:tr w:rsidR="00E01AB3" w:rsidRPr="00376959" w14:paraId="66F08AE5" w14:textId="77777777" w:rsidTr="00C9201A">
        <w:trPr>
          <w:jc w:val="center"/>
        </w:trPr>
        <w:tc>
          <w:tcPr>
            <w:tcW w:w="3235" w:type="dxa"/>
          </w:tcPr>
          <w:p w14:paraId="3BE863E3" w14:textId="77777777" w:rsidR="00E01AB3" w:rsidRDefault="00E01AB3" w:rsidP="00C9201A">
            <w:pPr>
              <w:rPr>
                <w:rFonts w:ascii="Calibri" w:hAnsi="Calibri" w:cs="Calibri"/>
              </w:rPr>
            </w:pPr>
            <w:r>
              <w:rPr>
                <w:rFonts w:ascii="Calibri" w:hAnsi="Calibri" w:cs="Calibri"/>
                <w:sz w:val="22"/>
                <w:szCs w:val="22"/>
              </w:rPr>
              <w:t>Abdominal Assessment Finding Location</w:t>
            </w:r>
          </w:p>
        </w:tc>
        <w:tc>
          <w:tcPr>
            <w:tcW w:w="4876" w:type="dxa"/>
          </w:tcPr>
          <w:p w14:paraId="5D4CD0BB" w14:textId="77777777" w:rsidR="00E01AB3" w:rsidRPr="00376959" w:rsidRDefault="00E01AB3" w:rsidP="00C9201A">
            <w:pPr>
              <w:pStyle w:val="TableEntry"/>
            </w:pPr>
            <w:r>
              <w:t>Coded Detail</w:t>
            </w:r>
            <w:r w:rsidRPr="001971E3">
              <w:t xml:space="preserve"> Physical Assessment Section </w:t>
            </w:r>
          </w:p>
        </w:tc>
      </w:tr>
      <w:tr w:rsidR="00E01AB3" w:rsidRPr="00376959" w14:paraId="424D83DE" w14:textId="77777777" w:rsidTr="00C9201A">
        <w:trPr>
          <w:jc w:val="center"/>
        </w:trPr>
        <w:tc>
          <w:tcPr>
            <w:tcW w:w="3235" w:type="dxa"/>
          </w:tcPr>
          <w:p w14:paraId="350D61C9" w14:textId="77777777" w:rsidR="00E01AB3" w:rsidRDefault="00E01AB3" w:rsidP="00C9201A">
            <w:pPr>
              <w:rPr>
                <w:rFonts w:ascii="Calibri" w:hAnsi="Calibri" w:cs="Calibri"/>
              </w:rPr>
            </w:pPr>
            <w:r>
              <w:rPr>
                <w:rFonts w:ascii="Calibri" w:hAnsi="Calibri" w:cs="Calibri"/>
                <w:sz w:val="22"/>
                <w:szCs w:val="22"/>
              </w:rPr>
              <w:t>Abdomen Assessment</w:t>
            </w:r>
          </w:p>
        </w:tc>
        <w:tc>
          <w:tcPr>
            <w:tcW w:w="4876" w:type="dxa"/>
          </w:tcPr>
          <w:p w14:paraId="5D6D39C1"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79548A7E" w14:textId="77777777" w:rsidTr="00C9201A">
        <w:trPr>
          <w:jc w:val="center"/>
        </w:trPr>
        <w:tc>
          <w:tcPr>
            <w:tcW w:w="3235" w:type="dxa"/>
          </w:tcPr>
          <w:p w14:paraId="32C8C4EC" w14:textId="77777777" w:rsidR="00E01AB3" w:rsidRDefault="00E01AB3" w:rsidP="00C9201A">
            <w:pPr>
              <w:rPr>
                <w:rFonts w:ascii="Calibri" w:hAnsi="Calibri" w:cs="Calibri"/>
              </w:rPr>
            </w:pPr>
            <w:r>
              <w:rPr>
                <w:rFonts w:ascii="Calibri" w:hAnsi="Calibri" w:cs="Calibri"/>
                <w:sz w:val="22"/>
                <w:szCs w:val="22"/>
              </w:rPr>
              <w:t>Pelvis/Genitourinary Assessment</w:t>
            </w:r>
          </w:p>
        </w:tc>
        <w:tc>
          <w:tcPr>
            <w:tcW w:w="4876" w:type="dxa"/>
          </w:tcPr>
          <w:p w14:paraId="5B377371"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20B95C33" w14:textId="77777777" w:rsidTr="00C9201A">
        <w:trPr>
          <w:jc w:val="center"/>
        </w:trPr>
        <w:tc>
          <w:tcPr>
            <w:tcW w:w="3235" w:type="dxa"/>
          </w:tcPr>
          <w:p w14:paraId="3B51F8D0" w14:textId="77777777" w:rsidR="00E01AB3" w:rsidRDefault="00E01AB3" w:rsidP="00C9201A">
            <w:pPr>
              <w:rPr>
                <w:rFonts w:ascii="Calibri" w:hAnsi="Calibri" w:cs="Calibri"/>
              </w:rPr>
            </w:pPr>
            <w:r>
              <w:rPr>
                <w:rFonts w:ascii="Calibri" w:hAnsi="Calibri" w:cs="Calibri"/>
                <w:sz w:val="22"/>
                <w:szCs w:val="22"/>
              </w:rPr>
              <w:t>Back and Spine Assessment Finding Location</w:t>
            </w:r>
          </w:p>
        </w:tc>
        <w:tc>
          <w:tcPr>
            <w:tcW w:w="4876" w:type="dxa"/>
          </w:tcPr>
          <w:p w14:paraId="52C312E9"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1ADDF922" w14:textId="77777777" w:rsidTr="00C9201A">
        <w:trPr>
          <w:jc w:val="center"/>
        </w:trPr>
        <w:tc>
          <w:tcPr>
            <w:tcW w:w="3235" w:type="dxa"/>
          </w:tcPr>
          <w:p w14:paraId="0212C50E" w14:textId="77777777" w:rsidR="00E01AB3" w:rsidRDefault="00E01AB3" w:rsidP="00C9201A">
            <w:pPr>
              <w:rPr>
                <w:rFonts w:ascii="Calibri" w:hAnsi="Calibri" w:cs="Calibri"/>
              </w:rPr>
            </w:pPr>
            <w:r>
              <w:rPr>
                <w:rFonts w:ascii="Calibri" w:hAnsi="Calibri" w:cs="Calibri"/>
                <w:sz w:val="22"/>
                <w:szCs w:val="22"/>
              </w:rPr>
              <w:t>Back and Spine Assessment</w:t>
            </w:r>
          </w:p>
        </w:tc>
        <w:tc>
          <w:tcPr>
            <w:tcW w:w="4876" w:type="dxa"/>
          </w:tcPr>
          <w:p w14:paraId="251E6A3A"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3E62CB0E" w14:textId="77777777" w:rsidTr="00C9201A">
        <w:trPr>
          <w:jc w:val="center"/>
        </w:trPr>
        <w:tc>
          <w:tcPr>
            <w:tcW w:w="3235" w:type="dxa"/>
          </w:tcPr>
          <w:p w14:paraId="50AB5176" w14:textId="77777777" w:rsidR="00E01AB3" w:rsidRDefault="00E01AB3" w:rsidP="00C9201A">
            <w:pPr>
              <w:rPr>
                <w:rFonts w:ascii="Calibri" w:hAnsi="Calibri" w:cs="Calibri"/>
              </w:rPr>
            </w:pPr>
            <w:r>
              <w:rPr>
                <w:rFonts w:ascii="Calibri" w:hAnsi="Calibri" w:cs="Calibri"/>
                <w:sz w:val="22"/>
                <w:szCs w:val="22"/>
              </w:rPr>
              <w:lastRenderedPageBreak/>
              <w:t>Extremity Assessment Finding Location</w:t>
            </w:r>
          </w:p>
        </w:tc>
        <w:tc>
          <w:tcPr>
            <w:tcW w:w="4876" w:type="dxa"/>
          </w:tcPr>
          <w:p w14:paraId="5760F9FA"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7C48AE92" w14:textId="77777777" w:rsidTr="00C9201A">
        <w:trPr>
          <w:jc w:val="center"/>
        </w:trPr>
        <w:tc>
          <w:tcPr>
            <w:tcW w:w="3235" w:type="dxa"/>
          </w:tcPr>
          <w:p w14:paraId="6F14ACC1" w14:textId="77777777" w:rsidR="00E01AB3" w:rsidRDefault="00E01AB3" w:rsidP="00C9201A">
            <w:pPr>
              <w:rPr>
                <w:rFonts w:ascii="Calibri" w:hAnsi="Calibri" w:cs="Calibri"/>
              </w:rPr>
            </w:pPr>
            <w:r>
              <w:rPr>
                <w:rFonts w:ascii="Calibri" w:hAnsi="Calibri" w:cs="Calibri"/>
                <w:sz w:val="22"/>
                <w:szCs w:val="22"/>
              </w:rPr>
              <w:t>Extremities Assessment</w:t>
            </w:r>
          </w:p>
        </w:tc>
        <w:tc>
          <w:tcPr>
            <w:tcW w:w="4876" w:type="dxa"/>
          </w:tcPr>
          <w:p w14:paraId="07344BB2"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02010114" w14:textId="77777777" w:rsidTr="00C9201A">
        <w:trPr>
          <w:jc w:val="center"/>
        </w:trPr>
        <w:tc>
          <w:tcPr>
            <w:tcW w:w="3235" w:type="dxa"/>
          </w:tcPr>
          <w:p w14:paraId="0B5E1F1D" w14:textId="77777777" w:rsidR="00E01AB3" w:rsidRDefault="00E01AB3" w:rsidP="00C9201A">
            <w:pPr>
              <w:rPr>
                <w:rFonts w:ascii="Calibri" w:hAnsi="Calibri" w:cs="Calibri"/>
              </w:rPr>
            </w:pPr>
            <w:r>
              <w:rPr>
                <w:rFonts w:ascii="Calibri" w:hAnsi="Calibri" w:cs="Calibri"/>
                <w:sz w:val="22"/>
                <w:szCs w:val="22"/>
              </w:rPr>
              <w:t>Eye Assessment Finding Location</w:t>
            </w:r>
          </w:p>
        </w:tc>
        <w:tc>
          <w:tcPr>
            <w:tcW w:w="4876" w:type="dxa"/>
          </w:tcPr>
          <w:p w14:paraId="34DC499E"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389E89A8" w14:textId="77777777" w:rsidTr="00C9201A">
        <w:trPr>
          <w:jc w:val="center"/>
        </w:trPr>
        <w:tc>
          <w:tcPr>
            <w:tcW w:w="3235" w:type="dxa"/>
          </w:tcPr>
          <w:p w14:paraId="7B930519" w14:textId="77777777" w:rsidR="00E01AB3" w:rsidRDefault="00E01AB3" w:rsidP="00C9201A">
            <w:pPr>
              <w:rPr>
                <w:rFonts w:ascii="Calibri" w:hAnsi="Calibri" w:cs="Calibri"/>
              </w:rPr>
            </w:pPr>
            <w:r>
              <w:rPr>
                <w:rFonts w:ascii="Calibri" w:hAnsi="Calibri" w:cs="Calibri"/>
                <w:sz w:val="22"/>
                <w:szCs w:val="22"/>
              </w:rPr>
              <w:t>Eye Assessment</w:t>
            </w:r>
          </w:p>
        </w:tc>
        <w:tc>
          <w:tcPr>
            <w:tcW w:w="4876" w:type="dxa"/>
          </w:tcPr>
          <w:p w14:paraId="52379010"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044C71A5" w14:textId="77777777" w:rsidTr="00C9201A">
        <w:trPr>
          <w:jc w:val="center"/>
        </w:trPr>
        <w:tc>
          <w:tcPr>
            <w:tcW w:w="3235" w:type="dxa"/>
          </w:tcPr>
          <w:p w14:paraId="3513D5B0" w14:textId="77777777" w:rsidR="00E01AB3" w:rsidRDefault="00E01AB3" w:rsidP="00C9201A">
            <w:pPr>
              <w:rPr>
                <w:rFonts w:ascii="Calibri" w:hAnsi="Calibri" w:cs="Calibri"/>
              </w:rPr>
            </w:pPr>
            <w:r>
              <w:rPr>
                <w:rFonts w:ascii="Calibri" w:hAnsi="Calibri" w:cs="Calibri"/>
                <w:sz w:val="22"/>
                <w:szCs w:val="22"/>
              </w:rPr>
              <w:t>Mental Status Assessment</w:t>
            </w:r>
          </w:p>
        </w:tc>
        <w:tc>
          <w:tcPr>
            <w:tcW w:w="4876" w:type="dxa"/>
          </w:tcPr>
          <w:p w14:paraId="54F98ABE"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474DB333" w14:textId="77777777" w:rsidTr="00C9201A">
        <w:trPr>
          <w:jc w:val="center"/>
        </w:trPr>
        <w:tc>
          <w:tcPr>
            <w:tcW w:w="3235" w:type="dxa"/>
          </w:tcPr>
          <w:p w14:paraId="03B07986" w14:textId="77777777" w:rsidR="00E01AB3" w:rsidRDefault="00E01AB3" w:rsidP="00C9201A">
            <w:pPr>
              <w:rPr>
                <w:rFonts w:ascii="Calibri" w:hAnsi="Calibri" w:cs="Calibri"/>
              </w:rPr>
            </w:pPr>
            <w:r>
              <w:rPr>
                <w:rFonts w:ascii="Calibri" w:hAnsi="Calibri" w:cs="Calibri"/>
                <w:sz w:val="22"/>
                <w:szCs w:val="22"/>
              </w:rPr>
              <w:t>Neurological Assessment</w:t>
            </w:r>
          </w:p>
        </w:tc>
        <w:tc>
          <w:tcPr>
            <w:tcW w:w="4876" w:type="dxa"/>
          </w:tcPr>
          <w:p w14:paraId="2432AE19"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5C92BB2F" w14:textId="77777777" w:rsidTr="00C9201A">
        <w:trPr>
          <w:jc w:val="center"/>
        </w:trPr>
        <w:tc>
          <w:tcPr>
            <w:tcW w:w="3235" w:type="dxa"/>
          </w:tcPr>
          <w:p w14:paraId="0AE07543" w14:textId="77777777" w:rsidR="00E01AB3" w:rsidRDefault="00E01AB3" w:rsidP="00C9201A">
            <w:pPr>
              <w:rPr>
                <w:rFonts w:ascii="Calibri" w:hAnsi="Calibri" w:cs="Calibri"/>
              </w:rPr>
            </w:pPr>
            <w:r>
              <w:rPr>
                <w:rFonts w:ascii="Calibri" w:hAnsi="Calibri" w:cs="Calibri"/>
                <w:sz w:val="22"/>
                <w:szCs w:val="22"/>
              </w:rPr>
              <w:t>Stroke/CVA Symptoms Resolved</w:t>
            </w:r>
          </w:p>
        </w:tc>
        <w:tc>
          <w:tcPr>
            <w:tcW w:w="4876" w:type="dxa"/>
          </w:tcPr>
          <w:p w14:paraId="5FFF34A0" w14:textId="77777777" w:rsidR="00E01AB3" w:rsidRPr="00376959" w:rsidRDefault="00E01AB3" w:rsidP="00C9201A">
            <w:pPr>
              <w:pStyle w:val="TableEntry"/>
            </w:pPr>
            <w:r>
              <w:t>Coded Detail</w:t>
            </w:r>
            <w:r w:rsidRPr="001971E3">
              <w:t xml:space="preserve"> Physical </w:t>
            </w:r>
            <w:r>
              <w:t>Examination</w:t>
            </w:r>
            <w:r w:rsidRPr="001971E3">
              <w:t xml:space="preserve"> Section </w:t>
            </w:r>
          </w:p>
        </w:tc>
      </w:tr>
      <w:tr w:rsidR="00E01AB3" w:rsidRPr="00376959" w14:paraId="072A4426" w14:textId="77777777" w:rsidTr="00C9201A">
        <w:trPr>
          <w:jc w:val="center"/>
        </w:trPr>
        <w:tc>
          <w:tcPr>
            <w:tcW w:w="3235" w:type="dxa"/>
          </w:tcPr>
          <w:p w14:paraId="0423EAD8" w14:textId="77777777" w:rsidR="00E01AB3" w:rsidRDefault="00E01AB3" w:rsidP="00C9201A">
            <w:pPr>
              <w:rPr>
                <w:rFonts w:ascii="Calibri" w:hAnsi="Calibri" w:cs="Calibri"/>
              </w:rPr>
            </w:pPr>
            <w:r>
              <w:rPr>
                <w:rFonts w:ascii="Calibri" w:hAnsi="Calibri" w:cs="Calibri"/>
                <w:sz w:val="22"/>
                <w:szCs w:val="22"/>
              </w:rPr>
              <w:t>Protocols Used</w:t>
            </w:r>
          </w:p>
        </w:tc>
        <w:tc>
          <w:tcPr>
            <w:tcW w:w="4876" w:type="dxa"/>
          </w:tcPr>
          <w:p w14:paraId="70F5221A" w14:textId="77777777" w:rsidR="00E01AB3" w:rsidRPr="00376959" w:rsidRDefault="00E01AB3" w:rsidP="00C9201A">
            <w:pPr>
              <w:pStyle w:val="TableEntry"/>
            </w:pPr>
            <w:r w:rsidRPr="00814369">
              <w:t xml:space="preserve">EMS Protocol Section </w:t>
            </w:r>
          </w:p>
        </w:tc>
      </w:tr>
      <w:tr w:rsidR="00E01AB3" w:rsidRPr="00376959" w14:paraId="6DB5600C" w14:textId="77777777" w:rsidTr="00C9201A">
        <w:trPr>
          <w:jc w:val="center"/>
        </w:trPr>
        <w:tc>
          <w:tcPr>
            <w:tcW w:w="3235" w:type="dxa"/>
          </w:tcPr>
          <w:p w14:paraId="7B850D4A" w14:textId="77777777" w:rsidR="00E01AB3" w:rsidRDefault="00E01AB3" w:rsidP="00C9201A">
            <w:pPr>
              <w:rPr>
                <w:rFonts w:ascii="Calibri" w:hAnsi="Calibri" w:cs="Calibri"/>
              </w:rPr>
            </w:pPr>
            <w:r>
              <w:rPr>
                <w:rFonts w:ascii="Calibri" w:hAnsi="Calibri" w:cs="Calibri"/>
                <w:sz w:val="22"/>
                <w:szCs w:val="22"/>
              </w:rPr>
              <w:t>Protocol Age Category</w:t>
            </w:r>
          </w:p>
        </w:tc>
        <w:tc>
          <w:tcPr>
            <w:tcW w:w="4876" w:type="dxa"/>
          </w:tcPr>
          <w:p w14:paraId="3A5BC585" w14:textId="77777777" w:rsidR="00E01AB3" w:rsidRPr="00376959" w:rsidRDefault="00E01AB3" w:rsidP="00C9201A">
            <w:pPr>
              <w:pStyle w:val="TableEntry"/>
            </w:pPr>
            <w:r w:rsidRPr="00814369">
              <w:t xml:space="preserve">EMS Protocol Section </w:t>
            </w:r>
          </w:p>
        </w:tc>
      </w:tr>
      <w:tr w:rsidR="00E01AB3" w:rsidRPr="00376959" w14:paraId="33C9CBC7" w14:textId="77777777" w:rsidTr="00C9201A">
        <w:trPr>
          <w:jc w:val="center"/>
        </w:trPr>
        <w:tc>
          <w:tcPr>
            <w:tcW w:w="3235" w:type="dxa"/>
          </w:tcPr>
          <w:p w14:paraId="6232994E" w14:textId="77777777" w:rsidR="00E01AB3" w:rsidRDefault="00E01AB3" w:rsidP="00C9201A">
            <w:pPr>
              <w:rPr>
                <w:rFonts w:ascii="Calibri" w:hAnsi="Calibri" w:cs="Calibri"/>
              </w:rPr>
            </w:pPr>
            <w:r>
              <w:rPr>
                <w:rFonts w:ascii="Calibri" w:hAnsi="Calibri" w:cs="Calibri"/>
                <w:sz w:val="22"/>
                <w:szCs w:val="22"/>
              </w:rPr>
              <w:t>Date/Time Medication Administered</w:t>
            </w:r>
          </w:p>
        </w:tc>
        <w:tc>
          <w:tcPr>
            <w:tcW w:w="4876" w:type="dxa"/>
          </w:tcPr>
          <w:p w14:paraId="4A30235F" w14:textId="77777777" w:rsidR="00E01AB3" w:rsidRPr="00376959" w:rsidRDefault="00E01AB3" w:rsidP="00C9201A">
            <w:pPr>
              <w:pStyle w:val="TableEntry"/>
            </w:pPr>
            <w:r w:rsidRPr="008A58F0">
              <w:t xml:space="preserve">Medications Administered Section </w:t>
            </w:r>
          </w:p>
        </w:tc>
      </w:tr>
      <w:tr w:rsidR="00E01AB3" w:rsidRPr="00376959" w14:paraId="3577FA1A" w14:textId="77777777" w:rsidTr="0016240B">
        <w:trPr>
          <w:jc w:val="center"/>
        </w:trPr>
        <w:tc>
          <w:tcPr>
            <w:tcW w:w="3235" w:type="dxa"/>
            <w:shd w:val="clear" w:color="auto" w:fill="auto"/>
          </w:tcPr>
          <w:p w14:paraId="5F9B6A15" w14:textId="77777777" w:rsidR="00E01AB3" w:rsidRDefault="00E01AB3" w:rsidP="00C9201A">
            <w:pPr>
              <w:rPr>
                <w:rFonts w:ascii="Calibri" w:hAnsi="Calibri" w:cs="Calibri"/>
              </w:rPr>
            </w:pPr>
            <w:r>
              <w:rPr>
                <w:rFonts w:ascii="Calibri" w:hAnsi="Calibri" w:cs="Calibri"/>
                <w:sz w:val="22"/>
                <w:szCs w:val="22"/>
              </w:rPr>
              <w:t>Medication Administered Prior to this Unit's EMS Care</w:t>
            </w:r>
          </w:p>
        </w:tc>
        <w:tc>
          <w:tcPr>
            <w:tcW w:w="4876" w:type="dxa"/>
          </w:tcPr>
          <w:p w14:paraId="68418AD5" w14:textId="2BA52DB1" w:rsidR="00E01AB3" w:rsidRPr="00376959" w:rsidRDefault="0016240B" w:rsidP="00C9201A">
            <w:pPr>
              <w:pStyle w:val="TableEntry"/>
            </w:pPr>
            <w:r>
              <w:t>N/A</w:t>
            </w:r>
          </w:p>
        </w:tc>
      </w:tr>
      <w:tr w:rsidR="00E01AB3" w:rsidRPr="00376959" w14:paraId="006F72CC" w14:textId="77777777" w:rsidTr="00C9201A">
        <w:trPr>
          <w:jc w:val="center"/>
        </w:trPr>
        <w:tc>
          <w:tcPr>
            <w:tcW w:w="3235" w:type="dxa"/>
          </w:tcPr>
          <w:p w14:paraId="56C2806D" w14:textId="77777777" w:rsidR="00E01AB3" w:rsidRDefault="00E01AB3" w:rsidP="00C9201A">
            <w:pPr>
              <w:rPr>
                <w:rFonts w:ascii="Calibri" w:hAnsi="Calibri" w:cs="Calibri"/>
              </w:rPr>
            </w:pPr>
            <w:r>
              <w:rPr>
                <w:rFonts w:ascii="Calibri" w:hAnsi="Calibri" w:cs="Calibri"/>
                <w:sz w:val="22"/>
                <w:szCs w:val="22"/>
              </w:rPr>
              <w:t>Medication Given</w:t>
            </w:r>
          </w:p>
        </w:tc>
        <w:tc>
          <w:tcPr>
            <w:tcW w:w="4876" w:type="dxa"/>
          </w:tcPr>
          <w:p w14:paraId="7EC5AC49" w14:textId="77777777" w:rsidR="00E01AB3" w:rsidRPr="00376959" w:rsidRDefault="00E01AB3" w:rsidP="00C9201A">
            <w:pPr>
              <w:pStyle w:val="TableEntry"/>
            </w:pPr>
            <w:r w:rsidRPr="008A58F0">
              <w:t xml:space="preserve">Medications Administered Section </w:t>
            </w:r>
          </w:p>
        </w:tc>
      </w:tr>
      <w:tr w:rsidR="00E01AB3" w:rsidRPr="00376959" w14:paraId="38EB4F1A" w14:textId="77777777" w:rsidTr="00C9201A">
        <w:trPr>
          <w:jc w:val="center"/>
        </w:trPr>
        <w:tc>
          <w:tcPr>
            <w:tcW w:w="3235" w:type="dxa"/>
          </w:tcPr>
          <w:p w14:paraId="4E939C67" w14:textId="77777777" w:rsidR="00E01AB3" w:rsidRDefault="00E01AB3" w:rsidP="00C9201A">
            <w:pPr>
              <w:rPr>
                <w:rFonts w:ascii="Calibri" w:hAnsi="Calibri" w:cs="Calibri"/>
              </w:rPr>
            </w:pPr>
            <w:r>
              <w:rPr>
                <w:rFonts w:ascii="Calibri" w:hAnsi="Calibri" w:cs="Calibri"/>
                <w:sz w:val="22"/>
                <w:szCs w:val="22"/>
              </w:rPr>
              <w:t>Medication Administered Route</w:t>
            </w:r>
          </w:p>
        </w:tc>
        <w:tc>
          <w:tcPr>
            <w:tcW w:w="4876" w:type="dxa"/>
          </w:tcPr>
          <w:p w14:paraId="0FE40047" w14:textId="77777777" w:rsidR="00E01AB3" w:rsidRPr="00376959" w:rsidRDefault="00E01AB3" w:rsidP="00C9201A">
            <w:pPr>
              <w:pStyle w:val="TableEntry"/>
            </w:pPr>
            <w:r w:rsidRPr="008A58F0">
              <w:t xml:space="preserve">Medications Administered Section </w:t>
            </w:r>
          </w:p>
        </w:tc>
      </w:tr>
      <w:tr w:rsidR="00E01AB3" w:rsidRPr="00376959" w14:paraId="1154B1D9" w14:textId="77777777" w:rsidTr="00C9201A">
        <w:trPr>
          <w:jc w:val="center"/>
        </w:trPr>
        <w:tc>
          <w:tcPr>
            <w:tcW w:w="3235" w:type="dxa"/>
          </w:tcPr>
          <w:p w14:paraId="364671D6" w14:textId="77777777" w:rsidR="00E01AB3" w:rsidRDefault="00E01AB3" w:rsidP="00C9201A">
            <w:pPr>
              <w:rPr>
                <w:rFonts w:ascii="Calibri" w:hAnsi="Calibri" w:cs="Calibri"/>
              </w:rPr>
            </w:pPr>
            <w:r>
              <w:rPr>
                <w:rFonts w:ascii="Calibri" w:hAnsi="Calibri" w:cs="Calibri"/>
                <w:sz w:val="22"/>
                <w:szCs w:val="22"/>
              </w:rPr>
              <w:t>Medication Dosage</w:t>
            </w:r>
          </w:p>
        </w:tc>
        <w:tc>
          <w:tcPr>
            <w:tcW w:w="4876" w:type="dxa"/>
          </w:tcPr>
          <w:p w14:paraId="4789ECF8" w14:textId="77777777" w:rsidR="00E01AB3" w:rsidRPr="00376959" w:rsidRDefault="00E01AB3" w:rsidP="00C9201A">
            <w:pPr>
              <w:pStyle w:val="TableEntry"/>
            </w:pPr>
            <w:r w:rsidRPr="008A58F0">
              <w:t xml:space="preserve">Medications Administered Section </w:t>
            </w:r>
          </w:p>
        </w:tc>
      </w:tr>
      <w:tr w:rsidR="00E01AB3" w:rsidRPr="00376959" w14:paraId="5CB9CD39" w14:textId="77777777" w:rsidTr="00C9201A">
        <w:trPr>
          <w:jc w:val="center"/>
        </w:trPr>
        <w:tc>
          <w:tcPr>
            <w:tcW w:w="3235" w:type="dxa"/>
          </w:tcPr>
          <w:p w14:paraId="79379DCE" w14:textId="77777777" w:rsidR="00E01AB3" w:rsidRDefault="00E01AB3" w:rsidP="00C9201A">
            <w:pPr>
              <w:rPr>
                <w:rFonts w:ascii="Calibri" w:hAnsi="Calibri" w:cs="Calibri"/>
              </w:rPr>
            </w:pPr>
            <w:r>
              <w:rPr>
                <w:rFonts w:ascii="Calibri" w:hAnsi="Calibri" w:cs="Calibri"/>
                <w:sz w:val="22"/>
                <w:szCs w:val="22"/>
              </w:rPr>
              <w:t>Medication Dosage Units</w:t>
            </w:r>
          </w:p>
        </w:tc>
        <w:tc>
          <w:tcPr>
            <w:tcW w:w="4876" w:type="dxa"/>
          </w:tcPr>
          <w:p w14:paraId="65ADEF14" w14:textId="77777777" w:rsidR="00E01AB3" w:rsidRPr="00376959" w:rsidRDefault="00E01AB3" w:rsidP="00C9201A">
            <w:pPr>
              <w:pStyle w:val="TableEntry"/>
            </w:pPr>
            <w:r w:rsidRPr="008A58F0">
              <w:t xml:space="preserve">Medications Administered Section </w:t>
            </w:r>
          </w:p>
        </w:tc>
      </w:tr>
      <w:tr w:rsidR="00E01AB3" w:rsidRPr="00376959" w14:paraId="044629C1" w14:textId="77777777" w:rsidTr="0016240B">
        <w:trPr>
          <w:jc w:val="center"/>
        </w:trPr>
        <w:tc>
          <w:tcPr>
            <w:tcW w:w="3235" w:type="dxa"/>
            <w:shd w:val="clear" w:color="auto" w:fill="auto"/>
          </w:tcPr>
          <w:p w14:paraId="5F02E051" w14:textId="77777777" w:rsidR="00E01AB3" w:rsidRDefault="00E01AB3" w:rsidP="00C9201A">
            <w:pPr>
              <w:rPr>
                <w:rFonts w:ascii="Calibri" w:hAnsi="Calibri" w:cs="Calibri"/>
              </w:rPr>
            </w:pPr>
            <w:r>
              <w:rPr>
                <w:rFonts w:ascii="Calibri" w:hAnsi="Calibri" w:cs="Calibri"/>
                <w:sz w:val="22"/>
                <w:szCs w:val="22"/>
              </w:rPr>
              <w:t>Response to Medication</w:t>
            </w:r>
          </w:p>
        </w:tc>
        <w:tc>
          <w:tcPr>
            <w:tcW w:w="4876" w:type="dxa"/>
          </w:tcPr>
          <w:p w14:paraId="0C6470C0" w14:textId="1E242CB3" w:rsidR="00E01AB3" w:rsidRPr="00376959" w:rsidRDefault="00D128FB" w:rsidP="00C9201A">
            <w:pPr>
              <w:pStyle w:val="TableEntry"/>
            </w:pPr>
            <w:r>
              <w:t>N/A</w:t>
            </w:r>
          </w:p>
        </w:tc>
      </w:tr>
      <w:tr w:rsidR="00E01AB3" w:rsidRPr="00376959" w14:paraId="05A58B28" w14:textId="77777777" w:rsidTr="00C9201A">
        <w:trPr>
          <w:jc w:val="center"/>
        </w:trPr>
        <w:tc>
          <w:tcPr>
            <w:tcW w:w="3235" w:type="dxa"/>
          </w:tcPr>
          <w:p w14:paraId="12BC86D7" w14:textId="77777777" w:rsidR="00E01AB3" w:rsidRDefault="00E01AB3" w:rsidP="00C9201A">
            <w:pPr>
              <w:rPr>
                <w:rFonts w:ascii="Calibri" w:hAnsi="Calibri" w:cs="Calibri"/>
              </w:rPr>
            </w:pPr>
            <w:r>
              <w:rPr>
                <w:rFonts w:ascii="Calibri" w:hAnsi="Calibri" w:cs="Calibri"/>
                <w:sz w:val="22"/>
                <w:szCs w:val="22"/>
              </w:rPr>
              <w:t>Medication Complication</w:t>
            </w:r>
          </w:p>
        </w:tc>
        <w:tc>
          <w:tcPr>
            <w:tcW w:w="4876" w:type="dxa"/>
          </w:tcPr>
          <w:p w14:paraId="658DA2A5" w14:textId="77777777" w:rsidR="00E01AB3" w:rsidRPr="00376959" w:rsidRDefault="00E01AB3" w:rsidP="00C9201A">
            <w:pPr>
              <w:pStyle w:val="TableEntry"/>
            </w:pPr>
            <w:r>
              <w:t>Allergies and Adverse Reactions</w:t>
            </w:r>
            <w:r w:rsidRPr="008A58F0">
              <w:t xml:space="preserve"> Section </w:t>
            </w:r>
          </w:p>
        </w:tc>
      </w:tr>
      <w:tr w:rsidR="00E01AB3" w:rsidRPr="00376959" w14:paraId="18DF6FFE" w14:textId="77777777" w:rsidTr="00C9201A">
        <w:trPr>
          <w:jc w:val="center"/>
        </w:trPr>
        <w:tc>
          <w:tcPr>
            <w:tcW w:w="3235" w:type="dxa"/>
            <w:shd w:val="clear" w:color="auto" w:fill="auto"/>
          </w:tcPr>
          <w:p w14:paraId="3AD830A2" w14:textId="77777777" w:rsidR="00E01AB3" w:rsidRDefault="00E01AB3" w:rsidP="00C9201A">
            <w:pPr>
              <w:rPr>
                <w:rFonts w:ascii="Calibri" w:hAnsi="Calibri" w:cs="Calibri"/>
              </w:rPr>
            </w:pPr>
            <w:r>
              <w:rPr>
                <w:rFonts w:ascii="Calibri" w:hAnsi="Calibri" w:cs="Calibri"/>
                <w:sz w:val="22"/>
                <w:szCs w:val="22"/>
              </w:rPr>
              <w:t>Medication Crew (Healthcare Professionals) ID</w:t>
            </w:r>
          </w:p>
        </w:tc>
        <w:tc>
          <w:tcPr>
            <w:tcW w:w="4876" w:type="dxa"/>
          </w:tcPr>
          <w:p w14:paraId="12CE8C0C" w14:textId="77777777" w:rsidR="00E01AB3" w:rsidRPr="00376959" w:rsidRDefault="00E01AB3" w:rsidP="00C9201A">
            <w:pPr>
              <w:pStyle w:val="TableEntry"/>
            </w:pPr>
            <w:r w:rsidRPr="008A58F0">
              <w:t xml:space="preserve">Medications Administered Section </w:t>
            </w:r>
          </w:p>
        </w:tc>
      </w:tr>
      <w:tr w:rsidR="00E01AB3" w:rsidRPr="00376959" w14:paraId="02DB7D54" w14:textId="77777777" w:rsidTr="00C9201A">
        <w:trPr>
          <w:jc w:val="center"/>
        </w:trPr>
        <w:tc>
          <w:tcPr>
            <w:tcW w:w="3235" w:type="dxa"/>
            <w:shd w:val="clear" w:color="auto" w:fill="auto"/>
          </w:tcPr>
          <w:p w14:paraId="4ED82FA0" w14:textId="77777777" w:rsidR="00E01AB3" w:rsidRDefault="00E01AB3" w:rsidP="00C9201A">
            <w:pPr>
              <w:rPr>
                <w:rFonts w:ascii="Calibri" w:hAnsi="Calibri" w:cs="Calibri"/>
              </w:rPr>
            </w:pPr>
            <w:r>
              <w:rPr>
                <w:rFonts w:ascii="Calibri" w:hAnsi="Calibri" w:cs="Calibri"/>
                <w:sz w:val="22"/>
                <w:szCs w:val="22"/>
              </w:rPr>
              <w:t>Role/Type of Person Administering Medication</w:t>
            </w:r>
          </w:p>
        </w:tc>
        <w:tc>
          <w:tcPr>
            <w:tcW w:w="4876" w:type="dxa"/>
          </w:tcPr>
          <w:p w14:paraId="56A7EA7C" w14:textId="77777777" w:rsidR="00E01AB3" w:rsidRPr="00376959" w:rsidRDefault="00E01AB3" w:rsidP="00C9201A">
            <w:pPr>
              <w:pStyle w:val="TableEntry"/>
            </w:pPr>
            <w:r w:rsidRPr="008A58F0">
              <w:t xml:space="preserve">Medications Administered Section </w:t>
            </w:r>
          </w:p>
        </w:tc>
      </w:tr>
      <w:tr w:rsidR="00E01AB3" w:rsidRPr="00376959" w14:paraId="273CE0B3" w14:textId="77777777" w:rsidTr="00C9201A">
        <w:trPr>
          <w:jc w:val="center"/>
        </w:trPr>
        <w:tc>
          <w:tcPr>
            <w:tcW w:w="3235" w:type="dxa"/>
            <w:shd w:val="clear" w:color="auto" w:fill="auto"/>
          </w:tcPr>
          <w:p w14:paraId="3963B0AB" w14:textId="77777777" w:rsidR="00E01AB3" w:rsidRDefault="00E01AB3" w:rsidP="00C9201A">
            <w:pPr>
              <w:rPr>
                <w:rFonts w:ascii="Calibri" w:hAnsi="Calibri" w:cs="Calibri"/>
              </w:rPr>
            </w:pPr>
            <w:r>
              <w:rPr>
                <w:rFonts w:ascii="Calibri" w:hAnsi="Calibri" w:cs="Calibri"/>
                <w:sz w:val="22"/>
                <w:szCs w:val="22"/>
              </w:rPr>
              <w:t>Medication Authorization</w:t>
            </w:r>
          </w:p>
        </w:tc>
        <w:tc>
          <w:tcPr>
            <w:tcW w:w="4876" w:type="dxa"/>
          </w:tcPr>
          <w:p w14:paraId="407D6FF5" w14:textId="77777777" w:rsidR="00E01AB3" w:rsidRPr="00376959" w:rsidRDefault="00E01AB3" w:rsidP="00C9201A">
            <w:pPr>
              <w:pStyle w:val="TableEntry"/>
            </w:pPr>
            <w:r w:rsidRPr="008A58F0">
              <w:t xml:space="preserve">Medications Administered Section </w:t>
            </w:r>
          </w:p>
        </w:tc>
      </w:tr>
      <w:tr w:rsidR="00E01AB3" w:rsidRPr="00376959" w14:paraId="0CE1464E" w14:textId="77777777" w:rsidTr="00C9201A">
        <w:trPr>
          <w:jc w:val="center"/>
        </w:trPr>
        <w:tc>
          <w:tcPr>
            <w:tcW w:w="3235" w:type="dxa"/>
            <w:shd w:val="clear" w:color="auto" w:fill="auto"/>
          </w:tcPr>
          <w:p w14:paraId="6584EC92" w14:textId="77777777" w:rsidR="00E01AB3" w:rsidRDefault="00E01AB3" w:rsidP="00C9201A">
            <w:pPr>
              <w:rPr>
                <w:rFonts w:ascii="Calibri" w:hAnsi="Calibri" w:cs="Calibri"/>
              </w:rPr>
            </w:pPr>
            <w:r>
              <w:rPr>
                <w:rFonts w:ascii="Calibri" w:hAnsi="Calibri" w:cs="Calibri"/>
                <w:sz w:val="22"/>
                <w:szCs w:val="22"/>
              </w:rPr>
              <w:t>Medication Authorizing Physician</w:t>
            </w:r>
          </w:p>
        </w:tc>
        <w:tc>
          <w:tcPr>
            <w:tcW w:w="4876" w:type="dxa"/>
          </w:tcPr>
          <w:p w14:paraId="37748A10" w14:textId="77777777" w:rsidR="00E01AB3" w:rsidRPr="00376959" w:rsidRDefault="00E01AB3" w:rsidP="00C9201A">
            <w:pPr>
              <w:pStyle w:val="TableEntry"/>
            </w:pPr>
            <w:r w:rsidRPr="008A58F0">
              <w:t xml:space="preserve">Medications Administered Section </w:t>
            </w:r>
          </w:p>
        </w:tc>
      </w:tr>
      <w:tr w:rsidR="00E01AB3" w:rsidRPr="00376959" w14:paraId="47B541DA" w14:textId="77777777" w:rsidTr="00C9201A">
        <w:trPr>
          <w:jc w:val="center"/>
        </w:trPr>
        <w:tc>
          <w:tcPr>
            <w:tcW w:w="3235" w:type="dxa"/>
          </w:tcPr>
          <w:p w14:paraId="3952E48B" w14:textId="77777777" w:rsidR="00E01AB3" w:rsidRDefault="00E01AB3" w:rsidP="00C9201A">
            <w:pPr>
              <w:rPr>
                <w:rFonts w:ascii="Calibri" w:hAnsi="Calibri" w:cs="Calibri"/>
              </w:rPr>
            </w:pPr>
            <w:r>
              <w:rPr>
                <w:rFonts w:ascii="Calibri" w:hAnsi="Calibri" w:cs="Calibri"/>
                <w:sz w:val="22"/>
                <w:szCs w:val="22"/>
              </w:rPr>
              <w:t>Date/Time Procedure Performed</w:t>
            </w:r>
          </w:p>
        </w:tc>
        <w:tc>
          <w:tcPr>
            <w:tcW w:w="4876" w:type="dxa"/>
          </w:tcPr>
          <w:p w14:paraId="3C1689E7" w14:textId="77777777" w:rsidR="00E01AB3" w:rsidRPr="00376959" w:rsidRDefault="00E01AB3" w:rsidP="00C9201A">
            <w:pPr>
              <w:pStyle w:val="TableEntry"/>
            </w:pPr>
            <w:r w:rsidRPr="006E1CA6">
              <w:t xml:space="preserve">EMS Procedures Performed Section </w:t>
            </w:r>
          </w:p>
        </w:tc>
      </w:tr>
      <w:tr w:rsidR="00E01AB3" w:rsidRPr="00376959" w14:paraId="605A492D" w14:textId="77777777" w:rsidTr="00C9201A">
        <w:trPr>
          <w:jc w:val="center"/>
        </w:trPr>
        <w:tc>
          <w:tcPr>
            <w:tcW w:w="3235" w:type="dxa"/>
          </w:tcPr>
          <w:p w14:paraId="0FAC275C" w14:textId="77777777" w:rsidR="00E01AB3" w:rsidRDefault="00E01AB3" w:rsidP="00C9201A">
            <w:pPr>
              <w:rPr>
                <w:rFonts w:ascii="Calibri" w:hAnsi="Calibri" w:cs="Calibri"/>
              </w:rPr>
            </w:pPr>
            <w:r>
              <w:rPr>
                <w:rFonts w:ascii="Calibri" w:hAnsi="Calibri" w:cs="Calibri"/>
                <w:sz w:val="22"/>
                <w:szCs w:val="22"/>
              </w:rPr>
              <w:t>Procedure Performed Prior to this Unit's EMS Care</w:t>
            </w:r>
          </w:p>
        </w:tc>
        <w:tc>
          <w:tcPr>
            <w:tcW w:w="4876" w:type="dxa"/>
          </w:tcPr>
          <w:p w14:paraId="5A6E9BC2" w14:textId="77777777" w:rsidR="00E01AB3" w:rsidRPr="00376959" w:rsidRDefault="00E01AB3" w:rsidP="00C9201A">
            <w:pPr>
              <w:pStyle w:val="TableEntry"/>
            </w:pPr>
            <w:r w:rsidRPr="006E1CA6">
              <w:t xml:space="preserve">EMS Procedures Performed Section </w:t>
            </w:r>
          </w:p>
        </w:tc>
      </w:tr>
      <w:tr w:rsidR="00E01AB3" w:rsidRPr="00376959" w14:paraId="4830A1B2" w14:textId="77777777" w:rsidTr="00C9201A">
        <w:trPr>
          <w:jc w:val="center"/>
        </w:trPr>
        <w:tc>
          <w:tcPr>
            <w:tcW w:w="3235" w:type="dxa"/>
          </w:tcPr>
          <w:p w14:paraId="02B62C2D" w14:textId="77777777" w:rsidR="00E01AB3" w:rsidRDefault="00E01AB3" w:rsidP="00C9201A">
            <w:pPr>
              <w:rPr>
                <w:rFonts w:ascii="Calibri" w:hAnsi="Calibri" w:cs="Calibri"/>
              </w:rPr>
            </w:pPr>
            <w:r>
              <w:rPr>
                <w:rFonts w:ascii="Calibri" w:hAnsi="Calibri" w:cs="Calibri"/>
                <w:sz w:val="22"/>
                <w:szCs w:val="22"/>
              </w:rPr>
              <w:t>Procedure</w:t>
            </w:r>
          </w:p>
        </w:tc>
        <w:tc>
          <w:tcPr>
            <w:tcW w:w="4876" w:type="dxa"/>
          </w:tcPr>
          <w:p w14:paraId="21C9723F" w14:textId="77777777" w:rsidR="00E01AB3" w:rsidRPr="00376959" w:rsidRDefault="00E01AB3" w:rsidP="00C9201A">
            <w:pPr>
              <w:pStyle w:val="TableEntry"/>
            </w:pPr>
            <w:r w:rsidRPr="006E1CA6">
              <w:t xml:space="preserve">EMS Procedures Performed Section </w:t>
            </w:r>
          </w:p>
        </w:tc>
      </w:tr>
      <w:tr w:rsidR="00E01AB3" w:rsidRPr="00376959" w14:paraId="72597C29" w14:textId="77777777" w:rsidTr="00C9201A">
        <w:trPr>
          <w:jc w:val="center"/>
        </w:trPr>
        <w:tc>
          <w:tcPr>
            <w:tcW w:w="3235" w:type="dxa"/>
          </w:tcPr>
          <w:p w14:paraId="0CB80D19" w14:textId="77777777" w:rsidR="00E01AB3" w:rsidRDefault="00E01AB3" w:rsidP="00C9201A">
            <w:pPr>
              <w:rPr>
                <w:rFonts w:ascii="Calibri" w:hAnsi="Calibri" w:cs="Calibri"/>
              </w:rPr>
            </w:pPr>
            <w:r>
              <w:rPr>
                <w:rFonts w:ascii="Calibri" w:hAnsi="Calibri" w:cs="Calibri"/>
                <w:sz w:val="22"/>
                <w:szCs w:val="22"/>
              </w:rPr>
              <w:t>Size of Procedure Equipment</w:t>
            </w:r>
          </w:p>
        </w:tc>
        <w:tc>
          <w:tcPr>
            <w:tcW w:w="4876" w:type="dxa"/>
          </w:tcPr>
          <w:p w14:paraId="0BDB2CFC" w14:textId="77777777" w:rsidR="00E01AB3" w:rsidRPr="00376959" w:rsidRDefault="00E01AB3" w:rsidP="00C9201A">
            <w:pPr>
              <w:pStyle w:val="TableEntry"/>
            </w:pPr>
            <w:r w:rsidRPr="006E1CA6">
              <w:t xml:space="preserve">EMS Procedures Performed Section </w:t>
            </w:r>
          </w:p>
        </w:tc>
      </w:tr>
      <w:tr w:rsidR="00E01AB3" w:rsidRPr="00376959" w14:paraId="1C196388" w14:textId="77777777" w:rsidTr="00C9201A">
        <w:trPr>
          <w:jc w:val="center"/>
        </w:trPr>
        <w:tc>
          <w:tcPr>
            <w:tcW w:w="3235" w:type="dxa"/>
          </w:tcPr>
          <w:p w14:paraId="6DFD2F12" w14:textId="77777777" w:rsidR="00E01AB3" w:rsidRDefault="00E01AB3" w:rsidP="00C9201A">
            <w:pPr>
              <w:rPr>
                <w:rFonts w:ascii="Calibri" w:hAnsi="Calibri" w:cs="Calibri"/>
              </w:rPr>
            </w:pPr>
            <w:r>
              <w:rPr>
                <w:rFonts w:ascii="Calibri" w:hAnsi="Calibri" w:cs="Calibri"/>
                <w:sz w:val="22"/>
                <w:szCs w:val="22"/>
              </w:rPr>
              <w:t>Number of Procedure Attempts</w:t>
            </w:r>
          </w:p>
        </w:tc>
        <w:tc>
          <w:tcPr>
            <w:tcW w:w="4876" w:type="dxa"/>
          </w:tcPr>
          <w:p w14:paraId="2503C13F" w14:textId="77777777" w:rsidR="00E01AB3" w:rsidRPr="00376959" w:rsidRDefault="00E01AB3" w:rsidP="00C9201A">
            <w:pPr>
              <w:pStyle w:val="TableEntry"/>
            </w:pPr>
            <w:r w:rsidRPr="006E1CA6">
              <w:t xml:space="preserve">EMS Procedures Performed Section </w:t>
            </w:r>
          </w:p>
        </w:tc>
      </w:tr>
      <w:tr w:rsidR="00E01AB3" w:rsidRPr="00376959" w14:paraId="395206E1" w14:textId="77777777" w:rsidTr="00C9201A">
        <w:trPr>
          <w:jc w:val="center"/>
        </w:trPr>
        <w:tc>
          <w:tcPr>
            <w:tcW w:w="3235" w:type="dxa"/>
          </w:tcPr>
          <w:p w14:paraId="150C237D" w14:textId="77777777" w:rsidR="00E01AB3" w:rsidRDefault="00E01AB3" w:rsidP="00C9201A">
            <w:pPr>
              <w:rPr>
                <w:rFonts w:ascii="Calibri" w:hAnsi="Calibri" w:cs="Calibri"/>
              </w:rPr>
            </w:pPr>
            <w:r>
              <w:rPr>
                <w:rFonts w:ascii="Calibri" w:hAnsi="Calibri" w:cs="Calibri"/>
                <w:sz w:val="22"/>
                <w:szCs w:val="22"/>
              </w:rPr>
              <w:t>Procedure Successful</w:t>
            </w:r>
          </w:p>
        </w:tc>
        <w:tc>
          <w:tcPr>
            <w:tcW w:w="4876" w:type="dxa"/>
          </w:tcPr>
          <w:p w14:paraId="0DBA260A" w14:textId="77777777" w:rsidR="00E01AB3" w:rsidRPr="00376959" w:rsidRDefault="00E01AB3" w:rsidP="00C9201A">
            <w:pPr>
              <w:pStyle w:val="TableEntry"/>
            </w:pPr>
            <w:r w:rsidRPr="006E1CA6">
              <w:t xml:space="preserve">EMS Procedures Performed Section </w:t>
            </w:r>
          </w:p>
        </w:tc>
      </w:tr>
      <w:tr w:rsidR="00E01AB3" w:rsidRPr="00376959" w14:paraId="3DAD40C3" w14:textId="77777777" w:rsidTr="00C9201A">
        <w:trPr>
          <w:jc w:val="center"/>
        </w:trPr>
        <w:tc>
          <w:tcPr>
            <w:tcW w:w="3235" w:type="dxa"/>
          </w:tcPr>
          <w:p w14:paraId="1ADEB6E3" w14:textId="77777777" w:rsidR="00E01AB3" w:rsidRDefault="00E01AB3" w:rsidP="00C9201A">
            <w:pPr>
              <w:rPr>
                <w:rFonts w:ascii="Calibri" w:hAnsi="Calibri" w:cs="Calibri"/>
              </w:rPr>
            </w:pPr>
            <w:r>
              <w:rPr>
                <w:rFonts w:ascii="Calibri" w:hAnsi="Calibri" w:cs="Calibri"/>
                <w:sz w:val="22"/>
                <w:szCs w:val="22"/>
              </w:rPr>
              <w:lastRenderedPageBreak/>
              <w:t>Procedure Complication</w:t>
            </w:r>
          </w:p>
        </w:tc>
        <w:tc>
          <w:tcPr>
            <w:tcW w:w="4876" w:type="dxa"/>
          </w:tcPr>
          <w:p w14:paraId="6D1AF170" w14:textId="77777777" w:rsidR="00E01AB3" w:rsidRPr="00376959" w:rsidRDefault="00E01AB3" w:rsidP="00C9201A">
            <w:pPr>
              <w:pStyle w:val="TableEntry"/>
            </w:pPr>
            <w:r w:rsidRPr="006E1CA6">
              <w:t xml:space="preserve">EMS Procedures Performed Section </w:t>
            </w:r>
          </w:p>
        </w:tc>
      </w:tr>
      <w:tr w:rsidR="00E01AB3" w:rsidRPr="00376959" w14:paraId="3CCC19C4" w14:textId="77777777" w:rsidTr="00C9201A">
        <w:trPr>
          <w:jc w:val="center"/>
        </w:trPr>
        <w:tc>
          <w:tcPr>
            <w:tcW w:w="3235" w:type="dxa"/>
          </w:tcPr>
          <w:p w14:paraId="3A9A420C" w14:textId="77777777" w:rsidR="00E01AB3" w:rsidRDefault="00E01AB3" w:rsidP="00C9201A">
            <w:pPr>
              <w:rPr>
                <w:rFonts w:ascii="Calibri" w:hAnsi="Calibri" w:cs="Calibri"/>
              </w:rPr>
            </w:pPr>
            <w:r>
              <w:rPr>
                <w:rFonts w:ascii="Calibri" w:hAnsi="Calibri" w:cs="Calibri"/>
                <w:sz w:val="22"/>
                <w:szCs w:val="22"/>
              </w:rPr>
              <w:t>Response to Procedure</w:t>
            </w:r>
          </w:p>
        </w:tc>
        <w:tc>
          <w:tcPr>
            <w:tcW w:w="4876" w:type="dxa"/>
          </w:tcPr>
          <w:p w14:paraId="4AE48B98" w14:textId="77777777" w:rsidR="00E01AB3" w:rsidRPr="00376959" w:rsidRDefault="00E01AB3" w:rsidP="00C9201A">
            <w:pPr>
              <w:pStyle w:val="TableEntry"/>
            </w:pPr>
            <w:r w:rsidRPr="006E1CA6">
              <w:t xml:space="preserve">EMS Procedures Performed Section </w:t>
            </w:r>
          </w:p>
        </w:tc>
      </w:tr>
      <w:tr w:rsidR="00E01AB3" w:rsidRPr="00376959" w14:paraId="0A8842F0" w14:textId="77777777" w:rsidTr="00C9201A">
        <w:trPr>
          <w:jc w:val="center"/>
        </w:trPr>
        <w:tc>
          <w:tcPr>
            <w:tcW w:w="3235" w:type="dxa"/>
          </w:tcPr>
          <w:p w14:paraId="7D053BFB" w14:textId="77777777" w:rsidR="00E01AB3" w:rsidRDefault="00E01AB3" w:rsidP="00C9201A">
            <w:pPr>
              <w:rPr>
                <w:rFonts w:ascii="Calibri" w:hAnsi="Calibri" w:cs="Calibri"/>
              </w:rPr>
            </w:pPr>
            <w:r>
              <w:rPr>
                <w:rFonts w:ascii="Calibri" w:hAnsi="Calibri" w:cs="Calibri"/>
                <w:sz w:val="22"/>
                <w:szCs w:val="22"/>
              </w:rPr>
              <w:t>Procedure Crew Members ID</w:t>
            </w:r>
          </w:p>
        </w:tc>
        <w:tc>
          <w:tcPr>
            <w:tcW w:w="4876" w:type="dxa"/>
          </w:tcPr>
          <w:p w14:paraId="4CDB0CD6" w14:textId="77777777" w:rsidR="00E01AB3" w:rsidRPr="00376959" w:rsidRDefault="00E01AB3" w:rsidP="00C9201A">
            <w:pPr>
              <w:pStyle w:val="TableEntry"/>
            </w:pPr>
            <w:r w:rsidRPr="006E1CA6">
              <w:t xml:space="preserve">EMS Procedures Performed Section </w:t>
            </w:r>
          </w:p>
        </w:tc>
      </w:tr>
      <w:tr w:rsidR="00E01AB3" w:rsidRPr="00376959" w14:paraId="32169CF1" w14:textId="77777777" w:rsidTr="00C9201A">
        <w:trPr>
          <w:jc w:val="center"/>
        </w:trPr>
        <w:tc>
          <w:tcPr>
            <w:tcW w:w="3235" w:type="dxa"/>
          </w:tcPr>
          <w:p w14:paraId="287CB8D2" w14:textId="77777777" w:rsidR="00E01AB3" w:rsidRDefault="00E01AB3" w:rsidP="00C9201A">
            <w:pPr>
              <w:rPr>
                <w:rFonts w:ascii="Calibri" w:hAnsi="Calibri" w:cs="Calibri"/>
              </w:rPr>
            </w:pPr>
            <w:r>
              <w:rPr>
                <w:rFonts w:ascii="Calibri" w:hAnsi="Calibri" w:cs="Calibri"/>
                <w:sz w:val="22"/>
                <w:szCs w:val="22"/>
              </w:rPr>
              <w:t>Role/Type of Person Performing the Procedure</w:t>
            </w:r>
          </w:p>
        </w:tc>
        <w:tc>
          <w:tcPr>
            <w:tcW w:w="4876" w:type="dxa"/>
          </w:tcPr>
          <w:p w14:paraId="53CB1CA4" w14:textId="77777777" w:rsidR="00E01AB3" w:rsidRPr="00376959" w:rsidRDefault="00E01AB3" w:rsidP="00C9201A">
            <w:pPr>
              <w:pStyle w:val="TableEntry"/>
            </w:pPr>
            <w:r w:rsidRPr="006E1CA6">
              <w:t xml:space="preserve">EMS Procedures Performed Section </w:t>
            </w:r>
          </w:p>
        </w:tc>
      </w:tr>
      <w:tr w:rsidR="00E01AB3" w:rsidRPr="00376959" w14:paraId="0AAD8C39" w14:textId="77777777" w:rsidTr="00C9201A">
        <w:trPr>
          <w:jc w:val="center"/>
        </w:trPr>
        <w:tc>
          <w:tcPr>
            <w:tcW w:w="3235" w:type="dxa"/>
          </w:tcPr>
          <w:p w14:paraId="288F8977" w14:textId="77777777" w:rsidR="00E01AB3" w:rsidRDefault="00E01AB3" w:rsidP="00C9201A">
            <w:pPr>
              <w:rPr>
                <w:rFonts w:ascii="Calibri" w:hAnsi="Calibri" w:cs="Calibri"/>
              </w:rPr>
            </w:pPr>
            <w:r>
              <w:rPr>
                <w:rFonts w:ascii="Calibri" w:hAnsi="Calibri" w:cs="Calibri"/>
                <w:sz w:val="22"/>
                <w:szCs w:val="22"/>
              </w:rPr>
              <w:t>Procedure Authorization</w:t>
            </w:r>
          </w:p>
        </w:tc>
        <w:tc>
          <w:tcPr>
            <w:tcW w:w="4876" w:type="dxa"/>
          </w:tcPr>
          <w:p w14:paraId="259971C0" w14:textId="77777777" w:rsidR="00E01AB3" w:rsidRPr="00376959" w:rsidRDefault="00E01AB3" w:rsidP="00C9201A">
            <w:pPr>
              <w:pStyle w:val="TableEntry"/>
            </w:pPr>
            <w:r w:rsidRPr="006E1CA6">
              <w:t xml:space="preserve">EMS Procedures Performed Section </w:t>
            </w:r>
          </w:p>
        </w:tc>
      </w:tr>
      <w:tr w:rsidR="00E01AB3" w:rsidRPr="00376959" w14:paraId="7E153AF3" w14:textId="77777777" w:rsidTr="00C9201A">
        <w:trPr>
          <w:jc w:val="center"/>
        </w:trPr>
        <w:tc>
          <w:tcPr>
            <w:tcW w:w="3235" w:type="dxa"/>
          </w:tcPr>
          <w:p w14:paraId="3EE92665" w14:textId="77777777" w:rsidR="00E01AB3" w:rsidRPr="00D20448" w:rsidRDefault="00E01AB3" w:rsidP="00C9201A">
            <w:pPr>
              <w:rPr>
                <w:rFonts w:ascii="Calibri" w:hAnsi="Calibri" w:cs="Calibri"/>
              </w:rPr>
            </w:pPr>
            <w:r>
              <w:rPr>
                <w:rFonts w:ascii="Calibri" w:hAnsi="Calibri" w:cs="Calibri"/>
                <w:sz w:val="22"/>
                <w:szCs w:val="22"/>
              </w:rPr>
              <w:t>Procedure Authorizing Physician</w:t>
            </w:r>
          </w:p>
        </w:tc>
        <w:tc>
          <w:tcPr>
            <w:tcW w:w="4876" w:type="dxa"/>
          </w:tcPr>
          <w:p w14:paraId="1172D9AB" w14:textId="77777777" w:rsidR="00E01AB3" w:rsidRPr="00376959" w:rsidRDefault="00E01AB3" w:rsidP="00C9201A">
            <w:pPr>
              <w:pStyle w:val="TableEntry"/>
            </w:pPr>
            <w:r w:rsidRPr="006E1CA6">
              <w:t xml:space="preserve">EMS Procedures Performed Section </w:t>
            </w:r>
          </w:p>
        </w:tc>
      </w:tr>
      <w:tr w:rsidR="00E01AB3" w:rsidRPr="00376959" w14:paraId="1E753024" w14:textId="77777777" w:rsidTr="00C9201A">
        <w:trPr>
          <w:jc w:val="center"/>
        </w:trPr>
        <w:tc>
          <w:tcPr>
            <w:tcW w:w="3235" w:type="dxa"/>
          </w:tcPr>
          <w:p w14:paraId="0F838793" w14:textId="77777777" w:rsidR="00E01AB3" w:rsidRDefault="00E01AB3" w:rsidP="00C9201A">
            <w:pPr>
              <w:rPr>
                <w:rFonts w:ascii="Calibri" w:hAnsi="Calibri" w:cs="Calibri"/>
              </w:rPr>
            </w:pPr>
            <w:r>
              <w:rPr>
                <w:rFonts w:ascii="Calibri" w:hAnsi="Calibri" w:cs="Calibri"/>
                <w:sz w:val="22"/>
                <w:szCs w:val="22"/>
              </w:rPr>
              <w:t>Vascular Access Location</w:t>
            </w:r>
          </w:p>
        </w:tc>
        <w:tc>
          <w:tcPr>
            <w:tcW w:w="4876" w:type="dxa"/>
          </w:tcPr>
          <w:p w14:paraId="43F4B94A" w14:textId="77777777" w:rsidR="00E01AB3" w:rsidRPr="00376959" w:rsidRDefault="00E01AB3" w:rsidP="00C9201A">
            <w:pPr>
              <w:pStyle w:val="TableEntry"/>
            </w:pPr>
            <w:r w:rsidRPr="00D940E8">
              <w:t xml:space="preserve">EMS Procedures Performed Section </w:t>
            </w:r>
          </w:p>
        </w:tc>
      </w:tr>
      <w:tr w:rsidR="00E01AB3" w:rsidRPr="00376959" w14:paraId="01DA0C67" w14:textId="77777777" w:rsidTr="00C9201A">
        <w:trPr>
          <w:jc w:val="center"/>
        </w:trPr>
        <w:tc>
          <w:tcPr>
            <w:tcW w:w="3235" w:type="dxa"/>
          </w:tcPr>
          <w:p w14:paraId="10C489E8" w14:textId="77777777" w:rsidR="00E01AB3" w:rsidRDefault="00E01AB3" w:rsidP="00C9201A">
            <w:pPr>
              <w:rPr>
                <w:rFonts w:ascii="Calibri" w:hAnsi="Calibri" w:cs="Calibri"/>
              </w:rPr>
            </w:pPr>
            <w:r>
              <w:rPr>
                <w:rFonts w:ascii="Calibri" w:hAnsi="Calibri" w:cs="Calibri"/>
                <w:sz w:val="22"/>
                <w:szCs w:val="22"/>
              </w:rPr>
              <w:t>Indications for Invasive Airway</w:t>
            </w:r>
          </w:p>
        </w:tc>
        <w:tc>
          <w:tcPr>
            <w:tcW w:w="4876" w:type="dxa"/>
          </w:tcPr>
          <w:p w14:paraId="5EEB3EEE" w14:textId="77777777" w:rsidR="00E01AB3" w:rsidRPr="00376959" w:rsidRDefault="00E01AB3" w:rsidP="00C9201A">
            <w:pPr>
              <w:pStyle w:val="TableEntry"/>
            </w:pPr>
            <w:r w:rsidRPr="00D940E8">
              <w:t xml:space="preserve">EMS Procedures Performed Section </w:t>
            </w:r>
          </w:p>
        </w:tc>
      </w:tr>
      <w:tr w:rsidR="00E01AB3" w:rsidRPr="00376959" w14:paraId="2D4B73C9" w14:textId="77777777" w:rsidTr="00C9201A">
        <w:trPr>
          <w:jc w:val="center"/>
        </w:trPr>
        <w:tc>
          <w:tcPr>
            <w:tcW w:w="3235" w:type="dxa"/>
          </w:tcPr>
          <w:p w14:paraId="251A7A06" w14:textId="77777777" w:rsidR="00E01AB3" w:rsidRDefault="00E01AB3" w:rsidP="00C9201A">
            <w:pPr>
              <w:rPr>
                <w:rFonts w:ascii="Calibri" w:hAnsi="Calibri" w:cs="Calibri"/>
              </w:rPr>
            </w:pPr>
            <w:r>
              <w:rPr>
                <w:rFonts w:ascii="Calibri" w:hAnsi="Calibri" w:cs="Calibri"/>
                <w:sz w:val="22"/>
                <w:szCs w:val="22"/>
              </w:rPr>
              <w:t>Date/Time Airway Device Placement Confirmation</w:t>
            </w:r>
          </w:p>
        </w:tc>
        <w:tc>
          <w:tcPr>
            <w:tcW w:w="4876" w:type="dxa"/>
          </w:tcPr>
          <w:p w14:paraId="03C81147" w14:textId="77777777" w:rsidR="00E01AB3" w:rsidRPr="00376959" w:rsidRDefault="00E01AB3" w:rsidP="00C9201A">
            <w:pPr>
              <w:pStyle w:val="TableEntry"/>
            </w:pPr>
            <w:r w:rsidRPr="00D940E8">
              <w:t xml:space="preserve">EMS Procedures Performed Section </w:t>
            </w:r>
          </w:p>
        </w:tc>
      </w:tr>
      <w:tr w:rsidR="00E01AB3" w:rsidRPr="00376959" w14:paraId="2346CC57" w14:textId="77777777" w:rsidTr="00C9201A">
        <w:trPr>
          <w:jc w:val="center"/>
        </w:trPr>
        <w:tc>
          <w:tcPr>
            <w:tcW w:w="3235" w:type="dxa"/>
          </w:tcPr>
          <w:p w14:paraId="42A5B931" w14:textId="77777777" w:rsidR="00E01AB3" w:rsidRDefault="00E01AB3" w:rsidP="00C9201A">
            <w:pPr>
              <w:rPr>
                <w:rFonts w:ascii="Calibri" w:hAnsi="Calibri" w:cs="Calibri"/>
              </w:rPr>
            </w:pPr>
            <w:r>
              <w:rPr>
                <w:rFonts w:ascii="Calibri" w:hAnsi="Calibri" w:cs="Calibri"/>
                <w:sz w:val="22"/>
                <w:szCs w:val="22"/>
              </w:rPr>
              <w:t>Airway Device Being Confirmed</w:t>
            </w:r>
          </w:p>
        </w:tc>
        <w:tc>
          <w:tcPr>
            <w:tcW w:w="4876" w:type="dxa"/>
          </w:tcPr>
          <w:p w14:paraId="6ABE581A" w14:textId="77777777" w:rsidR="00E01AB3" w:rsidRPr="00376959" w:rsidRDefault="00E01AB3" w:rsidP="00C9201A">
            <w:pPr>
              <w:pStyle w:val="TableEntry"/>
            </w:pPr>
            <w:r w:rsidRPr="00D940E8">
              <w:t xml:space="preserve">EMS Procedures Performed Section </w:t>
            </w:r>
          </w:p>
        </w:tc>
      </w:tr>
      <w:tr w:rsidR="00E01AB3" w:rsidRPr="00376959" w14:paraId="61AEE127" w14:textId="77777777" w:rsidTr="00C9201A">
        <w:trPr>
          <w:jc w:val="center"/>
        </w:trPr>
        <w:tc>
          <w:tcPr>
            <w:tcW w:w="3235" w:type="dxa"/>
          </w:tcPr>
          <w:p w14:paraId="6E19F8D9" w14:textId="77777777" w:rsidR="00E01AB3" w:rsidRDefault="00E01AB3" w:rsidP="00C9201A">
            <w:pPr>
              <w:rPr>
                <w:rFonts w:ascii="Calibri" w:hAnsi="Calibri" w:cs="Calibri"/>
              </w:rPr>
            </w:pPr>
            <w:r>
              <w:rPr>
                <w:rFonts w:ascii="Calibri" w:hAnsi="Calibri" w:cs="Calibri"/>
                <w:sz w:val="22"/>
                <w:szCs w:val="22"/>
              </w:rPr>
              <w:t>Airway Device Placement Confirmed Method</w:t>
            </w:r>
          </w:p>
        </w:tc>
        <w:tc>
          <w:tcPr>
            <w:tcW w:w="4876" w:type="dxa"/>
          </w:tcPr>
          <w:p w14:paraId="756C9577" w14:textId="77777777" w:rsidR="00E01AB3" w:rsidRPr="00376959" w:rsidRDefault="00E01AB3" w:rsidP="00C9201A">
            <w:pPr>
              <w:pStyle w:val="TableEntry"/>
            </w:pPr>
            <w:r w:rsidRPr="00D940E8">
              <w:t xml:space="preserve">EMS Procedures Performed Section </w:t>
            </w:r>
          </w:p>
        </w:tc>
      </w:tr>
      <w:tr w:rsidR="00E01AB3" w:rsidRPr="00376959" w14:paraId="06393414" w14:textId="77777777" w:rsidTr="00C9201A">
        <w:trPr>
          <w:jc w:val="center"/>
        </w:trPr>
        <w:tc>
          <w:tcPr>
            <w:tcW w:w="3235" w:type="dxa"/>
          </w:tcPr>
          <w:p w14:paraId="0D0076CE" w14:textId="77777777" w:rsidR="00E01AB3" w:rsidRDefault="00E01AB3" w:rsidP="00C9201A">
            <w:pPr>
              <w:rPr>
                <w:rFonts w:ascii="Calibri" w:hAnsi="Calibri" w:cs="Calibri"/>
              </w:rPr>
            </w:pPr>
            <w:r>
              <w:rPr>
                <w:rFonts w:ascii="Calibri" w:hAnsi="Calibri" w:cs="Calibri"/>
                <w:sz w:val="22"/>
                <w:szCs w:val="22"/>
              </w:rPr>
              <w:t>Tube Depth</w:t>
            </w:r>
          </w:p>
        </w:tc>
        <w:tc>
          <w:tcPr>
            <w:tcW w:w="4876" w:type="dxa"/>
          </w:tcPr>
          <w:p w14:paraId="65DA63F2" w14:textId="77777777" w:rsidR="00E01AB3" w:rsidRPr="00376959" w:rsidRDefault="00E01AB3" w:rsidP="00C9201A">
            <w:pPr>
              <w:pStyle w:val="TableEntry"/>
            </w:pPr>
            <w:r w:rsidRPr="00D940E8">
              <w:t xml:space="preserve">EMS Procedures Performed Section </w:t>
            </w:r>
          </w:p>
        </w:tc>
      </w:tr>
      <w:tr w:rsidR="00E01AB3" w:rsidRPr="00376959" w14:paraId="172F6021" w14:textId="77777777" w:rsidTr="00C9201A">
        <w:trPr>
          <w:jc w:val="center"/>
        </w:trPr>
        <w:tc>
          <w:tcPr>
            <w:tcW w:w="3235" w:type="dxa"/>
          </w:tcPr>
          <w:p w14:paraId="5B8F8BBA" w14:textId="77777777" w:rsidR="00E01AB3" w:rsidRDefault="00E01AB3" w:rsidP="00C9201A">
            <w:pPr>
              <w:rPr>
                <w:rFonts w:ascii="Calibri" w:hAnsi="Calibri" w:cs="Calibri"/>
              </w:rPr>
            </w:pPr>
            <w:r>
              <w:rPr>
                <w:rFonts w:ascii="Calibri" w:hAnsi="Calibri" w:cs="Calibri"/>
                <w:sz w:val="22"/>
                <w:szCs w:val="22"/>
              </w:rPr>
              <w:t>Type of Individual Confirming Airway Device Placement</w:t>
            </w:r>
          </w:p>
        </w:tc>
        <w:tc>
          <w:tcPr>
            <w:tcW w:w="4876" w:type="dxa"/>
          </w:tcPr>
          <w:p w14:paraId="2CF03BB5" w14:textId="77777777" w:rsidR="00E01AB3" w:rsidRPr="00376959" w:rsidRDefault="00E01AB3" w:rsidP="00C9201A">
            <w:pPr>
              <w:pStyle w:val="TableEntry"/>
            </w:pPr>
            <w:r w:rsidRPr="00D940E8">
              <w:t xml:space="preserve">EMS Procedures Performed Section </w:t>
            </w:r>
          </w:p>
        </w:tc>
      </w:tr>
      <w:tr w:rsidR="00E01AB3" w:rsidRPr="00376959" w14:paraId="34699FA8" w14:textId="77777777" w:rsidTr="00C9201A">
        <w:trPr>
          <w:jc w:val="center"/>
        </w:trPr>
        <w:tc>
          <w:tcPr>
            <w:tcW w:w="3235" w:type="dxa"/>
          </w:tcPr>
          <w:p w14:paraId="0F878F82" w14:textId="77777777" w:rsidR="00E01AB3" w:rsidRDefault="00E01AB3" w:rsidP="00C9201A">
            <w:pPr>
              <w:rPr>
                <w:rFonts w:ascii="Calibri" w:hAnsi="Calibri" w:cs="Calibri"/>
              </w:rPr>
            </w:pPr>
            <w:r>
              <w:rPr>
                <w:rFonts w:ascii="Calibri" w:hAnsi="Calibri" w:cs="Calibri"/>
                <w:sz w:val="22"/>
                <w:szCs w:val="22"/>
              </w:rPr>
              <w:t>Crew Member ID</w:t>
            </w:r>
          </w:p>
        </w:tc>
        <w:tc>
          <w:tcPr>
            <w:tcW w:w="4876" w:type="dxa"/>
          </w:tcPr>
          <w:p w14:paraId="5E992692" w14:textId="77777777" w:rsidR="00E01AB3" w:rsidRPr="00376959" w:rsidRDefault="00E01AB3" w:rsidP="00C9201A">
            <w:pPr>
              <w:pStyle w:val="TableEntry"/>
            </w:pPr>
            <w:r w:rsidRPr="00D940E8">
              <w:t xml:space="preserve">EMS Procedures Performed Section </w:t>
            </w:r>
          </w:p>
        </w:tc>
      </w:tr>
      <w:tr w:rsidR="00E01AB3" w:rsidRPr="00376959" w14:paraId="173EEDA3" w14:textId="77777777" w:rsidTr="00C9201A">
        <w:trPr>
          <w:jc w:val="center"/>
        </w:trPr>
        <w:tc>
          <w:tcPr>
            <w:tcW w:w="3235" w:type="dxa"/>
          </w:tcPr>
          <w:p w14:paraId="531ECA18" w14:textId="77777777" w:rsidR="00E01AB3" w:rsidRDefault="00E01AB3" w:rsidP="00C9201A">
            <w:pPr>
              <w:rPr>
                <w:rFonts w:ascii="Calibri" w:hAnsi="Calibri" w:cs="Calibri"/>
              </w:rPr>
            </w:pPr>
            <w:r>
              <w:rPr>
                <w:rFonts w:ascii="Calibri" w:hAnsi="Calibri" w:cs="Calibri"/>
                <w:sz w:val="22"/>
                <w:szCs w:val="22"/>
              </w:rPr>
              <w:t>Airway Complications Encountered</w:t>
            </w:r>
          </w:p>
        </w:tc>
        <w:tc>
          <w:tcPr>
            <w:tcW w:w="4876" w:type="dxa"/>
          </w:tcPr>
          <w:p w14:paraId="5F3BE14B" w14:textId="77777777" w:rsidR="00E01AB3" w:rsidRPr="00376959" w:rsidRDefault="00E01AB3" w:rsidP="00C9201A">
            <w:pPr>
              <w:pStyle w:val="TableEntry"/>
            </w:pPr>
            <w:r w:rsidRPr="00D940E8">
              <w:t xml:space="preserve">EMS Procedures Performed Section </w:t>
            </w:r>
          </w:p>
        </w:tc>
      </w:tr>
      <w:tr w:rsidR="00E01AB3" w:rsidRPr="00376959" w14:paraId="1AE1652D" w14:textId="77777777" w:rsidTr="00C9201A">
        <w:trPr>
          <w:jc w:val="center"/>
        </w:trPr>
        <w:tc>
          <w:tcPr>
            <w:tcW w:w="3235" w:type="dxa"/>
          </w:tcPr>
          <w:p w14:paraId="642F5590" w14:textId="77777777" w:rsidR="00E01AB3" w:rsidRDefault="00E01AB3" w:rsidP="00C9201A">
            <w:pPr>
              <w:rPr>
                <w:rFonts w:ascii="Calibri" w:hAnsi="Calibri" w:cs="Calibri"/>
              </w:rPr>
            </w:pPr>
            <w:r>
              <w:rPr>
                <w:rFonts w:ascii="Calibri" w:hAnsi="Calibri" w:cs="Calibri"/>
                <w:sz w:val="22"/>
                <w:szCs w:val="22"/>
              </w:rPr>
              <w:t>Suspected Reasons for Failed Airway Management</w:t>
            </w:r>
          </w:p>
        </w:tc>
        <w:tc>
          <w:tcPr>
            <w:tcW w:w="4876" w:type="dxa"/>
          </w:tcPr>
          <w:p w14:paraId="06F25CDE" w14:textId="77777777" w:rsidR="00E01AB3" w:rsidRPr="00376959" w:rsidRDefault="00E01AB3" w:rsidP="00C9201A">
            <w:pPr>
              <w:pStyle w:val="TableEntry"/>
            </w:pPr>
            <w:r w:rsidRPr="00D940E8">
              <w:t xml:space="preserve">EMS Procedures Performed Section </w:t>
            </w:r>
          </w:p>
        </w:tc>
      </w:tr>
      <w:tr w:rsidR="00E01AB3" w:rsidRPr="00376959" w14:paraId="27599311" w14:textId="77777777" w:rsidTr="00C9201A">
        <w:trPr>
          <w:jc w:val="center"/>
        </w:trPr>
        <w:tc>
          <w:tcPr>
            <w:tcW w:w="3235" w:type="dxa"/>
          </w:tcPr>
          <w:p w14:paraId="53F32F7C" w14:textId="77777777" w:rsidR="00E01AB3" w:rsidRDefault="00E01AB3" w:rsidP="00C9201A">
            <w:pPr>
              <w:rPr>
                <w:rFonts w:ascii="Calibri" w:hAnsi="Calibri" w:cs="Calibri"/>
              </w:rPr>
            </w:pPr>
            <w:r>
              <w:rPr>
                <w:rFonts w:ascii="Calibri" w:hAnsi="Calibri" w:cs="Calibri"/>
                <w:sz w:val="22"/>
                <w:szCs w:val="22"/>
              </w:rPr>
              <w:t>Date/Time Decision to Manage the Patient with an Invasive Airway</w:t>
            </w:r>
          </w:p>
        </w:tc>
        <w:tc>
          <w:tcPr>
            <w:tcW w:w="4876" w:type="dxa"/>
          </w:tcPr>
          <w:p w14:paraId="33719478" w14:textId="77777777" w:rsidR="00E01AB3" w:rsidRPr="00376959" w:rsidRDefault="00E01AB3" w:rsidP="00C9201A">
            <w:pPr>
              <w:pStyle w:val="TableEntry"/>
            </w:pPr>
            <w:r w:rsidRPr="00D940E8">
              <w:t xml:space="preserve">EMS Procedures Performed Section </w:t>
            </w:r>
          </w:p>
        </w:tc>
      </w:tr>
      <w:tr w:rsidR="00E01AB3" w:rsidRPr="00376959" w14:paraId="2CF25189" w14:textId="77777777" w:rsidTr="00C9201A">
        <w:trPr>
          <w:jc w:val="center"/>
        </w:trPr>
        <w:tc>
          <w:tcPr>
            <w:tcW w:w="3235" w:type="dxa"/>
          </w:tcPr>
          <w:p w14:paraId="326BB3FD" w14:textId="77777777" w:rsidR="00E01AB3" w:rsidRDefault="00E01AB3" w:rsidP="00C9201A">
            <w:pPr>
              <w:rPr>
                <w:rFonts w:ascii="Calibri" w:hAnsi="Calibri" w:cs="Calibri"/>
              </w:rPr>
            </w:pPr>
            <w:r>
              <w:rPr>
                <w:rFonts w:ascii="Calibri" w:hAnsi="Calibri" w:cs="Calibri"/>
                <w:sz w:val="22"/>
                <w:szCs w:val="22"/>
              </w:rPr>
              <w:t>Date/Time Invasive Airway Placement Attempts Abandoned</w:t>
            </w:r>
          </w:p>
        </w:tc>
        <w:tc>
          <w:tcPr>
            <w:tcW w:w="4876" w:type="dxa"/>
          </w:tcPr>
          <w:p w14:paraId="68E4CF51" w14:textId="77777777" w:rsidR="00E01AB3" w:rsidRPr="00376959" w:rsidRDefault="00E01AB3" w:rsidP="00C9201A">
            <w:pPr>
              <w:pStyle w:val="TableEntry"/>
            </w:pPr>
            <w:r w:rsidRPr="00D940E8">
              <w:t xml:space="preserve">EMS Procedures Performed Section </w:t>
            </w:r>
          </w:p>
        </w:tc>
      </w:tr>
      <w:tr w:rsidR="00E01AB3" w:rsidRPr="00376959" w14:paraId="1D0466F6" w14:textId="77777777" w:rsidTr="00C9201A">
        <w:trPr>
          <w:jc w:val="center"/>
        </w:trPr>
        <w:tc>
          <w:tcPr>
            <w:tcW w:w="3235" w:type="dxa"/>
          </w:tcPr>
          <w:p w14:paraId="672EB8F4" w14:textId="77777777" w:rsidR="00E01AB3" w:rsidRDefault="00E01AB3" w:rsidP="00C9201A">
            <w:pPr>
              <w:rPr>
                <w:rFonts w:ascii="Calibri" w:hAnsi="Calibri" w:cs="Calibri"/>
              </w:rPr>
            </w:pPr>
            <w:r>
              <w:rPr>
                <w:rFonts w:ascii="Calibri" w:hAnsi="Calibri" w:cs="Calibri"/>
                <w:sz w:val="22"/>
                <w:szCs w:val="22"/>
              </w:rPr>
              <w:t>Medical Device Serial Number</w:t>
            </w:r>
          </w:p>
        </w:tc>
        <w:tc>
          <w:tcPr>
            <w:tcW w:w="4876" w:type="dxa"/>
          </w:tcPr>
          <w:p w14:paraId="067A4DB9" w14:textId="77777777" w:rsidR="00E01AB3" w:rsidRPr="00376959" w:rsidRDefault="00E01AB3" w:rsidP="00C9201A">
            <w:pPr>
              <w:pStyle w:val="TableEntry"/>
            </w:pPr>
            <w:r w:rsidRPr="00487989">
              <w:t xml:space="preserve">EMS Procedures Performed Section </w:t>
            </w:r>
          </w:p>
        </w:tc>
      </w:tr>
      <w:tr w:rsidR="00E01AB3" w:rsidRPr="00376959" w14:paraId="12024378" w14:textId="77777777" w:rsidTr="00C9201A">
        <w:trPr>
          <w:jc w:val="center"/>
        </w:trPr>
        <w:tc>
          <w:tcPr>
            <w:tcW w:w="3235" w:type="dxa"/>
          </w:tcPr>
          <w:p w14:paraId="4CEE9A0C" w14:textId="77777777" w:rsidR="00E01AB3" w:rsidRDefault="00E01AB3" w:rsidP="00C9201A">
            <w:pPr>
              <w:rPr>
                <w:rFonts w:ascii="Calibri" w:hAnsi="Calibri" w:cs="Calibri"/>
              </w:rPr>
            </w:pPr>
            <w:r>
              <w:rPr>
                <w:rFonts w:ascii="Calibri" w:hAnsi="Calibri" w:cs="Calibri"/>
                <w:sz w:val="22"/>
                <w:szCs w:val="22"/>
              </w:rPr>
              <w:t>Date/Time of Event (per Medical Device)</w:t>
            </w:r>
          </w:p>
        </w:tc>
        <w:tc>
          <w:tcPr>
            <w:tcW w:w="4876" w:type="dxa"/>
          </w:tcPr>
          <w:p w14:paraId="78989E6A" w14:textId="77777777" w:rsidR="00E01AB3" w:rsidRPr="00376959" w:rsidRDefault="00E01AB3" w:rsidP="00C9201A">
            <w:pPr>
              <w:pStyle w:val="TableEntry"/>
            </w:pPr>
            <w:r w:rsidRPr="00487989">
              <w:t xml:space="preserve">EMS Procedures Performed Section </w:t>
            </w:r>
          </w:p>
        </w:tc>
      </w:tr>
      <w:tr w:rsidR="00E01AB3" w:rsidRPr="00376959" w14:paraId="767152D9" w14:textId="77777777" w:rsidTr="00C9201A">
        <w:trPr>
          <w:jc w:val="center"/>
        </w:trPr>
        <w:tc>
          <w:tcPr>
            <w:tcW w:w="3235" w:type="dxa"/>
          </w:tcPr>
          <w:p w14:paraId="7BE308EA" w14:textId="77777777" w:rsidR="00E01AB3" w:rsidRDefault="00E01AB3" w:rsidP="00C9201A">
            <w:pPr>
              <w:rPr>
                <w:rFonts w:ascii="Calibri" w:hAnsi="Calibri" w:cs="Calibri"/>
              </w:rPr>
            </w:pPr>
            <w:r>
              <w:rPr>
                <w:rFonts w:ascii="Calibri" w:hAnsi="Calibri" w:cs="Calibri"/>
                <w:sz w:val="22"/>
                <w:szCs w:val="22"/>
              </w:rPr>
              <w:t>Medical Device Event Type</w:t>
            </w:r>
          </w:p>
        </w:tc>
        <w:tc>
          <w:tcPr>
            <w:tcW w:w="4876" w:type="dxa"/>
          </w:tcPr>
          <w:p w14:paraId="4FD9ED4C" w14:textId="77777777" w:rsidR="00E01AB3" w:rsidRPr="00376959" w:rsidRDefault="00E01AB3" w:rsidP="00C9201A">
            <w:pPr>
              <w:pStyle w:val="TableEntry"/>
            </w:pPr>
            <w:r w:rsidRPr="00487989">
              <w:t xml:space="preserve">EMS Procedures Performed Section </w:t>
            </w:r>
          </w:p>
        </w:tc>
      </w:tr>
      <w:tr w:rsidR="00E01AB3" w:rsidRPr="00376959" w14:paraId="386D79EE" w14:textId="77777777" w:rsidTr="00C9201A">
        <w:trPr>
          <w:jc w:val="center"/>
        </w:trPr>
        <w:tc>
          <w:tcPr>
            <w:tcW w:w="3235" w:type="dxa"/>
          </w:tcPr>
          <w:p w14:paraId="748451A7" w14:textId="77777777" w:rsidR="00E01AB3" w:rsidRDefault="00E01AB3" w:rsidP="00C9201A">
            <w:pPr>
              <w:rPr>
                <w:rFonts w:ascii="Calibri" w:hAnsi="Calibri" w:cs="Calibri"/>
              </w:rPr>
            </w:pPr>
            <w:r>
              <w:rPr>
                <w:rFonts w:ascii="Calibri" w:hAnsi="Calibri" w:cs="Calibri"/>
                <w:sz w:val="22"/>
                <w:szCs w:val="22"/>
              </w:rPr>
              <w:t>Medical Device Waveform Graphic Type</w:t>
            </w:r>
          </w:p>
        </w:tc>
        <w:tc>
          <w:tcPr>
            <w:tcW w:w="4876" w:type="dxa"/>
          </w:tcPr>
          <w:p w14:paraId="133D7991" w14:textId="77777777" w:rsidR="00E01AB3" w:rsidRPr="00376959" w:rsidRDefault="00E01AB3" w:rsidP="00C9201A">
            <w:pPr>
              <w:pStyle w:val="TableEntry"/>
            </w:pPr>
            <w:r w:rsidRPr="00487989">
              <w:t xml:space="preserve">EMS Procedures Performed Section </w:t>
            </w:r>
          </w:p>
        </w:tc>
      </w:tr>
      <w:tr w:rsidR="00E01AB3" w:rsidRPr="00376959" w14:paraId="5D8AE100" w14:textId="77777777" w:rsidTr="00C9201A">
        <w:trPr>
          <w:jc w:val="center"/>
        </w:trPr>
        <w:tc>
          <w:tcPr>
            <w:tcW w:w="3235" w:type="dxa"/>
          </w:tcPr>
          <w:p w14:paraId="5AEB7986" w14:textId="77777777" w:rsidR="00E01AB3" w:rsidRDefault="00E01AB3" w:rsidP="00C9201A">
            <w:pPr>
              <w:rPr>
                <w:rFonts w:ascii="Calibri" w:hAnsi="Calibri" w:cs="Calibri"/>
              </w:rPr>
            </w:pPr>
            <w:r>
              <w:rPr>
                <w:rFonts w:ascii="Calibri" w:hAnsi="Calibri" w:cs="Calibri"/>
                <w:sz w:val="22"/>
                <w:szCs w:val="22"/>
              </w:rPr>
              <w:t>Medical Device Waveform Graphic</w:t>
            </w:r>
          </w:p>
        </w:tc>
        <w:tc>
          <w:tcPr>
            <w:tcW w:w="4876" w:type="dxa"/>
          </w:tcPr>
          <w:p w14:paraId="16A1F042" w14:textId="77777777" w:rsidR="00E01AB3" w:rsidRPr="00376959" w:rsidRDefault="00E01AB3" w:rsidP="00C9201A">
            <w:pPr>
              <w:pStyle w:val="TableEntry"/>
            </w:pPr>
            <w:r w:rsidRPr="00487989">
              <w:t xml:space="preserve">EMS Procedures Performed Section </w:t>
            </w:r>
          </w:p>
        </w:tc>
      </w:tr>
      <w:tr w:rsidR="00E01AB3" w:rsidRPr="00376959" w14:paraId="4EF89602" w14:textId="77777777" w:rsidTr="00C9201A">
        <w:trPr>
          <w:jc w:val="center"/>
        </w:trPr>
        <w:tc>
          <w:tcPr>
            <w:tcW w:w="3235" w:type="dxa"/>
          </w:tcPr>
          <w:p w14:paraId="33E6B2B7" w14:textId="77777777" w:rsidR="00E01AB3" w:rsidRDefault="00E01AB3" w:rsidP="00C9201A">
            <w:pPr>
              <w:rPr>
                <w:rFonts w:ascii="Calibri" w:hAnsi="Calibri" w:cs="Calibri"/>
              </w:rPr>
            </w:pPr>
            <w:r>
              <w:rPr>
                <w:rFonts w:ascii="Calibri" w:hAnsi="Calibri" w:cs="Calibri"/>
                <w:sz w:val="22"/>
                <w:szCs w:val="22"/>
              </w:rPr>
              <w:t>Medical Device Mode (Manual, AED, Pacing, CO2, O2, etc)</w:t>
            </w:r>
          </w:p>
        </w:tc>
        <w:tc>
          <w:tcPr>
            <w:tcW w:w="4876" w:type="dxa"/>
          </w:tcPr>
          <w:p w14:paraId="3462D7AB" w14:textId="77777777" w:rsidR="00E01AB3" w:rsidRPr="00376959" w:rsidRDefault="00E01AB3" w:rsidP="00C9201A">
            <w:pPr>
              <w:pStyle w:val="TableEntry"/>
            </w:pPr>
            <w:r w:rsidRPr="00695554">
              <w:t xml:space="preserve">Cardiac Rhythm Reading </w:t>
            </w:r>
          </w:p>
        </w:tc>
      </w:tr>
      <w:tr w:rsidR="00E01AB3" w:rsidRPr="00376959" w14:paraId="1256B73F" w14:textId="77777777" w:rsidTr="00C9201A">
        <w:trPr>
          <w:jc w:val="center"/>
        </w:trPr>
        <w:tc>
          <w:tcPr>
            <w:tcW w:w="3235" w:type="dxa"/>
          </w:tcPr>
          <w:p w14:paraId="319FB13B" w14:textId="77777777" w:rsidR="00E01AB3" w:rsidRDefault="00E01AB3" w:rsidP="00C9201A">
            <w:pPr>
              <w:rPr>
                <w:rFonts w:ascii="Calibri" w:hAnsi="Calibri" w:cs="Calibri"/>
              </w:rPr>
            </w:pPr>
            <w:r>
              <w:rPr>
                <w:rFonts w:ascii="Calibri" w:hAnsi="Calibri" w:cs="Calibri"/>
                <w:sz w:val="22"/>
                <w:szCs w:val="22"/>
              </w:rPr>
              <w:lastRenderedPageBreak/>
              <w:t>Medical Device ECG Lead</w:t>
            </w:r>
          </w:p>
        </w:tc>
        <w:tc>
          <w:tcPr>
            <w:tcW w:w="4876" w:type="dxa"/>
          </w:tcPr>
          <w:p w14:paraId="565EEA7E" w14:textId="77777777" w:rsidR="00E01AB3" w:rsidRPr="00376959" w:rsidRDefault="00E01AB3" w:rsidP="00C9201A">
            <w:pPr>
              <w:pStyle w:val="TableEntry"/>
            </w:pPr>
            <w:r w:rsidRPr="00695554">
              <w:t xml:space="preserve">Cardiac Rhythm Reading </w:t>
            </w:r>
          </w:p>
        </w:tc>
      </w:tr>
      <w:tr w:rsidR="00E01AB3" w:rsidRPr="00376959" w14:paraId="0211F66F" w14:textId="77777777" w:rsidTr="00C9201A">
        <w:trPr>
          <w:jc w:val="center"/>
        </w:trPr>
        <w:tc>
          <w:tcPr>
            <w:tcW w:w="3235" w:type="dxa"/>
          </w:tcPr>
          <w:p w14:paraId="23C0ACB4" w14:textId="77777777" w:rsidR="00E01AB3" w:rsidRDefault="00E01AB3" w:rsidP="00C9201A">
            <w:pPr>
              <w:rPr>
                <w:rFonts w:ascii="Calibri" w:hAnsi="Calibri" w:cs="Calibri"/>
              </w:rPr>
            </w:pPr>
            <w:r>
              <w:rPr>
                <w:rFonts w:ascii="Calibri" w:hAnsi="Calibri" w:cs="Calibri"/>
                <w:sz w:val="22"/>
                <w:szCs w:val="22"/>
              </w:rPr>
              <w:t>Medical Device ECG Interpretation</w:t>
            </w:r>
          </w:p>
        </w:tc>
        <w:tc>
          <w:tcPr>
            <w:tcW w:w="4876" w:type="dxa"/>
          </w:tcPr>
          <w:p w14:paraId="31AE2D70" w14:textId="77777777" w:rsidR="00E01AB3" w:rsidRPr="00376959" w:rsidRDefault="00E01AB3" w:rsidP="00C9201A">
            <w:pPr>
              <w:pStyle w:val="TableEntry"/>
            </w:pPr>
            <w:r w:rsidRPr="00695554">
              <w:t xml:space="preserve">Cardiac Rhythm Reading </w:t>
            </w:r>
          </w:p>
        </w:tc>
      </w:tr>
      <w:tr w:rsidR="00E01AB3" w:rsidRPr="00376959" w14:paraId="31086672" w14:textId="77777777" w:rsidTr="00C9201A">
        <w:trPr>
          <w:jc w:val="center"/>
        </w:trPr>
        <w:tc>
          <w:tcPr>
            <w:tcW w:w="3235" w:type="dxa"/>
          </w:tcPr>
          <w:p w14:paraId="0627C483" w14:textId="77777777" w:rsidR="00E01AB3" w:rsidRDefault="00E01AB3" w:rsidP="00C9201A">
            <w:pPr>
              <w:rPr>
                <w:rFonts w:ascii="Calibri" w:hAnsi="Calibri" w:cs="Calibri"/>
              </w:rPr>
            </w:pPr>
            <w:r>
              <w:rPr>
                <w:rFonts w:ascii="Calibri" w:hAnsi="Calibri" w:cs="Calibri"/>
                <w:sz w:val="22"/>
                <w:szCs w:val="22"/>
              </w:rPr>
              <w:t>Type of Shock</w:t>
            </w:r>
          </w:p>
        </w:tc>
        <w:tc>
          <w:tcPr>
            <w:tcW w:w="4876" w:type="dxa"/>
          </w:tcPr>
          <w:p w14:paraId="3EAA944F" w14:textId="77777777" w:rsidR="00E01AB3" w:rsidRPr="00376959" w:rsidRDefault="00E01AB3" w:rsidP="00C9201A">
            <w:pPr>
              <w:pStyle w:val="TableEntry"/>
            </w:pPr>
            <w:r w:rsidRPr="00695554">
              <w:t xml:space="preserve">Cardiac Rhythm Reading </w:t>
            </w:r>
          </w:p>
        </w:tc>
      </w:tr>
      <w:tr w:rsidR="00E01AB3" w:rsidRPr="00376959" w14:paraId="06527A72" w14:textId="77777777" w:rsidTr="00C9201A">
        <w:trPr>
          <w:jc w:val="center"/>
        </w:trPr>
        <w:tc>
          <w:tcPr>
            <w:tcW w:w="3235" w:type="dxa"/>
          </w:tcPr>
          <w:p w14:paraId="2A4EE01C" w14:textId="77777777" w:rsidR="00E01AB3" w:rsidRDefault="00E01AB3" w:rsidP="00C9201A">
            <w:pPr>
              <w:rPr>
                <w:rFonts w:ascii="Calibri" w:hAnsi="Calibri" w:cs="Calibri"/>
              </w:rPr>
            </w:pPr>
            <w:r>
              <w:rPr>
                <w:rFonts w:ascii="Calibri" w:hAnsi="Calibri" w:cs="Calibri"/>
                <w:sz w:val="22"/>
                <w:szCs w:val="22"/>
              </w:rPr>
              <w:t>Shock or Pacing Energy</w:t>
            </w:r>
          </w:p>
        </w:tc>
        <w:tc>
          <w:tcPr>
            <w:tcW w:w="4876" w:type="dxa"/>
          </w:tcPr>
          <w:p w14:paraId="2EF84A98" w14:textId="77777777" w:rsidR="00E01AB3" w:rsidRPr="00376959" w:rsidRDefault="00E01AB3" w:rsidP="00C9201A">
            <w:pPr>
              <w:pStyle w:val="TableEntry"/>
            </w:pPr>
            <w:r w:rsidRPr="00695554">
              <w:t xml:space="preserve">Cardiac Rhythm Reading </w:t>
            </w:r>
          </w:p>
        </w:tc>
      </w:tr>
      <w:tr w:rsidR="00E01AB3" w:rsidRPr="00376959" w14:paraId="2A427B94" w14:textId="77777777" w:rsidTr="00C9201A">
        <w:trPr>
          <w:jc w:val="center"/>
        </w:trPr>
        <w:tc>
          <w:tcPr>
            <w:tcW w:w="3235" w:type="dxa"/>
          </w:tcPr>
          <w:p w14:paraId="253016FF" w14:textId="77777777" w:rsidR="00E01AB3" w:rsidRDefault="00E01AB3" w:rsidP="00C9201A">
            <w:pPr>
              <w:rPr>
                <w:rFonts w:ascii="Calibri" w:hAnsi="Calibri" w:cs="Calibri"/>
              </w:rPr>
            </w:pPr>
            <w:r>
              <w:rPr>
                <w:rFonts w:ascii="Calibri" w:hAnsi="Calibri" w:cs="Calibri"/>
                <w:sz w:val="22"/>
                <w:szCs w:val="22"/>
              </w:rPr>
              <w:t>Total Number of Shocks Delivered</w:t>
            </w:r>
          </w:p>
        </w:tc>
        <w:tc>
          <w:tcPr>
            <w:tcW w:w="4876" w:type="dxa"/>
          </w:tcPr>
          <w:p w14:paraId="40EEF53A" w14:textId="77777777" w:rsidR="00E01AB3" w:rsidRPr="00376959" w:rsidRDefault="00E01AB3" w:rsidP="00C9201A">
            <w:pPr>
              <w:pStyle w:val="TableEntry"/>
            </w:pPr>
            <w:r w:rsidRPr="00695554">
              <w:t xml:space="preserve">Cardiac Rhythm Reading </w:t>
            </w:r>
          </w:p>
        </w:tc>
      </w:tr>
      <w:tr w:rsidR="00E01AB3" w:rsidRPr="00376959" w14:paraId="14D6B2F3" w14:textId="77777777" w:rsidTr="00C9201A">
        <w:trPr>
          <w:jc w:val="center"/>
        </w:trPr>
        <w:tc>
          <w:tcPr>
            <w:tcW w:w="3235" w:type="dxa"/>
          </w:tcPr>
          <w:p w14:paraId="538B9782" w14:textId="77777777" w:rsidR="00E01AB3" w:rsidRDefault="00E01AB3" w:rsidP="00C9201A">
            <w:pPr>
              <w:rPr>
                <w:rFonts w:ascii="Calibri" w:hAnsi="Calibri" w:cs="Calibri"/>
              </w:rPr>
            </w:pPr>
            <w:r>
              <w:rPr>
                <w:rFonts w:ascii="Calibri" w:hAnsi="Calibri" w:cs="Calibri"/>
                <w:sz w:val="22"/>
                <w:szCs w:val="22"/>
              </w:rPr>
              <w:t>Pacing Rate</w:t>
            </w:r>
          </w:p>
        </w:tc>
        <w:tc>
          <w:tcPr>
            <w:tcW w:w="4876" w:type="dxa"/>
          </w:tcPr>
          <w:p w14:paraId="2D403FA7" w14:textId="77777777" w:rsidR="00E01AB3" w:rsidRPr="00376959" w:rsidRDefault="00E01AB3" w:rsidP="00C9201A">
            <w:pPr>
              <w:pStyle w:val="TableEntry"/>
            </w:pPr>
            <w:r w:rsidRPr="00695554">
              <w:t xml:space="preserve">Cardiac Rhythm Reading </w:t>
            </w:r>
          </w:p>
        </w:tc>
      </w:tr>
      <w:tr w:rsidR="00E01AB3" w:rsidRPr="00376959" w14:paraId="6A616053" w14:textId="77777777" w:rsidTr="00C9201A">
        <w:trPr>
          <w:jc w:val="center"/>
        </w:trPr>
        <w:tc>
          <w:tcPr>
            <w:tcW w:w="3235" w:type="dxa"/>
          </w:tcPr>
          <w:p w14:paraId="0B9BE07C" w14:textId="77777777" w:rsidR="00E01AB3" w:rsidRDefault="00E01AB3" w:rsidP="00C9201A">
            <w:pPr>
              <w:rPr>
                <w:rFonts w:ascii="Calibri" w:hAnsi="Calibri" w:cs="Calibri"/>
              </w:rPr>
            </w:pPr>
            <w:r>
              <w:rPr>
                <w:rFonts w:ascii="Calibri" w:hAnsi="Calibri" w:cs="Calibri"/>
                <w:sz w:val="22"/>
                <w:szCs w:val="22"/>
              </w:rPr>
              <w:t>Destination/Transferred To, Name</w:t>
            </w:r>
          </w:p>
        </w:tc>
        <w:tc>
          <w:tcPr>
            <w:tcW w:w="4876" w:type="dxa"/>
          </w:tcPr>
          <w:p w14:paraId="75FF9E1B" w14:textId="77777777" w:rsidR="00E01AB3" w:rsidRPr="00376959" w:rsidRDefault="00E01AB3" w:rsidP="00C9201A">
            <w:pPr>
              <w:pStyle w:val="TableEntry"/>
            </w:pPr>
            <w:r>
              <w:t xml:space="preserve">EMS Situation </w:t>
            </w:r>
          </w:p>
        </w:tc>
      </w:tr>
      <w:tr w:rsidR="00E01AB3" w:rsidRPr="00376959" w14:paraId="0B8C47B3" w14:textId="77777777" w:rsidTr="00C9201A">
        <w:trPr>
          <w:jc w:val="center"/>
        </w:trPr>
        <w:tc>
          <w:tcPr>
            <w:tcW w:w="3235" w:type="dxa"/>
          </w:tcPr>
          <w:p w14:paraId="34B94D5C" w14:textId="77777777" w:rsidR="00E01AB3" w:rsidRDefault="00E01AB3" w:rsidP="00C9201A">
            <w:pPr>
              <w:rPr>
                <w:rFonts w:ascii="Calibri" w:hAnsi="Calibri" w:cs="Calibri"/>
              </w:rPr>
            </w:pPr>
            <w:r>
              <w:rPr>
                <w:rFonts w:ascii="Calibri" w:hAnsi="Calibri" w:cs="Calibri"/>
                <w:sz w:val="22"/>
                <w:szCs w:val="22"/>
              </w:rPr>
              <w:t>Destination/Transferred To, Code</w:t>
            </w:r>
          </w:p>
        </w:tc>
        <w:tc>
          <w:tcPr>
            <w:tcW w:w="4876" w:type="dxa"/>
          </w:tcPr>
          <w:p w14:paraId="43D989E7" w14:textId="77777777" w:rsidR="00E01AB3" w:rsidRPr="00376959" w:rsidRDefault="00E01AB3" w:rsidP="00C9201A">
            <w:pPr>
              <w:pStyle w:val="TableEntry"/>
            </w:pPr>
            <w:r w:rsidRPr="00F112A4">
              <w:t xml:space="preserve">EMS Situation </w:t>
            </w:r>
          </w:p>
        </w:tc>
      </w:tr>
      <w:tr w:rsidR="00E01AB3" w:rsidRPr="00376959" w14:paraId="2CCDB8FF" w14:textId="77777777" w:rsidTr="00C9201A">
        <w:trPr>
          <w:jc w:val="center"/>
        </w:trPr>
        <w:tc>
          <w:tcPr>
            <w:tcW w:w="3235" w:type="dxa"/>
          </w:tcPr>
          <w:p w14:paraId="1FA75D45" w14:textId="77777777" w:rsidR="00E01AB3" w:rsidRDefault="00E01AB3" w:rsidP="00C9201A">
            <w:pPr>
              <w:rPr>
                <w:rFonts w:ascii="Calibri" w:hAnsi="Calibri" w:cs="Calibri"/>
              </w:rPr>
            </w:pPr>
            <w:r>
              <w:rPr>
                <w:rFonts w:ascii="Calibri" w:hAnsi="Calibri" w:cs="Calibri"/>
                <w:sz w:val="22"/>
                <w:szCs w:val="22"/>
              </w:rPr>
              <w:t>Destination Street Address</w:t>
            </w:r>
          </w:p>
        </w:tc>
        <w:tc>
          <w:tcPr>
            <w:tcW w:w="4876" w:type="dxa"/>
          </w:tcPr>
          <w:p w14:paraId="72B1DF3A" w14:textId="77777777" w:rsidR="00E01AB3" w:rsidRPr="00376959" w:rsidRDefault="00E01AB3" w:rsidP="00C9201A">
            <w:pPr>
              <w:pStyle w:val="TableEntry"/>
            </w:pPr>
            <w:r w:rsidRPr="00F112A4">
              <w:t xml:space="preserve">EMS Situation </w:t>
            </w:r>
          </w:p>
        </w:tc>
      </w:tr>
      <w:tr w:rsidR="00E01AB3" w:rsidRPr="00376959" w14:paraId="750F01AB" w14:textId="77777777" w:rsidTr="00C9201A">
        <w:trPr>
          <w:jc w:val="center"/>
        </w:trPr>
        <w:tc>
          <w:tcPr>
            <w:tcW w:w="3235" w:type="dxa"/>
          </w:tcPr>
          <w:p w14:paraId="6B3ECB1A" w14:textId="77777777" w:rsidR="00E01AB3" w:rsidRDefault="00E01AB3" w:rsidP="00C9201A">
            <w:pPr>
              <w:rPr>
                <w:rFonts w:ascii="Calibri" w:hAnsi="Calibri" w:cs="Calibri"/>
              </w:rPr>
            </w:pPr>
            <w:r>
              <w:rPr>
                <w:rFonts w:ascii="Calibri" w:hAnsi="Calibri" w:cs="Calibri"/>
                <w:sz w:val="22"/>
                <w:szCs w:val="22"/>
              </w:rPr>
              <w:t>Destination City</w:t>
            </w:r>
          </w:p>
        </w:tc>
        <w:tc>
          <w:tcPr>
            <w:tcW w:w="4876" w:type="dxa"/>
          </w:tcPr>
          <w:p w14:paraId="630294B0" w14:textId="77777777" w:rsidR="00E01AB3" w:rsidRPr="00376959" w:rsidRDefault="00E01AB3" w:rsidP="00C9201A">
            <w:pPr>
              <w:pStyle w:val="TableEntry"/>
            </w:pPr>
            <w:r w:rsidRPr="00F112A4">
              <w:t xml:space="preserve">EMS Situation </w:t>
            </w:r>
          </w:p>
        </w:tc>
      </w:tr>
      <w:tr w:rsidR="00E01AB3" w:rsidRPr="00376959" w14:paraId="0046B2C7" w14:textId="77777777" w:rsidTr="00C9201A">
        <w:trPr>
          <w:jc w:val="center"/>
        </w:trPr>
        <w:tc>
          <w:tcPr>
            <w:tcW w:w="3235" w:type="dxa"/>
          </w:tcPr>
          <w:p w14:paraId="5BC0063D" w14:textId="77777777" w:rsidR="00E01AB3" w:rsidRDefault="00E01AB3" w:rsidP="00C9201A">
            <w:pPr>
              <w:rPr>
                <w:rFonts w:ascii="Calibri" w:hAnsi="Calibri" w:cs="Calibri"/>
              </w:rPr>
            </w:pPr>
            <w:r>
              <w:rPr>
                <w:rFonts w:ascii="Calibri" w:hAnsi="Calibri" w:cs="Calibri"/>
                <w:sz w:val="22"/>
                <w:szCs w:val="22"/>
              </w:rPr>
              <w:t>Destination State</w:t>
            </w:r>
          </w:p>
        </w:tc>
        <w:tc>
          <w:tcPr>
            <w:tcW w:w="4876" w:type="dxa"/>
          </w:tcPr>
          <w:p w14:paraId="70BC3B95" w14:textId="77777777" w:rsidR="00E01AB3" w:rsidRPr="00376959" w:rsidRDefault="00E01AB3" w:rsidP="00C9201A">
            <w:pPr>
              <w:pStyle w:val="TableEntry"/>
            </w:pPr>
            <w:r w:rsidRPr="00F112A4">
              <w:t xml:space="preserve">EMS Situation </w:t>
            </w:r>
          </w:p>
        </w:tc>
      </w:tr>
      <w:tr w:rsidR="00E01AB3" w:rsidRPr="00376959" w14:paraId="1EE4199E" w14:textId="77777777" w:rsidTr="00C9201A">
        <w:trPr>
          <w:jc w:val="center"/>
        </w:trPr>
        <w:tc>
          <w:tcPr>
            <w:tcW w:w="3235" w:type="dxa"/>
          </w:tcPr>
          <w:p w14:paraId="33452248" w14:textId="77777777" w:rsidR="00E01AB3" w:rsidRDefault="00E01AB3" w:rsidP="00C9201A">
            <w:pPr>
              <w:rPr>
                <w:rFonts w:ascii="Calibri" w:hAnsi="Calibri" w:cs="Calibri"/>
              </w:rPr>
            </w:pPr>
            <w:r>
              <w:rPr>
                <w:rFonts w:ascii="Calibri" w:hAnsi="Calibri" w:cs="Calibri"/>
                <w:sz w:val="22"/>
                <w:szCs w:val="22"/>
              </w:rPr>
              <w:t>Destination County</w:t>
            </w:r>
          </w:p>
        </w:tc>
        <w:tc>
          <w:tcPr>
            <w:tcW w:w="4876" w:type="dxa"/>
          </w:tcPr>
          <w:p w14:paraId="7E410184" w14:textId="77777777" w:rsidR="00E01AB3" w:rsidRPr="00376959" w:rsidRDefault="00E01AB3" w:rsidP="00C9201A">
            <w:pPr>
              <w:pStyle w:val="TableEntry"/>
            </w:pPr>
            <w:r w:rsidRPr="00F112A4">
              <w:t xml:space="preserve">EMS Situation </w:t>
            </w:r>
          </w:p>
        </w:tc>
      </w:tr>
      <w:tr w:rsidR="00E01AB3" w:rsidRPr="00376959" w14:paraId="1FFF600C" w14:textId="77777777" w:rsidTr="00C9201A">
        <w:trPr>
          <w:jc w:val="center"/>
        </w:trPr>
        <w:tc>
          <w:tcPr>
            <w:tcW w:w="3235" w:type="dxa"/>
          </w:tcPr>
          <w:p w14:paraId="2FB79532" w14:textId="77777777" w:rsidR="00E01AB3" w:rsidRDefault="00E01AB3" w:rsidP="00C9201A">
            <w:pPr>
              <w:rPr>
                <w:rFonts w:ascii="Calibri" w:hAnsi="Calibri" w:cs="Calibri"/>
              </w:rPr>
            </w:pPr>
            <w:r>
              <w:rPr>
                <w:rFonts w:ascii="Calibri" w:hAnsi="Calibri" w:cs="Calibri"/>
                <w:sz w:val="22"/>
                <w:szCs w:val="22"/>
              </w:rPr>
              <w:t>Destination ZIP Code</w:t>
            </w:r>
          </w:p>
        </w:tc>
        <w:tc>
          <w:tcPr>
            <w:tcW w:w="4876" w:type="dxa"/>
          </w:tcPr>
          <w:p w14:paraId="30E36DFD" w14:textId="77777777" w:rsidR="00E01AB3" w:rsidRPr="00376959" w:rsidRDefault="00E01AB3" w:rsidP="00C9201A">
            <w:pPr>
              <w:pStyle w:val="TableEntry"/>
            </w:pPr>
            <w:r w:rsidRPr="00F112A4">
              <w:t xml:space="preserve">EMS Situation </w:t>
            </w:r>
          </w:p>
        </w:tc>
      </w:tr>
      <w:tr w:rsidR="00E01AB3" w:rsidRPr="00376959" w14:paraId="79FDD445" w14:textId="77777777" w:rsidTr="00C9201A">
        <w:trPr>
          <w:jc w:val="center"/>
        </w:trPr>
        <w:tc>
          <w:tcPr>
            <w:tcW w:w="3235" w:type="dxa"/>
          </w:tcPr>
          <w:p w14:paraId="23147DBC" w14:textId="77777777" w:rsidR="00E01AB3" w:rsidRDefault="00E01AB3" w:rsidP="00C9201A">
            <w:pPr>
              <w:rPr>
                <w:rFonts w:ascii="Calibri" w:hAnsi="Calibri" w:cs="Calibri"/>
              </w:rPr>
            </w:pPr>
            <w:r>
              <w:rPr>
                <w:rFonts w:ascii="Calibri" w:hAnsi="Calibri" w:cs="Calibri"/>
                <w:sz w:val="22"/>
                <w:szCs w:val="22"/>
              </w:rPr>
              <w:t>Destination Country</w:t>
            </w:r>
          </w:p>
        </w:tc>
        <w:tc>
          <w:tcPr>
            <w:tcW w:w="4876" w:type="dxa"/>
          </w:tcPr>
          <w:p w14:paraId="642852D0" w14:textId="77777777" w:rsidR="00E01AB3" w:rsidRPr="00376959" w:rsidRDefault="00E01AB3" w:rsidP="00C9201A">
            <w:pPr>
              <w:pStyle w:val="TableEntry"/>
            </w:pPr>
            <w:r w:rsidRPr="00F112A4">
              <w:t xml:space="preserve">EMS Situation </w:t>
            </w:r>
          </w:p>
        </w:tc>
      </w:tr>
      <w:tr w:rsidR="00E01AB3" w:rsidRPr="00376959" w14:paraId="1E72FDAA" w14:textId="77777777" w:rsidTr="00C9201A">
        <w:trPr>
          <w:jc w:val="center"/>
        </w:trPr>
        <w:tc>
          <w:tcPr>
            <w:tcW w:w="3235" w:type="dxa"/>
          </w:tcPr>
          <w:p w14:paraId="19C54BB0" w14:textId="77777777" w:rsidR="00E01AB3" w:rsidRDefault="00E01AB3" w:rsidP="00C9201A">
            <w:pPr>
              <w:rPr>
                <w:rFonts w:ascii="Calibri" w:hAnsi="Calibri" w:cs="Calibri"/>
              </w:rPr>
            </w:pPr>
            <w:r>
              <w:rPr>
                <w:rFonts w:ascii="Calibri" w:hAnsi="Calibri" w:cs="Calibri"/>
                <w:sz w:val="22"/>
                <w:szCs w:val="22"/>
              </w:rPr>
              <w:t>Destination GPS Location</w:t>
            </w:r>
          </w:p>
        </w:tc>
        <w:tc>
          <w:tcPr>
            <w:tcW w:w="4876" w:type="dxa"/>
          </w:tcPr>
          <w:p w14:paraId="40F552B7" w14:textId="77777777" w:rsidR="00E01AB3" w:rsidRPr="00376959" w:rsidRDefault="00E01AB3" w:rsidP="00C9201A">
            <w:pPr>
              <w:pStyle w:val="TableEntry"/>
            </w:pPr>
            <w:r w:rsidRPr="00F112A4">
              <w:t xml:space="preserve">EMS Situation </w:t>
            </w:r>
          </w:p>
        </w:tc>
      </w:tr>
      <w:tr w:rsidR="00E01AB3" w:rsidRPr="00376959" w14:paraId="69889AB6" w14:textId="77777777" w:rsidTr="00C9201A">
        <w:trPr>
          <w:jc w:val="center"/>
        </w:trPr>
        <w:tc>
          <w:tcPr>
            <w:tcW w:w="3235" w:type="dxa"/>
          </w:tcPr>
          <w:p w14:paraId="3C7A2BAA" w14:textId="77777777" w:rsidR="00E01AB3" w:rsidRDefault="00E01AB3" w:rsidP="00C9201A">
            <w:pPr>
              <w:rPr>
                <w:rFonts w:ascii="Calibri" w:hAnsi="Calibri" w:cs="Calibri"/>
              </w:rPr>
            </w:pPr>
            <w:r>
              <w:rPr>
                <w:rFonts w:ascii="Calibri" w:hAnsi="Calibri" w:cs="Calibri"/>
                <w:sz w:val="22"/>
                <w:szCs w:val="22"/>
              </w:rPr>
              <w:t>Destination Location US National Grid Coordinates</w:t>
            </w:r>
          </w:p>
        </w:tc>
        <w:tc>
          <w:tcPr>
            <w:tcW w:w="4876" w:type="dxa"/>
          </w:tcPr>
          <w:p w14:paraId="35E9E87C" w14:textId="77777777" w:rsidR="00E01AB3" w:rsidRPr="00376959" w:rsidRDefault="00E01AB3" w:rsidP="00C9201A">
            <w:pPr>
              <w:pStyle w:val="TableEntry"/>
            </w:pPr>
            <w:r w:rsidRPr="00F112A4">
              <w:t xml:space="preserve">EMS Situation </w:t>
            </w:r>
          </w:p>
        </w:tc>
      </w:tr>
      <w:tr w:rsidR="00E01AB3" w:rsidRPr="00376959" w14:paraId="3DBD59CB" w14:textId="77777777" w:rsidTr="00C9201A">
        <w:trPr>
          <w:jc w:val="center"/>
        </w:trPr>
        <w:tc>
          <w:tcPr>
            <w:tcW w:w="3235" w:type="dxa"/>
          </w:tcPr>
          <w:p w14:paraId="38A424C4" w14:textId="77777777" w:rsidR="00E01AB3" w:rsidRDefault="00E01AB3" w:rsidP="00C9201A">
            <w:pPr>
              <w:rPr>
                <w:rFonts w:ascii="Calibri" w:hAnsi="Calibri" w:cs="Calibri"/>
              </w:rPr>
            </w:pPr>
            <w:r>
              <w:rPr>
                <w:rFonts w:ascii="Calibri" w:hAnsi="Calibri" w:cs="Calibri"/>
                <w:sz w:val="22"/>
                <w:szCs w:val="22"/>
              </w:rPr>
              <w:t>Number of Patients Transported in this EMS Unit</w:t>
            </w:r>
          </w:p>
        </w:tc>
        <w:tc>
          <w:tcPr>
            <w:tcW w:w="4876" w:type="dxa"/>
          </w:tcPr>
          <w:p w14:paraId="0C233538" w14:textId="77777777" w:rsidR="00E01AB3" w:rsidRPr="00376959" w:rsidRDefault="00E01AB3" w:rsidP="00C9201A">
            <w:pPr>
              <w:pStyle w:val="TableEntry"/>
            </w:pPr>
            <w:r>
              <w:t>EMS Disposition Section</w:t>
            </w:r>
          </w:p>
        </w:tc>
      </w:tr>
      <w:tr w:rsidR="00E01AB3" w:rsidRPr="00376959" w14:paraId="303A1A57" w14:textId="77777777" w:rsidTr="00C9201A">
        <w:trPr>
          <w:jc w:val="center"/>
        </w:trPr>
        <w:tc>
          <w:tcPr>
            <w:tcW w:w="3235" w:type="dxa"/>
          </w:tcPr>
          <w:p w14:paraId="242AA048" w14:textId="77777777" w:rsidR="00E01AB3" w:rsidRDefault="00E01AB3" w:rsidP="00C9201A">
            <w:pPr>
              <w:rPr>
                <w:rFonts w:ascii="Calibri" w:hAnsi="Calibri" w:cs="Calibri"/>
              </w:rPr>
            </w:pPr>
            <w:r>
              <w:rPr>
                <w:rFonts w:ascii="Calibri" w:hAnsi="Calibri" w:cs="Calibri"/>
                <w:sz w:val="22"/>
                <w:szCs w:val="22"/>
              </w:rPr>
              <w:t>Incident/Patient Disposition</w:t>
            </w:r>
          </w:p>
        </w:tc>
        <w:tc>
          <w:tcPr>
            <w:tcW w:w="4876" w:type="dxa"/>
          </w:tcPr>
          <w:p w14:paraId="1253B457" w14:textId="77777777" w:rsidR="00E01AB3" w:rsidRPr="00376959" w:rsidRDefault="00E01AB3" w:rsidP="00C9201A">
            <w:pPr>
              <w:pStyle w:val="TableEntry"/>
            </w:pPr>
            <w:r>
              <w:t>EMS Disposition Section</w:t>
            </w:r>
          </w:p>
        </w:tc>
      </w:tr>
      <w:tr w:rsidR="00E01AB3" w:rsidRPr="00376959" w14:paraId="48A316C3" w14:textId="77777777" w:rsidTr="00C9201A">
        <w:trPr>
          <w:jc w:val="center"/>
        </w:trPr>
        <w:tc>
          <w:tcPr>
            <w:tcW w:w="3235" w:type="dxa"/>
          </w:tcPr>
          <w:p w14:paraId="40113FF1" w14:textId="77777777" w:rsidR="00E01AB3" w:rsidRDefault="00E01AB3" w:rsidP="00C9201A">
            <w:pPr>
              <w:rPr>
                <w:rFonts w:ascii="Calibri" w:hAnsi="Calibri" w:cs="Calibri"/>
              </w:rPr>
            </w:pPr>
            <w:r>
              <w:rPr>
                <w:rFonts w:ascii="Calibri" w:hAnsi="Calibri" w:cs="Calibri"/>
                <w:sz w:val="22"/>
                <w:szCs w:val="22"/>
              </w:rPr>
              <w:t>EMS Transport Method</w:t>
            </w:r>
          </w:p>
        </w:tc>
        <w:tc>
          <w:tcPr>
            <w:tcW w:w="4876" w:type="dxa"/>
          </w:tcPr>
          <w:p w14:paraId="70CECD33" w14:textId="77777777" w:rsidR="00E01AB3" w:rsidRPr="00376959" w:rsidRDefault="00E01AB3" w:rsidP="00C9201A">
            <w:pPr>
              <w:pStyle w:val="TableEntry"/>
            </w:pPr>
            <w:r>
              <w:t>EMS Disposition Section</w:t>
            </w:r>
          </w:p>
        </w:tc>
      </w:tr>
      <w:tr w:rsidR="00E01AB3" w:rsidRPr="00376959" w14:paraId="1F8B992E" w14:textId="77777777" w:rsidTr="00C9201A">
        <w:trPr>
          <w:jc w:val="center"/>
        </w:trPr>
        <w:tc>
          <w:tcPr>
            <w:tcW w:w="3235" w:type="dxa"/>
          </w:tcPr>
          <w:p w14:paraId="33AD0CC9" w14:textId="77777777" w:rsidR="00E01AB3" w:rsidRDefault="00E01AB3" w:rsidP="00C9201A">
            <w:pPr>
              <w:rPr>
                <w:rFonts w:ascii="Calibri" w:hAnsi="Calibri" w:cs="Calibri"/>
              </w:rPr>
            </w:pPr>
            <w:r>
              <w:rPr>
                <w:rFonts w:ascii="Calibri" w:hAnsi="Calibri" w:cs="Calibri"/>
                <w:sz w:val="22"/>
                <w:szCs w:val="22"/>
              </w:rPr>
              <w:t>Transport Mode from Scene</w:t>
            </w:r>
          </w:p>
        </w:tc>
        <w:tc>
          <w:tcPr>
            <w:tcW w:w="4876" w:type="dxa"/>
          </w:tcPr>
          <w:p w14:paraId="10D03B9C" w14:textId="77777777" w:rsidR="00E01AB3" w:rsidRPr="00376959" w:rsidRDefault="00E01AB3" w:rsidP="00C9201A">
            <w:pPr>
              <w:pStyle w:val="TableEntry"/>
            </w:pPr>
            <w:r w:rsidRPr="00CD4333">
              <w:t>EMS Disposition Section</w:t>
            </w:r>
          </w:p>
        </w:tc>
      </w:tr>
      <w:tr w:rsidR="00E01AB3" w:rsidRPr="00376959" w14:paraId="1C5296F5" w14:textId="77777777" w:rsidTr="00C9201A">
        <w:trPr>
          <w:jc w:val="center"/>
        </w:trPr>
        <w:tc>
          <w:tcPr>
            <w:tcW w:w="3235" w:type="dxa"/>
          </w:tcPr>
          <w:p w14:paraId="49803474" w14:textId="77777777" w:rsidR="00E01AB3" w:rsidRDefault="00E01AB3" w:rsidP="00C9201A">
            <w:pPr>
              <w:rPr>
                <w:rFonts w:ascii="Calibri" w:hAnsi="Calibri" w:cs="Calibri"/>
              </w:rPr>
            </w:pPr>
            <w:r>
              <w:rPr>
                <w:rFonts w:ascii="Calibri" w:hAnsi="Calibri" w:cs="Calibri"/>
                <w:sz w:val="22"/>
                <w:szCs w:val="22"/>
              </w:rPr>
              <w:t>additional Transport Mode Descriptors</w:t>
            </w:r>
          </w:p>
        </w:tc>
        <w:tc>
          <w:tcPr>
            <w:tcW w:w="4876" w:type="dxa"/>
          </w:tcPr>
          <w:p w14:paraId="56692F90" w14:textId="77777777" w:rsidR="00E01AB3" w:rsidRPr="00376959" w:rsidRDefault="00E01AB3" w:rsidP="00C9201A">
            <w:pPr>
              <w:pStyle w:val="TableEntry"/>
            </w:pPr>
            <w:r w:rsidRPr="00CD4333">
              <w:t>EMS Disposition Section</w:t>
            </w:r>
          </w:p>
        </w:tc>
      </w:tr>
      <w:tr w:rsidR="00E01AB3" w:rsidRPr="00376959" w14:paraId="5F94645E" w14:textId="77777777" w:rsidTr="00C9201A">
        <w:trPr>
          <w:jc w:val="center"/>
        </w:trPr>
        <w:tc>
          <w:tcPr>
            <w:tcW w:w="3235" w:type="dxa"/>
          </w:tcPr>
          <w:p w14:paraId="27760135" w14:textId="77777777" w:rsidR="00E01AB3" w:rsidRDefault="00E01AB3" w:rsidP="00C9201A">
            <w:pPr>
              <w:rPr>
                <w:rFonts w:ascii="Calibri" w:hAnsi="Calibri" w:cs="Calibri"/>
              </w:rPr>
            </w:pPr>
            <w:r>
              <w:rPr>
                <w:rFonts w:ascii="Calibri" w:hAnsi="Calibri" w:cs="Calibri"/>
                <w:sz w:val="22"/>
                <w:szCs w:val="22"/>
              </w:rPr>
              <w:t>Final Patient Acuity</w:t>
            </w:r>
          </w:p>
        </w:tc>
        <w:tc>
          <w:tcPr>
            <w:tcW w:w="4876" w:type="dxa"/>
          </w:tcPr>
          <w:p w14:paraId="75191DAD" w14:textId="77777777" w:rsidR="00E01AB3" w:rsidRPr="00376959" w:rsidRDefault="00E01AB3" w:rsidP="00C9201A">
            <w:pPr>
              <w:pStyle w:val="TableEntry"/>
            </w:pPr>
            <w:r w:rsidRPr="00CD4333">
              <w:t>EMS Disposition Section</w:t>
            </w:r>
          </w:p>
        </w:tc>
      </w:tr>
      <w:tr w:rsidR="00E01AB3" w:rsidRPr="00376959" w14:paraId="7CF12BE3" w14:textId="77777777" w:rsidTr="00C9201A">
        <w:trPr>
          <w:jc w:val="center"/>
        </w:trPr>
        <w:tc>
          <w:tcPr>
            <w:tcW w:w="3235" w:type="dxa"/>
          </w:tcPr>
          <w:p w14:paraId="5ADB40FD" w14:textId="77777777" w:rsidR="00E01AB3" w:rsidRDefault="00E01AB3" w:rsidP="00C9201A">
            <w:pPr>
              <w:rPr>
                <w:rFonts w:ascii="Calibri" w:hAnsi="Calibri" w:cs="Calibri"/>
              </w:rPr>
            </w:pPr>
            <w:r>
              <w:rPr>
                <w:rFonts w:ascii="Calibri" w:hAnsi="Calibri" w:cs="Calibri"/>
                <w:sz w:val="22"/>
                <w:szCs w:val="22"/>
              </w:rPr>
              <w:t>Reason for Choosing Destination</w:t>
            </w:r>
          </w:p>
        </w:tc>
        <w:tc>
          <w:tcPr>
            <w:tcW w:w="4876" w:type="dxa"/>
          </w:tcPr>
          <w:p w14:paraId="285917C2" w14:textId="77777777" w:rsidR="00E01AB3" w:rsidRPr="00376959" w:rsidRDefault="00E01AB3" w:rsidP="00C9201A">
            <w:pPr>
              <w:pStyle w:val="TableEntry"/>
            </w:pPr>
            <w:r w:rsidRPr="00CD4333">
              <w:t>EMS Disposition Section</w:t>
            </w:r>
          </w:p>
        </w:tc>
      </w:tr>
      <w:tr w:rsidR="00E01AB3" w:rsidRPr="00376959" w14:paraId="23433DF9" w14:textId="77777777" w:rsidTr="00C9201A">
        <w:trPr>
          <w:jc w:val="center"/>
        </w:trPr>
        <w:tc>
          <w:tcPr>
            <w:tcW w:w="3235" w:type="dxa"/>
          </w:tcPr>
          <w:p w14:paraId="4B2DAF6E" w14:textId="77777777" w:rsidR="00E01AB3" w:rsidRDefault="00E01AB3" w:rsidP="00C9201A">
            <w:pPr>
              <w:rPr>
                <w:rFonts w:ascii="Calibri" w:hAnsi="Calibri" w:cs="Calibri"/>
              </w:rPr>
            </w:pPr>
            <w:r>
              <w:rPr>
                <w:rFonts w:ascii="Calibri" w:hAnsi="Calibri" w:cs="Calibri"/>
                <w:sz w:val="22"/>
                <w:szCs w:val="22"/>
              </w:rPr>
              <w:t>Type of Destination</w:t>
            </w:r>
          </w:p>
        </w:tc>
        <w:tc>
          <w:tcPr>
            <w:tcW w:w="4876" w:type="dxa"/>
          </w:tcPr>
          <w:p w14:paraId="32AFF47D" w14:textId="77777777" w:rsidR="00E01AB3" w:rsidRPr="00376959" w:rsidRDefault="00E01AB3" w:rsidP="00C9201A">
            <w:pPr>
              <w:pStyle w:val="TableEntry"/>
            </w:pPr>
            <w:r w:rsidRPr="00CD4333">
              <w:t>EMS Disposition Section</w:t>
            </w:r>
          </w:p>
        </w:tc>
      </w:tr>
      <w:tr w:rsidR="00E01AB3" w:rsidRPr="00376959" w14:paraId="0ABF16A1" w14:textId="77777777" w:rsidTr="00C9201A">
        <w:trPr>
          <w:jc w:val="center"/>
        </w:trPr>
        <w:tc>
          <w:tcPr>
            <w:tcW w:w="3235" w:type="dxa"/>
          </w:tcPr>
          <w:p w14:paraId="65AD35C6" w14:textId="77777777" w:rsidR="00E01AB3" w:rsidRDefault="00E01AB3" w:rsidP="00C9201A">
            <w:pPr>
              <w:rPr>
                <w:rFonts w:ascii="Calibri" w:hAnsi="Calibri" w:cs="Calibri"/>
              </w:rPr>
            </w:pPr>
            <w:r>
              <w:rPr>
                <w:rFonts w:ascii="Calibri" w:hAnsi="Calibri" w:cs="Calibri"/>
                <w:sz w:val="22"/>
                <w:szCs w:val="22"/>
              </w:rPr>
              <w:t>Hospital In-Patient Destination</w:t>
            </w:r>
          </w:p>
        </w:tc>
        <w:tc>
          <w:tcPr>
            <w:tcW w:w="4876" w:type="dxa"/>
          </w:tcPr>
          <w:p w14:paraId="40F4CF3C" w14:textId="77777777" w:rsidR="00E01AB3" w:rsidRPr="00376959" w:rsidRDefault="00E01AB3" w:rsidP="00C9201A">
            <w:pPr>
              <w:pStyle w:val="TableEntry"/>
            </w:pPr>
            <w:r w:rsidRPr="00E258FD">
              <w:t>EMS Disposition Section</w:t>
            </w:r>
          </w:p>
        </w:tc>
      </w:tr>
      <w:tr w:rsidR="00E01AB3" w:rsidRPr="00376959" w14:paraId="4442E93A" w14:textId="77777777" w:rsidTr="00C9201A">
        <w:trPr>
          <w:jc w:val="center"/>
        </w:trPr>
        <w:tc>
          <w:tcPr>
            <w:tcW w:w="3235" w:type="dxa"/>
          </w:tcPr>
          <w:p w14:paraId="5FD3CC31" w14:textId="77777777" w:rsidR="00E01AB3" w:rsidRDefault="00E01AB3" w:rsidP="00C9201A">
            <w:pPr>
              <w:rPr>
                <w:rFonts w:ascii="Calibri" w:hAnsi="Calibri" w:cs="Calibri"/>
              </w:rPr>
            </w:pPr>
            <w:r>
              <w:rPr>
                <w:rFonts w:ascii="Calibri" w:hAnsi="Calibri" w:cs="Calibri"/>
                <w:sz w:val="22"/>
                <w:szCs w:val="22"/>
              </w:rPr>
              <w:t>Hospital Capability</w:t>
            </w:r>
          </w:p>
        </w:tc>
        <w:tc>
          <w:tcPr>
            <w:tcW w:w="4876" w:type="dxa"/>
          </w:tcPr>
          <w:p w14:paraId="5B4D6C5C" w14:textId="77777777" w:rsidR="00E01AB3" w:rsidRPr="00376959" w:rsidRDefault="00E01AB3" w:rsidP="00C9201A">
            <w:pPr>
              <w:pStyle w:val="TableEntry"/>
            </w:pPr>
            <w:r w:rsidRPr="00E258FD">
              <w:t>EMS Disposition Section</w:t>
            </w:r>
          </w:p>
        </w:tc>
      </w:tr>
      <w:tr w:rsidR="00E01AB3" w:rsidRPr="00376959" w14:paraId="48C69AE0" w14:textId="77777777" w:rsidTr="00C9201A">
        <w:trPr>
          <w:jc w:val="center"/>
        </w:trPr>
        <w:tc>
          <w:tcPr>
            <w:tcW w:w="3235" w:type="dxa"/>
          </w:tcPr>
          <w:p w14:paraId="55FA2DCF" w14:textId="77777777" w:rsidR="00E01AB3" w:rsidRDefault="00E01AB3" w:rsidP="00C9201A">
            <w:pPr>
              <w:rPr>
                <w:rFonts w:ascii="Calibri" w:hAnsi="Calibri" w:cs="Calibri"/>
              </w:rPr>
            </w:pPr>
            <w:r>
              <w:rPr>
                <w:rFonts w:ascii="Calibri" w:hAnsi="Calibri" w:cs="Calibri"/>
                <w:sz w:val="22"/>
                <w:szCs w:val="22"/>
              </w:rPr>
              <w:t>Destination Team Pre-Arrival Alert or Activation</w:t>
            </w:r>
          </w:p>
        </w:tc>
        <w:tc>
          <w:tcPr>
            <w:tcW w:w="4876" w:type="dxa"/>
          </w:tcPr>
          <w:p w14:paraId="79BC52EF" w14:textId="77777777" w:rsidR="00E01AB3" w:rsidRPr="00376959" w:rsidRDefault="00E01AB3" w:rsidP="00C9201A">
            <w:pPr>
              <w:pStyle w:val="TableEntry"/>
            </w:pPr>
            <w:r w:rsidRPr="00E258FD">
              <w:t>EMS Disposition Section</w:t>
            </w:r>
          </w:p>
        </w:tc>
      </w:tr>
      <w:tr w:rsidR="00E01AB3" w:rsidRPr="00376959" w14:paraId="6D9E8438" w14:textId="77777777" w:rsidTr="00C9201A">
        <w:trPr>
          <w:jc w:val="center"/>
        </w:trPr>
        <w:tc>
          <w:tcPr>
            <w:tcW w:w="3235" w:type="dxa"/>
          </w:tcPr>
          <w:p w14:paraId="06306D8D" w14:textId="77777777" w:rsidR="00E01AB3" w:rsidRDefault="00E01AB3" w:rsidP="00C9201A">
            <w:pPr>
              <w:rPr>
                <w:rFonts w:ascii="Calibri" w:hAnsi="Calibri" w:cs="Calibri"/>
              </w:rPr>
            </w:pPr>
            <w:r>
              <w:rPr>
                <w:rFonts w:ascii="Calibri" w:hAnsi="Calibri" w:cs="Calibri"/>
                <w:sz w:val="22"/>
                <w:szCs w:val="22"/>
              </w:rPr>
              <w:t>Date/Time of Destination Prearrival Alert or Activation</w:t>
            </w:r>
          </w:p>
        </w:tc>
        <w:tc>
          <w:tcPr>
            <w:tcW w:w="4876" w:type="dxa"/>
          </w:tcPr>
          <w:p w14:paraId="0AE77C76" w14:textId="77777777" w:rsidR="00E01AB3" w:rsidRPr="00376959" w:rsidRDefault="00E01AB3" w:rsidP="00C9201A">
            <w:pPr>
              <w:pStyle w:val="TableEntry"/>
            </w:pPr>
            <w:r w:rsidRPr="00E258FD">
              <w:t>EMS Disposition Section</w:t>
            </w:r>
          </w:p>
        </w:tc>
      </w:tr>
      <w:tr w:rsidR="00E01AB3" w:rsidRPr="00376959" w14:paraId="16135E59" w14:textId="77777777" w:rsidTr="00C9201A">
        <w:trPr>
          <w:jc w:val="center"/>
        </w:trPr>
        <w:tc>
          <w:tcPr>
            <w:tcW w:w="3235" w:type="dxa"/>
          </w:tcPr>
          <w:p w14:paraId="754351E0" w14:textId="77777777" w:rsidR="00E01AB3" w:rsidRDefault="00E01AB3" w:rsidP="00C9201A">
            <w:pPr>
              <w:rPr>
                <w:rFonts w:ascii="Calibri" w:hAnsi="Calibri" w:cs="Calibri"/>
              </w:rPr>
            </w:pPr>
            <w:r>
              <w:rPr>
                <w:rFonts w:ascii="Calibri" w:hAnsi="Calibri" w:cs="Calibri"/>
                <w:sz w:val="22"/>
                <w:szCs w:val="22"/>
              </w:rPr>
              <w:lastRenderedPageBreak/>
              <w:t>Disposition Instructions Provided</w:t>
            </w:r>
          </w:p>
        </w:tc>
        <w:tc>
          <w:tcPr>
            <w:tcW w:w="4876" w:type="dxa"/>
          </w:tcPr>
          <w:p w14:paraId="32A8F031" w14:textId="77777777" w:rsidR="00E01AB3" w:rsidRPr="00376959" w:rsidRDefault="00E01AB3" w:rsidP="00C9201A">
            <w:pPr>
              <w:pStyle w:val="TableEntry"/>
            </w:pPr>
            <w:r w:rsidRPr="00E258FD">
              <w:t>EMS Disposition Section</w:t>
            </w:r>
          </w:p>
        </w:tc>
      </w:tr>
      <w:bookmarkEnd w:id="308"/>
    </w:tbl>
    <w:p w14:paraId="001727F2" w14:textId="77777777" w:rsidR="00E01AB3" w:rsidRPr="00D26514" w:rsidRDefault="00E01AB3" w:rsidP="00E01AB3">
      <w:pPr>
        <w:pStyle w:val="BodyText"/>
        <w:rPr>
          <w:lang w:eastAsia="x-none"/>
        </w:rPr>
      </w:pPr>
    </w:p>
    <w:p w14:paraId="13641774" w14:textId="77777777" w:rsidR="00E01AB3" w:rsidRPr="00D26514" w:rsidRDefault="00E01AB3" w:rsidP="00E01AB3">
      <w:pPr>
        <w:pStyle w:val="Heading5"/>
        <w:numPr>
          <w:ilvl w:val="0"/>
          <w:numId w:val="0"/>
        </w:numPr>
        <w:rPr>
          <w:noProof w:val="0"/>
        </w:rPr>
      </w:pPr>
      <w:bookmarkStart w:id="311" w:name="_Toc345074703"/>
      <w:bookmarkStart w:id="312" w:name="_Toc500238814"/>
      <w:r w:rsidRPr="00D26514">
        <w:rPr>
          <w:noProof w:val="0"/>
        </w:rPr>
        <w:t xml:space="preserve">6.3.1.D.5 </w:t>
      </w:r>
      <w:r>
        <w:rPr>
          <w:noProof w:val="0"/>
        </w:rPr>
        <w:t>Paramedicine Care Summary (PCS)</w:t>
      </w:r>
      <w:r w:rsidRPr="00D26514">
        <w:rPr>
          <w:noProof w:val="0"/>
        </w:rPr>
        <w:t xml:space="preserve"> Document Content Module Specification</w:t>
      </w:r>
      <w:bookmarkEnd w:id="311"/>
      <w:bookmarkEnd w:id="312"/>
    </w:p>
    <w:p w14:paraId="01E47AE3" w14:textId="77777777" w:rsidR="00E01AB3" w:rsidRPr="00D26514" w:rsidRDefault="00E01AB3" w:rsidP="00E01AB3">
      <w:pPr>
        <w:pStyle w:val="BodyText"/>
      </w:pPr>
      <w:r w:rsidRPr="00D26514">
        <w:t xml:space="preserve">This section specifies the header, section, and entry content modules which comprise the </w:t>
      </w:r>
      <w:r>
        <w:t>Paramedicine Care Summary (PCS)</w:t>
      </w:r>
      <w:r w:rsidRPr="00D26514">
        <w:t xml:space="preserve"> Document Content Module, using the Template ID as the key identifier. </w:t>
      </w:r>
    </w:p>
    <w:p w14:paraId="354B0B02" w14:textId="11F18154" w:rsidR="00E01AB3" w:rsidRDefault="00E01AB3" w:rsidP="00E01AB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78FB2DE2" w14:textId="110E401D" w:rsidR="0016240B" w:rsidRDefault="0016240B" w:rsidP="00E01AB3">
      <w:pPr>
        <w:pStyle w:val="BodyText"/>
      </w:pPr>
      <w:r>
        <w:t xml:space="preserve">Note: The only header items that are mentioned are the items that are constrained. </w:t>
      </w:r>
    </w:p>
    <w:p w14:paraId="5750C406" w14:textId="77777777" w:rsidR="00E01AB3" w:rsidRPr="00D26514" w:rsidRDefault="00E01AB3" w:rsidP="00E01AB3">
      <w:pPr>
        <w:pStyle w:val="TableTitle"/>
      </w:pPr>
      <w:bookmarkStart w:id="313" w:name="_Hlk513198590"/>
      <w:r w:rsidRPr="00D26514">
        <w:t xml:space="preserve">Table 6.3.1.D.5-1 </w:t>
      </w:r>
      <w:r>
        <w:t>Paramedicine Care Summary (PCS)</w:t>
      </w:r>
      <w:r w:rsidRPr="00D26514">
        <w:t xml:space="preserve">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431"/>
        <w:gridCol w:w="1264"/>
        <w:gridCol w:w="1251"/>
      </w:tblGrid>
      <w:tr w:rsidR="00E01AB3" w:rsidRPr="00D26514" w14:paraId="5D5178BB"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bookmarkEnd w:id="313"/>
          <w:p w14:paraId="507CEC86" w14:textId="77777777" w:rsidR="00E01AB3" w:rsidRPr="00D26514" w:rsidRDefault="00E01AB3" w:rsidP="00C9201A">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638AC26B" w14:textId="77777777" w:rsidR="00E01AB3" w:rsidRPr="00D26514" w:rsidRDefault="00E01AB3" w:rsidP="00C9201A">
            <w:pPr>
              <w:pStyle w:val="TableEntry"/>
            </w:pPr>
            <w:r>
              <w:t>Paramedicine Care Summary (PCS)</w:t>
            </w:r>
          </w:p>
        </w:tc>
      </w:tr>
      <w:tr w:rsidR="00E01AB3" w:rsidRPr="00D26514" w14:paraId="7CB166FC"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1936C" w14:textId="77777777" w:rsidR="00E01AB3" w:rsidRPr="00D26514" w:rsidRDefault="00E01AB3" w:rsidP="00C9201A">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168E2" w14:textId="77777777" w:rsidR="00E01AB3" w:rsidRPr="00D26514" w:rsidRDefault="00E01AB3" w:rsidP="00C9201A">
            <w:pPr>
              <w:pStyle w:val="TableEntry"/>
            </w:pPr>
            <w:commentRangeStart w:id="314"/>
            <w:r w:rsidRPr="00D26514">
              <w:t>&lt;oid/uid&gt;</w:t>
            </w:r>
            <w:commentRangeEnd w:id="314"/>
            <w:r>
              <w:rPr>
                <w:rStyle w:val="CommentReference"/>
              </w:rPr>
              <w:commentReference w:id="314"/>
            </w:r>
          </w:p>
        </w:tc>
      </w:tr>
      <w:tr w:rsidR="00E01AB3" w:rsidRPr="00D26514" w14:paraId="68B53BBD"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C8DD4A" w14:textId="77777777" w:rsidR="00E01AB3" w:rsidRPr="00D26514" w:rsidRDefault="00E01AB3" w:rsidP="00C9201A">
            <w:pPr>
              <w:pStyle w:val="TableEntryHeader"/>
              <w:rPr>
                <w:sz w:val="18"/>
              </w:rPr>
            </w:pPr>
            <w:r w:rsidRPr="00D26514">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E3C20" w14:textId="77777777" w:rsidR="00E01AB3" w:rsidRPr="00D26514" w:rsidRDefault="00E01AB3" w:rsidP="00C9201A">
            <w:pPr>
              <w:pStyle w:val="BodyText"/>
            </w:pPr>
            <w:r w:rsidRPr="00376959">
              <w:t xml:space="preserve">Medical Summary </w:t>
            </w:r>
            <w:r>
              <w:t>(</w:t>
            </w:r>
            <w:r w:rsidRPr="00376959">
              <w:t>1.3.6.1.4.1.19376.1.5.3.1.1.2</w:t>
            </w:r>
            <w:r>
              <w:t>)</w:t>
            </w:r>
          </w:p>
        </w:tc>
      </w:tr>
      <w:tr w:rsidR="00E01AB3" w:rsidRPr="00D26514" w14:paraId="006D95C2"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C1B0A2" w14:textId="77777777" w:rsidR="00E01AB3" w:rsidRPr="00D26514" w:rsidRDefault="00E01AB3" w:rsidP="00C9201A">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A1F62B" w14:textId="77777777" w:rsidR="00E01AB3" w:rsidRPr="00D26514" w:rsidRDefault="00E01AB3" w:rsidP="00C9201A">
            <w:pPr>
              <w:pStyle w:val="TableEntry"/>
            </w:pPr>
            <w:r>
              <w:t>The Paramedicine Care Summary</w:t>
            </w:r>
            <w:r w:rsidRPr="00376959">
              <w:t xml:space="preserve"> will contain the patient’s </w:t>
            </w:r>
            <w:r>
              <w:t xml:space="preserve">paramedicine care </w:t>
            </w:r>
            <w:r w:rsidRPr="00376959">
              <w:t xml:space="preserve">information </w:t>
            </w:r>
            <w:r>
              <w:t>and interventions</w:t>
            </w:r>
            <w:r w:rsidRPr="00376959">
              <w:t>.</w:t>
            </w:r>
          </w:p>
        </w:tc>
      </w:tr>
      <w:tr w:rsidR="00E01AB3" w:rsidRPr="00D26514" w14:paraId="55916114"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16E78E" w14:textId="77777777" w:rsidR="00E01AB3" w:rsidRPr="00D26514" w:rsidRDefault="00E01AB3" w:rsidP="00C9201A">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BDEF48" w14:textId="77777777" w:rsidR="00E01AB3" w:rsidRPr="00D26514" w:rsidRDefault="00E01AB3" w:rsidP="00C9201A">
            <w:pPr>
              <w:pStyle w:val="TableEntry"/>
            </w:pPr>
            <w:r w:rsidRPr="00376959">
              <w:t xml:space="preserve">SHALL BE </w:t>
            </w:r>
            <w:r>
              <w:rPr>
                <w:rFonts w:ascii="CourierNewPSMT" w:hAnsi="CourierNewPSMT" w:cs="CourierNewPSMT"/>
                <w:sz w:val="20"/>
              </w:rPr>
              <w:t>"xxxxx-3"</w:t>
            </w:r>
            <w:r w:rsidRPr="00376959">
              <w:t xml:space="preserve"> Code System LOINC (CodeSystem: 2.16.840.1.113883.6.1 LOINC), “</w:t>
            </w:r>
            <w:r>
              <w:t>EMS Patient Care Report</w:t>
            </w:r>
            <w:r w:rsidRPr="00376959">
              <w:t>”</w:t>
            </w:r>
          </w:p>
        </w:tc>
      </w:tr>
      <w:tr w:rsidR="00E01AB3" w:rsidRPr="00D26514" w14:paraId="717B775D"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45461C23" w14:textId="77777777" w:rsidR="00E01AB3" w:rsidRPr="00D26514" w:rsidRDefault="00E01AB3" w:rsidP="00C9201A">
            <w:pPr>
              <w:pStyle w:val="TableEntryHeader"/>
            </w:pPr>
            <w:r w:rsidRPr="00D26514">
              <w:t>Opt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2DB24109" w14:textId="77777777" w:rsidR="00E01AB3" w:rsidRPr="00D26514" w:rsidRDefault="00E01AB3" w:rsidP="00C9201A">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2A75B356" w14:textId="77777777" w:rsidR="00E01AB3" w:rsidRPr="00D26514" w:rsidRDefault="00E01AB3" w:rsidP="00C9201A">
            <w:pPr>
              <w:pStyle w:val="TableEntryHeader"/>
            </w:pPr>
            <w:r w:rsidRPr="00D26514">
              <w:t>Header Element or Section Name</w:t>
            </w:r>
          </w:p>
        </w:tc>
        <w:tc>
          <w:tcPr>
            <w:tcW w:w="1300" w:type="pct"/>
            <w:tcBorders>
              <w:top w:val="single" w:sz="4" w:space="0" w:color="auto"/>
              <w:left w:val="single" w:sz="4" w:space="0" w:color="auto"/>
              <w:bottom w:val="single" w:sz="4" w:space="0" w:color="auto"/>
              <w:right w:val="single" w:sz="4" w:space="0" w:color="auto"/>
            </w:tcBorders>
            <w:shd w:val="clear" w:color="auto" w:fill="E6E6E6"/>
            <w:vAlign w:val="center"/>
          </w:tcPr>
          <w:p w14:paraId="006DC582" w14:textId="77777777" w:rsidR="00E01AB3" w:rsidRPr="00D26514" w:rsidRDefault="00E01AB3" w:rsidP="00C9201A">
            <w:pPr>
              <w:pStyle w:val="TableEntryHeader"/>
            </w:pPr>
            <w:r w:rsidRPr="00D26514">
              <w:t xml:space="preserve">Template ID </w:t>
            </w:r>
          </w:p>
        </w:tc>
        <w:tc>
          <w:tcPr>
            <w:tcW w:w="676" w:type="pct"/>
            <w:tcBorders>
              <w:top w:val="single" w:sz="4" w:space="0" w:color="auto"/>
              <w:left w:val="single" w:sz="4" w:space="0" w:color="auto"/>
              <w:bottom w:val="single" w:sz="4" w:space="0" w:color="auto"/>
              <w:right w:val="single" w:sz="4" w:space="0" w:color="auto"/>
            </w:tcBorders>
            <w:shd w:val="clear" w:color="auto" w:fill="E6E6E6"/>
            <w:vAlign w:val="center"/>
          </w:tcPr>
          <w:p w14:paraId="0E3EC8D9" w14:textId="77777777" w:rsidR="00E01AB3" w:rsidRPr="00D26514" w:rsidRDefault="00E01AB3" w:rsidP="00C9201A">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9ABDE4A" w14:textId="77777777" w:rsidR="00E01AB3" w:rsidRPr="00D26514" w:rsidRDefault="00E01AB3" w:rsidP="00C9201A">
            <w:pPr>
              <w:pStyle w:val="TableEntryHeader"/>
            </w:pPr>
            <w:r w:rsidRPr="00D26514">
              <w:t>Vocabulary Constraint</w:t>
            </w:r>
          </w:p>
        </w:tc>
      </w:tr>
      <w:tr w:rsidR="00E01AB3" w:rsidRPr="00D26514" w14:paraId="790F5DEB"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89F0F01" w14:textId="77777777" w:rsidR="00E01AB3" w:rsidRPr="00D26514" w:rsidRDefault="00E01AB3" w:rsidP="00C9201A">
            <w:pPr>
              <w:pStyle w:val="TableEntryHeader"/>
              <w:rPr>
                <w:kern w:val="28"/>
              </w:rPr>
            </w:pPr>
            <w:r w:rsidRPr="00D26514">
              <w:t>Header Elements</w:t>
            </w:r>
          </w:p>
        </w:tc>
      </w:tr>
      <w:tr w:rsidR="00E01AB3" w:rsidRPr="00D26514" w14:paraId="4E7C38FD"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D93084A" w14:textId="77777777" w:rsidR="00E01AB3" w:rsidRPr="00D26514"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6CB1EBE7"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0B3E1C7" w14:textId="77777777" w:rsidR="00E01AB3" w:rsidRDefault="00E01AB3" w:rsidP="00C9201A">
            <w:pPr>
              <w:pStyle w:val="TableEntry"/>
            </w:pPr>
          </w:p>
        </w:tc>
        <w:tc>
          <w:tcPr>
            <w:tcW w:w="1300" w:type="pct"/>
            <w:tcBorders>
              <w:top w:val="single" w:sz="4" w:space="0" w:color="auto"/>
              <w:left w:val="single" w:sz="4" w:space="0" w:color="auto"/>
              <w:bottom w:val="single" w:sz="4" w:space="0" w:color="auto"/>
              <w:right w:val="single" w:sz="4" w:space="0" w:color="auto"/>
            </w:tcBorders>
            <w:vAlign w:val="center"/>
          </w:tcPr>
          <w:p w14:paraId="0FE92F4A" w14:textId="77777777" w:rsidR="00E01AB3" w:rsidRDefault="00E01AB3" w:rsidP="00C9201A">
            <w:pPr>
              <w:pStyle w:val="TableEntry"/>
            </w:pPr>
          </w:p>
        </w:tc>
        <w:tc>
          <w:tcPr>
            <w:tcW w:w="676" w:type="pct"/>
            <w:tcBorders>
              <w:top w:val="single" w:sz="4" w:space="0" w:color="auto"/>
              <w:left w:val="single" w:sz="4" w:space="0" w:color="auto"/>
              <w:bottom w:val="single" w:sz="4" w:space="0" w:color="auto"/>
              <w:right w:val="single" w:sz="4" w:space="0" w:color="auto"/>
            </w:tcBorders>
          </w:tcPr>
          <w:p w14:paraId="7FC7F2DC" w14:textId="77777777" w:rsidR="00E01AB3" w:rsidRDefault="00E01AB3" w:rsidP="00C9201A">
            <w:pPr>
              <w:pStyle w:val="TableEntry"/>
            </w:pPr>
          </w:p>
        </w:tc>
        <w:tc>
          <w:tcPr>
            <w:tcW w:w="669" w:type="pct"/>
            <w:tcBorders>
              <w:top w:val="single" w:sz="4" w:space="0" w:color="auto"/>
              <w:left w:val="single" w:sz="4" w:space="0" w:color="auto"/>
              <w:bottom w:val="single" w:sz="4" w:space="0" w:color="auto"/>
              <w:right w:val="single" w:sz="4" w:space="0" w:color="auto"/>
            </w:tcBorders>
          </w:tcPr>
          <w:p w14:paraId="34BCEA7B" w14:textId="77777777" w:rsidR="00E01AB3" w:rsidRPr="00D26514" w:rsidRDefault="00E01AB3" w:rsidP="00C9201A">
            <w:pPr>
              <w:pStyle w:val="TableEntry"/>
            </w:pPr>
          </w:p>
        </w:tc>
      </w:tr>
      <w:tr w:rsidR="00E01AB3" w:rsidRPr="00D26514" w14:paraId="06C2A602"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0EA3269E" w14:textId="77777777" w:rsidR="00E01AB3" w:rsidRDefault="00E01AB3" w:rsidP="00C9201A">
            <w:pPr>
              <w:pStyle w:val="TableEntry"/>
            </w:pPr>
            <w:r>
              <w:t>R</w:t>
            </w:r>
          </w:p>
          <w:p w14:paraId="240D33AC" w14:textId="77777777" w:rsidR="00E01AB3" w:rsidRPr="00D26514"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298410C6"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A8433C0" w14:textId="77777777" w:rsidR="00E01AB3" w:rsidRDefault="00E01AB3" w:rsidP="00C9201A">
            <w:pPr>
              <w:pStyle w:val="TableEntry"/>
            </w:pPr>
            <w:r>
              <w:t xml:space="preserve">Personal Information: Patient Name </w:t>
            </w:r>
          </w:p>
        </w:tc>
        <w:tc>
          <w:tcPr>
            <w:tcW w:w="1300" w:type="pct"/>
            <w:tcBorders>
              <w:top w:val="single" w:sz="4" w:space="0" w:color="auto"/>
              <w:left w:val="single" w:sz="4" w:space="0" w:color="auto"/>
              <w:bottom w:val="single" w:sz="4" w:space="0" w:color="auto"/>
              <w:right w:val="single" w:sz="4" w:space="0" w:color="auto"/>
            </w:tcBorders>
          </w:tcPr>
          <w:p w14:paraId="4CC232F4" w14:textId="77777777" w:rsidR="00E01AB3"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51298B30" w14:textId="77777777" w:rsidR="00E01AB3"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41CD9464" w14:textId="77777777" w:rsidR="00E01AB3" w:rsidRPr="00D26514" w:rsidRDefault="00E01AB3" w:rsidP="00C9201A">
            <w:pPr>
              <w:pStyle w:val="TableEntry"/>
            </w:pPr>
          </w:p>
        </w:tc>
      </w:tr>
      <w:tr w:rsidR="00E01AB3" w:rsidRPr="00D26514" w14:paraId="6E778252"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46760DB" w14:textId="77777777" w:rsidR="00E01AB3" w:rsidRDefault="00E01AB3" w:rsidP="00C9201A">
            <w:pPr>
              <w:pStyle w:val="TableEntry"/>
            </w:pPr>
            <w:r>
              <w:t>R</w:t>
            </w:r>
          </w:p>
          <w:p w14:paraId="3CFBB25C" w14:textId="77777777" w:rsidR="00E01AB3" w:rsidRPr="00D26514"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1EF6568E"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B6344F9" w14:textId="77777777" w:rsidR="00E01AB3" w:rsidRPr="00D26514" w:rsidRDefault="00E01AB3" w:rsidP="00C9201A">
            <w:pPr>
              <w:pStyle w:val="TableEntry"/>
            </w:pPr>
            <w:r>
              <w:t xml:space="preserve">Personal Information: Patient Date of Birth </w:t>
            </w:r>
          </w:p>
        </w:tc>
        <w:tc>
          <w:tcPr>
            <w:tcW w:w="1300" w:type="pct"/>
            <w:tcBorders>
              <w:top w:val="single" w:sz="4" w:space="0" w:color="auto"/>
              <w:left w:val="single" w:sz="4" w:space="0" w:color="auto"/>
              <w:bottom w:val="single" w:sz="4" w:space="0" w:color="auto"/>
              <w:right w:val="single" w:sz="4" w:space="0" w:color="auto"/>
            </w:tcBorders>
          </w:tcPr>
          <w:p w14:paraId="5A59F7EC" w14:textId="77777777" w:rsidR="00E01AB3" w:rsidRPr="00D26514"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4888EF20" w14:textId="77777777" w:rsidR="00E01AB3" w:rsidRPr="00D26514"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484A8906" w14:textId="77777777" w:rsidR="00E01AB3" w:rsidRPr="00D26514" w:rsidRDefault="00E01AB3" w:rsidP="00C9201A">
            <w:pPr>
              <w:pStyle w:val="TableEntry"/>
            </w:pPr>
          </w:p>
        </w:tc>
      </w:tr>
      <w:tr w:rsidR="00E01AB3" w:rsidRPr="00D26514" w14:paraId="58F480F4"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9CF6724" w14:textId="77777777" w:rsidR="00E01AB3" w:rsidRDefault="00E01AB3" w:rsidP="00C9201A">
            <w:pPr>
              <w:pStyle w:val="TableEntry"/>
            </w:pPr>
            <w:r>
              <w:t>R</w:t>
            </w:r>
          </w:p>
          <w:p w14:paraId="24B4CAE3" w14:textId="77777777" w:rsidR="00E01AB3" w:rsidRPr="00D26514" w:rsidRDefault="00E01AB3" w:rsidP="00C9201A">
            <w:pPr>
              <w:pStyle w:val="TableEntry"/>
            </w:pPr>
            <w:r>
              <w:t>[1..*]</w:t>
            </w:r>
          </w:p>
        </w:tc>
        <w:tc>
          <w:tcPr>
            <w:tcW w:w="719" w:type="pct"/>
            <w:tcBorders>
              <w:top w:val="single" w:sz="4" w:space="0" w:color="auto"/>
              <w:left w:val="single" w:sz="4" w:space="0" w:color="auto"/>
              <w:bottom w:val="single" w:sz="4" w:space="0" w:color="auto"/>
              <w:right w:val="single" w:sz="4" w:space="0" w:color="auto"/>
            </w:tcBorders>
            <w:vAlign w:val="center"/>
          </w:tcPr>
          <w:p w14:paraId="46D83537"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F7E5525" w14:textId="77777777" w:rsidR="00E01AB3" w:rsidRDefault="00E01AB3" w:rsidP="00C9201A">
            <w:pPr>
              <w:pStyle w:val="TableEntry"/>
            </w:pPr>
            <w:r>
              <w:t>Personal Information: Patient Address</w:t>
            </w:r>
          </w:p>
        </w:tc>
        <w:tc>
          <w:tcPr>
            <w:tcW w:w="1300" w:type="pct"/>
            <w:tcBorders>
              <w:top w:val="single" w:sz="4" w:space="0" w:color="auto"/>
              <w:left w:val="single" w:sz="4" w:space="0" w:color="auto"/>
              <w:bottom w:val="single" w:sz="4" w:space="0" w:color="auto"/>
              <w:right w:val="single" w:sz="4" w:space="0" w:color="auto"/>
            </w:tcBorders>
          </w:tcPr>
          <w:p w14:paraId="5C95684C" w14:textId="77777777" w:rsidR="00E01AB3"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6ACF0F30" w14:textId="77777777" w:rsidR="00E01AB3"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24868DA4" w14:textId="77777777" w:rsidR="00E01AB3" w:rsidRPr="00D26514" w:rsidRDefault="00E01AB3" w:rsidP="00C9201A">
            <w:pPr>
              <w:pStyle w:val="TableEntry"/>
            </w:pPr>
          </w:p>
        </w:tc>
      </w:tr>
      <w:tr w:rsidR="00E01AB3" w:rsidRPr="00D26514" w14:paraId="0A603316"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703E935" w14:textId="77777777" w:rsidR="00E01AB3" w:rsidRDefault="00E01AB3" w:rsidP="00C9201A">
            <w:pPr>
              <w:pStyle w:val="TableEntry"/>
            </w:pPr>
            <w:r>
              <w:t>R</w:t>
            </w:r>
          </w:p>
          <w:p w14:paraId="2C16648E" w14:textId="77777777" w:rsidR="00E01AB3" w:rsidRPr="00D26514" w:rsidRDefault="00E01AB3" w:rsidP="00C9201A">
            <w:pPr>
              <w:pStyle w:val="TableEntry"/>
            </w:pPr>
            <w:r>
              <w:t>[1..*]</w:t>
            </w:r>
          </w:p>
        </w:tc>
        <w:tc>
          <w:tcPr>
            <w:tcW w:w="719" w:type="pct"/>
            <w:tcBorders>
              <w:top w:val="single" w:sz="4" w:space="0" w:color="auto"/>
              <w:left w:val="single" w:sz="4" w:space="0" w:color="auto"/>
              <w:bottom w:val="single" w:sz="4" w:space="0" w:color="auto"/>
              <w:right w:val="single" w:sz="4" w:space="0" w:color="auto"/>
            </w:tcBorders>
            <w:vAlign w:val="center"/>
          </w:tcPr>
          <w:p w14:paraId="721C6E4E"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7C0948E" w14:textId="77777777" w:rsidR="00E01AB3" w:rsidRDefault="00E01AB3" w:rsidP="00C9201A">
            <w:pPr>
              <w:pStyle w:val="TableEntry"/>
            </w:pPr>
            <w:r>
              <w:t>Personal Information: Patient ID</w:t>
            </w:r>
          </w:p>
        </w:tc>
        <w:tc>
          <w:tcPr>
            <w:tcW w:w="1300" w:type="pct"/>
            <w:tcBorders>
              <w:top w:val="single" w:sz="4" w:space="0" w:color="auto"/>
              <w:left w:val="single" w:sz="4" w:space="0" w:color="auto"/>
              <w:bottom w:val="single" w:sz="4" w:space="0" w:color="auto"/>
              <w:right w:val="single" w:sz="4" w:space="0" w:color="auto"/>
            </w:tcBorders>
          </w:tcPr>
          <w:p w14:paraId="420FECEB" w14:textId="77777777" w:rsidR="00E01AB3"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7800CB55" w14:textId="77777777" w:rsidR="00E01AB3"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51858585" w14:textId="77777777" w:rsidR="00E01AB3" w:rsidRPr="00D26514" w:rsidRDefault="00E01AB3" w:rsidP="00C9201A">
            <w:pPr>
              <w:pStyle w:val="TableEntry"/>
            </w:pPr>
          </w:p>
        </w:tc>
      </w:tr>
      <w:tr w:rsidR="00E01AB3" w:rsidRPr="00D26514" w14:paraId="0E2AECA2"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7947875" w14:textId="77777777" w:rsidR="00E01AB3" w:rsidRDefault="00E01AB3" w:rsidP="00C9201A">
            <w:pPr>
              <w:pStyle w:val="TableEntry"/>
            </w:pPr>
            <w:r>
              <w:t>R</w:t>
            </w:r>
          </w:p>
          <w:p w14:paraId="05DDF374" w14:textId="77777777" w:rsidR="00E01AB3" w:rsidRPr="00D26514" w:rsidRDefault="00E01AB3" w:rsidP="00C9201A">
            <w:pPr>
              <w:pStyle w:val="TableEntry"/>
            </w:pPr>
            <w:r>
              <w:t>[1..*]</w:t>
            </w:r>
          </w:p>
        </w:tc>
        <w:tc>
          <w:tcPr>
            <w:tcW w:w="719" w:type="pct"/>
            <w:tcBorders>
              <w:top w:val="single" w:sz="4" w:space="0" w:color="auto"/>
              <w:left w:val="single" w:sz="4" w:space="0" w:color="auto"/>
              <w:bottom w:val="single" w:sz="4" w:space="0" w:color="auto"/>
              <w:right w:val="single" w:sz="4" w:space="0" w:color="auto"/>
            </w:tcBorders>
            <w:vAlign w:val="center"/>
          </w:tcPr>
          <w:p w14:paraId="2ED15F8A"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14B0607" w14:textId="77777777" w:rsidR="00E01AB3" w:rsidRDefault="00E01AB3" w:rsidP="00C9201A">
            <w:pPr>
              <w:pStyle w:val="TableEntry"/>
            </w:pPr>
            <w:r>
              <w:t xml:space="preserve">Personal Information: Patient Telecom </w:t>
            </w:r>
          </w:p>
        </w:tc>
        <w:tc>
          <w:tcPr>
            <w:tcW w:w="1300" w:type="pct"/>
            <w:tcBorders>
              <w:top w:val="single" w:sz="4" w:space="0" w:color="auto"/>
              <w:left w:val="single" w:sz="4" w:space="0" w:color="auto"/>
              <w:bottom w:val="single" w:sz="4" w:space="0" w:color="auto"/>
              <w:right w:val="single" w:sz="4" w:space="0" w:color="auto"/>
            </w:tcBorders>
          </w:tcPr>
          <w:p w14:paraId="26330CAB" w14:textId="77777777" w:rsidR="00E01AB3"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0F79B299" w14:textId="77777777" w:rsidR="00E01AB3"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4AC54D15" w14:textId="77777777" w:rsidR="00E01AB3" w:rsidRPr="00D26514" w:rsidRDefault="00E01AB3" w:rsidP="00C9201A">
            <w:pPr>
              <w:pStyle w:val="TableEntry"/>
            </w:pPr>
          </w:p>
        </w:tc>
      </w:tr>
      <w:tr w:rsidR="00E01AB3" w:rsidRPr="00D26514" w14:paraId="791873D5"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1FC4B9B4" w14:textId="77777777" w:rsidR="00E01AB3" w:rsidRDefault="00E01AB3" w:rsidP="00C9201A">
            <w:pPr>
              <w:pStyle w:val="TableEntry"/>
            </w:pPr>
            <w:r>
              <w:t>O</w:t>
            </w:r>
          </w:p>
          <w:p w14:paraId="5914E05E"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10F055E9"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F1C845D" w14:textId="77777777" w:rsidR="00E01AB3" w:rsidRDefault="00E01AB3" w:rsidP="00C9201A">
            <w:pPr>
              <w:pStyle w:val="TableEntry"/>
            </w:pPr>
            <w:r>
              <w:t xml:space="preserve">Personal Information: Administrative Gender </w:t>
            </w:r>
          </w:p>
        </w:tc>
        <w:tc>
          <w:tcPr>
            <w:tcW w:w="1300" w:type="pct"/>
            <w:tcBorders>
              <w:top w:val="single" w:sz="4" w:space="0" w:color="auto"/>
              <w:left w:val="single" w:sz="4" w:space="0" w:color="auto"/>
              <w:bottom w:val="single" w:sz="4" w:space="0" w:color="auto"/>
              <w:right w:val="single" w:sz="4" w:space="0" w:color="auto"/>
            </w:tcBorders>
          </w:tcPr>
          <w:p w14:paraId="340ED0E2" w14:textId="77777777" w:rsidR="00E01AB3"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37703390" w14:textId="77777777" w:rsidR="00E01AB3"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6676DD66" w14:textId="77777777" w:rsidR="00E01AB3" w:rsidRPr="00D26514" w:rsidRDefault="00E01AB3" w:rsidP="00C9201A">
            <w:pPr>
              <w:pStyle w:val="TableEntry"/>
            </w:pPr>
          </w:p>
        </w:tc>
      </w:tr>
      <w:tr w:rsidR="00E01AB3" w:rsidRPr="00D26514" w14:paraId="0583FE04"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A20B428" w14:textId="77777777" w:rsidR="00E01AB3" w:rsidRDefault="00E01AB3" w:rsidP="00C9201A">
            <w:pPr>
              <w:pStyle w:val="TableEntry"/>
            </w:pPr>
            <w:r>
              <w:t>O</w:t>
            </w:r>
          </w:p>
          <w:p w14:paraId="13AC2D17"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4F4A7491"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666B4C4" w14:textId="77777777" w:rsidR="00E01AB3" w:rsidRPr="00D26514" w:rsidRDefault="00E01AB3" w:rsidP="00C9201A">
            <w:pPr>
              <w:pStyle w:val="TableEntry"/>
            </w:pPr>
            <w:r>
              <w:t xml:space="preserve">Personal Information: Ethnicity </w:t>
            </w:r>
          </w:p>
        </w:tc>
        <w:tc>
          <w:tcPr>
            <w:tcW w:w="1300" w:type="pct"/>
            <w:tcBorders>
              <w:top w:val="single" w:sz="4" w:space="0" w:color="auto"/>
              <w:left w:val="single" w:sz="4" w:space="0" w:color="auto"/>
              <w:bottom w:val="single" w:sz="4" w:space="0" w:color="auto"/>
              <w:right w:val="single" w:sz="4" w:space="0" w:color="auto"/>
            </w:tcBorders>
          </w:tcPr>
          <w:p w14:paraId="5D31B817" w14:textId="77777777" w:rsidR="00E01AB3" w:rsidRPr="00D26514"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577031FB" w14:textId="77777777" w:rsidR="00E01AB3" w:rsidRPr="00D26514"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063A4C0B" w14:textId="77777777" w:rsidR="00E01AB3" w:rsidRPr="00D26514" w:rsidRDefault="00E01AB3" w:rsidP="00C9201A">
            <w:pPr>
              <w:pStyle w:val="TableEntry"/>
            </w:pPr>
            <w:r w:rsidRPr="00C1110A">
              <w:t>6.3.2.H.1</w:t>
            </w:r>
          </w:p>
        </w:tc>
      </w:tr>
      <w:tr w:rsidR="00E01AB3" w:rsidRPr="00D26514" w14:paraId="4964FD7B"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3B4A5E3" w14:textId="77777777" w:rsidR="00E01AB3" w:rsidRDefault="00E01AB3" w:rsidP="00C9201A">
            <w:pPr>
              <w:pStyle w:val="TableEntry"/>
            </w:pPr>
            <w:r>
              <w:lastRenderedPageBreak/>
              <w:t>RE</w:t>
            </w:r>
          </w:p>
          <w:p w14:paraId="344CC56A"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003E4615"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0134D8C" w14:textId="77777777" w:rsidR="00E01AB3" w:rsidRPr="00D26514" w:rsidRDefault="00E01AB3" w:rsidP="00C9201A">
            <w:pPr>
              <w:pStyle w:val="TableEntry"/>
            </w:pPr>
            <w:r>
              <w:t>Personal Information: Marital Status</w:t>
            </w:r>
          </w:p>
        </w:tc>
        <w:tc>
          <w:tcPr>
            <w:tcW w:w="1300" w:type="pct"/>
            <w:tcBorders>
              <w:top w:val="single" w:sz="4" w:space="0" w:color="auto"/>
              <w:left w:val="single" w:sz="4" w:space="0" w:color="auto"/>
              <w:bottom w:val="single" w:sz="4" w:space="0" w:color="auto"/>
              <w:right w:val="single" w:sz="4" w:space="0" w:color="auto"/>
            </w:tcBorders>
          </w:tcPr>
          <w:p w14:paraId="2F92DD5C" w14:textId="77777777" w:rsidR="00E01AB3" w:rsidRPr="00D26514" w:rsidRDefault="00E01AB3" w:rsidP="00C9201A">
            <w:pPr>
              <w:pStyle w:val="TableEntry"/>
            </w:pPr>
            <w:r w:rsidRPr="0012670E">
              <w:t>1.3.6.1.4.1.19376.1.5.3.1.1.1</w:t>
            </w:r>
          </w:p>
        </w:tc>
        <w:tc>
          <w:tcPr>
            <w:tcW w:w="676" w:type="pct"/>
            <w:tcBorders>
              <w:top w:val="single" w:sz="4" w:space="0" w:color="auto"/>
              <w:left w:val="single" w:sz="4" w:space="0" w:color="auto"/>
              <w:bottom w:val="single" w:sz="4" w:space="0" w:color="auto"/>
              <w:right w:val="single" w:sz="4" w:space="0" w:color="auto"/>
            </w:tcBorders>
          </w:tcPr>
          <w:p w14:paraId="3042F10F" w14:textId="77777777" w:rsidR="00E01AB3" w:rsidRPr="00D26514" w:rsidRDefault="00E01AB3" w:rsidP="00C9201A">
            <w:pPr>
              <w:pStyle w:val="TableEntry"/>
            </w:pPr>
            <w:r w:rsidRPr="00536379">
              <w:t>PCC TF-2</w:t>
            </w:r>
          </w:p>
        </w:tc>
        <w:tc>
          <w:tcPr>
            <w:tcW w:w="669" w:type="pct"/>
            <w:tcBorders>
              <w:top w:val="single" w:sz="4" w:space="0" w:color="auto"/>
              <w:left w:val="single" w:sz="4" w:space="0" w:color="auto"/>
              <w:bottom w:val="single" w:sz="4" w:space="0" w:color="auto"/>
              <w:right w:val="single" w:sz="4" w:space="0" w:color="auto"/>
            </w:tcBorders>
          </w:tcPr>
          <w:p w14:paraId="13268FBD" w14:textId="77777777" w:rsidR="00E01AB3" w:rsidRPr="00D26514" w:rsidRDefault="00E01AB3" w:rsidP="00C9201A">
            <w:pPr>
              <w:pStyle w:val="TableEntry"/>
            </w:pPr>
            <w:r w:rsidRPr="00C1110A">
              <w:t>6.3.2.H.2</w:t>
            </w:r>
          </w:p>
        </w:tc>
      </w:tr>
      <w:tr w:rsidR="00E01AB3" w:rsidRPr="00D26514" w14:paraId="27F80BB6"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25D3DE3" w14:textId="77777777" w:rsidR="00E01AB3" w:rsidRDefault="00E01AB3" w:rsidP="00C9201A">
            <w:pPr>
              <w:pStyle w:val="TableEntry"/>
            </w:pPr>
            <w:r>
              <w:t>O</w:t>
            </w:r>
          </w:p>
          <w:p w14:paraId="0E1BFE04"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62EC9D0B"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A5194AD" w14:textId="77777777" w:rsidR="00E01AB3" w:rsidRDefault="00E01AB3" w:rsidP="00C9201A">
            <w:pPr>
              <w:pStyle w:val="TableEntry"/>
            </w:pPr>
            <w:r>
              <w:t xml:space="preserve">Personal Information: Race </w:t>
            </w:r>
          </w:p>
        </w:tc>
        <w:tc>
          <w:tcPr>
            <w:tcW w:w="1300" w:type="pct"/>
            <w:tcBorders>
              <w:top w:val="single" w:sz="4" w:space="0" w:color="auto"/>
              <w:left w:val="single" w:sz="4" w:space="0" w:color="auto"/>
              <w:bottom w:val="single" w:sz="4" w:space="0" w:color="auto"/>
              <w:right w:val="single" w:sz="4" w:space="0" w:color="auto"/>
            </w:tcBorders>
          </w:tcPr>
          <w:p w14:paraId="16C176FC" w14:textId="77777777" w:rsidR="00E01AB3" w:rsidRPr="00D26514" w:rsidRDefault="00E01AB3" w:rsidP="00C9201A">
            <w:pPr>
              <w:pStyle w:val="TableEntry"/>
            </w:pPr>
            <w:r w:rsidRPr="00E71B91">
              <w:t>1.3.6.1.4.1.19376.1.5.3.1.1.1</w:t>
            </w:r>
          </w:p>
        </w:tc>
        <w:tc>
          <w:tcPr>
            <w:tcW w:w="676" w:type="pct"/>
            <w:tcBorders>
              <w:top w:val="single" w:sz="4" w:space="0" w:color="auto"/>
              <w:left w:val="single" w:sz="4" w:space="0" w:color="auto"/>
              <w:bottom w:val="single" w:sz="4" w:space="0" w:color="auto"/>
              <w:right w:val="single" w:sz="4" w:space="0" w:color="auto"/>
            </w:tcBorders>
          </w:tcPr>
          <w:p w14:paraId="16FE55A0" w14:textId="77777777" w:rsidR="00E01AB3" w:rsidRPr="00D26514" w:rsidRDefault="00E01AB3" w:rsidP="00C9201A">
            <w:pPr>
              <w:pStyle w:val="TableEntry"/>
            </w:pPr>
            <w:r w:rsidRPr="004B72F7">
              <w:t>PCC TF-2</w:t>
            </w:r>
          </w:p>
        </w:tc>
        <w:tc>
          <w:tcPr>
            <w:tcW w:w="669" w:type="pct"/>
            <w:tcBorders>
              <w:top w:val="single" w:sz="4" w:space="0" w:color="auto"/>
              <w:left w:val="single" w:sz="4" w:space="0" w:color="auto"/>
              <w:bottom w:val="single" w:sz="4" w:space="0" w:color="auto"/>
              <w:right w:val="single" w:sz="4" w:space="0" w:color="auto"/>
            </w:tcBorders>
          </w:tcPr>
          <w:p w14:paraId="362797D1" w14:textId="77777777" w:rsidR="00E01AB3" w:rsidRPr="00D26514" w:rsidRDefault="00E01AB3" w:rsidP="00C9201A">
            <w:pPr>
              <w:pStyle w:val="TableEntry"/>
            </w:pPr>
            <w:r w:rsidRPr="00C1110A">
              <w:t>6.3.2.H.3</w:t>
            </w:r>
          </w:p>
        </w:tc>
      </w:tr>
      <w:tr w:rsidR="00E01AB3" w:rsidRPr="00D26514" w14:paraId="65521065"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1E61656" w14:textId="77777777" w:rsidR="00E01AB3" w:rsidRDefault="00E01AB3" w:rsidP="00C9201A">
            <w:pPr>
              <w:pStyle w:val="TableEntry"/>
            </w:pPr>
            <w:r>
              <w:t>O</w:t>
            </w:r>
          </w:p>
          <w:p w14:paraId="22F3DD8D" w14:textId="77777777" w:rsidR="00E01AB3" w:rsidRPr="00D26514" w:rsidRDefault="00E01AB3" w:rsidP="00C9201A">
            <w:pPr>
              <w:pStyle w:val="TableEntry"/>
            </w:pPr>
            <w:r>
              <w:t>[0..*]</w:t>
            </w:r>
          </w:p>
        </w:tc>
        <w:tc>
          <w:tcPr>
            <w:tcW w:w="719" w:type="pct"/>
            <w:tcBorders>
              <w:top w:val="single" w:sz="4" w:space="0" w:color="auto"/>
              <w:left w:val="single" w:sz="4" w:space="0" w:color="auto"/>
              <w:bottom w:val="single" w:sz="4" w:space="0" w:color="auto"/>
              <w:right w:val="single" w:sz="4" w:space="0" w:color="auto"/>
            </w:tcBorders>
            <w:vAlign w:val="center"/>
          </w:tcPr>
          <w:p w14:paraId="00872AE4"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C8516F0" w14:textId="77777777" w:rsidR="00E01AB3" w:rsidRDefault="00E01AB3" w:rsidP="00C9201A">
            <w:pPr>
              <w:pStyle w:val="TableEntry"/>
            </w:pPr>
            <w:r>
              <w:t xml:space="preserve">Personal Information: </w:t>
            </w:r>
            <w:r>
              <w:rPr>
                <w:rFonts w:ascii="CourierNewPS-BoldMT" w:hAnsi="CourierNewPS-BoldMT" w:cs="CourierNewPS-BoldMT"/>
                <w:b/>
                <w:bCs/>
                <w:sz w:val="20"/>
              </w:rPr>
              <w:t>sDTCRaceCode</w:t>
            </w:r>
          </w:p>
        </w:tc>
        <w:tc>
          <w:tcPr>
            <w:tcW w:w="1300" w:type="pct"/>
            <w:tcBorders>
              <w:top w:val="single" w:sz="4" w:space="0" w:color="auto"/>
              <w:left w:val="single" w:sz="4" w:space="0" w:color="auto"/>
              <w:bottom w:val="single" w:sz="4" w:space="0" w:color="auto"/>
              <w:right w:val="single" w:sz="4" w:space="0" w:color="auto"/>
            </w:tcBorders>
          </w:tcPr>
          <w:p w14:paraId="78CDD22C" w14:textId="77777777" w:rsidR="00E01AB3" w:rsidRPr="00D26514" w:rsidRDefault="00E01AB3" w:rsidP="00C9201A">
            <w:pPr>
              <w:pStyle w:val="TableEntry"/>
            </w:pPr>
            <w:r w:rsidRPr="00E71B91">
              <w:t>1.3.6.1.4.1.19376.1.5.3.1.1.1</w:t>
            </w:r>
          </w:p>
        </w:tc>
        <w:tc>
          <w:tcPr>
            <w:tcW w:w="676" w:type="pct"/>
            <w:tcBorders>
              <w:top w:val="single" w:sz="4" w:space="0" w:color="auto"/>
              <w:left w:val="single" w:sz="4" w:space="0" w:color="auto"/>
              <w:bottom w:val="single" w:sz="4" w:space="0" w:color="auto"/>
              <w:right w:val="single" w:sz="4" w:space="0" w:color="auto"/>
            </w:tcBorders>
          </w:tcPr>
          <w:p w14:paraId="0B04D740" w14:textId="77777777" w:rsidR="00E01AB3" w:rsidRPr="00D26514" w:rsidRDefault="00E01AB3" w:rsidP="00C9201A">
            <w:pPr>
              <w:pStyle w:val="TableEntry"/>
            </w:pPr>
            <w:r w:rsidRPr="004B72F7">
              <w:t>PCC TF-2</w:t>
            </w:r>
          </w:p>
        </w:tc>
        <w:tc>
          <w:tcPr>
            <w:tcW w:w="669" w:type="pct"/>
            <w:tcBorders>
              <w:top w:val="single" w:sz="4" w:space="0" w:color="auto"/>
              <w:left w:val="single" w:sz="4" w:space="0" w:color="auto"/>
              <w:bottom w:val="single" w:sz="4" w:space="0" w:color="auto"/>
              <w:right w:val="single" w:sz="4" w:space="0" w:color="auto"/>
            </w:tcBorders>
          </w:tcPr>
          <w:p w14:paraId="53C27011" w14:textId="44968884" w:rsidR="00E01AB3" w:rsidRPr="00D26514" w:rsidRDefault="00E01AB3" w:rsidP="00C9201A">
            <w:pPr>
              <w:pStyle w:val="TableEntry"/>
            </w:pPr>
          </w:p>
        </w:tc>
      </w:tr>
      <w:tr w:rsidR="00E01AB3" w:rsidRPr="00D26514" w14:paraId="696AAA1A"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184BD2D4" w14:textId="77777777" w:rsidR="00E01AB3" w:rsidRDefault="00E01AB3" w:rsidP="00C9201A">
            <w:pPr>
              <w:pStyle w:val="TableEntry"/>
            </w:pPr>
            <w:r>
              <w:t>O</w:t>
            </w:r>
          </w:p>
          <w:p w14:paraId="2FE3C437"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4FEB4A78"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094CB4B" w14:textId="77777777" w:rsidR="00E01AB3" w:rsidRDefault="00E01AB3" w:rsidP="00C9201A">
            <w:pPr>
              <w:pStyle w:val="TableEntry"/>
            </w:pPr>
            <w:r>
              <w:t xml:space="preserve">Personal Information: Religious Affiliation </w:t>
            </w:r>
          </w:p>
        </w:tc>
        <w:tc>
          <w:tcPr>
            <w:tcW w:w="1300" w:type="pct"/>
            <w:tcBorders>
              <w:top w:val="single" w:sz="4" w:space="0" w:color="auto"/>
              <w:left w:val="single" w:sz="4" w:space="0" w:color="auto"/>
              <w:bottom w:val="single" w:sz="4" w:space="0" w:color="auto"/>
              <w:right w:val="single" w:sz="4" w:space="0" w:color="auto"/>
            </w:tcBorders>
          </w:tcPr>
          <w:p w14:paraId="3747ACBA" w14:textId="77777777" w:rsidR="00E01AB3" w:rsidRPr="00D26514" w:rsidRDefault="00E01AB3" w:rsidP="00C9201A">
            <w:pPr>
              <w:pStyle w:val="TableEntry"/>
            </w:pPr>
            <w:r w:rsidRPr="00E71B91">
              <w:t>1.3.6.1.4.1.19376.1.5.3.1.1.1</w:t>
            </w:r>
          </w:p>
        </w:tc>
        <w:tc>
          <w:tcPr>
            <w:tcW w:w="676" w:type="pct"/>
            <w:tcBorders>
              <w:top w:val="single" w:sz="4" w:space="0" w:color="auto"/>
              <w:left w:val="single" w:sz="4" w:space="0" w:color="auto"/>
              <w:bottom w:val="single" w:sz="4" w:space="0" w:color="auto"/>
              <w:right w:val="single" w:sz="4" w:space="0" w:color="auto"/>
            </w:tcBorders>
          </w:tcPr>
          <w:p w14:paraId="53BA230D" w14:textId="77777777" w:rsidR="00E01AB3" w:rsidRPr="00D26514" w:rsidRDefault="00E01AB3" w:rsidP="00C9201A">
            <w:pPr>
              <w:pStyle w:val="TableEntry"/>
            </w:pPr>
            <w:r w:rsidRPr="004B72F7">
              <w:t>PCC TF-2</w:t>
            </w:r>
          </w:p>
        </w:tc>
        <w:tc>
          <w:tcPr>
            <w:tcW w:w="669" w:type="pct"/>
            <w:tcBorders>
              <w:top w:val="single" w:sz="4" w:space="0" w:color="auto"/>
              <w:left w:val="single" w:sz="4" w:space="0" w:color="auto"/>
              <w:bottom w:val="single" w:sz="4" w:space="0" w:color="auto"/>
              <w:right w:val="single" w:sz="4" w:space="0" w:color="auto"/>
            </w:tcBorders>
          </w:tcPr>
          <w:p w14:paraId="26DF8E81" w14:textId="77777777" w:rsidR="00E01AB3" w:rsidRPr="00D26514" w:rsidRDefault="00E01AB3" w:rsidP="00C9201A">
            <w:pPr>
              <w:pStyle w:val="TableEntry"/>
            </w:pPr>
            <w:r w:rsidRPr="00FB5814">
              <w:t>6.3.2.H.4</w:t>
            </w:r>
            <w:r>
              <w:t xml:space="preserve"> </w:t>
            </w:r>
          </w:p>
        </w:tc>
      </w:tr>
      <w:tr w:rsidR="00E01AB3" w:rsidRPr="00D26514" w14:paraId="09A91079"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C0C8CF9" w14:textId="77777777" w:rsidR="00E01AB3" w:rsidRPr="00D26514"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48890B04"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C787B22" w14:textId="77777777" w:rsidR="00E01AB3" w:rsidRDefault="00E01AB3" w:rsidP="00C9201A">
            <w:pPr>
              <w:pStyle w:val="TableEntry"/>
            </w:pPr>
          </w:p>
        </w:tc>
        <w:tc>
          <w:tcPr>
            <w:tcW w:w="1300" w:type="pct"/>
            <w:tcBorders>
              <w:top w:val="single" w:sz="4" w:space="0" w:color="auto"/>
              <w:left w:val="single" w:sz="4" w:space="0" w:color="auto"/>
              <w:bottom w:val="single" w:sz="4" w:space="0" w:color="auto"/>
              <w:right w:val="single" w:sz="4" w:space="0" w:color="auto"/>
            </w:tcBorders>
          </w:tcPr>
          <w:p w14:paraId="4518A9A8" w14:textId="77777777" w:rsidR="00E01AB3" w:rsidRPr="00D26514" w:rsidRDefault="00E01AB3" w:rsidP="00C9201A">
            <w:pPr>
              <w:pStyle w:val="TableEntry"/>
            </w:pPr>
          </w:p>
        </w:tc>
        <w:tc>
          <w:tcPr>
            <w:tcW w:w="676" w:type="pct"/>
            <w:tcBorders>
              <w:top w:val="single" w:sz="4" w:space="0" w:color="auto"/>
              <w:left w:val="single" w:sz="4" w:space="0" w:color="auto"/>
              <w:bottom w:val="single" w:sz="4" w:space="0" w:color="auto"/>
              <w:right w:val="single" w:sz="4" w:space="0" w:color="auto"/>
            </w:tcBorders>
          </w:tcPr>
          <w:p w14:paraId="5E3177DB" w14:textId="77777777" w:rsidR="00E01AB3" w:rsidRPr="006E0E35" w:rsidRDefault="00E01AB3" w:rsidP="00C9201A">
            <w:pPr>
              <w:pStyle w:val="TableEntry"/>
            </w:pPr>
          </w:p>
        </w:tc>
        <w:tc>
          <w:tcPr>
            <w:tcW w:w="669" w:type="pct"/>
            <w:tcBorders>
              <w:top w:val="single" w:sz="4" w:space="0" w:color="auto"/>
              <w:left w:val="single" w:sz="4" w:space="0" w:color="auto"/>
              <w:bottom w:val="single" w:sz="4" w:space="0" w:color="auto"/>
              <w:right w:val="single" w:sz="4" w:space="0" w:color="auto"/>
            </w:tcBorders>
          </w:tcPr>
          <w:p w14:paraId="2AD006FE" w14:textId="77777777" w:rsidR="00E01AB3" w:rsidRPr="00D26514" w:rsidRDefault="00E01AB3" w:rsidP="00C9201A">
            <w:pPr>
              <w:pStyle w:val="TableEntry"/>
            </w:pPr>
          </w:p>
        </w:tc>
      </w:tr>
      <w:tr w:rsidR="00E01AB3" w:rsidRPr="00D26514" w14:paraId="5DCCD748"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5E9AF66" w14:textId="77777777" w:rsidR="00E01AB3" w:rsidRDefault="00E01AB3" w:rsidP="00C9201A">
            <w:pPr>
              <w:pStyle w:val="TableEntry"/>
            </w:pPr>
            <w:r>
              <w:t>RE</w:t>
            </w:r>
          </w:p>
          <w:p w14:paraId="60FAB3CB" w14:textId="77777777" w:rsidR="00E01AB3" w:rsidRPr="00D26514" w:rsidRDefault="00E01AB3" w:rsidP="00C9201A">
            <w:pPr>
              <w:pStyle w:val="TableEntry"/>
            </w:pPr>
            <w:r>
              <w:t>[0..1]</w:t>
            </w:r>
          </w:p>
        </w:tc>
        <w:tc>
          <w:tcPr>
            <w:tcW w:w="719" w:type="pct"/>
            <w:tcBorders>
              <w:top w:val="single" w:sz="4" w:space="0" w:color="auto"/>
              <w:left w:val="single" w:sz="4" w:space="0" w:color="auto"/>
              <w:bottom w:val="single" w:sz="4" w:space="0" w:color="auto"/>
              <w:right w:val="single" w:sz="4" w:space="0" w:color="auto"/>
            </w:tcBorders>
            <w:vAlign w:val="center"/>
          </w:tcPr>
          <w:p w14:paraId="0CD0677D"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1ED9BD" w14:textId="77777777" w:rsidR="00E01AB3" w:rsidRDefault="00E01AB3" w:rsidP="00C9201A">
            <w:pPr>
              <w:pStyle w:val="TableEntry"/>
            </w:pPr>
            <w:r>
              <w:t xml:space="preserve">Personal Information: Language Communication </w:t>
            </w:r>
          </w:p>
        </w:tc>
        <w:tc>
          <w:tcPr>
            <w:tcW w:w="1300" w:type="pct"/>
            <w:tcBorders>
              <w:top w:val="single" w:sz="4" w:space="0" w:color="auto"/>
              <w:left w:val="single" w:sz="4" w:space="0" w:color="auto"/>
              <w:bottom w:val="single" w:sz="4" w:space="0" w:color="auto"/>
              <w:right w:val="single" w:sz="4" w:space="0" w:color="auto"/>
            </w:tcBorders>
          </w:tcPr>
          <w:p w14:paraId="6493EB65" w14:textId="77777777" w:rsidR="00E01AB3" w:rsidRPr="00D26514" w:rsidRDefault="00E01AB3" w:rsidP="00C9201A">
            <w:pPr>
              <w:pStyle w:val="TableEntry"/>
            </w:pPr>
            <w:r w:rsidRPr="00E71B91">
              <w:t>1.3.6.1.4.1.19376.1.5.3.1.1.1</w:t>
            </w:r>
          </w:p>
        </w:tc>
        <w:tc>
          <w:tcPr>
            <w:tcW w:w="676" w:type="pct"/>
            <w:tcBorders>
              <w:top w:val="single" w:sz="4" w:space="0" w:color="auto"/>
              <w:left w:val="single" w:sz="4" w:space="0" w:color="auto"/>
              <w:bottom w:val="single" w:sz="4" w:space="0" w:color="auto"/>
              <w:right w:val="single" w:sz="4" w:space="0" w:color="auto"/>
            </w:tcBorders>
          </w:tcPr>
          <w:p w14:paraId="19BA6353" w14:textId="77777777" w:rsidR="00E01AB3" w:rsidRPr="006E0E35" w:rsidRDefault="00E01AB3" w:rsidP="00C9201A">
            <w:pPr>
              <w:pStyle w:val="TableEntry"/>
            </w:pPr>
            <w:r w:rsidRPr="004B72F7">
              <w:t>PCC TF-2</w:t>
            </w:r>
          </w:p>
        </w:tc>
        <w:tc>
          <w:tcPr>
            <w:tcW w:w="669" w:type="pct"/>
            <w:tcBorders>
              <w:top w:val="single" w:sz="4" w:space="0" w:color="auto"/>
              <w:left w:val="single" w:sz="4" w:space="0" w:color="auto"/>
              <w:bottom w:val="single" w:sz="4" w:space="0" w:color="auto"/>
              <w:right w:val="single" w:sz="4" w:space="0" w:color="auto"/>
            </w:tcBorders>
          </w:tcPr>
          <w:p w14:paraId="1E8134A1" w14:textId="77777777" w:rsidR="00E01AB3" w:rsidRPr="00D26514" w:rsidRDefault="00E01AB3" w:rsidP="00C9201A">
            <w:pPr>
              <w:pStyle w:val="TableEntry"/>
            </w:pPr>
            <w:r w:rsidRPr="00DF1F31">
              <w:t>6.3.2.H.5</w:t>
            </w:r>
          </w:p>
        </w:tc>
      </w:tr>
      <w:tr w:rsidR="00E01AB3" w:rsidRPr="00D26514" w14:paraId="668200BF"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90B0533" w14:textId="77777777" w:rsidR="00E01AB3" w:rsidRDefault="00E01AB3" w:rsidP="00C9201A">
            <w:pPr>
              <w:pStyle w:val="TableEntry"/>
            </w:pPr>
            <w:r>
              <w:t>R</w:t>
            </w:r>
          </w:p>
          <w:p w14:paraId="46D35B21" w14:textId="77777777" w:rsidR="00E01AB3" w:rsidRPr="00D26514"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355BE684"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A73484" w14:textId="77777777" w:rsidR="00E01AB3" w:rsidRDefault="00E01AB3" w:rsidP="00C9201A">
            <w:pPr>
              <w:pStyle w:val="TableEntry"/>
            </w:pPr>
            <w:r>
              <w:t>Participant</w:t>
            </w:r>
          </w:p>
        </w:tc>
        <w:tc>
          <w:tcPr>
            <w:tcW w:w="1300" w:type="pct"/>
            <w:tcBorders>
              <w:top w:val="single" w:sz="4" w:space="0" w:color="auto"/>
              <w:left w:val="single" w:sz="4" w:space="0" w:color="auto"/>
              <w:bottom w:val="single" w:sz="4" w:space="0" w:color="auto"/>
              <w:right w:val="single" w:sz="4" w:space="0" w:color="auto"/>
            </w:tcBorders>
            <w:vAlign w:val="center"/>
          </w:tcPr>
          <w:p w14:paraId="26966846" w14:textId="77777777" w:rsidR="00E01AB3" w:rsidRPr="00D26514" w:rsidRDefault="00E01AB3" w:rsidP="00C9201A">
            <w:pPr>
              <w:pStyle w:val="TableEntry"/>
            </w:pPr>
          </w:p>
        </w:tc>
        <w:tc>
          <w:tcPr>
            <w:tcW w:w="676" w:type="pct"/>
            <w:tcBorders>
              <w:top w:val="single" w:sz="4" w:space="0" w:color="auto"/>
              <w:left w:val="single" w:sz="4" w:space="0" w:color="auto"/>
              <w:bottom w:val="single" w:sz="4" w:space="0" w:color="auto"/>
              <w:right w:val="single" w:sz="4" w:space="0" w:color="auto"/>
            </w:tcBorders>
          </w:tcPr>
          <w:p w14:paraId="732B015F" w14:textId="77777777" w:rsidR="00E01AB3" w:rsidRPr="006E0E35" w:rsidRDefault="00E01AB3" w:rsidP="00C9201A">
            <w:pPr>
              <w:pStyle w:val="TableEntry"/>
            </w:pPr>
          </w:p>
        </w:tc>
        <w:tc>
          <w:tcPr>
            <w:tcW w:w="669" w:type="pct"/>
            <w:tcBorders>
              <w:top w:val="single" w:sz="4" w:space="0" w:color="auto"/>
              <w:left w:val="single" w:sz="4" w:space="0" w:color="auto"/>
              <w:bottom w:val="single" w:sz="4" w:space="0" w:color="auto"/>
              <w:right w:val="single" w:sz="4" w:space="0" w:color="auto"/>
            </w:tcBorders>
          </w:tcPr>
          <w:p w14:paraId="53E07F57" w14:textId="77777777" w:rsidR="00E01AB3" w:rsidRDefault="00E01AB3" w:rsidP="00C9201A">
            <w:pPr>
              <w:pStyle w:val="TableEntry"/>
            </w:pPr>
            <w:r w:rsidRPr="00DF1F31">
              <w:t>6.3.2.H.11</w:t>
            </w:r>
          </w:p>
        </w:tc>
      </w:tr>
      <w:tr w:rsidR="00E01AB3" w:rsidRPr="00D26514" w14:paraId="6B4EC97B"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4639EEB" w14:textId="77777777" w:rsidR="00E01AB3" w:rsidRDefault="00E01AB3" w:rsidP="00C9201A">
            <w:pPr>
              <w:pStyle w:val="TableEntry"/>
            </w:pPr>
            <w:r>
              <w:t>R</w:t>
            </w:r>
          </w:p>
          <w:p w14:paraId="1CD456B2" w14:textId="77777777" w:rsidR="00E01AB3" w:rsidRPr="00D26514"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190E9C6B"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0937FB9" w14:textId="77777777" w:rsidR="00E01AB3" w:rsidRDefault="00E01AB3" w:rsidP="00C9201A">
            <w:pPr>
              <w:pStyle w:val="TableEntry"/>
            </w:pPr>
            <w:r>
              <w:t xml:space="preserve">documentationOf </w:t>
            </w:r>
          </w:p>
        </w:tc>
        <w:tc>
          <w:tcPr>
            <w:tcW w:w="1300" w:type="pct"/>
            <w:tcBorders>
              <w:top w:val="single" w:sz="4" w:space="0" w:color="auto"/>
              <w:left w:val="single" w:sz="4" w:space="0" w:color="auto"/>
              <w:bottom w:val="single" w:sz="4" w:space="0" w:color="auto"/>
              <w:right w:val="single" w:sz="4" w:space="0" w:color="auto"/>
            </w:tcBorders>
            <w:vAlign w:val="center"/>
          </w:tcPr>
          <w:p w14:paraId="1597C7A8" w14:textId="77777777" w:rsidR="00E01AB3" w:rsidRPr="00D26514" w:rsidRDefault="00E01AB3" w:rsidP="00C9201A">
            <w:pPr>
              <w:pStyle w:val="TableEntry"/>
            </w:pPr>
          </w:p>
        </w:tc>
        <w:tc>
          <w:tcPr>
            <w:tcW w:w="676" w:type="pct"/>
            <w:tcBorders>
              <w:top w:val="single" w:sz="4" w:space="0" w:color="auto"/>
              <w:left w:val="single" w:sz="4" w:space="0" w:color="auto"/>
              <w:bottom w:val="single" w:sz="4" w:space="0" w:color="auto"/>
              <w:right w:val="single" w:sz="4" w:space="0" w:color="auto"/>
            </w:tcBorders>
          </w:tcPr>
          <w:p w14:paraId="7AD33DA3" w14:textId="77777777" w:rsidR="00E01AB3" w:rsidRPr="006E0E35" w:rsidRDefault="00E01AB3" w:rsidP="00C9201A">
            <w:pPr>
              <w:pStyle w:val="TableEntry"/>
            </w:pPr>
          </w:p>
        </w:tc>
        <w:tc>
          <w:tcPr>
            <w:tcW w:w="669" w:type="pct"/>
            <w:tcBorders>
              <w:top w:val="single" w:sz="4" w:space="0" w:color="auto"/>
              <w:left w:val="single" w:sz="4" w:space="0" w:color="auto"/>
              <w:bottom w:val="single" w:sz="4" w:space="0" w:color="auto"/>
              <w:right w:val="single" w:sz="4" w:space="0" w:color="auto"/>
            </w:tcBorders>
          </w:tcPr>
          <w:p w14:paraId="14F08C9B" w14:textId="77777777" w:rsidR="00E01AB3" w:rsidRDefault="00E01AB3" w:rsidP="00C9201A">
            <w:pPr>
              <w:pStyle w:val="TableEntry"/>
            </w:pPr>
            <w:r w:rsidRPr="00DF1F31">
              <w:t>6.3.2.H.12</w:t>
            </w:r>
          </w:p>
        </w:tc>
      </w:tr>
      <w:tr w:rsidR="00E01AB3" w:rsidRPr="00D26514" w14:paraId="6BF45B33"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8947635" w14:textId="77777777" w:rsidR="00E01AB3" w:rsidRDefault="00E01AB3" w:rsidP="00C9201A">
            <w:pPr>
              <w:pStyle w:val="TableEntry"/>
            </w:pPr>
            <w:r>
              <w:t>R</w:t>
            </w:r>
          </w:p>
          <w:p w14:paraId="0287B948" w14:textId="77777777" w:rsidR="00E01AB3"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2BDBB375"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680611B" w14:textId="77777777" w:rsidR="00E01AB3" w:rsidDel="0002309D" w:rsidRDefault="00E01AB3" w:rsidP="00C9201A">
            <w:pPr>
              <w:pStyle w:val="TableEntry"/>
            </w:pPr>
            <w:r>
              <w:t>componentOf</w:t>
            </w:r>
          </w:p>
        </w:tc>
        <w:tc>
          <w:tcPr>
            <w:tcW w:w="1300" w:type="pct"/>
            <w:tcBorders>
              <w:top w:val="single" w:sz="4" w:space="0" w:color="auto"/>
              <w:left w:val="single" w:sz="4" w:space="0" w:color="auto"/>
              <w:bottom w:val="single" w:sz="4" w:space="0" w:color="auto"/>
              <w:right w:val="single" w:sz="4" w:space="0" w:color="auto"/>
            </w:tcBorders>
            <w:vAlign w:val="center"/>
          </w:tcPr>
          <w:p w14:paraId="261A0BDF" w14:textId="77777777" w:rsidR="00E01AB3" w:rsidRPr="00D26514" w:rsidRDefault="00E01AB3" w:rsidP="00C9201A">
            <w:pPr>
              <w:pStyle w:val="TableEntry"/>
            </w:pPr>
          </w:p>
        </w:tc>
        <w:tc>
          <w:tcPr>
            <w:tcW w:w="676" w:type="pct"/>
            <w:tcBorders>
              <w:top w:val="single" w:sz="4" w:space="0" w:color="auto"/>
              <w:left w:val="single" w:sz="4" w:space="0" w:color="auto"/>
              <w:bottom w:val="single" w:sz="4" w:space="0" w:color="auto"/>
              <w:right w:val="single" w:sz="4" w:space="0" w:color="auto"/>
            </w:tcBorders>
          </w:tcPr>
          <w:p w14:paraId="5046334A" w14:textId="77777777" w:rsidR="00E01AB3" w:rsidRPr="006E0E35" w:rsidRDefault="00E01AB3" w:rsidP="00C9201A">
            <w:pPr>
              <w:pStyle w:val="TableEntry"/>
            </w:pPr>
          </w:p>
        </w:tc>
        <w:tc>
          <w:tcPr>
            <w:tcW w:w="669" w:type="pct"/>
            <w:tcBorders>
              <w:top w:val="single" w:sz="4" w:space="0" w:color="auto"/>
              <w:left w:val="single" w:sz="4" w:space="0" w:color="auto"/>
              <w:bottom w:val="single" w:sz="4" w:space="0" w:color="auto"/>
              <w:right w:val="single" w:sz="4" w:space="0" w:color="auto"/>
            </w:tcBorders>
          </w:tcPr>
          <w:p w14:paraId="302A9073" w14:textId="77777777" w:rsidR="00E01AB3" w:rsidRPr="00DF1F31" w:rsidRDefault="00E01AB3" w:rsidP="00C9201A">
            <w:pPr>
              <w:pStyle w:val="TableEntry"/>
            </w:pPr>
            <w:r>
              <w:t>6.3.H.13</w:t>
            </w:r>
          </w:p>
        </w:tc>
      </w:tr>
      <w:tr w:rsidR="00E01AB3" w:rsidRPr="00D26514" w14:paraId="0E647D34"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185BA20D" w14:textId="77777777" w:rsidR="00E01AB3" w:rsidRPr="00D26514" w:rsidRDefault="00E01AB3" w:rsidP="00C9201A">
            <w:pPr>
              <w:pStyle w:val="TableEntryHeader"/>
            </w:pPr>
            <w:r w:rsidRPr="00D26514">
              <w:t>Sections</w:t>
            </w:r>
          </w:p>
        </w:tc>
      </w:tr>
      <w:tr w:rsidR="00E01AB3" w:rsidRPr="00D26514" w14:paraId="15CB69AB"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023FB5F" w14:textId="77777777" w:rsidR="00E01AB3" w:rsidRPr="00D26514" w:rsidRDefault="00E01AB3" w:rsidP="00C9201A">
            <w:pPr>
              <w:pStyle w:val="TableEntry"/>
            </w:pPr>
            <w:r>
              <w:t>RE [0..1]</w:t>
            </w:r>
          </w:p>
        </w:tc>
        <w:tc>
          <w:tcPr>
            <w:tcW w:w="719" w:type="pct"/>
            <w:tcBorders>
              <w:top w:val="single" w:sz="4" w:space="0" w:color="auto"/>
              <w:left w:val="single" w:sz="4" w:space="0" w:color="auto"/>
              <w:bottom w:val="single" w:sz="4" w:space="0" w:color="auto"/>
              <w:right w:val="single" w:sz="4" w:space="0" w:color="auto"/>
            </w:tcBorders>
            <w:vAlign w:val="center"/>
          </w:tcPr>
          <w:p w14:paraId="3F6F504A"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C680C7D" w14:textId="77777777" w:rsidR="00E01AB3" w:rsidRPr="00D26514" w:rsidRDefault="00E01AB3" w:rsidP="00C9201A">
            <w:pPr>
              <w:pStyle w:val="TableEntry"/>
            </w:pPr>
            <w:r w:rsidRPr="00761AEC">
              <w:t>EMS Advance Directives</w:t>
            </w:r>
            <w:r>
              <w:t xml:space="preserve"> </w:t>
            </w:r>
          </w:p>
        </w:tc>
        <w:tc>
          <w:tcPr>
            <w:tcW w:w="1300" w:type="pct"/>
            <w:tcBorders>
              <w:top w:val="single" w:sz="4" w:space="0" w:color="auto"/>
              <w:left w:val="single" w:sz="4" w:space="0" w:color="auto"/>
              <w:bottom w:val="single" w:sz="4" w:space="0" w:color="auto"/>
              <w:right w:val="single" w:sz="4" w:space="0" w:color="auto"/>
            </w:tcBorders>
            <w:vAlign w:val="center"/>
          </w:tcPr>
          <w:p w14:paraId="2EB3D693" w14:textId="77777777" w:rsidR="00E01AB3" w:rsidRPr="008D62C7" w:rsidRDefault="00E01AB3" w:rsidP="00C9201A">
            <w:pPr>
              <w:pStyle w:val="TableEntry"/>
              <w:rPr>
                <w:szCs w:val="18"/>
              </w:rPr>
            </w:pPr>
            <w:r w:rsidRPr="008D62C7">
              <w:rPr>
                <w:szCs w:val="18"/>
              </w:rPr>
              <w:t>2.16.840.1.113883.17.3.10.1.12</w:t>
            </w:r>
          </w:p>
        </w:tc>
        <w:tc>
          <w:tcPr>
            <w:tcW w:w="676" w:type="pct"/>
            <w:tcBorders>
              <w:top w:val="single" w:sz="4" w:space="0" w:color="auto"/>
              <w:left w:val="single" w:sz="4" w:space="0" w:color="auto"/>
              <w:bottom w:val="single" w:sz="4" w:space="0" w:color="auto"/>
              <w:right w:val="single" w:sz="4" w:space="0" w:color="auto"/>
            </w:tcBorders>
          </w:tcPr>
          <w:p w14:paraId="443BA3F6" w14:textId="77777777" w:rsidR="00E01AB3" w:rsidRPr="00D26514" w:rsidRDefault="00E01AB3" w:rsidP="00C9201A">
            <w:pPr>
              <w:pStyle w:val="TableEntry"/>
            </w:pPr>
            <w:r>
              <w:t>HL7 EMS Run Report R2</w:t>
            </w:r>
          </w:p>
        </w:tc>
        <w:tc>
          <w:tcPr>
            <w:tcW w:w="669" w:type="pct"/>
            <w:tcBorders>
              <w:top w:val="single" w:sz="4" w:space="0" w:color="auto"/>
              <w:left w:val="single" w:sz="4" w:space="0" w:color="auto"/>
              <w:bottom w:val="single" w:sz="4" w:space="0" w:color="auto"/>
              <w:right w:val="single" w:sz="4" w:space="0" w:color="auto"/>
            </w:tcBorders>
          </w:tcPr>
          <w:p w14:paraId="3F0DF70C" w14:textId="77777777" w:rsidR="00E01AB3" w:rsidRPr="00D26514" w:rsidRDefault="00E01AB3" w:rsidP="00C9201A">
            <w:pPr>
              <w:pStyle w:val="TableEntry"/>
            </w:pPr>
            <w:r w:rsidRPr="007C672A">
              <w:t>6.3.D.5.1</w:t>
            </w:r>
          </w:p>
        </w:tc>
      </w:tr>
      <w:tr w:rsidR="00E01AB3" w:rsidRPr="00D26514" w14:paraId="4D0937E6"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7A18496"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4A684290"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CCE6083" w14:textId="77777777" w:rsidR="00E01AB3" w:rsidRPr="00D26514" w:rsidRDefault="00E01AB3" w:rsidP="00C9201A">
            <w:pPr>
              <w:pStyle w:val="TableEntry"/>
            </w:pPr>
            <w:r w:rsidRPr="002571B8">
              <w:t>Allergy and Intolerances Concern Entry</w:t>
            </w:r>
          </w:p>
        </w:tc>
        <w:tc>
          <w:tcPr>
            <w:tcW w:w="1300" w:type="pct"/>
            <w:tcBorders>
              <w:top w:val="single" w:sz="4" w:space="0" w:color="auto"/>
              <w:left w:val="single" w:sz="4" w:space="0" w:color="auto"/>
              <w:bottom w:val="single" w:sz="4" w:space="0" w:color="auto"/>
              <w:right w:val="single" w:sz="4" w:space="0" w:color="auto"/>
            </w:tcBorders>
            <w:vAlign w:val="center"/>
          </w:tcPr>
          <w:p w14:paraId="34593F08" w14:textId="77777777" w:rsidR="00E01AB3" w:rsidRPr="008D62C7" w:rsidRDefault="00E01AB3" w:rsidP="00C9201A">
            <w:pPr>
              <w:pStyle w:val="TableEntry"/>
              <w:rPr>
                <w:szCs w:val="18"/>
              </w:rPr>
            </w:pPr>
            <w:r w:rsidRPr="00D26514">
              <w:t xml:space="preserve"> </w:t>
            </w:r>
            <w:r w:rsidRPr="008D62C7">
              <w:rPr>
                <w:szCs w:val="18"/>
              </w:rPr>
              <w:t>3.6.1.4.1.193796.1.5.3.1.4.5.3</w:t>
            </w:r>
          </w:p>
        </w:tc>
        <w:tc>
          <w:tcPr>
            <w:tcW w:w="676" w:type="pct"/>
            <w:tcBorders>
              <w:top w:val="single" w:sz="4" w:space="0" w:color="auto"/>
              <w:left w:val="single" w:sz="4" w:space="0" w:color="auto"/>
              <w:bottom w:val="single" w:sz="4" w:space="0" w:color="auto"/>
              <w:right w:val="single" w:sz="4" w:space="0" w:color="auto"/>
            </w:tcBorders>
          </w:tcPr>
          <w:p w14:paraId="5ED3EDA5" w14:textId="77777777" w:rsidR="00E01AB3" w:rsidRPr="00D26514" w:rsidRDefault="00E01AB3" w:rsidP="00C9201A">
            <w:pPr>
              <w:pStyle w:val="TableEntry"/>
            </w:pPr>
            <w:r>
              <w:t xml:space="preserve"> </w:t>
            </w:r>
            <w:r w:rsidRPr="002571B8">
              <w:t>PCC TF-2</w:t>
            </w:r>
            <w:r>
              <w:t xml:space="preserve">: </w:t>
            </w:r>
            <w:r w:rsidRPr="002571B8">
              <w:t>6.3.3.2.11</w:t>
            </w:r>
          </w:p>
        </w:tc>
        <w:tc>
          <w:tcPr>
            <w:tcW w:w="669" w:type="pct"/>
            <w:tcBorders>
              <w:top w:val="single" w:sz="4" w:space="0" w:color="auto"/>
              <w:left w:val="single" w:sz="4" w:space="0" w:color="auto"/>
              <w:bottom w:val="single" w:sz="4" w:space="0" w:color="auto"/>
              <w:right w:val="single" w:sz="4" w:space="0" w:color="auto"/>
            </w:tcBorders>
          </w:tcPr>
          <w:p w14:paraId="0350C7AF" w14:textId="77777777" w:rsidR="00E01AB3" w:rsidRPr="00D26514" w:rsidDel="007A1B70" w:rsidRDefault="00E01AB3" w:rsidP="00C9201A">
            <w:pPr>
              <w:pStyle w:val="TableEntry"/>
            </w:pPr>
            <w:r>
              <w:t>6.3.D.5.2</w:t>
            </w:r>
          </w:p>
        </w:tc>
      </w:tr>
      <w:tr w:rsidR="00E01AB3" w:rsidRPr="00D26514" w14:paraId="319C263D"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5B25CA7" w14:textId="77777777" w:rsidR="00E01AB3" w:rsidRPr="007C672A" w:rsidRDefault="00E01AB3" w:rsidP="00C9201A">
            <w:pPr>
              <w:pStyle w:val="TableEntry"/>
              <w:ind w:left="0"/>
              <w:rPr>
                <w:b/>
              </w:rPr>
            </w:pPr>
            <w:r w:rsidRPr="008360CB">
              <w:rPr>
                <w:b/>
              </w:rPr>
              <w:t>O[0..1]</w:t>
            </w:r>
          </w:p>
        </w:tc>
        <w:tc>
          <w:tcPr>
            <w:tcW w:w="719" w:type="pct"/>
            <w:tcBorders>
              <w:top w:val="single" w:sz="4" w:space="0" w:color="auto"/>
              <w:left w:val="single" w:sz="4" w:space="0" w:color="auto"/>
              <w:bottom w:val="single" w:sz="4" w:space="0" w:color="auto"/>
              <w:right w:val="single" w:sz="4" w:space="0" w:color="auto"/>
            </w:tcBorders>
            <w:vAlign w:val="center"/>
          </w:tcPr>
          <w:p w14:paraId="56996B4D"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B653E5" w14:textId="77777777" w:rsidR="00E01AB3" w:rsidRPr="00D26514" w:rsidRDefault="00E01AB3" w:rsidP="00C9201A">
            <w:pPr>
              <w:pStyle w:val="TableEntry"/>
            </w:pPr>
            <w:r w:rsidRPr="00761AEC">
              <w:t>EMS Billing Section</w:t>
            </w:r>
          </w:p>
        </w:tc>
        <w:tc>
          <w:tcPr>
            <w:tcW w:w="1300" w:type="pct"/>
            <w:tcBorders>
              <w:top w:val="single" w:sz="4" w:space="0" w:color="auto"/>
              <w:left w:val="single" w:sz="4" w:space="0" w:color="auto"/>
              <w:bottom w:val="single" w:sz="4" w:space="0" w:color="auto"/>
              <w:right w:val="single" w:sz="4" w:space="0" w:color="auto"/>
            </w:tcBorders>
            <w:vAlign w:val="center"/>
          </w:tcPr>
          <w:p w14:paraId="2BBD59C0" w14:textId="77777777" w:rsidR="00E01AB3" w:rsidRPr="00D26514" w:rsidRDefault="00E01AB3" w:rsidP="00C9201A">
            <w:pPr>
              <w:pStyle w:val="TableEntry"/>
            </w:pPr>
            <w:r w:rsidRPr="00D26514">
              <w:t xml:space="preserve"> </w:t>
            </w:r>
            <w:r>
              <w:rPr>
                <w:rFonts w:ascii="CourierNewPSMT" w:hAnsi="CourierNewPSMT" w:cs="CourierNewPSMT"/>
                <w:sz w:val="20"/>
              </w:rPr>
              <w:t>2.16.840.1.113883.17.3.10.1.5</w:t>
            </w:r>
          </w:p>
        </w:tc>
        <w:tc>
          <w:tcPr>
            <w:tcW w:w="676" w:type="pct"/>
            <w:tcBorders>
              <w:top w:val="single" w:sz="4" w:space="0" w:color="auto"/>
              <w:left w:val="single" w:sz="4" w:space="0" w:color="auto"/>
              <w:bottom w:val="single" w:sz="4" w:space="0" w:color="auto"/>
              <w:right w:val="single" w:sz="4" w:space="0" w:color="auto"/>
            </w:tcBorders>
          </w:tcPr>
          <w:p w14:paraId="1A28E143" w14:textId="77777777" w:rsidR="00E01AB3" w:rsidRPr="00D26514" w:rsidRDefault="00E01AB3" w:rsidP="00C9201A">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2D5677E5" w14:textId="77777777" w:rsidR="00E01AB3" w:rsidRDefault="00E01AB3" w:rsidP="00C9201A">
            <w:pPr>
              <w:pStyle w:val="TableEntry"/>
            </w:pPr>
            <w:r>
              <w:t>6.3.D.5.3</w:t>
            </w:r>
          </w:p>
          <w:p w14:paraId="69425AA4" w14:textId="77777777" w:rsidR="00E01AB3" w:rsidRPr="00D26514" w:rsidRDefault="00E01AB3" w:rsidP="00C9201A">
            <w:pPr>
              <w:pStyle w:val="TableEntry"/>
            </w:pPr>
          </w:p>
        </w:tc>
      </w:tr>
      <w:tr w:rsidR="00E01AB3" w:rsidRPr="00D26514" w14:paraId="20861E0F" w14:textId="77777777" w:rsidTr="00C9201A">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E73B1C6" w14:textId="77777777" w:rsidR="00E01AB3" w:rsidRPr="00D26514" w:rsidRDefault="00E01AB3" w:rsidP="00C9201A">
            <w:pPr>
              <w:pStyle w:val="TableEntry"/>
            </w:pPr>
            <w:r>
              <w:t>O [0..1]</w:t>
            </w:r>
          </w:p>
        </w:tc>
        <w:tc>
          <w:tcPr>
            <w:tcW w:w="719" w:type="pct"/>
            <w:tcBorders>
              <w:top w:val="single" w:sz="4" w:space="0" w:color="auto"/>
              <w:left w:val="single" w:sz="4" w:space="0" w:color="auto"/>
              <w:bottom w:val="single" w:sz="4" w:space="0" w:color="auto"/>
              <w:right w:val="single" w:sz="4" w:space="0" w:color="auto"/>
            </w:tcBorders>
            <w:vAlign w:val="center"/>
          </w:tcPr>
          <w:p w14:paraId="4777DAF0"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C16F324" w14:textId="77777777" w:rsidR="00E01AB3" w:rsidRPr="00D26514" w:rsidRDefault="00E01AB3" w:rsidP="00C9201A">
            <w:pPr>
              <w:pStyle w:val="TableEntry"/>
            </w:pPr>
            <w:r w:rsidRPr="002367CF">
              <w:t>EMS Cardiac Arrest Event Section</w:t>
            </w:r>
          </w:p>
        </w:tc>
        <w:tc>
          <w:tcPr>
            <w:tcW w:w="1300" w:type="pct"/>
            <w:tcBorders>
              <w:top w:val="single" w:sz="4" w:space="0" w:color="auto"/>
              <w:left w:val="single" w:sz="4" w:space="0" w:color="auto"/>
              <w:bottom w:val="single" w:sz="4" w:space="0" w:color="auto"/>
              <w:right w:val="single" w:sz="4" w:space="0" w:color="auto"/>
            </w:tcBorders>
            <w:vAlign w:val="center"/>
          </w:tcPr>
          <w:p w14:paraId="777A90A1" w14:textId="77777777" w:rsidR="00E01AB3" w:rsidRPr="00D26514" w:rsidRDefault="00E01AB3" w:rsidP="00C9201A">
            <w:pPr>
              <w:pStyle w:val="TableEntry"/>
            </w:pPr>
            <w:r>
              <w:rPr>
                <w:rFonts w:ascii="CourierNewPSMT" w:hAnsi="CourierNewPSMT" w:cs="CourierNewPSMT"/>
                <w:sz w:val="20"/>
              </w:rPr>
              <w:t>2.16.840.1.113883.17.3.10.1.14</w:t>
            </w:r>
          </w:p>
        </w:tc>
        <w:tc>
          <w:tcPr>
            <w:tcW w:w="676" w:type="pct"/>
            <w:tcBorders>
              <w:top w:val="single" w:sz="4" w:space="0" w:color="auto"/>
              <w:left w:val="single" w:sz="4" w:space="0" w:color="auto"/>
              <w:bottom w:val="single" w:sz="4" w:space="0" w:color="auto"/>
              <w:right w:val="single" w:sz="4" w:space="0" w:color="auto"/>
            </w:tcBorders>
          </w:tcPr>
          <w:p w14:paraId="340B678D" w14:textId="77777777" w:rsidR="00E01AB3" w:rsidRPr="00D26514" w:rsidRDefault="00E01AB3" w:rsidP="00C9201A">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349057D4" w14:textId="77777777" w:rsidR="00E01AB3" w:rsidRPr="00D26514" w:rsidRDefault="00E01AB3" w:rsidP="00C9201A">
            <w:pPr>
              <w:pStyle w:val="TableEntry"/>
            </w:pPr>
          </w:p>
        </w:tc>
      </w:tr>
      <w:tr w:rsidR="00E01AB3" w:rsidRPr="00D26514" w14:paraId="3538E498"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43BE836"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19483364"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1E839A8" w14:textId="77777777" w:rsidR="00E01AB3" w:rsidRPr="00D26514" w:rsidRDefault="00E01AB3" w:rsidP="00C9201A">
            <w:pPr>
              <w:pStyle w:val="TableEntry"/>
            </w:pPr>
            <w:r w:rsidRPr="002367CF">
              <w:t>Medication Section</w:t>
            </w:r>
          </w:p>
        </w:tc>
        <w:tc>
          <w:tcPr>
            <w:tcW w:w="1300" w:type="pct"/>
            <w:tcBorders>
              <w:top w:val="single" w:sz="4" w:space="0" w:color="auto"/>
              <w:left w:val="single" w:sz="4" w:space="0" w:color="auto"/>
              <w:bottom w:val="single" w:sz="4" w:space="0" w:color="auto"/>
              <w:right w:val="single" w:sz="4" w:space="0" w:color="auto"/>
            </w:tcBorders>
            <w:vAlign w:val="center"/>
          </w:tcPr>
          <w:p w14:paraId="44F88998" w14:textId="77777777" w:rsidR="00E01AB3" w:rsidRPr="00D26514" w:rsidRDefault="00E01AB3" w:rsidP="00C9201A">
            <w:pPr>
              <w:pStyle w:val="TableEntry"/>
            </w:pPr>
            <w:r w:rsidRPr="00FD7031">
              <w:rPr>
                <w:rFonts w:ascii="CourierNewPSMT" w:hAnsi="CourierNewPSMT" w:cs="CourierNewPSMT"/>
                <w:sz w:val="20"/>
              </w:rPr>
              <w:t>1.3.6.1.4.1.19376.1.5.3.1.3.19</w:t>
            </w:r>
          </w:p>
        </w:tc>
        <w:tc>
          <w:tcPr>
            <w:tcW w:w="676" w:type="pct"/>
            <w:tcBorders>
              <w:top w:val="single" w:sz="4" w:space="0" w:color="auto"/>
              <w:left w:val="single" w:sz="4" w:space="0" w:color="auto"/>
              <w:bottom w:val="single" w:sz="4" w:space="0" w:color="auto"/>
              <w:right w:val="single" w:sz="4" w:space="0" w:color="auto"/>
            </w:tcBorders>
          </w:tcPr>
          <w:p w14:paraId="0DC36278" w14:textId="77777777" w:rsidR="00E01AB3" w:rsidRDefault="00E01AB3" w:rsidP="00C9201A">
            <w:pPr>
              <w:pStyle w:val="TableEntry"/>
            </w:pPr>
            <w:r>
              <w:t>PCC TF-2:</w:t>
            </w:r>
          </w:p>
          <w:p w14:paraId="1BA53C56" w14:textId="77777777" w:rsidR="00E01AB3" w:rsidRPr="00D26514" w:rsidRDefault="00E01AB3" w:rsidP="00C9201A">
            <w:pPr>
              <w:pStyle w:val="TableEntry"/>
            </w:pPr>
            <w:r w:rsidRPr="00FD7031">
              <w:t>6.3.3.3.1</w:t>
            </w:r>
          </w:p>
        </w:tc>
        <w:tc>
          <w:tcPr>
            <w:tcW w:w="669" w:type="pct"/>
            <w:tcBorders>
              <w:top w:val="single" w:sz="4" w:space="0" w:color="auto"/>
              <w:left w:val="single" w:sz="4" w:space="0" w:color="auto"/>
              <w:bottom w:val="single" w:sz="4" w:space="0" w:color="auto"/>
              <w:right w:val="single" w:sz="4" w:space="0" w:color="auto"/>
            </w:tcBorders>
          </w:tcPr>
          <w:p w14:paraId="2D085F33" w14:textId="77777777" w:rsidR="00E01AB3" w:rsidRPr="00D26514" w:rsidRDefault="00E01AB3" w:rsidP="00C9201A">
            <w:pPr>
              <w:pStyle w:val="TableEntry"/>
            </w:pPr>
            <w:r>
              <w:t>6.3.D.5.5</w:t>
            </w:r>
          </w:p>
        </w:tc>
      </w:tr>
      <w:tr w:rsidR="00E01AB3" w:rsidRPr="00D26514" w14:paraId="62CC5389"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2A6767B"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271C2FAA"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F5D6492" w14:textId="77777777" w:rsidR="00E01AB3" w:rsidRPr="00D26514" w:rsidRDefault="00E01AB3" w:rsidP="00C9201A">
            <w:pPr>
              <w:pStyle w:val="TableEntry"/>
            </w:pPr>
            <w:r w:rsidRPr="002367CF">
              <w:t>EMS Dispatch Section</w:t>
            </w:r>
          </w:p>
        </w:tc>
        <w:tc>
          <w:tcPr>
            <w:tcW w:w="1300" w:type="pct"/>
            <w:tcBorders>
              <w:top w:val="single" w:sz="4" w:space="0" w:color="auto"/>
              <w:left w:val="single" w:sz="4" w:space="0" w:color="auto"/>
              <w:bottom w:val="single" w:sz="4" w:space="0" w:color="auto"/>
              <w:right w:val="single" w:sz="4" w:space="0" w:color="auto"/>
            </w:tcBorders>
            <w:vAlign w:val="center"/>
          </w:tcPr>
          <w:p w14:paraId="3CE830BF" w14:textId="77777777" w:rsidR="00E01AB3" w:rsidRPr="00D26514" w:rsidRDefault="00E01AB3" w:rsidP="00C9201A">
            <w:pPr>
              <w:pStyle w:val="TableEntry"/>
            </w:pPr>
            <w:r>
              <w:rPr>
                <w:rFonts w:ascii="CourierNewPSMT" w:hAnsi="CourierNewPSMT" w:cs="CourierNewPSMT"/>
                <w:sz w:val="20"/>
              </w:rPr>
              <w:t>2.16.840.1.113883.17.3.10.1.2</w:t>
            </w:r>
          </w:p>
        </w:tc>
        <w:tc>
          <w:tcPr>
            <w:tcW w:w="676" w:type="pct"/>
            <w:tcBorders>
              <w:top w:val="single" w:sz="4" w:space="0" w:color="auto"/>
              <w:left w:val="single" w:sz="4" w:space="0" w:color="auto"/>
              <w:bottom w:val="single" w:sz="4" w:space="0" w:color="auto"/>
              <w:right w:val="single" w:sz="4" w:space="0" w:color="auto"/>
            </w:tcBorders>
          </w:tcPr>
          <w:p w14:paraId="32A2E508" w14:textId="77777777" w:rsidR="00E01AB3" w:rsidRPr="00D26514" w:rsidRDefault="00E01AB3" w:rsidP="00C9201A">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2E392EFC" w14:textId="77777777" w:rsidR="00E01AB3" w:rsidRPr="00D26514" w:rsidRDefault="00E01AB3" w:rsidP="00C9201A">
            <w:pPr>
              <w:pStyle w:val="TableEntry"/>
            </w:pPr>
          </w:p>
        </w:tc>
      </w:tr>
      <w:tr w:rsidR="00E01AB3" w:rsidRPr="00D26514" w14:paraId="250DEB60"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3AD8E61" w14:textId="77777777" w:rsidR="00E01AB3" w:rsidRPr="00D26514" w:rsidRDefault="00E01AB3" w:rsidP="00C9201A">
            <w:pPr>
              <w:pStyle w:val="TableEntry"/>
              <w:ind w:left="0"/>
            </w:pPr>
            <w:r>
              <w:t>O [0..1]</w:t>
            </w:r>
          </w:p>
        </w:tc>
        <w:tc>
          <w:tcPr>
            <w:tcW w:w="719" w:type="pct"/>
            <w:tcBorders>
              <w:top w:val="single" w:sz="4" w:space="0" w:color="auto"/>
              <w:left w:val="single" w:sz="4" w:space="0" w:color="auto"/>
              <w:bottom w:val="single" w:sz="4" w:space="0" w:color="auto"/>
              <w:right w:val="single" w:sz="4" w:space="0" w:color="auto"/>
            </w:tcBorders>
            <w:vAlign w:val="center"/>
          </w:tcPr>
          <w:p w14:paraId="443BF063"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A81D4F0" w14:textId="77777777" w:rsidR="00E01AB3" w:rsidRPr="00D26514" w:rsidRDefault="00E01AB3" w:rsidP="00C9201A">
            <w:pPr>
              <w:pStyle w:val="TableEntry"/>
            </w:pPr>
            <w:r w:rsidRPr="002367CF">
              <w:t>EMS Disposition Section</w:t>
            </w:r>
          </w:p>
        </w:tc>
        <w:tc>
          <w:tcPr>
            <w:tcW w:w="1300" w:type="pct"/>
            <w:tcBorders>
              <w:top w:val="single" w:sz="4" w:space="0" w:color="auto"/>
              <w:left w:val="single" w:sz="4" w:space="0" w:color="auto"/>
              <w:bottom w:val="single" w:sz="4" w:space="0" w:color="auto"/>
              <w:right w:val="single" w:sz="4" w:space="0" w:color="auto"/>
            </w:tcBorders>
            <w:vAlign w:val="center"/>
          </w:tcPr>
          <w:p w14:paraId="71D2E642" w14:textId="77777777" w:rsidR="00E01AB3" w:rsidRPr="00D26514" w:rsidRDefault="00E01AB3" w:rsidP="00C9201A">
            <w:pPr>
              <w:pStyle w:val="TableEntry"/>
            </w:pPr>
            <w:r>
              <w:rPr>
                <w:rFonts w:ascii="CourierNewPSMT" w:hAnsi="CourierNewPSMT" w:cs="CourierNewPSMT"/>
                <w:sz w:val="20"/>
              </w:rPr>
              <w:t>2.16.840.1.113883.17.3.10.1.4</w:t>
            </w:r>
          </w:p>
        </w:tc>
        <w:tc>
          <w:tcPr>
            <w:tcW w:w="676" w:type="pct"/>
            <w:tcBorders>
              <w:top w:val="single" w:sz="4" w:space="0" w:color="auto"/>
              <w:left w:val="single" w:sz="4" w:space="0" w:color="auto"/>
              <w:bottom w:val="single" w:sz="4" w:space="0" w:color="auto"/>
              <w:right w:val="single" w:sz="4" w:space="0" w:color="auto"/>
            </w:tcBorders>
          </w:tcPr>
          <w:p w14:paraId="42D86178" w14:textId="77777777" w:rsidR="00E01AB3" w:rsidRPr="00D26514" w:rsidRDefault="00E01AB3" w:rsidP="00C9201A">
            <w:pPr>
              <w:pStyle w:val="TableEntry"/>
            </w:pPr>
            <w:r w:rsidRPr="001B1099">
              <w:t>HL7 EMS Run Report R2</w:t>
            </w:r>
          </w:p>
        </w:tc>
        <w:tc>
          <w:tcPr>
            <w:tcW w:w="669" w:type="pct"/>
            <w:tcBorders>
              <w:top w:val="single" w:sz="4" w:space="0" w:color="auto"/>
              <w:left w:val="single" w:sz="4" w:space="0" w:color="auto"/>
              <w:bottom w:val="single" w:sz="4" w:space="0" w:color="auto"/>
              <w:right w:val="single" w:sz="4" w:space="0" w:color="auto"/>
            </w:tcBorders>
          </w:tcPr>
          <w:p w14:paraId="02201D3A" w14:textId="77777777" w:rsidR="00E01AB3" w:rsidRPr="00D26514" w:rsidRDefault="00E01AB3" w:rsidP="00C9201A">
            <w:pPr>
              <w:pStyle w:val="TableEntry"/>
            </w:pPr>
          </w:p>
        </w:tc>
      </w:tr>
      <w:tr w:rsidR="00E01AB3" w:rsidRPr="00D26514" w14:paraId="2284ED4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20B8949"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2F9E83F9"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F39A1C0" w14:textId="77777777" w:rsidR="00E01AB3" w:rsidRPr="00D26514" w:rsidRDefault="00E01AB3" w:rsidP="00C9201A">
            <w:pPr>
              <w:pStyle w:val="TableEntry"/>
            </w:pPr>
            <w:r w:rsidRPr="002367CF">
              <w:t>EMS Injury Incident Description Section</w:t>
            </w:r>
          </w:p>
        </w:tc>
        <w:tc>
          <w:tcPr>
            <w:tcW w:w="1300" w:type="pct"/>
            <w:tcBorders>
              <w:top w:val="single" w:sz="4" w:space="0" w:color="auto"/>
              <w:left w:val="single" w:sz="4" w:space="0" w:color="auto"/>
              <w:bottom w:val="single" w:sz="4" w:space="0" w:color="auto"/>
              <w:right w:val="single" w:sz="4" w:space="0" w:color="auto"/>
            </w:tcBorders>
            <w:vAlign w:val="center"/>
          </w:tcPr>
          <w:p w14:paraId="10FF28BB" w14:textId="77777777" w:rsidR="00E01AB3" w:rsidRPr="00D26514" w:rsidRDefault="00E01AB3" w:rsidP="00C9201A">
            <w:pPr>
              <w:pStyle w:val="TableEntry"/>
            </w:pPr>
            <w:r>
              <w:rPr>
                <w:rFonts w:ascii="CourierNewPSMT" w:hAnsi="CourierNewPSMT" w:cs="CourierNewPSMT"/>
                <w:sz w:val="20"/>
              </w:rPr>
              <w:t>2.16.840.1.113883.17.3.10.1.17</w:t>
            </w:r>
          </w:p>
        </w:tc>
        <w:tc>
          <w:tcPr>
            <w:tcW w:w="676" w:type="pct"/>
            <w:tcBorders>
              <w:top w:val="single" w:sz="4" w:space="0" w:color="auto"/>
              <w:left w:val="single" w:sz="4" w:space="0" w:color="auto"/>
              <w:bottom w:val="single" w:sz="4" w:space="0" w:color="auto"/>
              <w:right w:val="single" w:sz="4" w:space="0" w:color="auto"/>
            </w:tcBorders>
          </w:tcPr>
          <w:p w14:paraId="27CA49A7" w14:textId="77777777" w:rsidR="00E01AB3" w:rsidRPr="00D26514" w:rsidRDefault="00E01AB3" w:rsidP="00C9201A">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16785C98" w14:textId="77777777" w:rsidR="00E01AB3" w:rsidRPr="00D26514" w:rsidRDefault="00E01AB3" w:rsidP="00C9201A">
            <w:pPr>
              <w:pStyle w:val="TableEntry"/>
            </w:pPr>
          </w:p>
        </w:tc>
      </w:tr>
      <w:tr w:rsidR="00E01AB3" w:rsidRPr="00D26514" w14:paraId="71EC690B"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609000F4" w14:textId="77777777" w:rsidR="00E01AB3" w:rsidRPr="00D26514" w:rsidRDefault="00E01AB3" w:rsidP="00C9201A">
            <w:pPr>
              <w:pStyle w:val="TableEntry"/>
            </w:pPr>
            <w:r>
              <w:t>O [0..1]</w:t>
            </w:r>
          </w:p>
        </w:tc>
        <w:tc>
          <w:tcPr>
            <w:tcW w:w="719" w:type="pct"/>
            <w:tcBorders>
              <w:top w:val="single" w:sz="4" w:space="0" w:color="auto"/>
              <w:left w:val="single" w:sz="4" w:space="0" w:color="auto"/>
              <w:bottom w:val="single" w:sz="4" w:space="0" w:color="auto"/>
              <w:right w:val="single" w:sz="4" w:space="0" w:color="auto"/>
            </w:tcBorders>
            <w:vAlign w:val="center"/>
          </w:tcPr>
          <w:p w14:paraId="0F817F03"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5F25EEB" w14:textId="77777777" w:rsidR="00E01AB3" w:rsidRDefault="00E01AB3" w:rsidP="00C9201A">
            <w:pPr>
              <w:pStyle w:val="TableEntry"/>
            </w:pPr>
            <w:r w:rsidRPr="002367CF">
              <w:t>Medications Administered Section</w:t>
            </w:r>
          </w:p>
          <w:p w14:paraId="6E304C7D" w14:textId="77777777" w:rsidR="00E01AB3" w:rsidRPr="00D26514" w:rsidRDefault="00E01AB3" w:rsidP="00C9201A">
            <w:pPr>
              <w:pStyle w:val="TableEntry"/>
            </w:pPr>
            <w:r>
              <w:t>Allergies and Other Adverse Reactions</w:t>
            </w:r>
          </w:p>
        </w:tc>
        <w:tc>
          <w:tcPr>
            <w:tcW w:w="1300" w:type="pct"/>
            <w:tcBorders>
              <w:top w:val="single" w:sz="4" w:space="0" w:color="auto"/>
              <w:left w:val="single" w:sz="4" w:space="0" w:color="auto"/>
              <w:bottom w:val="single" w:sz="4" w:space="0" w:color="auto"/>
              <w:right w:val="single" w:sz="4" w:space="0" w:color="auto"/>
            </w:tcBorders>
            <w:vAlign w:val="center"/>
          </w:tcPr>
          <w:p w14:paraId="4DF33FA3" w14:textId="77777777" w:rsidR="00E01AB3" w:rsidRDefault="00E01AB3" w:rsidP="00C9201A">
            <w:pPr>
              <w:pStyle w:val="TableEntry"/>
              <w:rPr>
                <w:szCs w:val="18"/>
              </w:rPr>
            </w:pPr>
            <w:r>
              <w:rPr>
                <w:szCs w:val="18"/>
              </w:rPr>
              <w:t>1.</w:t>
            </w:r>
            <w:r w:rsidRPr="009767A0">
              <w:rPr>
                <w:szCs w:val="18"/>
              </w:rPr>
              <w:t>3.6.1.4.1.19376.1.5.3.1.3.21</w:t>
            </w:r>
          </w:p>
          <w:p w14:paraId="07DD1D2C" w14:textId="77777777" w:rsidR="00E01AB3" w:rsidRPr="00592A09" w:rsidRDefault="00E01AB3" w:rsidP="00C9201A">
            <w:pPr>
              <w:pStyle w:val="TableEntry"/>
              <w:rPr>
                <w:szCs w:val="18"/>
              </w:rPr>
            </w:pPr>
            <w:r w:rsidRPr="00F37D1D">
              <w:rPr>
                <w:szCs w:val="18"/>
              </w:rPr>
              <w:t>1.3.6.1.4.1.19376.1.5.3.1.3.13</w:t>
            </w:r>
          </w:p>
        </w:tc>
        <w:tc>
          <w:tcPr>
            <w:tcW w:w="676" w:type="pct"/>
            <w:tcBorders>
              <w:top w:val="single" w:sz="4" w:space="0" w:color="auto"/>
              <w:left w:val="single" w:sz="4" w:space="0" w:color="auto"/>
              <w:bottom w:val="single" w:sz="4" w:space="0" w:color="auto"/>
              <w:right w:val="single" w:sz="4" w:space="0" w:color="auto"/>
            </w:tcBorders>
          </w:tcPr>
          <w:p w14:paraId="48B4C300" w14:textId="77777777" w:rsidR="00E01AB3" w:rsidRDefault="00E01AB3" w:rsidP="00C9201A">
            <w:pPr>
              <w:pStyle w:val="TableEntry"/>
            </w:pPr>
            <w:r>
              <w:t>PCC TF-2</w:t>
            </w:r>
          </w:p>
          <w:p w14:paraId="59A9C2AC" w14:textId="77777777" w:rsidR="00E01AB3" w:rsidRDefault="00E01AB3" w:rsidP="00C9201A">
            <w:pPr>
              <w:pStyle w:val="TableEntry"/>
            </w:pPr>
            <w:r>
              <w:t>6.3.3.3.3</w:t>
            </w:r>
          </w:p>
          <w:p w14:paraId="609E1AFF" w14:textId="77777777" w:rsidR="00E01AB3" w:rsidRPr="00D26514" w:rsidRDefault="00E01AB3" w:rsidP="00C9201A">
            <w:pPr>
              <w:pStyle w:val="TableEntry"/>
            </w:pPr>
            <w:r>
              <w:t>6.3.3.2.11</w:t>
            </w:r>
          </w:p>
        </w:tc>
        <w:tc>
          <w:tcPr>
            <w:tcW w:w="669" w:type="pct"/>
            <w:tcBorders>
              <w:top w:val="single" w:sz="4" w:space="0" w:color="auto"/>
              <w:left w:val="single" w:sz="4" w:space="0" w:color="auto"/>
              <w:bottom w:val="single" w:sz="4" w:space="0" w:color="auto"/>
              <w:right w:val="single" w:sz="4" w:space="0" w:color="auto"/>
            </w:tcBorders>
          </w:tcPr>
          <w:p w14:paraId="2C7E92A9" w14:textId="77777777" w:rsidR="00E01AB3" w:rsidRDefault="00E01AB3" w:rsidP="00C9201A">
            <w:pPr>
              <w:pStyle w:val="TableEntry"/>
            </w:pPr>
            <w:r>
              <w:t>6.3.D.5.5</w:t>
            </w:r>
          </w:p>
          <w:p w14:paraId="0ECD3810" w14:textId="77777777" w:rsidR="00E01AB3" w:rsidRPr="00D26514" w:rsidRDefault="00E01AB3" w:rsidP="00C9201A">
            <w:pPr>
              <w:pStyle w:val="TableEntry"/>
            </w:pPr>
            <w:r>
              <w:t>6.3.D.5.12</w:t>
            </w:r>
          </w:p>
        </w:tc>
      </w:tr>
      <w:tr w:rsidR="00E01AB3" w:rsidRPr="00D26514" w14:paraId="6E27A156"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1586C3C9"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6E11A200"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580CBBE" w14:textId="77777777" w:rsidR="00E01AB3" w:rsidRPr="002367CF" w:rsidRDefault="00E01AB3" w:rsidP="00C9201A">
            <w:pPr>
              <w:pStyle w:val="TableEntry"/>
            </w:pPr>
            <w:r w:rsidRPr="002367CF">
              <w:t>EMS Past Medical History Section</w:t>
            </w:r>
          </w:p>
        </w:tc>
        <w:tc>
          <w:tcPr>
            <w:tcW w:w="1300" w:type="pct"/>
            <w:tcBorders>
              <w:top w:val="single" w:sz="4" w:space="0" w:color="auto"/>
              <w:left w:val="single" w:sz="4" w:space="0" w:color="auto"/>
              <w:bottom w:val="single" w:sz="4" w:space="0" w:color="auto"/>
              <w:right w:val="single" w:sz="4" w:space="0" w:color="auto"/>
            </w:tcBorders>
            <w:vAlign w:val="center"/>
          </w:tcPr>
          <w:p w14:paraId="291507AD"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2.16.840.1.113883.17.3.10.1.19</w:t>
            </w:r>
          </w:p>
        </w:tc>
        <w:tc>
          <w:tcPr>
            <w:tcW w:w="676" w:type="pct"/>
            <w:tcBorders>
              <w:top w:val="single" w:sz="4" w:space="0" w:color="auto"/>
              <w:left w:val="single" w:sz="4" w:space="0" w:color="auto"/>
              <w:bottom w:val="single" w:sz="4" w:space="0" w:color="auto"/>
              <w:right w:val="single" w:sz="4" w:space="0" w:color="auto"/>
            </w:tcBorders>
          </w:tcPr>
          <w:p w14:paraId="26D42E8C"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350A7B44" w14:textId="77777777" w:rsidR="00E01AB3" w:rsidRPr="00D26514" w:rsidRDefault="00E01AB3" w:rsidP="00C9201A">
            <w:pPr>
              <w:pStyle w:val="TableEntry"/>
            </w:pPr>
          </w:p>
        </w:tc>
      </w:tr>
      <w:tr w:rsidR="00E01AB3" w:rsidRPr="00D26514" w14:paraId="32F8ABA0"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16564F2" w14:textId="77777777" w:rsidR="00E01AB3" w:rsidRPr="00D26514" w:rsidRDefault="00E01AB3" w:rsidP="00C9201A">
            <w:pPr>
              <w:pStyle w:val="TableEntry"/>
            </w:pPr>
            <w:r>
              <w:lastRenderedPageBreak/>
              <w:t>R [1..1]</w:t>
            </w:r>
          </w:p>
        </w:tc>
        <w:tc>
          <w:tcPr>
            <w:tcW w:w="719" w:type="pct"/>
            <w:tcBorders>
              <w:top w:val="single" w:sz="4" w:space="0" w:color="auto"/>
              <w:left w:val="single" w:sz="4" w:space="0" w:color="auto"/>
              <w:bottom w:val="single" w:sz="4" w:space="0" w:color="auto"/>
              <w:right w:val="single" w:sz="4" w:space="0" w:color="auto"/>
            </w:tcBorders>
            <w:vAlign w:val="center"/>
          </w:tcPr>
          <w:p w14:paraId="29DE3F67"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E3321B1" w14:textId="77777777" w:rsidR="00E01AB3" w:rsidRPr="002367CF" w:rsidRDefault="00E01AB3" w:rsidP="00C9201A">
            <w:pPr>
              <w:pStyle w:val="TableEntry"/>
            </w:pPr>
            <w:r w:rsidRPr="002367CF">
              <w:t>EMS Patient Care Narrative Section</w:t>
            </w:r>
          </w:p>
        </w:tc>
        <w:tc>
          <w:tcPr>
            <w:tcW w:w="1300" w:type="pct"/>
            <w:tcBorders>
              <w:top w:val="single" w:sz="4" w:space="0" w:color="auto"/>
              <w:left w:val="single" w:sz="4" w:space="0" w:color="auto"/>
              <w:bottom w:val="single" w:sz="4" w:space="0" w:color="auto"/>
              <w:right w:val="single" w:sz="4" w:space="0" w:color="auto"/>
            </w:tcBorders>
            <w:vAlign w:val="center"/>
          </w:tcPr>
          <w:p w14:paraId="1AA06F63"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2.16.840.1.113883.17.3.10.1.1</w:t>
            </w:r>
          </w:p>
        </w:tc>
        <w:tc>
          <w:tcPr>
            <w:tcW w:w="676" w:type="pct"/>
            <w:tcBorders>
              <w:top w:val="single" w:sz="4" w:space="0" w:color="auto"/>
              <w:left w:val="single" w:sz="4" w:space="0" w:color="auto"/>
              <w:bottom w:val="single" w:sz="4" w:space="0" w:color="auto"/>
              <w:right w:val="single" w:sz="4" w:space="0" w:color="auto"/>
            </w:tcBorders>
          </w:tcPr>
          <w:p w14:paraId="17DDF04D"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38586A74" w14:textId="77777777" w:rsidR="00E01AB3" w:rsidRPr="00D26514" w:rsidRDefault="00E01AB3" w:rsidP="00C9201A">
            <w:pPr>
              <w:pStyle w:val="TableEntry"/>
            </w:pPr>
          </w:p>
        </w:tc>
      </w:tr>
      <w:tr w:rsidR="00E01AB3" w:rsidRPr="00D26514" w14:paraId="2577B9D6"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8DCD78B"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1B45AEBD"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B4D47D3" w14:textId="77777777" w:rsidR="00E01AB3" w:rsidRPr="002367CF" w:rsidRDefault="00E01AB3" w:rsidP="00C9201A">
            <w:pPr>
              <w:pStyle w:val="TableEntry"/>
            </w:pPr>
            <w:r w:rsidRPr="002367CF">
              <w:t>EMS Personnel Adverse Event Section</w:t>
            </w:r>
          </w:p>
        </w:tc>
        <w:tc>
          <w:tcPr>
            <w:tcW w:w="1300" w:type="pct"/>
            <w:tcBorders>
              <w:top w:val="single" w:sz="4" w:space="0" w:color="auto"/>
              <w:left w:val="single" w:sz="4" w:space="0" w:color="auto"/>
              <w:bottom w:val="single" w:sz="4" w:space="0" w:color="auto"/>
              <w:right w:val="single" w:sz="4" w:space="0" w:color="auto"/>
            </w:tcBorders>
            <w:vAlign w:val="center"/>
          </w:tcPr>
          <w:p w14:paraId="3EC94836"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2.16.840.1.113883.17.3.10.1.6</w:t>
            </w:r>
          </w:p>
        </w:tc>
        <w:tc>
          <w:tcPr>
            <w:tcW w:w="676" w:type="pct"/>
            <w:tcBorders>
              <w:top w:val="single" w:sz="4" w:space="0" w:color="auto"/>
              <w:left w:val="single" w:sz="4" w:space="0" w:color="auto"/>
              <w:bottom w:val="single" w:sz="4" w:space="0" w:color="auto"/>
              <w:right w:val="single" w:sz="4" w:space="0" w:color="auto"/>
            </w:tcBorders>
          </w:tcPr>
          <w:p w14:paraId="4AE4224C"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2D049FEB" w14:textId="77777777" w:rsidR="00E01AB3" w:rsidRPr="00D26514" w:rsidRDefault="00E01AB3" w:rsidP="00C9201A">
            <w:pPr>
              <w:pStyle w:val="TableEntry"/>
            </w:pPr>
          </w:p>
        </w:tc>
      </w:tr>
      <w:tr w:rsidR="00E01AB3" w:rsidRPr="00D26514" w14:paraId="7CA0B979"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7D211ACF"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7A0E6FC1"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6E2495C" w14:textId="77777777" w:rsidR="00E01AB3" w:rsidRPr="002367CF" w:rsidRDefault="00E01AB3" w:rsidP="00C9201A">
            <w:pPr>
              <w:pStyle w:val="TableEntry"/>
            </w:pPr>
            <w:r>
              <w:t xml:space="preserve">Coded Detail </w:t>
            </w:r>
            <w:r w:rsidRPr="002367CF">
              <w:t xml:space="preserve">Physical </w:t>
            </w:r>
            <w:r>
              <w:t xml:space="preserve">Examination </w:t>
            </w:r>
          </w:p>
        </w:tc>
        <w:tc>
          <w:tcPr>
            <w:tcW w:w="1300" w:type="pct"/>
            <w:tcBorders>
              <w:top w:val="single" w:sz="4" w:space="0" w:color="auto"/>
              <w:left w:val="single" w:sz="4" w:space="0" w:color="auto"/>
              <w:bottom w:val="single" w:sz="4" w:space="0" w:color="auto"/>
              <w:right w:val="single" w:sz="4" w:space="0" w:color="auto"/>
            </w:tcBorders>
            <w:vAlign w:val="center"/>
          </w:tcPr>
          <w:p w14:paraId="022506D9" w14:textId="77777777" w:rsidR="00E01AB3" w:rsidRPr="007C672A" w:rsidRDefault="00E01AB3" w:rsidP="00C9201A">
            <w:pPr>
              <w:pStyle w:val="TableEntry"/>
              <w:rPr>
                <w:szCs w:val="18"/>
              </w:rPr>
            </w:pPr>
            <w:r w:rsidRPr="00846BCC">
              <w:rPr>
                <w:szCs w:val="18"/>
              </w:rPr>
              <w:t>1.3.6.1.4.1.19376.1.5.3.1.1.9.15.1</w:t>
            </w:r>
          </w:p>
        </w:tc>
        <w:tc>
          <w:tcPr>
            <w:tcW w:w="676" w:type="pct"/>
            <w:tcBorders>
              <w:top w:val="single" w:sz="4" w:space="0" w:color="auto"/>
              <w:left w:val="single" w:sz="4" w:space="0" w:color="auto"/>
              <w:bottom w:val="single" w:sz="4" w:space="0" w:color="auto"/>
              <w:right w:val="single" w:sz="4" w:space="0" w:color="auto"/>
            </w:tcBorders>
          </w:tcPr>
          <w:p w14:paraId="61845DB0" w14:textId="77777777" w:rsidR="00E01AB3" w:rsidRPr="0098705C"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2E0B253F" w14:textId="77777777" w:rsidR="00E01AB3" w:rsidRPr="00D26514" w:rsidRDefault="00E01AB3" w:rsidP="00C9201A">
            <w:pPr>
              <w:pStyle w:val="TableEntry"/>
            </w:pPr>
          </w:p>
        </w:tc>
      </w:tr>
      <w:tr w:rsidR="00E01AB3" w:rsidRPr="00D26514" w14:paraId="0837B5F9"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3CF8641F" w14:textId="77777777" w:rsidR="00E01AB3" w:rsidRDefault="00E01AB3" w:rsidP="00C9201A">
            <w:pPr>
              <w:pStyle w:val="TableEntry"/>
            </w:pPr>
            <w:r w:rsidRPr="00C4022B">
              <w:rPr>
                <w:b/>
              </w:rPr>
              <w:t>RE</w:t>
            </w:r>
            <w:r>
              <w:t xml:space="preserve"> [1..1]</w:t>
            </w:r>
          </w:p>
        </w:tc>
        <w:tc>
          <w:tcPr>
            <w:tcW w:w="719" w:type="pct"/>
            <w:tcBorders>
              <w:top w:val="single" w:sz="4" w:space="0" w:color="auto"/>
              <w:left w:val="single" w:sz="4" w:space="0" w:color="auto"/>
              <w:bottom w:val="single" w:sz="4" w:space="0" w:color="auto"/>
              <w:right w:val="single" w:sz="4" w:space="0" w:color="auto"/>
            </w:tcBorders>
            <w:vAlign w:val="center"/>
          </w:tcPr>
          <w:p w14:paraId="2025DB32"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756D026" w14:textId="77777777" w:rsidR="00E01AB3" w:rsidRDefault="00E01AB3" w:rsidP="00C9201A">
            <w:pPr>
              <w:pStyle w:val="TableEntry"/>
            </w:pPr>
            <w:r>
              <w:t xml:space="preserve">+ </w:t>
            </w:r>
            <w:r w:rsidRPr="00846BCC">
              <w:t>Integumentary System</w:t>
            </w:r>
          </w:p>
        </w:tc>
        <w:tc>
          <w:tcPr>
            <w:tcW w:w="1300" w:type="pct"/>
            <w:tcBorders>
              <w:top w:val="single" w:sz="4" w:space="0" w:color="auto"/>
              <w:left w:val="single" w:sz="4" w:space="0" w:color="auto"/>
              <w:bottom w:val="single" w:sz="4" w:space="0" w:color="auto"/>
              <w:right w:val="single" w:sz="4" w:space="0" w:color="auto"/>
            </w:tcBorders>
            <w:vAlign w:val="center"/>
          </w:tcPr>
          <w:p w14:paraId="087C2A7C" w14:textId="77777777" w:rsidR="00E01AB3" w:rsidRPr="00846BCC" w:rsidRDefault="00E01AB3" w:rsidP="00C9201A">
            <w:pPr>
              <w:pStyle w:val="TableEntry"/>
              <w:rPr>
                <w:szCs w:val="18"/>
              </w:rPr>
            </w:pPr>
            <w:r>
              <w:t>1.</w:t>
            </w:r>
            <w:r w:rsidRPr="002D45B4">
              <w:t xml:space="preserve">3.6.1.4.1.19376.1.5.3.1.1.9.17  </w:t>
            </w:r>
          </w:p>
        </w:tc>
        <w:tc>
          <w:tcPr>
            <w:tcW w:w="676" w:type="pct"/>
            <w:tcBorders>
              <w:top w:val="single" w:sz="4" w:space="0" w:color="auto"/>
              <w:left w:val="single" w:sz="4" w:space="0" w:color="auto"/>
              <w:bottom w:val="single" w:sz="4" w:space="0" w:color="auto"/>
              <w:right w:val="single" w:sz="4" w:space="0" w:color="auto"/>
            </w:tcBorders>
          </w:tcPr>
          <w:p w14:paraId="1E768102"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433FF8C7" w14:textId="77777777" w:rsidR="00E01AB3" w:rsidRDefault="00E01AB3" w:rsidP="00C9201A">
            <w:pPr>
              <w:pStyle w:val="TableEntry"/>
            </w:pPr>
            <w:r>
              <w:t>6.3.D.5.8</w:t>
            </w:r>
          </w:p>
        </w:tc>
      </w:tr>
      <w:tr w:rsidR="00E01AB3" w:rsidRPr="00D26514" w14:paraId="547717B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C4CD677"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0ACC783D"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12D69F1" w14:textId="77777777" w:rsidR="00E01AB3" w:rsidRDefault="00E01AB3" w:rsidP="00C9201A">
            <w:pPr>
              <w:pStyle w:val="TableEntry"/>
            </w:pPr>
            <w:r>
              <w:t xml:space="preserve">+ Head </w:t>
            </w:r>
          </w:p>
        </w:tc>
        <w:tc>
          <w:tcPr>
            <w:tcW w:w="1300" w:type="pct"/>
            <w:tcBorders>
              <w:top w:val="single" w:sz="4" w:space="0" w:color="auto"/>
              <w:left w:val="single" w:sz="4" w:space="0" w:color="auto"/>
              <w:bottom w:val="single" w:sz="4" w:space="0" w:color="auto"/>
              <w:right w:val="single" w:sz="4" w:space="0" w:color="auto"/>
            </w:tcBorders>
            <w:vAlign w:val="center"/>
          </w:tcPr>
          <w:p w14:paraId="26461BB8" w14:textId="77777777" w:rsidR="00E01AB3" w:rsidRDefault="00E01AB3" w:rsidP="00C9201A">
            <w:pPr>
              <w:pStyle w:val="TableEntry"/>
              <w:rPr>
                <w:rFonts w:ascii="CourierNewPSMT" w:hAnsi="CourierNewPSMT" w:cs="CourierNewPSMT"/>
                <w:sz w:val="20"/>
              </w:rPr>
            </w:pPr>
            <w:r w:rsidRPr="00980BB6">
              <w:t>1.3.6.1.4.1.19376.1.5.3.1.1.9.18</w:t>
            </w:r>
          </w:p>
        </w:tc>
        <w:tc>
          <w:tcPr>
            <w:tcW w:w="676" w:type="pct"/>
            <w:tcBorders>
              <w:top w:val="single" w:sz="4" w:space="0" w:color="auto"/>
              <w:left w:val="single" w:sz="4" w:space="0" w:color="auto"/>
              <w:bottom w:val="single" w:sz="4" w:space="0" w:color="auto"/>
              <w:right w:val="single" w:sz="4" w:space="0" w:color="auto"/>
            </w:tcBorders>
          </w:tcPr>
          <w:p w14:paraId="6AA21B29"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67F8F25F" w14:textId="77777777" w:rsidR="00E01AB3" w:rsidRPr="00D26514" w:rsidRDefault="00E01AB3" w:rsidP="00C9201A">
            <w:pPr>
              <w:pStyle w:val="TableEntry"/>
            </w:pPr>
            <w:r>
              <w:t>6.3.D.5.8</w:t>
            </w:r>
          </w:p>
        </w:tc>
      </w:tr>
      <w:tr w:rsidR="00E01AB3" w:rsidRPr="00D26514" w14:paraId="0B1D4C43"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7D62604"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6D7D536C"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BF64CB1" w14:textId="77777777" w:rsidR="00E01AB3" w:rsidRDefault="00E01AB3" w:rsidP="00C9201A">
            <w:pPr>
              <w:pStyle w:val="TableEntry"/>
            </w:pPr>
            <w:r>
              <w:t>+ Neurologic System</w:t>
            </w:r>
          </w:p>
        </w:tc>
        <w:tc>
          <w:tcPr>
            <w:tcW w:w="1300" w:type="pct"/>
            <w:tcBorders>
              <w:top w:val="single" w:sz="4" w:space="0" w:color="auto"/>
              <w:left w:val="single" w:sz="4" w:space="0" w:color="auto"/>
              <w:bottom w:val="single" w:sz="4" w:space="0" w:color="auto"/>
              <w:right w:val="single" w:sz="4" w:space="0" w:color="auto"/>
            </w:tcBorders>
            <w:vAlign w:val="center"/>
          </w:tcPr>
          <w:p w14:paraId="32E9293F" w14:textId="77777777" w:rsidR="00E01AB3" w:rsidRDefault="00E01AB3" w:rsidP="00C9201A">
            <w:pPr>
              <w:pStyle w:val="TableEntry"/>
              <w:rPr>
                <w:rFonts w:ascii="CourierNewPSMT" w:hAnsi="CourierNewPSMT" w:cs="CourierNewPSMT"/>
                <w:sz w:val="20"/>
              </w:rPr>
            </w:pPr>
            <w:r w:rsidRPr="00B016FB">
              <w:t>1.3.6.1.4.1.19376.1.5.3.1.1.9.35</w:t>
            </w:r>
          </w:p>
        </w:tc>
        <w:tc>
          <w:tcPr>
            <w:tcW w:w="676" w:type="pct"/>
            <w:tcBorders>
              <w:top w:val="single" w:sz="4" w:space="0" w:color="auto"/>
              <w:left w:val="single" w:sz="4" w:space="0" w:color="auto"/>
              <w:bottom w:val="single" w:sz="4" w:space="0" w:color="auto"/>
              <w:right w:val="single" w:sz="4" w:space="0" w:color="auto"/>
            </w:tcBorders>
          </w:tcPr>
          <w:p w14:paraId="35E034F9"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755CFB30" w14:textId="77777777" w:rsidR="00E01AB3" w:rsidRPr="00D26514" w:rsidRDefault="00E01AB3" w:rsidP="00C9201A">
            <w:pPr>
              <w:pStyle w:val="TableEntry"/>
            </w:pPr>
            <w:r>
              <w:t>6.3.D.5.8</w:t>
            </w:r>
          </w:p>
        </w:tc>
      </w:tr>
      <w:tr w:rsidR="00E01AB3" w:rsidRPr="00D26514" w14:paraId="31DA6AAB"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E036880"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63CCDF3F"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59D71B1" w14:textId="77777777" w:rsidR="00E01AB3" w:rsidRDefault="00E01AB3" w:rsidP="00C9201A">
            <w:pPr>
              <w:pStyle w:val="TableEntry"/>
            </w:pPr>
            <w:r>
              <w:t>+ Ears, Nose, Mouth and Throat</w:t>
            </w:r>
          </w:p>
        </w:tc>
        <w:tc>
          <w:tcPr>
            <w:tcW w:w="1300" w:type="pct"/>
            <w:tcBorders>
              <w:top w:val="single" w:sz="4" w:space="0" w:color="auto"/>
              <w:left w:val="single" w:sz="4" w:space="0" w:color="auto"/>
              <w:bottom w:val="single" w:sz="4" w:space="0" w:color="auto"/>
              <w:right w:val="single" w:sz="4" w:space="0" w:color="auto"/>
            </w:tcBorders>
            <w:vAlign w:val="center"/>
          </w:tcPr>
          <w:p w14:paraId="441F6C2A" w14:textId="77777777" w:rsidR="00E01AB3" w:rsidRDefault="00E01AB3" w:rsidP="00C9201A">
            <w:pPr>
              <w:pStyle w:val="TableEntry"/>
              <w:rPr>
                <w:rFonts w:ascii="CourierNewPSMT" w:hAnsi="CourierNewPSMT" w:cs="CourierNewPSMT"/>
                <w:sz w:val="20"/>
              </w:rPr>
            </w:pPr>
            <w:r w:rsidRPr="00892576">
              <w:t>1.3.6.1.4.1.19376.1.5.3.1.1.9.2</w:t>
            </w:r>
            <w:r>
              <w:t>0</w:t>
            </w:r>
          </w:p>
        </w:tc>
        <w:tc>
          <w:tcPr>
            <w:tcW w:w="676" w:type="pct"/>
            <w:tcBorders>
              <w:top w:val="single" w:sz="4" w:space="0" w:color="auto"/>
              <w:left w:val="single" w:sz="4" w:space="0" w:color="auto"/>
              <w:bottom w:val="single" w:sz="4" w:space="0" w:color="auto"/>
              <w:right w:val="single" w:sz="4" w:space="0" w:color="auto"/>
            </w:tcBorders>
          </w:tcPr>
          <w:p w14:paraId="0485716F"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0E5D7190" w14:textId="77777777" w:rsidR="00E01AB3" w:rsidRPr="00D26514" w:rsidRDefault="00E01AB3" w:rsidP="00C9201A">
            <w:pPr>
              <w:pStyle w:val="TableEntry"/>
            </w:pPr>
            <w:r>
              <w:t>6.3.D.5.8</w:t>
            </w:r>
          </w:p>
        </w:tc>
      </w:tr>
      <w:tr w:rsidR="00E01AB3" w:rsidRPr="00D26514" w14:paraId="1C2B1F6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33AF54B"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27E1098D"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F382EC0" w14:textId="77777777" w:rsidR="00E01AB3" w:rsidRDefault="00E01AB3" w:rsidP="00C9201A">
            <w:pPr>
              <w:pStyle w:val="TableEntry"/>
            </w:pPr>
            <w:r>
              <w:t>+ Neck</w:t>
            </w:r>
          </w:p>
        </w:tc>
        <w:tc>
          <w:tcPr>
            <w:tcW w:w="1300" w:type="pct"/>
            <w:tcBorders>
              <w:top w:val="single" w:sz="4" w:space="0" w:color="auto"/>
              <w:left w:val="single" w:sz="4" w:space="0" w:color="auto"/>
              <w:bottom w:val="single" w:sz="4" w:space="0" w:color="auto"/>
              <w:right w:val="single" w:sz="4" w:space="0" w:color="auto"/>
            </w:tcBorders>
            <w:vAlign w:val="center"/>
          </w:tcPr>
          <w:p w14:paraId="2966755C" w14:textId="77777777" w:rsidR="00E01AB3" w:rsidRDefault="00E01AB3" w:rsidP="00C9201A">
            <w:pPr>
              <w:pStyle w:val="TableEntry"/>
              <w:rPr>
                <w:rFonts w:ascii="CourierNewPSMT" w:hAnsi="CourierNewPSMT" w:cs="CourierNewPSMT"/>
                <w:sz w:val="20"/>
              </w:rPr>
            </w:pPr>
            <w:r w:rsidRPr="00892576">
              <w:t>1.3.6.1.4.1.19376.1.5.3.1.1.9.24</w:t>
            </w:r>
          </w:p>
        </w:tc>
        <w:tc>
          <w:tcPr>
            <w:tcW w:w="676" w:type="pct"/>
            <w:tcBorders>
              <w:top w:val="single" w:sz="4" w:space="0" w:color="auto"/>
              <w:left w:val="single" w:sz="4" w:space="0" w:color="auto"/>
              <w:bottom w:val="single" w:sz="4" w:space="0" w:color="auto"/>
              <w:right w:val="single" w:sz="4" w:space="0" w:color="auto"/>
            </w:tcBorders>
          </w:tcPr>
          <w:p w14:paraId="5AB11CC4"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57A97CF1" w14:textId="77777777" w:rsidR="00E01AB3" w:rsidRPr="00D26514" w:rsidRDefault="00E01AB3" w:rsidP="00C9201A">
            <w:pPr>
              <w:pStyle w:val="TableEntry"/>
            </w:pPr>
            <w:r>
              <w:t>6.3.D.5.8</w:t>
            </w:r>
          </w:p>
        </w:tc>
      </w:tr>
      <w:tr w:rsidR="00E01AB3" w:rsidRPr="00D26514" w14:paraId="4E69F1ED"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3D60F4A2"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4B95BD7F"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A939863" w14:textId="77777777" w:rsidR="00E01AB3" w:rsidRDefault="00E01AB3" w:rsidP="00C9201A">
            <w:pPr>
              <w:pStyle w:val="TableEntry"/>
            </w:pPr>
            <w:r>
              <w:t xml:space="preserve">+ </w:t>
            </w:r>
            <w:r w:rsidRPr="00B64AD6">
              <w:t>Thorax and Lungs</w:t>
            </w:r>
          </w:p>
        </w:tc>
        <w:tc>
          <w:tcPr>
            <w:tcW w:w="1300" w:type="pct"/>
            <w:tcBorders>
              <w:top w:val="single" w:sz="4" w:space="0" w:color="auto"/>
              <w:left w:val="single" w:sz="4" w:space="0" w:color="auto"/>
              <w:bottom w:val="single" w:sz="4" w:space="0" w:color="auto"/>
              <w:right w:val="single" w:sz="4" w:space="0" w:color="auto"/>
            </w:tcBorders>
            <w:vAlign w:val="center"/>
          </w:tcPr>
          <w:p w14:paraId="1B49F358" w14:textId="77777777" w:rsidR="00E01AB3" w:rsidRDefault="00E01AB3" w:rsidP="00C9201A">
            <w:pPr>
              <w:pStyle w:val="TableEntry"/>
              <w:rPr>
                <w:rFonts w:ascii="CourierNewPSMT" w:hAnsi="CourierNewPSMT" w:cs="CourierNewPSMT"/>
                <w:sz w:val="20"/>
              </w:rPr>
            </w:pPr>
            <w:r w:rsidRPr="00B64AD6">
              <w:t>1.3.6.1.4.1.19376.1.5.3.1.1.9.26</w:t>
            </w:r>
            <w:r>
              <w:t xml:space="preserve"> </w:t>
            </w:r>
            <w:r w:rsidRPr="00B64AD6">
              <w:t xml:space="preserve"> </w:t>
            </w:r>
          </w:p>
        </w:tc>
        <w:tc>
          <w:tcPr>
            <w:tcW w:w="676" w:type="pct"/>
            <w:tcBorders>
              <w:top w:val="single" w:sz="4" w:space="0" w:color="auto"/>
              <w:left w:val="single" w:sz="4" w:space="0" w:color="auto"/>
              <w:bottom w:val="single" w:sz="4" w:space="0" w:color="auto"/>
              <w:right w:val="single" w:sz="4" w:space="0" w:color="auto"/>
            </w:tcBorders>
          </w:tcPr>
          <w:p w14:paraId="7F094797"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220C56C8" w14:textId="77777777" w:rsidR="00E01AB3" w:rsidRPr="00D26514" w:rsidRDefault="00E01AB3" w:rsidP="00C9201A">
            <w:pPr>
              <w:pStyle w:val="TableEntry"/>
            </w:pPr>
            <w:r>
              <w:t>6.3.D.5.8</w:t>
            </w:r>
          </w:p>
        </w:tc>
      </w:tr>
      <w:tr w:rsidR="00E01AB3" w:rsidRPr="00D26514" w14:paraId="7944E003"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172DE93"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3ED18033"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62FF35B" w14:textId="77777777" w:rsidR="00E01AB3" w:rsidRDefault="00E01AB3" w:rsidP="00C9201A">
            <w:pPr>
              <w:pStyle w:val="TableEntry"/>
            </w:pPr>
            <w:r>
              <w:t>+ Heart</w:t>
            </w:r>
          </w:p>
        </w:tc>
        <w:tc>
          <w:tcPr>
            <w:tcW w:w="1300" w:type="pct"/>
            <w:tcBorders>
              <w:top w:val="single" w:sz="4" w:space="0" w:color="auto"/>
              <w:left w:val="single" w:sz="4" w:space="0" w:color="auto"/>
              <w:bottom w:val="single" w:sz="4" w:space="0" w:color="auto"/>
              <w:right w:val="single" w:sz="4" w:space="0" w:color="auto"/>
            </w:tcBorders>
            <w:vAlign w:val="center"/>
          </w:tcPr>
          <w:p w14:paraId="7897A0D4" w14:textId="77777777" w:rsidR="00E01AB3" w:rsidRDefault="00E01AB3" w:rsidP="00C9201A">
            <w:pPr>
              <w:pStyle w:val="TableEntry"/>
              <w:rPr>
                <w:rFonts w:ascii="CourierNewPSMT" w:hAnsi="CourierNewPSMT" w:cs="CourierNewPSMT"/>
                <w:sz w:val="20"/>
              </w:rPr>
            </w:pPr>
            <w:r w:rsidRPr="00EB0A3C">
              <w:t>1.3.6.1.4.1.19376.1.5.3.1.1.9.29</w:t>
            </w:r>
          </w:p>
        </w:tc>
        <w:tc>
          <w:tcPr>
            <w:tcW w:w="676" w:type="pct"/>
            <w:tcBorders>
              <w:top w:val="single" w:sz="4" w:space="0" w:color="auto"/>
              <w:left w:val="single" w:sz="4" w:space="0" w:color="auto"/>
              <w:bottom w:val="single" w:sz="4" w:space="0" w:color="auto"/>
              <w:right w:val="single" w:sz="4" w:space="0" w:color="auto"/>
            </w:tcBorders>
          </w:tcPr>
          <w:p w14:paraId="6C01DCC0"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1E7E95C8" w14:textId="77777777" w:rsidR="00E01AB3" w:rsidRPr="00D26514" w:rsidRDefault="00E01AB3" w:rsidP="00C9201A">
            <w:pPr>
              <w:pStyle w:val="TableEntry"/>
            </w:pPr>
            <w:r>
              <w:t>6.3.D.5.8</w:t>
            </w:r>
          </w:p>
        </w:tc>
      </w:tr>
      <w:tr w:rsidR="00E01AB3" w:rsidRPr="00D26514" w14:paraId="7F1D3DA1"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252C26E"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1BF9F32B"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EF2801A" w14:textId="77777777" w:rsidR="00E01AB3" w:rsidRDefault="00E01AB3" w:rsidP="00C9201A">
            <w:pPr>
              <w:pStyle w:val="TableEntry"/>
            </w:pPr>
            <w:r>
              <w:t>+ Abdomen</w:t>
            </w:r>
          </w:p>
        </w:tc>
        <w:tc>
          <w:tcPr>
            <w:tcW w:w="1300" w:type="pct"/>
            <w:tcBorders>
              <w:top w:val="single" w:sz="4" w:space="0" w:color="auto"/>
              <w:left w:val="single" w:sz="4" w:space="0" w:color="auto"/>
              <w:bottom w:val="single" w:sz="4" w:space="0" w:color="auto"/>
              <w:right w:val="single" w:sz="4" w:space="0" w:color="auto"/>
            </w:tcBorders>
            <w:vAlign w:val="center"/>
          </w:tcPr>
          <w:p w14:paraId="18294A3A" w14:textId="77777777" w:rsidR="00E01AB3" w:rsidRDefault="00E01AB3" w:rsidP="00C9201A">
            <w:pPr>
              <w:pStyle w:val="TableEntry"/>
              <w:rPr>
                <w:rFonts w:ascii="CourierNewPSMT" w:hAnsi="CourierNewPSMT" w:cs="CourierNewPSMT"/>
                <w:sz w:val="20"/>
              </w:rPr>
            </w:pPr>
            <w:r w:rsidRPr="00CB31C5">
              <w:t>1.3.6.1.4.1.19376.1.5.3.1.1.9.31</w:t>
            </w:r>
          </w:p>
        </w:tc>
        <w:tc>
          <w:tcPr>
            <w:tcW w:w="676" w:type="pct"/>
            <w:tcBorders>
              <w:top w:val="single" w:sz="4" w:space="0" w:color="auto"/>
              <w:left w:val="single" w:sz="4" w:space="0" w:color="auto"/>
              <w:bottom w:val="single" w:sz="4" w:space="0" w:color="auto"/>
              <w:right w:val="single" w:sz="4" w:space="0" w:color="auto"/>
            </w:tcBorders>
          </w:tcPr>
          <w:p w14:paraId="03115250"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4A8F863A" w14:textId="77777777" w:rsidR="00E01AB3" w:rsidRPr="00D26514" w:rsidRDefault="00E01AB3" w:rsidP="00C9201A">
            <w:pPr>
              <w:pStyle w:val="TableEntry"/>
            </w:pPr>
            <w:r>
              <w:t>6.3.D.5.8</w:t>
            </w:r>
          </w:p>
        </w:tc>
      </w:tr>
      <w:tr w:rsidR="00E01AB3" w:rsidRPr="00D26514" w14:paraId="2423BD18"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1FD2432D"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6067C839"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879195D" w14:textId="77777777" w:rsidR="00E01AB3" w:rsidRDefault="00E01AB3" w:rsidP="00C9201A">
            <w:pPr>
              <w:pStyle w:val="TableEntry"/>
            </w:pPr>
            <w:r>
              <w:t>+ Genitalia</w:t>
            </w:r>
          </w:p>
        </w:tc>
        <w:tc>
          <w:tcPr>
            <w:tcW w:w="1300" w:type="pct"/>
            <w:tcBorders>
              <w:top w:val="single" w:sz="4" w:space="0" w:color="auto"/>
              <w:left w:val="single" w:sz="4" w:space="0" w:color="auto"/>
              <w:bottom w:val="single" w:sz="4" w:space="0" w:color="auto"/>
              <w:right w:val="single" w:sz="4" w:space="0" w:color="auto"/>
            </w:tcBorders>
            <w:vAlign w:val="center"/>
          </w:tcPr>
          <w:p w14:paraId="28CEB26B" w14:textId="77777777" w:rsidR="00E01AB3" w:rsidRDefault="00E01AB3" w:rsidP="00C9201A">
            <w:pPr>
              <w:pStyle w:val="TableEntry"/>
              <w:rPr>
                <w:rFonts w:ascii="CourierNewPSMT" w:hAnsi="CourierNewPSMT" w:cs="CourierNewPSMT"/>
                <w:sz w:val="20"/>
              </w:rPr>
            </w:pPr>
            <w:r w:rsidRPr="00B64AD6">
              <w:t>1.3.6.1.4.1.19376.1.5.3.1.1.9.36</w:t>
            </w:r>
          </w:p>
        </w:tc>
        <w:tc>
          <w:tcPr>
            <w:tcW w:w="676" w:type="pct"/>
            <w:tcBorders>
              <w:top w:val="single" w:sz="4" w:space="0" w:color="auto"/>
              <w:left w:val="single" w:sz="4" w:space="0" w:color="auto"/>
              <w:bottom w:val="single" w:sz="4" w:space="0" w:color="auto"/>
              <w:right w:val="single" w:sz="4" w:space="0" w:color="auto"/>
            </w:tcBorders>
          </w:tcPr>
          <w:p w14:paraId="1C9F7E1A"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2DB56D02" w14:textId="77777777" w:rsidR="00E01AB3" w:rsidRPr="00D26514" w:rsidRDefault="00E01AB3" w:rsidP="00C9201A">
            <w:pPr>
              <w:pStyle w:val="TableEntry"/>
            </w:pPr>
            <w:r>
              <w:t>6.3.D.5.8</w:t>
            </w:r>
          </w:p>
        </w:tc>
      </w:tr>
      <w:tr w:rsidR="00E01AB3" w:rsidRPr="00D26514" w14:paraId="2D7A38B6"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A1A139E"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256F5C55"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C35EABE" w14:textId="77777777" w:rsidR="00E01AB3" w:rsidRDefault="00E01AB3" w:rsidP="00C9201A">
            <w:pPr>
              <w:pStyle w:val="TableEntry"/>
            </w:pPr>
            <w:r>
              <w:t xml:space="preserve">+ </w:t>
            </w:r>
            <w:r w:rsidRPr="00742960">
              <w:t>Musculoskeletal System</w:t>
            </w:r>
          </w:p>
        </w:tc>
        <w:tc>
          <w:tcPr>
            <w:tcW w:w="1300" w:type="pct"/>
            <w:tcBorders>
              <w:top w:val="single" w:sz="4" w:space="0" w:color="auto"/>
              <w:left w:val="single" w:sz="4" w:space="0" w:color="auto"/>
              <w:bottom w:val="single" w:sz="4" w:space="0" w:color="auto"/>
              <w:right w:val="single" w:sz="4" w:space="0" w:color="auto"/>
            </w:tcBorders>
          </w:tcPr>
          <w:p w14:paraId="7B7B47E6" w14:textId="77777777" w:rsidR="00E01AB3" w:rsidRDefault="00E01AB3" w:rsidP="00C9201A">
            <w:pPr>
              <w:pStyle w:val="TableEntry"/>
              <w:rPr>
                <w:rFonts w:ascii="CourierNewPSMT" w:hAnsi="CourierNewPSMT" w:cs="CourierNewPSMT"/>
                <w:sz w:val="20"/>
              </w:rPr>
            </w:pPr>
            <w:r w:rsidRPr="00742960">
              <w:t>1.3.6.1.4.1.19376.1.5.3.1.1.9.34</w:t>
            </w:r>
          </w:p>
        </w:tc>
        <w:tc>
          <w:tcPr>
            <w:tcW w:w="676" w:type="pct"/>
            <w:tcBorders>
              <w:top w:val="single" w:sz="4" w:space="0" w:color="auto"/>
              <w:left w:val="single" w:sz="4" w:space="0" w:color="auto"/>
              <w:bottom w:val="single" w:sz="4" w:space="0" w:color="auto"/>
              <w:right w:val="single" w:sz="4" w:space="0" w:color="auto"/>
            </w:tcBorders>
          </w:tcPr>
          <w:p w14:paraId="43822A55"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739EC861" w14:textId="77777777" w:rsidR="00E01AB3" w:rsidRPr="00D26514" w:rsidRDefault="00E01AB3" w:rsidP="00C9201A">
            <w:pPr>
              <w:pStyle w:val="TableEntry"/>
            </w:pPr>
            <w:r>
              <w:t>6.3.D.5.8</w:t>
            </w:r>
          </w:p>
        </w:tc>
      </w:tr>
      <w:tr w:rsidR="00E01AB3" w:rsidRPr="00D26514" w14:paraId="0CAB802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44DE612E"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2242EAFE"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C3DDE79" w14:textId="77777777" w:rsidR="00E01AB3" w:rsidRDefault="00E01AB3" w:rsidP="00C9201A">
            <w:pPr>
              <w:pStyle w:val="TableEntry"/>
            </w:pPr>
            <w:r>
              <w:t xml:space="preserve">+ Extremities </w:t>
            </w:r>
          </w:p>
        </w:tc>
        <w:tc>
          <w:tcPr>
            <w:tcW w:w="1300" w:type="pct"/>
            <w:tcBorders>
              <w:top w:val="single" w:sz="4" w:space="0" w:color="auto"/>
              <w:left w:val="single" w:sz="4" w:space="0" w:color="auto"/>
              <w:bottom w:val="single" w:sz="4" w:space="0" w:color="auto"/>
              <w:right w:val="single" w:sz="4" w:space="0" w:color="auto"/>
            </w:tcBorders>
            <w:vAlign w:val="center"/>
          </w:tcPr>
          <w:p w14:paraId="6C8CBDBE" w14:textId="77777777" w:rsidR="00E01AB3" w:rsidRDefault="00E01AB3" w:rsidP="00C9201A">
            <w:pPr>
              <w:pStyle w:val="TableEntry"/>
              <w:rPr>
                <w:rFonts w:ascii="CourierNewPSMT" w:hAnsi="CourierNewPSMT" w:cs="CourierNewPSMT"/>
                <w:sz w:val="20"/>
              </w:rPr>
            </w:pPr>
            <w:r>
              <w:t>1.</w:t>
            </w:r>
            <w:r w:rsidRPr="00742960">
              <w:t>3.6.1.4.1.19376.1.5.3.1.1.16.2.1</w:t>
            </w:r>
          </w:p>
        </w:tc>
        <w:tc>
          <w:tcPr>
            <w:tcW w:w="676" w:type="pct"/>
            <w:tcBorders>
              <w:top w:val="single" w:sz="4" w:space="0" w:color="auto"/>
              <w:left w:val="single" w:sz="4" w:space="0" w:color="auto"/>
              <w:bottom w:val="single" w:sz="4" w:space="0" w:color="auto"/>
              <w:right w:val="single" w:sz="4" w:space="0" w:color="auto"/>
            </w:tcBorders>
          </w:tcPr>
          <w:p w14:paraId="6E58108A"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437F7B57" w14:textId="77777777" w:rsidR="00E01AB3" w:rsidRPr="00D26514" w:rsidRDefault="00E01AB3" w:rsidP="00C9201A">
            <w:pPr>
              <w:pStyle w:val="TableEntry"/>
            </w:pPr>
            <w:r>
              <w:t>6.3.D.5.8</w:t>
            </w:r>
          </w:p>
        </w:tc>
      </w:tr>
      <w:tr w:rsidR="00E01AB3" w:rsidRPr="00D26514" w14:paraId="46438D85"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A6090A5" w14:textId="77777777" w:rsidR="00E01AB3"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5599C50F"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729B65B" w14:textId="77777777" w:rsidR="00E01AB3" w:rsidRDefault="00E01AB3" w:rsidP="00C9201A">
            <w:pPr>
              <w:pStyle w:val="TableEntry"/>
            </w:pPr>
            <w:r>
              <w:t>+ Eye</w:t>
            </w:r>
          </w:p>
        </w:tc>
        <w:tc>
          <w:tcPr>
            <w:tcW w:w="1300" w:type="pct"/>
            <w:tcBorders>
              <w:top w:val="single" w:sz="4" w:space="0" w:color="auto"/>
              <w:left w:val="single" w:sz="4" w:space="0" w:color="auto"/>
              <w:bottom w:val="single" w:sz="4" w:space="0" w:color="auto"/>
              <w:right w:val="single" w:sz="4" w:space="0" w:color="auto"/>
            </w:tcBorders>
            <w:vAlign w:val="center"/>
          </w:tcPr>
          <w:p w14:paraId="664575BB" w14:textId="77777777" w:rsidR="00E01AB3" w:rsidRDefault="00E01AB3" w:rsidP="00C9201A">
            <w:pPr>
              <w:pStyle w:val="TableEntry"/>
              <w:rPr>
                <w:rFonts w:ascii="CourierNewPSMT" w:hAnsi="CourierNewPSMT" w:cs="CourierNewPSMT"/>
                <w:sz w:val="20"/>
              </w:rPr>
            </w:pPr>
            <w:r>
              <w:t>1</w:t>
            </w:r>
            <w:r w:rsidRPr="005633A4">
              <w:t>.3.6.1.4.1.19376.1.5.3.1.1.9.19</w:t>
            </w:r>
          </w:p>
        </w:tc>
        <w:tc>
          <w:tcPr>
            <w:tcW w:w="676" w:type="pct"/>
            <w:tcBorders>
              <w:top w:val="single" w:sz="4" w:space="0" w:color="auto"/>
              <w:left w:val="single" w:sz="4" w:space="0" w:color="auto"/>
              <w:bottom w:val="single" w:sz="4" w:space="0" w:color="auto"/>
              <w:right w:val="single" w:sz="4" w:space="0" w:color="auto"/>
            </w:tcBorders>
          </w:tcPr>
          <w:p w14:paraId="11C27B60" w14:textId="77777777" w:rsidR="00E01AB3"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6D03CFB0" w14:textId="77777777" w:rsidR="00E01AB3" w:rsidRPr="00D26514" w:rsidRDefault="00E01AB3" w:rsidP="00C9201A">
            <w:pPr>
              <w:pStyle w:val="TableEntry"/>
            </w:pPr>
            <w:r>
              <w:t>6.3.D.5.8</w:t>
            </w:r>
          </w:p>
        </w:tc>
      </w:tr>
      <w:tr w:rsidR="00E01AB3" w:rsidRPr="00D26514" w14:paraId="504BB247"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8990773" w14:textId="77777777" w:rsidR="00E01AB3" w:rsidRDefault="00E01AB3" w:rsidP="00C9201A">
            <w:pPr>
              <w:pStyle w:val="TableEntry"/>
            </w:pPr>
            <w:r w:rsidRPr="00C4022B">
              <w:rPr>
                <w:b/>
              </w:rPr>
              <w:t>RE</w:t>
            </w:r>
            <w:r>
              <w:t xml:space="preserve"> [1..1]</w:t>
            </w:r>
          </w:p>
        </w:tc>
        <w:tc>
          <w:tcPr>
            <w:tcW w:w="719" w:type="pct"/>
            <w:tcBorders>
              <w:top w:val="single" w:sz="4" w:space="0" w:color="auto"/>
              <w:left w:val="single" w:sz="4" w:space="0" w:color="auto"/>
              <w:bottom w:val="single" w:sz="4" w:space="0" w:color="auto"/>
              <w:right w:val="single" w:sz="4" w:space="0" w:color="auto"/>
            </w:tcBorders>
            <w:vAlign w:val="center"/>
          </w:tcPr>
          <w:p w14:paraId="11BFA258"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FC3BC18" w14:textId="77777777" w:rsidR="00E01AB3" w:rsidRPr="006306B6" w:rsidRDefault="00E01AB3" w:rsidP="00C9201A">
            <w:pPr>
              <w:pStyle w:val="TableEntry"/>
            </w:pPr>
            <w:r>
              <w:t>+ Mental Status</w:t>
            </w:r>
          </w:p>
        </w:tc>
        <w:tc>
          <w:tcPr>
            <w:tcW w:w="1300" w:type="pct"/>
            <w:tcBorders>
              <w:top w:val="single" w:sz="4" w:space="0" w:color="auto"/>
              <w:left w:val="single" w:sz="4" w:space="0" w:color="auto"/>
              <w:bottom w:val="single" w:sz="4" w:space="0" w:color="auto"/>
              <w:right w:val="single" w:sz="4" w:space="0" w:color="auto"/>
            </w:tcBorders>
            <w:vAlign w:val="center"/>
          </w:tcPr>
          <w:p w14:paraId="1313D26B" w14:textId="77777777" w:rsidR="00E01AB3" w:rsidRDefault="00E01AB3" w:rsidP="00C9201A">
            <w:pPr>
              <w:pStyle w:val="TableEntry"/>
              <w:rPr>
                <w:rFonts w:ascii="CourierNewPSMT" w:hAnsi="CourierNewPSMT" w:cs="CourierNewPSMT"/>
                <w:sz w:val="20"/>
              </w:rPr>
            </w:pPr>
            <w:r>
              <w:t>1.3.6.1.4.1.19376.1.5.3.1.1.21.2.1</w:t>
            </w:r>
          </w:p>
        </w:tc>
        <w:tc>
          <w:tcPr>
            <w:tcW w:w="676" w:type="pct"/>
            <w:tcBorders>
              <w:top w:val="single" w:sz="4" w:space="0" w:color="auto"/>
              <w:left w:val="single" w:sz="4" w:space="0" w:color="auto"/>
              <w:bottom w:val="single" w:sz="4" w:space="0" w:color="auto"/>
              <w:right w:val="single" w:sz="4" w:space="0" w:color="auto"/>
            </w:tcBorders>
          </w:tcPr>
          <w:p w14:paraId="7A7C0359" w14:textId="77777777" w:rsidR="00E01AB3" w:rsidRPr="00045485" w:rsidRDefault="00E01AB3" w:rsidP="00C9201A">
            <w:pPr>
              <w:pStyle w:val="TableEntry"/>
            </w:pPr>
            <w:r>
              <w:t xml:space="preserve">IHEPCC TF-2 </w:t>
            </w:r>
            <w:r w:rsidRPr="00846BCC">
              <w:t>6.3.3.4.30</w:t>
            </w:r>
          </w:p>
        </w:tc>
        <w:tc>
          <w:tcPr>
            <w:tcW w:w="669" w:type="pct"/>
            <w:tcBorders>
              <w:top w:val="single" w:sz="4" w:space="0" w:color="auto"/>
              <w:left w:val="single" w:sz="4" w:space="0" w:color="auto"/>
              <w:bottom w:val="single" w:sz="4" w:space="0" w:color="auto"/>
              <w:right w:val="single" w:sz="4" w:space="0" w:color="auto"/>
            </w:tcBorders>
          </w:tcPr>
          <w:p w14:paraId="02995B2E" w14:textId="77777777" w:rsidR="00E01AB3" w:rsidRPr="00D26514" w:rsidRDefault="00E01AB3" w:rsidP="00C9201A">
            <w:pPr>
              <w:pStyle w:val="TableEntry"/>
            </w:pPr>
            <w:r>
              <w:t>6.3.D.5.8</w:t>
            </w:r>
          </w:p>
        </w:tc>
      </w:tr>
      <w:tr w:rsidR="00E01AB3" w:rsidRPr="00D26514" w14:paraId="582549AB"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3031AFA"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292E9062"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A65D5D8" w14:textId="77777777" w:rsidR="00E01AB3" w:rsidRPr="006306B6" w:rsidRDefault="00E01AB3" w:rsidP="00C9201A">
            <w:pPr>
              <w:pStyle w:val="TableEntry"/>
            </w:pPr>
            <w:r w:rsidRPr="006306B6">
              <w:t>EMS Procedures Performed Section</w:t>
            </w:r>
          </w:p>
          <w:p w14:paraId="2FC9B2EF" w14:textId="77777777" w:rsidR="00E01AB3" w:rsidRPr="002367CF" w:rsidRDefault="00E01AB3" w:rsidP="00C9201A">
            <w:pPr>
              <w:pStyle w:val="TableEntry"/>
            </w:pPr>
          </w:p>
        </w:tc>
        <w:tc>
          <w:tcPr>
            <w:tcW w:w="1300" w:type="pct"/>
            <w:tcBorders>
              <w:top w:val="single" w:sz="4" w:space="0" w:color="auto"/>
              <w:left w:val="single" w:sz="4" w:space="0" w:color="auto"/>
              <w:bottom w:val="single" w:sz="4" w:space="0" w:color="auto"/>
              <w:right w:val="single" w:sz="4" w:space="0" w:color="auto"/>
            </w:tcBorders>
            <w:vAlign w:val="center"/>
          </w:tcPr>
          <w:p w14:paraId="67E25137"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2.16.840.1.113883.17.3.10.1.21</w:t>
            </w:r>
          </w:p>
        </w:tc>
        <w:tc>
          <w:tcPr>
            <w:tcW w:w="676" w:type="pct"/>
            <w:tcBorders>
              <w:top w:val="single" w:sz="4" w:space="0" w:color="auto"/>
              <w:left w:val="single" w:sz="4" w:space="0" w:color="auto"/>
              <w:bottom w:val="single" w:sz="4" w:space="0" w:color="auto"/>
              <w:right w:val="single" w:sz="4" w:space="0" w:color="auto"/>
            </w:tcBorders>
          </w:tcPr>
          <w:p w14:paraId="70529560"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2B398162" w14:textId="77777777" w:rsidR="00E01AB3" w:rsidRPr="00D26514" w:rsidRDefault="00E01AB3" w:rsidP="00C9201A">
            <w:pPr>
              <w:pStyle w:val="TableEntry"/>
            </w:pPr>
          </w:p>
        </w:tc>
      </w:tr>
      <w:tr w:rsidR="00E01AB3" w:rsidRPr="00D26514" w14:paraId="599B1134"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9880063" w14:textId="77777777" w:rsidR="00E01AB3" w:rsidRPr="00D26514" w:rsidRDefault="00E01AB3" w:rsidP="00C9201A">
            <w:pPr>
              <w:pStyle w:val="TableEntry"/>
            </w:pPr>
            <w:r>
              <w:rPr>
                <w:b/>
              </w:rPr>
              <w:t>RE</w:t>
            </w:r>
            <w:r>
              <w:t xml:space="preserve"> [1..1]</w:t>
            </w:r>
          </w:p>
        </w:tc>
        <w:tc>
          <w:tcPr>
            <w:tcW w:w="719" w:type="pct"/>
            <w:tcBorders>
              <w:top w:val="single" w:sz="4" w:space="0" w:color="auto"/>
              <w:left w:val="single" w:sz="4" w:space="0" w:color="auto"/>
              <w:bottom w:val="single" w:sz="4" w:space="0" w:color="auto"/>
              <w:right w:val="single" w:sz="4" w:space="0" w:color="auto"/>
            </w:tcBorders>
            <w:vAlign w:val="center"/>
          </w:tcPr>
          <w:p w14:paraId="61839295"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F9B35F3" w14:textId="77777777" w:rsidR="00E01AB3" w:rsidRPr="002367CF" w:rsidRDefault="00E01AB3" w:rsidP="00C9201A">
            <w:pPr>
              <w:pStyle w:val="TableEntry"/>
            </w:pPr>
            <w:r w:rsidRPr="002367CF">
              <w:t>EMS Protocol Section</w:t>
            </w:r>
          </w:p>
        </w:tc>
        <w:tc>
          <w:tcPr>
            <w:tcW w:w="1300" w:type="pct"/>
            <w:tcBorders>
              <w:top w:val="single" w:sz="4" w:space="0" w:color="auto"/>
              <w:left w:val="single" w:sz="4" w:space="0" w:color="auto"/>
              <w:bottom w:val="single" w:sz="4" w:space="0" w:color="auto"/>
              <w:right w:val="single" w:sz="4" w:space="0" w:color="auto"/>
            </w:tcBorders>
            <w:vAlign w:val="center"/>
          </w:tcPr>
          <w:p w14:paraId="50715A42"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2.16.840.1.113883.17.3.10.1.7</w:t>
            </w:r>
          </w:p>
        </w:tc>
        <w:tc>
          <w:tcPr>
            <w:tcW w:w="676" w:type="pct"/>
            <w:tcBorders>
              <w:top w:val="single" w:sz="4" w:space="0" w:color="auto"/>
              <w:left w:val="single" w:sz="4" w:space="0" w:color="auto"/>
              <w:bottom w:val="single" w:sz="4" w:space="0" w:color="auto"/>
              <w:right w:val="single" w:sz="4" w:space="0" w:color="auto"/>
            </w:tcBorders>
          </w:tcPr>
          <w:p w14:paraId="27A06B8C"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504A9DF8" w14:textId="77777777" w:rsidR="00E01AB3" w:rsidRPr="00D26514" w:rsidRDefault="00E01AB3" w:rsidP="00C9201A">
            <w:pPr>
              <w:pStyle w:val="TableEntry"/>
            </w:pPr>
          </w:p>
        </w:tc>
      </w:tr>
      <w:tr w:rsidR="00E01AB3" w:rsidRPr="00D26514" w14:paraId="01A37EA2"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2CEFD720"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081CBB4C"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4A0FD3" w14:textId="77777777" w:rsidR="00E01AB3" w:rsidRPr="002367CF" w:rsidRDefault="00E01AB3" w:rsidP="00C9201A">
            <w:pPr>
              <w:pStyle w:val="TableEntry"/>
            </w:pPr>
            <w:r w:rsidRPr="00B25A39">
              <w:t>EMS Response Section</w:t>
            </w:r>
          </w:p>
        </w:tc>
        <w:tc>
          <w:tcPr>
            <w:tcW w:w="1300" w:type="pct"/>
            <w:tcBorders>
              <w:top w:val="single" w:sz="4" w:space="0" w:color="auto"/>
              <w:left w:val="single" w:sz="4" w:space="0" w:color="auto"/>
              <w:bottom w:val="single" w:sz="4" w:space="0" w:color="auto"/>
              <w:right w:val="single" w:sz="4" w:space="0" w:color="auto"/>
            </w:tcBorders>
            <w:vAlign w:val="center"/>
          </w:tcPr>
          <w:p w14:paraId="214DFADB"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2.16.840.1.113883.17.3.10.1.3</w:t>
            </w:r>
          </w:p>
        </w:tc>
        <w:tc>
          <w:tcPr>
            <w:tcW w:w="676" w:type="pct"/>
            <w:tcBorders>
              <w:top w:val="single" w:sz="4" w:space="0" w:color="auto"/>
              <w:left w:val="single" w:sz="4" w:space="0" w:color="auto"/>
              <w:bottom w:val="single" w:sz="4" w:space="0" w:color="auto"/>
              <w:right w:val="single" w:sz="4" w:space="0" w:color="auto"/>
            </w:tcBorders>
          </w:tcPr>
          <w:p w14:paraId="479D57EF"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7A434463" w14:textId="77777777" w:rsidR="00E01AB3" w:rsidRPr="00D26514" w:rsidRDefault="00E01AB3" w:rsidP="00C9201A">
            <w:pPr>
              <w:pStyle w:val="TableEntry"/>
            </w:pPr>
            <w:r>
              <w:t>6.3.D.5.9</w:t>
            </w:r>
          </w:p>
        </w:tc>
      </w:tr>
      <w:tr w:rsidR="00E01AB3" w:rsidRPr="00D26514" w14:paraId="2E78CAD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83DB948"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72F9F458"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A1FBCA4" w14:textId="77777777" w:rsidR="00E01AB3" w:rsidRPr="002367CF" w:rsidRDefault="00E01AB3" w:rsidP="00C9201A">
            <w:pPr>
              <w:pStyle w:val="TableEntry"/>
            </w:pPr>
            <w:r w:rsidRPr="00B25A39">
              <w:t>EMS Scene Section</w:t>
            </w:r>
          </w:p>
        </w:tc>
        <w:tc>
          <w:tcPr>
            <w:tcW w:w="1300" w:type="pct"/>
            <w:tcBorders>
              <w:top w:val="single" w:sz="4" w:space="0" w:color="auto"/>
              <w:left w:val="single" w:sz="4" w:space="0" w:color="auto"/>
              <w:bottom w:val="single" w:sz="4" w:space="0" w:color="auto"/>
              <w:right w:val="single" w:sz="4" w:space="0" w:color="auto"/>
            </w:tcBorders>
            <w:vAlign w:val="center"/>
          </w:tcPr>
          <w:p w14:paraId="2E94D657"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2.16.840.1.113883.17.3.10.1.8</w:t>
            </w:r>
          </w:p>
        </w:tc>
        <w:tc>
          <w:tcPr>
            <w:tcW w:w="676" w:type="pct"/>
            <w:tcBorders>
              <w:top w:val="single" w:sz="4" w:space="0" w:color="auto"/>
              <w:left w:val="single" w:sz="4" w:space="0" w:color="auto"/>
              <w:bottom w:val="single" w:sz="4" w:space="0" w:color="auto"/>
              <w:right w:val="single" w:sz="4" w:space="0" w:color="auto"/>
            </w:tcBorders>
          </w:tcPr>
          <w:p w14:paraId="1EEF9DB3"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6981AA8D" w14:textId="77777777" w:rsidR="00E01AB3" w:rsidRPr="00D26514" w:rsidRDefault="00E01AB3" w:rsidP="00C9201A">
            <w:pPr>
              <w:pStyle w:val="TableEntry"/>
            </w:pPr>
          </w:p>
        </w:tc>
      </w:tr>
      <w:tr w:rsidR="00E01AB3" w:rsidRPr="00D26514" w14:paraId="7E14C0EF"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6B0AC8B0" w14:textId="77777777" w:rsidR="00E01AB3" w:rsidRPr="00D26514" w:rsidRDefault="00E01AB3" w:rsidP="00C9201A">
            <w:pPr>
              <w:pStyle w:val="TableEntry"/>
            </w:pPr>
            <w:r>
              <w:t>R [1..1]</w:t>
            </w:r>
          </w:p>
        </w:tc>
        <w:tc>
          <w:tcPr>
            <w:tcW w:w="719" w:type="pct"/>
            <w:tcBorders>
              <w:top w:val="single" w:sz="4" w:space="0" w:color="auto"/>
              <w:left w:val="single" w:sz="4" w:space="0" w:color="auto"/>
              <w:bottom w:val="single" w:sz="4" w:space="0" w:color="auto"/>
              <w:right w:val="single" w:sz="4" w:space="0" w:color="auto"/>
            </w:tcBorders>
            <w:vAlign w:val="center"/>
          </w:tcPr>
          <w:p w14:paraId="17C1EA52"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547124D" w14:textId="77777777" w:rsidR="00E01AB3" w:rsidRPr="002367CF" w:rsidRDefault="00E01AB3" w:rsidP="00C9201A">
            <w:pPr>
              <w:pStyle w:val="TableEntry"/>
            </w:pPr>
            <w:r w:rsidRPr="00B25A39">
              <w:t>EMS Situation Section</w:t>
            </w:r>
          </w:p>
        </w:tc>
        <w:tc>
          <w:tcPr>
            <w:tcW w:w="1300" w:type="pct"/>
            <w:tcBorders>
              <w:top w:val="single" w:sz="4" w:space="0" w:color="auto"/>
              <w:left w:val="single" w:sz="4" w:space="0" w:color="auto"/>
              <w:bottom w:val="single" w:sz="4" w:space="0" w:color="auto"/>
              <w:right w:val="single" w:sz="4" w:space="0" w:color="auto"/>
            </w:tcBorders>
            <w:vAlign w:val="center"/>
          </w:tcPr>
          <w:p w14:paraId="1295C487"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2.16.840.1.113883.17.3.10.1.9</w:t>
            </w:r>
          </w:p>
        </w:tc>
        <w:tc>
          <w:tcPr>
            <w:tcW w:w="676" w:type="pct"/>
            <w:tcBorders>
              <w:top w:val="single" w:sz="4" w:space="0" w:color="auto"/>
              <w:left w:val="single" w:sz="4" w:space="0" w:color="auto"/>
              <w:bottom w:val="single" w:sz="4" w:space="0" w:color="auto"/>
              <w:right w:val="single" w:sz="4" w:space="0" w:color="auto"/>
            </w:tcBorders>
          </w:tcPr>
          <w:p w14:paraId="16A13D7F"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42C0EB6E" w14:textId="77777777" w:rsidR="00E01AB3" w:rsidRPr="00D26514" w:rsidRDefault="00E01AB3" w:rsidP="00C9201A">
            <w:pPr>
              <w:pStyle w:val="TableEntry"/>
            </w:pPr>
          </w:p>
        </w:tc>
      </w:tr>
      <w:tr w:rsidR="00E01AB3" w:rsidRPr="00D26514" w14:paraId="577A8A22"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D3A9931" w14:textId="77777777" w:rsidR="00E01AB3" w:rsidRPr="00D26514" w:rsidRDefault="00E01AB3" w:rsidP="00C9201A">
            <w:pPr>
              <w:pStyle w:val="TableEntry"/>
            </w:pPr>
            <w:r>
              <w:lastRenderedPageBreak/>
              <w:t>R [1..1]</w:t>
            </w:r>
          </w:p>
        </w:tc>
        <w:tc>
          <w:tcPr>
            <w:tcW w:w="719" w:type="pct"/>
            <w:tcBorders>
              <w:top w:val="single" w:sz="4" w:space="0" w:color="auto"/>
              <w:left w:val="single" w:sz="4" w:space="0" w:color="auto"/>
              <w:bottom w:val="single" w:sz="4" w:space="0" w:color="auto"/>
              <w:right w:val="single" w:sz="4" w:space="0" w:color="auto"/>
            </w:tcBorders>
            <w:vAlign w:val="center"/>
          </w:tcPr>
          <w:p w14:paraId="4C13DD1E"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116AC87" w14:textId="77777777" w:rsidR="00E01AB3" w:rsidRPr="002367CF" w:rsidRDefault="00E01AB3" w:rsidP="00C9201A">
            <w:pPr>
              <w:pStyle w:val="TableEntry"/>
            </w:pPr>
            <w:r w:rsidRPr="006306B6">
              <w:t>EMS Social History Section</w:t>
            </w:r>
          </w:p>
        </w:tc>
        <w:tc>
          <w:tcPr>
            <w:tcW w:w="1300" w:type="pct"/>
            <w:tcBorders>
              <w:top w:val="single" w:sz="4" w:space="0" w:color="auto"/>
              <w:left w:val="single" w:sz="4" w:space="0" w:color="auto"/>
              <w:bottom w:val="single" w:sz="4" w:space="0" w:color="auto"/>
              <w:right w:val="single" w:sz="4" w:space="0" w:color="auto"/>
            </w:tcBorders>
            <w:vAlign w:val="center"/>
          </w:tcPr>
          <w:p w14:paraId="4DE58EB5"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2.16.840.1.113883.17.3.10.1.22</w:t>
            </w:r>
          </w:p>
        </w:tc>
        <w:tc>
          <w:tcPr>
            <w:tcW w:w="676" w:type="pct"/>
            <w:tcBorders>
              <w:top w:val="single" w:sz="4" w:space="0" w:color="auto"/>
              <w:left w:val="single" w:sz="4" w:space="0" w:color="auto"/>
              <w:bottom w:val="single" w:sz="4" w:space="0" w:color="auto"/>
              <w:right w:val="single" w:sz="4" w:space="0" w:color="auto"/>
            </w:tcBorders>
          </w:tcPr>
          <w:p w14:paraId="7AA0A385"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7FAE297D" w14:textId="77777777" w:rsidR="00E01AB3" w:rsidRPr="00D26514" w:rsidRDefault="00E01AB3" w:rsidP="00C9201A">
            <w:pPr>
              <w:pStyle w:val="TableEntry"/>
            </w:pPr>
          </w:p>
        </w:tc>
      </w:tr>
      <w:tr w:rsidR="00E01AB3" w:rsidRPr="00D26514" w14:paraId="56C5E882"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13121F95" w14:textId="77777777" w:rsidR="00E01AB3" w:rsidRPr="00D26514" w:rsidRDefault="00E01AB3" w:rsidP="00C9201A">
            <w:pPr>
              <w:pStyle w:val="TableEntry"/>
            </w:pPr>
            <w:r>
              <w:t>O [0..1]</w:t>
            </w:r>
          </w:p>
        </w:tc>
        <w:tc>
          <w:tcPr>
            <w:tcW w:w="719" w:type="pct"/>
            <w:tcBorders>
              <w:top w:val="single" w:sz="4" w:space="0" w:color="auto"/>
              <w:left w:val="single" w:sz="4" w:space="0" w:color="auto"/>
              <w:bottom w:val="single" w:sz="4" w:space="0" w:color="auto"/>
              <w:right w:val="single" w:sz="4" w:space="0" w:color="auto"/>
            </w:tcBorders>
            <w:vAlign w:val="center"/>
          </w:tcPr>
          <w:p w14:paraId="395259D1"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74C73BB" w14:textId="77777777" w:rsidR="00E01AB3" w:rsidRPr="002367CF" w:rsidRDefault="00E01AB3" w:rsidP="00C9201A">
            <w:pPr>
              <w:pStyle w:val="TableEntry"/>
            </w:pPr>
            <w:r w:rsidRPr="00B25A39">
              <w:t>EMS Times Section</w:t>
            </w:r>
          </w:p>
        </w:tc>
        <w:tc>
          <w:tcPr>
            <w:tcW w:w="1300" w:type="pct"/>
            <w:tcBorders>
              <w:top w:val="single" w:sz="4" w:space="0" w:color="auto"/>
              <w:left w:val="single" w:sz="4" w:space="0" w:color="auto"/>
              <w:bottom w:val="single" w:sz="4" w:space="0" w:color="auto"/>
              <w:right w:val="single" w:sz="4" w:space="0" w:color="auto"/>
            </w:tcBorders>
            <w:vAlign w:val="center"/>
          </w:tcPr>
          <w:p w14:paraId="3B008761" w14:textId="77777777" w:rsidR="00E01AB3" w:rsidRDefault="00E01AB3" w:rsidP="00C9201A">
            <w:pPr>
              <w:pStyle w:val="TableEntry"/>
              <w:rPr>
                <w:rFonts w:ascii="CourierNewPSMT" w:hAnsi="CourierNewPSMT" w:cs="CourierNewPSMT"/>
                <w:sz w:val="20"/>
              </w:rPr>
            </w:pPr>
            <w:r>
              <w:rPr>
                <w:rFonts w:ascii="CourierNewPSMT" w:hAnsi="CourierNewPSMT" w:cs="CourierNewPSMT"/>
                <w:sz w:val="20"/>
              </w:rPr>
              <w:t>2.16.840.1.113883.17.3.10.1.10</w:t>
            </w:r>
          </w:p>
        </w:tc>
        <w:tc>
          <w:tcPr>
            <w:tcW w:w="676" w:type="pct"/>
            <w:tcBorders>
              <w:top w:val="single" w:sz="4" w:space="0" w:color="auto"/>
              <w:left w:val="single" w:sz="4" w:space="0" w:color="auto"/>
              <w:bottom w:val="single" w:sz="4" w:space="0" w:color="auto"/>
              <w:right w:val="single" w:sz="4" w:space="0" w:color="auto"/>
            </w:tcBorders>
          </w:tcPr>
          <w:p w14:paraId="1E5661CB" w14:textId="77777777" w:rsidR="00E01AB3" w:rsidRPr="0098705C"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72F25C25" w14:textId="77777777" w:rsidR="00E01AB3" w:rsidRPr="00D26514" w:rsidRDefault="00E01AB3" w:rsidP="00C9201A">
            <w:pPr>
              <w:pStyle w:val="TableEntry"/>
            </w:pPr>
          </w:p>
        </w:tc>
      </w:tr>
      <w:tr w:rsidR="00E01AB3" w:rsidRPr="00D26514" w14:paraId="12EE98D0"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175A0D1" w14:textId="77777777" w:rsidR="00E01AB3" w:rsidRDefault="00E01AB3" w:rsidP="00C9201A">
            <w:pPr>
              <w:pStyle w:val="TableEntry"/>
            </w:pPr>
            <w:r>
              <w:t>R[1..1]</w:t>
            </w:r>
          </w:p>
        </w:tc>
        <w:tc>
          <w:tcPr>
            <w:tcW w:w="719" w:type="pct"/>
            <w:tcBorders>
              <w:top w:val="single" w:sz="4" w:space="0" w:color="auto"/>
              <w:left w:val="single" w:sz="4" w:space="0" w:color="auto"/>
              <w:bottom w:val="single" w:sz="4" w:space="0" w:color="auto"/>
              <w:right w:val="single" w:sz="4" w:space="0" w:color="auto"/>
            </w:tcBorders>
            <w:vAlign w:val="center"/>
          </w:tcPr>
          <w:p w14:paraId="18A72062"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E921AC1" w14:textId="77777777" w:rsidR="00E01AB3" w:rsidRPr="00820CAE" w:rsidRDefault="00E01AB3" w:rsidP="00C9201A">
            <w:pPr>
              <w:pStyle w:val="TableEntry"/>
              <w:rPr>
                <w:highlight w:val="yellow"/>
              </w:rPr>
            </w:pPr>
            <w:r>
              <w:t xml:space="preserve">Code </w:t>
            </w:r>
            <w:r w:rsidRPr="007C672A">
              <w:t>Vital Signs Section</w:t>
            </w:r>
          </w:p>
        </w:tc>
        <w:tc>
          <w:tcPr>
            <w:tcW w:w="1300" w:type="pct"/>
            <w:tcBorders>
              <w:top w:val="single" w:sz="4" w:space="0" w:color="auto"/>
              <w:left w:val="single" w:sz="4" w:space="0" w:color="auto"/>
              <w:bottom w:val="single" w:sz="4" w:space="0" w:color="auto"/>
              <w:right w:val="single" w:sz="4" w:space="0" w:color="auto"/>
            </w:tcBorders>
            <w:vAlign w:val="center"/>
          </w:tcPr>
          <w:p w14:paraId="26194A93" w14:textId="77777777" w:rsidR="00E01AB3" w:rsidRDefault="00E01AB3" w:rsidP="00C9201A">
            <w:pPr>
              <w:pStyle w:val="TableEntry"/>
              <w:rPr>
                <w:rFonts w:ascii="CourierNewPSMT" w:hAnsi="CourierNewPSMT" w:cs="CourierNewPSMT"/>
                <w:sz w:val="20"/>
              </w:rPr>
            </w:pPr>
            <w:r w:rsidRPr="00294B80">
              <w:t>.3.6.1.4.1.19376.1.5.3.1.1.5.3.2</w:t>
            </w:r>
          </w:p>
        </w:tc>
        <w:tc>
          <w:tcPr>
            <w:tcW w:w="676" w:type="pct"/>
            <w:tcBorders>
              <w:top w:val="single" w:sz="4" w:space="0" w:color="auto"/>
              <w:left w:val="single" w:sz="4" w:space="0" w:color="auto"/>
              <w:bottom w:val="single" w:sz="4" w:space="0" w:color="auto"/>
              <w:right w:val="single" w:sz="4" w:space="0" w:color="auto"/>
            </w:tcBorders>
          </w:tcPr>
          <w:p w14:paraId="334EAD23" w14:textId="77777777" w:rsidR="00E01AB3" w:rsidRPr="00045485" w:rsidRDefault="00E01AB3" w:rsidP="00C9201A">
            <w:pPr>
              <w:pStyle w:val="TableEntry"/>
            </w:pPr>
            <w:r>
              <w:t xml:space="preserve">IHE PCC TF-2 </w:t>
            </w:r>
            <w:r w:rsidRPr="008E5463">
              <w:t>6.3.3.4.5</w:t>
            </w:r>
          </w:p>
        </w:tc>
        <w:tc>
          <w:tcPr>
            <w:tcW w:w="669" w:type="pct"/>
            <w:tcBorders>
              <w:top w:val="single" w:sz="4" w:space="0" w:color="auto"/>
              <w:left w:val="single" w:sz="4" w:space="0" w:color="auto"/>
              <w:bottom w:val="single" w:sz="4" w:space="0" w:color="auto"/>
              <w:right w:val="single" w:sz="4" w:space="0" w:color="auto"/>
            </w:tcBorders>
          </w:tcPr>
          <w:p w14:paraId="6C54F958" w14:textId="77777777" w:rsidR="00E01AB3" w:rsidRDefault="00E01AB3" w:rsidP="00C9201A">
            <w:pPr>
              <w:pStyle w:val="TableEntry"/>
            </w:pPr>
            <w:r>
              <w:t>6.3.D.5.4</w:t>
            </w:r>
          </w:p>
        </w:tc>
      </w:tr>
      <w:tr w:rsidR="00E01AB3" w:rsidRPr="00D26514" w14:paraId="438B5A29"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6691025" w14:textId="77777777" w:rsidR="00E01AB3" w:rsidRDefault="00E01AB3" w:rsidP="00C9201A">
            <w:pPr>
              <w:pStyle w:val="TableEntry"/>
            </w:pPr>
            <w:r>
              <w:t>R[1..]</w:t>
            </w:r>
          </w:p>
        </w:tc>
        <w:tc>
          <w:tcPr>
            <w:tcW w:w="719" w:type="pct"/>
            <w:tcBorders>
              <w:top w:val="single" w:sz="4" w:space="0" w:color="auto"/>
              <w:left w:val="single" w:sz="4" w:space="0" w:color="auto"/>
              <w:bottom w:val="single" w:sz="4" w:space="0" w:color="auto"/>
              <w:right w:val="single" w:sz="4" w:space="0" w:color="auto"/>
            </w:tcBorders>
            <w:vAlign w:val="center"/>
          </w:tcPr>
          <w:p w14:paraId="679D3833" w14:textId="77777777" w:rsidR="00E01AB3" w:rsidRPr="00D26514"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581F7CA" w14:textId="77777777" w:rsidR="00E01AB3" w:rsidRPr="00820CAE" w:rsidRDefault="00E01AB3" w:rsidP="00C9201A">
            <w:pPr>
              <w:pStyle w:val="TableEntry"/>
              <w:rPr>
                <w:highlight w:val="yellow"/>
              </w:rPr>
            </w:pPr>
            <w:r w:rsidRPr="006306B6">
              <w:t>EMS Prior Aid Vitals</w:t>
            </w:r>
          </w:p>
        </w:tc>
        <w:tc>
          <w:tcPr>
            <w:tcW w:w="1300" w:type="pct"/>
            <w:tcBorders>
              <w:top w:val="single" w:sz="4" w:space="0" w:color="auto"/>
              <w:left w:val="single" w:sz="4" w:space="0" w:color="auto"/>
              <w:bottom w:val="single" w:sz="4" w:space="0" w:color="auto"/>
              <w:right w:val="single" w:sz="4" w:space="0" w:color="auto"/>
            </w:tcBorders>
            <w:vAlign w:val="center"/>
          </w:tcPr>
          <w:p w14:paraId="360BAC24" w14:textId="77777777" w:rsidR="00E01AB3" w:rsidRPr="007C672A" w:rsidRDefault="00E01AB3" w:rsidP="00C9201A">
            <w:pPr>
              <w:pStyle w:val="TableEntry"/>
              <w:rPr>
                <w:szCs w:val="18"/>
              </w:rPr>
            </w:pPr>
            <w:r w:rsidRPr="007C672A">
              <w:rPr>
                <w:szCs w:val="18"/>
              </w:rPr>
              <w:t>2.16.840.1.1133883.17.3.10.1.29</w:t>
            </w:r>
          </w:p>
        </w:tc>
        <w:tc>
          <w:tcPr>
            <w:tcW w:w="676" w:type="pct"/>
            <w:tcBorders>
              <w:top w:val="single" w:sz="4" w:space="0" w:color="auto"/>
              <w:left w:val="single" w:sz="4" w:space="0" w:color="auto"/>
              <w:bottom w:val="single" w:sz="4" w:space="0" w:color="auto"/>
              <w:right w:val="single" w:sz="4" w:space="0" w:color="auto"/>
            </w:tcBorders>
          </w:tcPr>
          <w:p w14:paraId="78D7BDE9" w14:textId="77777777" w:rsidR="00E01AB3" w:rsidRPr="00045485" w:rsidRDefault="00E01AB3"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079D95E0" w14:textId="77777777" w:rsidR="00E01AB3" w:rsidRDefault="00E01AB3" w:rsidP="00C9201A">
            <w:pPr>
              <w:pStyle w:val="TableEntry"/>
            </w:pPr>
          </w:p>
        </w:tc>
      </w:tr>
      <w:tr w:rsidR="00E01AB3" w:rsidRPr="00D26514" w14:paraId="02406E4A"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40EC20B" w14:textId="77777777" w:rsidR="00E01AB3" w:rsidRPr="000A5CC5" w:rsidRDefault="00E01AB3" w:rsidP="00C9201A">
            <w:pPr>
              <w:pStyle w:val="TableEntry"/>
            </w:pPr>
            <w:r w:rsidRPr="007C672A">
              <w:t>R[1..]</w:t>
            </w:r>
          </w:p>
        </w:tc>
        <w:tc>
          <w:tcPr>
            <w:tcW w:w="719" w:type="pct"/>
            <w:tcBorders>
              <w:top w:val="single" w:sz="4" w:space="0" w:color="auto"/>
              <w:left w:val="single" w:sz="4" w:space="0" w:color="auto"/>
              <w:bottom w:val="single" w:sz="4" w:space="0" w:color="auto"/>
              <w:right w:val="single" w:sz="4" w:space="0" w:color="auto"/>
            </w:tcBorders>
            <w:vAlign w:val="center"/>
          </w:tcPr>
          <w:p w14:paraId="5536F018" w14:textId="77777777" w:rsidR="00E01AB3" w:rsidRPr="000A5CC5"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7A5A93A" w14:textId="77777777" w:rsidR="00E01AB3" w:rsidRPr="000A5CC5" w:rsidRDefault="00E01AB3" w:rsidP="00C9201A">
            <w:pPr>
              <w:pStyle w:val="TableEntry"/>
            </w:pPr>
            <w:r w:rsidRPr="007C672A">
              <w:t>Reason for Referral</w:t>
            </w:r>
          </w:p>
        </w:tc>
        <w:tc>
          <w:tcPr>
            <w:tcW w:w="1300" w:type="pct"/>
            <w:tcBorders>
              <w:top w:val="single" w:sz="4" w:space="0" w:color="auto"/>
              <w:left w:val="single" w:sz="4" w:space="0" w:color="auto"/>
              <w:bottom w:val="single" w:sz="4" w:space="0" w:color="auto"/>
              <w:right w:val="single" w:sz="4" w:space="0" w:color="auto"/>
            </w:tcBorders>
            <w:vAlign w:val="center"/>
          </w:tcPr>
          <w:p w14:paraId="6959EE1C" w14:textId="77777777" w:rsidR="00E01AB3" w:rsidRPr="007C672A" w:rsidRDefault="00E01AB3" w:rsidP="00C9201A">
            <w:pPr>
              <w:pStyle w:val="TableEntry"/>
              <w:rPr>
                <w:szCs w:val="18"/>
              </w:rPr>
            </w:pPr>
            <w:r w:rsidRPr="007C672A">
              <w:rPr>
                <w:szCs w:val="18"/>
              </w:rPr>
              <w:t>1.3.6.1.4.1.19376.1.5.3.1.3.1</w:t>
            </w:r>
          </w:p>
        </w:tc>
        <w:tc>
          <w:tcPr>
            <w:tcW w:w="676" w:type="pct"/>
            <w:tcBorders>
              <w:top w:val="single" w:sz="4" w:space="0" w:color="auto"/>
              <w:left w:val="single" w:sz="4" w:space="0" w:color="auto"/>
              <w:bottom w:val="single" w:sz="4" w:space="0" w:color="auto"/>
              <w:right w:val="single" w:sz="4" w:space="0" w:color="auto"/>
            </w:tcBorders>
          </w:tcPr>
          <w:p w14:paraId="3A10926C" w14:textId="77777777" w:rsidR="00E01AB3" w:rsidRPr="000A5CC5" w:rsidRDefault="00E01AB3" w:rsidP="00C9201A">
            <w:pPr>
              <w:pStyle w:val="TableEntry"/>
            </w:pPr>
            <w:r w:rsidRPr="007C672A">
              <w:t>IHE PCC TF-2</w:t>
            </w:r>
            <w:r>
              <w:t xml:space="preserve"> </w:t>
            </w:r>
            <w:r w:rsidRPr="00D834DD">
              <w:t>6.3.3.1.1</w:t>
            </w:r>
          </w:p>
        </w:tc>
        <w:tc>
          <w:tcPr>
            <w:tcW w:w="669" w:type="pct"/>
            <w:tcBorders>
              <w:top w:val="single" w:sz="4" w:space="0" w:color="auto"/>
              <w:left w:val="single" w:sz="4" w:space="0" w:color="auto"/>
              <w:bottom w:val="single" w:sz="4" w:space="0" w:color="auto"/>
              <w:right w:val="single" w:sz="4" w:space="0" w:color="auto"/>
            </w:tcBorders>
          </w:tcPr>
          <w:p w14:paraId="28CE0271" w14:textId="77777777" w:rsidR="00E01AB3" w:rsidRPr="000A5CC5" w:rsidRDefault="00E01AB3" w:rsidP="00C9201A">
            <w:pPr>
              <w:pStyle w:val="TableEntry"/>
            </w:pPr>
            <w:r>
              <w:t>6.3.D.5.7</w:t>
            </w:r>
          </w:p>
        </w:tc>
      </w:tr>
      <w:tr w:rsidR="00E01AB3" w:rsidRPr="00D26514" w14:paraId="3F4E81C7"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7CD3BA10" w14:textId="77777777" w:rsidR="00E01AB3" w:rsidRPr="007C672A" w:rsidRDefault="00E01AB3" w:rsidP="00C9201A">
            <w:pPr>
              <w:pStyle w:val="TableEntry"/>
            </w:pPr>
            <w:r w:rsidRPr="007C672A">
              <w:t>R[1..1]</w:t>
            </w:r>
          </w:p>
        </w:tc>
        <w:tc>
          <w:tcPr>
            <w:tcW w:w="719" w:type="pct"/>
            <w:tcBorders>
              <w:top w:val="single" w:sz="4" w:space="0" w:color="auto"/>
              <w:left w:val="single" w:sz="4" w:space="0" w:color="auto"/>
              <w:bottom w:val="single" w:sz="4" w:space="0" w:color="auto"/>
              <w:right w:val="single" w:sz="4" w:space="0" w:color="auto"/>
            </w:tcBorders>
            <w:vAlign w:val="center"/>
          </w:tcPr>
          <w:p w14:paraId="6195E5F5" w14:textId="77777777" w:rsidR="00E01AB3" w:rsidRPr="007C672A"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4EA3D95F" w14:textId="77777777" w:rsidR="00E01AB3" w:rsidRPr="007C672A" w:rsidRDefault="00E01AB3" w:rsidP="00C9201A">
            <w:pPr>
              <w:pStyle w:val="TableEntry"/>
            </w:pPr>
            <w:r w:rsidRPr="007C672A">
              <w:t>History Pr</w:t>
            </w:r>
            <w:r>
              <w:t>esent Illness</w:t>
            </w:r>
          </w:p>
        </w:tc>
        <w:tc>
          <w:tcPr>
            <w:tcW w:w="1300" w:type="pct"/>
            <w:tcBorders>
              <w:top w:val="single" w:sz="4" w:space="0" w:color="auto"/>
              <w:left w:val="single" w:sz="4" w:space="0" w:color="auto"/>
              <w:bottom w:val="single" w:sz="4" w:space="0" w:color="auto"/>
              <w:right w:val="single" w:sz="4" w:space="0" w:color="auto"/>
            </w:tcBorders>
            <w:vAlign w:val="center"/>
          </w:tcPr>
          <w:p w14:paraId="7ED6E487" w14:textId="77777777" w:rsidR="00E01AB3" w:rsidRPr="007C672A" w:rsidRDefault="00E01AB3" w:rsidP="00C9201A">
            <w:pPr>
              <w:pStyle w:val="TableEntry"/>
              <w:rPr>
                <w:szCs w:val="18"/>
              </w:rPr>
            </w:pPr>
            <w:r w:rsidRPr="007C672A">
              <w:rPr>
                <w:szCs w:val="18"/>
              </w:rPr>
              <w:t>1.3.6.</w:t>
            </w:r>
            <w:r w:rsidRPr="004E3267">
              <w:rPr>
                <w:szCs w:val="18"/>
              </w:rPr>
              <w:t>1.4.1.19376.1.5.3.1.3.</w:t>
            </w:r>
            <w:r>
              <w:rPr>
                <w:szCs w:val="18"/>
              </w:rPr>
              <w:t>4</w:t>
            </w:r>
          </w:p>
        </w:tc>
        <w:tc>
          <w:tcPr>
            <w:tcW w:w="676" w:type="pct"/>
            <w:tcBorders>
              <w:top w:val="single" w:sz="4" w:space="0" w:color="auto"/>
              <w:left w:val="single" w:sz="4" w:space="0" w:color="auto"/>
              <w:bottom w:val="single" w:sz="4" w:space="0" w:color="auto"/>
              <w:right w:val="single" w:sz="4" w:space="0" w:color="auto"/>
            </w:tcBorders>
          </w:tcPr>
          <w:p w14:paraId="150A1924" w14:textId="77777777" w:rsidR="00E01AB3" w:rsidRPr="007C672A" w:rsidRDefault="00E01AB3" w:rsidP="00C9201A">
            <w:pPr>
              <w:pStyle w:val="TableEntry"/>
            </w:pPr>
            <w:r w:rsidRPr="004E3267">
              <w:t>IHE PCC TF-2</w:t>
            </w:r>
            <w:r>
              <w:t xml:space="preserve"> </w:t>
            </w:r>
            <w:r w:rsidRPr="00D834DD">
              <w:t>6.3.3.2.1</w:t>
            </w:r>
          </w:p>
        </w:tc>
        <w:tc>
          <w:tcPr>
            <w:tcW w:w="669" w:type="pct"/>
            <w:tcBorders>
              <w:top w:val="single" w:sz="4" w:space="0" w:color="auto"/>
              <w:left w:val="single" w:sz="4" w:space="0" w:color="auto"/>
              <w:bottom w:val="single" w:sz="4" w:space="0" w:color="auto"/>
              <w:right w:val="single" w:sz="4" w:space="0" w:color="auto"/>
            </w:tcBorders>
          </w:tcPr>
          <w:p w14:paraId="3F732490" w14:textId="77777777" w:rsidR="00E01AB3" w:rsidRPr="007C672A" w:rsidRDefault="00E01AB3" w:rsidP="00C9201A">
            <w:pPr>
              <w:pStyle w:val="TableEntry"/>
            </w:pPr>
            <w:r>
              <w:t>6.3.D.5.10</w:t>
            </w:r>
          </w:p>
        </w:tc>
      </w:tr>
      <w:tr w:rsidR="00E01AB3" w:rsidRPr="00D26514" w14:paraId="7D4956C4"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41D5847D" w14:textId="77777777" w:rsidR="00E01AB3" w:rsidRPr="000A5CC5" w:rsidRDefault="00E01AB3" w:rsidP="00C9201A">
            <w:pPr>
              <w:pStyle w:val="TableEntry"/>
            </w:pPr>
            <w:r>
              <w:t>R[1..1]</w:t>
            </w:r>
          </w:p>
        </w:tc>
        <w:tc>
          <w:tcPr>
            <w:tcW w:w="719" w:type="pct"/>
            <w:tcBorders>
              <w:top w:val="single" w:sz="4" w:space="0" w:color="auto"/>
              <w:left w:val="single" w:sz="4" w:space="0" w:color="auto"/>
              <w:bottom w:val="single" w:sz="4" w:space="0" w:color="auto"/>
              <w:right w:val="single" w:sz="4" w:space="0" w:color="auto"/>
            </w:tcBorders>
            <w:vAlign w:val="center"/>
          </w:tcPr>
          <w:p w14:paraId="3748770B" w14:textId="77777777" w:rsidR="00E01AB3" w:rsidRPr="000A5CC5"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0BAD58" w14:textId="77777777" w:rsidR="00E01AB3" w:rsidRPr="000A5CC5" w:rsidRDefault="00E01AB3" w:rsidP="00C9201A">
            <w:pPr>
              <w:pStyle w:val="TableEntry"/>
            </w:pPr>
            <w:r>
              <w:t>Active Problems</w:t>
            </w:r>
          </w:p>
        </w:tc>
        <w:tc>
          <w:tcPr>
            <w:tcW w:w="1300" w:type="pct"/>
            <w:tcBorders>
              <w:top w:val="single" w:sz="4" w:space="0" w:color="auto"/>
              <w:left w:val="single" w:sz="4" w:space="0" w:color="auto"/>
              <w:bottom w:val="single" w:sz="4" w:space="0" w:color="auto"/>
              <w:right w:val="single" w:sz="4" w:space="0" w:color="auto"/>
            </w:tcBorders>
            <w:vAlign w:val="center"/>
          </w:tcPr>
          <w:p w14:paraId="45060CB1" w14:textId="77777777" w:rsidR="00E01AB3" w:rsidRPr="000A5CC5" w:rsidRDefault="00E01AB3" w:rsidP="00C9201A">
            <w:pPr>
              <w:pStyle w:val="TableEntry"/>
              <w:rPr>
                <w:szCs w:val="18"/>
              </w:rPr>
            </w:pPr>
            <w:r w:rsidRPr="004E3267">
              <w:rPr>
                <w:szCs w:val="18"/>
              </w:rPr>
              <w:t>1.3.6.1.4.1.19376.1.5.3.1.3.</w:t>
            </w:r>
            <w:r>
              <w:rPr>
                <w:szCs w:val="18"/>
              </w:rPr>
              <w:t>6</w:t>
            </w:r>
          </w:p>
        </w:tc>
        <w:tc>
          <w:tcPr>
            <w:tcW w:w="676" w:type="pct"/>
            <w:tcBorders>
              <w:top w:val="single" w:sz="4" w:space="0" w:color="auto"/>
              <w:left w:val="single" w:sz="4" w:space="0" w:color="auto"/>
              <w:bottom w:val="single" w:sz="4" w:space="0" w:color="auto"/>
              <w:right w:val="single" w:sz="4" w:space="0" w:color="auto"/>
            </w:tcBorders>
          </w:tcPr>
          <w:p w14:paraId="1421C8BB" w14:textId="77777777" w:rsidR="00E01AB3" w:rsidRPr="004E3267" w:rsidRDefault="00E01AB3" w:rsidP="00C9201A">
            <w:pPr>
              <w:pStyle w:val="TableEntry"/>
            </w:pPr>
            <w:r w:rsidRPr="004E3267">
              <w:t>IHE PCC TF-2</w:t>
            </w:r>
            <w:r>
              <w:t xml:space="preserve"> </w:t>
            </w:r>
            <w:r w:rsidRPr="00D834DD">
              <w:t>6.3.3.2.</w:t>
            </w:r>
            <w:r>
              <w:t>3</w:t>
            </w:r>
          </w:p>
        </w:tc>
        <w:tc>
          <w:tcPr>
            <w:tcW w:w="669" w:type="pct"/>
            <w:tcBorders>
              <w:top w:val="single" w:sz="4" w:space="0" w:color="auto"/>
              <w:left w:val="single" w:sz="4" w:space="0" w:color="auto"/>
              <w:bottom w:val="single" w:sz="4" w:space="0" w:color="auto"/>
              <w:right w:val="single" w:sz="4" w:space="0" w:color="auto"/>
            </w:tcBorders>
          </w:tcPr>
          <w:p w14:paraId="6F1E6D05" w14:textId="77777777" w:rsidR="00E01AB3" w:rsidRPr="000A5CC5" w:rsidRDefault="00E01AB3" w:rsidP="00C9201A">
            <w:pPr>
              <w:pStyle w:val="TableEntry"/>
            </w:pPr>
            <w:r>
              <w:t>6.3.D.5.11</w:t>
            </w:r>
          </w:p>
        </w:tc>
      </w:tr>
      <w:tr w:rsidR="00E01AB3" w:rsidRPr="00D26514" w14:paraId="58F55FE8"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14:paraId="0192AA72" w14:textId="77777777" w:rsidR="00E01AB3" w:rsidRDefault="00E01AB3" w:rsidP="00C9201A">
            <w:pPr>
              <w:pStyle w:val="TableEntry"/>
            </w:pPr>
            <w:r>
              <w:t>RE[</w:t>
            </w:r>
          </w:p>
          <w:p w14:paraId="72A19A06" w14:textId="77777777" w:rsidR="00E01AB3" w:rsidRDefault="00E01AB3" w:rsidP="00C9201A">
            <w:pPr>
              <w:pStyle w:val="TableEntry"/>
            </w:pPr>
            <w:r>
              <w:t>1..1]</w:t>
            </w:r>
          </w:p>
        </w:tc>
        <w:tc>
          <w:tcPr>
            <w:tcW w:w="719" w:type="pct"/>
            <w:tcBorders>
              <w:top w:val="single" w:sz="4" w:space="0" w:color="auto"/>
              <w:left w:val="single" w:sz="4" w:space="0" w:color="auto"/>
              <w:bottom w:val="single" w:sz="4" w:space="0" w:color="auto"/>
              <w:right w:val="single" w:sz="4" w:space="0" w:color="auto"/>
            </w:tcBorders>
            <w:vAlign w:val="center"/>
          </w:tcPr>
          <w:p w14:paraId="3C9EC461" w14:textId="77777777" w:rsidR="00E01AB3" w:rsidRPr="000A5CC5" w:rsidRDefault="00E01AB3"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1E08758" w14:textId="77777777" w:rsidR="00E01AB3" w:rsidRDefault="00E01AB3" w:rsidP="00C9201A">
            <w:pPr>
              <w:pStyle w:val="TableEntry"/>
            </w:pPr>
            <w:r>
              <w:t>Review of Systems-EMS</w:t>
            </w:r>
          </w:p>
        </w:tc>
        <w:tc>
          <w:tcPr>
            <w:tcW w:w="1300" w:type="pct"/>
            <w:tcBorders>
              <w:top w:val="single" w:sz="4" w:space="0" w:color="auto"/>
              <w:left w:val="single" w:sz="4" w:space="0" w:color="auto"/>
              <w:bottom w:val="single" w:sz="4" w:space="0" w:color="auto"/>
              <w:right w:val="single" w:sz="4" w:space="0" w:color="auto"/>
            </w:tcBorders>
            <w:vAlign w:val="center"/>
          </w:tcPr>
          <w:p w14:paraId="0DB50719" w14:textId="77777777" w:rsidR="00E01AB3" w:rsidRPr="004E3267" w:rsidRDefault="00E01AB3" w:rsidP="00C9201A">
            <w:pPr>
              <w:pStyle w:val="TableEntry"/>
              <w:rPr>
                <w:szCs w:val="18"/>
              </w:rPr>
            </w:pPr>
            <w:r>
              <w:rPr>
                <w:szCs w:val="18"/>
              </w:rPr>
              <w:t>TBD [need OID]</w:t>
            </w:r>
          </w:p>
        </w:tc>
        <w:tc>
          <w:tcPr>
            <w:tcW w:w="676" w:type="pct"/>
            <w:tcBorders>
              <w:top w:val="single" w:sz="4" w:space="0" w:color="auto"/>
              <w:left w:val="single" w:sz="4" w:space="0" w:color="auto"/>
              <w:bottom w:val="single" w:sz="4" w:space="0" w:color="auto"/>
              <w:right w:val="single" w:sz="4" w:space="0" w:color="auto"/>
            </w:tcBorders>
          </w:tcPr>
          <w:p w14:paraId="74DE1289" w14:textId="77777777" w:rsidR="00E01AB3" w:rsidRDefault="00E01AB3" w:rsidP="00C9201A">
            <w:pPr>
              <w:pStyle w:val="TableEntry"/>
            </w:pPr>
            <w:r>
              <w:t>IHE PCC TF-2</w:t>
            </w:r>
          </w:p>
          <w:p w14:paraId="067A046A" w14:textId="77777777" w:rsidR="00E01AB3" w:rsidRPr="004E3267" w:rsidRDefault="00E01AB3" w:rsidP="00C9201A">
            <w:pPr>
              <w:pStyle w:val="TableEntry"/>
            </w:pPr>
            <w:r>
              <w:t>6.3.3.10.S2</w:t>
            </w:r>
          </w:p>
        </w:tc>
        <w:tc>
          <w:tcPr>
            <w:tcW w:w="669" w:type="pct"/>
            <w:tcBorders>
              <w:top w:val="single" w:sz="4" w:space="0" w:color="auto"/>
              <w:left w:val="single" w:sz="4" w:space="0" w:color="auto"/>
              <w:bottom w:val="single" w:sz="4" w:space="0" w:color="auto"/>
              <w:right w:val="single" w:sz="4" w:space="0" w:color="auto"/>
            </w:tcBorders>
          </w:tcPr>
          <w:p w14:paraId="120806B1" w14:textId="77777777" w:rsidR="00E01AB3" w:rsidRDefault="00E01AB3" w:rsidP="00C9201A">
            <w:pPr>
              <w:pStyle w:val="TableEntry"/>
            </w:pPr>
          </w:p>
        </w:tc>
      </w:tr>
    </w:tbl>
    <w:p w14:paraId="586D3C8B" w14:textId="77777777" w:rsidR="00E01AB3" w:rsidRPr="00D26514" w:rsidRDefault="00E01AB3" w:rsidP="00E01AB3">
      <w:pPr>
        <w:pStyle w:val="Heading6"/>
        <w:numPr>
          <w:ilvl w:val="0"/>
          <w:numId w:val="0"/>
        </w:numPr>
        <w:rPr>
          <w:noProof w:val="0"/>
        </w:rPr>
      </w:pPr>
      <w:bookmarkStart w:id="315" w:name="_6.2.1.1.6.1_Service_Event"/>
      <w:bookmarkStart w:id="316" w:name="_Toc296340347"/>
      <w:bookmarkStart w:id="317" w:name="_Toc345074704"/>
      <w:bookmarkStart w:id="318" w:name="_Toc500238815"/>
      <w:bookmarkEnd w:id="315"/>
      <w:r w:rsidRPr="00D26514">
        <w:rPr>
          <w:noProof w:val="0"/>
        </w:rPr>
        <w:t xml:space="preserve">6.3.1.D.5.1 </w:t>
      </w:r>
      <w:r>
        <w:rPr>
          <w:noProof w:val="0"/>
        </w:rPr>
        <w:t>EMS Advance Directives Observation Constraints</w:t>
      </w:r>
    </w:p>
    <w:p w14:paraId="71B88499" w14:textId="77777777" w:rsidR="00E01AB3" w:rsidRPr="00D26514" w:rsidRDefault="00E01AB3" w:rsidP="00E01AB3">
      <w:pPr>
        <w:pStyle w:val="BodyText"/>
        <w:rPr>
          <w:rFonts w:eastAsia="Calibri"/>
        </w:rPr>
      </w:pPr>
      <w:r>
        <w:rPr>
          <w:rFonts w:eastAsia="Calibri"/>
        </w:rPr>
        <w:t xml:space="preserve">The Advance Directive Type shall be drawn from the </w:t>
      </w:r>
      <w:r w:rsidRPr="002833FB">
        <w:rPr>
          <w:rFonts w:eastAsia="Calibri"/>
        </w:rPr>
        <w:t>Advance Directive Type</w:t>
      </w:r>
      <w:r>
        <w:rPr>
          <w:rFonts w:eastAsia="Calibri"/>
        </w:rPr>
        <w:t xml:space="preserve"> concept domain as defined by local jurisdiction. Encoding the concept in  /value (e.g. in the US the value set shall be </w:t>
      </w:r>
      <w:r>
        <w:rPr>
          <w:rFonts w:ascii="TimesNewRomanPSMT" w:hAnsi="TimesNewRomanPSMT" w:cs="TimesNewRomanPSMT"/>
          <w:sz w:val="20"/>
        </w:rPr>
        <w:t>AdvanceDirectiveType - 2.16.840.1.113883.17.3.11.63).</w:t>
      </w:r>
      <w:r>
        <w:rPr>
          <w:rFonts w:eastAsia="Calibri"/>
        </w:rPr>
        <w:t xml:space="preserve">    n</w:t>
      </w:r>
    </w:p>
    <w:p w14:paraId="4EC3D532" w14:textId="77777777" w:rsidR="00E01AB3" w:rsidRDefault="00E01AB3" w:rsidP="00E01AB3">
      <w:pPr>
        <w:pStyle w:val="Heading6"/>
        <w:numPr>
          <w:ilvl w:val="0"/>
          <w:numId w:val="0"/>
        </w:numPr>
        <w:ind w:left="1152" w:hanging="1152"/>
        <w:rPr>
          <w:noProof w:val="0"/>
        </w:rPr>
      </w:pPr>
      <w:r w:rsidRPr="00D26514">
        <w:rPr>
          <w:noProof w:val="0"/>
        </w:rPr>
        <w:t>6.3.1.D.5.</w:t>
      </w:r>
      <w:r>
        <w:rPr>
          <w:noProof w:val="0"/>
        </w:rPr>
        <w:t>2</w:t>
      </w:r>
      <w:r w:rsidRPr="00D26514">
        <w:rPr>
          <w:noProof w:val="0"/>
        </w:rPr>
        <w:t xml:space="preserve"> </w:t>
      </w:r>
      <w:r>
        <w:rPr>
          <w:noProof w:val="0"/>
        </w:rPr>
        <w:t>Allergies</w:t>
      </w:r>
      <w:r w:rsidRPr="00D26514">
        <w:rPr>
          <w:noProof w:val="0"/>
        </w:rPr>
        <w:t xml:space="preserve"> </w:t>
      </w:r>
      <w:r>
        <w:rPr>
          <w:noProof w:val="0"/>
        </w:rPr>
        <w:t>– Allergy and Intolerance Concern Entry Constraint</w:t>
      </w:r>
    </w:p>
    <w:p w14:paraId="49D6C37E" w14:textId="77777777" w:rsidR="00E01AB3" w:rsidRDefault="00E01AB3" w:rsidP="00E01AB3">
      <w:pPr>
        <w:pStyle w:val="BodyText"/>
      </w:pPr>
      <w:r>
        <w:t xml:space="preserve">For Drug Allergies the allergen SHOULD be drawn from the RxNorm coding system </w:t>
      </w:r>
      <w:r w:rsidRPr="00822412">
        <w:t>2.16.840.1.113883.6.88</w:t>
      </w:r>
      <w:r>
        <w:t xml:space="preserve"> unless otherwise specified by local jurisdiction. Encoding the value in participant/participantRole/playingEntity/code.</w:t>
      </w:r>
    </w:p>
    <w:p w14:paraId="4F169AEE" w14:textId="77777777" w:rsidR="00E01AB3" w:rsidRDefault="00E01AB3" w:rsidP="00E01AB3">
      <w:pPr>
        <w:pStyle w:val="BodyText"/>
      </w:pPr>
      <w:r>
        <w:t>For Non-Drug Allergies the allergen SHALL be drawn from the SNOMED CT coding system Encoding the concept in participant/participantRole/playingEntity/code.</w:t>
      </w:r>
    </w:p>
    <w:p w14:paraId="3142745A" w14:textId="77777777" w:rsidR="00E01AB3" w:rsidRDefault="00E01AB3" w:rsidP="00E01AB3">
      <w:pPr>
        <w:pStyle w:val="BodyText"/>
      </w:pPr>
      <w:r>
        <w:t xml:space="preserve"> In the case that an existence of the drug or non-drug allergy is known, but not the substance type, the allergen SHALL be coded using {6497000, SNOMED CT, Substance Type Unknown}. Encoding the concept in participant/participantRole/playingEntity/code.</w:t>
      </w:r>
    </w:p>
    <w:p w14:paraId="5D767D01" w14:textId="77777777" w:rsidR="00E01AB3" w:rsidRDefault="00E01AB3" w:rsidP="00E01AB3">
      <w:pPr>
        <w:pStyle w:val="BodyText"/>
      </w:pPr>
      <w:r>
        <w:t>In the case that there are no known drug allergies the allergen SHALL be coded using {</w:t>
      </w:r>
      <w:r w:rsidRPr="003915FE">
        <w:t>40913700</w:t>
      </w:r>
      <w:r>
        <w:t>2, SNOMED CT, No Known Drug Allergies}.  Encoding the concept in participant/participantRole/playingEntity/code.</w:t>
      </w:r>
    </w:p>
    <w:p w14:paraId="25A6872D" w14:textId="77777777" w:rsidR="00E01AB3" w:rsidRPr="00D26514" w:rsidRDefault="00E01AB3" w:rsidP="00E01AB3">
      <w:pPr>
        <w:pStyle w:val="Heading6"/>
        <w:numPr>
          <w:ilvl w:val="0"/>
          <w:numId w:val="0"/>
        </w:numPr>
        <w:rPr>
          <w:noProof w:val="0"/>
        </w:rPr>
      </w:pPr>
      <w:r w:rsidRPr="00D26514">
        <w:rPr>
          <w:noProof w:val="0"/>
        </w:rPr>
        <w:t>6.3.1.D.5.</w:t>
      </w:r>
      <w:bookmarkEnd w:id="316"/>
      <w:bookmarkEnd w:id="317"/>
      <w:bookmarkEnd w:id="318"/>
      <w:r>
        <w:rPr>
          <w:noProof w:val="0"/>
        </w:rPr>
        <w:t>3</w:t>
      </w:r>
      <w:r w:rsidRPr="00D26514">
        <w:rPr>
          <w:noProof w:val="0"/>
        </w:rPr>
        <w:t xml:space="preserve"> </w:t>
      </w:r>
      <w:r>
        <w:rPr>
          <w:noProof w:val="0"/>
        </w:rPr>
        <w:t>EMS Billing</w:t>
      </w:r>
      <w:r w:rsidRPr="00D26514">
        <w:rPr>
          <w:noProof w:val="0"/>
        </w:rPr>
        <w:t xml:space="preserve"> </w:t>
      </w:r>
      <w:r>
        <w:rPr>
          <w:noProof w:val="0"/>
        </w:rPr>
        <w:t>EMS LevelOfService Observation Constraints</w:t>
      </w:r>
    </w:p>
    <w:p w14:paraId="009C8DD6" w14:textId="77777777" w:rsidR="00E01AB3" w:rsidRPr="00D26514" w:rsidRDefault="00E01AB3" w:rsidP="00E01AB3">
      <w:pPr>
        <w:pStyle w:val="BodyText"/>
        <w:rPr>
          <w:rFonts w:eastAsia="Calibri"/>
        </w:rPr>
      </w:pPr>
      <w:bookmarkStart w:id="319" w:name="_6.2.1.1.6.2_Medications_Section"/>
      <w:bookmarkStart w:id="320" w:name="_Hlk512579956"/>
      <w:bookmarkStart w:id="321" w:name="_Toc296340348"/>
      <w:bookmarkEnd w:id="319"/>
      <w:r>
        <w:rPr>
          <w:rFonts w:eastAsia="Calibri"/>
        </w:rPr>
        <w:t xml:space="preserve">The EMS Level of Service shall be drawn from the Level of EMS Level of Service concept domain as defined by local jurisdiction. Encoding the concept in  EMS Level of Service Observation (templateID </w:t>
      </w:r>
      <w:r w:rsidRPr="00294B80">
        <w:rPr>
          <w:rFonts w:eastAsia="Calibri"/>
        </w:rPr>
        <w:t>2.16.840.1.1133883.17.3.10.1.92</w:t>
      </w:r>
      <w:r>
        <w:rPr>
          <w:rFonts w:eastAsia="Calibri"/>
        </w:rPr>
        <w:t xml:space="preserve">)/value  (e.g. in the US the value set shall be </w:t>
      </w:r>
      <w:r w:rsidRPr="007C672A">
        <w:rPr>
          <w:szCs w:val="24"/>
        </w:rPr>
        <w:t>EMSLevelOfService - 2.16.840.1.113883.17.3.11.70).</w:t>
      </w:r>
      <w:r>
        <w:rPr>
          <w:rFonts w:eastAsia="Calibri"/>
        </w:rPr>
        <w:t xml:space="preserve"> </w:t>
      </w:r>
      <w:bookmarkEnd w:id="320"/>
    </w:p>
    <w:p w14:paraId="10F9FEF8" w14:textId="77777777" w:rsidR="00E01AB3" w:rsidRDefault="00E01AB3" w:rsidP="00E01AB3">
      <w:pPr>
        <w:pStyle w:val="Heading6"/>
        <w:numPr>
          <w:ilvl w:val="0"/>
          <w:numId w:val="0"/>
        </w:numPr>
        <w:rPr>
          <w:noProof w:val="0"/>
        </w:rPr>
      </w:pPr>
      <w:bookmarkStart w:id="322" w:name="_Toc345074705"/>
      <w:bookmarkStart w:id="323" w:name="_Toc500238816"/>
      <w:r w:rsidRPr="00D26514">
        <w:rPr>
          <w:noProof w:val="0"/>
        </w:rPr>
        <w:lastRenderedPageBreak/>
        <w:t>6.3.1.D.5.</w:t>
      </w:r>
      <w:r>
        <w:rPr>
          <w:noProof w:val="0"/>
        </w:rPr>
        <w:t>4</w:t>
      </w:r>
      <w:r w:rsidRPr="00D26514">
        <w:rPr>
          <w:noProof w:val="0"/>
        </w:rPr>
        <w:t xml:space="preserve"> </w:t>
      </w:r>
      <w:r>
        <w:rPr>
          <w:noProof w:val="0"/>
        </w:rPr>
        <w:t>Coded Vital Signs Section – Vital Signs Observation</w:t>
      </w:r>
      <w:bookmarkEnd w:id="321"/>
      <w:bookmarkEnd w:id="322"/>
      <w:bookmarkEnd w:id="323"/>
      <w:r>
        <w:rPr>
          <w:noProof w:val="0"/>
        </w:rPr>
        <w:t xml:space="preserve"> Constraints</w:t>
      </w:r>
    </w:p>
    <w:p w14:paraId="61B73AB9" w14:textId="77777777" w:rsidR="00E01AB3" w:rsidRDefault="00E01AB3" w:rsidP="00E01AB3">
      <w:pPr>
        <w:pStyle w:val="BodyText"/>
      </w:pPr>
      <w:r>
        <w:t xml:space="preserve">The following additional Vital Signs SHALL be supported using the LOINC codes below.  The Coded Vital Signs Section SHALL include a </w:t>
      </w:r>
      <w:r w:rsidRPr="006A6CD8">
        <w:t xml:space="preserve">Vital Signs Observation </w:t>
      </w:r>
      <w:r>
        <w:t xml:space="preserve">(templateID </w:t>
      </w:r>
      <w:r w:rsidRPr="006A6CD8">
        <w:t>1.3.6.1.4.1.19376.1.5.3.1.4.13.2</w:t>
      </w:r>
      <w:r>
        <w:t xml:space="preserve"> [PCC TF-2]) encoding the concept in /code.</w:t>
      </w:r>
    </w:p>
    <w:p w14:paraId="4D54AD40" w14:textId="77777777" w:rsidR="00E01AB3" w:rsidRDefault="00E01AB3" w:rsidP="00E01AB3">
      <w:pPr>
        <w:pStyle w:val="BodyText"/>
      </w:pPr>
    </w:p>
    <w:tbl>
      <w:tblPr>
        <w:tblW w:w="8125" w:type="dxa"/>
        <w:tblCellMar>
          <w:left w:w="0" w:type="dxa"/>
          <w:right w:w="0" w:type="dxa"/>
        </w:tblCellMar>
        <w:tblLook w:val="04A0" w:firstRow="1" w:lastRow="0" w:firstColumn="1" w:lastColumn="0" w:noHBand="0" w:noVBand="1"/>
      </w:tblPr>
      <w:tblGrid>
        <w:gridCol w:w="1165"/>
        <w:gridCol w:w="4546"/>
        <w:gridCol w:w="1516"/>
        <w:gridCol w:w="898"/>
      </w:tblGrid>
      <w:tr w:rsidR="00E01AB3" w14:paraId="53239B21" w14:textId="77777777" w:rsidTr="00C9201A">
        <w:trPr>
          <w:tblHeader/>
        </w:trPr>
        <w:tc>
          <w:tcPr>
            <w:tcW w:w="11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8750E8" w14:textId="77777777" w:rsidR="00E01AB3" w:rsidRDefault="00E01AB3" w:rsidP="00C9201A">
            <w:pPr>
              <w:pStyle w:val="xmsonormal"/>
              <w:jc w:val="center"/>
            </w:pPr>
            <w:r>
              <w:rPr>
                <w:b/>
                <w:bCs/>
              </w:rPr>
              <w:t>LOINC</w:t>
            </w:r>
          </w:p>
        </w:tc>
        <w:tc>
          <w:tcPr>
            <w:tcW w:w="4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37BA43" w14:textId="77777777" w:rsidR="00E01AB3" w:rsidRDefault="00E01AB3" w:rsidP="00C9201A">
            <w:pPr>
              <w:pStyle w:val="xmsonormal"/>
              <w:jc w:val="center"/>
            </w:pPr>
            <w:r>
              <w:rPr>
                <w:b/>
                <w:bCs/>
              </w:rPr>
              <w:t>Description</w:t>
            </w:r>
          </w:p>
        </w:tc>
        <w:tc>
          <w:tcPr>
            <w:tcW w:w="15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F157FB" w14:textId="77777777" w:rsidR="00E01AB3" w:rsidRDefault="00E01AB3" w:rsidP="00C9201A">
            <w:pPr>
              <w:pStyle w:val="xmsonormal"/>
              <w:jc w:val="center"/>
            </w:pPr>
            <w:r>
              <w:rPr>
                <w:b/>
                <w:bCs/>
              </w:rPr>
              <w:t>Units</w:t>
            </w:r>
          </w:p>
        </w:tc>
        <w:tc>
          <w:tcPr>
            <w:tcW w:w="8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C92881" w14:textId="77777777" w:rsidR="00E01AB3" w:rsidRDefault="00E01AB3" w:rsidP="00C9201A">
            <w:pPr>
              <w:pStyle w:val="xmsonormal"/>
              <w:jc w:val="center"/>
            </w:pPr>
            <w:r>
              <w:rPr>
                <w:b/>
                <w:bCs/>
              </w:rPr>
              <w:t xml:space="preserve">Type </w:t>
            </w:r>
          </w:p>
        </w:tc>
      </w:tr>
      <w:tr w:rsidR="00E01AB3" w14:paraId="5EF01C13" w14:textId="77777777" w:rsidTr="00C9201A">
        <w:trPr>
          <w:trHeight w:val="552"/>
        </w:trPr>
        <w:tc>
          <w:tcPr>
            <w:tcW w:w="1165" w:type="dxa"/>
            <w:tcBorders>
              <w:top w:val="nil"/>
              <w:left w:val="single" w:sz="8" w:space="0" w:color="auto"/>
              <w:right w:val="single" w:sz="8" w:space="0" w:color="auto"/>
            </w:tcBorders>
            <w:tcMar>
              <w:top w:w="0" w:type="dxa"/>
              <w:left w:w="108" w:type="dxa"/>
              <w:bottom w:w="0" w:type="dxa"/>
              <w:right w:w="108" w:type="dxa"/>
            </w:tcMar>
            <w:hideMark/>
          </w:tcPr>
          <w:p w14:paraId="180318A8" w14:textId="77777777" w:rsidR="00E01AB3" w:rsidRDefault="00E01AB3" w:rsidP="00C9201A">
            <w:pPr>
              <w:pStyle w:val="xtableentry"/>
            </w:pPr>
            <w:r>
              <w:rPr>
                <w:color w:val="000000"/>
              </w:rPr>
              <w:t>8478-0</w:t>
            </w:r>
          </w:p>
        </w:tc>
        <w:tc>
          <w:tcPr>
            <w:tcW w:w="4546" w:type="dxa"/>
            <w:tcBorders>
              <w:top w:val="nil"/>
              <w:left w:val="nil"/>
              <w:right w:val="single" w:sz="8" w:space="0" w:color="auto"/>
            </w:tcBorders>
            <w:tcMar>
              <w:top w:w="0" w:type="dxa"/>
              <w:left w:w="108" w:type="dxa"/>
              <w:bottom w:w="0" w:type="dxa"/>
              <w:right w:w="108" w:type="dxa"/>
            </w:tcMar>
            <w:hideMark/>
          </w:tcPr>
          <w:p w14:paraId="49D5AC70" w14:textId="77777777" w:rsidR="00E01AB3" w:rsidRDefault="00E01AB3" w:rsidP="00C9201A">
            <w:pPr>
              <w:pStyle w:val="xtableentry"/>
            </w:pPr>
            <w:r>
              <w:t>MEAN ARTERIAL PRESSURE</w:t>
            </w:r>
          </w:p>
        </w:tc>
        <w:tc>
          <w:tcPr>
            <w:tcW w:w="1516" w:type="dxa"/>
            <w:tcBorders>
              <w:top w:val="nil"/>
              <w:left w:val="nil"/>
              <w:bottom w:val="single" w:sz="8" w:space="0" w:color="auto"/>
              <w:right w:val="single" w:sz="8" w:space="0" w:color="auto"/>
            </w:tcBorders>
            <w:tcMar>
              <w:top w:w="0" w:type="dxa"/>
              <w:left w:w="108" w:type="dxa"/>
              <w:bottom w:w="0" w:type="dxa"/>
              <w:right w:w="108" w:type="dxa"/>
            </w:tcMar>
            <w:hideMark/>
          </w:tcPr>
          <w:p w14:paraId="25452280" w14:textId="77777777" w:rsidR="00E01AB3" w:rsidRDefault="00E01AB3" w:rsidP="00C9201A">
            <w:pPr>
              <w:pStyle w:val="xtableentry"/>
            </w:pPr>
            <w:r>
              <w:t>mm[Hg]</w:t>
            </w:r>
          </w:p>
        </w:tc>
        <w:tc>
          <w:tcPr>
            <w:tcW w:w="898"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8494BDC" w14:textId="77777777" w:rsidR="00E01AB3" w:rsidRDefault="00E01AB3" w:rsidP="00C9201A">
            <w:pPr>
              <w:pStyle w:val="xtableentry"/>
              <w:jc w:val="center"/>
            </w:pPr>
            <w:r>
              <w:t xml:space="preserve">PQ </w:t>
            </w:r>
          </w:p>
        </w:tc>
      </w:tr>
      <w:tr w:rsidR="00E01AB3" w14:paraId="202983E7"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B5DC81" w14:textId="77777777" w:rsidR="00E01AB3" w:rsidRDefault="00E01AB3" w:rsidP="00C9201A">
            <w:pPr>
              <w:pStyle w:val="xtableentry"/>
              <w:rPr>
                <w:color w:val="000000"/>
              </w:rPr>
            </w:pPr>
            <w:r w:rsidRPr="00BD5AF6">
              <w:rPr>
                <w:color w:val="000000"/>
              </w:rPr>
              <w:t>19889-5</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1ED909FF" w14:textId="77777777" w:rsidR="00E01AB3" w:rsidRDefault="00E01AB3" w:rsidP="00C9201A">
            <w:pPr>
              <w:pStyle w:val="xtableentry"/>
            </w:pPr>
            <w:r>
              <w:t>END TITLE CARBON DIOXIDE (ETCO2)</w:t>
            </w:r>
          </w:p>
        </w:tc>
        <w:tc>
          <w:tcPr>
            <w:tcW w:w="1516" w:type="dxa"/>
            <w:vMerge w:val="restart"/>
            <w:tcBorders>
              <w:left w:val="nil"/>
              <w:right w:val="single" w:sz="8" w:space="0" w:color="auto"/>
            </w:tcBorders>
            <w:tcMar>
              <w:top w:w="0" w:type="dxa"/>
              <w:left w:w="108" w:type="dxa"/>
              <w:bottom w:w="0" w:type="dxa"/>
              <w:right w:w="108" w:type="dxa"/>
            </w:tcMar>
          </w:tcPr>
          <w:p w14:paraId="076139E8"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37F72A96" w14:textId="77777777" w:rsidR="00E01AB3" w:rsidRDefault="00E01AB3" w:rsidP="00C9201A"/>
        </w:tc>
      </w:tr>
      <w:tr w:rsidR="00E01AB3" w14:paraId="4D0AAC9A"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B5EC5D" w14:textId="77777777" w:rsidR="00E01AB3" w:rsidRPr="00BD5AF6" w:rsidRDefault="00E01AB3" w:rsidP="00C9201A">
            <w:pPr>
              <w:pStyle w:val="xtableentry"/>
              <w:rPr>
                <w:color w:val="000000"/>
              </w:rPr>
            </w:pPr>
            <w:r>
              <w:rPr>
                <w:color w:val="000000"/>
              </w:rPr>
              <w:t>20563-3</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25399583" w14:textId="77777777" w:rsidR="00E01AB3" w:rsidRDefault="00E01AB3" w:rsidP="00C9201A">
            <w:pPr>
              <w:pStyle w:val="xtableentry"/>
            </w:pPr>
            <w:r>
              <w:rPr>
                <w:color w:val="000000"/>
              </w:rPr>
              <w:t>CARBON MONOXIDE (CO)</w:t>
            </w:r>
          </w:p>
        </w:tc>
        <w:tc>
          <w:tcPr>
            <w:tcW w:w="1516" w:type="dxa"/>
            <w:vMerge/>
            <w:tcBorders>
              <w:left w:val="nil"/>
              <w:bottom w:val="single" w:sz="8" w:space="0" w:color="auto"/>
              <w:right w:val="single" w:sz="8" w:space="0" w:color="auto"/>
            </w:tcBorders>
            <w:tcMar>
              <w:top w:w="0" w:type="dxa"/>
              <w:left w:w="108" w:type="dxa"/>
              <w:bottom w:w="0" w:type="dxa"/>
              <w:right w:w="108" w:type="dxa"/>
            </w:tcMar>
          </w:tcPr>
          <w:p w14:paraId="2D298175"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2C582831" w14:textId="77777777" w:rsidR="00E01AB3" w:rsidRDefault="00E01AB3" w:rsidP="00C9201A"/>
        </w:tc>
      </w:tr>
      <w:tr w:rsidR="00E01AB3" w14:paraId="2C9A87DB" w14:textId="77777777" w:rsidTr="00C9201A">
        <w:trPr>
          <w:trHeight w:val="421"/>
        </w:trPr>
        <w:tc>
          <w:tcPr>
            <w:tcW w:w="1165" w:type="dxa"/>
            <w:tcBorders>
              <w:top w:val="nil"/>
              <w:left w:val="single" w:sz="8" w:space="0" w:color="auto"/>
              <w:right w:val="single" w:sz="8" w:space="0" w:color="auto"/>
            </w:tcBorders>
            <w:tcMar>
              <w:top w:w="0" w:type="dxa"/>
              <w:left w:w="108" w:type="dxa"/>
              <w:bottom w:w="0" w:type="dxa"/>
              <w:right w:w="108" w:type="dxa"/>
            </w:tcMar>
            <w:hideMark/>
          </w:tcPr>
          <w:p w14:paraId="2D8C70C1" w14:textId="77777777" w:rsidR="00E01AB3" w:rsidRDefault="00E01AB3" w:rsidP="00C9201A">
            <w:pPr>
              <w:pStyle w:val="xtableentry"/>
            </w:pPr>
            <w:r>
              <w:rPr>
                <w:color w:val="000000"/>
              </w:rPr>
              <w:t>2339-0</w:t>
            </w:r>
          </w:p>
        </w:tc>
        <w:tc>
          <w:tcPr>
            <w:tcW w:w="4546" w:type="dxa"/>
            <w:tcBorders>
              <w:top w:val="nil"/>
              <w:left w:val="nil"/>
              <w:right w:val="single" w:sz="8" w:space="0" w:color="auto"/>
            </w:tcBorders>
            <w:tcMar>
              <w:top w:w="0" w:type="dxa"/>
              <w:left w:w="108" w:type="dxa"/>
              <w:bottom w:w="0" w:type="dxa"/>
              <w:right w:w="108" w:type="dxa"/>
            </w:tcMar>
            <w:hideMark/>
          </w:tcPr>
          <w:p w14:paraId="7FCE69A9" w14:textId="77777777" w:rsidR="00E01AB3" w:rsidRDefault="00E01AB3" w:rsidP="00C9201A">
            <w:pPr>
              <w:pStyle w:val="xtableentry"/>
            </w:pPr>
            <w:r>
              <w:t xml:space="preserve">BLOOD GLUCOSE LEVEL </w:t>
            </w:r>
          </w:p>
        </w:tc>
        <w:tc>
          <w:tcPr>
            <w:tcW w:w="1516" w:type="dxa"/>
            <w:tcBorders>
              <w:top w:val="nil"/>
              <w:left w:val="nil"/>
              <w:bottom w:val="single" w:sz="8" w:space="0" w:color="auto"/>
              <w:right w:val="single" w:sz="8" w:space="0" w:color="auto"/>
            </w:tcBorders>
            <w:tcMar>
              <w:top w:w="0" w:type="dxa"/>
              <w:left w:w="108" w:type="dxa"/>
              <w:bottom w:w="0" w:type="dxa"/>
              <w:right w:w="108" w:type="dxa"/>
            </w:tcMar>
            <w:hideMark/>
          </w:tcPr>
          <w:p w14:paraId="2CB87886" w14:textId="77777777" w:rsidR="00E01AB3" w:rsidRDefault="00E01AB3" w:rsidP="00C9201A">
            <w:pPr>
              <w:pStyle w:val="xtableentry"/>
            </w:pPr>
            <w:r>
              <w:t xml:space="preserve">mg/dl </w:t>
            </w:r>
          </w:p>
        </w:tc>
        <w:tc>
          <w:tcPr>
            <w:tcW w:w="0" w:type="auto"/>
            <w:vMerge/>
            <w:tcBorders>
              <w:top w:val="nil"/>
              <w:left w:val="nil"/>
              <w:bottom w:val="single" w:sz="8" w:space="0" w:color="auto"/>
              <w:right w:val="single" w:sz="8" w:space="0" w:color="auto"/>
            </w:tcBorders>
            <w:vAlign w:val="center"/>
            <w:hideMark/>
          </w:tcPr>
          <w:p w14:paraId="3BF47789" w14:textId="77777777" w:rsidR="00E01AB3" w:rsidRDefault="00E01AB3" w:rsidP="00C9201A"/>
        </w:tc>
      </w:tr>
      <w:tr w:rsidR="00E01AB3" w14:paraId="6AE31C57"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5AA22B" w14:textId="77777777" w:rsidR="00E01AB3" w:rsidRPr="005D2F81" w:rsidRDefault="00E01AB3" w:rsidP="00C9201A">
            <w:pPr>
              <w:pStyle w:val="xtableentry"/>
            </w:pPr>
            <w:r w:rsidRPr="005D2F81">
              <w:t>9267-6</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130C1BA6" w14:textId="77777777" w:rsidR="00E01AB3" w:rsidRDefault="00E01AB3" w:rsidP="00C9201A">
            <w:pPr>
              <w:pStyle w:val="xtableentry"/>
            </w:pPr>
            <w:r>
              <w:t>GLASGOW COMA SCORE-EYE</w:t>
            </w:r>
          </w:p>
        </w:tc>
        <w:tc>
          <w:tcPr>
            <w:tcW w:w="1516" w:type="dxa"/>
            <w:vMerge w:val="restart"/>
            <w:tcBorders>
              <w:top w:val="nil"/>
              <w:left w:val="nil"/>
              <w:right w:val="single" w:sz="8" w:space="0" w:color="auto"/>
            </w:tcBorders>
            <w:tcMar>
              <w:top w:w="0" w:type="dxa"/>
              <w:left w:w="108" w:type="dxa"/>
              <w:bottom w:w="0" w:type="dxa"/>
              <w:right w:w="108" w:type="dxa"/>
            </w:tcMar>
          </w:tcPr>
          <w:p w14:paraId="528D627B" w14:textId="77777777" w:rsidR="00E01AB3" w:rsidRDefault="00E01AB3" w:rsidP="00C9201A">
            <w:pPr>
              <w:pStyle w:val="xtableentry"/>
            </w:pPr>
            <w:r>
              <w:t>n/a</w:t>
            </w:r>
          </w:p>
        </w:tc>
        <w:tc>
          <w:tcPr>
            <w:tcW w:w="0" w:type="auto"/>
            <w:vMerge/>
            <w:tcBorders>
              <w:top w:val="nil"/>
              <w:left w:val="nil"/>
              <w:bottom w:val="single" w:sz="8" w:space="0" w:color="auto"/>
              <w:right w:val="single" w:sz="8" w:space="0" w:color="auto"/>
            </w:tcBorders>
            <w:vAlign w:val="center"/>
          </w:tcPr>
          <w:p w14:paraId="1507E4D9" w14:textId="77777777" w:rsidR="00E01AB3" w:rsidRDefault="00E01AB3" w:rsidP="00C9201A"/>
        </w:tc>
      </w:tr>
      <w:tr w:rsidR="00E01AB3" w14:paraId="00C64C20"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C328B2" w14:textId="77777777" w:rsidR="00E01AB3" w:rsidRPr="005D2F81" w:rsidRDefault="00E01AB3" w:rsidP="00C9201A">
            <w:pPr>
              <w:pStyle w:val="xtableentry"/>
            </w:pPr>
            <w:r w:rsidRPr="002178A4">
              <w:t>9268-4</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4AFD0E81" w14:textId="77777777" w:rsidR="00E01AB3" w:rsidRDefault="00E01AB3" w:rsidP="00C9201A">
            <w:pPr>
              <w:pStyle w:val="xtableentry"/>
            </w:pPr>
            <w:r>
              <w:t>GLASGOW MOTOR</w:t>
            </w:r>
          </w:p>
        </w:tc>
        <w:tc>
          <w:tcPr>
            <w:tcW w:w="1516" w:type="dxa"/>
            <w:vMerge/>
            <w:tcBorders>
              <w:left w:val="nil"/>
              <w:right w:val="single" w:sz="8" w:space="0" w:color="auto"/>
            </w:tcBorders>
            <w:tcMar>
              <w:top w:w="0" w:type="dxa"/>
              <w:left w:w="108" w:type="dxa"/>
              <w:bottom w:w="0" w:type="dxa"/>
              <w:right w:w="108" w:type="dxa"/>
            </w:tcMar>
          </w:tcPr>
          <w:p w14:paraId="69223C88"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61792D28" w14:textId="77777777" w:rsidR="00E01AB3" w:rsidRDefault="00E01AB3" w:rsidP="00C9201A"/>
        </w:tc>
      </w:tr>
      <w:tr w:rsidR="00E01AB3" w14:paraId="2D5C04E7"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630D03" w14:textId="77777777" w:rsidR="00E01AB3" w:rsidRPr="002178A4" w:rsidRDefault="00E01AB3" w:rsidP="00C9201A">
            <w:pPr>
              <w:pStyle w:val="xtableentry"/>
            </w:pPr>
            <w:r w:rsidRPr="007644E5">
              <w:t>9270-0</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3CF71E6F" w14:textId="77777777" w:rsidR="00E01AB3" w:rsidRDefault="00E01AB3" w:rsidP="00C9201A">
            <w:pPr>
              <w:pStyle w:val="xtableentry"/>
            </w:pPr>
            <w:r>
              <w:t>GLASGOW COMA SCORE.VERBAL</w:t>
            </w:r>
          </w:p>
        </w:tc>
        <w:tc>
          <w:tcPr>
            <w:tcW w:w="1516" w:type="dxa"/>
            <w:vMerge/>
            <w:tcBorders>
              <w:left w:val="nil"/>
              <w:right w:val="single" w:sz="8" w:space="0" w:color="auto"/>
            </w:tcBorders>
            <w:tcMar>
              <w:top w:w="0" w:type="dxa"/>
              <w:left w:w="108" w:type="dxa"/>
              <w:bottom w:w="0" w:type="dxa"/>
              <w:right w:w="108" w:type="dxa"/>
            </w:tcMar>
          </w:tcPr>
          <w:p w14:paraId="6F574E4E"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0363F934" w14:textId="77777777" w:rsidR="00E01AB3" w:rsidRDefault="00E01AB3" w:rsidP="00C9201A"/>
        </w:tc>
      </w:tr>
      <w:tr w:rsidR="00E01AB3" w14:paraId="57927322"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34D08F" w14:textId="77777777" w:rsidR="00E01AB3" w:rsidRPr="005D2F81" w:rsidRDefault="00E01AB3" w:rsidP="00C9201A">
            <w:pPr>
              <w:pStyle w:val="xtableentry"/>
            </w:pPr>
            <w:r w:rsidRPr="002178A4">
              <w:t>9269-2</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0B31D219" w14:textId="77777777" w:rsidR="00E01AB3" w:rsidRDefault="00E01AB3" w:rsidP="00C9201A">
            <w:pPr>
              <w:pStyle w:val="xtableentry"/>
            </w:pPr>
            <w:r>
              <w:t>TOTAL GLASGOW COMA SCORE</w:t>
            </w:r>
          </w:p>
        </w:tc>
        <w:tc>
          <w:tcPr>
            <w:tcW w:w="1516" w:type="dxa"/>
            <w:vMerge/>
            <w:tcBorders>
              <w:left w:val="nil"/>
              <w:right w:val="single" w:sz="8" w:space="0" w:color="auto"/>
            </w:tcBorders>
            <w:tcMar>
              <w:top w:w="0" w:type="dxa"/>
              <w:left w:w="108" w:type="dxa"/>
              <w:bottom w:w="0" w:type="dxa"/>
              <w:right w:w="108" w:type="dxa"/>
            </w:tcMar>
          </w:tcPr>
          <w:p w14:paraId="1155BBE3"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2115ACCA" w14:textId="77777777" w:rsidR="00E01AB3" w:rsidRDefault="00E01AB3" w:rsidP="00C9201A"/>
        </w:tc>
      </w:tr>
      <w:tr w:rsidR="00E01AB3" w14:paraId="461BB1D4"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57D092" w14:textId="77777777" w:rsidR="00E01AB3" w:rsidRPr="005D2F81" w:rsidRDefault="00E01AB3" w:rsidP="00C9201A">
            <w:pPr>
              <w:pStyle w:val="xtableentry"/>
            </w:pPr>
            <w:r w:rsidRPr="005D2F81">
              <w:t>9267-6</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4BE9361F" w14:textId="77777777" w:rsidR="00E01AB3" w:rsidRDefault="00E01AB3" w:rsidP="00C9201A">
            <w:pPr>
              <w:pStyle w:val="xtableentry"/>
            </w:pPr>
            <w:r>
              <w:t>GLASCOW QUALIFIER</w:t>
            </w:r>
          </w:p>
        </w:tc>
        <w:tc>
          <w:tcPr>
            <w:tcW w:w="1516" w:type="dxa"/>
            <w:vMerge/>
            <w:tcBorders>
              <w:left w:val="nil"/>
              <w:right w:val="single" w:sz="8" w:space="0" w:color="auto"/>
            </w:tcBorders>
            <w:tcMar>
              <w:top w:w="0" w:type="dxa"/>
              <w:left w:w="108" w:type="dxa"/>
              <w:bottom w:w="0" w:type="dxa"/>
              <w:right w:w="108" w:type="dxa"/>
            </w:tcMar>
          </w:tcPr>
          <w:p w14:paraId="4CCE2F3C"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1CF6E0D3" w14:textId="77777777" w:rsidR="00E01AB3" w:rsidRDefault="00E01AB3" w:rsidP="00C9201A"/>
        </w:tc>
      </w:tr>
      <w:tr w:rsidR="00E01AB3" w14:paraId="6DA50DED"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81EE2E" w14:textId="77777777" w:rsidR="00E01AB3" w:rsidRPr="00734544" w:rsidRDefault="00E01AB3" w:rsidP="00C9201A">
            <w:pPr>
              <w:pStyle w:val="xtableentry"/>
            </w:pPr>
            <w:r w:rsidRPr="009B2D29">
              <w:t>38208-5</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269B1E39" w14:textId="77777777" w:rsidR="00E01AB3" w:rsidRDefault="00E01AB3" w:rsidP="00C9201A">
            <w:pPr>
              <w:pStyle w:val="xtableentry"/>
            </w:pPr>
            <w:r>
              <w:t>PAIN SCALE SCORE</w:t>
            </w:r>
          </w:p>
        </w:tc>
        <w:tc>
          <w:tcPr>
            <w:tcW w:w="1516" w:type="dxa"/>
            <w:vMerge/>
            <w:tcBorders>
              <w:left w:val="nil"/>
              <w:right w:val="single" w:sz="8" w:space="0" w:color="auto"/>
            </w:tcBorders>
            <w:tcMar>
              <w:top w:w="0" w:type="dxa"/>
              <w:left w:w="108" w:type="dxa"/>
              <w:bottom w:w="0" w:type="dxa"/>
              <w:right w:w="108" w:type="dxa"/>
            </w:tcMar>
          </w:tcPr>
          <w:p w14:paraId="27E33D6F"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53B8A52A" w14:textId="77777777" w:rsidR="00E01AB3" w:rsidRDefault="00E01AB3" w:rsidP="00C9201A"/>
        </w:tc>
      </w:tr>
      <w:tr w:rsidR="00E01AB3" w14:paraId="17720371"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43CD9" w14:textId="77777777" w:rsidR="00E01AB3" w:rsidRPr="00734544" w:rsidRDefault="00E01AB3" w:rsidP="00C9201A">
            <w:pPr>
              <w:pStyle w:val="xtableentry"/>
            </w:pPr>
            <w:r>
              <w:rPr>
                <w:color w:val="000000"/>
              </w:rPr>
              <w:t>80316-3 </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536F457F" w14:textId="77777777" w:rsidR="00E01AB3" w:rsidRDefault="00E01AB3" w:rsidP="00C9201A">
            <w:pPr>
              <w:pStyle w:val="xtableentry"/>
            </w:pPr>
            <w:r>
              <w:t>PAIN SCALE TYPE</w:t>
            </w:r>
          </w:p>
        </w:tc>
        <w:tc>
          <w:tcPr>
            <w:tcW w:w="1516" w:type="dxa"/>
            <w:vMerge/>
            <w:tcBorders>
              <w:left w:val="nil"/>
              <w:right w:val="single" w:sz="8" w:space="0" w:color="auto"/>
            </w:tcBorders>
            <w:tcMar>
              <w:top w:w="0" w:type="dxa"/>
              <w:left w:w="108" w:type="dxa"/>
              <w:bottom w:w="0" w:type="dxa"/>
              <w:right w:w="108" w:type="dxa"/>
            </w:tcMar>
          </w:tcPr>
          <w:p w14:paraId="6EC9EBEE"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536CFEA6" w14:textId="77777777" w:rsidR="00E01AB3" w:rsidRDefault="00E01AB3" w:rsidP="00C9201A"/>
        </w:tc>
      </w:tr>
      <w:tr w:rsidR="00E01AB3" w14:paraId="39BAC325"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FAD76D" w14:textId="77777777" w:rsidR="00E01AB3" w:rsidRPr="00734544" w:rsidRDefault="00E01AB3" w:rsidP="00C9201A">
            <w:pPr>
              <w:pStyle w:val="xtableentry"/>
            </w:pPr>
            <w:r w:rsidRPr="009B2D29">
              <w:t>72089-6</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31272E1D" w14:textId="77777777" w:rsidR="00E01AB3" w:rsidRDefault="00E01AB3" w:rsidP="00C9201A">
            <w:pPr>
              <w:pStyle w:val="xtableentry"/>
            </w:pPr>
            <w:r>
              <w:t>STROKE SCALE SCORE</w:t>
            </w:r>
          </w:p>
        </w:tc>
        <w:tc>
          <w:tcPr>
            <w:tcW w:w="1516" w:type="dxa"/>
            <w:vMerge/>
            <w:tcBorders>
              <w:left w:val="nil"/>
              <w:right w:val="single" w:sz="8" w:space="0" w:color="auto"/>
            </w:tcBorders>
            <w:tcMar>
              <w:top w:w="0" w:type="dxa"/>
              <w:left w:w="108" w:type="dxa"/>
              <w:bottom w:w="0" w:type="dxa"/>
              <w:right w:w="108" w:type="dxa"/>
            </w:tcMar>
          </w:tcPr>
          <w:p w14:paraId="4720ED3F"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553A5424" w14:textId="77777777" w:rsidR="00E01AB3" w:rsidRDefault="00E01AB3" w:rsidP="00C9201A"/>
        </w:tc>
      </w:tr>
      <w:tr w:rsidR="00E01AB3" w14:paraId="7653C548"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DD22A8" w14:textId="77777777" w:rsidR="00E01AB3" w:rsidRPr="00734544" w:rsidRDefault="00E01AB3" w:rsidP="00C9201A">
            <w:pPr>
              <w:pStyle w:val="xtableentry"/>
            </w:pPr>
            <w:r w:rsidRPr="009B2D29">
              <w:t>67521-5</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5A87540E" w14:textId="77777777" w:rsidR="00E01AB3" w:rsidRDefault="00E01AB3" w:rsidP="00C9201A">
            <w:pPr>
              <w:pStyle w:val="xtableentry"/>
            </w:pPr>
            <w:r>
              <w:t>STROKE SCALE TYPE</w:t>
            </w:r>
          </w:p>
        </w:tc>
        <w:tc>
          <w:tcPr>
            <w:tcW w:w="1516" w:type="dxa"/>
            <w:vMerge/>
            <w:tcBorders>
              <w:left w:val="nil"/>
              <w:right w:val="single" w:sz="8" w:space="0" w:color="auto"/>
            </w:tcBorders>
            <w:tcMar>
              <w:top w:w="0" w:type="dxa"/>
              <w:left w:w="108" w:type="dxa"/>
              <w:bottom w:w="0" w:type="dxa"/>
              <w:right w:w="108" w:type="dxa"/>
            </w:tcMar>
          </w:tcPr>
          <w:p w14:paraId="14B092CD"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54FC83A9" w14:textId="77777777" w:rsidR="00E01AB3" w:rsidRDefault="00E01AB3" w:rsidP="00C9201A"/>
        </w:tc>
      </w:tr>
      <w:tr w:rsidR="00E01AB3" w14:paraId="7F64593D"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C441A9" w14:textId="77777777" w:rsidR="00E01AB3" w:rsidRPr="00734544" w:rsidRDefault="00E01AB3" w:rsidP="00C9201A">
            <w:pPr>
              <w:pStyle w:val="xtableentry"/>
            </w:pPr>
            <w:r>
              <w:t>48334-7</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3217B674" w14:textId="77777777" w:rsidR="00E01AB3" w:rsidRDefault="00E01AB3" w:rsidP="00C9201A">
            <w:pPr>
              <w:pStyle w:val="xtableentry"/>
            </w:pPr>
            <w:r>
              <w:t>APGAR 1 MINUTE</w:t>
            </w:r>
          </w:p>
        </w:tc>
        <w:tc>
          <w:tcPr>
            <w:tcW w:w="1516" w:type="dxa"/>
            <w:vMerge/>
            <w:tcBorders>
              <w:left w:val="nil"/>
              <w:right w:val="single" w:sz="8" w:space="0" w:color="auto"/>
            </w:tcBorders>
            <w:tcMar>
              <w:top w:w="0" w:type="dxa"/>
              <w:left w:w="108" w:type="dxa"/>
              <w:bottom w:w="0" w:type="dxa"/>
              <w:right w:w="108" w:type="dxa"/>
            </w:tcMar>
          </w:tcPr>
          <w:p w14:paraId="52BF539C"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10F76EDA" w14:textId="77777777" w:rsidR="00E01AB3" w:rsidRDefault="00E01AB3" w:rsidP="00C9201A"/>
        </w:tc>
      </w:tr>
      <w:tr w:rsidR="00E01AB3" w14:paraId="77FEE9BB"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C07444" w14:textId="77777777" w:rsidR="00E01AB3" w:rsidRPr="00734544" w:rsidRDefault="00E01AB3" w:rsidP="00C9201A">
            <w:pPr>
              <w:pStyle w:val="xtableentry"/>
            </w:pPr>
            <w:r>
              <w:t>48333-9</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3D393F54" w14:textId="77777777" w:rsidR="00E01AB3" w:rsidRDefault="00E01AB3" w:rsidP="00C9201A">
            <w:pPr>
              <w:pStyle w:val="xtableentry"/>
            </w:pPr>
            <w:r>
              <w:t>APGAR 5 MINUTE</w:t>
            </w:r>
          </w:p>
        </w:tc>
        <w:tc>
          <w:tcPr>
            <w:tcW w:w="1516" w:type="dxa"/>
            <w:vMerge/>
            <w:tcBorders>
              <w:left w:val="nil"/>
              <w:right w:val="single" w:sz="8" w:space="0" w:color="auto"/>
            </w:tcBorders>
            <w:tcMar>
              <w:top w:w="0" w:type="dxa"/>
              <w:left w:w="108" w:type="dxa"/>
              <w:bottom w:w="0" w:type="dxa"/>
              <w:right w:w="108" w:type="dxa"/>
            </w:tcMar>
          </w:tcPr>
          <w:p w14:paraId="583F3F33"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0D685E86" w14:textId="77777777" w:rsidR="00E01AB3" w:rsidRDefault="00E01AB3" w:rsidP="00C9201A"/>
        </w:tc>
      </w:tr>
      <w:tr w:rsidR="00E01AB3" w14:paraId="062EB4C3"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959ADD6" w14:textId="77777777" w:rsidR="00E01AB3" w:rsidRPr="00734544" w:rsidRDefault="00E01AB3" w:rsidP="00C9201A">
            <w:pPr>
              <w:pStyle w:val="xtableentry"/>
            </w:pPr>
            <w:r>
              <w:t>48332-1</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506EAACE" w14:textId="77777777" w:rsidR="00E01AB3" w:rsidRDefault="00E01AB3" w:rsidP="00C9201A">
            <w:pPr>
              <w:pStyle w:val="xtableentry"/>
            </w:pPr>
            <w:r>
              <w:t>APGAR 10 MINUTE</w:t>
            </w:r>
          </w:p>
        </w:tc>
        <w:tc>
          <w:tcPr>
            <w:tcW w:w="1516" w:type="dxa"/>
            <w:vMerge/>
            <w:tcBorders>
              <w:left w:val="nil"/>
              <w:right w:val="single" w:sz="8" w:space="0" w:color="auto"/>
            </w:tcBorders>
            <w:tcMar>
              <w:top w:w="0" w:type="dxa"/>
              <w:left w:w="108" w:type="dxa"/>
              <w:bottom w:w="0" w:type="dxa"/>
              <w:right w:w="108" w:type="dxa"/>
            </w:tcMar>
          </w:tcPr>
          <w:p w14:paraId="409B864A"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tcPr>
          <w:p w14:paraId="297B9C7A" w14:textId="77777777" w:rsidR="00E01AB3" w:rsidRDefault="00E01AB3" w:rsidP="00C9201A"/>
        </w:tc>
      </w:tr>
      <w:tr w:rsidR="00BB092C" w14:paraId="7A6C531B"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840692" w14:textId="0AFDB7C7" w:rsidR="00BB092C" w:rsidRPr="00734544" w:rsidRDefault="00BB092C" w:rsidP="00C9201A">
            <w:pPr>
              <w:pStyle w:val="xtableentry"/>
            </w:pPr>
            <w:r>
              <w:t>80341-1</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4BFCC0A4" w14:textId="04B1B57D" w:rsidR="00BB092C" w:rsidRDefault="00BB092C" w:rsidP="00C9201A">
            <w:pPr>
              <w:pStyle w:val="xtableentry"/>
            </w:pPr>
            <w:r>
              <w:t>RESP</w:t>
            </w:r>
            <w:r w:rsidR="00AA2CA5">
              <w:t>I</w:t>
            </w:r>
            <w:r>
              <w:t xml:space="preserve">RATORY EFFORT </w:t>
            </w:r>
          </w:p>
        </w:tc>
        <w:tc>
          <w:tcPr>
            <w:tcW w:w="1516" w:type="dxa"/>
            <w:vMerge/>
            <w:tcBorders>
              <w:left w:val="nil"/>
              <w:bottom w:val="single" w:sz="8" w:space="0" w:color="auto"/>
              <w:right w:val="single" w:sz="8" w:space="0" w:color="auto"/>
            </w:tcBorders>
            <w:tcMar>
              <w:top w:w="0" w:type="dxa"/>
              <w:left w:w="108" w:type="dxa"/>
              <w:bottom w:w="0" w:type="dxa"/>
              <w:right w:w="108" w:type="dxa"/>
            </w:tcMar>
          </w:tcPr>
          <w:p w14:paraId="3A7736DC" w14:textId="77777777" w:rsidR="00BB092C" w:rsidRDefault="00BB092C" w:rsidP="00C9201A">
            <w:pPr>
              <w:pStyle w:val="xtableentry"/>
            </w:pPr>
          </w:p>
        </w:tc>
        <w:tc>
          <w:tcPr>
            <w:tcW w:w="0" w:type="auto"/>
            <w:vMerge/>
            <w:tcBorders>
              <w:top w:val="nil"/>
              <w:left w:val="nil"/>
              <w:bottom w:val="single" w:sz="8" w:space="0" w:color="auto"/>
              <w:right w:val="single" w:sz="8" w:space="0" w:color="auto"/>
            </w:tcBorders>
            <w:vAlign w:val="center"/>
          </w:tcPr>
          <w:p w14:paraId="0A806340" w14:textId="77777777" w:rsidR="00BB092C" w:rsidRDefault="00BB092C" w:rsidP="00C9201A"/>
        </w:tc>
      </w:tr>
      <w:tr w:rsidR="00E01AB3" w14:paraId="1F8A53AE" w14:textId="77777777" w:rsidTr="00C9201A">
        <w:tc>
          <w:tcPr>
            <w:tcW w:w="116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D95868" w14:textId="77777777" w:rsidR="00E01AB3" w:rsidRDefault="00E01AB3" w:rsidP="00C9201A">
            <w:pPr>
              <w:pStyle w:val="xtableentry"/>
            </w:pPr>
            <w:r w:rsidRPr="00734544">
              <w:t>67775-7</w:t>
            </w:r>
          </w:p>
        </w:tc>
        <w:tc>
          <w:tcPr>
            <w:tcW w:w="4546" w:type="dxa"/>
            <w:tcBorders>
              <w:top w:val="nil"/>
              <w:left w:val="nil"/>
              <w:bottom w:val="single" w:sz="8" w:space="0" w:color="auto"/>
              <w:right w:val="single" w:sz="8" w:space="0" w:color="auto"/>
            </w:tcBorders>
            <w:tcMar>
              <w:top w:w="0" w:type="dxa"/>
              <w:left w:w="108" w:type="dxa"/>
              <w:bottom w:w="0" w:type="dxa"/>
              <w:right w:w="108" w:type="dxa"/>
            </w:tcMar>
          </w:tcPr>
          <w:p w14:paraId="55217721" w14:textId="77777777" w:rsidR="00E01AB3" w:rsidRDefault="00E01AB3" w:rsidP="00C9201A">
            <w:pPr>
              <w:pStyle w:val="xtableentry"/>
            </w:pPr>
            <w:r>
              <w:t>LEVEL OF RESPONSIVENESS</w:t>
            </w:r>
          </w:p>
        </w:tc>
        <w:tc>
          <w:tcPr>
            <w:tcW w:w="1516" w:type="dxa"/>
            <w:vMerge/>
            <w:tcBorders>
              <w:left w:val="nil"/>
              <w:bottom w:val="single" w:sz="8" w:space="0" w:color="auto"/>
              <w:right w:val="single" w:sz="8" w:space="0" w:color="auto"/>
            </w:tcBorders>
            <w:tcMar>
              <w:top w:w="0" w:type="dxa"/>
              <w:left w:w="108" w:type="dxa"/>
              <w:bottom w:w="0" w:type="dxa"/>
              <w:right w:w="108" w:type="dxa"/>
            </w:tcMar>
            <w:hideMark/>
          </w:tcPr>
          <w:p w14:paraId="7FE415A9" w14:textId="77777777" w:rsidR="00E01AB3" w:rsidRDefault="00E01AB3" w:rsidP="00C9201A">
            <w:pPr>
              <w:pStyle w:val="xtableentry"/>
            </w:pPr>
          </w:p>
        </w:tc>
        <w:tc>
          <w:tcPr>
            <w:tcW w:w="0" w:type="auto"/>
            <w:vMerge/>
            <w:tcBorders>
              <w:top w:val="nil"/>
              <w:left w:val="nil"/>
              <w:bottom w:val="single" w:sz="8" w:space="0" w:color="auto"/>
              <w:right w:val="single" w:sz="8" w:space="0" w:color="auto"/>
            </w:tcBorders>
            <w:vAlign w:val="center"/>
            <w:hideMark/>
          </w:tcPr>
          <w:p w14:paraId="6C1FEB14" w14:textId="77777777" w:rsidR="00E01AB3" w:rsidRDefault="00E01AB3" w:rsidP="00C9201A"/>
        </w:tc>
      </w:tr>
    </w:tbl>
    <w:p w14:paraId="18B905F7" w14:textId="77777777" w:rsidR="00E01AB3" w:rsidRDefault="00E01AB3" w:rsidP="00E01AB3">
      <w:pPr>
        <w:pStyle w:val="BodyText"/>
      </w:pPr>
    </w:p>
    <w:p w14:paraId="0D26A0B6" w14:textId="77777777" w:rsidR="00E01AB3" w:rsidRDefault="00E01AB3" w:rsidP="00E01AB3">
      <w:pPr>
        <w:pStyle w:val="BodyText"/>
      </w:pPr>
      <w:r>
        <w:t>In addition the following attributes will be supported for the additional LOINC definitions:</w:t>
      </w:r>
    </w:p>
    <w:p w14:paraId="1DF020A3" w14:textId="77777777" w:rsidR="00E01AB3" w:rsidRDefault="00E01AB3" w:rsidP="00E01AB3">
      <w:pPr>
        <w:pStyle w:val="BodyText"/>
      </w:pPr>
      <w:r>
        <w:t xml:space="preserve">The Method of Measurement SHALL be included in the Vital Signs Observation for the following Vital Signs: </w:t>
      </w:r>
    </w:p>
    <w:p w14:paraId="2020E1BC" w14:textId="77777777" w:rsidR="00E01AB3" w:rsidRDefault="00E01AB3" w:rsidP="00E01AB3">
      <w:pPr>
        <w:pStyle w:val="BodyText"/>
        <w:numPr>
          <w:ilvl w:val="0"/>
          <w:numId w:val="29"/>
        </w:numPr>
      </w:pPr>
      <w:r>
        <w:t>Systolic Blood Pressure</w:t>
      </w:r>
    </w:p>
    <w:p w14:paraId="2880BEF1" w14:textId="77777777" w:rsidR="00E01AB3" w:rsidRDefault="00E01AB3" w:rsidP="00E01AB3">
      <w:pPr>
        <w:pStyle w:val="BodyText"/>
        <w:numPr>
          <w:ilvl w:val="0"/>
          <w:numId w:val="29"/>
        </w:numPr>
      </w:pPr>
      <w:r>
        <w:t xml:space="preserve"> Diastolic Blood Pressure</w:t>
      </w:r>
    </w:p>
    <w:p w14:paraId="6E29EEA0" w14:textId="77777777" w:rsidR="00E01AB3" w:rsidRDefault="00E01AB3" w:rsidP="00E01AB3">
      <w:pPr>
        <w:pStyle w:val="BodyText"/>
        <w:numPr>
          <w:ilvl w:val="0"/>
          <w:numId w:val="29"/>
        </w:numPr>
      </w:pPr>
      <w:r>
        <w:t>Mean Arterial Pressure</w:t>
      </w:r>
    </w:p>
    <w:p w14:paraId="59B4707A" w14:textId="77777777" w:rsidR="00E01AB3" w:rsidRDefault="00E01AB3" w:rsidP="00E01AB3">
      <w:pPr>
        <w:pStyle w:val="BodyText"/>
        <w:numPr>
          <w:ilvl w:val="0"/>
          <w:numId w:val="29"/>
        </w:numPr>
      </w:pPr>
      <w:r>
        <w:t>Temperature</w:t>
      </w:r>
    </w:p>
    <w:p w14:paraId="7A4BD800" w14:textId="77777777" w:rsidR="00E01AB3" w:rsidRDefault="00E01AB3" w:rsidP="00E01AB3">
      <w:pPr>
        <w:pStyle w:val="BodyText"/>
        <w:numPr>
          <w:ilvl w:val="0"/>
          <w:numId w:val="29"/>
        </w:numPr>
      </w:pPr>
      <w:r>
        <w:t>Stroke Score</w:t>
      </w:r>
    </w:p>
    <w:p w14:paraId="4AAA767B" w14:textId="77777777" w:rsidR="00E01AB3" w:rsidRDefault="00E01AB3" w:rsidP="00E01AB3">
      <w:pPr>
        <w:pStyle w:val="BodyText"/>
        <w:numPr>
          <w:ilvl w:val="0"/>
          <w:numId w:val="29"/>
        </w:numPr>
      </w:pPr>
      <w:r>
        <w:t xml:space="preserve"> and Heart Rate (if LOINC /value 8886-4 is designated). </w:t>
      </w:r>
    </w:p>
    <w:p w14:paraId="0890178A" w14:textId="77777777" w:rsidR="00E01AB3" w:rsidRDefault="00E01AB3" w:rsidP="00E01AB3">
      <w:pPr>
        <w:pStyle w:val="BodyText"/>
      </w:pPr>
      <w:r>
        <w:t>Encoding the concept in /methodCode.</w:t>
      </w:r>
    </w:p>
    <w:p w14:paraId="1AE3CE38" w14:textId="77777777" w:rsidR="00E01AB3" w:rsidRDefault="00E01AB3" w:rsidP="00E01AB3">
      <w:pPr>
        <w:pStyle w:val="BodyText"/>
      </w:pPr>
      <w:r>
        <w:t xml:space="preserve">The Stroke Scale Type SHALL be drawn from the StrokeScale concept domain as defined by local jurisdiction.  (eg. In the US the value set shall be StrokeScale (templateID </w:t>
      </w:r>
      <w:r w:rsidRPr="00A33735">
        <w:lastRenderedPageBreak/>
        <w:t>2.16.840.1.113883.17.3.11.</w:t>
      </w:r>
      <w:r>
        <w:t>88 [HL7 EMS PCR]) Value Set.  Encoding the concept in /methodCode.</w:t>
      </w:r>
    </w:p>
    <w:p w14:paraId="306AFFF4" w14:textId="77777777" w:rsidR="00E01AB3" w:rsidRDefault="00E01AB3" w:rsidP="00E01AB3">
      <w:pPr>
        <w:pStyle w:val="BodyText"/>
      </w:pPr>
      <w:r>
        <w:t xml:space="preserve">The Glasgow Qualifier SHALL be drawn from the GlasgowComaScoreSpecialCircumstances (templateID </w:t>
      </w:r>
      <w:r w:rsidRPr="002178A4">
        <w:t>2.16.840.1.113883.17.3.11.89</w:t>
      </w:r>
      <w:r>
        <w:t xml:space="preserve"> [HL7 EMS PCR]) Value Set. Encoding the concept in /value.</w:t>
      </w:r>
    </w:p>
    <w:p w14:paraId="13EA03AB" w14:textId="77777777" w:rsidR="00E01AB3" w:rsidRDefault="00E01AB3" w:rsidP="00E01AB3">
      <w:pPr>
        <w:pStyle w:val="BodyText"/>
      </w:pPr>
      <w:r>
        <w:t xml:space="preserve">The Stroke Type SHALL be drawn from the Stroke Scale Interpretation concept domain as defined by local jurisdiction. Encoding the concept (eg. In the US the value set shall be Stroke (templateID </w:t>
      </w:r>
      <w:r w:rsidRPr="00A33735">
        <w:t>2.16.840.1.113883.17.3.11.93</w:t>
      </w:r>
      <w:r>
        <w:t xml:space="preserve"> [HL7 EMS PCR]) Value Set.  Encoding the concept</w:t>
      </w:r>
    </w:p>
    <w:p w14:paraId="139B6A4D" w14:textId="77777777" w:rsidR="00E01AB3" w:rsidRDefault="00E01AB3" w:rsidP="00E01AB3">
      <w:pPr>
        <w:pStyle w:val="BodyText"/>
      </w:pPr>
      <w:r>
        <w:t xml:space="preserve">The Level of Responsiveness SHALL be drawn from the LevelOfResponsiveness (templateID </w:t>
      </w:r>
      <w:r w:rsidRPr="00734544">
        <w:t>2.16.840.1.113883.17.3.11.21</w:t>
      </w:r>
      <w:r>
        <w:t xml:space="preserve"> [HL7 EMS PCR]) Value Set. Encoding the concept in /value.</w:t>
      </w:r>
    </w:p>
    <w:p w14:paraId="4C49C1C5" w14:textId="77777777" w:rsidR="00E01AB3" w:rsidRDefault="00E01AB3" w:rsidP="00E01AB3">
      <w:pPr>
        <w:pStyle w:val="Heading6"/>
        <w:numPr>
          <w:ilvl w:val="0"/>
          <w:numId w:val="0"/>
        </w:numPr>
        <w:ind w:left="1152" w:hanging="1152"/>
        <w:rPr>
          <w:noProof w:val="0"/>
        </w:rPr>
      </w:pPr>
      <w:bookmarkStart w:id="324" w:name="_6.2.1.1.6.3_Allergies_and"/>
      <w:bookmarkStart w:id="325" w:name="_Hlk512983170"/>
      <w:bookmarkEnd w:id="324"/>
      <w:r w:rsidRPr="00D26514">
        <w:rPr>
          <w:noProof w:val="0"/>
        </w:rPr>
        <w:t>6.3.1.D.5.</w:t>
      </w:r>
      <w:r>
        <w:rPr>
          <w:noProof w:val="0"/>
        </w:rPr>
        <w:t xml:space="preserve">5 </w:t>
      </w:r>
      <w:bookmarkEnd w:id="325"/>
      <w:r>
        <w:rPr>
          <w:noProof w:val="0"/>
        </w:rPr>
        <w:t>Current Medications –Constraints`</w:t>
      </w:r>
    </w:p>
    <w:p w14:paraId="449B8C71" w14:textId="77777777" w:rsidR="00E01AB3" w:rsidRDefault="00E01AB3" w:rsidP="00E01AB3">
      <w:pPr>
        <w:pStyle w:val="BodyText"/>
      </w:pPr>
      <w:r>
        <w:t xml:space="preserve">In the case that the patient is currently on Anticoagulants and no Medication details are provided for the Anticoagulants, the product SHALL be coded using {81839001, SNOMED CT, Anticoagulant (product)}. Encoding the concept in the </w:t>
      </w:r>
      <w:r w:rsidRPr="00D46E8E">
        <w:t xml:space="preserve">Product Entry </w:t>
      </w:r>
      <w:r>
        <w:t xml:space="preserve">(templateID </w:t>
      </w:r>
      <w:r w:rsidRPr="00D46E8E">
        <w:t>1.3.6.1.4.1.19376.1.5.3.1.4.7.2</w:t>
      </w:r>
      <w:r>
        <w:t>[PCC TF-2]) /manufacturedProduct/manufacturedMaterial/code.</w:t>
      </w:r>
    </w:p>
    <w:p w14:paraId="1E6797C8" w14:textId="77777777" w:rsidR="00E01AB3" w:rsidRDefault="00E01AB3" w:rsidP="00E01AB3">
      <w:pPr>
        <w:pStyle w:val="BodyText"/>
      </w:pPr>
    </w:p>
    <w:p w14:paraId="07368723" w14:textId="77777777" w:rsidR="00E01AB3" w:rsidRDefault="00E01AB3" w:rsidP="00E01AB3">
      <w:r>
        <w:t xml:space="preserve">In the case that the patient is currently on medications, but none of the medication details exist and the Patient is not on anticoagulants, the Medications Section (templateIDs </w:t>
      </w:r>
      <w:r w:rsidRPr="00C4164E">
        <w:t>2.16.840.1.113883.10.20.1.24</w:t>
      </w:r>
      <w:r>
        <w:t xml:space="preserve"> and 1</w:t>
      </w:r>
      <w:r w:rsidRPr="008530E4">
        <w:t>.3.6.1.4.1.19376.1.5.3.1.4.7</w:t>
      </w:r>
      <w:r>
        <w:t xml:space="preserve"> [PCC TF-2]) SHALL be coded using {</w:t>
      </w:r>
      <w:r>
        <w:rPr>
          <w:sz w:val="23"/>
          <w:szCs w:val="23"/>
        </w:rPr>
        <w:t>1</w:t>
      </w:r>
      <w:r w:rsidRPr="00CA7D6D">
        <w:rPr>
          <w:sz w:val="23"/>
          <w:szCs w:val="23"/>
        </w:rPr>
        <w:t>82904002</w:t>
      </w:r>
      <w:r>
        <w:rPr>
          <w:sz w:val="23"/>
          <w:szCs w:val="23"/>
        </w:rPr>
        <w:t xml:space="preserve">, SNOMED CT, </w:t>
      </w:r>
      <w:r w:rsidRPr="00CA7D6D">
        <w:rPr>
          <w:sz w:val="23"/>
          <w:szCs w:val="23"/>
        </w:rPr>
        <w:t xml:space="preserve"> Drug Treatment Unknown</w:t>
      </w:r>
      <w:r>
        <w:rPr>
          <w:sz w:val="23"/>
          <w:szCs w:val="23"/>
        </w:rPr>
        <w:t>}.</w:t>
      </w:r>
      <w:r w:rsidRPr="00CA7D6D">
        <w:rPr>
          <w:sz w:val="23"/>
          <w:szCs w:val="23"/>
        </w:rPr>
        <w:t xml:space="preserve"> </w:t>
      </w:r>
      <w:r>
        <w:rPr>
          <w:sz w:val="23"/>
          <w:szCs w:val="23"/>
        </w:rPr>
        <w:t xml:space="preserve">Encoding the concept in the </w:t>
      </w:r>
      <w:r>
        <w:t>substanceAdminstration/act/code.</w:t>
      </w:r>
    </w:p>
    <w:p w14:paraId="51EAF506" w14:textId="77777777" w:rsidR="00E01AB3" w:rsidRPr="00C4164E" w:rsidRDefault="00E01AB3" w:rsidP="00E01AB3">
      <w:pPr>
        <w:rPr>
          <w:rFonts w:ascii="Courier New" w:hAnsi="Courier New" w:cs="Courier New"/>
          <w:sz w:val="21"/>
          <w:szCs w:val="21"/>
        </w:rPr>
      </w:pPr>
    </w:p>
    <w:p w14:paraId="3DC6C092" w14:textId="77777777" w:rsidR="00E01AB3" w:rsidRPr="008D62C7" w:rsidRDefault="00E01AB3" w:rsidP="00E01AB3">
      <w:pPr>
        <w:rPr>
          <w:rFonts w:ascii="Courier New" w:hAnsi="Courier New" w:cs="Courier New"/>
          <w:sz w:val="21"/>
          <w:szCs w:val="21"/>
        </w:rPr>
      </w:pPr>
      <w:r>
        <w:t xml:space="preserve">In the case that the patient is currently not on medications, the Medications Section (template IDs </w:t>
      </w:r>
      <w:r w:rsidRPr="00C4164E">
        <w:t>2.16.840.1.113883.10.20.1.24</w:t>
      </w:r>
      <w:r>
        <w:t xml:space="preserve"> and 1</w:t>
      </w:r>
      <w:r w:rsidRPr="008530E4">
        <w:t>.3.6.1.4.1.19376.1.5.3.1.4.7</w:t>
      </w:r>
      <w:r>
        <w:t xml:space="preserve"> [PCC TF-2]) SHALL be coded using {</w:t>
      </w:r>
      <w:r>
        <w:rPr>
          <w:sz w:val="23"/>
          <w:szCs w:val="23"/>
        </w:rPr>
        <w:t>1</w:t>
      </w:r>
      <w:r w:rsidRPr="00CA7D6D">
        <w:rPr>
          <w:sz w:val="23"/>
          <w:szCs w:val="23"/>
        </w:rPr>
        <w:t>82849000</w:t>
      </w:r>
      <w:r>
        <w:rPr>
          <w:sz w:val="23"/>
          <w:szCs w:val="23"/>
        </w:rPr>
        <w:t xml:space="preserve">, SNOMED CT, </w:t>
      </w:r>
      <w:r w:rsidRPr="00CA7D6D">
        <w:rPr>
          <w:sz w:val="23"/>
          <w:szCs w:val="23"/>
        </w:rPr>
        <w:t>No Drug Therapy Prescribed</w:t>
      </w:r>
      <w:r>
        <w:rPr>
          <w:sz w:val="23"/>
          <w:szCs w:val="23"/>
        </w:rPr>
        <w:t>}.</w:t>
      </w:r>
      <w:r w:rsidRPr="008D62C7">
        <w:t xml:space="preserve"> </w:t>
      </w:r>
      <w:r>
        <w:rPr>
          <w:sz w:val="23"/>
          <w:szCs w:val="23"/>
        </w:rPr>
        <w:t xml:space="preserve">Encoding the concept in the </w:t>
      </w:r>
      <w:r>
        <w:t>substanceAdminstration/act/code.</w:t>
      </w:r>
    </w:p>
    <w:p w14:paraId="0CD66F45" w14:textId="77777777" w:rsidR="00E01AB3" w:rsidRDefault="00E01AB3" w:rsidP="00E01AB3">
      <w:pPr>
        <w:pStyle w:val="Heading6"/>
        <w:numPr>
          <w:ilvl w:val="0"/>
          <w:numId w:val="0"/>
        </w:numPr>
        <w:ind w:left="1152" w:hanging="1152"/>
        <w:rPr>
          <w:noProof w:val="0"/>
        </w:rPr>
      </w:pPr>
      <w:r w:rsidRPr="00D26514">
        <w:rPr>
          <w:noProof w:val="0"/>
        </w:rPr>
        <w:t>6.3.1.D.5.</w:t>
      </w:r>
      <w:r>
        <w:rPr>
          <w:noProof w:val="0"/>
        </w:rPr>
        <w:t>6 Medications Administered –Constraints</w:t>
      </w:r>
    </w:p>
    <w:p w14:paraId="19774F75" w14:textId="77777777" w:rsidR="00E01AB3" w:rsidRDefault="00E01AB3" w:rsidP="00E01AB3">
      <w:pPr>
        <w:pStyle w:val="BodyText"/>
      </w:pPr>
    </w:p>
    <w:p w14:paraId="1130077C" w14:textId="77777777" w:rsidR="00E01AB3" w:rsidRDefault="00E01AB3" w:rsidP="00E01AB3">
      <w:pPr>
        <w:pStyle w:val="BodyText"/>
      </w:pPr>
      <w:r>
        <w:t xml:space="preserve">In the case that the Medication is not Administered, this SHALL be reflected in the substanceAdministration (templateID 2.16.840.1.113883.10.20.1.24 and 1.3.6.1.4.1.19376.1.5.3.1.4.7 [PCC TF-2]). Encoded with a negationInd =True, and with anentryRelationship such that it SHALL contain exactly one [1..1] @typeCode="RSON". </w:t>
      </w:r>
    </w:p>
    <w:p w14:paraId="7A9BDA90" w14:textId="77777777" w:rsidR="00E01AB3" w:rsidRDefault="00E01AB3" w:rsidP="00E01AB3">
      <w:pPr>
        <w:autoSpaceDE w:val="0"/>
        <w:autoSpaceDN w:val="0"/>
        <w:adjustRightInd w:val="0"/>
        <w:rPr>
          <w:rFonts w:ascii="TimesNewRomanPSMT" w:hAnsi="TimesNewRomanPSMT" w:cs="TimesNewRomanPSMT"/>
          <w:sz w:val="20"/>
        </w:rPr>
      </w:pPr>
    </w:p>
    <w:p w14:paraId="481CC132" w14:textId="77777777" w:rsidR="00E01AB3" w:rsidRPr="00D26514" w:rsidRDefault="00E01AB3" w:rsidP="00E01AB3">
      <w:pPr>
        <w:pStyle w:val="BodyText"/>
        <w:rPr>
          <w:rFonts w:eastAsia="Calibri"/>
        </w:rPr>
      </w:pPr>
      <w:r>
        <w:rPr>
          <w:rFonts w:eastAsia="Calibri"/>
        </w:rPr>
        <w:t xml:space="preserve">The routeCode shall be drawn from the Medication Administration Route concept domain as defined by local jurisdiction. Encoding the concept in  substanceAdminstration (templateID </w:t>
      </w:r>
      <w:r w:rsidRPr="00C56DD9">
        <w:rPr>
          <w:rFonts w:eastAsia="Calibri"/>
        </w:rPr>
        <w:t>2.16.840.1.113883.10.20.1.24</w:t>
      </w:r>
      <w:r>
        <w:rPr>
          <w:rFonts w:eastAsia="Calibri"/>
        </w:rPr>
        <w:t xml:space="preserve"> and</w:t>
      </w:r>
      <w:r w:rsidRPr="00C56DD9">
        <w:rPr>
          <w:rFonts w:eastAsia="Calibri"/>
        </w:rPr>
        <w:t xml:space="preserve"> </w:t>
      </w:r>
      <w:r>
        <w:rPr>
          <w:rFonts w:eastAsia="Calibri"/>
        </w:rPr>
        <w:t>1</w:t>
      </w:r>
      <w:r w:rsidRPr="00C56DD9">
        <w:rPr>
          <w:rFonts w:eastAsia="Calibri"/>
        </w:rPr>
        <w:t>.3.6.1.4.1.19376.1.5.3.1.4.7</w:t>
      </w:r>
      <w:r>
        <w:rPr>
          <w:rFonts w:eastAsia="Calibri"/>
        </w:rPr>
        <w:t xml:space="preserve"> [PCC TF-2])/routeCode  (e.g. in the US the value set shall be </w:t>
      </w:r>
      <w:r w:rsidRPr="007C672A">
        <w:rPr>
          <w:szCs w:val="24"/>
        </w:rPr>
        <w:t xml:space="preserve">EMSLevelOfService </w:t>
      </w:r>
      <w:r>
        <w:rPr>
          <w:szCs w:val="24"/>
        </w:rPr>
        <w:t>–</w:t>
      </w:r>
      <w:r w:rsidRPr="007C672A">
        <w:rPr>
          <w:szCs w:val="24"/>
        </w:rPr>
        <w:t xml:space="preserve"> </w:t>
      </w:r>
      <w:r>
        <w:rPr>
          <w:szCs w:val="24"/>
        </w:rPr>
        <w:t xml:space="preserve">MedicationAdminstrationRoute </w:t>
      </w:r>
      <w:r w:rsidRPr="002C0AE5">
        <w:rPr>
          <w:szCs w:val="24"/>
        </w:rPr>
        <w:t>2.16.840.1.113883.17.3.11.43</w:t>
      </w:r>
      <w:r w:rsidRPr="007C672A">
        <w:rPr>
          <w:szCs w:val="24"/>
        </w:rPr>
        <w:t>).</w:t>
      </w:r>
      <w:r>
        <w:rPr>
          <w:rFonts w:eastAsia="Calibri"/>
        </w:rPr>
        <w:t xml:space="preserve"> </w:t>
      </w:r>
    </w:p>
    <w:p w14:paraId="122C70CF" w14:textId="77777777" w:rsidR="00E01AB3" w:rsidRDefault="00E01AB3" w:rsidP="00E01AB3">
      <w:pPr>
        <w:autoSpaceDE w:val="0"/>
        <w:autoSpaceDN w:val="0"/>
        <w:adjustRightInd w:val="0"/>
        <w:rPr>
          <w:rFonts w:ascii="TimesNewRomanPSMT" w:hAnsi="TimesNewRomanPSMT" w:cs="TimesNewRomanPSMT"/>
          <w:sz w:val="20"/>
        </w:rPr>
      </w:pPr>
    </w:p>
    <w:p w14:paraId="4DF08047" w14:textId="77777777" w:rsidR="00E01AB3" w:rsidRPr="00D26514" w:rsidRDefault="00E01AB3" w:rsidP="00E01AB3">
      <w:pPr>
        <w:pStyle w:val="BodyText"/>
        <w:rPr>
          <w:rFonts w:eastAsia="Calibri"/>
        </w:rPr>
      </w:pPr>
      <w:r>
        <w:rPr>
          <w:rFonts w:eastAsia="Calibri"/>
        </w:rPr>
        <w:t xml:space="preserve">The manufacturedMaterial shall be drawn from the Manufactured Material concept domain as defined by local jurisdiction. Encoding the concept in substanceAdminstration (templateID </w:t>
      </w:r>
      <w:r w:rsidRPr="00C56DD9">
        <w:rPr>
          <w:rFonts w:eastAsia="Calibri"/>
        </w:rPr>
        <w:lastRenderedPageBreak/>
        <w:t>2.16.840.1.113883.10.20.1.24</w:t>
      </w:r>
      <w:r>
        <w:rPr>
          <w:rFonts w:eastAsia="Calibri"/>
        </w:rPr>
        <w:t xml:space="preserve"> and</w:t>
      </w:r>
      <w:r w:rsidRPr="00C56DD9">
        <w:rPr>
          <w:rFonts w:eastAsia="Calibri"/>
        </w:rPr>
        <w:t xml:space="preserve"> </w:t>
      </w:r>
      <w:r>
        <w:rPr>
          <w:rFonts w:eastAsia="Calibri"/>
        </w:rPr>
        <w:t>1</w:t>
      </w:r>
      <w:r w:rsidRPr="00C56DD9">
        <w:rPr>
          <w:rFonts w:eastAsia="Calibri"/>
        </w:rPr>
        <w:t>.3.6.1.4.1.19376.1.5.3.1.4.7</w:t>
      </w:r>
      <w:r>
        <w:rPr>
          <w:rFonts w:eastAsia="Calibri"/>
        </w:rPr>
        <w:t xml:space="preserve"> [PCC TF-2])/consumable/manufacturedProduct/manufacturedMaterial  (e.g. in the US the value set shall be </w:t>
      </w:r>
      <w:r w:rsidRPr="007C672A">
        <w:rPr>
          <w:szCs w:val="24"/>
        </w:rPr>
        <w:t xml:space="preserve"> </w:t>
      </w:r>
      <w:r>
        <w:rPr>
          <w:szCs w:val="24"/>
        </w:rPr>
        <w:t>–</w:t>
      </w:r>
      <w:r w:rsidRPr="007C672A">
        <w:rPr>
          <w:szCs w:val="24"/>
        </w:rPr>
        <w:t xml:space="preserve"> </w:t>
      </w:r>
      <w:r>
        <w:rPr>
          <w:szCs w:val="24"/>
        </w:rPr>
        <w:t xml:space="preserve">RxNorm </w:t>
      </w:r>
      <w:r w:rsidRPr="008B2C1A">
        <w:rPr>
          <w:szCs w:val="24"/>
        </w:rPr>
        <w:t>2.16.840.1.113883.6.88</w:t>
      </w:r>
      <w:r w:rsidRPr="007C672A">
        <w:rPr>
          <w:szCs w:val="24"/>
        </w:rPr>
        <w:t>).</w:t>
      </w:r>
      <w:r>
        <w:rPr>
          <w:rFonts w:eastAsia="Calibri"/>
        </w:rPr>
        <w:t xml:space="preserve"> </w:t>
      </w:r>
    </w:p>
    <w:p w14:paraId="1E75FDC9" w14:textId="77777777" w:rsidR="00E01AB3" w:rsidRDefault="00E01AB3" w:rsidP="00E01AB3">
      <w:pPr>
        <w:autoSpaceDE w:val="0"/>
        <w:autoSpaceDN w:val="0"/>
        <w:adjustRightInd w:val="0"/>
        <w:rPr>
          <w:rFonts w:ascii="TimesNewRomanPSMT" w:hAnsi="TimesNewRomanPSMT" w:cs="TimesNewRomanPSMT"/>
          <w:sz w:val="20"/>
        </w:rPr>
      </w:pPr>
    </w:p>
    <w:p w14:paraId="2F95C144" w14:textId="77777777" w:rsidR="00E01AB3" w:rsidRDefault="00E01AB3" w:rsidP="00E01AB3">
      <w:pPr>
        <w:pStyle w:val="BodyText"/>
        <w:rPr>
          <w:rFonts w:eastAsia="Calibri"/>
        </w:rPr>
      </w:pPr>
      <w:r>
        <w:rPr>
          <w:rFonts w:eastAsia="Calibri"/>
        </w:rPr>
        <w:t xml:space="preserve">The assignedEntity shall be drawn from the Provider Role concept domain as defined by local jurisdiction. Encoding the concept in substanceAdminstration (templateID </w:t>
      </w:r>
      <w:r w:rsidRPr="00C56DD9">
        <w:rPr>
          <w:rFonts w:eastAsia="Calibri"/>
        </w:rPr>
        <w:t>2.16.840.1.113883.10.20.1.24</w:t>
      </w:r>
      <w:r>
        <w:rPr>
          <w:rFonts w:eastAsia="Calibri"/>
        </w:rPr>
        <w:t xml:space="preserve"> and</w:t>
      </w:r>
      <w:r w:rsidRPr="00C56DD9">
        <w:rPr>
          <w:rFonts w:eastAsia="Calibri"/>
        </w:rPr>
        <w:t xml:space="preserve"> </w:t>
      </w:r>
      <w:r>
        <w:rPr>
          <w:rFonts w:eastAsia="Calibri"/>
        </w:rPr>
        <w:t>1</w:t>
      </w:r>
      <w:r w:rsidRPr="00C56DD9">
        <w:rPr>
          <w:rFonts w:eastAsia="Calibri"/>
        </w:rPr>
        <w:t>.3.6.1.4.1.19376.1.5.3.1.4.7</w:t>
      </w:r>
      <w:r>
        <w:rPr>
          <w:rFonts w:eastAsia="Calibri"/>
        </w:rPr>
        <w:t xml:space="preserve"> [PCC TF-2])/performer/assignedEntity/code  (e.g. in the US the value set shall be </w:t>
      </w:r>
      <w:r w:rsidRPr="007C672A">
        <w:rPr>
          <w:szCs w:val="24"/>
        </w:rPr>
        <w:t xml:space="preserve"> </w:t>
      </w:r>
      <w:r>
        <w:rPr>
          <w:szCs w:val="24"/>
        </w:rPr>
        <w:t>–</w:t>
      </w:r>
      <w:r w:rsidRPr="007C672A">
        <w:rPr>
          <w:szCs w:val="24"/>
        </w:rPr>
        <w:t xml:space="preserve"> </w:t>
      </w:r>
      <w:r>
        <w:rPr>
          <w:szCs w:val="24"/>
        </w:rPr>
        <w:t xml:space="preserve">ProviderRole  </w:t>
      </w:r>
      <w:r w:rsidRPr="008B2C1A">
        <w:rPr>
          <w:szCs w:val="24"/>
        </w:rPr>
        <w:t>2.16.840.1.113883.17.3.11.46</w:t>
      </w:r>
      <w:r w:rsidRPr="007C672A">
        <w:rPr>
          <w:szCs w:val="24"/>
        </w:rPr>
        <w:t>).</w:t>
      </w:r>
      <w:r>
        <w:rPr>
          <w:rFonts w:eastAsia="Calibri"/>
        </w:rPr>
        <w:t xml:space="preserve"> </w:t>
      </w:r>
    </w:p>
    <w:p w14:paraId="1F241EDA" w14:textId="77777777" w:rsidR="00E01AB3" w:rsidRDefault="00E01AB3" w:rsidP="00E01AB3">
      <w:pPr>
        <w:pStyle w:val="BodyText"/>
        <w:rPr>
          <w:rFonts w:eastAsia="Calibri"/>
        </w:rPr>
      </w:pPr>
      <w:r>
        <w:rPr>
          <w:rFonts w:eastAsia="Calibri"/>
        </w:rPr>
        <w:t xml:space="preserve">The manufacturedMaterial shall be drawn from the Medical Clinical Drug concept domain as defined by the local jurisdiction.  Encoding the concept in the substanceAdminstration (templateID </w:t>
      </w:r>
      <w:r w:rsidRPr="00C56DD9">
        <w:rPr>
          <w:rFonts w:eastAsia="Calibri"/>
        </w:rPr>
        <w:t>2.16.840.1.113883.10.20.1.24</w:t>
      </w:r>
      <w:r>
        <w:rPr>
          <w:rFonts w:eastAsia="Calibri"/>
        </w:rPr>
        <w:t xml:space="preserve"> and</w:t>
      </w:r>
      <w:r w:rsidRPr="00C56DD9">
        <w:rPr>
          <w:rFonts w:eastAsia="Calibri"/>
        </w:rPr>
        <w:t xml:space="preserve"> </w:t>
      </w:r>
      <w:r>
        <w:rPr>
          <w:rFonts w:eastAsia="Calibri"/>
        </w:rPr>
        <w:t>1</w:t>
      </w:r>
      <w:r w:rsidRPr="00C56DD9">
        <w:rPr>
          <w:rFonts w:eastAsia="Calibri"/>
        </w:rPr>
        <w:t>.3.6.1.4.1.19376.1.5.3.1.4.7</w:t>
      </w:r>
      <w:r>
        <w:rPr>
          <w:rFonts w:eastAsia="Calibri"/>
        </w:rPr>
        <w:t xml:space="preserve"> [PCC TF-2])/consumable/manufacturedProduct/manufactureredMaterial (e.g. in the US the value set shall be - MedicationClinicalDrug </w:t>
      </w:r>
      <w:r w:rsidRPr="00015170">
        <w:rPr>
          <w:rFonts w:eastAsia="Calibri"/>
        </w:rPr>
        <w:t>2.16.840.1.113883.3.88.12.80.17</w:t>
      </w:r>
      <w:r>
        <w:rPr>
          <w:rFonts w:eastAsia="Calibri"/>
        </w:rPr>
        <w:t>).</w:t>
      </w:r>
    </w:p>
    <w:p w14:paraId="47C0602B" w14:textId="77777777" w:rsidR="00E01AB3" w:rsidRDefault="00E01AB3" w:rsidP="00E01AB3">
      <w:pPr>
        <w:pStyle w:val="BodyText"/>
        <w:rPr>
          <w:rFonts w:eastAsia="Calibri"/>
        </w:rPr>
      </w:pPr>
      <w:r>
        <w:rPr>
          <w:rFonts w:eastAsia="Calibri"/>
        </w:rPr>
        <w:t xml:space="preserve">If performer(s) </w:t>
      </w:r>
      <w:r w:rsidRPr="00FC64A3">
        <w:rPr>
          <w:rFonts w:eastAsia="Calibri"/>
        </w:rPr>
        <w:t>exist</w:t>
      </w:r>
      <w:r>
        <w:rPr>
          <w:rFonts w:eastAsia="Calibri"/>
        </w:rPr>
        <w:t xml:space="preserve">, the assignedEntity shall be drawn from the ProviderRole concept domain as defined by the local jurisdiction.  Encoding the concept in the substanceAdminstration (templateID </w:t>
      </w:r>
      <w:r w:rsidRPr="00C56DD9">
        <w:rPr>
          <w:rFonts w:eastAsia="Calibri"/>
        </w:rPr>
        <w:t>2.16.840.1.113883.10.20.1.24</w:t>
      </w:r>
      <w:r>
        <w:rPr>
          <w:rFonts w:eastAsia="Calibri"/>
        </w:rPr>
        <w:t xml:space="preserve"> and</w:t>
      </w:r>
      <w:r w:rsidRPr="00C56DD9">
        <w:rPr>
          <w:rFonts w:eastAsia="Calibri"/>
        </w:rPr>
        <w:t xml:space="preserve"> </w:t>
      </w:r>
      <w:r>
        <w:rPr>
          <w:rFonts w:eastAsia="Calibri"/>
        </w:rPr>
        <w:t>1</w:t>
      </w:r>
      <w:r w:rsidRPr="00C56DD9">
        <w:rPr>
          <w:rFonts w:eastAsia="Calibri"/>
        </w:rPr>
        <w:t>.3.6.1.4.1.19376.1.5.3.1.4.7</w:t>
      </w:r>
      <w:r>
        <w:rPr>
          <w:rFonts w:eastAsia="Calibri"/>
        </w:rPr>
        <w:t xml:space="preserve"> [PCC TF-2])/performer/assignedEntity/code  (e.g. in the US the value set shall be - ProviderRole </w:t>
      </w:r>
      <w:r w:rsidRPr="00015170">
        <w:rPr>
          <w:rFonts w:eastAsia="Calibri"/>
        </w:rPr>
        <w:t>2.16.840.1.113883.</w:t>
      </w:r>
      <w:r>
        <w:rPr>
          <w:rFonts w:eastAsia="Calibri"/>
        </w:rPr>
        <w:t>17.3.11.46).</w:t>
      </w:r>
    </w:p>
    <w:p w14:paraId="56BFED60" w14:textId="369084EC" w:rsidR="00E01AB3" w:rsidRPr="00C2472C" w:rsidRDefault="00E01AB3" w:rsidP="00C2472C">
      <w:pPr>
        <w:pStyle w:val="BodyText"/>
        <w:rPr>
          <w:rFonts w:eastAsia="Calibri"/>
        </w:rPr>
      </w:pPr>
      <w:r>
        <w:rPr>
          <w:rFonts w:eastAsia="Calibri"/>
        </w:rPr>
        <w:t xml:space="preserve">If a complication is identified as part of the administration of a medication, the Medication Complication SHALL be documented in Allergies and Other Adverse Reaction Section (templateID </w:t>
      </w:r>
      <w:r w:rsidRPr="009767A0">
        <w:rPr>
          <w:rFonts w:eastAsia="Calibri"/>
        </w:rPr>
        <w:t>1.3.6.1.4.1.19376.1.5.3.1.3.13</w:t>
      </w:r>
      <w:r>
        <w:rPr>
          <w:rFonts w:eastAsia="Calibri"/>
        </w:rPr>
        <w:t xml:space="preserve"> [PCC TF-2]).</w:t>
      </w:r>
    </w:p>
    <w:p w14:paraId="1C02538B" w14:textId="77777777" w:rsidR="00E01AB3" w:rsidRDefault="00E01AB3" w:rsidP="00E01AB3">
      <w:pPr>
        <w:autoSpaceDE w:val="0"/>
        <w:autoSpaceDN w:val="0"/>
        <w:adjustRightInd w:val="0"/>
        <w:rPr>
          <w:rFonts w:ascii="TimesNewRomanPS-BoldMT" w:hAnsi="TimesNewRomanPS-BoldMT" w:cs="TimesNewRomanPS-BoldMT"/>
          <w:b/>
          <w:bCs/>
          <w:color w:val="000000"/>
          <w:sz w:val="20"/>
        </w:rPr>
      </w:pPr>
    </w:p>
    <w:p w14:paraId="204BC2E8" w14:textId="77777777" w:rsidR="00E01AB3" w:rsidRDefault="00E01AB3" w:rsidP="00E01AB3">
      <w:pPr>
        <w:pStyle w:val="Heading6"/>
        <w:numPr>
          <w:ilvl w:val="0"/>
          <w:numId w:val="0"/>
        </w:numPr>
        <w:ind w:left="1152" w:hanging="1152"/>
        <w:rPr>
          <w:noProof w:val="0"/>
        </w:rPr>
      </w:pPr>
      <w:bookmarkStart w:id="326" w:name="_Toc345074707"/>
      <w:bookmarkStart w:id="327" w:name="_Toc500238818"/>
      <w:bookmarkStart w:id="328" w:name="_Hlk512983450"/>
      <w:r w:rsidRPr="00D26514">
        <w:rPr>
          <w:noProof w:val="0"/>
        </w:rPr>
        <w:t>6.3.1.D.5.</w:t>
      </w:r>
      <w:r>
        <w:rPr>
          <w:noProof w:val="0"/>
        </w:rPr>
        <w:t>7</w:t>
      </w:r>
      <w:r w:rsidRPr="00D26514">
        <w:rPr>
          <w:noProof w:val="0"/>
        </w:rPr>
        <w:t xml:space="preserve"> </w:t>
      </w:r>
      <w:r>
        <w:rPr>
          <w:noProof w:val="0"/>
        </w:rPr>
        <w:t>Reason for Referral Constraints</w:t>
      </w:r>
      <w:r w:rsidRPr="00D26514">
        <w:rPr>
          <w:noProof w:val="0"/>
        </w:rPr>
        <w:t xml:space="preserve"> </w:t>
      </w:r>
      <w:bookmarkEnd w:id="326"/>
      <w:bookmarkEnd w:id="327"/>
    </w:p>
    <w:bookmarkEnd w:id="328"/>
    <w:p w14:paraId="1580F5BB" w14:textId="77777777" w:rsidR="00E01AB3" w:rsidRDefault="00E01AB3" w:rsidP="00E01AB3">
      <w:pPr>
        <w:pStyle w:val="BodyText"/>
      </w:pPr>
      <w:r>
        <w:t xml:space="preserve">The EMS Situation narrative SHALL be documented in the Reason For Referral Section within the Reason For Referral Section (templateID </w:t>
      </w:r>
      <w:r w:rsidRPr="00460BFB">
        <w:t>1.3.6.1.4.1.19376.1.5.3.1.3.1</w:t>
      </w:r>
      <w:r>
        <w:t xml:space="preserve"> [PCC TF-2]).</w:t>
      </w:r>
    </w:p>
    <w:p w14:paraId="0F5FCA4C" w14:textId="77777777" w:rsidR="00E01AB3" w:rsidRDefault="00E01AB3" w:rsidP="00E01AB3">
      <w:pPr>
        <w:pStyle w:val="BodyText"/>
      </w:pPr>
      <w:r>
        <w:t xml:space="preserve">The Patient’s Primary and Secondary Symptoms SHALL be documented in the Reason for Referral as a Simple Observation (templateID </w:t>
      </w:r>
      <w:r w:rsidRPr="00F177E1">
        <w:t>1.3.6.1.4.1.19376.1.5.3.1.4.1</w:t>
      </w:r>
      <w:r>
        <w:t>[TF-2]).</w:t>
      </w:r>
    </w:p>
    <w:p w14:paraId="68E08466" w14:textId="77777777" w:rsidR="00E01AB3" w:rsidRDefault="00E01AB3" w:rsidP="00E01AB3">
      <w:pPr>
        <w:pStyle w:val="BodyText"/>
      </w:pPr>
      <w:r>
        <w:t xml:space="preserve">The Provider’s Primary Impression and Provider’s Secondary Impression SHALL be documented in the Reason for Referral Section as a Condition Entry (templateID </w:t>
      </w:r>
      <w:r w:rsidRPr="00F177E1">
        <w:t>1.3.6.1.4.1.19376.1.5.3.1.4</w:t>
      </w:r>
      <w:r>
        <w:t xml:space="preserve">.5 [PCC TF-2]) </w:t>
      </w:r>
    </w:p>
    <w:p w14:paraId="08441F24" w14:textId="77777777" w:rsidR="00E01AB3" w:rsidRDefault="00E01AB3" w:rsidP="00E01AB3">
      <w:pPr>
        <w:pStyle w:val="Heading6"/>
        <w:numPr>
          <w:ilvl w:val="0"/>
          <w:numId w:val="0"/>
        </w:numPr>
        <w:ind w:left="1152" w:hanging="1152"/>
        <w:rPr>
          <w:noProof w:val="0"/>
        </w:rPr>
      </w:pPr>
      <w:bookmarkStart w:id="329" w:name="_Hlk512983518"/>
      <w:bookmarkStart w:id="330" w:name="_Hlk512988732"/>
      <w:r w:rsidRPr="00D26514">
        <w:rPr>
          <w:noProof w:val="0"/>
        </w:rPr>
        <w:t>6.3.1.D.5.</w:t>
      </w:r>
      <w:r>
        <w:rPr>
          <w:noProof w:val="0"/>
        </w:rPr>
        <w:t>8</w:t>
      </w:r>
      <w:r w:rsidRPr="00D26514">
        <w:rPr>
          <w:noProof w:val="0"/>
        </w:rPr>
        <w:t xml:space="preserve"> </w:t>
      </w:r>
      <w:r>
        <w:rPr>
          <w:noProof w:val="0"/>
        </w:rPr>
        <w:t xml:space="preserve">Physical Examination </w:t>
      </w:r>
      <w:bookmarkEnd w:id="329"/>
      <w:r>
        <w:rPr>
          <w:noProof w:val="0"/>
        </w:rPr>
        <w:t>Constraints</w:t>
      </w:r>
      <w:r w:rsidRPr="00D26514">
        <w:rPr>
          <w:noProof w:val="0"/>
        </w:rPr>
        <w:t xml:space="preserve"> </w:t>
      </w:r>
    </w:p>
    <w:bookmarkEnd w:id="330"/>
    <w:p w14:paraId="386B52A3" w14:textId="77777777" w:rsidR="00E01AB3" w:rsidRDefault="00E01AB3" w:rsidP="00E01AB3">
      <w:pPr>
        <w:pStyle w:val="BodyText"/>
      </w:pPr>
      <w:r>
        <w:t xml:space="preserve">The Skin Assessment SHALL be drawn from the SkinAssessment (templateID </w:t>
      </w:r>
      <w:r w:rsidRPr="003D0A5C">
        <w:t>2.16.840.1.113883.17.3.11.25</w:t>
      </w:r>
      <w:r>
        <w:t xml:space="preserve"> [HL7 EMS PCR]) Value Set. Encoding the concept in </w:t>
      </w:r>
      <w:r w:rsidRPr="00F67F27">
        <w:t>Integumentary System</w:t>
      </w:r>
      <w:r>
        <w:t xml:space="preserve"> (templateID  1.</w:t>
      </w:r>
      <w:r w:rsidRPr="002D45B4">
        <w:t xml:space="preserve">3.6.1.4.1.19376.1.5.3.1.1.9.17  </w:t>
      </w:r>
      <w:r>
        <w:t>[PCC TF-2]) /value.</w:t>
      </w:r>
    </w:p>
    <w:p w14:paraId="084E17A7" w14:textId="77777777" w:rsidR="00E01AB3" w:rsidRDefault="00E01AB3" w:rsidP="00E01AB3">
      <w:pPr>
        <w:pStyle w:val="BodyText"/>
      </w:pPr>
    </w:p>
    <w:p w14:paraId="36EE0C61" w14:textId="77777777" w:rsidR="00E01AB3" w:rsidRDefault="00E01AB3" w:rsidP="00E01AB3">
      <w:pPr>
        <w:pStyle w:val="BodyText"/>
      </w:pPr>
      <w:r>
        <w:t xml:space="preserve">The Head Assessment SHALL be drawn from the HeadAssessmentFinding  (templateID </w:t>
      </w:r>
      <w:r w:rsidRPr="00F67F27">
        <w:t xml:space="preserve">2.16.840.1.113883.17.3.11.26 </w:t>
      </w:r>
      <w:r>
        <w:t>[HL7 EMS PCR]) Value Set. Encoding the concept in Head (templateID  1.</w:t>
      </w:r>
      <w:r w:rsidRPr="002D45B4">
        <w:t>3.6.1.4.1.19376.1.5.3.1.1.9.1</w:t>
      </w:r>
      <w:r>
        <w:t>8</w:t>
      </w:r>
      <w:r w:rsidRPr="002D45B4">
        <w:t xml:space="preserve">  </w:t>
      </w:r>
      <w:r>
        <w:t>[PCC TF-2]) /value.</w:t>
      </w:r>
    </w:p>
    <w:p w14:paraId="655DAD3E" w14:textId="77777777" w:rsidR="00E01AB3" w:rsidRDefault="00E01AB3" w:rsidP="00E01AB3">
      <w:pPr>
        <w:pStyle w:val="BodyText"/>
      </w:pPr>
    </w:p>
    <w:p w14:paraId="55CC12B7" w14:textId="77777777" w:rsidR="00E01AB3" w:rsidRDefault="00E01AB3" w:rsidP="00E01AB3">
      <w:pPr>
        <w:pStyle w:val="BodyText"/>
      </w:pPr>
      <w:r>
        <w:lastRenderedPageBreak/>
        <w:t xml:space="preserve">The Neurological Assessment SHALL be drawn from the NeurologicalAssessmentFinding  (templateID </w:t>
      </w:r>
      <w:r w:rsidRPr="00F67F27">
        <w:t>2.16.840.1.113883.17.3.11.</w:t>
      </w:r>
      <w:r>
        <w:t>40</w:t>
      </w:r>
      <w:r w:rsidRPr="00F67F27">
        <w:t xml:space="preserve"> </w:t>
      </w:r>
      <w:r>
        <w:t xml:space="preserve">[HL7 EMS PCR]) Value Set. Encoding the concept in Neurologic System (templateID </w:t>
      </w:r>
      <w:r w:rsidRPr="00F67F27">
        <w:t>1.3.6.1.4.1.19376.1.5.3.1.1.9.35</w:t>
      </w:r>
      <w:r w:rsidRPr="002D45B4">
        <w:t xml:space="preserve">  </w:t>
      </w:r>
      <w:r>
        <w:t>[PCC TF-2]) /value.</w:t>
      </w:r>
    </w:p>
    <w:p w14:paraId="10F6E59A" w14:textId="77777777" w:rsidR="00E01AB3" w:rsidRDefault="00E01AB3" w:rsidP="00E01AB3">
      <w:pPr>
        <w:pStyle w:val="BodyText"/>
      </w:pPr>
      <w:r>
        <w:t xml:space="preserve">The Face Assessment SHALL be drawn from the FaceAssessmentFinding  (templateID </w:t>
      </w:r>
      <w:r w:rsidRPr="00F67F27">
        <w:t>2.16.840.1.113883.17.3.11.</w:t>
      </w:r>
      <w:r>
        <w:t>27</w:t>
      </w:r>
      <w:r w:rsidRPr="00F67F27">
        <w:t xml:space="preserve"> </w:t>
      </w:r>
      <w:r>
        <w:t xml:space="preserve">[HL7 EMS PCR]) Value Set. Encoding the concept in Ears, Nose, Mouth and Throat (templateID </w:t>
      </w:r>
      <w:r w:rsidRPr="00F67F27">
        <w:t>1.3.6.1.4.1.19376.1.5.3.1.1.9.</w:t>
      </w:r>
      <w:r w:rsidRPr="002D45B4">
        <w:t xml:space="preserve">  </w:t>
      </w:r>
      <w:r>
        <w:t>[PCC TF-2]) /value.</w:t>
      </w:r>
    </w:p>
    <w:p w14:paraId="6AD306BB" w14:textId="77777777" w:rsidR="00E01AB3" w:rsidRDefault="00E01AB3" w:rsidP="00E01AB3">
      <w:pPr>
        <w:pStyle w:val="BodyText"/>
      </w:pPr>
    </w:p>
    <w:p w14:paraId="3CB62035" w14:textId="77777777" w:rsidR="00E01AB3" w:rsidRDefault="00E01AB3" w:rsidP="00E01AB3">
      <w:pPr>
        <w:pStyle w:val="BodyText"/>
      </w:pPr>
      <w:r>
        <w:t xml:space="preserve">The Neck Assessment SHALL be drawn from the NeckAssessmentFinding  (templateID </w:t>
      </w:r>
      <w:r w:rsidRPr="00F67F27">
        <w:t>2.16.840.1.113883.17.3.11.2</w:t>
      </w:r>
      <w:r>
        <w:t>8</w:t>
      </w:r>
      <w:r w:rsidRPr="00F67F27">
        <w:t xml:space="preserve"> </w:t>
      </w:r>
      <w:r>
        <w:t>[HL7 EMS PCR]) Value Set. Encoding the concept in Neck (templateID  1.</w:t>
      </w:r>
      <w:r w:rsidRPr="002D45B4">
        <w:t>3.6.1.4.1.19376.1.5.3.1.1.9.</w:t>
      </w:r>
      <w:r>
        <w:t>24</w:t>
      </w:r>
      <w:r w:rsidRPr="002D45B4">
        <w:t xml:space="preserve">  </w:t>
      </w:r>
      <w:r>
        <w:t>[PCC TF-2]) /value.</w:t>
      </w:r>
    </w:p>
    <w:p w14:paraId="31FE56DD" w14:textId="77777777" w:rsidR="00E01AB3" w:rsidRDefault="00E01AB3" w:rsidP="00E01AB3">
      <w:pPr>
        <w:pStyle w:val="BodyText"/>
      </w:pPr>
    </w:p>
    <w:p w14:paraId="05572C50" w14:textId="77777777" w:rsidR="00E01AB3" w:rsidRDefault="00E01AB3" w:rsidP="00E01AB3">
      <w:pPr>
        <w:pStyle w:val="BodyText"/>
      </w:pPr>
      <w:r>
        <w:t xml:space="preserve">The Chest And Lung Assessment SHALL be drawn from the ChestLungAssessmentFinding  (templateID </w:t>
      </w:r>
      <w:r w:rsidRPr="00F67F27">
        <w:t>2.16.840.1.113883.17.3.11.2</w:t>
      </w:r>
      <w:r>
        <w:t>9</w:t>
      </w:r>
      <w:r w:rsidRPr="00F67F27">
        <w:t xml:space="preserve"> </w:t>
      </w:r>
      <w:r>
        <w:t>[HL7 EMS PCR]) Value Set. Encoding the concept in Thorax and Lungs (templateID  1.</w:t>
      </w:r>
      <w:r w:rsidRPr="002D45B4">
        <w:t>3.6.1.4.1.19376.1.5.3.1.1.9.</w:t>
      </w:r>
      <w:r>
        <w:t>26</w:t>
      </w:r>
      <w:r w:rsidRPr="002D45B4">
        <w:t xml:space="preserve">  </w:t>
      </w:r>
      <w:r>
        <w:t>[PCC TF-2]) /value.</w:t>
      </w:r>
    </w:p>
    <w:p w14:paraId="7C4BAC3C" w14:textId="77777777" w:rsidR="00E01AB3" w:rsidRDefault="00E01AB3" w:rsidP="00E01AB3">
      <w:pPr>
        <w:pStyle w:val="BodyText"/>
      </w:pPr>
    </w:p>
    <w:p w14:paraId="7E1B7C52" w14:textId="77777777" w:rsidR="00E01AB3" w:rsidRDefault="00E01AB3" w:rsidP="00E01AB3">
      <w:pPr>
        <w:pStyle w:val="BodyText"/>
      </w:pPr>
      <w:r>
        <w:t xml:space="preserve">The Heart Assessment SHALL be drawn from the HeartAssessmentFinding  (templateID </w:t>
      </w:r>
      <w:r w:rsidRPr="00F67F27">
        <w:t>2.16.840.1.113883.17.3.11.</w:t>
      </w:r>
      <w:r>
        <w:t>30</w:t>
      </w:r>
      <w:r w:rsidRPr="00F67F27">
        <w:t xml:space="preserve"> </w:t>
      </w:r>
      <w:r>
        <w:t>[HL7 EMS PCR]) Value Set. Encoding the concept in Heart (templateID  1.</w:t>
      </w:r>
      <w:r w:rsidRPr="002D45B4">
        <w:t>3.6.1.4.1.19376.1.5.3.1.1.9.</w:t>
      </w:r>
      <w:r>
        <w:t>29</w:t>
      </w:r>
      <w:r w:rsidRPr="002D45B4">
        <w:t xml:space="preserve">  </w:t>
      </w:r>
      <w:r>
        <w:t>[PCC TF-2]) /value.</w:t>
      </w:r>
    </w:p>
    <w:p w14:paraId="7F7D3FCF" w14:textId="77777777" w:rsidR="00E01AB3" w:rsidRDefault="00E01AB3" w:rsidP="00E01AB3">
      <w:pPr>
        <w:pStyle w:val="BodyText"/>
      </w:pPr>
    </w:p>
    <w:p w14:paraId="0305E94E" w14:textId="77777777" w:rsidR="00E01AB3" w:rsidRDefault="00E01AB3" w:rsidP="00E01AB3">
      <w:pPr>
        <w:pStyle w:val="BodyText"/>
      </w:pPr>
      <w:r>
        <w:t xml:space="preserve">The Abdomen Assessment SHALL be drawn from the AbdomenAssessmentFinding  (templateID </w:t>
      </w:r>
      <w:r w:rsidRPr="00F67F27">
        <w:t>2.16.840.1.113883.17.3.11.</w:t>
      </w:r>
      <w:r>
        <w:t>32</w:t>
      </w:r>
      <w:r w:rsidRPr="00F67F27">
        <w:t xml:space="preserve"> </w:t>
      </w:r>
      <w:r>
        <w:t>[HL7 EMS PCR]) Value Set. Encoding the concept in Abdomen (templateID  1.</w:t>
      </w:r>
      <w:r w:rsidRPr="002D45B4">
        <w:t>3.6.1.4.1.19376.1.5.3.1.1.9.</w:t>
      </w:r>
      <w:r>
        <w:t>31</w:t>
      </w:r>
      <w:r w:rsidRPr="002D45B4">
        <w:t xml:space="preserve">  </w:t>
      </w:r>
      <w:r>
        <w:t>[PCC TF-2]) /value.</w:t>
      </w:r>
    </w:p>
    <w:p w14:paraId="14D4079E" w14:textId="77777777" w:rsidR="00E01AB3" w:rsidRDefault="00E01AB3" w:rsidP="00E01AB3">
      <w:pPr>
        <w:pStyle w:val="BodyText"/>
      </w:pPr>
      <w:r>
        <w:t xml:space="preserve">The Abdomen target Site SHALL be drawn from the AbdominalFindingLocation  (templateID </w:t>
      </w:r>
      <w:r w:rsidRPr="00F67F27">
        <w:t>2.16.840.1.113883.17.3.11.</w:t>
      </w:r>
      <w:r>
        <w:t>32</w:t>
      </w:r>
      <w:r w:rsidRPr="00F67F27">
        <w:t xml:space="preserve"> </w:t>
      </w:r>
      <w:r>
        <w:t>[HL7 EMS PCR]) Value Set. Encoding the concept in Abdomen (templateID  1.</w:t>
      </w:r>
      <w:r w:rsidRPr="002D45B4">
        <w:t>3.6.1.4.1.19376.1.5.3.1.1.9.</w:t>
      </w:r>
      <w:r>
        <w:t>31</w:t>
      </w:r>
      <w:r w:rsidRPr="002D45B4">
        <w:t xml:space="preserve">  </w:t>
      </w:r>
      <w:r>
        <w:t>[PCC TF-2]) /targetSiteCode/code.</w:t>
      </w:r>
    </w:p>
    <w:p w14:paraId="2534E74F" w14:textId="77777777" w:rsidR="00E01AB3" w:rsidRDefault="00E01AB3" w:rsidP="00E01AB3">
      <w:pPr>
        <w:pStyle w:val="BodyText"/>
      </w:pPr>
      <w:r>
        <w:t xml:space="preserve">The Pelvic And Genitourinary Assessment SHALL be drawn from the PelvisGenitourinaryAssessment  (templateID </w:t>
      </w:r>
      <w:r w:rsidRPr="00F67F27">
        <w:t>2.16.840.1.113883.17.3.11.</w:t>
      </w:r>
      <w:r>
        <w:t>33</w:t>
      </w:r>
      <w:r w:rsidRPr="00F67F27">
        <w:t xml:space="preserve"> </w:t>
      </w:r>
      <w:r>
        <w:t xml:space="preserve">[HL7 EMS PCR]) Value Set. Encoding the concept in </w:t>
      </w:r>
      <w:r w:rsidRPr="001F4D2E">
        <w:t>Genitalia</w:t>
      </w:r>
      <w:r>
        <w:t xml:space="preserve"> (templateID  1.</w:t>
      </w:r>
      <w:r w:rsidRPr="002D45B4">
        <w:t>3.6.1.4.1.19376.1.5.3.1.1.9.</w:t>
      </w:r>
      <w:r>
        <w:t>36</w:t>
      </w:r>
      <w:r w:rsidRPr="002D45B4">
        <w:t xml:space="preserve">  </w:t>
      </w:r>
      <w:r>
        <w:t>[PCC TF-2]) /value.</w:t>
      </w:r>
    </w:p>
    <w:p w14:paraId="799A80EF" w14:textId="77777777" w:rsidR="00E01AB3" w:rsidRDefault="00E01AB3" w:rsidP="00E01AB3">
      <w:pPr>
        <w:pStyle w:val="BodyText"/>
      </w:pPr>
      <w:r>
        <w:t xml:space="preserve">The Back and Spine Assessment SHALL be drawn from the BackSpineAssessmentFinding  (templateID </w:t>
      </w:r>
      <w:r w:rsidRPr="00F67F27">
        <w:t>2.16.840.1.113883.17.3.11.</w:t>
      </w:r>
      <w:r>
        <w:t>34</w:t>
      </w:r>
      <w:r w:rsidRPr="00F67F27">
        <w:t xml:space="preserve"> </w:t>
      </w:r>
      <w:r>
        <w:t>[HL7 EMS PCR]) Value Set. Encoding the concept in Musculoskeletal System (templateID  1.</w:t>
      </w:r>
      <w:r w:rsidRPr="002D45B4">
        <w:t>3.6.1.4.1.19376.1.5.3.1.1.9.</w:t>
      </w:r>
      <w:r>
        <w:t>34</w:t>
      </w:r>
      <w:r w:rsidRPr="002D45B4">
        <w:t xml:space="preserve">  </w:t>
      </w:r>
      <w:r>
        <w:t>[PCC TF-2]) /value.</w:t>
      </w:r>
    </w:p>
    <w:p w14:paraId="37515CB7" w14:textId="77777777" w:rsidR="00E01AB3" w:rsidRDefault="00E01AB3" w:rsidP="00E01AB3">
      <w:pPr>
        <w:pStyle w:val="BodyText"/>
      </w:pPr>
      <w:r>
        <w:t xml:space="preserve">The Back and Spine target Site SHALL be drawn from the BackSpineFindingLocation  (templateID </w:t>
      </w:r>
      <w:r w:rsidRPr="00F67F27">
        <w:t>2.16.840.1.113883.17.3.11.</w:t>
      </w:r>
      <w:r>
        <w:t>35</w:t>
      </w:r>
      <w:r w:rsidRPr="00F67F27">
        <w:t xml:space="preserve"> </w:t>
      </w:r>
      <w:r>
        <w:t>[HL7 EMS PCR]) Value Set. Encoding the concept in Musculoskeletal System (templateID  1.</w:t>
      </w:r>
      <w:r w:rsidRPr="002D45B4">
        <w:t>3.6.1.4.1.19376.1.5.3.1.1.9.</w:t>
      </w:r>
      <w:r>
        <w:t>34</w:t>
      </w:r>
      <w:r w:rsidRPr="002D45B4">
        <w:t xml:space="preserve">  </w:t>
      </w:r>
      <w:r>
        <w:t>[PCC TF-2]) /targetSiteCode/code.</w:t>
      </w:r>
    </w:p>
    <w:p w14:paraId="475EB71D" w14:textId="77777777" w:rsidR="00E01AB3" w:rsidRDefault="00E01AB3" w:rsidP="00E01AB3">
      <w:pPr>
        <w:pStyle w:val="BodyText"/>
      </w:pPr>
    </w:p>
    <w:p w14:paraId="17A3BD30" w14:textId="77777777" w:rsidR="00E01AB3" w:rsidRDefault="00E01AB3" w:rsidP="00E01AB3">
      <w:pPr>
        <w:pStyle w:val="BodyText"/>
      </w:pPr>
      <w:r>
        <w:lastRenderedPageBreak/>
        <w:t xml:space="preserve">The Extremities Assessment SHALL be drawn from the ExtremitiesAssessmentFinding  (templateID </w:t>
      </w:r>
      <w:r w:rsidRPr="00F67F27">
        <w:t>2.16.840.1.113883.17.3.11.</w:t>
      </w:r>
      <w:r>
        <w:t>36</w:t>
      </w:r>
      <w:r w:rsidRPr="00F67F27">
        <w:t xml:space="preserve"> </w:t>
      </w:r>
      <w:r>
        <w:t xml:space="preserve">[HL7 EMS PCR]) Value Set. Encoding the concept in Extremities (templateID  </w:t>
      </w:r>
      <w:r w:rsidRPr="00993238">
        <w:t>1.3.6.1.4.1.19376.1.5.3.1.1.16.2.1</w:t>
      </w:r>
      <w:r w:rsidRPr="002D45B4">
        <w:t xml:space="preserve"> </w:t>
      </w:r>
      <w:r>
        <w:t>[PCC TF-2]) /value.</w:t>
      </w:r>
    </w:p>
    <w:p w14:paraId="7F9D9241" w14:textId="77777777" w:rsidR="00E01AB3" w:rsidRDefault="00E01AB3" w:rsidP="00E01AB3">
      <w:pPr>
        <w:pStyle w:val="BodyText"/>
      </w:pPr>
      <w:r>
        <w:t xml:space="preserve">The Extremities target Site SHALL be drawn from the ExtremityFindingLocation  (templateID </w:t>
      </w:r>
      <w:r w:rsidRPr="00F67F27">
        <w:t>2.16.840.1.113883.17.3.11.</w:t>
      </w:r>
      <w:r>
        <w:t>37</w:t>
      </w:r>
      <w:r w:rsidRPr="00F67F27">
        <w:t xml:space="preserve"> </w:t>
      </w:r>
      <w:r>
        <w:t xml:space="preserve">[HL7 EMS PCR]) Value Set. Encoding the concept in Extremities (templateID  </w:t>
      </w:r>
      <w:r w:rsidRPr="00993238">
        <w:t>1.3.6.1.4.1.19376.1.5.3.1.1.16.2.1</w:t>
      </w:r>
      <w:r w:rsidRPr="002D45B4">
        <w:t xml:space="preserve">  </w:t>
      </w:r>
      <w:r>
        <w:t>[PCC TF-2]) /targetSiteCode/code.</w:t>
      </w:r>
    </w:p>
    <w:p w14:paraId="5B00D42D" w14:textId="77777777" w:rsidR="00E01AB3" w:rsidRDefault="00E01AB3" w:rsidP="00E01AB3">
      <w:pPr>
        <w:pStyle w:val="BodyText"/>
      </w:pPr>
      <w:r>
        <w:t xml:space="preserve">The Eye Assessment SHALL be drawn from the EyeAssessmentFinding  (templateID </w:t>
      </w:r>
      <w:r w:rsidRPr="00F67F27">
        <w:t>2.16.840.1.113883.17.3.11.</w:t>
      </w:r>
      <w:r>
        <w:t>38</w:t>
      </w:r>
      <w:r w:rsidRPr="00F67F27">
        <w:t xml:space="preserve"> </w:t>
      </w:r>
      <w:r>
        <w:t xml:space="preserve">[HL7 EMS PCR]) Value Set. Encoding the concept in Eye (templateID  </w:t>
      </w:r>
      <w:r w:rsidRPr="00993238">
        <w:t>1.3.6.1.4.1.19376.1.5.3.1.1.</w:t>
      </w:r>
      <w:r>
        <w:t>1.9</w:t>
      </w:r>
      <w:r w:rsidRPr="00993238">
        <w:t>.1</w:t>
      </w:r>
      <w:r w:rsidRPr="002D45B4">
        <w:t xml:space="preserve"> </w:t>
      </w:r>
      <w:r>
        <w:t>[PCC TF-2]) /value.</w:t>
      </w:r>
    </w:p>
    <w:p w14:paraId="49D8B942" w14:textId="77777777" w:rsidR="00E01AB3" w:rsidRDefault="00E01AB3" w:rsidP="00E01AB3">
      <w:pPr>
        <w:pStyle w:val="BodyText"/>
      </w:pPr>
      <w:r>
        <w:t xml:space="preserve">The eye target Site SHALL be drawn from the EyeFindingLocation  (templateID </w:t>
      </w:r>
      <w:r w:rsidRPr="00F67F27">
        <w:t>2.16.840.1.113883.17.3.11.</w:t>
      </w:r>
      <w:r>
        <w:t>39</w:t>
      </w:r>
      <w:r w:rsidRPr="00F67F27">
        <w:t xml:space="preserve"> </w:t>
      </w:r>
      <w:r>
        <w:t xml:space="preserve">[HL7 EMS PCR]) Value Set. Encoding the concept in Eye (templateID  </w:t>
      </w:r>
      <w:r w:rsidRPr="00993238">
        <w:t>1.3.6.1.4.1.19376.1.5.3.1.1.</w:t>
      </w:r>
      <w:r>
        <w:t>9.1</w:t>
      </w:r>
      <w:r w:rsidRPr="002D45B4">
        <w:t xml:space="preserve">  </w:t>
      </w:r>
      <w:r>
        <w:t>[PCC TF-2]) /targetSiteCode/code.</w:t>
      </w:r>
    </w:p>
    <w:p w14:paraId="1A47FCEF" w14:textId="77777777" w:rsidR="00E01AB3" w:rsidRDefault="00E01AB3" w:rsidP="00E01AB3">
      <w:pPr>
        <w:pStyle w:val="BodyText"/>
      </w:pPr>
    </w:p>
    <w:p w14:paraId="61353537" w14:textId="3B7AB4EC" w:rsidR="00E01AB3" w:rsidRDefault="00E01AB3" w:rsidP="00E01AB3">
      <w:pPr>
        <w:pStyle w:val="BodyText"/>
      </w:pPr>
      <w:r>
        <w:t xml:space="preserve">The Mental Assessment SHALL be drawn from the MentalAssessmentFinding  (templateID </w:t>
      </w:r>
      <w:r w:rsidRPr="00F67F27">
        <w:t>2.16.840.1.113883.17.3.11.</w:t>
      </w:r>
      <w:r>
        <w:t>84</w:t>
      </w:r>
      <w:r w:rsidRPr="00F67F27">
        <w:t xml:space="preserve"> </w:t>
      </w:r>
      <w:r>
        <w:t>[HL7 EMS PCR]) Value Set. Encoding the concept in Mental Status Entry (templateID  TBD [need OID]) /value.</w:t>
      </w:r>
    </w:p>
    <w:p w14:paraId="514764BB" w14:textId="77777777" w:rsidR="00E01AB3" w:rsidRPr="00D26514" w:rsidRDefault="00E01AB3" w:rsidP="00E01AB3">
      <w:pPr>
        <w:pStyle w:val="Heading6"/>
        <w:numPr>
          <w:ilvl w:val="0"/>
          <w:numId w:val="0"/>
        </w:numPr>
        <w:rPr>
          <w:noProof w:val="0"/>
        </w:rPr>
      </w:pPr>
      <w:r w:rsidRPr="00D26514">
        <w:rPr>
          <w:noProof w:val="0"/>
        </w:rPr>
        <w:t>6.3.1.D.5.</w:t>
      </w:r>
      <w:r>
        <w:rPr>
          <w:noProof w:val="0"/>
        </w:rPr>
        <w:t>9</w:t>
      </w:r>
      <w:r w:rsidRPr="00D26514">
        <w:rPr>
          <w:noProof w:val="0"/>
        </w:rPr>
        <w:t xml:space="preserve"> </w:t>
      </w:r>
      <w:r>
        <w:rPr>
          <w:noProof w:val="0"/>
        </w:rPr>
        <w:t>EMS Response</w:t>
      </w:r>
      <w:r w:rsidRPr="00D26514">
        <w:rPr>
          <w:noProof w:val="0"/>
        </w:rPr>
        <w:t xml:space="preserve"> </w:t>
      </w:r>
      <w:r>
        <w:rPr>
          <w:noProof w:val="0"/>
        </w:rPr>
        <w:t>Unit Level Of Care Capability Observation Constraint</w:t>
      </w:r>
    </w:p>
    <w:p w14:paraId="3AF04D66" w14:textId="77777777" w:rsidR="00E01AB3" w:rsidRDefault="00E01AB3" w:rsidP="00E01AB3">
      <w:pPr>
        <w:pStyle w:val="BodyText"/>
        <w:rPr>
          <w:rFonts w:eastAsia="Calibri"/>
        </w:rPr>
      </w:pPr>
      <w:r>
        <w:rPr>
          <w:rFonts w:eastAsia="Calibri"/>
        </w:rPr>
        <w:t xml:space="preserve">The Value for Unit Level Of Care Capability  observation/value SHALL be drawn from a value set bound to concept domain UnitLevelOfCare. </w:t>
      </w:r>
    </w:p>
    <w:p w14:paraId="2FD61860" w14:textId="77777777" w:rsidR="00E01AB3" w:rsidRPr="00D26514" w:rsidRDefault="00E01AB3" w:rsidP="00E01AB3">
      <w:pPr>
        <w:pStyle w:val="BodyText"/>
        <w:rPr>
          <w:rFonts w:eastAsia="Calibri"/>
        </w:rPr>
      </w:pPr>
      <w:r>
        <w:rPr>
          <w:rFonts w:eastAsia="Calibri"/>
        </w:rPr>
        <w:t xml:space="preserve">The concept domain for Unit Level Of Care Capability is defined by local jurisdiction (e.g. in the US the value set shall </w:t>
      </w:r>
      <w:r w:rsidRPr="00B555E0">
        <w:rPr>
          <w:rFonts w:eastAsia="Calibri"/>
          <w:szCs w:val="24"/>
        </w:rPr>
        <w:t xml:space="preserve">be </w:t>
      </w:r>
      <w:r w:rsidRPr="007C672A">
        <w:rPr>
          <w:szCs w:val="24"/>
        </w:rPr>
        <w:t>UnitLevelOfCare  - 2.16.840.1.113883.17.3.11.105).</w:t>
      </w:r>
      <w:r>
        <w:rPr>
          <w:rFonts w:eastAsia="Calibri"/>
        </w:rPr>
        <w:t xml:space="preserve"> </w:t>
      </w:r>
    </w:p>
    <w:p w14:paraId="4371D7F1" w14:textId="77777777" w:rsidR="00E01AB3" w:rsidRDefault="00E01AB3" w:rsidP="00E01AB3">
      <w:pPr>
        <w:pStyle w:val="Heading6"/>
        <w:numPr>
          <w:ilvl w:val="0"/>
          <w:numId w:val="0"/>
        </w:numPr>
        <w:ind w:left="1152" w:hanging="1152"/>
        <w:rPr>
          <w:noProof w:val="0"/>
        </w:rPr>
      </w:pPr>
      <w:r w:rsidRPr="00D26514">
        <w:rPr>
          <w:noProof w:val="0"/>
        </w:rPr>
        <w:t>6.3.1.D.5.</w:t>
      </w:r>
      <w:r>
        <w:rPr>
          <w:noProof w:val="0"/>
        </w:rPr>
        <w:t>10</w:t>
      </w:r>
      <w:r w:rsidRPr="00D26514">
        <w:rPr>
          <w:noProof w:val="0"/>
        </w:rPr>
        <w:t xml:space="preserve"> </w:t>
      </w:r>
      <w:r>
        <w:rPr>
          <w:noProof w:val="0"/>
        </w:rPr>
        <w:t>History of Present Illness</w:t>
      </w:r>
      <w:r w:rsidRPr="00D26514">
        <w:rPr>
          <w:noProof w:val="0"/>
        </w:rPr>
        <w:t xml:space="preserve"> </w:t>
      </w:r>
      <w:r>
        <w:rPr>
          <w:noProof w:val="0"/>
        </w:rPr>
        <w:t>Constraint</w:t>
      </w:r>
    </w:p>
    <w:p w14:paraId="017613D1" w14:textId="77777777" w:rsidR="00E01AB3" w:rsidRDefault="00E01AB3" w:rsidP="00E01AB3">
      <w:pPr>
        <w:pStyle w:val="BodyText"/>
      </w:pPr>
      <w:r>
        <w:t xml:space="preserve">The Content Creator SHALL create a text entry within the History of Present Illness Section (templateID 1.3.6.1.4.1.19376.1.5.3.1.3.4 [PCC TF-2]) that contain the </w:t>
      </w:r>
      <w:r w:rsidRPr="001059E4">
        <w:t xml:space="preserve">narrative description of </w:t>
      </w:r>
      <w:r>
        <w:t xml:space="preserve">EMS Patient Care Report Narrative </w:t>
      </w:r>
      <w:r w:rsidRPr="001059E4">
        <w:t>the EMS encounter</w:t>
      </w:r>
      <w:r>
        <w:t>.</w:t>
      </w:r>
    </w:p>
    <w:p w14:paraId="29E2F58B" w14:textId="77777777" w:rsidR="00E01AB3" w:rsidRDefault="00E01AB3" w:rsidP="00E01AB3">
      <w:pPr>
        <w:pStyle w:val="Heading6"/>
        <w:numPr>
          <w:ilvl w:val="0"/>
          <w:numId w:val="0"/>
        </w:numPr>
        <w:ind w:left="1152" w:hanging="1152"/>
        <w:rPr>
          <w:noProof w:val="0"/>
        </w:rPr>
      </w:pPr>
      <w:r w:rsidRPr="00D26514">
        <w:rPr>
          <w:noProof w:val="0"/>
        </w:rPr>
        <w:t>6.3.1.D.5.</w:t>
      </w:r>
      <w:r>
        <w:rPr>
          <w:noProof w:val="0"/>
        </w:rPr>
        <w:t>11</w:t>
      </w:r>
      <w:r w:rsidRPr="00D26514">
        <w:rPr>
          <w:noProof w:val="0"/>
        </w:rPr>
        <w:t xml:space="preserve"> </w:t>
      </w:r>
      <w:r>
        <w:rPr>
          <w:noProof w:val="0"/>
        </w:rPr>
        <w:t>Active Problems</w:t>
      </w:r>
      <w:r w:rsidRPr="00D26514">
        <w:rPr>
          <w:noProof w:val="0"/>
        </w:rPr>
        <w:t xml:space="preserve"> </w:t>
      </w:r>
    </w:p>
    <w:p w14:paraId="02F2AD51" w14:textId="77777777" w:rsidR="00E01AB3" w:rsidRDefault="00E01AB3" w:rsidP="00E01AB3">
      <w:pPr>
        <w:pStyle w:val="BodyText"/>
      </w:pPr>
      <w:r>
        <w:t>The Provider’s Primary Impression and Provider’s Secondary Impression SHALL be documented in the Active Problems Section within the Active Problems Section (templateID 1.3.6.1.4.1.193796.1.5.3.1.3.1 [PCC TF-2]).</w:t>
      </w:r>
    </w:p>
    <w:p w14:paraId="32EFB6E9" w14:textId="77777777" w:rsidR="00E01AB3" w:rsidRDefault="00E01AB3" w:rsidP="00E01AB3">
      <w:pPr>
        <w:pStyle w:val="Heading6"/>
        <w:numPr>
          <w:ilvl w:val="0"/>
          <w:numId w:val="0"/>
        </w:numPr>
        <w:ind w:left="1152" w:hanging="1152"/>
        <w:rPr>
          <w:noProof w:val="0"/>
        </w:rPr>
      </w:pPr>
      <w:r w:rsidRPr="00D26514">
        <w:rPr>
          <w:noProof w:val="0"/>
        </w:rPr>
        <w:t>6.3.1.D.5.</w:t>
      </w:r>
      <w:r>
        <w:rPr>
          <w:noProof w:val="0"/>
        </w:rPr>
        <w:t>12 Allergies and Other Adverse Reaction –Constraints</w:t>
      </w:r>
    </w:p>
    <w:p w14:paraId="3148C680" w14:textId="2DA8407A" w:rsidR="00E01AB3" w:rsidRDefault="00E01AB3" w:rsidP="00E01AB3">
      <w:pPr>
        <w:pStyle w:val="BodyText"/>
      </w:pPr>
      <w:r>
        <w:t xml:space="preserve">A complication associated with the EMS administration of a medication shall be documented as an Allergy and Other Adverse Reaction. The medication complication SHALL be documented in an </w:t>
      </w:r>
      <w:r w:rsidRPr="00420103">
        <w:t xml:space="preserve">Allergy and Intolerance Concern </w:t>
      </w:r>
      <w:r>
        <w:t xml:space="preserve">(templateID </w:t>
      </w:r>
      <w:r w:rsidRPr="00420103">
        <w:t>1.3.6.1.4.1.19376.1.5.3.1.4.5.3</w:t>
      </w:r>
      <w:r>
        <w:t xml:space="preserve"> [PCC TF-2]).  The </w:t>
      </w:r>
      <w:r w:rsidRPr="00420103">
        <w:t>Allergy and Intolerance Concern</w:t>
      </w:r>
      <w:r>
        <w:t xml:space="preserve">  SHALL </w:t>
      </w:r>
      <w:r w:rsidR="009921BE">
        <w:t>contain</w:t>
      </w:r>
      <w:r>
        <w:t xml:space="preserve"> exactly one [1..1] code/@code=”67541-3” (Medication complication NEMSIS) and a /value drawn from the MedicationComplication </w:t>
      </w:r>
      <w:r w:rsidRPr="00727F36">
        <w:t>2.16.840.1.113883.17.3.11.45</w:t>
      </w:r>
      <w:r>
        <w:t xml:space="preserve"> [EMS-PCR] value set.</w:t>
      </w:r>
    </w:p>
    <w:p w14:paraId="4FF3F806" w14:textId="77777777" w:rsidR="00E01AB3" w:rsidRDefault="00E01AB3" w:rsidP="00E01AB3">
      <w:pPr>
        <w:autoSpaceDE w:val="0"/>
        <w:autoSpaceDN w:val="0"/>
        <w:adjustRightInd w:val="0"/>
        <w:rPr>
          <w:rFonts w:ascii="TimesNewRomanPSMT" w:hAnsi="TimesNewRomanPSMT" w:cs="TimesNewRomanPSMT"/>
          <w:sz w:val="20"/>
        </w:rPr>
      </w:pPr>
    </w:p>
    <w:p w14:paraId="5D7EE65E" w14:textId="77777777" w:rsidR="00E01AB3" w:rsidRPr="00D26514" w:rsidRDefault="00E01AB3" w:rsidP="00E01AB3">
      <w:pPr>
        <w:pStyle w:val="Heading5"/>
        <w:numPr>
          <w:ilvl w:val="0"/>
          <w:numId w:val="0"/>
        </w:numPr>
        <w:rPr>
          <w:noProof w:val="0"/>
        </w:rPr>
      </w:pPr>
      <w:bookmarkStart w:id="331" w:name="_Toc345074710"/>
      <w:bookmarkStart w:id="332" w:name="_Toc500238821"/>
      <w:r w:rsidRPr="00D26514">
        <w:rPr>
          <w:noProof w:val="0"/>
        </w:rPr>
        <w:lastRenderedPageBreak/>
        <w:t xml:space="preserve">6.3.1.D.6 </w:t>
      </w:r>
      <w:r>
        <w:rPr>
          <w:noProof w:val="0"/>
        </w:rPr>
        <w:t>PCS</w:t>
      </w:r>
      <w:r w:rsidRPr="00D26514">
        <w:rPr>
          <w:noProof w:val="0"/>
        </w:rPr>
        <w:t xml:space="preserve"> Conformance and Example</w:t>
      </w:r>
      <w:bookmarkEnd w:id="331"/>
      <w:bookmarkEnd w:id="332"/>
    </w:p>
    <w:p w14:paraId="685880C2" w14:textId="77777777" w:rsidR="00E01AB3" w:rsidRPr="00D26514" w:rsidRDefault="00E01AB3" w:rsidP="00E01AB3">
      <w:pPr>
        <w:pStyle w:val="BodyText"/>
      </w:pPr>
      <w:r w:rsidRPr="00D26514">
        <w:t xml:space="preserve">CDA Release 2.0 documents that conform to the requirements of this document content module shall indicate their conformance by the inclusion of the </w:t>
      </w:r>
      <w:commentRangeStart w:id="333"/>
      <w:r w:rsidRPr="00D26514">
        <w:t xml:space="preserve">&lt;templateId&gt; </w:t>
      </w:r>
      <w:commentRangeEnd w:id="333"/>
      <w:r>
        <w:rPr>
          <w:rStyle w:val="CommentReference"/>
        </w:rPr>
        <w:commentReference w:id="333"/>
      </w:r>
      <w:r w:rsidRPr="00D26514">
        <w:t xml:space="preserve">XML elements in the header of the document. </w:t>
      </w:r>
    </w:p>
    <w:p w14:paraId="26507FCD" w14:textId="77777777" w:rsidR="00E01AB3" w:rsidRPr="00D26514" w:rsidRDefault="00E01AB3" w:rsidP="00E01AB3">
      <w:pPr>
        <w:pStyle w:val="BodyText"/>
        <w:rPr>
          <w:lang w:eastAsia="x-none"/>
        </w:rPr>
      </w:pPr>
      <w:r w:rsidRPr="00D26514">
        <w:t xml:space="preserve">A CDA Document may conform to more than one template. This content module inherits from the </w:t>
      </w:r>
      <w:r>
        <w:t xml:space="preserve">Medical Summary </w:t>
      </w:r>
      <w:r w:rsidRPr="00376959">
        <w:t>1.3.6.1.4.1.19376.1.5.3.1.1.2</w:t>
      </w:r>
      <w:r>
        <w:rPr>
          <w:i/>
        </w:rPr>
        <w:t xml:space="preserve"> </w:t>
      </w:r>
      <w:r w:rsidRPr="00D26514">
        <w:t xml:space="preserve">and so must conform to the requirements of those templates as well this document specification, </w:t>
      </w:r>
      <w:r>
        <w:t>PCS</w:t>
      </w:r>
      <w:r w:rsidRPr="00D26514">
        <w:rPr>
          <w:i/>
        </w:rPr>
        <w:t xml:space="preserve"> </w:t>
      </w:r>
      <w:r w:rsidRPr="00572908">
        <w:rPr>
          <w:i/>
          <w:highlight w:val="yellow"/>
        </w:rPr>
        <w:t>templateID</w:t>
      </w:r>
      <w:r>
        <w:t xml:space="preserve">. </w:t>
      </w:r>
    </w:p>
    <w:p w14:paraId="79438F78" w14:textId="77777777" w:rsidR="00E01AB3" w:rsidRPr="00D26514" w:rsidRDefault="00E01AB3" w:rsidP="00E01AB3">
      <w:pPr>
        <w:pStyle w:val="BodyText"/>
        <w:rPr>
          <w:lang w:eastAsia="x-none"/>
        </w:rPr>
      </w:pPr>
      <w:r w:rsidRPr="00D26514">
        <w:t>A complete example</w:t>
      </w:r>
      <w:r w:rsidRPr="00D26514">
        <w:rPr>
          <w:lang w:eastAsia="x-none"/>
        </w:rPr>
        <w:t xml:space="preserve"> of the </w:t>
      </w:r>
      <w:r>
        <w:rPr>
          <w:lang w:eastAsia="x-none"/>
        </w:rPr>
        <w:t>Paramedicine Care Summary (PCS)</w:t>
      </w:r>
      <w:r w:rsidRPr="00D26514">
        <w:rPr>
          <w:lang w:eastAsia="x-none"/>
        </w:rPr>
        <w:t xml:space="preserve"> Document Content Module is available on the IHE ftp server at:</w:t>
      </w:r>
      <w:r>
        <w:rPr>
          <w:lang w:eastAsia="x-none"/>
        </w:rPr>
        <w:t xml:space="preserve"> </w:t>
      </w:r>
      <w:hyperlink r:id="rId38" w:tgtFrame="_blank" w:history="1">
        <w:r>
          <w:rPr>
            <w:rStyle w:val="Hyperlink"/>
            <w:rFonts w:ascii="Helvetica" w:hAnsi="Helvetica"/>
            <w:color w:val="0071A4"/>
            <w:shd w:val="clear" w:color="auto" w:fill="FFFFFF"/>
          </w:rPr>
          <w:t>ftp://ftp.ihe.net/TF_Implementation_Material/PCC/PCS/</w:t>
        </w:r>
      </w:hyperlink>
    </w:p>
    <w:p w14:paraId="2FE3F10C" w14:textId="77777777" w:rsidR="00E01AB3" w:rsidRPr="00D26514" w:rsidRDefault="00E01AB3" w:rsidP="00E01AB3">
      <w:pPr>
        <w:pStyle w:val="BodyText"/>
      </w:pPr>
      <w:r w:rsidRPr="00D26514">
        <w:t xml:space="preserve">Note that this is an example and is meant to be informative and not normative. This example shows the </w:t>
      </w:r>
      <w:r w:rsidRPr="00477099">
        <w:rPr>
          <w:highlight w:val="yellow"/>
        </w:rPr>
        <w:t>&lt;templateId (OIDs)&gt;</w:t>
      </w:r>
      <w:r w:rsidRPr="00D26514">
        <w:t xml:space="preserve"> elements for all of the specified templates.</w:t>
      </w:r>
    </w:p>
    <w:p w14:paraId="3E3B15C5" w14:textId="77777777" w:rsidR="00E01AB3" w:rsidRPr="00E01AB3" w:rsidRDefault="00E01AB3" w:rsidP="00E01AB3">
      <w:pPr>
        <w:pStyle w:val="BodyText"/>
      </w:pPr>
    </w:p>
    <w:p w14:paraId="380BC422" w14:textId="77777777" w:rsidR="00951F63" w:rsidRPr="00D26514" w:rsidRDefault="00951F63" w:rsidP="00951F63">
      <w:pPr>
        <w:pStyle w:val="EditorInstructions"/>
      </w:pPr>
      <w:r w:rsidRPr="00D26514">
        <w:t>Add to section 6.3.2 Header Content Modules</w:t>
      </w:r>
    </w:p>
    <w:p w14:paraId="36702105" w14:textId="77777777" w:rsidR="00B9303B" w:rsidRPr="00D26514" w:rsidRDefault="00B9303B" w:rsidP="00EA3BCB">
      <w:pPr>
        <w:pStyle w:val="Heading3"/>
        <w:numPr>
          <w:ilvl w:val="0"/>
          <w:numId w:val="0"/>
        </w:numPr>
        <w:rPr>
          <w:bCs/>
          <w:noProof w:val="0"/>
        </w:rPr>
      </w:pPr>
      <w:bookmarkStart w:id="334" w:name="_Toc345074711"/>
      <w:bookmarkStart w:id="335" w:name="_Toc500238822"/>
      <w:r w:rsidRPr="00D26514">
        <w:rPr>
          <w:bCs/>
          <w:noProof w:val="0"/>
        </w:rPr>
        <w:t>6.3.2</w:t>
      </w:r>
      <w:r w:rsidR="00291725" w:rsidRPr="00D26514">
        <w:rPr>
          <w:bCs/>
          <w:noProof w:val="0"/>
        </w:rPr>
        <w:t xml:space="preserve"> </w:t>
      </w:r>
      <w:r w:rsidRPr="00D26514">
        <w:rPr>
          <w:bCs/>
          <w:noProof w:val="0"/>
        </w:rPr>
        <w:t>CDA Header Content Modules</w:t>
      </w:r>
      <w:bookmarkEnd w:id="334"/>
      <w:bookmarkEnd w:id="335"/>
    </w:p>
    <w:p w14:paraId="06AFA066" w14:textId="6F700EAC" w:rsidR="00951F63" w:rsidRPr="00D26514" w:rsidRDefault="00951F63" w:rsidP="00951F63">
      <w:pPr>
        <w:pStyle w:val="Heading4"/>
        <w:numPr>
          <w:ilvl w:val="0"/>
          <w:numId w:val="0"/>
        </w:numPr>
        <w:ind w:left="864" w:hanging="864"/>
        <w:rPr>
          <w:noProof w:val="0"/>
        </w:rPr>
      </w:pPr>
      <w:bookmarkStart w:id="336" w:name="_Toc345074712"/>
      <w:bookmarkStart w:id="337"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00D63C44">
        <w:rPr>
          <w:noProof w:val="0"/>
        </w:rPr>
        <w:t>CDA</w:t>
      </w:r>
      <w:r w:rsidRPr="00D26514">
        <w:rPr>
          <w:noProof w:val="0"/>
        </w:rPr>
        <w:t xml:space="preserve"> Header </w:t>
      </w:r>
      <w:r w:rsidR="00774B6B" w:rsidRPr="00D26514">
        <w:rPr>
          <w:noProof w:val="0"/>
        </w:rPr>
        <w:t xml:space="preserve">Content </w:t>
      </w:r>
      <w:r w:rsidR="00EA7E83" w:rsidRPr="00D26514">
        <w:rPr>
          <w:noProof w:val="0"/>
        </w:rPr>
        <w:t>Module</w:t>
      </w:r>
      <w:bookmarkEnd w:id="336"/>
      <w:bookmarkEnd w:id="337"/>
      <w:r w:rsidR="00EA7E83" w:rsidRPr="00D26514">
        <w:rPr>
          <w:noProof w:val="0"/>
        </w:rPr>
        <w:t xml:space="preserve"> </w:t>
      </w:r>
    </w:p>
    <w:p w14:paraId="263C1E2B" w14:textId="4BC87183" w:rsidR="00C20EFF" w:rsidRPr="0045004A" w:rsidRDefault="00951F63" w:rsidP="0045004A">
      <w:pPr>
        <w:pStyle w:val="Heading5"/>
        <w:numPr>
          <w:ilvl w:val="0"/>
          <w:numId w:val="0"/>
        </w:numPr>
        <w:rPr>
          <w:noProof w:val="0"/>
        </w:rPr>
      </w:pPr>
      <w:bookmarkStart w:id="338" w:name="_Toc291167520"/>
      <w:bookmarkStart w:id="339" w:name="_Toc291231459"/>
      <w:bookmarkStart w:id="340" w:name="_Toc296340389"/>
      <w:bookmarkStart w:id="341" w:name="_Toc345074713"/>
      <w:bookmarkStart w:id="342" w:name="_Toc500238824"/>
      <w:r w:rsidRPr="00D26514">
        <w:rPr>
          <w:noProof w:val="0"/>
        </w:rPr>
        <w:t>6.3.2.</w:t>
      </w:r>
      <w:r w:rsidR="008A3FD2" w:rsidRPr="00D26514">
        <w:rPr>
          <w:noProof w:val="0"/>
        </w:rPr>
        <w:t>H</w:t>
      </w:r>
      <w:r w:rsidRPr="00D26514">
        <w:rPr>
          <w:noProof w:val="0"/>
        </w:rPr>
        <w:t xml:space="preserve">.1 </w:t>
      </w:r>
      <w:bookmarkEnd w:id="338"/>
      <w:bookmarkEnd w:id="339"/>
      <w:bookmarkEnd w:id="340"/>
      <w:r w:rsidR="0013722C">
        <w:rPr>
          <w:noProof w:val="0"/>
        </w:rPr>
        <w:t xml:space="preserve">Ethnicity </w:t>
      </w:r>
      <w:r w:rsidR="00C20EFF" w:rsidRPr="00D26514">
        <w:rPr>
          <w:rFonts w:eastAsia="Calibri"/>
          <w:noProof w:val="0"/>
        </w:rPr>
        <w:t>Vocabulary Constraint</w:t>
      </w:r>
      <w:bookmarkEnd w:id="341"/>
      <w:bookmarkEnd w:id="342"/>
      <w:r w:rsidR="0013722C">
        <w:rPr>
          <w:rFonts w:eastAsia="Calibri"/>
          <w:noProof w:val="0"/>
        </w:rPr>
        <w:t>s</w:t>
      </w:r>
    </w:p>
    <w:p w14:paraId="0801AEA2" w14:textId="2A689B0A" w:rsidR="00216D47" w:rsidRPr="00C1110A" w:rsidRDefault="00216D47" w:rsidP="00597DB2">
      <w:pPr>
        <w:pStyle w:val="AuthorInstructions"/>
        <w:rPr>
          <w:rFonts w:eastAsia="Calibri"/>
          <w:i w:val="0"/>
        </w:rPr>
      </w:pPr>
      <w:r w:rsidRPr="00216D47">
        <w:rPr>
          <w:rFonts w:eastAsia="Calibri"/>
          <w:i w:val="0"/>
        </w:rPr>
        <w:t>Collection of Ethnicity information may be restricted by some jurisdictions as constrained by national extension</w:t>
      </w:r>
      <w:r>
        <w:rPr>
          <w:rFonts w:eastAsia="Calibri"/>
          <w:i w:val="0"/>
        </w:rPr>
        <w:t>. When used, ethnicity SHALL use values from the Ethnicity concept domain as specified by jurisdiction</w:t>
      </w:r>
      <w:r w:rsidRPr="00216D47">
        <w:rPr>
          <w:rFonts w:eastAsia="Calibri"/>
          <w:i w:val="0"/>
        </w:rPr>
        <w:t xml:space="preserve">. </w:t>
      </w:r>
    </w:p>
    <w:p w14:paraId="09AA94F4" w14:textId="6035F090" w:rsidR="00363069" w:rsidRDefault="00951F63" w:rsidP="00363069">
      <w:pPr>
        <w:pStyle w:val="Heading5"/>
        <w:numPr>
          <w:ilvl w:val="0"/>
          <w:numId w:val="0"/>
        </w:numPr>
        <w:rPr>
          <w:rFonts w:eastAsia="Calibri"/>
          <w:noProof w:val="0"/>
        </w:rPr>
      </w:pPr>
      <w:bookmarkStart w:id="343" w:name="_Toc291167521"/>
      <w:bookmarkStart w:id="344" w:name="_Toc291231460"/>
      <w:bookmarkStart w:id="345" w:name="_Toc296340390"/>
      <w:bookmarkStart w:id="346" w:name="_Toc345074714"/>
      <w:bookmarkStart w:id="34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43"/>
      <w:bookmarkEnd w:id="344"/>
      <w:bookmarkEnd w:id="345"/>
      <w:r w:rsidR="00C1110A">
        <w:rPr>
          <w:noProof w:val="0"/>
        </w:rPr>
        <w:t>Marital Status</w:t>
      </w:r>
      <w:r w:rsidR="0045004A">
        <w:rPr>
          <w:noProof w:val="0"/>
        </w:rPr>
        <w:t xml:space="preserve"> </w:t>
      </w:r>
      <w:r w:rsidR="00363069" w:rsidRPr="00D26514">
        <w:rPr>
          <w:rFonts w:eastAsia="Calibri"/>
          <w:noProof w:val="0"/>
        </w:rPr>
        <w:t>Vocabulary Constraint</w:t>
      </w:r>
      <w:bookmarkEnd w:id="346"/>
      <w:bookmarkEnd w:id="347"/>
    </w:p>
    <w:p w14:paraId="5A2DF059" w14:textId="45E670B1" w:rsidR="0088711C" w:rsidRPr="00C1110A" w:rsidRDefault="0088711C" w:rsidP="00C1110A">
      <w:pPr>
        <w:pStyle w:val="AuthorInstructions"/>
        <w:rPr>
          <w:rFonts w:eastAsia="Calibri"/>
          <w:i w:val="0"/>
        </w:rPr>
      </w:pPr>
      <w:r w:rsidRPr="0088711C">
        <w:rPr>
          <w:rFonts w:eastAsia="Calibri"/>
          <w:i w:val="0"/>
        </w:rPr>
        <w:t xml:space="preserve">The value for </w:t>
      </w:r>
      <w:r w:rsidR="0086488A">
        <w:rPr>
          <w:rFonts w:eastAsia="Calibri"/>
          <w:i w:val="0"/>
        </w:rPr>
        <w:t>Marital status</w:t>
      </w:r>
      <w:r w:rsidRPr="0088711C">
        <w:rPr>
          <w:rFonts w:eastAsia="Calibri"/>
          <w:i w:val="0"/>
        </w:rPr>
        <w:t xml:space="preserve">/ code SHALL be drawn from </w:t>
      </w:r>
      <w:r>
        <w:rPr>
          <w:rFonts w:eastAsia="Calibri"/>
          <w:i w:val="0"/>
        </w:rPr>
        <w:t xml:space="preserve">HL7 Marital Status </w:t>
      </w:r>
      <w:r w:rsidRPr="0088711C">
        <w:rPr>
          <w:rFonts w:eastAsia="Calibri"/>
          <w:i w:val="0"/>
        </w:rPr>
        <w:t>value set 2.16.840.1.113883.1.11.12212</w:t>
      </w:r>
      <w:r>
        <w:rPr>
          <w:rFonts w:eastAsia="Calibri"/>
          <w:i w:val="0"/>
        </w:rPr>
        <w:t xml:space="preserve"> </w:t>
      </w:r>
      <w:r w:rsidRPr="0088711C">
        <w:rPr>
          <w:rFonts w:eastAsia="Calibri"/>
          <w:i w:val="0"/>
        </w:rPr>
        <w:t>unless further extended by national extension</w:t>
      </w:r>
      <w:r>
        <w:rPr>
          <w:rFonts w:eastAsia="Calibri"/>
          <w:i w:val="0"/>
        </w:rPr>
        <w:t xml:space="preserve">. </w:t>
      </w:r>
    </w:p>
    <w:p w14:paraId="702110CE" w14:textId="722B5D02" w:rsidR="00363069" w:rsidRDefault="00C20EFF" w:rsidP="00363069">
      <w:pPr>
        <w:pStyle w:val="Heading5"/>
        <w:numPr>
          <w:ilvl w:val="0"/>
          <w:numId w:val="0"/>
        </w:numPr>
        <w:rPr>
          <w:rFonts w:eastAsia="Calibri"/>
          <w:noProof w:val="0"/>
        </w:rPr>
      </w:pPr>
      <w:bookmarkStart w:id="348" w:name="_Toc345074715"/>
      <w:bookmarkStart w:id="349" w:name="_Toc500238826"/>
      <w:r w:rsidRPr="00D26514">
        <w:rPr>
          <w:noProof w:val="0"/>
        </w:rPr>
        <w:t xml:space="preserve">6.3.2.H.3 </w:t>
      </w:r>
      <w:bookmarkEnd w:id="348"/>
      <w:bookmarkEnd w:id="349"/>
      <w:r w:rsidR="00C1110A">
        <w:rPr>
          <w:noProof w:val="0"/>
        </w:rPr>
        <w:t xml:space="preserve">Race </w:t>
      </w:r>
      <w:r w:rsidR="00C1110A" w:rsidRPr="00D26514">
        <w:rPr>
          <w:rFonts w:eastAsia="Calibri"/>
          <w:noProof w:val="0"/>
        </w:rPr>
        <w:t>Vocabulary Constraint</w:t>
      </w:r>
    </w:p>
    <w:p w14:paraId="6FDCDDC7" w14:textId="77777777" w:rsidR="00C1110A" w:rsidRPr="00216D47" w:rsidRDefault="00C1110A" w:rsidP="00C1110A">
      <w:pPr>
        <w:pStyle w:val="AuthorInstructions"/>
        <w:rPr>
          <w:rFonts w:eastAsia="Calibri"/>
          <w:i w:val="0"/>
        </w:rPr>
      </w:pPr>
      <w:r w:rsidRPr="00216D47">
        <w:rPr>
          <w:rFonts w:eastAsia="Calibri"/>
          <w:i w:val="0"/>
        </w:rPr>
        <w:t xml:space="preserve">Collection of </w:t>
      </w:r>
      <w:r>
        <w:rPr>
          <w:rFonts w:eastAsia="Calibri"/>
          <w:i w:val="0"/>
        </w:rPr>
        <w:t>Race</w:t>
      </w:r>
      <w:r w:rsidRPr="00216D47">
        <w:rPr>
          <w:rFonts w:eastAsia="Calibri"/>
          <w:i w:val="0"/>
        </w:rPr>
        <w:t xml:space="preserve"> information may be restricted by some jurisdictions as constrained by national extension</w:t>
      </w:r>
      <w:r>
        <w:rPr>
          <w:rFonts w:eastAsia="Calibri"/>
          <w:i w:val="0"/>
        </w:rPr>
        <w:t>. When used, race SHALL use values from the Race concept domain as specified by jurisdiction</w:t>
      </w:r>
      <w:r w:rsidRPr="00216D47">
        <w:rPr>
          <w:rFonts w:eastAsia="Calibri"/>
          <w:i w:val="0"/>
        </w:rPr>
        <w:t xml:space="preserve">. </w:t>
      </w:r>
    </w:p>
    <w:p w14:paraId="2485076D" w14:textId="504E6B8A" w:rsidR="00C1110A" w:rsidRDefault="00C1110A" w:rsidP="00C1110A">
      <w:pPr>
        <w:pStyle w:val="Heading5"/>
        <w:numPr>
          <w:ilvl w:val="0"/>
          <w:numId w:val="0"/>
        </w:numPr>
        <w:rPr>
          <w:rFonts w:eastAsia="Calibri"/>
          <w:noProof w:val="0"/>
        </w:rPr>
      </w:pPr>
      <w:r w:rsidRPr="00D26514">
        <w:rPr>
          <w:noProof w:val="0"/>
        </w:rPr>
        <w:t>6.3.2.H.</w:t>
      </w:r>
      <w:r w:rsidR="00BD7AB2">
        <w:rPr>
          <w:noProof w:val="0"/>
        </w:rPr>
        <w:t>4</w:t>
      </w:r>
      <w:r w:rsidRPr="00D26514">
        <w:rPr>
          <w:noProof w:val="0"/>
        </w:rPr>
        <w:t xml:space="preserve"> </w:t>
      </w:r>
      <w:r w:rsidR="0088711C">
        <w:rPr>
          <w:noProof w:val="0"/>
        </w:rPr>
        <w:t xml:space="preserve">Religious Affiliation </w:t>
      </w:r>
      <w:r w:rsidRPr="00D26514">
        <w:rPr>
          <w:rFonts w:eastAsia="Calibri"/>
          <w:noProof w:val="0"/>
        </w:rPr>
        <w:t>Vocabulary Constraint</w:t>
      </w:r>
    </w:p>
    <w:p w14:paraId="6B807116" w14:textId="7ABF355E" w:rsidR="00820798" w:rsidRPr="00820798" w:rsidRDefault="00820798" w:rsidP="00820798">
      <w:pPr>
        <w:pStyle w:val="AuthorInstructions"/>
        <w:rPr>
          <w:rFonts w:eastAsia="Calibri"/>
          <w:i w:val="0"/>
        </w:rPr>
      </w:pPr>
      <w:r w:rsidRPr="00216D47">
        <w:rPr>
          <w:rFonts w:eastAsia="Calibri"/>
          <w:i w:val="0"/>
        </w:rPr>
        <w:t xml:space="preserve">Collection of </w:t>
      </w:r>
      <w:r>
        <w:rPr>
          <w:rFonts w:eastAsia="Calibri"/>
          <w:i w:val="0"/>
        </w:rPr>
        <w:t>Religious Affiliation</w:t>
      </w:r>
      <w:r w:rsidRPr="00216D47">
        <w:rPr>
          <w:rFonts w:eastAsia="Calibri"/>
          <w:i w:val="0"/>
        </w:rPr>
        <w:t xml:space="preserve"> information may be restricted by some jurisdictions as constrained by national extension</w:t>
      </w:r>
      <w:r>
        <w:rPr>
          <w:rFonts w:eastAsia="Calibri"/>
          <w:i w:val="0"/>
        </w:rPr>
        <w:t>. When used, Religious Affiliation SHALL use values from the Ethnicity concept domain as specified by jurisdiction</w:t>
      </w:r>
      <w:r w:rsidRPr="00216D47">
        <w:rPr>
          <w:rFonts w:eastAsia="Calibri"/>
          <w:i w:val="0"/>
        </w:rPr>
        <w:t xml:space="preserve">. </w:t>
      </w:r>
    </w:p>
    <w:p w14:paraId="5F01977A" w14:textId="6E660AFA" w:rsidR="00C1110A" w:rsidRDefault="00C1110A" w:rsidP="00C1110A">
      <w:pPr>
        <w:pStyle w:val="Heading5"/>
        <w:numPr>
          <w:ilvl w:val="0"/>
          <w:numId w:val="0"/>
        </w:numPr>
        <w:rPr>
          <w:rFonts w:eastAsia="Calibri"/>
          <w:noProof w:val="0"/>
        </w:rPr>
      </w:pPr>
      <w:r w:rsidRPr="00D26514">
        <w:rPr>
          <w:noProof w:val="0"/>
        </w:rPr>
        <w:t>6.3.2.H.</w:t>
      </w:r>
      <w:r w:rsidR="00BD7AB2">
        <w:rPr>
          <w:noProof w:val="0"/>
        </w:rPr>
        <w:t>5</w:t>
      </w:r>
      <w:r w:rsidRPr="00D26514">
        <w:rPr>
          <w:noProof w:val="0"/>
        </w:rPr>
        <w:t xml:space="preserve"> </w:t>
      </w:r>
      <w:r w:rsidR="0088711C">
        <w:rPr>
          <w:noProof w:val="0"/>
        </w:rPr>
        <w:t xml:space="preserve">Language Communication </w:t>
      </w:r>
      <w:r w:rsidRPr="00D26514">
        <w:rPr>
          <w:rFonts w:eastAsia="Calibri"/>
          <w:noProof w:val="0"/>
        </w:rPr>
        <w:t>Vocabulary Constraint</w:t>
      </w:r>
    </w:p>
    <w:p w14:paraId="187E3184" w14:textId="726824A7" w:rsidR="0086488A" w:rsidRPr="0086488A" w:rsidRDefault="0086488A" w:rsidP="006F3BC5">
      <w:pPr>
        <w:pStyle w:val="AuthorInstructions"/>
        <w:rPr>
          <w:rFonts w:eastAsia="Calibri"/>
        </w:rPr>
      </w:pPr>
      <w:r w:rsidRPr="0088711C">
        <w:rPr>
          <w:rFonts w:eastAsia="Calibri"/>
          <w:i w:val="0"/>
        </w:rPr>
        <w:t xml:space="preserve">The value for </w:t>
      </w:r>
      <w:r>
        <w:rPr>
          <w:rFonts w:eastAsia="Calibri"/>
          <w:i w:val="0"/>
        </w:rPr>
        <w:t>Language Communication</w:t>
      </w:r>
      <w:r w:rsidRPr="0088711C">
        <w:rPr>
          <w:rFonts w:eastAsia="Calibri"/>
          <w:i w:val="0"/>
        </w:rPr>
        <w:t>/ code SHALL be drawn from</w:t>
      </w:r>
      <w:r>
        <w:rPr>
          <w:rFonts w:eastAsia="Calibri"/>
          <w:i w:val="0"/>
        </w:rPr>
        <w:t xml:space="preserve"> the ISO Language </w:t>
      </w:r>
      <w:r w:rsidRPr="0088711C">
        <w:rPr>
          <w:rFonts w:eastAsia="Calibri"/>
          <w:i w:val="0"/>
        </w:rPr>
        <w:t>value set </w:t>
      </w:r>
      <w:r w:rsidRPr="0086488A">
        <w:rPr>
          <w:rFonts w:eastAsia="Calibri"/>
          <w:i w:val="0"/>
        </w:rPr>
        <w:t xml:space="preserve">639-2 </w:t>
      </w:r>
      <w:r w:rsidRPr="0088711C">
        <w:rPr>
          <w:rFonts w:eastAsia="Calibri"/>
          <w:i w:val="0"/>
        </w:rPr>
        <w:t>unless further extended by national extension</w:t>
      </w:r>
      <w:r>
        <w:rPr>
          <w:rFonts w:eastAsia="Calibri"/>
          <w:i w:val="0"/>
        </w:rPr>
        <w:t>.</w:t>
      </w:r>
    </w:p>
    <w:p w14:paraId="7BF89BA2" w14:textId="0175B5A5" w:rsidR="0088711C" w:rsidRDefault="0088711C" w:rsidP="0088711C">
      <w:pPr>
        <w:pStyle w:val="Heading5"/>
        <w:numPr>
          <w:ilvl w:val="0"/>
          <w:numId w:val="0"/>
        </w:numPr>
        <w:rPr>
          <w:rFonts w:eastAsia="Calibri"/>
          <w:noProof w:val="0"/>
        </w:rPr>
      </w:pPr>
      <w:r w:rsidRPr="00D26514">
        <w:rPr>
          <w:noProof w:val="0"/>
        </w:rPr>
        <w:lastRenderedPageBreak/>
        <w:t>6.3.2.H.</w:t>
      </w:r>
      <w:r>
        <w:rPr>
          <w:noProof w:val="0"/>
        </w:rPr>
        <w:t xml:space="preserve">11 </w:t>
      </w:r>
      <w:r w:rsidR="005D55B8">
        <w:rPr>
          <w:noProof w:val="0"/>
        </w:rPr>
        <w:t>Participant</w:t>
      </w:r>
      <w:r w:rsidR="005D55B8" w:rsidRPr="00D26514">
        <w:rPr>
          <w:rFonts w:eastAsia="Calibri"/>
          <w:noProof w:val="0"/>
        </w:rPr>
        <w:t xml:space="preserve"> </w:t>
      </w:r>
      <w:r w:rsidRPr="00D26514">
        <w:rPr>
          <w:rFonts w:eastAsia="Calibri"/>
          <w:noProof w:val="0"/>
        </w:rPr>
        <w:t>Constraint</w:t>
      </w:r>
    </w:p>
    <w:p w14:paraId="01F79F52" w14:textId="42D2F911" w:rsidR="005D55B8" w:rsidRDefault="00250E95" w:rsidP="004840AE">
      <w:pPr>
        <w:pStyle w:val="BodyText"/>
        <w:rPr>
          <w:rFonts w:eastAsia="Calibri"/>
        </w:rPr>
      </w:pPr>
      <w:r>
        <w:rPr>
          <w:rFonts w:eastAsia="Calibri"/>
        </w:rPr>
        <w:t>The Participant SHOULD</w:t>
      </w:r>
      <w:r w:rsidR="005D55B8" w:rsidRPr="005D55B8">
        <w:rPr>
          <w:rFonts w:eastAsia="Calibri"/>
        </w:rPr>
        <w:t xml:space="preserve"> </w:t>
      </w:r>
      <w:r>
        <w:rPr>
          <w:rFonts w:eastAsia="Calibri"/>
        </w:rPr>
        <w:t xml:space="preserve">contain an associatedEntity may </w:t>
      </w:r>
      <w:r w:rsidR="005D55B8" w:rsidRPr="005D55B8">
        <w:rPr>
          <w:rFonts w:eastAsia="Calibri"/>
        </w:rPr>
        <w:t xml:space="preserve">be restricted </w:t>
      </w:r>
      <w:r>
        <w:rPr>
          <w:rFonts w:eastAsia="Calibri"/>
        </w:rPr>
        <w:t>by</w:t>
      </w:r>
      <w:r w:rsidR="005D55B8" w:rsidRPr="005D55B8">
        <w:rPr>
          <w:rFonts w:eastAsia="Calibri"/>
        </w:rPr>
        <w:t xml:space="preserve"> jurisdictions as constrained by national extension. When used, </w:t>
      </w:r>
      <w:r>
        <w:rPr>
          <w:rFonts w:eastAsia="Calibri"/>
        </w:rPr>
        <w:t>participant/associatedEntity/code</w:t>
      </w:r>
      <w:r w:rsidR="005D55B8" w:rsidRPr="005D55B8">
        <w:rPr>
          <w:rFonts w:eastAsia="Calibri"/>
        </w:rPr>
        <w:t xml:space="preserve"> SHALL use values from the </w:t>
      </w:r>
      <w:r>
        <w:rPr>
          <w:rFonts w:eastAsia="Calibri"/>
        </w:rPr>
        <w:t>DestinationType</w:t>
      </w:r>
      <w:r w:rsidR="005D55B8" w:rsidRPr="005D55B8">
        <w:rPr>
          <w:rFonts w:eastAsia="Calibri"/>
        </w:rPr>
        <w:t xml:space="preserve"> concept domain as specified by jurisdiction.</w:t>
      </w:r>
    </w:p>
    <w:p w14:paraId="69F4F9A1" w14:textId="0C6E0167" w:rsidR="0088711C" w:rsidRDefault="0088711C" w:rsidP="0088711C">
      <w:pPr>
        <w:pStyle w:val="Heading5"/>
        <w:numPr>
          <w:ilvl w:val="0"/>
          <w:numId w:val="0"/>
        </w:numPr>
        <w:rPr>
          <w:rFonts w:eastAsia="Calibri"/>
          <w:noProof w:val="0"/>
        </w:rPr>
      </w:pPr>
      <w:r w:rsidRPr="00D26514">
        <w:rPr>
          <w:noProof w:val="0"/>
        </w:rPr>
        <w:t>6.3.2.H.</w:t>
      </w:r>
      <w:r w:rsidR="00820798">
        <w:rPr>
          <w:noProof w:val="0"/>
        </w:rPr>
        <w:t>12</w:t>
      </w:r>
      <w:r w:rsidRPr="00D26514">
        <w:rPr>
          <w:noProof w:val="0"/>
        </w:rPr>
        <w:t xml:space="preserve"> </w:t>
      </w:r>
      <w:r w:rsidR="0002309D">
        <w:rPr>
          <w:noProof w:val="0"/>
        </w:rPr>
        <w:t>documentationOf</w:t>
      </w:r>
      <w:r>
        <w:rPr>
          <w:noProof w:val="0"/>
        </w:rPr>
        <w:t xml:space="preserve"> </w:t>
      </w:r>
      <w:r w:rsidRPr="00D26514">
        <w:rPr>
          <w:rFonts w:eastAsia="Calibri"/>
          <w:noProof w:val="0"/>
        </w:rPr>
        <w:t>Vocabulary Constraint</w:t>
      </w:r>
    </w:p>
    <w:p w14:paraId="25C128CC" w14:textId="0F187618" w:rsidR="0002309D" w:rsidRDefault="0002309D" w:rsidP="0002309D">
      <w:pPr>
        <w:pStyle w:val="BodyText"/>
        <w:rPr>
          <w:rFonts w:eastAsia="Calibri"/>
        </w:rPr>
      </w:pPr>
      <w:r>
        <w:rPr>
          <w:rFonts w:eastAsia="Calibri"/>
        </w:rPr>
        <w:t xml:space="preserve">The serviceEvent may </w:t>
      </w:r>
      <w:r w:rsidRPr="005D55B8">
        <w:rPr>
          <w:rFonts w:eastAsia="Calibri"/>
        </w:rPr>
        <w:t xml:space="preserve">be restricted </w:t>
      </w:r>
      <w:r>
        <w:rPr>
          <w:rFonts w:eastAsia="Calibri"/>
        </w:rPr>
        <w:t>by</w:t>
      </w:r>
      <w:r w:rsidRPr="005D55B8">
        <w:rPr>
          <w:rFonts w:eastAsia="Calibri"/>
        </w:rPr>
        <w:t xml:space="preserve"> jurisdictions as constrained by national extension. </w:t>
      </w:r>
      <w:r>
        <w:rPr>
          <w:rFonts w:eastAsia="Calibri"/>
        </w:rPr>
        <w:t>The documentationOf/serviceEvent/code</w:t>
      </w:r>
      <w:r w:rsidRPr="005D55B8">
        <w:rPr>
          <w:rFonts w:eastAsia="Calibri"/>
        </w:rPr>
        <w:t xml:space="preserve"> SHALL use values from the </w:t>
      </w:r>
      <w:r>
        <w:rPr>
          <w:rFonts w:eastAsia="Calibri"/>
        </w:rPr>
        <w:t>ServiceType</w:t>
      </w:r>
      <w:r w:rsidRPr="005D55B8">
        <w:rPr>
          <w:rFonts w:eastAsia="Calibri"/>
        </w:rPr>
        <w:t xml:space="preserve"> concept domain as specified by jurisdiction.</w:t>
      </w:r>
    </w:p>
    <w:p w14:paraId="271BA18B" w14:textId="1A56EF5E" w:rsidR="0002309D" w:rsidRDefault="0002309D" w:rsidP="0002309D">
      <w:pPr>
        <w:pStyle w:val="BodyText"/>
        <w:rPr>
          <w:rFonts w:eastAsia="Calibri"/>
        </w:rPr>
      </w:pPr>
      <w:r>
        <w:rPr>
          <w:rFonts w:eastAsia="Calibri"/>
        </w:rPr>
        <w:t xml:space="preserve">The serviceEvent  performer may </w:t>
      </w:r>
      <w:r w:rsidRPr="005D55B8">
        <w:rPr>
          <w:rFonts w:eastAsia="Calibri"/>
        </w:rPr>
        <w:t xml:space="preserve">be restricted </w:t>
      </w:r>
      <w:r>
        <w:rPr>
          <w:rFonts w:eastAsia="Calibri"/>
        </w:rPr>
        <w:t>by</w:t>
      </w:r>
      <w:r w:rsidRPr="005D55B8">
        <w:rPr>
          <w:rFonts w:eastAsia="Calibri"/>
        </w:rPr>
        <w:t xml:space="preserve"> jurisdictions as constrained by national extension. </w:t>
      </w:r>
      <w:r>
        <w:rPr>
          <w:rFonts w:eastAsia="Calibri"/>
        </w:rPr>
        <w:t>The documentationOf/serviceEvent/performer/functionCode/code</w:t>
      </w:r>
      <w:r w:rsidRPr="005D55B8">
        <w:rPr>
          <w:rFonts w:eastAsia="Calibri"/>
        </w:rPr>
        <w:t xml:space="preserve"> SHALL use values from the </w:t>
      </w:r>
      <w:r>
        <w:rPr>
          <w:rFonts w:eastAsia="Calibri"/>
        </w:rPr>
        <w:t>ProviderResponseRole</w:t>
      </w:r>
      <w:r w:rsidRPr="005D55B8">
        <w:rPr>
          <w:rFonts w:eastAsia="Calibri"/>
        </w:rPr>
        <w:t xml:space="preserve"> concept domain as specified by jurisdiction.</w:t>
      </w:r>
    </w:p>
    <w:p w14:paraId="27B0B52D" w14:textId="571D37ED" w:rsidR="00D91405" w:rsidRDefault="00D91405" w:rsidP="00D91405">
      <w:pPr>
        <w:pStyle w:val="BodyText"/>
        <w:rPr>
          <w:rFonts w:eastAsia="Calibri"/>
        </w:rPr>
      </w:pPr>
      <w:r>
        <w:rPr>
          <w:rFonts w:eastAsia="Calibri"/>
        </w:rPr>
        <w:t xml:space="preserve">The serviceEvent  performer assignedEntity may </w:t>
      </w:r>
      <w:r w:rsidRPr="005D55B8">
        <w:rPr>
          <w:rFonts w:eastAsia="Calibri"/>
        </w:rPr>
        <w:t xml:space="preserve">be restricted </w:t>
      </w:r>
      <w:r>
        <w:rPr>
          <w:rFonts w:eastAsia="Calibri"/>
        </w:rPr>
        <w:t>by</w:t>
      </w:r>
      <w:r w:rsidRPr="005D55B8">
        <w:rPr>
          <w:rFonts w:eastAsia="Calibri"/>
        </w:rPr>
        <w:t xml:space="preserve"> jurisdictions as constrained by national extension. </w:t>
      </w:r>
      <w:r>
        <w:rPr>
          <w:rFonts w:eastAsia="Calibri"/>
        </w:rPr>
        <w:t>The documentationOf/serviceEvent/performer/assignedEntity/code</w:t>
      </w:r>
      <w:r w:rsidRPr="005D55B8">
        <w:rPr>
          <w:rFonts w:eastAsia="Calibri"/>
        </w:rPr>
        <w:t xml:space="preserve"> SHALL use values from the </w:t>
      </w:r>
      <w:r>
        <w:rPr>
          <w:rFonts w:eastAsia="Calibri"/>
        </w:rPr>
        <w:t>CrewRoleLevel</w:t>
      </w:r>
      <w:r w:rsidRPr="005D55B8">
        <w:rPr>
          <w:rFonts w:eastAsia="Calibri"/>
        </w:rPr>
        <w:t xml:space="preserve"> concept domain as specified by jurisdiction.</w:t>
      </w:r>
    </w:p>
    <w:p w14:paraId="33DFAAB9" w14:textId="7408A274" w:rsidR="00D91405" w:rsidRDefault="00D91405" w:rsidP="00D91405">
      <w:pPr>
        <w:pStyle w:val="Heading5"/>
        <w:numPr>
          <w:ilvl w:val="0"/>
          <w:numId w:val="0"/>
        </w:numPr>
        <w:rPr>
          <w:rFonts w:eastAsia="Calibri"/>
          <w:noProof w:val="0"/>
        </w:rPr>
      </w:pPr>
      <w:r w:rsidRPr="00D26514">
        <w:rPr>
          <w:noProof w:val="0"/>
        </w:rPr>
        <w:t>6.3.2.H.</w:t>
      </w:r>
      <w:r>
        <w:rPr>
          <w:noProof w:val="0"/>
        </w:rPr>
        <w:t>13</w:t>
      </w:r>
      <w:r w:rsidRPr="00D26514">
        <w:rPr>
          <w:noProof w:val="0"/>
        </w:rPr>
        <w:t xml:space="preserve"> </w:t>
      </w:r>
      <w:r>
        <w:rPr>
          <w:noProof w:val="0"/>
        </w:rPr>
        <w:t xml:space="preserve">componentOf </w:t>
      </w:r>
      <w:r w:rsidRPr="00D26514">
        <w:rPr>
          <w:rFonts w:eastAsia="Calibri"/>
          <w:noProof w:val="0"/>
        </w:rPr>
        <w:t>Vocabulary Constraint</w:t>
      </w:r>
    </w:p>
    <w:p w14:paraId="26A53E92" w14:textId="260BEF63" w:rsidR="00D91405" w:rsidRDefault="00D91405" w:rsidP="00D91405">
      <w:pPr>
        <w:pStyle w:val="BodyText"/>
        <w:rPr>
          <w:rFonts w:eastAsia="Calibri"/>
        </w:rPr>
      </w:pPr>
      <w:r>
        <w:rPr>
          <w:rFonts w:eastAsia="Calibri"/>
        </w:rPr>
        <w:t xml:space="preserve">The Health Care Facility may </w:t>
      </w:r>
      <w:r w:rsidRPr="005D55B8">
        <w:rPr>
          <w:rFonts w:eastAsia="Calibri"/>
        </w:rPr>
        <w:t xml:space="preserve">be restricted </w:t>
      </w:r>
      <w:r>
        <w:rPr>
          <w:rFonts w:eastAsia="Calibri"/>
        </w:rPr>
        <w:t>by</w:t>
      </w:r>
      <w:r w:rsidRPr="005D55B8">
        <w:rPr>
          <w:rFonts w:eastAsia="Calibri"/>
        </w:rPr>
        <w:t xml:space="preserve"> jurisdictions as constrained by national extension. </w:t>
      </w:r>
      <w:r>
        <w:rPr>
          <w:rFonts w:eastAsia="Calibri"/>
        </w:rPr>
        <w:t xml:space="preserve">The componentOf/encompassingEncounter/location/healthCareFacility/code </w:t>
      </w:r>
      <w:r w:rsidRPr="005D55B8">
        <w:rPr>
          <w:rFonts w:eastAsia="Calibri"/>
        </w:rPr>
        <w:t xml:space="preserve">SHALL use values from the </w:t>
      </w:r>
      <w:r>
        <w:rPr>
          <w:rFonts w:eastAsia="Calibri"/>
        </w:rPr>
        <w:t>UnitResponseRole</w:t>
      </w:r>
      <w:r w:rsidRPr="005D55B8">
        <w:rPr>
          <w:rFonts w:eastAsia="Calibri"/>
        </w:rPr>
        <w:t xml:space="preserve"> concept domain as specified by jurisdiction.</w:t>
      </w:r>
    </w:p>
    <w:p w14:paraId="16F76B4C" w14:textId="77777777" w:rsidR="00D91405" w:rsidRDefault="00D91405" w:rsidP="00D91405">
      <w:pPr>
        <w:pStyle w:val="BodyText"/>
        <w:rPr>
          <w:rFonts w:eastAsia="Calibri"/>
        </w:rPr>
      </w:pPr>
    </w:p>
    <w:p w14:paraId="5F0EA9B2" w14:textId="77777777" w:rsidR="002F41AA" w:rsidRDefault="002F41AA" w:rsidP="002F41AA">
      <w:pPr>
        <w:pStyle w:val="Heading3"/>
        <w:numPr>
          <w:ilvl w:val="0"/>
          <w:numId w:val="0"/>
        </w:numPr>
        <w:rPr>
          <w:bCs/>
          <w:noProof w:val="0"/>
        </w:rPr>
      </w:pPr>
      <w:bookmarkStart w:id="350" w:name="_Toc345074716"/>
      <w:bookmarkStart w:id="351" w:name="_Toc500238827"/>
      <w:r w:rsidRPr="00D26514">
        <w:rPr>
          <w:bCs/>
          <w:noProof w:val="0"/>
        </w:rPr>
        <w:t>6.3.3 CDA Section Content Modules</w:t>
      </w:r>
    </w:p>
    <w:p w14:paraId="50910B92" w14:textId="77777777" w:rsidR="002F41AA" w:rsidRPr="002F393E" w:rsidRDefault="002F41AA" w:rsidP="002F41AA">
      <w:pPr>
        <w:pStyle w:val="BodyText"/>
      </w:pPr>
    </w:p>
    <w:p w14:paraId="6775CE2E" w14:textId="77777777" w:rsidR="002F41AA" w:rsidRPr="002F393E" w:rsidRDefault="002F41AA" w:rsidP="002F41AA">
      <w:pPr>
        <w:pStyle w:val="EditorInstructions"/>
      </w:pPr>
      <w:r w:rsidRPr="002F393E">
        <w:t xml:space="preserve">Modify the table in Section </w:t>
      </w:r>
      <w:r>
        <w:t xml:space="preserve">6.3.3.4.30 </w:t>
      </w:r>
      <w:r w:rsidRPr="002F393E">
        <w:t>to add the items listed as Bold/Underline below</w:t>
      </w:r>
    </w:p>
    <w:p w14:paraId="2D73BB5D" w14:textId="77777777" w:rsidR="002F41AA" w:rsidRPr="001B54C3" w:rsidRDefault="002F41AA" w:rsidP="002F41AA">
      <w:pPr>
        <w:pStyle w:val="Heading5"/>
        <w:rPr>
          <w:noProof w:val="0"/>
        </w:rPr>
      </w:pPr>
      <w:bookmarkStart w:id="352" w:name="_Toc466555282"/>
      <w:r w:rsidRPr="001B54C3">
        <w:rPr>
          <w:noProof w:val="0"/>
        </w:rPr>
        <w:t>6.3.3.4.30 Coded Detailed Physical Examination Section 1.3.6.1.4.1.19376.1.5.3.1.1.9.15.1</w:t>
      </w:r>
      <w:bookmarkEnd w:id="352"/>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F41AA" w:rsidRPr="001B54C3" w14:paraId="3E1E9363"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BE7B3E7" w14:textId="77777777" w:rsidR="002F41AA" w:rsidRPr="001B54C3" w:rsidRDefault="002F41AA" w:rsidP="002F4C50">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2ED8BF3" w14:textId="77777777" w:rsidR="002F41AA" w:rsidRPr="001B54C3" w:rsidRDefault="002F41AA" w:rsidP="002F4C50">
            <w:pPr>
              <w:pStyle w:val="TableEntry"/>
            </w:pPr>
            <w:r w:rsidRPr="001B54C3">
              <w:t>1.3.6.1.4.1.19376.1.5.3.1.1.9.15.1</w:t>
            </w:r>
          </w:p>
        </w:tc>
      </w:tr>
      <w:tr w:rsidR="002F41AA" w:rsidRPr="001B54C3" w14:paraId="1A0CEA07" w14:textId="77777777" w:rsidTr="002F4C50">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0919F4" w14:textId="77777777" w:rsidR="002F41AA" w:rsidRPr="001B54C3" w:rsidRDefault="002F41AA" w:rsidP="002F4C50">
            <w:pPr>
              <w:pStyle w:val="TableEntryHeader"/>
            </w:pPr>
            <w:r w:rsidRPr="001B54C3">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356914" w14:textId="77777777" w:rsidR="002F41AA" w:rsidRPr="001B54C3" w:rsidRDefault="002F41AA" w:rsidP="002F4C50">
            <w:pPr>
              <w:pStyle w:val="TableEntry"/>
            </w:pPr>
            <w:r w:rsidRPr="001B54C3">
              <w:t xml:space="preserve">Detailed Physical Examination (1.3.6.1.4.1.19376.1.5.3.1.1.9.15) </w:t>
            </w:r>
          </w:p>
        </w:tc>
      </w:tr>
      <w:tr w:rsidR="002F41AA" w:rsidRPr="001B54C3" w14:paraId="3F5053DD"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C7AC623" w14:textId="77777777" w:rsidR="002F41AA" w:rsidRPr="001B54C3" w:rsidRDefault="002F41AA" w:rsidP="002F4C50">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D102461" w14:textId="77777777" w:rsidR="002F41AA" w:rsidRPr="001B54C3" w:rsidRDefault="002F41AA" w:rsidP="002F4C50">
            <w:pPr>
              <w:pStyle w:val="TableEntry"/>
            </w:pPr>
            <w:r w:rsidRPr="001B54C3">
              <w:t>The Coded Detailed Physical Examination section shall contain a narrative description of the patient’s physical findings. It shall include subsections, if known, for the exams that are performed.</w:t>
            </w:r>
          </w:p>
        </w:tc>
      </w:tr>
      <w:tr w:rsidR="002F41AA" w:rsidRPr="001B54C3" w14:paraId="52232A9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AE08B9" w14:textId="77777777" w:rsidR="002F41AA" w:rsidRPr="001B54C3" w:rsidRDefault="002F41AA" w:rsidP="002F4C50">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A9166F7" w14:textId="77777777" w:rsidR="002F41AA" w:rsidRPr="001B54C3" w:rsidRDefault="002F41AA" w:rsidP="002F4C50">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27EFB0" w14:textId="77777777" w:rsidR="002F41AA" w:rsidRPr="001B54C3" w:rsidRDefault="002F41AA" w:rsidP="002F4C50">
            <w:pPr>
              <w:pStyle w:val="TableEntryHeader"/>
            </w:pPr>
            <w:r w:rsidRPr="001B54C3">
              <w:t xml:space="preserve">Description </w:t>
            </w:r>
          </w:p>
        </w:tc>
      </w:tr>
      <w:tr w:rsidR="002F41AA" w:rsidRPr="001B54C3" w14:paraId="3ED0F33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A260C92" w14:textId="77777777" w:rsidR="002F41AA" w:rsidRPr="001B54C3" w:rsidRDefault="002F41AA" w:rsidP="002F4C50">
            <w:pPr>
              <w:pStyle w:val="TableEntry"/>
            </w:pPr>
            <w:r w:rsidRPr="001B54C3">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10BD007A" w14:textId="77777777" w:rsidR="002F41AA" w:rsidRPr="001B54C3" w:rsidRDefault="002F41AA" w:rsidP="002F4C50">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DC80E14" w14:textId="77777777" w:rsidR="002F41AA" w:rsidRPr="001B54C3" w:rsidRDefault="002F41AA" w:rsidP="002F4C50">
            <w:pPr>
              <w:pStyle w:val="TableEntry"/>
            </w:pPr>
            <w:r w:rsidRPr="001B54C3">
              <w:t>PHYSICAL EXAMINATION</w:t>
            </w:r>
          </w:p>
        </w:tc>
      </w:tr>
      <w:tr w:rsidR="002F41AA" w:rsidRPr="001B54C3" w14:paraId="5E89A60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10FC95D" w14:textId="77777777" w:rsidR="002F41AA" w:rsidRPr="001B54C3" w:rsidRDefault="002F41AA" w:rsidP="002F4C50">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5ACF810" w14:textId="77777777" w:rsidR="002F41AA" w:rsidRPr="001B54C3" w:rsidRDefault="002F41AA" w:rsidP="002F4C50">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7B53A47" w14:textId="77777777" w:rsidR="002F41AA" w:rsidRPr="001B54C3" w:rsidRDefault="002F41AA" w:rsidP="002F4C50">
            <w:pPr>
              <w:pStyle w:val="TableEntryHeader"/>
            </w:pPr>
            <w:r w:rsidRPr="001B54C3">
              <w:t xml:space="preserve">Description </w:t>
            </w:r>
          </w:p>
        </w:tc>
      </w:tr>
      <w:tr w:rsidR="002F41AA" w:rsidRPr="001B54C3" w14:paraId="2461DCF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B384DA" w14:textId="77777777" w:rsidR="002F41AA" w:rsidRPr="001B54C3" w:rsidRDefault="002F41AA" w:rsidP="002F4C50">
            <w:pPr>
              <w:pStyle w:val="TableEntry"/>
            </w:pPr>
            <w:r w:rsidRPr="001B54C3">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3EFC9A61"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BBB4663" w14:textId="77777777" w:rsidR="002F41AA" w:rsidRPr="001B54C3" w:rsidRDefault="002F41AA" w:rsidP="002F4C50">
            <w:pPr>
              <w:pStyle w:val="TableEntry"/>
            </w:pPr>
            <w:r w:rsidRPr="001B54C3">
              <w:t>Coded Vital Signs</w:t>
            </w:r>
          </w:p>
          <w:p w14:paraId="5A884B49" w14:textId="77777777" w:rsidR="002F41AA" w:rsidRPr="001B54C3" w:rsidRDefault="002F41AA" w:rsidP="002F4C50">
            <w:pPr>
              <w:pStyle w:val="TableEntry"/>
            </w:pPr>
            <w:r w:rsidRPr="001B54C3">
              <w:t>Vital signs may be a subsection of the physical examination or they may</w:t>
            </w:r>
          </w:p>
          <w:p w14:paraId="39BD0B28" w14:textId="77777777" w:rsidR="002F41AA" w:rsidRPr="001B54C3" w:rsidRDefault="002F41AA" w:rsidP="002F4C50">
            <w:pPr>
              <w:pStyle w:val="TableEntry"/>
            </w:pPr>
            <w:r w:rsidRPr="001B54C3">
              <w:t>stand alone</w:t>
            </w:r>
          </w:p>
        </w:tc>
      </w:tr>
      <w:tr w:rsidR="002F41AA" w:rsidRPr="001B54C3" w14:paraId="265B750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967BF7C" w14:textId="77777777" w:rsidR="002F41AA" w:rsidRPr="001B54C3" w:rsidRDefault="002F41AA" w:rsidP="002F4C50">
            <w:pPr>
              <w:pStyle w:val="TableEntry"/>
            </w:pPr>
            <w:r w:rsidRPr="001B54C3">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7C29CF43"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B0127A9" w14:textId="77777777" w:rsidR="002F41AA" w:rsidRPr="001B54C3" w:rsidRDefault="002F41AA" w:rsidP="002F4C50">
            <w:pPr>
              <w:pStyle w:val="TableEntry"/>
            </w:pPr>
            <w:r w:rsidRPr="001B54C3">
              <w:t>General Appearance</w:t>
            </w:r>
          </w:p>
        </w:tc>
      </w:tr>
      <w:tr w:rsidR="002F41AA" w:rsidRPr="001B54C3" w14:paraId="6B76D99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495E3" w14:textId="77777777" w:rsidR="002F41AA" w:rsidRPr="001B54C3" w:rsidRDefault="002F41AA" w:rsidP="002F4C50">
            <w:pPr>
              <w:pStyle w:val="TableEntry"/>
            </w:pPr>
            <w:r w:rsidRPr="001B54C3">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4E16D5DE"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178C86" w14:textId="77777777" w:rsidR="002F41AA" w:rsidRPr="001B54C3" w:rsidRDefault="002F41AA" w:rsidP="002F4C50">
            <w:pPr>
              <w:pStyle w:val="TableEntry"/>
            </w:pPr>
            <w:r w:rsidRPr="001B54C3">
              <w:t>Visible Implanted Medical Devices</w:t>
            </w:r>
          </w:p>
        </w:tc>
      </w:tr>
      <w:tr w:rsidR="002F41AA" w:rsidRPr="001B54C3" w14:paraId="557AAB5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985E7FE" w14:textId="77777777" w:rsidR="002F41AA" w:rsidRPr="001B54C3" w:rsidRDefault="002F41AA" w:rsidP="002F4C50">
            <w:pPr>
              <w:pStyle w:val="TableEntry"/>
            </w:pPr>
            <w:r w:rsidRPr="001B54C3">
              <w:lastRenderedPageBreak/>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3121E466"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43F0D2" w14:textId="77777777" w:rsidR="002F41AA" w:rsidRPr="001B54C3" w:rsidRDefault="002F41AA" w:rsidP="002F4C50">
            <w:pPr>
              <w:pStyle w:val="TableEntry"/>
            </w:pPr>
            <w:r w:rsidRPr="001B54C3">
              <w:t>Integumentary System</w:t>
            </w:r>
          </w:p>
        </w:tc>
      </w:tr>
      <w:tr w:rsidR="002F41AA" w:rsidRPr="001B54C3" w14:paraId="612ED7C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E0BF69B" w14:textId="77777777" w:rsidR="002F41AA" w:rsidRPr="001B54C3" w:rsidRDefault="002F41AA" w:rsidP="002F4C50">
            <w:pPr>
              <w:pStyle w:val="TableEntry"/>
            </w:pPr>
            <w:r w:rsidRPr="001B54C3">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0C007586"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8A947A9" w14:textId="77777777" w:rsidR="002F41AA" w:rsidRPr="001B54C3" w:rsidRDefault="002F41AA" w:rsidP="002F4C50">
            <w:pPr>
              <w:pStyle w:val="TableEntry"/>
            </w:pPr>
            <w:r w:rsidRPr="001B54C3">
              <w:t>Head</w:t>
            </w:r>
          </w:p>
        </w:tc>
      </w:tr>
      <w:tr w:rsidR="002F41AA" w:rsidRPr="001B54C3" w14:paraId="6D00D4E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D193F77" w14:textId="77777777" w:rsidR="002F41AA" w:rsidRPr="001B54C3" w:rsidRDefault="002F41AA" w:rsidP="002F4C50">
            <w:pPr>
              <w:pStyle w:val="TableEntry"/>
            </w:pPr>
            <w:r w:rsidRPr="001B54C3">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2CA4A554"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674CF9" w14:textId="77777777" w:rsidR="002F41AA" w:rsidRPr="001B54C3" w:rsidRDefault="002F41AA" w:rsidP="002F4C50">
            <w:pPr>
              <w:pStyle w:val="TableEntry"/>
            </w:pPr>
            <w:r w:rsidRPr="001B54C3">
              <w:t>Eyes</w:t>
            </w:r>
          </w:p>
        </w:tc>
      </w:tr>
      <w:tr w:rsidR="002F41AA" w:rsidRPr="001B54C3" w14:paraId="78093D9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3F4AA10" w14:textId="77777777" w:rsidR="002F41AA" w:rsidRPr="001B54C3" w:rsidRDefault="002F41AA" w:rsidP="002F4C50">
            <w:pPr>
              <w:pStyle w:val="TableEntry"/>
            </w:pPr>
            <w:r w:rsidRPr="001B54C3">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6C2D034C"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5E4727F" w14:textId="77777777" w:rsidR="002F41AA" w:rsidRPr="001B54C3" w:rsidRDefault="002F41AA" w:rsidP="002F4C50">
            <w:pPr>
              <w:pStyle w:val="TableEntry"/>
            </w:pPr>
            <w:r w:rsidRPr="001B54C3">
              <w:t>Ears, Nose, Mouth and Throat</w:t>
            </w:r>
          </w:p>
        </w:tc>
      </w:tr>
      <w:tr w:rsidR="002F41AA" w:rsidRPr="001B54C3" w14:paraId="2DA838B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58CA053" w14:textId="77777777" w:rsidR="002F41AA" w:rsidRPr="001B54C3" w:rsidRDefault="002F41AA" w:rsidP="002F4C50">
            <w:pPr>
              <w:pStyle w:val="TableEntry"/>
            </w:pPr>
            <w:r w:rsidRPr="001B54C3">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4EEF5B4E"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F8EA04B" w14:textId="77777777" w:rsidR="002F41AA" w:rsidRPr="001B54C3" w:rsidRDefault="002F41AA" w:rsidP="002F4C50">
            <w:pPr>
              <w:pStyle w:val="TableEntry"/>
            </w:pPr>
            <w:r w:rsidRPr="001B54C3">
              <w:t>Ears</w:t>
            </w:r>
          </w:p>
        </w:tc>
      </w:tr>
      <w:tr w:rsidR="002F41AA" w:rsidRPr="001B54C3" w14:paraId="2465A3C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99555D2" w14:textId="77777777" w:rsidR="002F41AA" w:rsidRPr="001B54C3" w:rsidRDefault="002F41AA" w:rsidP="002F4C50">
            <w:pPr>
              <w:pStyle w:val="TableEntry"/>
            </w:pPr>
            <w:r w:rsidRPr="001B54C3">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610A24BD"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30637D" w14:textId="77777777" w:rsidR="002F41AA" w:rsidRPr="001B54C3" w:rsidRDefault="002F41AA" w:rsidP="002F4C50">
            <w:pPr>
              <w:pStyle w:val="TableEntry"/>
            </w:pPr>
            <w:r w:rsidRPr="001B54C3">
              <w:t>Nose</w:t>
            </w:r>
          </w:p>
        </w:tc>
      </w:tr>
      <w:tr w:rsidR="002F41AA" w:rsidRPr="001B54C3" w14:paraId="7BF1B8C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A48DC50" w14:textId="77777777" w:rsidR="002F41AA" w:rsidRPr="001B54C3" w:rsidRDefault="002F41AA" w:rsidP="002F4C50">
            <w:pPr>
              <w:pStyle w:val="TableEntry"/>
            </w:pPr>
            <w:r w:rsidRPr="001B54C3">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0838CCCC"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6155886" w14:textId="77777777" w:rsidR="002F41AA" w:rsidRPr="001B54C3" w:rsidRDefault="002F41AA" w:rsidP="002F4C50">
            <w:pPr>
              <w:pStyle w:val="TableEntry"/>
            </w:pPr>
            <w:r w:rsidRPr="001B54C3">
              <w:t>Mouth, Throat, and Teeth</w:t>
            </w:r>
          </w:p>
        </w:tc>
      </w:tr>
      <w:tr w:rsidR="002F41AA" w:rsidRPr="001B54C3" w14:paraId="646FEC3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34BDCE2" w14:textId="77777777" w:rsidR="002F41AA" w:rsidRPr="001B54C3" w:rsidRDefault="002F41AA" w:rsidP="002F4C50">
            <w:pPr>
              <w:pStyle w:val="TableEntry"/>
            </w:pPr>
            <w:r w:rsidRPr="001B54C3">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10656B00"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DC68884" w14:textId="77777777" w:rsidR="002F41AA" w:rsidRPr="001B54C3" w:rsidRDefault="002F41AA" w:rsidP="002F4C50">
            <w:pPr>
              <w:pStyle w:val="TableEntry"/>
            </w:pPr>
            <w:r w:rsidRPr="001B54C3">
              <w:t>Neck</w:t>
            </w:r>
          </w:p>
        </w:tc>
      </w:tr>
      <w:tr w:rsidR="002F41AA" w:rsidRPr="001B54C3" w14:paraId="2070ABA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4C51581" w14:textId="77777777" w:rsidR="002F41AA" w:rsidRPr="001B54C3" w:rsidRDefault="002F41AA" w:rsidP="002F4C50">
            <w:pPr>
              <w:pStyle w:val="TableEntry"/>
            </w:pPr>
            <w:r w:rsidRPr="001B54C3">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07D6B974"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3954479" w14:textId="77777777" w:rsidR="002F41AA" w:rsidRPr="001B54C3" w:rsidRDefault="002F41AA" w:rsidP="002F4C50">
            <w:pPr>
              <w:pStyle w:val="TableEntry"/>
            </w:pPr>
            <w:r w:rsidRPr="001B54C3">
              <w:t>Endocrine System</w:t>
            </w:r>
          </w:p>
        </w:tc>
      </w:tr>
      <w:tr w:rsidR="002F41AA" w:rsidRPr="001B54C3" w14:paraId="0600A30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76DDE6" w14:textId="77777777" w:rsidR="002F41AA" w:rsidRPr="001B54C3" w:rsidRDefault="002F41AA" w:rsidP="002F4C50">
            <w:pPr>
              <w:pStyle w:val="TableEntry"/>
            </w:pPr>
            <w:r w:rsidRPr="001B54C3">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742B700E"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176CF6F" w14:textId="77777777" w:rsidR="002F41AA" w:rsidRPr="001B54C3" w:rsidRDefault="002F41AA" w:rsidP="002F4C50">
            <w:pPr>
              <w:pStyle w:val="TableEntry"/>
            </w:pPr>
            <w:r w:rsidRPr="001B54C3">
              <w:t>Thorax and Lungs</w:t>
            </w:r>
          </w:p>
        </w:tc>
      </w:tr>
      <w:tr w:rsidR="002F41AA" w:rsidRPr="001B54C3" w14:paraId="05D4EC3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7B04E1" w14:textId="77777777" w:rsidR="002F41AA" w:rsidRPr="001B54C3" w:rsidRDefault="002F41AA" w:rsidP="002F4C50">
            <w:pPr>
              <w:pStyle w:val="TableEntry"/>
            </w:pPr>
            <w:r w:rsidRPr="001B54C3">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47771490"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E5CB693" w14:textId="77777777" w:rsidR="002F41AA" w:rsidRPr="001B54C3" w:rsidRDefault="002F41AA" w:rsidP="002F4C50">
            <w:pPr>
              <w:pStyle w:val="TableEntry"/>
            </w:pPr>
            <w:r w:rsidRPr="001B54C3">
              <w:t>Chest Wall</w:t>
            </w:r>
          </w:p>
        </w:tc>
      </w:tr>
      <w:tr w:rsidR="002F41AA" w:rsidRPr="001B54C3" w14:paraId="5914F29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476A00B" w14:textId="77777777" w:rsidR="002F41AA" w:rsidRPr="001B54C3" w:rsidRDefault="002F41AA" w:rsidP="002F4C50">
            <w:pPr>
              <w:pStyle w:val="TableEntry"/>
            </w:pPr>
            <w:r w:rsidRPr="001B54C3">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65E6AA53"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21144F" w14:textId="77777777" w:rsidR="002F41AA" w:rsidRPr="001B54C3" w:rsidRDefault="002F41AA" w:rsidP="002F4C50">
            <w:pPr>
              <w:pStyle w:val="TableEntry"/>
            </w:pPr>
            <w:r w:rsidRPr="001B54C3">
              <w:t>Breasts</w:t>
            </w:r>
          </w:p>
        </w:tc>
      </w:tr>
      <w:tr w:rsidR="002F41AA" w:rsidRPr="001B54C3" w14:paraId="62BD99C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3AB672C" w14:textId="77777777" w:rsidR="002F41AA" w:rsidRPr="001B54C3" w:rsidRDefault="002F41AA" w:rsidP="002F4C50">
            <w:pPr>
              <w:pStyle w:val="TableEntry"/>
            </w:pPr>
            <w:r w:rsidRPr="001B54C3">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31A1AE12"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29FAD07" w14:textId="77777777" w:rsidR="002F41AA" w:rsidRPr="001B54C3" w:rsidRDefault="002F41AA" w:rsidP="002F4C50">
            <w:pPr>
              <w:pStyle w:val="TableEntry"/>
            </w:pPr>
            <w:r w:rsidRPr="001B54C3">
              <w:t>Heart</w:t>
            </w:r>
          </w:p>
        </w:tc>
      </w:tr>
      <w:tr w:rsidR="002F41AA" w:rsidRPr="001B54C3" w14:paraId="6317A87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EC0E533" w14:textId="77777777" w:rsidR="002F41AA" w:rsidRPr="001B54C3" w:rsidRDefault="002F41AA" w:rsidP="002F4C50">
            <w:pPr>
              <w:pStyle w:val="TableEntry"/>
            </w:pPr>
            <w:r w:rsidRPr="001B54C3">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692585B4"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8742B9" w14:textId="77777777" w:rsidR="002F41AA" w:rsidRPr="001B54C3" w:rsidRDefault="002F41AA" w:rsidP="002F4C50">
            <w:pPr>
              <w:pStyle w:val="TableEntry"/>
            </w:pPr>
            <w:r w:rsidRPr="001B54C3">
              <w:t>Respiratory System</w:t>
            </w:r>
          </w:p>
        </w:tc>
      </w:tr>
      <w:tr w:rsidR="002F41AA" w:rsidRPr="001B54C3" w14:paraId="41C2328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6E7B3" w14:textId="77777777" w:rsidR="002F41AA" w:rsidRPr="001B54C3" w:rsidRDefault="002F41AA" w:rsidP="002F4C50">
            <w:pPr>
              <w:pStyle w:val="TableEntry"/>
            </w:pPr>
            <w:r w:rsidRPr="001B54C3">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27138B48"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3D3070C" w14:textId="77777777" w:rsidR="002F41AA" w:rsidRPr="001B54C3" w:rsidRDefault="002F41AA" w:rsidP="002F4C50">
            <w:pPr>
              <w:pStyle w:val="TableEntry"/>
            </w:pPr>
            <w:r w:rsidRPr="001B54C3">
              <w:t>Abdomen</w:t>
            </w:r>
          </w:p>
        </w:tc>
      </w:tr>
      <w:tr w:rsidR="002F41AA" w:rsidRPr="001B54C3" w14:paraId="70D922F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21A00DF" w14:textId="77777777" w:rsidR="002F41AA" w:rsidRPr="001B54C3" w:rsidRDefault="002F41AA" w:rsidP="002F4C50">
            <w:pPr>
              <w:pStyle w:val="TableEntry"/>
            </w:pPr>
            <w:r w:rsidRPr="001B54C3">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4AA046F3"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1CEAD40" w14:textId="77777777" w:rsidR="002F41AA" w:rsidRPr="001B54C3" w:rsidRDefault="002F41AA" w:rsidP="002F4C50">
            <w:pPr>
              <w:pStyle w:val="TableEntry"/>
            </w:pPr>
            <w:r w:rsidRPr="001B54C3">
              <w:t>Lymphatic System</w:t>
            </w:r>
          </w:p>
        </w:tc>
      </w:tr>
      <w:tr w:rsidR="002F41AA" w:rsidRPr="001B54C3" w14:paraId="4DA94C2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51FA989" w14:textId="77777777" w:rsidR="002F41AA" w:rsidRPr="001B54C3" w:rsidRDefault="002F41AA" w:rsidP="002F4C50">
            <w:pPr>
              <w:pStyle w:val="TableEntry"/>
            </w:pPr>
            <w:r w:rsidRPr="001B54C3">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3AB7E016"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B1C7460" w14:textId="77777777" w:rsidR="002F41AA" w:rsidRPr="001B54C3" w:rsidRDefault="002F41AA" w:rsidP="002F4C50">
            <w:pPr>
              <w:pStyle w:val="TableEntry"/>
            </w:pPr>
            <w:r w:rsidRPr="001B54C3">
              <w:t>Vessels</w:t>
            </w:r>
          </w:p>
        </w:tc>
      </w:tr>
      <w:tr w:rsidR="002F41AA" w:rsidRPr="001B54C3" w14:paraId="2FC241D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2DC8196" w14:textId="77777777" w:rsidR="002F41AA" w:rsidRPr="001B54C3" w:rsidRDefault="002F41AA" w:rsidP="002F4C50">
            <w:pPr>
              <w:pStyle w:val="TableEntry"/>
            </w:pPr>
            <w:r w:rsidRPr="001B54C3">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10644185"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1323FB0" w14:textId="77777777" w:rsidR="002F41AA" w:rsidRPr="001B54C3" w:rsidRDefault="002F41AA" w:rsidP="002F4C50">
            <w:pPr>
              <w:pStyle w:val="TableEntry"/>
            </w:pPr>
            <w:r w:rsidRPr="001B54C3">
              <w:t>Musculoskeletal System</w:t>
            </w:r>
          </w:p>
        </w:tc>
      </w:tr>
      <w:tr w:rsidR="002F41AA" w:rsidRPr="001B54C3" w14:paraId="335AEE3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A65B019" w14:textId="77777777" w:rsidR="002F41AA" w:rsidRPr="001B54C3" w:rsidRDefault="002F41AA" w:rsidP="002F4C50">
            <w:pPr>
              <w:pStyle w:val="TableEntry"/>
            </w:pPr>
            <w:r w:rsidRPr="001B54C3">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3A218FBD"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4942BA3" w14:textId="77777777" w:rsidR="002F41AA" w:rsidRPr="001B54C3" w:rsidRDefault="002F41AA" w:rsidP="002F4C50">
            <w:pPr>
              <w:pStyle w:val="TableEntry"/>
            </w:pPr>
            <w:r w:rsidRPr="001B54C3">
              <w:t>Neurologic System</w:t>
            </w:r>
          </w:p>
        </w:tc>
      </w:tr>
      <w:tr w:rsidR="002F41AA" w:rsidRPr="001B54C3" w14:paraId="0B55755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271CAA9" w14:textId="77777777" w:rsidR="002F41AA" w:rsidRPr="001B54C3" w:rsidRDefault="002F41AA" w:rsidP="002F4C50">
            <w:pPr>
              <w:pStyle w:val="TableEntry"/>
            </w:pPr>
            <w:r w:rsidRPr="001B54C3">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227899F3"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7B6CFFB" w14:textId="77777777" w:rsidR="002F41AA" w:rsidRPr="001B54C3" w:rsidRDefault="002F41AA" w:rsidP="002F4C50">
            <w:pPr>
              <w:pStyle w:val="TableEntry"/>
            </w:pPr>
            <w:r w:rsidRPr="001B54C3">
              <w:t>Genitalia</w:t>
            </w:r>
          </w:p>
        </w:tc>
      </w:tr>
      <w:tr w:rsidR="002F41AA" w:rsidRPr="001B54C3" w14:paraId="78BD1B3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883B4C4" w14:textId="77777777" w:rsidR="002F41AA" w:rsidRPr="001B54C3" w:rsidRDefault="002F41AA" w:rsidP="002F4C50">
            <w:pPr>
              <w:pStyle w:val="TableEntry"/>
            </w:pPr>
            <w:r w:rsidRPr="001B54C3">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1FBAB073"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80FFF2C" w14:textId="77777777" w:rsidR="002F41AA" w:rsidRPr="001B54C3" w:rsidRDefault="002F41AA" w:rsidP="002F4C50">
            <w:pPr>
              <w:pStyle w:val="TableEntry"/>
            </w:pPr>
            <w:r w:rsidRPr="001B54C3">
              <w:t>Rectum</w:t>
            </w:r>
          </w:p>
        </w:tc>
      </w:tr>
      <w:tr w:rsidR="002F41AA" w:rsidRPr="001B54C3" w14:paraId="33A1203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9C90956" w14:textId="77777777" w:rsidR="002F41AA" w:rsidRPr="001B54C3" w:rsidRDefault="002F41AA" w:rsidP="002F4C50">
            <w:pPr>
              <w:pStyle w:val="TableEntry"/>
            </w:pPr>
            <w:r w:rsidRPr="001B54C3">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0077D654"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065FCD5" w14:textId="77777777" w:rsidR="002F41AA" w:rsidRPr="001B54C3" w:rsidRDefault="002F41AA" w:rsidP="002F4C50">
            <w:pPr>
              <w:pStyle w:val="TableEntry"/>
            </w:pPr>
            <w:r w:rsidRPr="001B54C3">
              <w:t>Extremities</w:t>
            </w:r>
          </w:p>
        </w:tc>
      </w:tr>
      <w:tr w:rsidR="002F41AA" w:rsidRPr="001B54C3" w14:paraId="7D12792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75DC319" w14:textId="77777777" w:rsidR="002F41AA" w:rsidRPr="001B54C3" w:rsidRDefault="002F41AA" w:rsidP="002F4C50">
            <w:pPr>
              <w:pStyle w:val="TableEntry"/>
            </w:pPr>
            <w:r w:rsidRPr="001B54C3">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7312617F" w14:textId="77777777" w:rsidR="002F41AA" w:rsidRPr="001B54C3" w:rsidRDefault="002F41AA" w:rsidP="002F4C50">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3332B57" w14:textId="77777777" w:rsidR="002F41AA" w:rsidRPr="001B54C3" w:rsidRDefault="002F41AA" w:rsidP="002F4C50">
            <w:pPr>
              <w:pStyle w:val="TableEntry"/>
            </w:pPr>
            <w:r w:rsidRPr="001B54C3">
              <w:t>Pelvis</w:t>
            </w:r>
          </w:p>
        </w:tc>
      </w:tr>
      <w:tr w:rsidR="002F41AA" w:rsidRPr="001B54C3" w14:paraId="0CD12DC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8BEB11F" w14:textId="77777777" w:rsidR="002F41AA" w:rsidRPr="003F4832" w:rsidRDefault="002F41AA" w:rsidP="002F4C50">
            <w:pPr>
              <w:pStyle w:val="TableEntry"/>
              <w:rPr>
                <w:b/>
                <w:u w:val="single"/>
              </w:rPr>
            </w:pPr>
            <w:commentRangeStart w:id="353"/>
            <w:r w:rsidRPr="003F4832">
              <w:rPr>
                <w:b/>
                <w:u w:val="single"/>
              </w:rPr>
              <w:t>TBD</w:t>
            </w:r>
            <w:commentRangeEnd w:id="353"/>
            <w:r w:rsidRPr="003F4832">
              <w:rPr>
                <w:rStyle w:val="CommentReference"/>
                <w:b/>
                <w:u w:val="single"/>
              </w:rPr>
              <w:commentReference w:id="353"/>
            </w:r>
          </w:p>
        </w:tc>
        <w:tc>
          <w:tcPr>
            <w:tcW w:w="0" w:type="auto"/>
            <w:tcBorders>
              <w:top w:val="single" w:sz="4" w:space="0" w:color="000000"/>
              <w:left w:val="single" w:sz="4" w:space="0" w:color="000000"/>
              <w:bottom w:val="single" w:sz="4" w:space="0" w:color="000000"/>
              <w:right w:val="single" w:sz="4" w:space="0" w:color="000000"/>
            </w:tcBorders>
            <w:vAlign w:val="center"/>
          </w:tcPr>
          <w:p w14:paraId="569DD817" w14:textId="77777777" w:rsidR="002F41AA" w:rsidRPr="003F4832" w:rsidRDefault="002F41AA" w:rsidP="002F4C50">
            <w:pPr>
              <w:pStyle w:val="TableEntry"/>
              <w:rPr>
                <w:b/>
                <w:u w:val="single"/>
              </w:rPr>
            </w:pPr>
            <w:r w:rsidRPr="003F4832">
              <w:rPr>
                <w:b/>
                <w:u w:val="single"/>
              </w:rPr>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077BE6E" w14:textId="77777777" w:rsidR="002F41AA" w:rsidRPr="003F4832" w:rsidRDefault="002F41AA" w:rsidP="002F4C50">
            <w:pPr>
              <w:pStyle w:val="TableEntry"/>
              <w:rPr>
                <w:b/>
                <w:u w:val="single"/>
              </w:rPr>
            </w:pPr>
            <w:r w:rsidRPr="003F4832">
              <w:rPr>
                <w:b/>
                <w:u w:val="single"/>
              </w:rPr>
              <w:t xml:space="preserve">Mental Status </w:t>
            </w:r>
            <w:r>
              <w:rPr>
                <w:b/>
                <w:u w:val="single"/>
              </w:rPr>
              <w:t>Organizer</w:t>
            </w:r>
          </w:p>
        </w:tc>
      </w:tr>
    </w:tbl>
    <w:p w14:paraId="4FD6A88D" w14:textId="77777777" w:rsidR="002F41AA" w:rsidRPr="00FA59DF" w:rsidRDefault="002F41AA" w:rsidP="002F41AA">
      <w:pPr>
        <w:pStyle w:val="BodyText"/>
      </w:pPr>
    </w:p>
    <w:p w14:paraId="790D0C76" w14:textId="77777777" w:rsidR="002F41AA" w:rsidRPr="00D26514" w:rsidRDefault="002F41AA" w:rsidP="002F41AA">
      <w:pPr>
        <w:pStyle w:val="EditorInstructions"/>
      </w:pPr>
      <w:r w:rsidRPr="00D26514">
        <w:t>Add to section 6.3.3.10 Section Content Modules</w:t>
      </w:r>
    </w:p>
    <w:p w14:paraId="04A40E4C" w14:textId="77777777" w:rsidR="002F41AA" w:rsidRPr="00D26514" w:rsidRDefault="002F41AA" w:rsidP="002F41AA">
      <w:pPr>
        <w:pStyle w:val="Heading4"/>
        <w:numPr>
          <w:ilvl w:val="0"/>
          <w:numId w:val="0"/>
        </w:numPr>
        <w:ind w:left="864" w:hanging="864"/>
        <w:rPr>
          <w:noProof w:val="0"/>
        </w:rPr>
      </w:pPr>
      <w:bookmarkStart w:id="354" w:name="_Toc345074717"/>
      <w:bookmarkStart w:id="355" w:name="_Toc500238828"/>
      <w:r w:rsidRPr="00D26514">
        <w:rPr>
          <w:noProof w:val="0"/>
        </w:rPr>
        <w:t>6.3.3.10.S</w:t>
      </w:r>
      <w:r>
        <w:rPr>
          <w:noProof w:val="0"/>
        </w:rPr>
        <w:t>1.</w:t>
      </w:r>
      <w:r w:rsidRPr="00D26514">
        <w:rPr>
          <w:noProof w:val="0"/>
        </w:rPr>
        <w:t xml:space="preserve"> </w:t>
      </w:r>
      <w:r>
        <w:rPr>
          <w:noProof w:val="0"/>
        </w:rPr>
        <w:t>Mental Status Organizer</w:t>
      </w:r>
      <w:r w:rsidRPr="00D26514">
        <w:rPr>
          <w:noProof w:val="0"/>
        </w:rPr>
        <w:t>- Section Content Module</w:t>
      </w:r>
      <w:bookmarkEnd w:id="354"/>
      <w:bookmarkEnd w:id="355"/>
      <w:r w:rsidRPr="00D26514">
        <w:rPr>
          <w:noProof w:val="0"/>
        </w:rPr>
        <w:t xml:space="preserve"> </w:t>
      </w:r>
      <w:bookmarkStart w:id="356" w:name="_Toc291167503"/>
      <w:bookmarkStart w:id="357" w:name="_Toc291231442"/>
      <w:bookmarkStart w:id="358" w:name="_Toc296340356"/>
    </w:p>
    <w:p w14:paraId="24C51DCD" w14:textId="77777777" w:rsidR="002F41AA" w:rsidRPr="00D26514" w:rsidRDefault="002F41AA" w:rsidP="002F41AA">
      <w:pPr>
        <w:pStyle w:val="TableTitle"/>
      </w:pPr>
      <w:r w:rsidRPr="00D26514">
        <w:t>Table 6.3.3.10.S</w:t>
      </w:r>
      <w:r>
        <w:t>1</w:t>
      </w:r>
      <w:r w:rsidRPr="00D26514">
        <w:t xml:space="preserve">-1 </w:t>
      </w:r>
      <w:r>
        <w:t>Mental Status Organizer</w:t>
      </w:r>
      <w:r w:rsidRPr="00D26514">
        <w:t xml:space="preserve"> Section</w:t>
      </w:r>
      <w:bookmarkEnd w:id="356"/>
      <w:bookmarkEnd w:id="357"/>
      <w:bookmarkEnd w:id="35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D26514" w14:paraId="299263A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15110C" w14:textId="77777777" w:rsidR="002F41AA" w:rsidRPr="00D26514" w:rsidRDefault="002F41AA" w:rsidP="002F4C50">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83BCF73" w14:textId="77777777" w:rsidR="002F41AA" w:rsidRPr="00D26514" w:rsidRDefault="002F41AA" w:rsidP="002F4C50">
            <w:pPr>
              <w:pStyle w:val="TableEntry"/>
            </w:pPr>
            <w:r>
              <w:t>Mental Status Organizer Section</w:t>
            </w:r>
          </w:p>
        </w:tc>
      </w:tr>
      <w:tr w:rsidR="002F41AA" w:rsidRPr="00D26514" w14:paraId="579B3009"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0065862" w14:textId="77777777" w:rsidR="002F41AA" w:rsidRPr="00D26514" w:rsidRDefault="002F41AA" w:rsidP="002F4C50">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798975" w14:textId="77777777" w:rsidR="002F41AA" w:rsidRPr="00D26514" w:rsidRDefault="002F41AA" w:rsidP="002F4C50">
            <w:pPr>
              <w:pStyle w:val="TableEntry"/>
            </w:pPr>
            <w:commentRangeStart w:id="359"/>
            <w:r>
              <w:t>TBD</w:t>
            </w:r>
            <w:commentRangeEnd w:id="359"/>
            <w:r>
              <w:rPr>
                <w:rStyle w:val="CommentReference"/>
              </w:rPr>
              <w:commentReference w:id="359"/>
            </w:r>
          </w:p>
        </w:tc>
      </w:tr>
      <w:tr w:rsidR="002F41AA" w:rsidRPr="00D26514" w14:paraId="4F0E17EA"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E9DA3" w14:textId="77777777" w:rsidR="002F41AA" w:rsidRPr="00D26514" w:rsidRDefault="002F41AA" w:rsidP="002F4C50">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5426449" w14:textId="77777777" w:rsidR="002F41AA" w:rsidRPr="00D26514" w:rsidRDefault="002F41AA" w:rsidP="002F4C50">
            <w:pPr>
              <w:pStyle w:val="TableEntry"/>
            </w:pPr>
            <w:r>
              <w:t>None</w:t>
            </w:r>
          </w:p>
        </w:tc>
      </w:tr>
      <w:tr w:rsidR="002F41AA" w:rsidRPr="00D26514" w14:paraId="3889C21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AB84C37" w14:textId="77777777" w:rsidR="002F41AA" w:rsidRPr="00D26514" w:rsidRDefault="002F41AA" w:rsidP="002F4C50">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B50BC83" w14:textId="77777777" w:rsidR="002F41AA" w:rsidRDefault="002F41AA" w:rsidP="002F4C50">
            <w:pPr>
              <w:pStyle w:val="TableEntry"/>
            </w:pPr>
            <w:r w:rsidRPr="002B3730">
              <w:t>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14:paraId="235CC1F6" w14:textId="77777777" w:rsidR="002F41AA" w:rsidRPr="00D26514" w:rsidRDefault="002F41AA" w:rsidP="002F4C50">
            <w:pPr>
              <w:pStyle w:val="TableEntry"/>
            </w:pPr>
            <w:r>
              <w:t>NOTE: This is modelled to be consistent with HL7 CCDA R2, for consistency, but re-defining for international use</w:t>
            </w:r>
          </w:p>
        </w:tc>
      </w:tr>
      <w:tr w:rsidR="002F41AA" w:rsidRPr="00D26514" w14:paraId="6432F79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E7263A" w14:textId="77777777" w:rsidR="002F41AA" w:rsidRPr="00D26514" w:rsidRDefault="002F41AA" w:rsidP="002F4C50">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9B231F3" w14:textId="77777777" w:rsidR="002F41AA" w:rsidRPr="00D26514" w:rsidRDefault="002F41AA" w:rsidP="002F4C50">
            <w:pPr>
              <w:pStyle w:val="TableEntry"/>
            </w:pPr>
            <w:r>
              <w:t>75275-8, LOINC, “Cognitive Function”</w:t>
            </w:r>
          </w:p>
        </w:tc>
      </w:tr>
      <w:tr w:rsidR="002F41AA" w:rsidRPr="00D26514" w14:paraId="4F9F2C0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25049AC" w14:textId="77777777" w:rsidR="002F41AA" w:rsidRPr="00D26514" w:rsidRDefault="002F41AA" w:rsidP="002F4C50">
            <w:pPr>
              <w:pStyle w:val="TableEntryHeader"/>
            </w:pPr>
            <w:r w:rsidRPr="00D26514">
              <w:lastRenderedPageBreak/>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2716B7" w14:textId="77777777" w:rsidR="002F41AA" w:rsidRPr="00D26514" w:rsidRDefault="002F41AA" w:rsidP="002F4C50">
            <w:pPr>
              <w:pStyle w:val="TableEntry"/>
            </w:pPr>
            <w:r w:rsidRPr="00D26514">
              <w:t>current recordTarget</w:t>
            </w:r>
          </w:p>
        </w:tc>
      </w:tr>
      <w:tr w:rsidR="002F41AA" w:rsidRPr="00D26514" w14:paraId="4CAA1F8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69795D" w14:textId="77777777" w:rsidR="002F41AA" w:rsidRPr="00D26514" w:rsidRDefault="002F41AA" w:rsidP="002F4C50">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61B6AE" w14:textId="77777777" w:rsidR="002F41AA" w:rsidRPr="00D26514" w:rsidRDefault="002F41AA" w:rsidP="002F4C50">
            <w:pPr>
              <w:pStyle w:val="TableEntry"/>
            </w:pPr>
            <w:r w:rsidRPr="00D26514">
              <w:t>current recordTarget</w:t>
            </w:r>
          </w:p>
        </w:tc>
      </w:tr>
      <w:tr w:rsidR="002F41AA" w:rsidRPr="00D26514" w14:paraId="6A3A223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878017" w14:textId="77777777" w:rsidR="002F41AA" w:rsidRPr="00D26514" w:rsidRDefault="002F41AA" w:rsidP="002F4C50">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A49BF3C" w14:textId="77777777" w:rsidR="002F41AA" w:rsidRPr="00D26514" w:rsidRDefault="002F41AA" w:rsidP="002F4C50">
            <w:pPr>
              <w:pStyle w:val="TableEntry"/>
            </w:pPr>
            <w:r w:rsidRPr="00D26514">
              <w:t>current recordTarget</w:t>
            </w:r>
          </w:p>
        </w:tc>
      </w:tr>
      <w:tr w:rsidR="002F41AA" w:rsidRPr="00D26514" w14:paraId="77818AFE" w14:textId="77777777" w:rsidTr="002F4C50">
        <w:tc>
          <w:tcPr>
            <w:tcW w:w="492" w:type="pct"/>
            <w:tcBorders>
              <w:top w:val="single" w:sz="4" w:space="0" w:color="auto"/>
            </w:tcBorders>
            <w:shd w:val="clear" w:color="auto" w:fill="E6E6E6"/>
            <w:vAlign w:val="center"/>
          </w:tcPr>
          <w:p w14:paraId="533F3B0C" w14:textId="77777777" w:rsidR="002F41AA" w:rsidRPr="00D26514" w:rsidRDefault="002F41AA" w:rsidP="002F4C50">
            <w:pPr>
              <w:pStyle w:val="TableEntryHeader"/>
            </w:pPr>
            <w:r w:rsidRPr="00D26514">
              <w:t xml:space="preserve">Opt and Card </w:t>
            </w:r>
          </w:p>
        </w:tc>
        <w:tc>
          <w:tcPr>
            <w:tcW w:w="626" w:type="pct"/>
            <w:tcBorders>
              <w:top w:val="single" w:sz="4" w:space="0" w:color="auto"/>
            </w:tcBorders>
            <w:shd w:val="clear" w:color="auto" w:fill="E6E6E6"/>
            <w:vAlign w:val="center"/>
          </w:tcPr>
          <w:p w14:paraId="3BC91580" w14:textId="77777777" w:rsidR="002F41AA" w:rsidRPr="00D26514" w:rsidRDefault="002F41AA" w:rsidP="002F4C50">
            <w:pPr>
              <w:pStyle w:val="TableEntryHeader"/>
            </w:pPr>
            <w:r w:rsidRPr="00D26514">
              <w:t>Condition</w:t>
            </w:r>
          </w:p>
        </w:tc>
        <w:tc>
          <w:tcPr>
            <w:tcW w:w="1115" w:type="pct"/>
            <w:tcBorders>
              <w:top w:val="single" w:sz="4" w:space="0" w:color="auto"/>
            </w:tcBorders>
            <w:shd w:val="clear" w:color="auto" w:fill="E4E4E4"/>
          </w:tcPr>
          <w:p w14:paraId="2C4A96AF" w14:textId="77777777" w:rsidR="002F41AA" w:rsidRPr="00D26514" w:rsidRDefault="002F41AA" w:rsidP="002F4C50">
            <w:pPr>
              <w:pStyle w:val="TableEntryHeader"/>
            </w:pPr>
            <w:r w:rsidRPr="00D26514">
              <w:t>Data Element or Section Name</w:t>
            </w:r>
          </w:p>
        </w:tc>
        <w:tc>
          <w:tcPr>
            <w:tcW w:w="1302" w:type="pct"/>
            <w:tcBorders>
              <w:top w:val="single" w:sz="4" w:space="0" w:color="auto"/>
            </w:tcBorders>
            <w:shd w:val="clear" w:color="auto" w:fill="E4E4E4"/>
            <w:vAlign w:val="center"/>
          </w:tcPr>
          <w:p w14:paraId="4483807B" w14:textId="77777777" w:rsidR="002F41AA" w:rsidRPr="00D26514" w:rsidRDefault="002F41AA" w:rsidP="002F4C50">
            <w:pPr>
              <w:pStyle w:val="TableEntryHeader"/>
            </w:pPr>
            <w:r w:rsidRPr="00D26514">
              <w:t>Template ID</w:t>
            </w:r>
          </w:p>
        </w:tc>
        <w:tc>
          <w:tcPr>
            <w:tcW w:w="773" w:type="pct"/>
            <w:tcBorders>
              <w:top w:val="single" w:sz="4" w:space="0" w:color="auto"/>
            </w:tcBorders>
            <w:shd w:val="clear" w:color="auto" w:fill="E4E4E4"/>
            <w:vAlign w:val="center"/>
          </w:tcPr>
          <w:p w14:paraId="03E4BE69" w14:textId="77777777" w:rsidR="002F41AA" w:rsidRPr="00D26514" w:rsidRDefault="002F41AA" w:rsidP="002F4C50">
            <w:pPr>
              <w:pStyle w:val="TableEntryHeader"/>
            </w:pPr>
            <w:r w:rsidRPr="00D26514">
              <w:t>Specification Document</w:t>
            </w:r>
          </w:p>
        </w:tc>
        <w:tc>
          <w:tcPr>
            <w:tcW w:w="692" w:type="pct"/>
            <w:tcBorders>
              <w:top w:val="single" w:sz="4" w:space="0" w:color="auto"/>
            </w:tcBorders>
            <w:shd w:val="clear" w:color="auto" w:fill="E4E4E4"/>
            <w:vAlign w:val="center"/>
          </w:tcPr>
          <w:p w14:paraId="79697FCF" w14:textId="77777777" w:rsidR="002F41AA" w:rsidRPr="00D26514" w:rsidRDefault="002F41AA" w:rsidP="002F4C50">
            <w:pPr>
              <w:pStyle w:val="TableEntryHeader"/>
            </w:pPr>
            <w:r w:rsidRPr="00D26514">
              <w:t>Vocabulary</w:t>
            </w:r>
          </w:p>
          <w:p w14:paraId="5F5914D8" w14:textId="77777777" w:rsidR="002F41AA" w:rsidRPr="00D26514" w:rsidRDefault="002F41AA" w:rsidP="002F4C50">
            <w:pPr>
              <w:pStyle w:val="TableEntryHeader"/>
            </w:pPr>
            <w:r w:rsidRPr="00D26514">
              <w:t>Constraint</w:t>
            </w:r>
          </w:p>
        </w:tc>
      </w:tr>
      <w:tr w:rsidR="002F41AA" w:rsidRPr="00D26514" w14:paraId="7B1F8C9E"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3FBE1B06" w14:textId="77777777" w:rsidR="002F41AA" w:rsidRPr="00D26514" w:rsidRDefault="002F41AA" w:rsidP="002F4C50">
            <w:pPr>
              <w:pStyle w:val="TableEntryHeader"/>
            </w:pPr>
            <w:r w:rsidRPr="00D26514">
              <w:t>Entries</w:t>
            </w:r>
          </w:p>
        </w:tc>
      </w:tr>
      <w:tr w:rsidR="002F41AA" w:rsidRPr="00D26514" w14:paraId="2F005C2A"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046288A1" w14:textId="77777777" w:rsidR="002F41AA" w:rsidRPr="00D26514" w:rsidRDefault="002F41AA" w:rsidP="002F4C50">
            <w:pPr>
              <w:pStyle w:val="TableEntry"/>
            </w:pPr>
            <w:r>
              <w:t>R</w:t>
            </w:r>
            <w:r w:rsidRPr="00D26514">
              <w:t xml:space="preserve"> [</w:t>
            </w:r>
            <w:r>
              <w:t>1..*</w:t>
            </w:r>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3204C73" w14:textId="77777777" w:rsidR="002F41AA" w:rsidRPr="00D26514"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921A7F4" w14:textId="77777777" w:rsidR="002F41AA" w:rsidRPr="00D26514" w:rsidRDefault="002F41AA" w:rsidP="002F4C50">
            <w:pPr>
              <w:pStyle w:val="TableEntry"/>
            </w:pPr>
            <w:r>
              <w:t>Mental Status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3B34FCC1" w14:textId="77777777" w:rsidR="002F41AA" w:rsidRPr="00D26514" w:rsidRDefault="002F41AA" w:rsidP="002F4C50">
            <w:pPr>
              <w:pStyle w:val="TableEntry"/>
            </w:pPr>
            <w:commentRangeStart w:id="360"/>
            <w:r>
              <w:t>TBD</w:t>
            </w:r>
            <w:commentRangeEnd w:id="360"/>
            <w:r>
              <w:rPr>
                <w:rStyle w:val="CommentReference"/>
              </w:rPr>
              <w:commentReference w:id="360"/>
            </w:r>
          </w:p>
        </w:tc>
        <w:tc>
          <w:tcPr>
            <w:tcW w:w="773" w:type="pct"/>
            <w:tcBorders>
              <w:top w:val="single" w:sz="4" w:space="0" w:color="auto"/>
              <w:left w:val="single" w:sz="4" w:space="0" w:color="auto"/>
              <w:bottom w:val="single" w:sz="4" w:space="0" w:color="auto"/>
              <w:right w:val="single" w:sz="4" w:space="0" w:color="auto"/>
            </w:tcBorders>
            <w:vAlign w:val="center"/>
          </w:tcPr>
          <w:p w14:paraId="7AD14C08" w14:textId="77777777" w:rsidR="002F41AA" w:rsidRPr="00D26514" w:rsidRDefault="002F41AA" w:rsidP="002F4C50">
            <w:pPr>
              <w:pStyle w:val="TableEntry"/>
            </w:pPr>
            <w:r>
              <w:t>6.3.4.E1</w:t>
            </w:r>
          </w:p>
        </w:tc>
        <w:tc>
          <w:tcPr>
            <w:tcW w:w="692" w:type="pct"/>
            <w:tcBorders>
              <w:top w:val="single" w:sz="4" w:space="0" w:color="auto"/>
              <w:left w:val="single" w:sz="4" w:space="0" w:color="auto"/>
              <w:bottom w:val="single" w:sz="4" w:space="0" w:color="auto"/>
              <w:right w:val="single" w:sz="4" w:space="0" w:color="auto"/>
            </w:tcBorders>
            <w:vAlign w:val="center"/>
          </w:tcPr>
          <w:p w14:paraId="4A5EB987" w14:textId="77777777" w:rsidR="002F41AA" w:rsidRPr="00D26514" w:rsidRDefault="002F41AA" w:rsidP="002F4C50">
            <w:pPr>
              <w:pStyle w:val="TableEntry"/>
            </w:pPr>
          </w:p>
        </w:tc>
      </w:tr>
    </w:tbl>
    <w:p w14:paraId="3BDC9538" w14:textId="77777777" w:rsidR="002F41AA" w:rsidRPr="001B54C3" w:rsidRDefault="002F41AA" w:rsidP="002F41AA">
      <w:pPr>
        <w:pStyle w:val="BodyText"/>
      </w:pPr>
    </w:p>
    <w:p w14:paraId="185556A5" w14:textId="77777777" w:rsidR="002F41AA" w:rsidRPr="001B54C3" w:rsidRDefault="002F41AA" w:rsidP="002F41AA">
      <w:pPr>
        <w:pStyle w:val="XMLFragment"/>
        <w:rPr>
          <w:noProof w:val="0"/>
        </w:rPr>
      </w:pPr>
      <w:r w:rsidRPr="001B54C3">
        <w:rPr>
          <w:bCs/>
          <w:noProof w:val="0"/>
        </w:rPr>
        <w:t>&lt;component&gt;</w:t>
      </w:r>
    </w:p>
    <w:p w14:paraId="1CE9AE7E" w14:textId="77777777" w:rsidR="002F41AA" w:rsidRPr="001B54C3" w:rsidRDefault="002F41AA" w:rsidP="002F41AA">
      <w:pPr>
        <w:pStyle w:val="XMLFragment"/>
        <w:rPr>
          <w:noProof w:val="0"/>
        </w:rPr>
      </w:pPr>
    </w:p>
    <w:p w14:paraId="4BD7D43D" w14:textId="77777777" w:rsidR="002F41AA" w:rsidRPr="001B54C3" w:rsidRDefault="002F41AA" w:rsidP="002F41AA">
      <w:pPr>
        <w:pStyle w:val="XMLFragment"/>
        <w:rPr>
          <w:noProof w:val="0"/>
        </w:rPr>
      </w:pPr>
      <w:r w:rsidRPr="001B54C3">
        <w:rPr>
          <w:noProof w:val="0"/>
        </w:rPr>
        <w:t xml:space="preserve">  &lt;section&gt;</w:t>
      </w:r>
    </w:p>
    <w:p w14:paraId="31F61867" w14:textId="77777777" w:rsidR="002F41AA" w:rsidRPr="001B54C3" w:rsidRDefault="002F41AA" w:rsidP="002F41AA">
      <w:pPr>
        <w:pStyle w:val="XMLFragment"/>
        <w:rPr>
          <w:noProof w:val="0"/>
        </w:rPr>
      </w:pPr>
      <w:r w:rsidRPr="001B54C3">
        <w:rPr>
          <w:noProof w:val="0"/>
        </w:rPr>
        <w:t xml:space="preserve">    &lt;templateId root=</w:t>
      </w:r>
      <w:commentRangeStart w:id="361"/>
      <w:r>
        <w:rPr>
          <w:noProof w:val="0"/>
        </w:rPr>
        <w:t>’TBD’</w:t>
      </w:r>
      <w:commentRangeEnd w:id="361"/>
      <w:r>
        <w:rPr>
          <w:rStyle w:val="CommentReference"/>
          <w:rFonts w:ascii="Times New Roman" w:hAnsi="Times New Roman" w:cs="Times New Roman"/>
          <w:noProof w:val="0"/>
        </w:rPr>
        <w:commentReference w:id="361"/>
      </w:r>
      <w:r w:rsidRPr="001B54C3">
        <w:rPr>
          <w:noProof w:val="0"/>
        </w:rPr>
        <w:t>/&gt;</w:t>
      </w:r>
    </w:p>
    <w:p w14:paraId="49130501" w14:textId="77777777" w:rsidR="002F41AA" w:rsidRPr="001B54C3" w:rsidRDefault="002F41AA" w:rsidP="002F41AA">
      <w:pPr>
        <w:pStyle w:val="XMLFragment"/>
        <w:rPr>
          <w:noProof w:val="0"/>
        </w:rPr>
      </w:pPr>
      <w:r w:rsidRPr="001B54C3">
        <w:rPr>
          <w:noProof w:val="0"/>
        </w:rPr>
        <w:t xml:space="preserve">    &lt;id root=' ' extension=' '/&gt;</w:t>
      </w:r>
    </w:p>
    <w:p w14:paraId="79B3CC2E" w14:textId="77777777" w:rsidR="002F41AA" w:rsidRPr="001B54C3" w:rsidRDefault="002F41AA" w:rsidP="002F41AA">
      <w:pPr>
        <w:pStyle w:val="XMLFragment"/>
        <w:rPr>
          <w:noProof w:val="0"/>
        </w:rPr>
      </w:pPr>
      <w:r w:rsidRPr="001B54C3">
        <w:rPr>
          <w:noProof w:val="0"/>
        </w:rPr>
        <w:t xml:space="preserve">    &lt;code code=</w:t>
      </w:r>
      <w:r>
        <w:rPr>
          <w:noProof w:val="0"/>
        </w:rPr>
        <w:t>’</w:t>
      </w:r>
      <w:r w:rsidRPr="000102BE">
        <w:t xml:space="preserve"> </w:t>
      </w:r>
      <w:r>
        <w:t>75275-8’</w:t>
      </w:r>
      <w:r w:rsidRPr="001B54C3">
        <w:rPr>
          <w:noProof w:val="0"/>
        </w:rPr>
        <w:t xml:space="preserve"> displayName=</w:t>
      </w:r>
      <w:r>
        <w:rPr>
          <w:noProof w:val="0"/>
        </w:rPr>
        <w:t>’Cognitive Function’</w:t>
      </w:r>
    </w:p>
    <w:p w14:paraId="01ACF23B" w14:textId="77777777" w:rsidR="002F41AA" w:rsidRPr="001B54C3" w:rsidRDefault="002F41AA" w:rsidP="002F41AA">
      <w:pPr>
        <w:pStyle w:val="XMLFragment"/>
        <w:rPr>
          <w:noProof w:val="0"/>
        </w:rPr>
      </w:pPr>
      <w:r w:rsidRPr="001B54C3">
        <w:rPr>
          <w:noProof w:val="0"/>
        </w:rPr>
        <w:t xml:space="preserve">      codeSystem='2.16.840.1.113883.6.1' codeSystemName='LOINC'/&gt;</w:t>
      </w:r>
    </w:p>
    <w:p w14:paraId="62D57C1A" w14:textId="77777777" w:rsidR="002F41AA" w:rsidRPr="001B54C3" w:rsidRDefault="002F41AA" w:rsidP="002F41AA">
      <w:pPr>
        <w:pStyle w:val="XMLFragment"/>
        <w:rPr>
          <w:noProof w:val="0"/>
        </w:rPr>
      </w:pPr>
      <w:r w:rsidRPr="001B54C3">
        <w:rPr>
          <w:noProof w:val="0"/>
        </w:rPr>
        <w:t xml:space="preserve">    &lt;text&gt;</w:t>
      </w:r>
    </w:p>
    <w:p w14:paraId="3306D3E8" w14:textId="77777777" w:rsidR="002F41AA" w:rsidRPr="001B54C3" w:rsidRDefault="002F41AA" w:rsidP="002F41AA">
      <w:pPr>
        <w:pStyle w:val="XMLFragment"/>
        <w:rPr>
          <w:noProof w:val="0"/>
        </w:rPr>
      </w:pPr>
      <w:r w:rsidRPr="001B54C3">
        <w:rPr>
          <w:noProof w:val="0"/>
        </w:rPr>
        <w:t xml:space="preserve">      Text as described above</w:t>
      </w:r>
    </w:p>
    <w:p w14:paraId="27FC2953" w14:textId="77777777" w:rsidR="002F41AA" w:rsidRPr="001B54C3" w:rsidRDefault="002F41AA" w:rsidP="002F41AA">
      <w:pPr>
        <w:pStyle w:val="XMLFragment"/>
        <w:rPr>
          <w:noProof w:val="0"/>
        </w:rPr>
      </w:pPr>
      <w:r w:rsidRPr="001B54C3">
        <w:rPr>
          <w:noProof w:val="0"/>
        </w:rPr>
        <w:t xml:space="preserve">    &lt;/text&gt;  </w:t>
      </w:r>
    </w:p>
    <w:p w14:paraId="0FCA17EB" w14:textId="77777777" w:rsidR="002F41AA" w:rsidRPr="001B54C3" w:rsidRDefault="002F41AA" w:rsidP="002F41AA">
      <w:pPr>
        <w:pStyle w:val="XMLFragment"/>
        <w:rPr>
          <w:noProof w:val="0"/>
        </w:rPr>
      </w:pPr>
      <w:r w:rsidRPr="001B54C3">
        <w:rPr>
          <w:noProof w:val="0"/>
        </w:rPr>
        <w:t xml:space="preserve">       </w:t>
      </w:r>
    </w:p>
    <w:p w14:paraId="57043FC7" w14:textId="77777777" w:rsidR="002F41AA" w:rsidRPr="001B54C3" w:rsidRDefault="002F41AA" w:rsidP="002F41AA">
      <w:pPr>
        <w:pStyle w:val="XMLFragment"/>
        <w:rPr>
          <w:noProof w:val="0"/>
        </w:rPr>
      </w:pPr>
      <w:r w:rsidRPr="001B54C3">
        <w:rPr>
          <w:noProof w:val="0"/>
        </w:rPr>
        <w:t xml:space="preserve">  &lt;/section&gt;</w:t>
      </w:r>
    </w:p>
    <w:p w14:paraId="590F91FA" w14:textId="77777777" w:rsidR="002F41AA" w:rsidRPr="001B54C3" w:rsidRDefault="002F41AA" w:rsidP="002F41AA">
      <w:pPr>
        <w:pStyle w:val="XMLFragment"/>
        <w:rPr>
          <w:noProof w:val="0"/>
        </w:rPr>
      </w:pPr>
      <w:r w:rsidRPr="001B54C3">
        <w:rPr>
          <w:noProof w:val="0"/>
        </w:rPr>
        <w:t>&lt;/component&gt;</w:t>
      </w:r>
    </w:p>
    <w:p w14:paraId="4560181C" w14:textId="77777777" w:rsidR="002F41AA" w:rsidRDefault="002F41AA" w:rsidP="002F41AA">
      <w:pPr>
        <w:pStyle w:val="FigureTitle"/>
      </w:pPr>
      <w:r w:rsidRPr="001B54C3">
        <w:t>Figure 6.3.3.</w:t>
      </w:r>
      <w:r>
        <w:t>10.S1</w:t>
      </w:r>
      <w:r w:rsidRPr="001B54C3">
        <w:t xml:space="preserve">-1: Specification for </w:t>
      </w:r>
      <w:r>
        <w:t>Mental Status Organizer</w:t>
      </w:r>
      <w:r w:rsidRPr="001B54C3">
        <w:t xml:space="preserve"> Section</w:t>
      </w:r>
    </w:p>
    <w:p w14:paraId="1289C06B" w14:textId="77777777" w:rsidR="002F41AA" w:rsidRPr="00D26514" w:rsidRDefault="002F41AA" w:rsidP="002F41AA">
      <w:pPr>
        <w:pStyle w:val="Heading4"/>
        <w:numPr>
          <w:ilvl w:val="0"/>
          <w:numId w:val="0"/>
        </w:numPr>
        <w:ind w:left="864" w:hanging="864"/>
        <w:rPr>
          <w:noProof w:val="0"/>
        </w:rPr>
      </w:pPr>
      <w:r w:rsidRPr="00D26514">
        <w:rPr>
          <w:noProof w:val="0"/>
        </w:rPr>
        <w:t>6.3.3.10.S</w:t>
      </w:r>
      <w:r>
        <w:rPr>
          <w:noProof w:val="0"/>
        </w:rPr>
        <w:t>2 Review of Systems - EMS</w:t>
      </w:r>
      <w:r w:rsidRPr="00D26514">
        <w:rPr>
          <w:noProof w:val="0"/>
        </w:rPr>
        <w:t xml:space="preserve"> - Section Content Module </w:t>
      </w:r>
    </w:p>
    <w:p w14:paraId="49A77EF8" w14:textId="77777777" w:rsidR="002F41AA" w:rsidRPr="00D26514" w:rsidRDefault="002F41AA" w:rsidP="002F41AA">
      <w:pPr>
        <w:pStyle w:val="TableTitle"/>
      </w:pPr>
      <w:r w:rsidRPr="00D26514">
        <w:t>Table 6.3.3.10.S</w:t>
      </w:r>
      <w:r>
        <w:t>2</w:t>
      </w:r>
      <w:r w:rsidRPr="00D26514">
        <w:t xml:space="preserve">-1 </w:t>
      </w:r>
      <w:r w:rsidRPr="00767B3E">
        <w:t xml:space="preserve">Review of Systems - EMS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D26514" w14:paraId="3C62287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BECF7A" w14:textId="77777777" w:rsidR="002F41AA" w:rsidRPr="00D26514" w:rsidRDefault="002F41AA" w:rsidP="002F4C50">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82A5DEC" w14:textId="77777777" w:rsidR="002F41AA" w:rsidRPr="00D26514" w:rsidRDefault="002F41AA" w:rsidP="002F4C50">
            <w:pPr>
              <w:pStyle w:val="TableEntry"/>
            </w:pPr>
            <w:r w:rsidRPr="00767B3E">
              <w:t xml:space="preserve">Review of Systems - EMS </w:t>
            </w:r>
          </w:p>
        </w:tc>
      </w:tr>
      <w:tr w:rsidR="002F41AA" w:rsidRPr="00D26514" w14:paraId="4C49C258"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B61446" w14:textId="77777777" w:rsidR="002F41AA" w:rsidRPr="00D26514" w:rsidRDefault="002F41AA" w:rsidP="002F4C50">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0349521" w14:textId="77777777" w:rsidR="002F41AA" w:rsidRPr="00D26514" w:rsidRDefault="002F41AA" w:rsidP="002F4C50">
            <w:pPr>
              <w:pStyle w:val="TableEntry"/>
            </w:pPr>
            <w:commentRangeStart w:id="362"/>
            <w:r>
              <w:t>TBD</w:t>
            </w:r>
            <w:commentRangeEnd w:id="362"/>
            <w:r>
              <w:rPr>
                <w:rStyle w:val="CommentReference"/>
              </w:rPr>
              <w:commentReference w:id="362"/>
            </w:r>
          </w:p>
        </w:tc>
      </w:tr>
      <w:tr w:rsidR="002F41AA" w:rsidRPr="00D26514" w14:paraId="695AD8C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B17C04" w14:textId="77777777" w:rsidR="002F41AA" w:rsidRPr="00D26514" w:rsidRDefault="002F41AA" w:rsidP="002F4C50">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7EF7B52" w14:textId="77777777" w:rsidR="002F41AA" w:rsidRPr="00D26514" w:rsidRDefault="002F41AA" w:rsidP="002F4C50">
            <w:pPr>
              <w:pStyle w:val="TableEntry"/>
            </w:pPr>
            <w:r w:rsidRPr="001B54C3">
              <w:t>Review of Systems (1.3.6.1.4.1.19376.1.5.3.1.3.18)</w:t>
            </w:r>
          </w:p>
        </w:tc>
      </w:tr>
      <w:tr w:rsidR="002F41AA" w:rsidRPr="00D26514" w14:paraId="0EA5D16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D3AF18E" w14:textId="77777777" w:rsidR="002F41AA" w:rsidRPr="00D26514" w:rsidRDefault="002F41AA" w:rsidP="002F4C50">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1B552" w14:textId="77777777" w:rsidR="002F41AA" w:rsidRPr="00D26514" w:rsidRDefault="002F41AA" w:rsidP="002F4C50">
            <w:pPr>
              <w:pStyle w:val="TableEntry"/>
            </w:pPr>
            <w:r w:rsidRPr="001B54C3">
              <w:t xml:space="preserve">The </w:t>
            </w:r>
            <w:r>
              <w:t>EMS</w:t>
            </w:r>
            <w:r w:rsidRPr="001B54C3">
              <w:t xml:space="preserve"> review of systems section shall contain only required and optional subsections dealing with the responses the patient gave to a set of routine questions on body systems in general and specific risks not covered in general review of systems.</w:t>
            </w:r>
          </w:p>
        </w:tc>
      </w:tr>
      <w:tr w:rsidR="002F41AA" w:rsidRPr="00D26514" w14:paraId="671EF6A2"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5E0767" w14:textId="77777777" w:rsidR="002F41AA" w:rsidRPr="00D26514" w:rsidRDefault="002F41AA" w:rsidP="002F4C50">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4E9E62" w14:textId="77777777" w:rsidR="002F41AA" w:rsidRPr="00D26514" w:rsidRDefault="002F41AA" w:rsidP="002F4C50">
            <w:pPr>
              <w:pStyle w:val="TableEntry"/>
            </w:pPr>
            <w:r>
              <w:t>10187-3, LOINC, “Review of Systems”</w:t>
            </w:r>
          </w:p>
        </w:tc>
      </w:tr>
      <w:tr w:rsidR="002F41AA" w:rsidRPr="00D26514" w14:paraId="6799444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E8874F" w14:textId="77777777" w:rsidR="002F41AA" w:rsidRPr="00D26514" w:rsidRDefault="002F41AA" w:rsidP="002F4C50">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89BAF19" w14:textId="77777777" w:rsidR="002F41AA" w:rsidRPr="00D26514" w:rsidRDefault="002F41AA" w:rsidP="002F4C50">
            <w:pPr>
              <w:pStyle w:val="TableEntry"/>
            </w:pPr>
            <w:r w:rsidRPr="00D26514">
              <w:t>current recordTarget</w:t>
            </w:r>
          </w:p>
        </w:tc>
      </w:tr>
      <w:tr w:rsidR="002F41AA" w:rsidRPr="00D26514" w14:paraId="79E1494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DD045F" w14:textId="77777777" w:rsidR="002F41AA" w:rsidRPr="00D26514" w:rsidRDefault="002F41AA" w:rsidP="002F4C50">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2FDB3A3" w14:textId="77777777" w:rsidR="002F41AA" w:rsidRPr="00D26514" w:rsidRDefault="002F41AA" w:rsidP="002F4C50">
            <w:pPr>
              <w:pStyle w:val="TableEntry"/>
            </w:pPr>
            <w:r w:rsidRPr="00D26514">
              <w:t>current recordTarget</w:t>
            </w:r>
          </w:p>
        </w:tc>
      </w:tr>
      <w:tr w:rsidR="002F41AA" w:rsidRPr="00D26514" w14:paraId="670A64A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C44909" w14:textId="77777777" w:rsidR="002F41AA" w:rsidRPr="00D26514" w:rsidRDefault="002F41AA" w:rsidP="002F4C50">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32B303" w14:textId="77777777" w:rsidR="002F41AA" w:rsidRPr="00D26514" w:rsidRDefault="002F41AA" w:rsidP="002F4C50">
            <w:pPr>
              <w:pStyle w:val="TableEntry"/>
            </w:pPr>
            <w:r w:rsidRPr="00D26514">
              <w:t>current recordTarget</w:t>
            </w:r>
          </w:p>
        </w:tc>
      </w:tr>
      <w:tr w:rsidR="002F41AA" w:rsidRPr="00D26514" w14:paraId="194AF3EA" w14:textId="77777777" w:rsidTr="002F4C50">
        <w:tc>
          <w:tcPr>
            <w:tcW w:w="492" w:type="pct"/>
            <w:tcBorders>
              <w:top w:val="single" w:sz="4" w:space="0" w:color="auto"/>
            </w:tcBorders>
            <w:shd w:val="clear" w:color="auto" w:fill="E6E6E6"/>
            <w:vAlign w:val="center"/>
          </w:tcPr>
          <w:p w14:paraId="14C3A64C" w14:textId="77777777" w:rsidR="002F41AA" w:rsidRPr="00D26514" w:rsidRDefault="002F41AA" w:rsidP="002F4C50">
            <w:pPr>
              <w:pStyle w:val="TableEntryHeader"/>
            </w:pPr>
            <w:r w:rsidRPr="00D26514">
              <w:t xml:space="preserve">Opt and Card </w:t>
            </w:r>
          </w:p>
        </w:tc>
        <w:tc>
          <w:tcPr>
            <w:tcW w:w="626" w:type="pct"/>
            <w:tcBorders>
              <w:top w:val="single" w:sz="4" w:space="0" w:color="auto"/>
            </w:tcBorders>
            <w:shd w:val="clear" w:color="auto" w:fill="E6E6E6"/>
            <w:vAlign w:val="center"/>
          </w:tcPr>
          <w:p w14:paraId="30CF665C" w14:textId="77777777" w:rsidR="002F41AA" w:rsidRPr="00D26514" w:rsidRDefault="002F41AA" w:rsidP="002F4C50">
            <w:pPr>
              <w:pStyle w:val="TableEntryHeader"/>
            </w:pPr>
            <w:r w:rsidRPr="00D26514">
              <w:t>Condition</w:t>
            </w:r>
          </w:p>
        </w:tc>
        <w:tc>
          <w:tcPr>
            <w:tcW w:w="1115" w:type="pct"/>
            <w:tcBorders>
              <w:top w:val="single" w:sz="4" w:space="0" w:color="auto"/>
            </w:tcBorders>
            <w:shd w:val="clear" w:color="auto" w:fill="E4E4E4"/>
          </w:tcPr>
          <w:p w14:paraId="1F96AC78" w14:textId="77777777" w:rsidR="002F41AA" w:rsidRPr="00D26514" w:rsidRDefault="002F41AA" w:rsidP="002F4C50">
            <w:pPr>
              <w:pStyle w:val="TableEntryHeader"/>
            </w:pPr>
            <w:r w:rsidRPr="00D26514">
              <w:t>Data Element or Section Name</w:t>
            </w:r>
          </w:p>
        </w:tc>
        <w:tc>
          <w:tcPr>
            <w:tcW w:w="1302" w:type="pct"/>
            <w:tcBorders>
              <w:top w:val="single" w:sz="4" w:space="0" w:color="auto"/>
            </w:tcBorders>
            <w:shd w:val="clear" w:color="auto" w:fill="E4E4E4"/>
            <w:vAlign w:val="center"/>
          </w:tcPr>
          <w:p w14:paraId="72633149" w14:textId="77777777" w:rsidR="002F41AA" w:rsidRPr="00D26514" w:rsidRDefault="002F41AA" w:rsidP="002F4C50">
            <w:pPr>
              <w:pStyle w:val="TableEntryHeader"/>
            </w:pPr>
            <w:r w:rsidRPr="00D26514">
              <w:t>Template ID</w:t>
            </w:r>
          </w:p>
        </w:tc>
        <w:tc>
          <w:tcPr>
            <w:tcW w:w="773" w:type="pct"/>
            <w:tcBorders>
              <w:top w:val="single" w:sz="4" w:space="0" w:color="auto"/>
            </w:tcBorders>
            <w:shd w:val="clear" w:color="auto" w:fill="E4E4E4"/>
            <w:vAlign w:val="center"/>
          </w:tcPr>
          <w:p w14:paraId="6266B87A" w14:textId="77777777" w:rsidR="002F41AA" w:rsidRPr="00D26514" w:rsidRDefault="002F41AA" w:rsidP="002F4C50">
            <w:pPr>
              <w:pStyle w:val="TableEntryHeader"/>
            </w:pPr>
            <w:r w:rsidRPr="00D26514">
              <w:t>Specification Document</w:t>
            </w:r>
          </w:p>
        </w:tc>
        <w:tc>
          <w:tcPr>
            <w:tcW w:w="692" w:type="pct"/>
            <w:tcBorders>
              <w:top w:val="single" w:sz="4" w:space="0" w:color="auto"/>
            </w:tcBorders>
            <w:shd w:val="clear" w:color="auto" w:fill="E4E4E4"/>
            <w:vAlign w:val="center"/>
          </w:tcPr>
          <w:p w14:paraId="19BFFD02" w14:textId="77777777" w:rsidR="002F41AA" w:rsidRPr="00D26514" w:rsidRDefault="002F41AA" w:rsidP="002F4C50">
            <w:pPr>
              <w:pStyle w:val="TableEntryHeader"/>
            </w:pPr>
            <w:r w:rsidRPr="00D26514">
              <w:t>Vocabulary</w:t>
            </w:r>
          </w:p>
          <w:p w14:paraId="755A03A6" w14:textId="77777777" w:rsidR="002F41AA" w:rsidRPr="00D26514" w:rsidRDefault="002F41AA" w:rsidP="002F4C50">
            <w:pPr>
              <w:pStyle w:val="TableEntryHeader"/>
            </w:pPr>
            <w:r w:rsidRPr="00D26514">
              <w:t>Constraint</w:t>
            </w:r>
          </w:p>
        </w:tc>
      </w:tr>
      <w:tr w:rsidR="002F41AA" w:rsidRPr="00D26514" w14:paraId="1138E111" w14:textId="77777777" w:rsidTr="002F4C50">
        <w:tc>
          <w:tcPr>
            <w:tcW w:w="5000" w:type="pct"/>
            <w:gridSpan w:val="6"/>
          </w:tcPr>
          <w:p w14:paraId="6B7C0E2E" w14:textId="77777777" w:rsidR="002F41AA" w:rsidRPr="00D26514" w:rsidRDefault="002F41AA" w:rsidP="002F4C50">
            <w:pPr>
              <w:pStyle w:val="TableEntryHeader"/>
            </w:pPr>
            <w:r w:rsidRPr="00D26514">
              <w:t>Subsections</w:t>
            </w:r>
          </w:p>
        </w:tc>
      </w:tr>
      <w:tr w:rsidR="002F41AA" w:rsidRPr="00D26514" w14:paraId="16174E50" w14:textId="77777777" w:rsidTr="002F4C50">
        <w:tc>
          <w:tcPr>
            <w:tcW w:w="492" w:type="pct"/>
            <w:vAlign w:val="center"/>
          </w:tcPr>
          <w:p w14:paraId="4E1F0172" w14:textId="77777777" w:rsidR="002F41AA" w:rsidRPr="00D26514" w:rsidRDefault="002F41AA" w:rsidP="002F4C50">
            <w:pPr>
              <w:pStyle w:val="TableEntry"/>
            </w:pPr>
            <w:r>
              <w:t>R2</w:t>
            </w:r>
            <w:r w:rsidRPr="00D26514">
              <w:t xml:space="preserve"> [</w:t>
            </w:r>
            <w:r>
              <w:t>1..1</w:t>
            </w:r>
            <w:r w:rsidRPr="00D26514">
              <w:t>]</w:t>
            </w:r>
          </w:p>
        </w:tc>
        <w:tc>
          <w:tcPr>
            <w:tcW w:w="626" w:type="pct"/>
            <w:vAlign w:val="center"/>
          </w:tcPr>
          <w:p w14:paraId="16875C11" w14:textId="77777777" w:rsidR="002F41AA" w:rsidRPr="00D26514" w:rsidRDefault="002F41AA" w:rsidP="002F4C50">
            <w:pPr>
              <w:pStyle w:val="TableEntry"/>
            </w:pPr>
          </w:p>
        </w:tc>
        <w:tc>
          <w:tcPr>
            <w:tcW w:w="1115" w:type="pct"/>
            <w:vAlign w:val="center"/>
          </w:tcPr>
          <w:p w14:paraId="61E3AFFF" w14:textId="77777777" w:rsidR="002F41AA" w:rsidRPr="00D26514" w:rsidRDefault="002F41AA" w:rsidP="002F4C50">
            <w:pPr>
              <w:pStyle w:val="TableEntry"/>
              <w:ind w:left="0"/>
            </w:pPr>
            <w:r w:rsidRPr="001B54C3">
              <w:t>Pregnancy Status Review</w:t>
            </w:r>
          </w:p>
        </w:tc>
        <w:tc>
          <w:tcPr>
            <w:tcW w:w="1302" w:type="pct"/>
            <w:vAlign w:val="center"/>
          </w:tcPr>
          <w:p w14:paraId="76E3AFD6" w14:textId="77777777" w:rsidR="002F41AA" w:rsidRPr="00D26514" w:rsidRDefault="002F41AA" w:rsidP="002F4C50">
            <w:pPr>
              <w:pStyle w:val="TableEntry"/>
            </w:pPr>
            <w:r w:rsidRPr="001B54C3">
              <w:t>1.3.6.1.4.1.19376.1.5.3.1.1.9.47</w:t>
            </w:r>
          </w:p>
        </w:tc>
        <w:tc>
          <w:tcPr>
            <w:tcW w:w="773" w:type="pct"/>
            <w:vAlign w:val="center"/>
          </w:tcPr>
          <w:p w14:paraId="17DD9BA8" w14:textId="77777777" w:rsidR="002F41AA" w:rsidRPr="00D26514" w:rsidRDefault="002F41AA" w:rsidP="002F4C50">
            <w:pPr>
              <w:pStyle w:val="TableEntry"/>
            </w:pPr>
            <w:r>
              <w:t>PCC TF-3:6.3.3.2.34</w:t>
            </w:r>
          </w:p>
        </w:tc>
        <w:tc>
          <w:tcPr>
            <w:tcW w:w="692" w:type="pct"/>
            <w:vAlign w:val="center"/>
          </w:tcPr>
          <w:p w14:paraId="2BA939B3" w14:textId="77777777" w:rsidR="002F41AA" w:rsidRPr="00D26514" w:rsidRDefault="002F41AA" w:rsidP="002F4C50">
            <w:pPr>
              <w:pStyle w:val="TableEntry"/>
            </w:pPr>
            <w:r w:rsidRPr="00767B3E">
              <w:t>6.3.3.10.S.1</w:t>
            </w:r>
          </w:p>
        </w:tc>
      </w:tr>
      <w:tr w:rsidR="002F41AA" w:rsidRPr="00D26514" w14:paraId="5E4954B7"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17241514" w14:textId="77777777" w:rsidR="002F41AA" w:rsidRPr="00D26514" w:rsidRDefault="002F41AA" w:rsidP="002F4C50">
            <w:pPr>
              <w:pStyle w:val="TableEntryHeader"/>
            </w:pPr>
            <w:r w:rsidRPr="00D26514">
              <w:lastRenderedPageBreak/>
              <w:t>Entries</w:t>
            </w:r>
          </w:p>
        </w:tc>
      </w:tr>
      <w:tr w:rsidR="002F41AA" w:rsidRPr="00D26514" w14:paraId="539775FE"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3E43D004" w14:textId="77777777" w:rsidR="002F41AA" w:rsidRPr="00D26514" w:rsidRDefault="002F41AA" w:rsidP="002F4C50">
            <w:pPr>
              <w:pStyle w:val="TableEntry"/>
            </w:pPr>
            <w:r>
              <w:t>R2</w:t>
            </w:r>
            <w:r w:rsidRPr="00D26514">
              <w:t xml:space="preserve"> [</w:t>
            </w:r>
            <w:r>
              <w:t>1</w:t>
            </w:r>
            <w:r w:rsidRPr="00D26514">
              <w:t>..</w:t>
            </w:r>
            <w:r>
              <w:t>1</w:t>
            </w:r>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4A8FF3A2" w14:textId="77777777" w:rsidR="002F41AA" w:rsidRPr="00D26514"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F8260F3" w14:textId="77777777" w:rsidR="002F41AA" w:rsidRPr="00D26514" w:rsidRDefault="002F41AA" w:rsidP="002F4C50">
            <w:pPr>
              <w:pStyle w:val="TableEntry"/>
            </w:pPr>
            <w:r>
              <w:t>Last Oral Intake</w:t>
            </w:r>
          </w:p>
        </w:tc>
        <w:tc>
          <w:tcPr>
            <w:tcW w:w="1302" w:type="pct"/>
            <w:tcBorders>
              <w:top w:val="single" w:sz="4" w:space="0" w:color="auto"/>
              <w:left w:val="single" w:sz="4" w:space="0" w:color="auto"/>
              <w:bottom w:val="single" w:sz="4" w:space="0" w:color="auto"/>
              <w:right w:val="single" w:sz="4" w:space="0" w:color="auto"/>
            </w:tcBorders>
            <w:vAlign w:val="center"/>
          </w:tcPr>
          <w:p w14:paraId="17CE0E9D" w14:textId="77777777" w:rsidR="002F41AA" w:rsidRPr="00D26514" w:rsidRDefault="002F41AA" w:rsidP="002F4C50">
            <w:pPr>
              <w:pStyle w:val="TableEntry"/>
            </w:pPr>
            <w:commentRangeStart w:id="363"/>
            <w:r>
              <w:t>TBD</w:t>
            </w:r>
            <w:commentRangeEnd w:id="363"/>
            <w:r>
              <w:rPr>
                <w:rStyle w:val="CommentReference"/>
              </w:rPr>
              <w:commentReference w:id="363"/>
            </w:r>
          </w:p>
        </w:tc>
        <w:tc>
          <w:tcPr>
            <w:tcW w:w="773" w:type="pct"/>
            <w:tcBorders>
              <w:top w:val="single" w:sz="4" w:space="0" w:color="auto"/>
              <w:left w:val="single" w:sz="4" w:space="0" w:color="auto"/>
              <w:bottom w:val="single" w:sz="4" w:space="0" w:color="auto"/>
              <w:right w:val="single" w:sz="4" w:space="0" w:color="auto"/>
            </w:tcBorders>
            <w:vAlign w:val="center"/>
          </w:tcPr>
          <w:p w14:paraId="571369B0" w14:textId="77777777" w:rsidR="002F41AA" w:rsidRPr="00D26514" w:rsidRDefault="002F41AA" w:rsidP="002F4C50">
            <w:pPr>
              <w:pStyle w:val="TableEntry"/>
            </w:pPr>
            <w:r>
              <w:t>6.3.4.E2</w:t>
            </w:r>
          </w:p>
        </w:tc>
        <w:tc>
          <w:tcPr>
            <w:tcW w:w="692" w:type="pct"/>
            <w:tcBorders>
              <w:top w:val="single" w:sz="4" w:space="0" w:color="auto"/>
              <w:left w:val="single" w:sz="4" w:space="0" w:color="auto"/>
              <w:bottom w:val="single" w:sz="4" w:space="0" w:color="auto"/>
              <w:right w:val="single" w:sz="4" w:space="0" w:color="auto"/>
            </w:tcBorders>
            <w:vAlign w:val="center"/>
          </w:tcPr>
          <w:p w14:paraId="1ECA57CF" w14:textId="77777777" w:rsidR="002F41AA" w:rsidRPr="00D26514" w:rsidRDefault="002F41AA" w:rsidP="002F4C50">
            <w:pPr>
              <w:pStyle w:val="TableEntry"/>
            </w:pPr>
          </w:p>
        </w:tc>
      </w:tr>
      <w:tr w:rsidR="002F41AA" w:rsidRPr="00D26514" w14:paraId="4458A3BF"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74966A49" w14:textId="77777777" w:rsidR="002F41AA" w:rsidRPr="00D26514" w:rsidRDefault="002F41AA" w:rsidP="002F4C50">
            <w:pPr>
              <w:pStyle w:val="TableEntry"/>
            </w:pPr>
            <w:r>
              <w:t>R2</w:t>
            </w:r>
            <w:r w:rsidRPr="00D26514">
              <w:t xml:space="preserve"> [</w:t>
            </w:r>
            <w:r>
              <w:t>1</w:t>
            </w:r>
            <w:r w:rsidRPr="00D26514">
              <w:t>..</w:t>
            </w:r>
            <w:r>
              <w:t>1</w:t>
            </w:r>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49786AA1" w14:textId="77777777" w:rsidR="002F41AA" w:rsidRPr="00D26514"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B9F82EC" w14:textId="77777777" w:rsidR="002F41AA" w:rsidRPr="00D26514" w:rsidRDefault="002F41AA" w:rsidP="002F4C50">
            <w:pPr>
              <w:pStyle w:val="TableEntry"/>
            </w:pPr>
            <w:r>
              <w:t>Last Known Well</w:t>
            </w:r>
            <w:r w:rsidRPr="00D26514">
              <w:t xml:space="preserve"> </w:t>
            </w:r>
          </w:p>
        </w:tc>
        <w:tc>
          <w:tcPr>
            <w:tcW w:w="1302" w:type="pct"/>
            <w:tcBorders>
              <w:top w:val="single" w:sz="4" w:space="0" w:color="auto"/>
              <w:left w:val="single" w:sz="4" w:space="0" w:color="auto"/>
              <w:bottom w:val="single" w:sz="4" w:space="0" w:color="auto"/>
              <w:right w:val="single" w:sz="4" w:space="0" w:color="auto"/>
            </w:tcBorders>
            <w:vAlign w:val="center"/>
          </w:tcPr>
          <w:p w14:paraId="216E68CF" w14:textId="77777777" w:rsidR="002F41AA" w:rsidRPr="00D26514" w:rsidRDefault="002F41AA" w:rsidP="002F4C50">
            <w:pPr>
              <w:pStyle w:val="TableEntry"/>
            </w:pPr>
            <w:commentRangeStart w:id="364"/>
            <w:r>
              <w:t>TBD</w:t>
            </w:r>
            <w:commentRangeEnd w:id="364"/>
            <w:r>
              <w:rPr>
                <w:rStyle w:val="CommentReference"/>
              </w:rPr>
              <w:commentReference w:id="364"/>
            </w:r>
          </w:p>
        </w:tc>
        <w:tc>
          <w:tcPr>
            <w:tcW w:w="773" w:type="pct"/>
            <w:tcBorders>
              <w:top w:val="single" w:sz="4" w:space="0" w:color="auto"/>
              <w:left w:val="single" w:sz="4" w:space="0" w:color="auto"/>
              <w:bottom w:val="single" w:sz="4" w:space="0" w:color="auto"/>
              <w:right w:val="single" w:sz="4" w:space="0" w:color="auto"/>
            </w:tcBorders>
            <w:vAlign w:val="center"/>
          </w:tcPr>
          <w:p w14:paraId="23B79535" w14:textId="77777777" w:rsidR="002F41AA" w:rsidRPr="00D26514" w:rsidRDefault="002F41AA" w:rsidP="002F4C50">
            <w:pPr>
              <w:pStyle w:val="TableEntry"/>
            </w:pPr>
            <w:r>
              <w:t>6.3.4.E3</w:t>
            </w:r>
          </w:p>
        </w:tc>
        <w:tc>
          <w:tcPr>
            <w:tcW w:w="692" w:type="pct"/>
            <w:tcBorders>
              <w:top w:val="single" w:sz="4" w:space="0" w:color="auto"/>
              <w:left w:val="single" w:sz="4" w:space="0" w:color="auto"/>
              <w:bottom w:val="single" w:sz="4" w:space="0" w:color="auto"/>
              <w:right w:val="single" w:sz="4" w:space="0" w:color="auto"/>
            </w:tcBorders>
            <w:vAlign w:val="center"/>
          </w:tcPr>
          <w:p w14:paraId="54E3DB15" w14:textId="77777777" w:rsidR="002F41AA" w:rsidRPr="00D26514" w:rsidRDefault="002F41AA" w:rsidP="002F4C50">
            <w:pPr>
              <w:pStyle w:val="TableEntry"/>
            </w:pPr>
          </w:p>
        </w:tc>
      </w:tr>
    </w:tbl>
    <w:p w14:paraId="178EBE8A" w14:textId="77777777" w:rsidR="002F41AA" w:rsidRPr="001B54C3" w:rsidRDefault="002F41AA" w:rsidP="002F41AA"/>
    <w:p w14:paraId="5A307A0A" w14:textId="77777777" w:rsidR="002F41AA" w:rsidRPr="001B54C3" w:rsidRDefault="002F41AA" w:rsidP="002F41AA">
      <w:pPr>
        <w:pStyle w:val="XMLFragment"/>
        <w:pBdr>
          <w:left w:val="single" w:sz="4" w:space="7" w:color="auto"/>
          <w:right w:val="single" w:sz="4" w:space="3" w:color="auto"/>
        </w:pBdr>
        <w:rPr>
          <w:noProof w:val="0"/>
        </w:rPr>
      </w:pPr>
      <w:r w:rsidRPr="001B54C3">
        <w:rPr>
          <w:bCs/>
          <w:noProof w:val="0"/>
        </w:rPr>
        <w:t>&lt;component&gt;</w:t>
      </w:r>
    </w:p>
    <w:p w14:paraId="10C6BD88"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&lt;section&gt;</w:t>
      </w:r>
    </w:p>
    <w:p w14:paraId="3361D376"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&lt;templateId root='1.3.6.1.4.1.19376.1.5.3.1.3.18'/&gt;</w:t>
      </w:r>
    </w:p>
    <w:p w14:paraId="4AFA3387"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&lt;templateId root='1.3.6.1.4.1.19376.1.5.3.1.1.9.13'/&gt;</w:t>
      </w:r>
    </w:p>
    <w:p w14:paraId="7B979DD4"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&lt;id root=' ' extension=' '/&gt;</w:t>
      </w:r>
    </w:p>
    <w:p w14:paraId="028EBB6A"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&lt;code code='10187-3' displayName='REVIEW OF SYSTEMS'</w:t>
      </w:r>
    </w:p>
    <w:p w14:paraId="38B88C7A"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codeSystem='2.16.840.1.113883.6.1' codeSystemName='LOINC'/&gt;</w:t>
      </w:r>
    </w:p>
    <w:p w14:paraId="1AF1FC4B"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&lt;text&gt;</w:t>
      </w:r>
    </w:p>
    <w:p w14:paraId="506876CD"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Text as described above</w:t>
      </w:r>
    </w:p>
    <w:p w14:paraId="52A28118"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&lt;/text&gt;  </w:t>
      </w:r>
    </w:p>
    <w:p w14:paraId="3F3F61C4"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&lt;component&gt;</w:t>
      </w:r>
    </w:p>
    <w:p w14:paraId="7D967331"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&lt;section&gt;</w:t>
      </w:r>
    </w:p>
    <w:p w14:paraId="0FCE1A96"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&lt;templateId root='1.3.6.1.4.1.19376.1.5.3.1.1.9.47'/&gt;</w:t>
      </w:r>
    </w:p>
    <w:p w14:paraId="70DEA2AA"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 Required if known Pregnancy Status Review Section content --&gt;</w:t>
      </w:r>
    </w:p>
    <w:p w14:paraId="28133A1D"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&lt;/section&gt;</w:t>
      </w:r>
    </w:p>
    <w:p w14:paraId="04A922CF"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&lt;/component&gt;</w:t>
      </w:r>
    </w:p>
    <w:p w14:paraId="67A9227C" w14:textId="77777777" w:rsidR="002F41AA" w:rsidRDefault="002F41AA" w:rsidP="002F41AA">
      <w:pPr>
        <w:pStyle w:val="XMLFragment"/>
        <w:pBdr>
          <w:left w:val="single" w:sz="4" w:space="7" w:color="auto"/>
          <w:right w:val="single" w:sz="4" w:space="3" w:color="auto"/>
        </w:pBdr>
        <w:rPr>
          <w:noProof w:val="0"/>
        </w:rPr>
      </w:pPr>
      <w:r>
        <w:rPr>
          <w:noProof w:val="0"/>
        </w:rPr>
        <w:t xml:space="preserve">    &lt;entry&gt;</w:t>
      </w:r>
    </w:p>
    <w:p w14:paraId="5E9CCD3B" w14:textId="77777777" w:rsidR="002F41AA" w:rsidRDefault="002F41AA" w:rsidP="002F41AA">
      <w:pPr>
        <w:pStyle w:val="XMLFragment"/>
        <w:pBdr>
          <w:left w:val="single" w:sz="4" w:space="7" w:color="auto"/>
          <w:right w:val="single" w:sz="4" w:space="3" w:color="auto"/>
        </w:pBdr>
        <w:rPr>
          <w:noProof w:val="0"/>
        </w:rPr>
      </w:pPr>
      <w:r>
        <w:rPr>
          <w:noProof w:val="0"/>
        </w:rPr>
        <w:t xml:space="preserve">         :</w:t>
      </w:r>
    </w:p>
    <w:p w14:paraId="407A36A3" w14:textId="77777777" w:rsidR="002F41AA" w:rsidRDefault="002F41AA" w:rsidP="002F41AA">
      <w:pPr>
        <w:pStyle w:val="XMLFragment"/>
        <w:pBdr>
          <w:left w:val="single" w:sz="4" w:space="7" w:color="auto"/>
          <w:right w:val="single" w:sz="4" w:space="3" w:color="auto"/>
        </w:pBdr>
        <w:rPr>
          <w:noProof w:val="0"/>
        </w:rPr>
      </w:pPr>
      <w:r>
        <w:rPr>
          <w:noProof w:val="0"/>
        </w:rPr>
        <w:t xml:space="preserve">      &lt;!-- Required if known Last Oral Intake Entry  element --&gt;</w:t>
      </w:r>
    </w:p>
    <w:p w14:paraId="2B8EDBC4" w14:textId="77777777" w:rsidR="002F41AA" w:rsidRDefault="002F41AA" w:rsidP="002F41AA">
      <w:pPr>
        <w:pStyle w:val="XMLFragment"/>
        <w:pBdr>
          <w:left w:val="single" w:sz="4" w:space="7" w:color="auto"/>
          <w:right w:val="single" w:sz="4" w:space="3" w:color="auto"/>
        </w:pBdr>
        <w:rPr>
          <w:noProof w:val="0"/>
        </w:rPr>
      </w:pPr>
      <w:r>
        <w:rPr>
          <w:noProof w:val="0"/>
        </w:rPr>
        <w:t xml:space="preserve">        &lt;templateId root=</w:t>
      </w:r>
      <w:commentRangeStart w:id="365"/>
      <w:r>
        <w:rPr>
          <w:noProof w:val="0"/>
        </w:rPr>
        <w:t>’TBD’</w:t>
      </w:r>
      <w:commentRangeEnd w:id="365"/>
      <w:r>
        <w:rPr>
          <w:rStyle w:val="CommentReference"/>
          <w:rFonts w:ascii="Times New Roman" w:hAnsi="Times New Roman" w:cs="Times New Roman"/>
          <w:noProof w:val="0"/>
        </w:rPr>
        <w:commentReference w:id="365"/>
      </w:r>
      <w:r>
        <w:rPr>
          <w:noProof w:val="0"/>
        </w:rPr>
        <w:t>/&gt;</w:t>
      </w:r>
    </w:p>
    <w:p w14:paraId="2291ABCC" w14:textId="77777777" w:rsidR="002F41AA" w:rsidRDefault="002F41AA" w:rsidP="002F41AA">
      <w:pPr>
        <w:pStyle w:val="XMLFragment"/>
        <w:pBdr>
          <w:left w:val="single" w:sz="4" w:space="7" w:color="auto"/>
          <w:right w:val="single" w:sz="4" w:space="3" w:color="auto"/>
        </w:pBdr>
        <w:rPr>
          <w:noProof w:val="0"/>
        </w:rPr>
      </w:pPr>
      <w:r>
        <w:rPr>
          <w:noProof w:val="0"/>
        </w:rPr>
        <w:t xml:space="preserve">         :</w:t>
      </w:r>
    </w:p>
    <w:p w14:paraId="4978706C" w14:textId="77777777" w:rsidR="002F41AA" w:rsidRPr="001B54C3" w:rsidRDefault="002F41AA" w:rsidP="002F41AA">
      <w:pPr>
        <w:pStyle w:val="XMLFragment"/>
        <w:pBdr>
          <w:left w:val="single" w:sz="4" w:space="7" w:color="auto"/>
          <w:right w:val="single" w:sz="4" w:space="3" w:color="auto"/>
        </w:pBdr>
        <w:rPr>
          <w:noProof w:val="0"/>
        </w:rPr>
      </w:pPr>
      <w:r>
        <w:rPr>
          <w:noProof w:val="0"/>
        </w:rPr>
        <w:t xml:space="preserve">    &lt;/entry&gt;</w:t>
      </w:r>
    </w:p>
    <w:p w14:paraId="2C7DCBBB" w14:textId="77777777" w:rsidR="002F41AA" w:rsidRDefault="002F41AA" w:rsidP="002F41AA">
      <w:pPr>
        <w:pStyle w:val="XMLFragment"/>
        <w:pBdr>
          <w:left w:val="single" w:sz="4" w:space="7" w:color="auto"/>
          <w:right w:val="single" w:sz="4" w:space="3" w:color="auto"/>
        </w:pBdr>
        <w:rPr>
          <w:noProof w:val="0"/>
        </w:rPr>
      </w:pPr>
      <w:r>
        <w:rPr>
          <w:noProof w:val="0"/>
        </w:rPr>
        <w:t xml:space="preserve">    &lt;entry&gt;</w:t>
      </w:r>
    </w:p>
    <w:p w14:paraId="70FD9F5F" w14:textId="77777777" w:rsidR="002F41AA" w:rsidRDefault="002F41AA" w:rsidP="002F41AA">
      <w:pPr>
        <w:pStyle w:val="XMLFragment"/>
        <w:pBdr>
          <w:left w:val="single" w:sz="4" w:space="7" w:color="auto"/>
          <w:right w:val="single" w:sz="4" w:space="3" w:color="auto"/>
        </w:pBdr>
        <w:rPr>
          <w:noProof w:val="0"/>
        </w:rPr>
      </w:pPr>
      <w:r>
        <w:rPr>
          <w:noProof w:val="0"/>
        </w:rPr>
        <w:t xml:space="preserve">         :</w:t>
      </w:r>
    </w:p>
    <w:p w14:paraId="4CD7E291" w14:textId="77777777" w:rsidR="002F41AA" w:rsidRDefault="002F41AA" w:rsidP="002F41AA">
      <w:pPr>
        <w:pStyle w:val="XMLFragment"/>
        <w:pBdr>
          <w:left w:val="single" w:sz="4" w:space="7" w:color="auto"/>
          <w:right w:val="single" w:sz="4" w:space="3" w:color="auto"/>
        </w:pBdr>
        <w:rPr>
          <w:noProof w:val="0"/>
        </w:rPr>
      </w:pPr>
      <w:r>
        <w:rPr>
          <w:noProof w:val="0"/>
        </w:rPr>
        <w:t xml:space="preserve">      &lt;!-- Required if known Last Known Well Entry  element --&gt;</w:t>
      </w:r>
    </w:p>
    <w:p w14:paraId="111BB39D" w14:textId="77777777" w:rsidR="002F41AA" w:rsidRDefault="002F41AA" w:rsidP="002F41AA">
      <w:pPr>
        <w:pStyle w:val="XMLFragment"/>
        <w:pBdr>
          <w:left w:val="single" w:sz="4" w:space="7" w:color="auto"/>
          <w:right w:val="single" w:sz="4" w:space="3" w:color="auto"/>
        </w:pBdr>
        <w:rPr>
          <w:noProof w:val="0"/>
        </w:rPr>
      </w:pPr>
      <w:r>
        <w:rPr>
          <w:noProof w:val="0"/>
        </w:rPr>
        <w:t xml:space="preserve">        &lt;templateId root=</w:t>
      </w:r>
      <w:commentRangeStart w:id="366"/>
      <w:r>
        <w:rPr>
          <w:noProof w:val="0"/>
        </w:rPr>
        <w:t>’TBD’</w:t>
      </w:r>
      <w:commentRangeEnd w:id="366"/>
      <w:r>
        <w:rPr>
          <w:rStyle w:val="CommentReference"/>
          <w:rFonts w:ascii="Times New Roman" w:hAnsi="Times New Roman" w:cs="Times New Roman"/>
          <w:noProof w:val="0"/>
        </w:rPr>
        <w:commentReference w:id="366"/>
      </w:r>
      <w:r>
        <w:rPr>
          <w:noProof w:val="0"/>
        </w:rPr>
        <w:t>/&gt;</w:t>
      </w:r>
    </w:p>
    <w:p w14:paraId="6EC646D4" w14:textId="77777777" w:rsidR="002F41AA" w:rsidRDefault="002F41AA" w:rsidP="002F41AA">
      <w:pPr>
        <w:pStyle w:val="XMLFragment"/>
        <w:pBdr>
          <w:left w:val="single" w:sz="4" w:space="7" w:color="auto"/>
          <w:right w:val="single" w:sz="4" w:space="3" w:color="auto"/>
        </w:pBdr>
        <w:rPr>
          <w:noProof w:val="0"/>
        </w:rPr>
      </w:pPr>
      <w:r>
        <w:rPr>
          <w:noProof w:val="0"/>
        </w:rPr>
        <w:t xml:space="preserve">         :</w:t>
      </w:r>
    </w:p>
    <w:p w14:paraId="47982714" w14:textId="77777777" w:rsidR="002F41AA" w:rsidRPr="001B54C3" w:rsidRDefault="002F41AA" w:rsidP="002F41AA">
      <w:pPr>
        <w:pStyle w:val="XMLFragment"/>
        <w:pBdr>
          <w:left w:val="single" w:sz="4" w:space="7" w:color="auto"/>
          <w:right w:val="single" w:sz="4" w:space="3" w:color="auto"/>
        </w:pBdr>
        <w:rPr>
          <w:noProof w:val="0"/>
        </w:rPr>
      </w:pPr>
      <w:r>
        <w:rPr>
          <w:noProof w:val="0"/>
        </w:rPr>
        <w:t xml:space="preserve">    &lt;/entry&gt;</w:t>
      </w:r>
    </w:p>
    <w:p w14:paraId="3320120B"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 xml:space="preserve">  &lt;/section&gt;</w:t>
      </w:r>
    </w:p>
    <w:p w14:paraId="7060F96C" w14:textId="77777777" w:rsidR="002F41AA" w:rsidRPr="001B54C3" w:rsidRDefault="002F41AA" w:rsidP="002F41AA">
      <w:pPr>
        <w:pStyle w:val="XMLFragment"/>
        <w:pBdr>
          <w:left w:val="single" w:sz="4" w:space="7" w:color="auto"/>
          <w:right w:val="single" w:sz="4" w:space="3" w:color="auto"/>
        </w:pBdr>
        <w:rPr>
          <w:noProof w:val="0"/>
        </w:rPr>
      </w:pPr>
      <w:r w:rsidRPr="001B54C3">
        <w:rPr>
          <w:noProof w:val="0"/>
        </w:rPr>
        <w:t>&lt;/component&gt;</w:t>
      </w:r>
    </w:p>
    <w:p w14:paraId="534DA4BC" w14:textId="77777777" w:rsidR="002F41AA" w:rsidRPr="001B54C3" w:rsidRDefault="002F41AA" w:rsidP="002F41AA">
      <w:pPr>
        <w:pStyle w:val="FigureTitle"/>
      </w:pPr>
      <w:r w:rsidRPr="001B54C3">
        <w:t>Figure 6.3.3.</w:t>
      </w:r>
      <w:r>
        <w:t>10.S2</w:t>
      </w:r>
      <w:r w:rsidRPr="001B54C3">
        <w:t>-1: Specification for Review of Systems</w:t>
      </w:r>
      <w:r>
        <w:t>- EMS</w:t>
      </w:r>
      <w:r w:rsidRPr="001B54C3">
        <w:t xml:space="preserve"> Section</w:t>
      </w:r>
    </w:p>
    <w:p w14:paraId="64B5ADEA" w14:textId="77777777" w:rsidR="002F41AA" w:rsidRPr="00D26514" w:rsidRDefault="002F41AA" w:rsidP="002F41AA">
      <w:pPr>
        <w:pStyle w:val="BodyText"/>
      </w:pPr>
    </w:p>
    <w:p w14:paraId="28DDE03F" w14:textId="77777777" w:rsidR="002F41AA" w:rsidRPr="00D26514" w:rsidRDefault="002F41AA" w:rsidP="002F41AA">
      <w:pPr>
        <w:pStyle w:val="Heading5"/>
        <w:numPr>
          <w:ilvl w:val="0"/>
          <w:numId w:val="0"/>
        </w:numPr>
        <w:rPr>
          <w:noProof w:val="0"/>
        </w:rPr>
      </w:pPr>
      <w:r w:rsidRPr="00D26514">
        <w:rPr>
          <w:noProof w:val="0"/>
        </w:rPr>
        <w:t>6.3.3.10.S</w:t>
      </w:r>
      <w:r>
        <w:rPr>
          <w:noProof w:val="0"/>
        </w:rPr>
        <w:t>2</w:t>
      </w:r>
      <w:r w:rsidRPr="00D26514">
        <w:rPr>
          <w:noProof w:val="0"/>
        </w:rPr>
        <w:t xml:space="preserve">.1 </w:t>
      </w:r>
      <w:r>
        <w:rPr>
          <w:noProof w:val="0"/>
        </w:rPr>
        <w:t>Pregnancy Status</w:t>
      </w:r>
      <w:r w:rsidRPr="00D26514">
        <w:rPr>
          <w:noProof w:val="0"/>
        </w:rPr>
        <w:t xml:space="preserve"> Vocabulary Constraint</w:t>
      </w:r>
    </w:p>
    <w:p w14:paraId="62F09C7D" w14:textId="77777777" w:rsidR="002F41AA" w:rsidRPr="00C1110A" w:rsidRDefault="002F41AA" w:rsidP="002F41AA">
      <w:pPr>
        <w:pStyle w:val="AuthorInstructions"/>
        <w:rPr>
          <w:rFonts w:eastAsia="Calibri"/>
          <w:i w:val="0"/>
        </w:rPr>
      </w:pPr>
      <w:r w:rsidRPr="0088711C">
        <w:rPr>
          <w:rFonts w:eastAsia="Calibri"/>
          <w:i w:val="0"/>
        </w:rPr>
        <w:t xml:space="preserve">The value for </w:t>
      </w:r>
      <w:r>
        <w:rPr>
          <w:rFonts w:eastAsia="Calibri"/>
          <w:i w:val="0"/>
        </w:rPr>
        <w:t>Pregnancy Status</w:t>
      </w:r>
      <w:r w:rsidRPr="0088711C">
        <w:rPr>
          <w:rFonts w:eastAsia="Calibri"/>
          <w:i w:val="0"/>
        </w:rPr>
        <w:t xml:space="preserve">/ code SHALL be drawn from </w:t>
      </w:r>
      <w:r>
        <w:rPr>
          <w:rFonts w:eastAsia="Calibri"/>
          <w:i w:val="0"/>
        </w:rPr>
        <w:t xml:space="preserve">the Pregnancy </w:t>
      </w:r>
      <w:r w:rsidRPr="0088711C">
        <w:rPr>
          <w:rFonts w:eastAsia="Calibri"/>
          <w:i w:val="0"/>
        </w:rPr>
        <w:t>value set </w:t>
      </w:r>
      <w:r>
        <w:rPr>
          <w:rFonts w:eastAsia="Calibri"/>
          <w:i w:val="0"/>
        </w:rPr>
        <w:t xml:space="preserve">2.16.840.1.113883.17.3.11.42 </w:t>
      </w:r>
      <w:r w:rsidRPr="0088711C">
        <w:rPr>
          <w:rFonts w:eastAsia="Calibri"/>
          <w:i w:val="0"/>
        </w:rPr>
        <w:t>unless further extended by national extension</w:t>
      </w:r>
      <w:r>
        <w:rPr>
          <w:rFonts w:eastAsia="Calibri"/>
          <w:i w:val="0"/>
        </w:rPr>
        <w:t xml:space="preserve">. </w:t>
      </w:r>
    </w:p>
    <w:p w14:paraId="43B04BD0" w14:textId="77777777" w:rsidR="002F41AA" w:rsidRPr="00D26514" w:rsidRDefault="002F41AA" w:rsidP="002F41AA">
      <w:pPr>
        <w:pStyle w:val="Heading3"/>
        <w:numPr>
          <w:ilvl w:val="0"/>
          <w:numId w:val="0"/>
        </w:numPr>
        <w:rPr>
          <w:bCs/>
          <w:noProof w:val="0"/>
        </w:rPr>
      </w:pPr>
      <w:r w:rsidRPr="00D26514">
        <w:rPr>
          <w:bCs/>
          <w:noProof w:val="0"/>
        </w:rPr>
        <w:t>6.3.4 CDA Entry Content Modules</w:t>
      </w:r>
    </w:p>
    <w:p w14:paraId="5D5953AF" w14:textId="77777777" w:rsidR="002F41AA" w:rsidRPr="00D26514" w:rsidRDefault="002F41AA" w:rsidP="002F41AA">
      <w:pPr>
        <w:pStyle w:val="BodyText"/>
      </w:pPr>
    </w:p>
    <w:p w14:paraId="46EC5AB5" w14:textId="77777777" w:rsidR="002F41AA" w:rsidRPr="00D26514" w:rsidRDefault="002F41AA" w:rsidP="002F41AA">
      <w:pPr>
        <w:pStyle w:val="EditorInstructions"/>
      </w:pPr>
      <w:r w:rsidRPr="00D26514">
        <w:t>Add to section 6.3.4.E Entry Content Modules</w:t>
      </w:r>
    </w:p>
    <w:p w14:paraId="7460AE70" w14:textId="77777777" w:rsidR="002F41AA" w:rsidRPr="00D26514" w:rsidRDefault="002F41AA" w:rsidP="002F41AA">
      <w:pPr>
        <w:pStyle w:val="Heading4"/>
        <w:numPr>
          <w:ilvl w:val="0"/>
          <w:numId w:val="0"/>
        </w:numPr>
        <w:ind w:left="864" w:hanging="864"/>
        <w:rPr>
          <w:noProof w:val="0"/>
        </w:rPr>
      </w:pPr>
      <w:bookmarkStart w:id="367" w:name="_Toc345074723"/>
      <w:bookmarkStart w:id="368" w:name="_Toc500238834"/>
      <w:r w:rsidRPr="00D26514">
        <w:rPr>
          <w:noProof w:val="0"/>
        </w:rPr>
        <w:t>6.3.4.E</w:t>
      </w:r>
      <w:r>
        <w:rPr>
          <w:noProof w:val="0"/>
        </w:rPr>
        <w:t>1</w:t>
      </w:r>
      <w:r w:rsidRPr="00D26514">
        <w:rPr>
          <w:noProof w:val="0"/>
        </w:rPr>
        <w:t xml:space="preserve"> </w:t>
      </w:r>
      <w:r>
        <w:rPr>
          <w:noProof w:val="0"/>
        </w:rPr>
        <w:t>Mental Status</w:t>
      </w:r>
      <w:r w:rsidRPr="00D26514">
        <w:rPr>
          <w:noProof w:val="0"/>
        </w:rPr>
        <w:t xml:space="preserve"> Entry Content Module</w:t>
      </w:r>
      <w:bookmarkEnd w:id="367"/>
      <w:bookmarkEnd w:id="368"/>
      <w:r w:rsidRPr="00D26514">
        <w:rPr>
          <w:noProof w:val="0"/>
        </w:rPr>
        <w:t xml:space="preserve"> </w:t>
      </w:r>
    </w:p>
    <w:p w14:paraId="3C10F2FA" w14:textId="77777777" w:rsidR="002F41AA" w:rsidRPr="00D26514" w:rsidRDefault="002F41AA" w:rsidP="002F41AA">
      <w:pPr>
        <w:pStyle w:val="BodyText"/>
        <w:rPr>
          <w:szCs w:val="24"/>
          <w:lang w:eastAsia="x-none"/>
        </w:rPr>
      </w:pPr>
    </w:p>
    <w:p w14:paraId="7146370F" w14:textId="77777777" w:rsidR="002F41AA" w:rsidRPr="00D26514" w:rsidRDefault="002F41AA" w:rsidP="002F41AA">
      <w:pPr>
        <w:pStyle w:val="TableTitle"/>
      </w:pPr>
      <w:r w:rsidRPr="00D26514">
        <w:lastRenderedPageBreak/>
        <w:t>Table 6.3.4.E</w:t>
      </w:r>
      <w:r>
        <w:t>1</w:t>
      </w:r>
      <w:r w:rsidRPr="00D26514">
        <w:t xml:space="preserve">-1 </w:t>
      </w:r>
      <w:r>
        <w:t>Mental Status</w:t>
      </w:r>
      <w:r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8"/>
        <w:gridCol w:w="537"/>
        <w:gridCol w:w="810"/>
        <w:gridCol w:w="454"/>
        <w:gridCol w:w="1606"/>
        <w:gridCol w:w="357"/>
        <w:gridCol w:w="985"/>
        <w:gridCol w:w="989"/>
        <w:gridCol w:w="1253"/>
        <w:gridCol w:w="1522"/>
        <w:gridCol w:w="9"/>
      </w:tblGrid>
      <w:tr w:rsidR="002F41AA" w:rsidRPr="00D26514" w14:paraId="11621EEA" w14:textId="77777777" w:rsidTr="002F4C50">
        <w:tc>
          <w:tcPr>
            <w:tcW w:w="1405" w:type="pct"/>
            <w:gridSpan w:val="4"/>
            <w:shd w:val="clear" w:color="auto" w:fill="E6E6E6"/>
            <w:vAlign w:val="center"/>
          </w:tcPr>
          <w:p w14:paraId="2DBB3D47" w14:textId="77777777" w:rsidR="002F41AA" w:rsidRPr="00D26514" w:rsidRDefault="002F41AA" w:rsidP="002F4C50">
            <w:pPr>
              <w:pStyle w:val="TableTitle"/>
            </w:pPr>
            <w:r w:rsidRPr="00D26514">
              <w:t>Template Name</w:t>
            </w:r>
          </w:p>
        </w:tc>
        <w:tc>
          <w:tcPr>
            <w:tcW w:w="3595" w:type="pct"/>
            <w:gridSpan w:val="7"/>
            <w:vAlign w:val="center"/>
          </w:tcPr>
          <w:p w14:paraId="032A85F8" w14:textId="77777777" w:rsidR="002F41AA" w:rsidRPr="00D26514" w:rsidRDefault="002F41AA" w:rsidP="002F4C50">
            <w:pPr>
              <w:pStyle w:val="TableEntry"/>
            </w:pPr>
            <w:r>
              <w:t>Mental Status Entry</w:t>
            </w:r>
          </w:p>
        </w:tc>
      </w:tr>
      <w:tr w:rsidR="002F41AA" w:rsidRPr="00D26514" w14:paraId="6DF53271" w14:textId="77777777" w:rsidTr="002F4C50">
        <w:tc>
          <w:tcPr>
            <w:tcW w:w="1405" w:type="pct"/>
            <w:gridSpan w:val="4"/>
            <w:shd w:val="clear" w:color="auto" w:fill="E6E6E6"/>
            <w:vAlign w:val="center"/>
          </w:tcPr>
          <w:p w14:paraId="7C48A3BD" w14:textId="77777777" w:rsidR="002F41AA" w:rsidRPr="00D26514" w:rsidRDefault="002F41AA" w:rsidP="002F4C50">
            <w:pPr>
              <w:pStyle w:val="TableEntryHeader"/>
            </w:pPr>
            <w:r w:rsidRPr="00D26514">
              <w:t xml:space="preserve">Template ID </w:t>
            </w:r>
          </w:p>
        </w:tc>
        <w:tc>
          <w:tcPr>
            <w:tcW w:w="3595" w:type="pct"/>
            <w:gridSpan w:val="7"/>
            <w:vAlign w:val="center"/>
          </w:tcPr>
          <w:p w14:paraId="09BE8B5D" w14:textId="77777777" w:rsidR="002F41AA" w:rsidRPr="00D26514" w:rsidRDefault="002F41AA" w:rsidP="002F4C50">
            <w:pPr>
              <w:pStyle w:val="TableEntry"/>
            </w:pPr>
            <w:commentRangeStart w:id="369"/>
            <w:r>
              <w:t>TBD</w:t>
            </w:r>
            <w:commentRangeEnd w:id="369"/>
            <w:r>
              <w:rPr>
                <w:rStyle w:val="CommentReference"/>
              </w:rPr>
              <w:commentReference w:id="369"/>
            </w:r>
          </w:p>
        </w:tc>
      </w:tr>
      <w:tr w:rsidR="002F41AA" w:rsidRPr="00D26514" w14:paraId="285DAA86" w14:textId="77777777" w:rsidTr="002F4C50">
        <w:tc>
          <w:tcPr>
            <w:tcW w:w="1405" w:type="pct"/>
            <w:gridSpan w:val="4"/>
            <w:shd w:val="clear" w:color="auto" w:fill="E6E6E6"/>
            <w:vAlign w:val="center"/>
          </w:tcPr>
          <w:p w14:paraId="729D1A13" w14:textId="77777777" w:rsidR="002F41AA" w:rsidRPr="00D26514" w:rsidRDefault="002F41AA" w:rsidP="002F4C50">
            <w:pPr>
              <w:pStyle w:val="TableEntryHeader"/>
            </w:pPr>
            <w:r w:rsidRPr="00D26514">
              <w:t xml:space="preserve">Parent Template </w:t>
            </w:r>
          </w:p>
        </w:tc>
        <w:tc>
          <w:tcPr>
            <w:tcW w:w="3595" w:type="pct"/>
            <w:gridSpan w:val="7"/>
            <w:vAlign w:val="center"/>
          </w:tcPr>
          <w:p w14:paraId="0FFE4304" w14:textId="77777777" w:rsidR="002F41AA" w:rsidRPr="00D26514" w:rsidRDefault="002F41AA" w:rsidP="002F4C50">
            <w:pPr>
              <w:pStyle w:val="TableEntry"/>
            </w:pPr>
            <w:r w:rsidRPr="00D26514">
              <w:t>NA</w:t>
            </w:r>
          </w:p>
        </w:tc>
      </w:tr>
      <w:tr w:rsidR="002F41AA" w:rsidRPr="00D26514" w14:paraId="2F78F118" w14:textId="77777777" w:rsidTr="002F4C50">
        <w:tc>
          <w:tcPr>
            <w:tcW w:w="1405" w:type="pct"/>
            <w:gridSpan w:val="4"/>
            <w:shd w:val="clear" w:color="auto" w:fill="E6E6E6"/>
            <w:vAlign w:val="center"/>
          </w:tcPr>
          <w:p w14:paraId="2C63A7C1" w14:textId="77777777" w:rsidR="002F41AA" w:rsidRPr="00D26514" w:rsidRDefault="002F41AA" w:rsidP="002F4C50">
            <w:pPr>
              <w:pStyle w:val="TableEntryHeader"/>
            </w:pPr>
            <w:r w:rsidRPr="00D26514">
              <w:t xml:space="preserve">General Description </w:t>
            </w:r>
          </w:p>
        </w:tc>
        <w:tc>
          <w:tcPr>
            <w:tcW w:w="3595" w:type="pct"/>
            <w:gridSpan w:val="7"/>
            <w:vAlign w:val="center"/>
          </w:tcPr>
          <w:p w14:paraId="06275F20" w14:textId="77777777" w:rsidR="002F41AA" w:rsidRPr="00D26514" w:rsidRDefault="002F41AA" w:rsidP="002F4C50">
            <w:pPr>
              <w:pStyle w:val="TableEntry"/>
            </w:pPr>
            <w:r>
              <w:t>Qualitative assessment of condition of patient’s mental status.</w:t>
            </w:r>
          </w:p>
        </w:tc>
      </w:tr>
      <w:tr w:rsidR="002F41AA" w:rsidRPr="00D26514" w14:paraId="02ECAB51" w14:textId="77777777" w:rsidTr="002F4C50">
        <w:tc>
          <w:tcPr>
            <w:tcW w:w="729" w:type="pct"/>
            <w:gridSpan w:val="2"/>
            <w:shd w:val="clear" w:color="auto" w:fill="E6E6E6"/>
            <w:vAlign w:val="center"/>
          </w:tcPr>
          <w:p w14:paraId="4DC5EE79" w14:textId="77777777" w:rsidR="002F41AA" w:rsidRPr="00D26514" w:rsidRDefault="002F41AA" w:rsidP="002F4C50">
            <w:pPr>
              <w:pStyle w:val="TableEntryHeader"/>
            </w:pPr>
            <w:r w:rsidRPr="00D26514">
              <w:t>Class/Mood</w:t>
            </w:r>
          </w:p>
        </w:tc>
        <w:tc>
          <w:tcPr>
            <w:tcW w:w="1726" w:type="pct"/>
            <w:gridSpan w:val="4"/>
            <w:shd w:val="clear" w:color="auto" w:fill="E6E6E6"/>
            <w:vAlign w:val="center"/>
          </w:tcPr>
          <w:p w14:paraId="3D5A801C" w14:textId="77777777" w:rsidR="002F41AA" w:rsidRPr="00D26514" w:rsidRDefault="002F41AA" w:rsidP="002F4C50">
            <w:pPr>
              <w:pStyle w:val="TableEntryHeader"/>
            </w:pPr>
            <w:r w:rsidRPr="00D26514">
              <w:t xml:space="preserve">Code </w:t>
            </w:r>
          </w:p>
        </w:tc>
        <w:tc>
          <w:tcPr>
            <w:tcW w:w="527" w:type="pct"/>
            <w:shd w:val="clear" w:color="auto" w:fill="E6E6E6"/>
            <w:vAlign w:val="center"/>
          </w:tcPr>
          <w:p w14:paraId="53F17814" w14:textId="77777777" w:rsidR="002F41AA" w:rsidRPr="00D26514" w:rsidRDefault="002F41AA" w:rsidP="002F4C50">
            <w:pPr>
              <w:pStyle w:val="TableEntryHeader"/>
            </w:pPr>
            <w:r w:rsidRPr="00D26514">
              <w:t>Data Type</w:t>
            </w:r>
          </w:p>
        </w:tc>
        <w:tc>
          <w:tcPr>
            <w:tcW w:w="2019" w:type="pct"/>
            <w:gridSpan w:val="4"/>
            <w:shd w:val="clear" w:color="auto" w:fill="E6E6E6"/>
            <w:vAlign w:val="center"/>
          </w:tcPr>
          <w:p w14:paraId="71988329" w14:textId="77777777" w:rsidR="002F41AA" w:rsidRPr="00D26514" w:rsidRDefault="002F41AA" w:rsidP="002F4C50">
            <w:pPr>
              <w:pStyle w:val="TableEntryHeader"/>
            </w:pPr>
            <w:r w:rsidRPr="00D26514">
              <w:t xml:space="preserve">Value </w:t>
            </w:r>
          </w:p>
        </w:tc>
      </w:tr>
      <w:tr w:rsidR="002F41AA" w:rsidRPr="00D26514" w14:paraId="73270A1D" w14:textId="77777777" w:rsidTr="002F4C50">
        <w:tc>
          <w:tcPr>
            <w:tcW w:w="729" w:type="pct"/>
            <w:gridSpan w:val="2"/>
            <w:vAlign w:val="center"/>
          </w:tcPr>
          <w:p w14:paraId="4C74F9CC" w14:textId="77777777" w:rsidR="002F41AA" w:rsidRPr="00D26514" w:rsidRDefault="002F41AA" w:rsidP="002F4C50">
            <w:pPr>
              <w:pStyle w:val="TableEntry"/>
            </w:pPr>
            <w:r>
              <w:t>OBS/EVN</w:t>
            </w:r>
          </w:p>
        </w:tc>
        <w:tc>
          <w:tcPr>
            <w:tcW w:w="1726" w:type="pct"/>
            <w:gridSpan w:val="4"/>
            <w:vAlign w:val="center"/>
          </w:tcPr>
          <w:p w14:paraId="3E9FE9DE" w14:textId="77777777" w:rsidR="002F41AA" w:rsidRPr="00D26514" w:rsidRDefault="002F41AA" w:rsidP="002F4C50">
            <w:pPr>
              <w:pStyle w:val="TableEntry"/>
            </w:pPr>
            <w:r w:rsidRPr="004A44B8">
              <w:t>75275-8</w:t>
            </w:r>
            <w:r>
              <w:t>, LOINC, Cognitive Function</w:t>
            </w:r>
          </w:p>
          <w:p w14:paraId="17DBC391" w14:textId="77777777" w:rsidR="002F41AA" w:rsidRPr="00D26514" w:rsidRDefault="002F41AA" w:rsidP="002F4C50">
            <w:pPr>
              <w:pStyle w:val="TableEntry"/>
            </w:pPr>
          </w:p>
        </w:tc>
        <w:tc>
          <w:tcPr>
            <w:tcW w:w="527" w:type="pct"/>
            <w:vAlign w:val="center"/>
          </w:tcPr>
          <w:p w14:paraId="64EA43F3" w14:textId="77777777" w:rsidR="002F41AA" w:rsidRPr="00D26514" w:rsidRDefault="002F41AA" w:rsidP="002F4C50">
            <w:pPr>
              <w:pStyle w:val="TableEntry"/>
            </w:pPr>
            <w:r>
              <w:t>CD</w:t>
            </w:r>
          </w:p>
        </w:tc>
        <w:tc>
          <w:tcPr>
            <w:tcW w:w="2019" w:type="pct"/>
            <w:gridSpan w:val="4"/>
            <w:vAlign w:val="center"/>
          </w:tcPr>
          <w:p w14:paraId="0A3DBCEA" w14:textId="77777777" w:rsidR="002F41AA" w:rsidRPr="0046772C" w:rsidRDefault="002F41AA" w:rsidP="002F4C50">
            <w:pPr>
              <w:pStyle w:val="Default"/>
              <w:rPr>
                <w:rFonts w:ascii="Times New Roman" w:hAnsi="Times New Roman" w:cs="Times New Roman"/>
                <w:color w:val="auto"/>
                <w:sz w:val="18"/>
                <w:szCs w:val="20"/>
              </w:rPr>
            </w:pPr>
            <w:r w:rsidRPr="0046772C">
              <w:rPr>
                <w:rFonts w:ascii="Times New Roman" w:hAnsi="Times New Roman" w:cs="Times New Roman"/>
                <w:color w:val="auto"/>
                <w:sz w:val="18"/>
                <w:szCs w:val="20"/>
              </w:rPr>
              <w:t>SNOMED CT (CodeSystem: 2.16.840.1.113883.6.96)</w:t>
            </w:r>
          </w:p>
          <w:p w14:paraId="7D85053E" w14:textId="77777777" w:rsidR="002F41AA" w:rsidRPr="00D26514" w:rsidRDefault="002F41AA" w:rsidP="002F4C50">
            <w:pPr>
              <w:pStyle w:val="TableEntry"/>
            </w:pPr>
          </w:p>
        </w:tc>
      </w:tr>
      <w:tr w:rsidR="002F41AA" w:rsidRPr="00D26514" w14:paraId="65B65FA4" w14:textId="77777777" w:rsidTr="002F4C50">
        <w:trPr>
          <w:gridAfter w:val="1"/>
          <w:wAfter w:w="6" w:type="pct"/>
        </w:trPr>
        <w:tc>
          <w:tcPr>
            <w:tcW w:w="442" w:type="pct"/>
            <w:tcBorders>
              <w:bottom w:val="single" w:sz="4" w:space="0" w:color="auto"/>
            </w:tcBorders>
            <w:shd w:val="clear" w:color="auto" w:fill="E6E6E6"/>
            <w:vAlign w:val="center"/>
          </w:tcPr>
          <w:p w14:paraId="3BBBFEA2" w14:textId="77777777" w:rsidR="002F41AA" w:rsidRPr="00D26514" w:rsidRDefault="002F41AA" w:rsidP="002F4C50">
            <w:pPr>
              <w:pStyle w:val="TableEntryHeader"/>
            </w:pPr>
            <w:r w:rsidRPr="00D26514">
              <w:t>Opt and Card</w:t>
            </w:r>
          </w:p>
        </w:tc>
        <w:tc>
          <w:tcPr>
            <w:tcW w:w="720" w:type="pct"/>
            <w:gridSpan w:val="2"/>
            <w:tcBorders>
              <w:bottom w:val="single" w:sz="4" w:space="0" w:color="auto"/>
            </w:tcBorders>
            <w:shd w:val="clear" w:color="auto" w:fill="E6E6E6"/>
            <w:vAlign w:val="center"/>
          </w:tcPr>
          <w:p w14:paraId="36246FAF" w14:textId="77777777" w:rsidR="002F41AA" w:rsidRPr="00D26514" w:rsidRDefault="002F41AA" w:rsidP="002F4C50">
            <w:pPr>
              <w:pStyle w:val="TableEntryHeader"/>
            </w:pPr>
            <w:r w:rsidRPr="00D26514">
              <w:t>entryRelationship</w:t>
            </w:r>
          </w:p>
        </w:tc>
        <w:tc>
          <w:tcPr>
            <w:tcW w:w="1102" w:type="pct"/>
            <w:gridSpan w:val="2"/>
            <w:tcBorders>
              <w:bottom w:val="single" w:sz="4" w:space="0" w:color="auto"/>
            </w:tcBorders>
            <w:shd w:val="clear" w:color="auto" w:fill="E6E6E6"/>
            <w:vAlign w:val="center"/>
          </w:tcPr>
          <w:p w14:paraId="2EDD5674" w14:textId="77777777" w:rsidR="002F41AA" w:rsidRPr="00D26514" w:rsidRDefault="002F41AA" w:rsidP="002F4C50">
            <w:pPr>
              <w:pStyle w:val="TableEntryHeader"/>
            </w:pPr>
            <w:r w:rsidRPr="00D26514">
              <w:t xml:space="preserve">Description </w:t>
            </w:r>
          </w:p>
        </w:tc>
        <w:tc>
          <w:tcPr>
            <w:tcW w:w="1247" w:type="pct"/>
            <w:gridSpan w:val="3"/>
            <w:tcBorders>
              <w:bottom w:val="single" w:sz="4" w:space="0" w:color="auto"/>
            </w:tcBorders>
            <w:shd w:val="clear" w:color="auto" w:fill="E6E6E6"/>
            <w:vAlign w:val="center"/>
          </w:tcPr>
          <w:p w14:paraId="7C4A7DB9" w14:textId="77777777" w:rsidR="002F41AA" w:rsidRPr="00D26514" w:rsidRDefault="002F41AA" w:rsidP="002F4C50">
            <w:pPr>
              <w:pStyle w:val="TableEntryHeader"/>
            </w:pPr>
            <w:r w:rsidRPr="00D26514">
              <w:t>Template ID</w:t>
            </w:r>
          </w:p>
        </w:tc>
        <w:tc>
          <w:tcPr>
            <w:tcW w:w="670" w:type="pct"/>
            <w:tcBorders>
              <w:bottom w:val="single" w:sz="4" w:space="0" w:color="auto"/>
            </w:tcBorders>
            <w:shd w:val="clear" w:color="auto" w:fill="E6E6E6"/>
            <w:vAlign w:val="center"/>
          </w:tcPr>
          <w:p w14:paraId="50C61D63" w14:textId="77777777" w:rsidR="002F41AA" w:rsidRPr="00D26514" w:rsidRDefault="002F41AA" w:rsidP="002F4C50">
            <w:pPr>
              <w:pStyle w:val="TableEntryHeader"/>
            </w:pPr>
            <w:r w:rsidRPr="00D26514">
              <w:t>Specification Document</w:t>
            </w:r>
          </w:p>
        </w:tc>
        <w:tc>
          <w:tcPr>
            <w:tcW w:w="814" w:type="pct"/>
            <w:tcBorders>
              <w:bottom w:val="single" w:sz="4" w:space="0" w:color="auto"/>
            </w:tcBorders>
            <w:shd w:val="clear" w:color="auto" w:fill="E4E4E4"/>
            <w:vAlign w:val="center"/>
          </w:tcPr>
          <w:p w14:paraId="5B62507B" w14:textId="77777777" w:rsidR="002F41AA" w:rsidRPr="00D26514" w:rsidRDefault="002F41AA" w:rsidP="002F4C50">
            <w:pPr>
              <w:pStyle w:val="TableEntryHeader"/>
            </w:pPr>
            <w:r w:rsidRPr="00D26514">
              <w:t>Vocabulary Constraint</w:t>
            </w:r>
          </w:p>
        </w:tc>
      </w:tr>
      <w:tr w:rsidR="002F41AA" w:rsidRPr="00D26514" w14:paraId="0B07F619" w14:textId="77777777" w:rsidTr="002F4C50">
        <w:trPr>
          <w:gridAfter w:val="1"/>
          <w:wAfter w:w="6" w:type="pct"/>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207FF211" w14:textId="77777777" w:rsidR="002F41AA" w:rsidRPr="00D26514" w:rsidRDefault="002F41AA" w:rsidP="002F4C50">
            <w:pPr>
              <w:pStyle w:val="TableEntry"/>
            </w:pPr>
            <w:bookmarkStart w:id="370" w:name="_6.2.4.4.1__Simple"/>
            <w:bookmarkStart w:id="371" w:name="_Toc296340404"/>
            <w:bookmarkStart w:id="372" w:name="_Toc345074724"/>
            <w:bookmarkStart w:id="373" w:name="_Toc500238835"/>
            <w:bookmarkEnd w:id="370"/>
            <w:r>
              <w:t>R [1..1]</w:t>
            </w:r>
          </w:p>
        </w:tc>
        <w:tc>
          <w:tcPr>
            <w:tcW w:w="7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7647B2" w14:textId="77777777" w:rsidR="002F41AA" w:rsidRPr="00D26514" w:rsidRDefault="002F41AA" w:rsidP="002F4C50">
            <w:pPr>
              <w:pStyle w:val="TableEntry"/>
            </w:pPr>
          </w:p>
        </w:tc>
        <w:tc>
          <w:tcPr>
            <w:tcW w:w="1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A9697B" w14:textId="77777777" w:rsidR="002F41AA" w:rsidRPr="00D26514" w:rsidRDefault="002F41AA" w:rsidP="002F4C50">
            <w:pPr>
              <w:pStyle w:val="TableEntry"/>
            </w:pPr>
            <w:r w:rsidRPr="00D26514">
              <w:t>Simple Observation</w:t>
            </w:r>
          </w:p>
        </w:tc>
        <w:tc>
          <w:tcPr>
            <w:tcW w:w="124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406A26" w14:textId="77777777" w:rsidR="002F41AA" w:rsidRPr="00D26514" w:rsidRDefault="002F41AA" w:rsidP="002F4C50">
            <w:pPr>
              <w:pStyle w:val="TableEntry"/>
            </w:pPr>
            <w:r w:rsidRPr="00D26514">
              <w:t>1.3.6.1.4.1.19376.1.5.3.1.4.13</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7F35252B" w14:textId="77777777" w:rsidR="002F41AA" w:rsidRPr="00D26514" w:rsidRDefault="002F41AA" w:rsidP="002F4C50">
            <w:pPr>
              <w:pStyle w:val="TableEntry"/>
            </w:pP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14:paraId="34DFDC02" w14:textId="77777777" w:rsidR="002F41AA" w:rsidRPr="00D26514" w:rsidRDefault="002F41AA" w:rsidP="002F4C50">
            <w:pPr>
              <w:pStyle w:val="TableEntry"/>
            </w:pPr>
            <w:r w:rsidRPr="00B14AD1">
              <w:t xml:space="preserve">Concept Domain </w:t>
            </w:r>
            <w:commentRangeStart w:id="374"/>
            <w:r w:rsidRPr="00B14AD1">
              <w:t>Mental Status Finding</w:t>
            </w:r>
            <w:commentRangeEnd w:id="374"/>
            <w:r w:rsidRPr="00B14AD1">
              <w:commentReference w:id="374"/>
            </w:r>
          </w:p>
        </w:tc>
      </w:tr>
    </w:tbl>
    <w:bookmarkEnd w:id="371"/>
    <w:bookmarkEnd w:id="372"/>
    <w:bookmarkEnd w:id="373"/>
    <w:p w14:paraId="4B78C77E" w14:textId="77777777" w:rsidR="002F41AA" w:rsidRPr="00D26514" w:rsidRDefault="002F41AA" w:rsidP="002F41AA">
      <w:pPr>
        <w:pStyle w:val="Heading4"/>
        <w:numPr>
          <w:ilvl w:val="0"/>
          <w:numId w:val="0"/>
        </w:numPr>
        <w:ind w:left="864" w:hanging="864"/>
        <w:rPr>
          <w:noProof w:val="0"/>
        </w:rPr>
      </w:pPr>
      <w:r w:rsidRPr="00D26514">
        <w:rPr>
          <w:noProof w:val="0"/>
        </w:rPr>
        <w:t>6.3.4.E</w:t>
      </w:r>
      <w:r>
        <w:rPr>
          <w:noProof w:val="0"/>
        </w:rPr>
        <w:t>2</w:t>
      </w:r>
      <w:r w:rsidRPr="00D26514">
        <w:rPr>
          <w:noProof w:val="0"/>
        </w:rPr>
        <w:t xml:space="preserve"> </w:t>
      </w:r>
      <w:r>
        <w:rPr>
          <w:noProof w:val="0"/>
        </w:rPr>
        <w:t>Last Oral Intake</w:t>
      </w:r>
      <w:r w:rsidRPr="00D26514">
        <w:rPr>
          <w:noProof w:val="0"/>
        </w:rPr>
        <w:t xml:space="preserve"> Entry Content Module </w:t>
      </w:r>
    </w:p>
    <w:p w14:paraId="7389FF44" w14:textId="77777777" w:rsidR="002F41AA" w:rsidRPr="00D26514" w:rsidRDefault="002F41AA" w:rsidP="002F41AA">
      <w:pPr>
        <w:pStyle w:val="TableTitle"/>
      </w:pPr>
      <w:r w:rsidRPr="00D26514">
        <w:t>Table 6.3.4.E</w:t>
      </w:r>
      <w:r>
        <w:t>2</w:t>
      </w:r>
      <w:r w:rsidRPr="00D26514">
        <w:t xml:space="preserve">-1 </w:t>
      </w:r>
      <w:r>
        <w:t>Last Oral Intake</w:t>
      </w:r>
      <w:r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2"/>
        <w:gridCol w:w="537"/>
        <w:gridCol w:w="810"/>
        <w:gridCol w:w="454"/>
        <w:gridCol w:w="1606"/>
        <w:gridCol w:w="357"/>
        <w:gridCol w:w="985"/>
        <w:gridCol w:w="989"/>
        <w:gridCol w:w="1253"/>
        <w:gridCol w:w="1522"/>
        <w:gridCol w:w="15"/>
      </w:tblGrid>
      <w:tr w:rsidR="002F41AA" w:rsidRPr="00D26514" w14:paraId="793A50CB" w14:textId="77777777" w:rsidTr="002F4C50">
        <w:tc>
          <w:tcPr>
            <w:tcW w:w="1402" w:type="pct"/>
            <w:gridSpan w:val="4"/>
            <w:shd w:val="clear" w:color="auto" w:fill="E6E6E6"/>
            <w:vAlign w:val="center"/>
          </w:tcPr>
          <w:p w14:paraId="1012D362" w14:textId="77777777" w:rsidR="002F41AA" w:rsidRPr="00D26514" w:rsidRDefault="002F41AA" w:rsidP="002F4C50">
            <w:pPr>
              <w:pStyle w:val="TableTitle"/>
            </w:pPr>
            <w:r w:rsidRPr="00D26514">
              <w:t>Template Name</w:t>
            </w:r>
          </w:p>
        </w:tc>
        <w:tc>
          <w:tcPr>
            <w:tcW w:w="3598" w:type="pct"/>
            <w:gridSpan w:val="7"/>
            <w:vAlign w:val="center"/>
          </w:tcPr>
          <w:p w14:paraId="3D441DDC" w14:textId="77777777" w:rsidR="002F41AA" w:rsidRPr="00D26514" w:rsidRDefault="002F41AA" w:rsidP="002F4C50">
            <w:pPr>
              <w:pStyle w:val="TableEntry"/>
            </w:pPr>
            <w:r>
              <w:t>Last Oral Intake Entry</w:t>
            </w:r>
          </w:p>
        </w:tc>
      </w:tr>
      <w:tr w:rsidR="002F41AA" w:rsidRPr="00D26514" w14:paraId="074F8E51" w14:textId="77777777" w:rsidTr="002F4C50">
        <w:tc>
          <w:tcPr>
            <w:tcW w:w="1402" w:type="pct"/>
            <w:gridSpan w:val="4"/>
            <w:shd w:val="clear" w:color="auto" w:fill="E6E6E6"/>
            <w:vAlign w:val="center"/>
          </w:tcPr>
          <w:p w14:paraId="4D3A6DB6" w14:textId="77777777" w:rsidR="002F41AA" w:rsidRPr="00D26514" w:rsidRDefault="002F41AA" w:rsidP="002F4C50">
            <w:pPr>
              <w:pStyle w:val="TableEntryHeader"/>
            </w:pPr>
            <w:r w:rsidRPr="00D26514">
              <w:t xml:space="preserve">Template ID </w:t>
            </w:r>
          </w:p>
        </w:tc>
        <w:tc>
          <w:tcPr>
            <w:tcW w:w="3598" w:type="pct"/>
            <w:gridSpan w:val="7"/>
            <w:vAlign w:val="center"/>
          </w:tcPr>
          <w:p w14:paraId="558FC398" w14:textId="77777777" w:rsidR="002F41AA" w:rsidRPr="00D26514" w:rsidRDefault="002F41AA" w:rsidP="002F4C50">
            <w:pPr>
              <w:pStyle w:val="TableEntry"/>
            </w:pPr>
            <w:commentRangeStart w:id="375"/>
            <w:r>
              <w:t>TBD</w:t>
            </w:r>
            <w:commentRangeEnd w:id="375"/>
            <w:r>
              <w:rPr>
                <w:rStyle w:val="CommentReference"/>
              </w:rPr>
              <w:commentReference w:id="375"/>
            </w:r>
          </w:p>
        </w:tc>
      </w:tr>
      <w:tr w:rsidR="002F41AA" w:rsidRPr="00D26514" w14:paraId="0C6C581E" w14:textId="77777777" w:rsidTr="002F4C50">
        <w:tc>
          <w:tcPr>
            <w:tcW w:w="1402" w:type="pct"/>
            <w:gridSpan w:val="4"/>
            <w:shd w:val="clear" w:color="auto" w:fill="E6E6E6"/>
            <w:vAlign w:val="center"/>
          </w:tcPr>
          <w:p w14:paraId="121362B7" w14:textId="77777777" w:rsidR="002F41AA" w:rsidRPr="00D26514" w:rsidRDefault="002F41AA" w:rsidP="002F4C50">
            <w:pPr>
              <w:pStyle w:val="TableEntryHeader"/>
            </w:pPr>
            <w:r w:rsidRPr="00D26514">
              <w:t xml:space="preserve">Parent Template </w:t>
            </w:r>
          </w:p>
        </w:tc>
        <w:tc>
          <w:tcPr>
            <w:tcW w:w="3598" w:type="pct"/>
            <w:gridSpan w:val="7"/>
            <w:vAlign w:val="center"/>
          </w:tcPr>
          <w:p w14:paraId="0CBEBD2E" w14:textId="77777777" w:rsidR="002F41AA" w:rsidRPr="00D26514" w:rsidRDefault="002F41AA" w:rsidP="002F4C50">
            <w:pPr>
              <w:pStyle w:val="TableEntry"/>
            </w:pPr>
            <w:r w:rsidRPr="00D26514">
              <w:t>1.3.6.1.4.1.19376.1.5.3.1.4.13</w:t>
            </w:r>
          </w:p>
        </w:tc>
      </w:tr>
      <w:tr w:rsidR="002F41AA" w:rsidRPr="00D26514" w14:paraId="12FFDF96" w14:textId="77777777" w:rsidTr="002F4C50">
        <w:tc>
          <w:tcPr>
            <w:tcW w:w="1402" w:type="pct"/>
            <w:gridSpan w:val="4"/>
            <w:shd w:val="clear" w:color="auto" w:fill="E6E6E6"/>
            <w:vAlign w:val="center"/>
          </w:tcPr>
          <w:p w14:paraId="337D3889" w14:textId="77777777" w:rsidR="002F41AA" w:rsidRPr="00D26514" w:rsidRDefault="002F41AA" w:rsidP="002F4C50">
            <w:pPr>
              <w:pStyle w:val="TableEntryHeader"/>
            </w:pPr>
            <w:r w:rsidRPr="00D26514">
              <w:t xml:space="preserve">General Description </w:t>
            </w:r>
          </w:p>
        </w:tc>
        <w:tc>
          <w:tcPr>
            <w:tcW w:w="3598" w:type="pct"/>
            <w:gridSpan w:val="7"/>
            <w:vAlign w:val="center"/>
          </w:tcPr>
          <w:p w14:paraId="65EEBE1A" w14:textId="77777777" w:rsidR="002F41AA" w:rsidRPr="00D26514" w:rsidRDefault="002F41AA" w:rsidP="002F4C50">
            <w:pPr>
              <w:pStyle w:val="TableEntry"/>
            </w:pPr>
            <w:r>
              <w:t>Time of patient’s last oral intake</w:t>
            </w:r>
          </w:p>
        </w:tc>
      </w:tr>
      <w:tr w:rsidR="002F41AA" w:rsidRPr="00D26514" w14:paraId="2DDAF1C0" w14:textId="77777777" w:rsidTr="002F4C50">
        <w:tc>
          <w:tcPr>
            <w:tcW w:w="726" w:type="pct"/>
            <w:gridSpan w:val="2"/>
            <w:shd w:val="clear" w:color="auto" w:fill="E6E6E6"/>
            <w:vAlign w:val="center"/>
          </w:tcPr>
          <w:p w14:paraId="7D3145CB" w14:textId="77777777" w:rsidR="002F41AA" w:rsidRPr="00D26514" w:rsidRDefault="002F41AA" w:rsidP="002F4C50">
            <w:pPr>
              <w:pStyle w:val="TableEntryHeader"/>
            </w:pPr>
            <w:r w:rsidRPr="00D26514">
              <w:t>Class/Mood</w:t>
            </w:r>
          </w:p>
        </w:tc>
        <w:tc>
          <w:tcPr>
            <w:tcW w:w="1726" w:type="pct"/>
            <w:gridSpan w:val="4"/>
            <w:shd w:val="clear" w:color="auto" w:fill="E6E6E6"/>
            <w:vAlign w:val="center"/>
          </w:tcPr>
          <w:p w14:paraId="664F87D0" w14:textId="77777777" w:rsidR="002F41AA" w:rsidRPr="00D26514" w:rsidRDefault="002F41AA" w:rsidP="002F4C50">
            <w:pPr>
              <w:pStyle w:val="TableEntryHeader"/>
            </w:pPr>
            <w:r w:rsidRPr="00D26514">
              <w:t xml:space="preserve">Code </w:t>
            </w:r>
          </w:p>
        </w:tc>
        <w:tc>
          <w:tcPr>
            <w:tcW w:w="527" w:type="pct"/>
            <w:shd w:val="clear" w:color="auto" w:fill="E6E6E6"/>
            <w:vAlign w:val="center"/>
          </w:tcPr>
          <w:p w14:paraId="141A1533" w14:textId="77777777" w:rsidR="002F41AA" w:rsidRPr="00D26514" w:rsidRDefault="002F41AA" w:rsidP="002F4C50">
            <w:pPr>
              <w:pStyle w:val="TableEntryHeader"/>
            </w:pPr>
            <w:r w:rsidRPr="00D26514">
              <w:t>Data Type</w:t>
            </w:r>
          </w:p>
        </w:tc>
        <w:tc>
          <w:tcPr>
            <w:tcW w:w="2022" w:type="pct"/>
            <w:gridSpan w:val="4"/>
            <w:shd w:val="clear" w:color="auto" w:fill="E6E6E6"/>
            <w:vAlign w:val="center"/>
          </w:tcPr>
          <w:p w14:paraId="47AC08D0" w14:textId="77777777" w:rsidR="002F41AA" w:rsidRPr="00D26514" w:rsidRDefault="002F41AA" w:rsidP="002F4C50">
            <w:pPr>
              <w:pStyle w:val="TableEntryHeader"/>
            </w:pPr>
            <w:r w:rsidRPr="00D26514">
              <w:t xml:space="preserve">Value </w:t>
            </w:r>
          </w:p>
        </w:tc>
      </w:tr>
      <w:tr w:rsidR="002F41AA" w:rsidRPr="00D26514" w14:paraId="544E7043" w14:textId="77777777" w:rsidTr="002F4C50">
        <w:tc>
          <w:tcPr>
            <w:tcW w:w="726" w:type="pct"/>
            <w:gridSpan w:val="2"/>
            <w:vAlign w:val="center"/>
          </w:tcPr>
          <w:p w14:paraId="43791297" w14:textId="77777777" w:rsidR="002F41AA" w:rsidRPr="00D26514" w:rsidRDefault="002F41AA" w:rsidP="002F4C50">
            <w:pPr>
              <w:pStyle w:val="TableEntry"/>
            </w:pPr>
            <w:r>
              <w:t>OBS/EVN</w:t>
            </w:r>
          </w:p>
        </w:tc>
        <w:tc>
          <w:tcPr>
            <w:tcW w:w="1726" w:type="pct"/>
            <w:gridSpan w:val="4"/>
            <w:vAlign w:val="center"/>
          </w:tcPr>
          <w:p w14:paraId="16CAFB68" w14:textId="77777777" w:rsidR="002F41AA" w:rsidRPr="00D26514" w:rsidRDefault="002F41AA" w:rsidP="002F4C50">
            <w:pPr>
              <w:pStyle w:val="TableEntry"/>
            </w:pPr>
            <w:r>
              <w:t>67517-3, LOINC, Last oral intake [Date and time] NEMSIS</w:t>
            </w:r>
          </w:p>
          <w:p w14:paraId="041B8260" w14:textId="77777777" w:rsidR="002F41AA" w:rsidRPr="00D26514" w:rsidRDefault="002F41AA" w:rsidP="002F4C50">
            <w:pPr>
              <w:pStyle w:val="TableEntry"/>
            </w:pPr>
          </w:p>
        </w:tc>
        <w:tc>
          <w:tcPr>
            <w:tcW w:w="527" w:type="pct"/>
            <w:vAlign w:val="center"/>
          </w:tcPr>
          <w:p w14:paraId="2E655C31" w14:textId="77777777" w:rsidR="002F41AA" w:rsidRPr="00D26514" w:rsidRDefault="002F41AA" w:rsidP="002F4C50">
            <w:pPr>
              <w:pStyle w:val="TableEntry"/>
            </w:pPr>
            <w:r>
              <w:t>TS</w:t>
            </w:r>
          </w:p>
        </w:tc>
        <w:tc>
          <w:tcPr>
            <w:tcW w:w="2022" w:type="pct"/>
            <w:gridSpan w:val="4"/>
            <w:vAlign w:val="center"/>
          </w:tcPr>
          <w:p w14:paraId="018E89F0" w14:textId="77777777" w:rsidR="002F41AA" w:rsidRPr="00D26514" w:rsidRDefault="002F41AA" w:rsidP="002F4C50">
            <w:pPr>
              <w:pStyle w:val="Default"/>
            </w:pPr>
            <w:r>
              <w:rPr>
                <w:rFonts w:ascii="Times New Roman" w:hAnsi="Times New Roman" w:cs="Times New Roman"/>
                <w:color w:val="auto"/>
                <w:sz w:val="18"/>
                <w:szCs w:val="20"/>
              </w:rPr>
              <w:t>NA</w:t>
            </w:r>
          </w:p>
        </w:tc>
      </w:tr>
      <w:tr w:rsidR="002F41AA" w:rsidRPr="00D26514" w14:paraId="2570306C" w14:textId="77777777" w:rsidTr="002F4C50">
        <w:trPr>
          <w:gridAfter w:val="1"/>
          <w:wAfter w:w="9" w:type="pct"/>
        </w:trPr>
        <w:tc>
          <w:tcPr>
            <w:tcW w:w="439" w:type="pct"/>
            <w:shd w:val="clear" w:color="auto" w:fill="E6E6E6"/>
            <w:vAlign w:val="center"/>
          </w:tcPr>
          <w:p w14:paraId="60359D65" w14:textId="77777777" w:rsidR="002F41AA" w:rsidRPr="00D26514" w:rsidRDefault="002F41AA" w:rsidP="002F4C50">
            <w:pPr>
              <w:pStyle w:val="TableEntryHeader"/>
            </w:pPr>
            <w:r w:rsidRPr="00D26514">
              <w:t>Opt and Card</w:t>
            </w:r>
          </w:p>
        </w:tc>
        <w:tc>
          <w:tcPr>
            <w:tcW w:w="720" w:type="pct"/>
            <w:gridSpan w:val="2"/>
            <w:shd w:val="clear" w:color="auto" w:fill="E6E6E6"/>
            <w:vAlign w:val="center"/>
          </w:tcPr>
          <w:p w14:paraId="03E415F2" w14:textId="77777777" w:rsidR="002F41AA" w:rsidRPr="00D26514" w:rsidRDefault="002F41AA" w:rsidP="002F4C50">
            <w:pPr>
              <w:pStyle w:val="TableEntryHeader"/>
            </w:pPr>
            <w:r w:rsidRPr="00D26514">
              <w:t>entryRelationship</w:t>
            </w:r>
          </w:p>
        </w:tc>
        <w:tc>
          <w:tcPr>
            <w:tcW w:w="1102" w:type="pct"/>
            <w:gridSpan w:val="2"/>
            <w:shd w:val="clear" w:color="auto" w:fill="E6E6E6"/>
            <w:vAlign w:val="center"/>
          </w:tcPr>
          <w:p w14:paraId="602A87C1" w14:textId="77777777" w:rsidR="002F41AA" w:rsidRPr="00D26514" w:rsidRDefault="002F41AA" w:rsidP="002F4C50">
            <w:pPr>
              <w:pStyle w:val="TableEntryHeader"/>
            </w:pPr>
            <w:r w:rsidRPr="00D26514">
              <w:t xml:space="preserve">Description </w:t>
            </w:r>
          </w:p>
        </w:tc>
        <w:tc>
          <w:tcPr>
            <w:tcW w:w="1247" w:type="pct"/>
            <w:gridSpan w:val="3"/>
            <w:shd w:val="clear" w:color="auto" w:fill="E6E6E6"/>
            <w:vAlign w:val="center"/>
          </w:tcPr>
          <w:p w14:paraId="5AA6E2B6" w14:textId="77777777" w:rsidR="002F41AA" w:rsidRPr="00D26514" w:rsidRDefault="002F41AA" w:rsidP="002F4C50">
            <w:pPr>
              <w:pStyle w:val="TableEntryHeader"/>
            </w:pPr>
            <w:r w:rsidRPr="00D26514">
              <w:t>Template ID</w:t>
            </w:r>
          </w:p>
        </w:tc>
        <w:tc>
          <w:tcPr>
            <w:tcW w:w="670" w:type="pct"/>
            <w:shd w:val="clear" w:color="auto" w:fill="E6E6E6"/>
            <w:vAlign w:val="center"/>
          </w:tcPr>
          <w:p w14:paraId="4F5433A9" w14:textId="77777777" w:rsidR="002F41AA" w:rsidRPr="00D26514" w:rsidRDefault="002F41AA" w:rsidP="002F4C50">
            <w:pPr>
              <w:pStyle w:val="TableEntryHeader"/>
            </w:pPr>
            <w:r w:rsidRPr="00D26514">
              <w:t>Specification Document</w:t>
            </w:r>
          </w:p>
        </w:tc>
        <w:tc>
          <w:tcPr>
            <w:tcW w:w="814" w:type="pct"/>
            <w:shd w:val="clear" w:color="auto" w:fill="E4E4E4"/>
            <w:vAlign w:val="center"/>
          </w:tcPr>
          <w:p w14:paraId="6C4EC889" w14:textId="77777777" w:rsidR="002F41AA" w:rsidRPr="00D26514" w:rsidRDefault="002F41AA" w:rsidP="002F4C50">
            <w:pPr>
              <w:pStyle w:val="TableEntryHeader"/>
            </w:pPr>
            <w:r w:rsidRPr="00D26514">
              <w:t>Vocabulary Constraint</w:t>
            </w:r>
          </w:p>
        </w:tc>
      </w:tr>
      <w:tr w:rsidR="002F41AA" w:rsidRPr="00D26514" w14:paraId="02719576" w14:textId="77777777" w:rsidTr="002F4C50">
        <w:trPr>
          <w:gridAfter w:val="1"/>
          <w:wAfter w:w="9" w:type="pct"/>
        </w:trPr>
        <w:tc>
          <w:tcPr>
            <w:tcW w:w="439" w:type="pct"/>
            <w:shd w:val="clear" w:color="auto" w:fill="auto"/>
            <w:vAlign w:val="center"/>
          </w:tcPr>
          <w:p w14:paraId="5BFE746D" w14:textId="77777777" w:rsidR="002F41AA" w:rsidRPr="00D26514" w:rsidRDefault="002F41AA" w:rsidP="002F4C50">
            <w:pPr>
              <w:pStyle w:val="TableEntry"/>
            </w:pPr>
            <w:r>
              <w:t>R [1..1]</w:t>
            </w:r>
          </w:p>
        </w:tc>
        <w:tc>
          <w:tcPr>
            <w:tcW w:w="720" w:type="pct"/>
            <w:gridSpan w:val="2"/>
            <w:shd w:val="clear" w:color="auto" w:fill="auto"/>
            <w:vAlign w:val="center"/>
          </w:tcPr>
          <w:p w14:paraId="4BC56798" w14:textId="77777777" w:rsidR="002F41AA" w:rsidRPr="00D26514" w:rsidRDefault="002F41AA" w:rsidP="002F4C50">
            <w:pPr>
              <w:pStyle w:val="TableEntry"/>
            </w:pPr>
          </w:p>
        </w:tc>
        <w:tc>
          <w:tcPr>
            <w:tcW w:w="1102" w:type="pct"/>
            <w:gridSpan w:val="2"/>
            <w:vAlign w:val="center"/>
          </w:tcPr>
          <w:p w14:paraId="6F23FE91" w14:textId="77777777" w:rsidR="002F41AA" w:rsidRPr="00D26514" w:rsidRDefault="002F41AA" w:rsidP="002F4C50">
            <w:pPr>
              <w:pStyle w:val="TableEntry"/>
            </w:pPr>
            <w:r w:rsidRPr="00D26514">
              <w:t>Simple Observation</w:t>
            </w:r>
          </w:p>
        </w:tc>
        <w:tc>
          <w:tcPr>
            <w:tcW w:w="1247" w:type="pct"/>
            <w:gridSpan w:val="3"/>
            <w:vAlign w:val="center"/>
          </w:tcPr>
          <w:p w14:paraId="52EA0466" w14:textId="77777777" w:rsidR="002F41AA" w:rsidRPr="00D26514" w:rsidRDefault="002F41AA" w:rsidP="002F4C50">
            <w:pPr>
              <w:pStyle w:val="TableEntry"/>
            </w:pPr>
            <w:r w:rsidRPr="00D26514">
              <w:t>1.3.6.1.4.1.19376.1.5.3.1.4.13</w:t>
            </w:r>
          </w:p>
        </w:tc>
        <w:tc>
          <w:tcPr>
            <w:tcW w:w="670" w:type="pct"/>
            <w:vAlign w:val="center"/>
          </w:tcPr>
          <w:p w14:paraId="76B7A37B" w14:textId="77777777" w:rsidR="002F41AA" w:rsidRPr="00D26514" w:rsidRDefault="002F41AA" w:rsidP="002F4C50">
            <w:pPr>
              <w:pStyle w:val="TableEntry"/>
            </w:pPr>
          </w:p>
        </w:tc>
        <w:tc>
          <w:tcPr>
            <w:tcW w:w="814" w:type="pct"/>
            <w:vAlign w:val="center"/>
          </w:tcPr>
          <w:p w14:paraId="7E078B22" w14:textId="77777777" w:rsidR="002F41AA" w:rsidRPr="00D26514" w:rsidRDefault="002F41AA" w:rsidP="002F4C50">
            <w:pPr>
              <w:pStyle w:val="TableEntry"/>
            </w:pPr>
            <w:r>
              <w:t>NA</w:t>
            </w:r>
          </w:p>
        </w:tc>
      </w:tr>
    </w:tbl>
    <w:p w14:paraId="5A7F77F4" w14:textId="77777777" w:rsidR="002F41AA" w:rsidRPr="00D26514" w:rsidRDefault="002F41AA" w:rsidP="002F41AA">
      <w:pPr>
        <w:pStyle w:val="Heading4"/>
        <w:numPr>
          <w:ilvl w:val="0"/>
          <w:numId w:val="0"/>
        </w:numPr>
        <w:ind w:left="864" w:hanging="864"/>
        <w:rPr>
          <w:noProof w:val="0"/>
        </w:rPr>
      </w:pPr>
      <w:r w:rsidRPr="00D26514">
        <w:rPr>
          <w:noProof w:val="0"/>
        </w:rPr>
        <w:t>6.3.4.E</w:t>
      </w:r>
      <w:r>
        <w:rPr>
          <w:noProof w:val="0"/>
        </w:rPr>
        <w:t>3</w:t>
      </w:r>
      <w:r w:rsidRPr="00D26514">
        <w:rPr>
          <w:noProof w:val="0"/>
        </w:rPr>
        <w:t xml:space="preserve"> </w:t>
      </w:r>
      <w:r>
        <w:rPr>
          <w:noProof w:val="0"/>
        </w:rPr>
        <w:t>Last Known Well Entry</w:t>
      </w:r>
      <w:r w:rsidRPr="00D26514">
        <w:rPr>
          <w:noProof w:val="0"/>
        </w:rPr>
        <w:t xml:space="preserve"> Content Module </w:t>
      </w:r>
    </w:p>
    <w:p w14:paraId="6729AC4C" w14:textId="77777777" w:rsidR="002F41AA" w:rsidRPr="00D26514" w:rsidRDefault="002F41AA" w:rsidP="002F41AA">
      <w:pPr>
        <w:pStyle w:val="TableTitle"/>
      </w:pPr>
      <w:r w:rsidRPr="00D26514">
        <w:t>Table 6.3.4.E</w:t>
      </w:r>
      <w:r>
        <w:t>3</w:t>
      </w:r>
      <w:r w:rsidRPr="00D26514">
        <w:t xml:space="preserve">-1 </w:t>
      </w:r>
      <w:r>
        <w:t>Last Known Well</w:t>
      </w:r>
      <w:r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4"/>
        <w:gridCol w:w="1964"/>
        <w:gridCol w:w="985"/>
        <w:gridCol w:w="3776"/>
      </w:tblGrid>
      <w:tr w:rsidR="002F41AA" w:rsidRPr="00D26514" w14:paraId="76380DE3" w14:textId="77777777" w:rsidTr="00E01AB3">
        <w:tc>
          <w:tcPr>
            <w:tcW w:w="1404" w:type="pct"/>
            <w:gridSpan w:val="2"/>
            <w:shd w:val="clear" w:color="auto" w:fill="E6E6E6"/>
            <w:vAlign w:val="center"/>
          </w:tcPr>
          <w:p w14:paraId="44C3DC97" w14:textId="77777777" w:rsidR="002F41AA" w:rsidRPr="00D26514" w:rsidRDefault="002F41AA" w:rsidP="002F4C50">
            <w:pPr>
              <w:pStyle w:val="TableTitle"/>
            </w:pPr>
            <w:r w:rsidRPr="00D26514">
              <w:t>Template Name</w:t>
            </w:r>
          </w:p>
        </w:tc>
        <w:tc>
          <w:tcPr>
            <w:tcW w:w="3596" w:type="pct"/>
            <w:gridSpan w:val="3"/>
            <w:vAlign w:val="center"/>
          </w:tcPr>
          <w:p w14:paraId="28F265CC" w14:textId="77777777" w:rsidR="002F41AA" w:rsidRPr="00D26514" w:rsidRDefault="002F41AA" w:rsidP="002F4C50">
            <w:pPr>
              <w:pStyle w:val="TableEntry"/>
            </w:pPr>
            <w:r>
              <w:t>Last Known Well Entry</w:t>
            </w:r>
          </w:p>
        </w:tc>
      </w:tr>
      <w:tr w:rsidR="002F41AA" w:rsidRPr="00D26514" w14:paraId="25448B76" w14:textId="77777777" w:rsidTr="00E01AB3">
        <w:tc>
          <w:tcPr>
            <w:tcW w:w="1404" w:type="pct"/>
            <w:gridSpan w:val="2"/>
            <w:shd w:val="clear" w:color="auto" w:fill="E6E6E6"/>
            <w:vAlign w:val="center"/>
          </w:tcPr>
          <w:p w14:paraId="5F79A1F1" w14:textId="77777777" w:rsidR="002F41AA" w:rsidRPr="00D26514" w:rsidRDefault="002F41AA" w:rsidP="002F4C50">
            <w:pPr>
              <w:pStyle w:val="TableEntryHeader"/>
            </w:pPr>
            <w:r w:rsidRPr="00D26514">
              <w:t xml:space="preserve">Template ID </w:t>
            </w:r>
          </w:p>
        </w:tc>
        <w:tc>
          <w:tcPr>
            <w:tcW w:w="3596" w:type="pct"/>
            <w:gridSpan w:val="3"/>
            <w:vAlign w:val="center"/>
          </w:tcPr>
          <w:p w14:paraId="58468AB8" w14:textId="77777777" w:rsidR="002F41AA" w:rsidRPr="00D26514" w:rsidRDefault="002F41AA" w:rsidP="002F4C50">
            <w:pPr>
              <w:pStyle w:val="TableEntry"/>
            </w:pPr>
            <w:commentRangeStart w:id="376"/>
            <w:r>
              <w:t>TBD</w:t>
            </w:r>
            <w:commentRangeEnd w:id="376"/>
            <w:r>
              <w:rPr>
                <w:rStyle w:val="CommentReference"/>
              </w:rPr>
              <w:commentReference w:id="376"/>
            </w:r>
          </w:p>
        </w:tc>
      </w:tr>
      <w:tr w:rsidR="002F41AA" w:rsidRPr="00D26514" w14:paraId="6068444C" w14:textId="77777777" w:rsidTr="00E01AB3">
        <w:tc>
          <w:tcPr>
            <w:tcW w:w="1404" w:type="pct"/>
            <w:gridSpan w:val="2"/>
            <w:shd w:val="clear" w:color="auto" w:fill="E6E6E6"/>
            <w:vAlign w:val="center"/>
          </w:tcPr>
          <w:p w14:paraId="51A706CE" w14:textId="77777777" w:rsidR="002F41AA" w:rsidRPr="00D26514" w:rsidRDefault="002F41AA" w:rsidP="002F4C50">
            <w:pPr>
              <w:pStyle w:val="TableEntryHeader"/>
            </w:pPr>
            <w:r w:rsidRPr="00D26514">
              <w:lastRenderedPageBreak/>
              <w:t xml:space="preserve">Parent Template </w:t>
            </w:r>
          </w:p>
        </w:tc>
        <w:tc>
          <w:tcPr>
            <w:tcW w:w="3596" w:type="pct"/>
            <w:gridSpan w:val="3"/>
            <w:vAlign w:val="center"/>
          </w:tcPr>
          <w:p w14:paraId="0FBCFDFB" w14:textId="77777777" w:rsidR="002F41AA" w:rsidRPr="00D26514" w:rsidRDefault="002F41AA" w:rsidP="002F4C50">
            <w:pPr>
              <w:pStyle w:val="TableEntry"/>
            </w:pPr>
            <w:r w:rsidRPr="00D26514">
              <w:t>1.3.6.1.4.1.19376.1.5.3.1.4.13</w:t>
            </w:r>
          </w:p>
        </w:tc>
      </w:tr>
      <w:tr w:rsidR="002F41AA" w:rsidRPr="00D26514" w14:paraId="6BE1E0B1" w14:textId="77777777" w:rsidTr="00E01AB3">
        <w:tc>
          <w:tcPr>
            <w:tcW w:w="1404" w:type="pct"/>
            <w:gridSpan w:val="2"/>
            <w:shd w:val="clear" w:color="auto" w:fill="E6E6E6"/>
            <w:vAlign w:val="center"/>
          </w:tcPr>
          <w:p w14:paraId="1B1107B4" w14:textId="77777777" w:rsidR="002F41AA" w:rsidRPr="00D26514" w:rsidRDefault="002F41AA" w:rsidP="002F4C50">
            <w:pPr>
              <w:pStyle w:val="TableEntryHeader"/>
            </w:pPr>
            <w:r w:rsidRPr="00D26514">
              <w:t xml:space="preserve">General Description </w:t>
            </w:r>
          </w:p>
        </w:tc>
        <w:tc>
          <w:tcPr>
            <w:tcW w:w="3596" w:type="pct"/>
            <w:gridSpan w:val="3"/>
            <w:vAlign w:val="center"/>
          </w:tcPr>
          <w:p w14:paraId="77615409" w14:textId="77777777" w:rsidR="002F41AA" w:rsidRPr="00D26514" w:rsidRDefault="002F41AA" w:rsidP="002F4C50">
            <w:pPr>
              <w:pStyle w:val="TableEntry"/>
            </w:pPr>
            <w:r w:rsidRPr="00AA75FE">
              <w:t xml:space="preserve">The time prior to hospital arrival at which the patient was last known to be without the signs and symptoms of the current </w:t>
            </w:r>
            <w:r>
              <w:t>condition</w:t>
            </w:r>
            <w:r w:rsidRPr="00AA75FE">
              <w:t xml:space="preserve"> or at his or her baseline state of health.</w:t>
            </w:r>
          </w:p>
        </w:tc>
      </w:tr>
      <w:tr w:rsidR="002F41AA" w:rsidRPr="00D26514" w14:paraId="1719D5B0" w14:textId="77777777" w:rsidTr="00E01AB3">
        <w:tc>
          <w:tcPr>
            <w:tcW w:w="728" w:type="pct"/>
            <w:shd w:val="clear" w:color="auto" w:fill="E6E6E6"/>
            <w:vAlign w:val="center"/>
          </w:tcPr>
          <w:p w14:paraId="5375D738" w14:textId="77777777" w:rsidR="002F41AA" w:rsidRPr="00D26514" w:rsidRDefault="002F41AA" w:rsidP="002F4C50">
            <w:pPr>
              <w:pStyle w:val="TableEntryHeader"/>
            </w:pPr>
            <w:r w:rsidRPr="00D26514">
              <w:t>Class/Mood</w:t>
            </w:r>
          </w:p>
        </w:tc>
        <w:tc>
          <w:tcPr>
            <w:tcW w:w="1726" w:type="pct"/>
            <w:gridSpan w:val="2"/>
            <w:shd w:val="clear" w:color="auto" w:fill="E6E6E6"/>
            <w:vAlign w:val="center"/>
          </w:tcPr>
          <w:p w14:paraId="6ACE4EFE" w14:textId="77777777" w:rsidR="002F41AA" w:rsidRPr="00D26514" w:rsidRDefault="002F41AA" w:rsidP="002F4C50">
            <w:pPr>
              <w:pStyle w:val="TableEntryHeader"/>
            </w:pPr>
            <w:r w:rsidRPr="00D26514">
              <w:t xml:space="preserve">Code </w:t>
            </w:r>
          </w:p>
        </w:tc>
        <w:tc>
          <w:tcPr>
            <w:tcW w:w="527" w:type="pct"/>
            <w:shd w:val="clear" w:color="auto" w:fill="E6E6E6"/>
            <w:vAlign w:val="center"/>
          </w:tcPr>
          <w:p w14:paraId="07B94357" w14:textId="77777777" w:rsidR="002F41AA" w:rsidRPr="00D26514" w:rsidRDefault="002F41AA" w:rsidP="002F4C50">
            <w:pPr>
              <w:pStyle w:val="TableEntryHeader"/>
            </w:pPr>
            <w:r w:rsidRPr="00D26514">
              <w:t>Data Type</w:t>
            </w:r>
          </w:p>
        </w:tc>
        <w:tc>
          <w:tcPr>
            <w:tcW w:w="2020" w:type="pct"/>
            <w:shd w:val="clear" w:color="auto" w:fill="E6E6E6"/>
            <w:vAlign w:val="center"/>
          </w:tcPr>
          <w:p w14:paraId="695904CB" w14:textId="77777777" w:rsidR="002F41AA" w:rsidRPr="00D26514" w:rsidRDefault="002F41AA" w:rsidP="002F4C50">
            <w:pPr>
              <w:pStyle w:val="TableEntryHeader"/>
            </w:pPr>
            <w:r w:rsidRPr="00D26514">
              <w:t xml:space="preserve">Value </w:t>
            </w:r>
          </w:p>
        </w:tc>
      </w:tr>
      <w:tr w:rsidR="002F41AA" w:rsidRPr="00D26514" w14:paraId="127381D2" w14:textId="77777777" w:rsidTr="00E01AB3">
        <w:tc>
          <w:tcPr>
            <w:tcW w:w="728" w:type="pct"/>
            <w:vAlign w:val="center"/>
          </w:tcPr>
          <w:p w14:paraId="552770AA" w14:textId="77777777" w:rsidR="002F41AA" w:rsidRPr="00D26514" w:rsidRDefault="002F41AA" w:rsidP="002F4C50">
            <w:pPr>
              <w:pStyle w:val="TableEntry"/>
            </w:pPr>
            <w:r>
              <w:t>OBS/EVN</w:t>
            </w:r>
          </w:p>
        </w:tc>
        <w:tc>
          <w:tcPr>
            <w:tcW w:w="1726" w:type="pct"/>
            <w:gridSpan w:val="2"/>
            <w:vAlign w:val="center"/>
          </w:tcPr>
          <w:p w14:paraId="651A1EA5" w14:textId="77777777" w:rsidR="002F41AA" w:rsidRPr="00D26514" w:rsidRDefault="002F41AA" w:rsidP="002F4C50">
            <w:pPr>
              <w:pStyle w:val="TableEntry"/>
            </w:pPr>
            <w:commentRangeStart w:id="377"/>
            <w:r>
              <w:t>TBD</w:t>
            </w:r>
            <w:commentRangeEnd w:id="377"/>
            <w:r>
              <w:rPr>
                <w:rStyle w:val="CommentReference"/>
              </w:rPr>
              <w:commentReference w:id="377"/>
            </w:r>
            <w:r>
              <w:t xml:space="preserve">, LOINC, Time last known well [Date and time] </w:t>
            </w:r>
          </w:p>
          <w:p w14:paraId="36168791" w14:textId="77777777" w:rsidR="002F41AA" w:rsidRPr="00D26514" w:rsidRDefault="002F41AA" w:rsidP="002F4C50">
            <w:pPr>
              <w:pStyle w:val="TableEntry"/>
            </w:pPr>
          </w:p>
        </w:tc>
        <w:tc>
          <w:tcPr>
            <w:tcW w:w="527" w:type="pct"/>
            <w:vAlign w:val="center"/>
          </w:tcPr>
          <w:p w14:paraId="195BA789" w14:textId="77777777" w:rsidR="002F41AA" w:rsidRPr="00D26514" w:rsidRDefault="002F41AA" w:rsidP="002F4C50">
            <w:pPr>
              <w:pStyle w:val="TableEntry"/>
            </w:pPr>
            <w:r>
              <w:t>TS</w:t>
            </w:r>
          </w:p>
        </w:tc>
        <w:tc>
          <w:tcPr>
            <w:tcW w:w="2020" w:type="pct"/>
            <w:vAlign w:val="center"/>
          </w:tcPr>
          <w:p w14:paraId="6C36EEC9" w14:textId="77777777" w:rsidR="002F41AA" w:rsidRPr="00D26514" w:rsidRDefault="002F41AA" w:rsidP="002F4C50">
            <w:pPr>
              <w:pStyle w:val="TableEntry"/>
            </w:pPr>
            <w:r>
              <w:t>NA</w:t>
            </w:r>
          </w:p>
        </w:tc>
      </w:tr>
    </w:tbl>
    <w:p w14:paraId="62FB2378" w14:textId="3984F444" w:rsidR="00FB5814" w:rsidRPr="00D26514" w:rsidRDefault="005B5325" w:rsidP="00611799">
      <w:pPr>
        <w:pStyle w:val="Heading2"/>
        <w:numPr>
          <w:ilvl w:val="0"/>
          <w:numId w:val="0"/>
        </w:numPr>
        <w:rPr>
          <w:szCs w:val="24"/>
        </w:rPr>
      </w:pPr>
      <w:bookmarkStart w:id="378" w:name="_Toc335730763"/>
      <w:bookmarkStart w:id="379" w:name="_Toc336000666"/>
      <w:bookmarkStart w:id="380" w:name="_Toc336002388"/>
      <w:bookmarkStart w:id="381" w:name="_Toc336006583"/>
      <w:bookmarkStart w:id="382" w:name="_Toc335730764"/>
      <w:bookmarkStart w:id="383" w:name="_Toc336000667"/>
      <w:bookmarkStart w:id="384" w:name="_Toc336002389"/>
      <w:bookmarkStart w:id="385" w:name="_Toc336006584"/>
      <w:bookmarkStart w:id="386" w:name="_Toc500238839"/>
      <w:bookmarkStart w:id="387" w:name="_Toc291167547"/>
      <w:bookmarkStart w:id="388" w:name="_Toc291231486"/>
      <w:bookmarkStart w:id="389" w:name="_Toc296340423"/>
      <w:bookmarkEnd w:id="350"/>
      <w:bookmarkEnd w:id="351"/>
      <w:bookmarkEnd w:id="378"/>
      <w:bookmarkEnd w:id="379"/>
      <w:bookmarkEnd w:id="380"/>
      <w:bookmarkEnd w:id="381"/>
      <w:bookmarkEnd w:id="382"/>
      <w:bookmarkEnd w:id="383"/>
      <w:bookmarkEnd w:id="384"/>
      <w:bookmarkEnd w:id="385"/>
      <w:r w:rsidRPr="00D26514">
        <w:rPr>
          <w:noProof w:val="0"/>
        </w:rPr>
        <w:t xml:space="preserve">6.5 </w:t>
      </w:r>
      <w:bookmarkStart w:id="390" w:name="_Toc345074728"/>
      <w:r w:rsidR="00611799">
        <w:rPr>
          <w:noProof w:val="0"/>
        </w:rPr>
        <w:t>PCC</w:t>
      </w:r>
      <w:r w:rsidR="00255462" w:rsidRPr="00D26514">
        <w:rPr>
          <w:noProof w:val="0"/>
        </w:rPr>
        <w:t xml:space="preserve"> </w:t>
      </w:r>
      <w:r w:rsidR="001439BB" w:rsidRPr="00D26514">
        <w:rPr>
          <w:noProof w:val="0"/>
        </w:rPr>
        <w:t>Value Sets</w:t>
      </w:r>
      <w:bookmarkEnd w:id="390"/>
      <w:r w:rsidR="009F5CC2" w:rsidRPr="00D26514">
        <w:rPr>
          <w:noProof w:val="0"/>
        </w:rPr>
        <w:t xml:space="preserve"> and Concept Domains</w:t>
      </w:r>
      <w:bookmarkEnd w:id="386"/>
    </w:p>
    <w:p w14:paraId="58C29A6D" w14:textId="58D2A200" w:rsidR="001439BB" w:rsidRPr="00D26514" w:rsidRDefault="00865DF9" w:rsidP="00AD069D">
      <w:pPr>
        <w:pStyle w:val="Heading3"/>
        <w:numPr>
          <w:ilvl w:val="0"/>
          <w:numId w:val="0"/>
        </w:numPr>
        <w:rPr>
          <w:rFonts w:eastAsia="Calibri"/>
          <w:noProof w:val="0"/>
        </w:rPr>
      </w:pPr>
      <w:bookmarkStart w:id="391" w:name="_Toc345074729"/>
      <w:bookmarkStart w:id="392" w:name="_Toc500238840"/>
      <w:r w:rsidRPr="00D26514">
        <w:rPr>
          <w:rFonts w:eastAsia="Calibri"/>
          <w:noProof w:val="0"/>
        </w:rPr>
        <w:t>6.5.x</w:t>
      </w:r>
      <w:bookmarkEnd w:id="391"/>
      <w:bookmarkEnd w:id="392"/>
      <w:r w:rsidR="002F3F08">
        <w:rPr>
          <w:rFonts w:eastAsia="Calibri"/>
          <w:noProof w:val="0"/>
        </w:rPr>
        <w:t xml:space="preserve"> Paramedicine Care Summary Concept Domains </w:t>
      </w:r>
    </w:p>
    <w:p w14:paraId="56B35A75" w14:textId="0489E11E" w:rsidR="00611799" w:rsidRPr="00D26514" w:rsidRDefault="00611799" w:rsidP="00611799">
      <w:pPr>
        <w:pStyle w:val="BodyText"/>
        <w:rPr>
          <w:rFonts w:eastAsia="Calibri"/>
        </w:rPr>
      </w:pPr>
      <w:r w:rsidRPr="00D26514">
        <w:rPr>
          <w:rFonts w:eastAsia="Calibri"/>
        </w:rPr>
        <w:t>This Concept Domain</w:t>
      </w:r>
      <w:r>
        <w:rPr>
          <w:rFonts w:eastAsia="Calibri"/>
        </w:rPr>
        <w:t>s below are used int the Paramedicine Care Summary.</w:t>
      </w:r>
    </w:p>
    <w:p w14:paraId="30244C90"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5CE689F9" w14:textId="77777777" w:rsidTr="00EA3BCB">
        <w:trPr>
          <w:trHeight w:val="548"/>
          <w:jc w:val="center"/>
        </w:trPr>
        <w:tc>
          <w:tcPr>
            <w:tcW w:w="3789" w:type="dxa"/>
            <w:shd w:val="clear" w:color="auto" w:fill="D9D9D9"/>
          </w:tcPr>
          <w:p w14:paraId="7B99F8B1" w14:textId="00C7E2BC" w:rsidR="009F5CC2" w:rsidRPr="00D26514" w:rsidRDefault="002F3F08" w:rsidP="0093034E">
            <w:pPr>
              <w:pStyle w:val="TableEntryHeader"/>
              <w:rPr>
                <w:rFonts w:cs="Arial"/>
              </w:rPr>
            </w:pPr>
            <w:r>
              <w:rPr>
                <w:rFonts w:eastAsia="Calibri"/>
              </w:rPr>
              <w:t>Paramedicine Care Summary</w:t>
            </w:r>
            <w:r w:rsidR="009F5CC2" w:rsidRPr="00D26514">
              <w:rPr>
                <w:rFonts w:cs="Arial"/>
              </w:rPr>
              <w:t xml:space="preserve"> </w:t>
            </w:r>
          </w:p>
        </w:tc>
      </w:tr>
      <w:tr w:rsidR="009F5CC2" w:rsidRPr="00D26514" w14:paraId="49D0C6FD" w14:textId="77777777" w:rsidTr="00EA3BCB">
        <w:trPr>
          <w:jc w:val="center"/>
        </w:trPr>
        <w:tc>
          <w:tcPr>
            <w:tcW w:w="3789" w:type="dxa"/>
          </w:tcPr>
          <w:p w14:paraId="1347F00C" w14:textId="7213B694" w:rsidR="009F5CC2" w:rsidRPr="00D26514" w:rsidRDefault="00611799" w:rsidP="0093034E">
            <w:pPr>
              <w:pStyle w:val="TableEntry"/>
              <w:rPr>
                <w:rFonts w:eastAsia="Calibri"/>
              </w:rPr>
            </w:pPr>
            <w:r>
              <w:rPr>
                <w:rFonts w:eastAsia="Calibri"/>
              </w:rPr>
              <w:t>Ethnicity</w:t>
            </w:r>
          </w:p>
        </w:tc>
      </w:tr>
      <w:tr w:rsidR="00611799" w:rsidRPr="00D26514" w14:paraId="56276A1C" w14:textId="77777777" w:rsidTr="00EA3BCB">
        <w:trPr>
          <w:jc w:val="center"/>
        </w:trPr>
        <w:tc>
          <w:tcPr>
            <w:tcW w:w="3789" w:type="dxa"/>
          </w:tcPr>
          <w:p w14:paraId="696EAE73" w14:textId="74A46209" w:rsidR="00611799" w:rsidRPr="00D26514" w:rsidRDefault="00611799" w:rsidP="00611799">
            <w:pPr>
              <w:pStyle w:val="TableEntry"/>
              <w:rPr>
                <w:rFonts w:eastAsia="Calibri"/>
              </w:rPr>
            </w:pPr>
            <w:r>
              <w:rPr>
                <w:rFonts w:eastAsia="Calibri"/>
              </w:rPr>
              <w:t xml:space="preserve">Marital Status </w:t>
            </w:r>
          </w:p>
        </w:tc>
      </w:tr>
      <w:tr w:rsidR="00611799" w:rsidRPr="00D26514" w14:paraId="5056EB6E" w14:textId="77777777" w:rsidTr="00EA3BCB">
        <w:trPr>
          <w:jc w:val="center"/>
        </w:trPr>
        <w:tc>
          <w:tcPr>
            <w:tcW w:w="3789" w:type="dxa"/>
          </w:tcPr>
          <w:p w14:paraId="411EA96F" w14:textId="6151EA2E" w:rsidR="00611799" w:rsidRPr="00D26514" w:rsidRDefault="00611799" w:rsidP="00611799">
            <w:pPr>
              <w:pStyle w:val="TableEntry"/>
              <w:rPr>
                <w:rFonts w:eastAsia="Calibri"/>
              </w:rPr>
            </w:pPr>
            <w:r>
              <w:rPr>
                <w:rFonts w:eastAsia="Calibri"/>
              </w:rPr>
              <w:t>Race</w:t>
            </w:r>
          </w:p>
        </w:tc>
      </w:tr>
      <w:tr w:rsidR="00611799" w:rsidRPr="00D26514" w14:paraId="624C03DF" w14:textId="77777777" w:rsidTr="00EA3BCB">
        <w:trPr>
          <w:jc w:val="center"/>
        </w:trPr>
        <w:tc>
          <w:tcPr>
            <w:tcW w:w="3789" w:type="dxa"/>
          </w:tcPr>
          <w:p w14:paraId="3192A837" w14:textId="1E91CABE" w:rsidR="00611799" w:rsidRPr="00D26514" w:rsidRDefault="00611799" w:rsidP="00611799">
            <w:pPr>
              <w:pStyle w:val="TableEntry"/>
              <w:rPr>
                <w:rFonts w:eastAsia="Calibri"/>
              </w:rPr>
            </w:pPr>
            <w:r>
              <w:rPr>
                <w:rFonts w:eastAsia="Calibri"/>
              </w:rPr>
              <w:t xml:space="preserve">Religious Affiliation </w:t>
            </w:r>
          </w:p>
        </w:tc>
      </w:tr>
      <w:tr w:rsidR="00611799" w:rsidRPr="00D26514" w14:paraId="5E35C1EE" w14:textId="77777777" w:rsidTr="00EA3BCB">
        <w:trPr>
          <w:jc w:val="center"/>
        </w:trPr>
        <w:tc>
          <w:tcPr>
            <w:tcW w:w="3789" w:type="dxa"/>
          </w:tcPr>
          <w:p w14:paraId="710815B5" w14:textId="4F5DA6FE" w:rsidR="00611799" w:rsidRDefault="00611799" w:rsidP="00611799">
            <w:pPr>
              <w:pStyle w:val="TableEntry"/>
              <w:rPr>
                <w:rFonts w:eastAsia="Calibri"/>
              </w:rPr>
            </w:pPr>
            <w:r>
              <w:rPr>
                <w:rFonts w:eastAsia="Calibri"/>
              </w:rPr>
              <w:t xml:space="preserve">Language Communication </w:t>
            </w:r>
          </w:p>
        </w:tc>
      </w:tr>
      <w:tr w:rsidR="00611799" w:rsidRPr="00D26514" w14:paraId="12245984" w14:textId="77777777" w:rsidTr="00EA3BCB">
        <w:trPr>
          <w:jc w:val="center"/>
        </w:trPr>
        <w:tc>
          <w:tcPr>
            <w:tcW w:w="3789" w:type="dxa"/>
          </w:tcPr>
          <w:p w14:paraId="5CC87B05" w14:textId="178AE99C" w:rsidR="00611799" w:rsidRDefault="00611799" w:rsidP="00611799">
            <w:pPr>
              <w:pStyle w:val="TableEntry"/>
              <w:rPr>
                <w:rFonts w:eastAsia="Calibri"/>
              </w:rPr>
            </w:pPr>
            <w:r>
              <w:rPr>
                <w:rFonts w:eastAsia="Calibri"/>
              </w:rPr>
              <w:t xml:space="preserve">Data Enterer </w:t>
            </w:r>
          </w:p>
        </w:tc>
      </w:tr>
      <w:tr w:rsidR="00611799" w:rsidRPr="00D26514" w14:paraId="783DEE55" w14:textId="77777777" w:rsidTr="00EA3BCB">
        <w:trPr>
          <w:jc w:val="center"/>
        </w:trPr>
        <w:tc>
          <w:tcPr>
            <w:tcW w:w="3789" w:type="dxa"/>
          </w:tcPr>
          <w:p w14:paraId="3E1CF709" w14:textId="7AED1974" w:rsidR="00611799" w:rsidRDefault="00611799" w:rsidP="00611799">
            <w:pPr>
              <w:pStyle w:val="TableEntry"/>
              <w:rPr>
                <w:rFonts w:eastAsia="Calibri"/>
              </w:rPr>
            </w:pPr>
            <w:r>
              <w:rPr>
                <w:rFonts w:eastAsia="Calibri"/>
              </w:rPr>
              <w:t xml:space="preserve">Confidentiality code </w:t>
            </w:r>
          </w:p>
        </w:tc>
      </w:tr>
      <w:tr w:rsidR="00611799" w:rsidRPr="00D26514" w14:paraId="41625D29" w14:textId="77777777" w:rsidTr="00EA3BCB">
        <w:trPr>
          <w:jc w:val="center"/>
        </w:trPr>
        <w:tc>
          <w:tcPr>
            <w:tcW w:w="3789" w:type="dxa"/>
          </w:tcPr>
          <w:p w14:paraId="6F91A48B" w14:textId="759CC0B0" w:rsidR="00611799" w:rsidRDefault="00611799" w:rsidP="00611799">
            <w:pPr>
              <w:pStyle w:val="TableEntry"/>
              <w:rPr>
                <w:rFonts w:eastAsia="Calibri"/>
              </w:rPr>
            </w:pPr>
            <w:r>
              <w:rPr>
                <w:rFonts w:eastAsia="Calibri"/>
              </w:rPr>
              <w:t>Destination</w:t>
            </w:r>
          </w:p>
        </w:tc>
      </w:tr>
      <w:tr w:rsidR="00611799" w:rsidRPr="00D26514" w14:paraId="58368F36" w14:textId="77777777" w:rsidTr="00EA3BCB">
        <w:trPr>
          <w:jc w:val="center"/>
        </w:trPr>
        <w:tc>
          <w:tcPr>
            <w:tcW w:w="3789" w:type="dxa"/>
          </w:tcPr>
          <w:p w14:paraId="20CC49C3" w14:textId="4020EE7F" w:rsidR="00611799" w:rsidRDefault="00611799" w:rsidP="00611799">
            <w:pPr>
              <w:pStyle w:val="TableEntry"/>
              <w:rPr>
                <w:rFonts w:eastAsia="Calibri"/>
              </w:rPr>
            </w:pPr>
            <w:r>
              <w:rPr>
                <w:rFonts w:eastAsia="Calibri"/>
              </w:rPr>
              <w:t xml:space="preserve">Service Type </w:t>
            </w:r>
          </w:p>
        </w:tc>
      </w:tr>
      <w:tr w:rsidR="00611799" w:rsidRPr="00D26514" w14:paraId="5A8CEFDB" w14:textId="77777777" w:rsidTr="00EA3BCB">
        <w:trPr>
          <w:jc w:val="center"/>
        </w:trPr>
        <w:tc>
          <w:tcPr>
            <w:tcW w:w="3789" w:type="dxa"/>
          </w:tcPr>
          <w:p w14:paraId="3D03EC4C" w14:textId="540FE279" w:rsidR="00611799" w:rsidRDefault="00D63C44" w:rsidP="00611799">
            <w:pPr>
              <w:pStyle w:val="TableEntry"/>
              <w:rPr>
                <w:rFonts w:eastAsia="Calibri"/>
              </w:rPr>
            </w:pPr>
            <w:r w:rsidRPr="00D63C44">
              <w:rPr>
                <w:rFonts w:eastAsia="Calibri"/>
              </w:rPr>
              <w:t>advanced directives</w:t>
            </w:r>
          </w:p>
        </w:tc>
      </w:tr>
      <w:tr w:rsidR="00611799" w:rsidRPr="00D26514" w14:paraId="1EDB2248" w14:textId="77777777" w:rsidTr="00EA3BCB">
        <w:trPr>
          <w:jc w:val="center"/>
        </w:trPr>
        <w:tc>
          <w:tcPr>
            <w:tcW w:w="3789" w:type="dxa"/>
          </w:tcPr>
          <w:p w14:paraId="3D0FB68D" w14:textId="57AC066C" w:rsidR="00611799" w:rsidRDefault="00D63C44" w:rsidP="00611799">
            <w:pPr>
              <w:pStyle w:val="TableEntry"/>
              <w:rPr>
                <w:rFonts w:eastAsia="Calibri"/>
              </w:rPr>
            </w:pPr>
            <w:r w:rsidRPr="00D63C44">
              <w:rPr>
                <w:rFonts w:eastAsia="Calibri"/>
              </w:rPr>
              <w:t>Allergies</w:t>
            </w:r>
          </w:p>
        </w:tc>
      </w:tr>
      <w:tr w:rsidR="00611799" w:rsidRPr="00D26514" w14:paraId="17845319" w14:textId="77777777" w:rsidTr="00EA3BCB">
        <w:trPr>
          <w:jc w:val="center"/>
        </w:trPr>
        <w:tc>
          <w:tcPr>
            <w:tcW w:w="3789" w:type="dxa"/>
          </w:tcPr>
          <w:p w14:paraId="359B07BB" w14:textId="71704CB9" w:rsidR="00611799" w:rsidRDefault="00D63C44" w:rsidP="00611799">
            <w:pPr>
              <w:pStyle w:val="TableEntry"/>
              <w:rPr>
                <w:rFonts w:eastAsia="Calibri"/>
              </w:rPr>
            </w:pPr>
            <w:r w:rsidRPr="00D63C44">
              <w:rPr>
                <w:rFonts w:eastAsia="Calibri"/>
              </w:rPr>
              <w:t>EMS Level of Service</w:t>
            </w:r>
          </w:p>
        </w:tc>
      </w:tr>
      <w:tr w:rsidR="00611799" w:rsidRPr="00D26514" w14:paraId="02F48518" w14:textId="77777777" w:rsidTr="00EA3BCB">
        <w:trPr>
          <w:jc w:val="center"/>
        </w:trPr>
        <w:tc>
          <w:tcPr>
            <w:tcW w:w="3789" w:type="dxa"/>
          </w:tcPr>
          <w:p w14:paraId="4FFEF471" w14:textId="4023A758" w:rsidR="00611799" w:rsidRDefault="00D63C44" w:rsidP="00611799">
            <w:pPr>
              <w:pStyle w:val="TableEntry"/>
              <w:rPr>
                <w:rFonts w:eastAsia="Calibri"/>
              </w:rPr>
            </w:pPr>
            <w:r w:rsidRPr="00D63C44">
              <w:rPr>
                <w:rFonts w:eastAsia="Calibri"/>
              </w:rPr>
              <w:t>Medications Administration route</w:t>
            </w:r>
          </w:p>
        </w:tc>
      </w:tr>
      <w:tr w:rsidR="008D2AC8" w:rsidRPr="00D26514" w14:paraId="0EBD207E" w14:textId="77777777" w:rsidTr="00EA3BCB">
        <w:trPr>
          <w:jc w:val="center"/>
        </w:trPr>
        <w:tc>
          <w:tcPr>
            <w:tcW w:w="3789" w:type="dxa"/>
          </w:tcPr>
          <w:p w14:paraId="4FABD953" w14:textId="3919C31A" w:rsidR="008D2AC8" w:rsidRPr="00D63C44" w:rsidRDefault="008D2AC8" w:rsidP="008D2AC8">
            <w:pPr>
              <w:pStyle w:val="TableEntry"/>
              <w:rPr>
                <w:rFonts w:eastAsia="Calibri"/>
              </w:rPr>
            </w:pPr>
            <w:r w:rsidRPr="007C672A">
              <w:rPr>
                <w:szCs w:val="24"/>
              </w:rPr>
              <w:t xml:space="preserve">UnitLevelOfCare </w:t>
            </w:r>
          </w:p>
        </w:tc>
      </w:tr>
      <w:tr w:rsidR="00FE377C" w:rsidRPr="00D26514" w14:paraId="2609384E" w14:textId="77777777" w:rsidTr="00EA3BCB">
        <w:trPr>
          <w:jc w:val="center"/>
        </w:trPr>
        <w:tc>
          <w:tcPr>
            <w:tcW w:w="3789" w:type="dxa"/>
          </w:tcPr>
          <w:p w14:paraId="21466E7B" w14:textId="759A2CFA" w:rsidR="00FE377C" w:rsidRPr="007C672A" w:rsidRDefault="00FE377C" w:rsidP="00FE377C">
            <w:pPr>
              <w:pStyle w:val="CommentText"/>
            </w:pPr>
            <w:r>
              <w:t xml:space="preserve">UnitResponseRole </w:t>
            </w:r>
          </w:p>
        </w:tc>
      </w:tr>
      <w:tr w:rsidR="008D2AC8" w:rsidRPr="00D26514" w14:paraId="4206D3F2" w14:textId="77777777" w:rsidTr="00EA3BCB">
        <w:trPr>
          <w:jc w:val="center"/>
        </w:trPr>
        <w:tc>
          <w:tcPr>
            <w:tcW w:w="3789" w:type="dxa"/>
          </w:tcPr>
          <w:p w14:paraId="692B6D23" w14:textId="1AFDCAE6" w:rsidR="008D2AC8" w:rsidRPr="00D63C44" w:rsidRDefault="008D2AC8" w:rsidP="008D2AC8">
            <w:pPr>
              <w:pStyle w:val="TableEntry"/>
              <w:rPr>
                <w:rFonts w:eastAsia="Calibri"/>
              </w:rPr>
            </w:pPr>
            <w:r>
              <w:rPr>
                <w:rFonts w:eastAsia="Calibri"/>
              </w:rPr>
              <w:t xml:space="preserve">Manufactured Material </w:t>
            </w:r>
          </w:p>
        </w:tc>
      </w:tr>
      <w:tr w:rsidR="006F3BC5" w:rsidRPr="00D26514" w14:paraId="41D8CFC1" w14:textId="77777777" w:rsidTr="00EA3BCB">
        <w:trPr>
          <w:jc w:val="center"/>
        </w:trPr>
        <w:tc>
          <w:tcPr>
            <w:tcW w:w="3789" w:type="dxa"/>
          </w:tcPr>
          <w:p w14:paraId="1BA91D61" w14:textId="6892132A" w:rsidR="006F3BC5" w:rsidRDefault="006F3BC5" w:rsidP="008D2AC8">
            <w:pPr>
              <w:pStyle w:val="TableEntry"/>
              <w:rPr>
                <w:rFonts w:eastAsia="Calibri"/>
              </w:rPr>
            </w:pPr>
            <w:r>
              <w:rPr>
                <w:rFonts w:eastAsia="Calibri"/>
              </w:rPr>
              <w:t xml:space="preserve">Destination type </w:t>
            </w:r>
          </w:p>
        </w:tc>
      </w:tr>
      <w:tr w:rsidR="006F3BC5" w:rsidRPr="00D26514" w14:paraId="60646EF4" w14:textId="77777777" w:rsidTr="00EA3BCB">
        <w:trPr>
          <w:jc w:val="center"/>
        </w:trPr>
        <w:tc>
          <w:tcPr>
            <w:tcW w:w="3789" w:type="dxa"/>
          </w:tcPr>
          <w:p w14:paraId="6D7C9B73" w14:textId="1643D714" w:rsidR="006F3BC5" w:rsidRDefault="006F3BC5" w:rsidP="006F3BC5">
            <w:pPr>
              <w:pStyle w:val="CommentText"/>
              <w:rPr>
                <w:rFonts w:eastAsia="Calibri"/>
              </w:rPr>
            </w:pPr>
            <w:r>
              <w:t xml:space="preserve">ProviderResponseRole  </w:t>
            </w:r>
          </w:p>
        </w:tc>
      </w:tr>
      <w:tr w:rsidR="006F3BC5" w:rsidRPr="00D26514" w14:paraId="0F0E463F" w14:textId="77777777" w:rsidTr="00EA3BCB">
        <w:trPr>
          <w:jc w:val="center"/>
        </w:trPr>
        <w:tc>
          <w:tcPr>
            <w:tcW w:w="3789" w:type="dxa"/>
          </w:tcPr>
          <w:p w14:paraId="62F93FB7" w14:textId="2C5D67BB" w:rsidR="006F3BC5" w:rsidRDefault="006F3BC5" w:rsidP="006F3BC5">
            <w:pPr>
              <w:pStyle w:val="CommentText"/>
              <w:rPr>
                <w:rFonts w:eastAsia="Calibri"/>
              </w:rPr>
            </w:pPr>
            <w:r>
              <w:t xml:space="preserve">CrewRoleLevel </w:t>
            </w:r>
          </w:p>
        </w:tc>
      </w:tr>
    </w:tbl>
    <w:p w14:paraId="3E95DFE8" w14:textId="77777777" w:rsidR="0069675E" w:rsidRPr="00437D30" w:rsidRDefault="0069675E" w:rsidP="0069675E">
      <w:pPr>
        <w:pStyle w:val="Heading2"/>
        <w:numPr>
          <w:ilvl w:val="0"/>
          <w:numId w:val="0"/>
        </w:numPr>
        <w:ind w:left="576" w:hanging="576"/>
        <w:rPr>
          <w:rFonts w:eastAsia="Arial"/>
          <w:noProof w:val="0"/>
        </w:rPr>
      </w:pPr>
      <w:bookmarkStart w:id="393" w:name="_Toc345074731"/>
      <w:bookmarkEnd w:id="387"/>
      <w:bookmarkEnd w:id="388"/>
      <w:bookmarkEnd w:id="389"/>
      <w:r w:rsidRPr="00376959">
        <w:rPr>
          <w:rFonts w:eastAsia="Arial"/>
          <w:noProof w:val="0"/>
        </w:rPr>
        <w:t>HL7 FHIR Content Module</w:t>
      </w:r>
    </w:p>
    <w:p w14:paraId="510AEBDF" w14:textId="77777777" w:rsidR="007F554B" w:rsidRDefault="007F554B" w:rsidP="007F554B">
      <w:pPr>
        <w:pStyle w:val="Heading3"/>
        <w:numPr>
          <w:ilvl w:val="0"/>
          <w:numId w:val="0"/>
        </w:numPr>
        <w:ind w:left="720" w:hanging="720"/>
        <w:rPr>
          <w:rFonts w:eastAsia="Arial"/>
          <w:noProof w:val="0"/>
        </w:rPr>
      </w:pPr>
      <w:r w:rsidRPr="00376959">
        <w:rPr>
          <w:rFonts w:eastAsia="Arial"/>
          <w:noProof w:val="0"/>
        </w:rPr>
        <w:t>6.6.</w:t>
      </w:r>
      <w:r>
        <w:rPr>
          <w:rFonts w:eastAsia="Arial"/>
          <w:noProof w:val="0"/>
        </w:rPr>
        <w:t>x</w:t>
      </w:r>
      <w:r w:rsidRPr="00376959">
        <w:rPr>
          <w:rFonts w:eastAsia="Arial"/>
          <w:noProof w:val="0"/>
        </w:rPr>
        <w:t xml:space="preserve"> Transport Content</w:t>
      </w:r>
    </w:p>
    <w:p w14:paraId="381DE88E" w14:textId="77777777" w:rsidR="0069675E" w:rsidRPr="00D26514" w:rsidRDefault="0069675E" w:rsidP="0069675E">
      <w:pPr>
        <w:pStyle w:val="Heading3"/>
        <w:numPr>
          <w:ilvl w:val="0"/>
          <w:numId w:val="0"/>
        </w:numPr>
        <w:rPr>
          <w:noProof w:val="0"/>
        </w:rPr>
      </w:pPr>
      <w:r>
        <w:rPr>
          <w:noProof w:val="0"/>
        </w:rPr>
        <w:t>6.6</w:t>
      </w:r>
      <w:r w:rsidRPr="0082438E">
        <w:rPr>
          <w:noProof w:val="0"/>
          <w:highlight w:val="yellow"/>
        </w:rPr>
        <w:t>.X.</w:t>
      </w:r>
      <w:r>
        <w:rPr>
          <w:noProof w:val="0"/>
        </w:rPr>
        <w:t>1</w:t>
      </w:r>
      <w:r w:rsidRPr="00D26514">
        <w:rPr>
          <w:noProof w:val="0"/>
        </w:rPr>
        <w:t xml:space="preserve"> Referenced Standards</w:t>
      </w:r>
    </w:p>
    <w:p w14:paraId="6E6F5797" w14:textId="77777777" w:rsidR="0069675E" w:rsidRPr="006D43E1" w:rsidRDefault="0069675E" w:rsidP="0069675E">
      <w:pPr>
        <w:pStyle w:val="ListBullet2"/>
      </w:pPr>
      <w:r w:rsidRPr="006D43E1">
        <w:t>HL7 Version 3 Domain Analysis Model: Emergency Medical Services, Release 1 &lt;</w:t>
      </w:r>
      <w:hyperlink r:id="rId39" w:history="1">
        <w:r w:rsidRPr="006D43E1">
          <w:rPr>
            <w:rStyle w:val="Hyperlink"/>
          </w:rPr>
          <w:t>http://www.hl7.org/implement/standards/product_brief.cfm?product_id=39&gt;</w:t>
        </w:r>
      </w:hyperlink>
    </w:p>
    <w:p w14:paraId="40802B0D" w14:textId="77777777" w:rsidR="0069675E" w:rsidRPr="006D43E1" w:rsidRDefault="0069675E" w:rsidP="0069675E">
      <w:pPr>
        <w:pStyle w:val="ListBullet2"/>
      </w:pPr>
      <w:r w:rsidRPr="006D43E1">
        <w:lastRenderedPageBreak/>
        <w:t>HL7 Version 3 Domain Information Model; Emergency Medical Services, Release 1 &lt;</w:t>
      </w:r>
      <w:hyperlink r:id="rId40" w:history="1">
        <w:r w:rsidRPr="006D43E1">
          <w:rPr>
            <w:rStyle w:val="Hyperlink"/>
          </w:rPr>
          <w:t>http://www.hl7.org/implement/standards/product_brief.cfm?product_id=302&gt;</w:t>
        </w:r>
      </w:hyperlink>
    </w:p>
    <w:p w14:paraId="10005A7B" w14:textId="77777777" w:rsidR="0069675E" w:rsidRPr="006D43E1" w:rsidRDefault="0069675E" w:rsidP="0069675E">
      <w:pPr>
        <w:pStyle w:val="ListBullet2"/>
      </w:pPr>
      <w:r w:rsidRPr="006D43E1">
        <w:t>HL7 Version 3 Implementation Guide for CDA Release 2 - Level 3: Emergency Medical Services; Patient Care Report, Release 2 - US Realm &lt;</w:t>
      </w:r>
      <w:hyperlink r:id="rId41" w:history="1">
        <w:r w:rsidRPr="006D43E1">
          <w:rPr>
            <w:rStyle w:val="Hyperlink"/>
          </w:rPr>
          <w:t>http://www.hl7.org/implement/standards/product_brief.cfm?product_id=438&gt;</w:t>
        </w:r>
      </w:hyperlink>
    </w:p>
    <w:p w14:paraId="789BE278" w14:textId="77777777" w:rsidR="0069675E" w:rsidRPr="006D43E1" w:rsidRDefault="0069675E" w:rsidP="0069675E">
      <w:pPr>
        <w:pStyle w:val="ListBullet2"/>
      </w:pPr>
      <w:r w:rsidRPr="006D43E1">
        <w:t xml:space="preserve">HL7 Version 3 Domain Analysis Model: Trauma Registry Data Submission, Release </w:t>
      </w:r>
      <w:hyperlink r:id="rId42" w:history="1">
        <w:r w:rsidRPr="006D43E1">
          <w:rPr>
            <w:rStyle w:val="Hyperlink"/>
          </w:rPr>
          <w:t>http://www.hl7.org/implement/standards/product_brief.cfm?product_id=363</w:t>
        </w:r>
      </w:hyperlink>
    </w:p>
    <w:p w14:paraId="0F4C01DE" w14:textId="77777777" w:rsidR="0069675E" w:rsidRPr="006D43E1" w:rsidRDefault="0069675E" w:rsidP="0069675E">
      <w:pPr>
        <w:pStyle w:val="ListBullet2"/>
      </w:pPr>
      <w:r w:rsidRPr="006D43E1">
        <w:t xml:space="preserve">HL7 CDA® R2 Implementation Guide: Trauma Registry Data Submission, Release 1 - US Realm </w:t>
      </w:r>
      <w:hyperlink r:id="rId43" w:history="1">
        <w:r w:rsidRPr="006D43E1">
          <w:rPr>
            <w:rStyle w:val="Hyperlink"/>
          </w:rPr>
          <w:t>http://www.hl7.org/implement/standards/product_brief.cfm?product_id=355</w:t>
        </w:r>
      </w:hyperlink>
    </w:p>
    <w:p w14:paraId="71F06741" w14:textId="77777777" w:rsidR="0069675E" w:rsidRPr="00D63C44" w:rsidRDefault="0069675E" w:rsidP="0069675E">
      <w:pPr>
        <w:pStyle w:val="ListBullet2"/>
        <w:rPr>
          <w:rStyle w:val="Hyperlink"/>
          <w:color w:val="auto"/>
          <w:u w:val="none"/>
        </w:rPr>
      </w:pPr>
      <w:r w:rsidRPr="006D43E1">
        <w:t xml:space="preserve">HL7 Version 2.7.1 Implementation Guide: Message Transformations with OASIS Tracking of Emergency Patients (TEP), Release 1 </w:t>
      </w:r>
      <w:hyperlink r:id="rId44" w:history="1">
        <w:r w:rsidRPr="006D43E1">
          <w:rPr>
            <w:rStyle w:val="Hyperlink"/>
          </w:rPr>
          <w:t>http://www.hl7.org/implement/standards/product_brief.cfm?product_id=439</w:t>
        </w:r>
      </w:hyperlink>
    </w:p>
    <w:p w14:paraId="2EB61F00" w14:textId="77777777" w:rsidR="0069675E" w:rsidRDefault="0069675E" w:rsidP="0069675E">
      <w:pPr>
        <w:pStyle w:val="ListBullet2"/>
      </w:pPr>
      <w:r>
        <w:t xml:space="preserve">National Trauma Data Standard Data Dictionary </w:t>
      </w:r>
      <w:hyperlink r:id="rId45" w:history="1">
        <w:r w:rsidRPr="00E678A2">
          <w:rPr>
            <w:rStyle w:val="Hyperlink"/>
          </w:rPr>
          <w:t>https://www.facs.org/~/media/files/quality%20programs/trauma/ntdb/ntds/data%20dictionaries/ntds%20data%20dictionary%202018.ashx</w:t>
        </w:r>
      </w:hyperlink>
      <w:r>
        <w:rPr>
          <w:rStyle w:val="Hyperlink"/>
        </w:rPr>
        <w:t xml:space="preserve"> </w:t>
      </w:r>
    </w:p>
    <w:p w14:paraId="1BD01C8B" w14:textId="77777777" w:rsidR="0069675E" w:rsidRPr="00750C88" w:rsidRDefault="0069675E" w:rsidP="0069675E">
      <w:pPr>
        <w:pStyle w:val="ListBullet2"/>
      </w:pPr>
      <w:r w:rsidRPr="00376959">
        <w:t>HL7 FHIR standard STU3</w:t>
      </w:r>
      <w:r>
        <w:t xml:space="preserve"> </w:t>
      </w:r>
      <w:hyperlink r:id="rId46" w:history="1">
        <w:r w:rsidRPr="009F4F42">
          <w:rPr>
            <w:rStyle w:val="Hyperlink"/>
          </w:rPr>
          <w:t>http://hl7.org/fhir/STU3/index.html</w:t>
        </w:r>
      </w:hyperlink>
      <w:r w:rsidRPr="00376959">
        <w:t xml:space="preserve"> </w:t>
      </w:r>
    </w:p>
    <w:p w14:paraId="19E3B64C" w14:textId="77777777" w:rsidR="0069675E" w:rsidRPr="00D26514" w:rsidRDefault="0069675E" w:rsidP="0069675E">
      <w:pPr>
        <w:pStyle w:val="Heading5"/>
        <w:numPr>
          <w:ilvl w:val="0"/>
          <w:numId w:val="0"/>
        </w:numPr>
        <w:rPr>
          <w:noProof w:val="0"/>
        </w:rPr>
      </w:pPr>
      <w:r>
        <w:rPr>
          <w:noProof w:val="0"/>
        </w:rPr>
        <w:t>6.6.</w:t>
      </w:r>
      <w:r w:rsidRPr="002940C7">
        <w:rPr>
          <w:noProof w:val="0"/>
          <w:highlight w:val="yellow"/>
        </w:rPr>
        <w:t>X</w:t>
      </w:r>
      <w:r>
        <w:rPr>
          <w:noProof w:val="0"/>
        </w:rPr>
        <w:t>.2</w:t>
      </w:r>
      <w:r w:rsidRPr="00D26514">
        <w:rPr>
          <w:noProof w:val="0"/>
        </w:rPr>
        <w:t xml:space="preserve"> Trigger Events</w:t>
      </w:r>
    </w:p>
    <w:p w14:paraId="4FD5451E" w14:textId="77777777" w:rsidR="0069675E" w:rsidRPr="0050747E" w:rsidRDefault="0069675E" w:rsidP="0069675E">
      <w:pPr>
        <w:pStyle w:val="AuthorInstructions"/>
        <w:rPr>
          <w:i w:val="0"/>
        </w:rPr>
      </w:pPr>
      <w:r>
        <w:rPr>
          <w:i w:val="0"/>
        </w:rPr>
        <w:t xml:space="preserve">Upon patient handoff from the paramedicine care to the receiving facility care, a paramedicine care summary bundle is created and sent to the receiving facility using Provide Document Bundle [ITI-65] transaction. </w:t>
      </w:r>
    </w:p>
    <w:p w14:paraId="43C982FD" w14:textId="77777777" w:rsidR="0069675E" w:rsidRPr="00D26514" w:rsidRDefault="0069675E" w:rsidP="0069675E">
      <w:pPr>
        <w:pStyle w:val="Heading5"/>
        <w:numPr>
          <w:ilvl w:val="0"/>
          <w:numId w:val="0"/>
        </w:numPr>
        <w:rPr>
          <w:noProof w:val="0"/>
        </w:rPr>
      </w:pPr>
      <w:r>
        <w:rPr>
          <w:noProof w:val="0"/>
        </w:rPr>
        <w:t>6.6.</w:t>
      </w:r>
      <w:r w:rsidRPr="002940C7">
        <w:rPr>
          <w:noProof w:val="0"/>
          <w:highlight w:val="yellow"/>
        </w:rPr>
        <w:t>X.</w:t>
      </w:r>
      <w:r>
        <w:rPr>
          <w:noProof w:val="0"/>
        </w:rPr>
        <w:t>3</w:t>
      </w:r>
      <w:r w:rsidRPr="00D26514">
        <w:rPr>
          <w:noProof w:val="0"/>
        </w:rPr>
        <w:t xml:space="preserve"> Message Semantics</w:t>
      </w:r>
    </w:p>
    <w:p w14:paraId="24B2FDC0" w14:textId="77777777" w:rsidR="0069675E" w:rsidRDefault="0069675E" w:rsidP="0069675E">
      <w:pPr>
        <w:pStyle w:val="AuthorInstructions"/>
        <w:rPr>
          <w:i w:val="0"/>
        </w:rPr>
      </w:pPr>
      <w:r w:rsidRPr="00D56A45">
        <w:rPr>
          <w:i w:val="0"/>
        </w:rPr>
        <w:t xml:space="preserve">The </w:t>
      </w:r>
      <w:r>
        <w:rPr>
          <w:i w:val="0"/>
        </w:rPr>
        <w:t>Transport Data creator</w:t>
      </w:r>
      <w:r w:rsidRPr="00D56A45">
        <w:rPr>
          <w:i w:val="0"/>
        </w:rPr>
        <w:t xml:space="preserve"> shall initiate a</w:t>
      </w:r>
      <w:r>
        <w:rPr>
          <w:i w:val="0"/>
        </w:rPr>
        <w:t xml:space="preserve"> Provide Document Bundle Request [ITI-65] transaction providing a bundle as specified in this section.</w:t>
      </w:r>
      <w:r w:rsidRPr="00D56A45">
        <w:rPr>
          <w:i w:val="0"/>
        </w:rPr>
        <w:t xml:space="preserve"> FHIR “transaction” using a “create” action by sending an HTTP POST request methods composed of a FHIR Bundle Resource containing the DocumentManifest resource, one or more DocumentReference Resources, zero or more List Resources, and zero or more Binary Resources to the Document Recipient. Refer to ITI TF-3: 4.5.1 for details on the FHIR Resources and how Document Sharing metadata attributes are </w:t>
      </w:r>
      <w:r>
        <w:rPr>
          <w:i w:val="0"/>
        </w:rPr>
        <w:t xml:space="preserve">mapped. </w:t>
      </w:r>
      <w:r w:rsidRPr="00D56A45">
        <w:rPr>
          <w:i w:val="0"/>
        </w:rPr>
        <w:t>The media type of the HTTP body shall be either application/fhi</w:t>
      </w:r>
      <w:r>
        <w:rPr>
          <w:i w:val="0"/>
        </w:rPr>
        <w:t>r+json or application/fhir+xml.</w:t>
      </w:r>
    </w:p>
    <w:p w14:paraId="01BD806D" w14:textId="77777777" w:rsidR="0069675E" w:rsidRPr="007F14A1" w:rsidRDefault="0069675E" w:rsidP="0069675E">
      <w:pPr>
        <w:pStyle w:val="Heading3"/>
        <w:numPr>
          <w:ilvl w:val="0"/>
          <w:numId w:val="0"/>
        </w:numPr>
        <w:ind w:left="720" w:hanging="720"/>
        <w:rPr>
          <w:rFonts w:eastAsia="Arial"/>
          <w:noProof w:val="0"/>
        </w:rPr>
      </w:pPr>
      <w:r w:rsidRPr="00376959">
        <w:rPr>
          <w:rFonts w:eastAsia="Arial"/>
          <w:noProof w:val="0"/>
        </w:rPr>
        <w:t>6.6</w:t>
      </w:r>
      <w:r>
        <w:rPr>
          <w:rFonts w:eastAsia="Arial"/>
          <w:noProof w:val="0"/>
        </w:rPr>
        <w:t>.</w:t>
      </w:r>
      <w:r w:rsidRPr="002F4C7A">
        <w:rPr>
          <w:rFonts w:eastAsia="Arial"/>
          <w:noProof w:val="0"/>
          <w:highlight w:val="yellow"/>
        </w:rPr>
        <w:t>X</w:t>
      </w:r>
      <w:r>
        <w:rPr>
          <w:rFonts w:eastAsia="Arial"/>
          <w:noProof w:val="0"/>
        </w:rPr>
        <w:t xml:space="preserve">.3.1 FHIR Resource Bundle Content </w:t>
      </w:r>
    </w:p>
    <w:p w14:paraId="5DF4889F" w14:textId="77777777" w:rsidR="0069675E" w:rsidRDefault="0069675E" w:rsidP="0069675E">
      <w:pPr>
        <w:pStyle w:val="ListBullet2"/>
        <w:numPr>
          <w:ilvl w:val="0"/>
          <w:numId w:val="0"/>
        </w:numPr>
        <w:ind w:left="360"/>
        <w:rPr>
          <w:rFonts w:ascii="Courier New" w:eastAsia="Arial" w:hAnsi="Courier New" w:cs="Courier New"/>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530"/>
        <w:gridCol w:w="6030"/>
      </w:tblGrid>
      <w:tr w:rsidR="0069675E" w:rsidRPr="00376959" w14:paraId="42AACC6E" w14:textId="77777777" w:rsidTr="002F4C50">
        <w:trPr>
          <w:cantSplit/>
          <w:trHeight w:val="540"/>
          <w:tblHeader/>
        </w:trPr>
        <w:tc>
          <w:tcPr>
            <w:tcW w:w="2518" w:type="dxa"/>
            <w:shd w:val="clear" w:color="auto" w:fill="D9D9D9"/>
          </w:tcPr>
          <w:p w14:paraId="092A305B" w14:textId="77777777" w:rsidR="0069675E" w:rsidRPr="00376959" w:rsidRDefault="0069675E" w:rsidP="002F4C50">
            <w:pPr>
              <w:pStyle w:val="TableEntryHeader"/>
            </w:pPr>
            <w:r w:rsidRPr="00376959">
              <w:t>FHIR Resource location</w:t>
            </w:r>
          </w:p>
        </w:tc>
        <w:tc>
          <w:tcPr>
            <w:tcW w:w="1530" w:type="dxa"/>
            <w:shd w:val="clear" w:color="auto" w:fill="D9D9D9" w:themeFill="background1" w:themeFillShade="D9"/>
          </w:tcPr>
          <w:p w14:paraId="328DCF74" w14:textId="77777777" w:rsidR="0069675E" w:rsidRPr="00376959" w:rsidRDefault="0069675E" w:rsidP="002F4C50">
            <w:pPr>
              <w:pStyle w:val="TableEntryHeader"/>
            </w:pPr>
            <w:r w:rsidRPr="00376959">
              <w:t>Cardinality</w:t>
            </w:r>
          </w:p>
        </w:tc>
        <w:tc>
          <w:tcPr>
            <w:tcW w:w="6030" w:type="dxa"/>
            <w:shd w:val="clear" w:color="auto" w:fill="D9D9D9"/>
          </w:tcPr>
          <w:p w14:paraId="055C580E" w14:textId="77777777" w:rsidR="0069675E" w:rsidRPr="00376959" w:rsidRDefault="0069675E" w:rsidP="002F4C50">
            <w:pPr>
              <w:pStyle w:val="TableEntryHeader"/>
            </w:pPr>
            <w:r>
              <w:t xml:space="preserve">Structured Definition </w:t>
            </w:r>
          </w:p>
        </w:tc>
      </w:tr>
      <w:tr w:rsidR="0069675E" w:rsidRPr="00376959" w14:paraId="54CD0E14" w14:textId="77777777" w:rsidTr="002F4C50">
        <w:trPr>
          <w:cantSplit/>
        </w:trPr>
        <w:tc>
          <w:tcPr>
            <w:tcW w:w="2518" w:type="dxa"/>
            <w:tcMar>
              <w:left w:w="40" w:type="dxa"/>
              <w:right w:w="40" w:type="dxa"/>
            </w:tcMar>
          </w:tcPr>
          <w:p w14:paraId="2D716C68" w14:textId="77777777" w:rsidR="0069675E" w:rsidRPr="00376959" w:rsidRDefault="0069675E" w:rsidP="002F4C50">
            <w:pPr>
              <w:pStyle w:val="TableEntry"/>
            </w:pPr>
            <w:r>
              <w:rPr>
                <w:rFonts w:ascii="Courier New" w:eastAsia="Arial" w:hAnsi="Courier New" w:cs="Courier New"/>
              </w:rPr>
              <w:t>Composition</w:t>
            </w:r>
          </w:p>
        </w:tc>
        <w:tc>
          <w:tcPr>
            <w:tcW w:w="1530" w:type="dxa"/>
          </w:tcPr>
          <w:p w14:paraId="7358A074" w14:textId="77777777" w:rsidR="0069675E" w:rsidRPr="00376959" w:rsidRDefault="0069675E" w:rsidP="002F4C50">
            <w:pPr>
              <w:pStyle w:val="TableEntry"/>
            </w:pPr>
            <w:r>
              <w:t>1..1</w:t>
            </w:r>
          </w:p>
        </w:tc>
        <w:tc>
          <w:tcPr>
            <w:tcW w:w="6030" w:type="dxa"/>
          </w:tcPr>
          <w:p w14:paraId="2A1077B4" w14:textId="77777777" w:rsidR="0069675E" w:rsidRPr="00376959" w:rsidRDefault="0069675E" w:rsidP="002F4C50">
            <w:pPr>
              <w:pStyle w:val="TableEntry"/>
            </w:pPr>
            <w:hyperlink r:id="rId47" w:history="1">
              <w:r w:rsidRPr="00E0540A">
                <w:rPr>
                  <w:rStyle w:val="Hyperlink"/>
                  <w:rFonts w:ascii="Helvetica" w:hAnsi="Helvetica"/>
                  <w:shd w:val="clear" w:color="auto" w:fill="FFFFFF"/>
                </w:rPr>
                <w:t xml:space="preserve">http://ihe.net/fhir/StructureDefinition/IHE.PCS.Composition </w:t>
              </w:r>
            </w:hyperlink>
          </w:p>
        </w:tc>
      </w:tr>
      <w:tr w:rsidR="0069675E" w:rsidRPr="00376959" w14:paraId="3C14FB21" w14:textId="77777777" w:rsidTr="002F4C50">
        <w:trPr>
          <w:cantSplit/>
        </w:trPr>
        <w:tc>
          <w:tcPr>
            <w:tcW w:w="2518" w:type="dxa"/>
            <w:tcMar>
              <w:left w:w="40" w:type="dxa"/>
              <w:right w:w="40" w:type="dxa"/>
            </w:tcMar>
          </w:tcPr>
          <w:p w14:paraId="59A1FF5D" w14:textId="77777777" w:rsidR="0069675E" w:rsidRPr="00376959" w:rsidRDefault="0069675E" w:rsidP="002F4C50">
            <w:pPr>
              <w:pStyle w:val="TableEntry"/>
            </w:pPr>
            <w:r w:rsidRPr="007C7EDF">
              <w:rPr>
                <w:rFonts w:ascii="Courier New" w:eastAsia="Arial" w:hAnsi="Courier New" w:cs="Courier New"/>
              </w:rPr>
              <w:t>Patient</w:t>
            </w:r>
          </w:p>
        </w:tc>
        <w:tc>
          <w:tcPr>
            <w:tcW w:w="1530" w:type="dxa"/>
          </w:tcPr>
          <w:p w14:paraId="36CE746B" w14:textId="77777777" w:rsidR="0069675E" w:rsidRPr="00376959" w:rsidRDefault="0069675E" w:rsidP="002F4C50">
            <w:pPr>
              <w:pStyle w:val="TableEntry"/>
            </w:pPr>
            <w:r>
              <w:t>1..1</w:t>
            </w:r>
          </w:p>
        </w:tc>
        <w:tc>
          <w:tcPr>
            <w:tcW w:w="6030" w:type="dxa"/>
          </w:tcPr>
          <w:p w14:paraId="2954FA59" w14:textId="77777777" w:rsidR="0069675E" w:rsidRPr="00376959" w:rsidRDefault="0069675E" w:rsidP="002F4C50">
            <w:pPr>
              <w:pStyle w:val="TableEntry"/>
            </w:pPr>
            <w:hyperlink r:id="rId48" w:history="1">
              <w:r w:rsidRPr="00E0540A">
                <w:rPr>
                  <w:rStyle w:val="Hyperlink"/>
                  <w:rFonts w:ascii="Helvetica" w:hAnsi="Helvetica"/>
                  <w:shd w:val="clear" w:color="auto" w:fill="FFFFFF"/>
                </w:rPr>
                <w:t xml:space="preserve">http://ihe.net/fhir/StructureDefinition/IHE.PCS.Patinet </w:t>
              </w:r>
            </w:hyperlink>
          </w:p>
        </w:tc>
      </w:tr>
      <w:tr w:rsidR="0069675E" w:rsidRPr="00376959" w14:paraId="2DCBB3F0" w14:textId="77777777" w:rsidTr="002F4C50">
        <w:trPr>
          <w:cantSplit/>
        </w:trPr>
        <w:tc>
          <w:tcPr>
            <w:tcW w:w="2518" w:type="dxa"/>
            <w:tcMar>
              <w:left w:w="40" w:type="dxa"/>
              <w:right w:w="40" w:type="dxa"/>
            </w:tcMar>
          </w:tcPr>
          <w:p w14:paraId="0BF2EFD1" w14:textId="77777777" w:rsidR="0069675E" w:rsidRPr="00376959" w:rsidRDefault="0069675E" w:rsidP="002F4C50">
            <w:pPr>
              <w:pStyle w:val="TableEntry"/>
            </w:pPr>
            <w:r>
              <w:t xml:space="preserve">Condition </w:t>
            </w:r>
          </w:p>
        </w:tc>
        <w:tc>
          <w:tcPr>
            <w:tcW w:w="1530" w:type="dxa"/>
          </w:tcPr>
          <w:p w14:paraId="01E6DBB4" w14:textId="77777777" w:rsidR="0069675E" w:rsidRPr="00376959" w:rsidRDefault="0069675E" w:rsidP="002F4C50">
            <w:pPr>
              <w:pStyle w:val="TableEntry"/>
            </w:pPr>
            <w:r>
              <w:rPr>
                <w:rFonts w:ascii="Courier New" w:eastAsia="Arial" w:hAnsi="Courier New" w:cs="Courier New"/>
              </w:rPr>
              <w:t>0..*</w:t>
            </w:r>
          </w:p>
        </w:tc>
        <w:tc>
          <w:tcPr>
            <w:tcW w:w="6030" w:type="dxa"/>
          </w:tcPr>
          <w:p w14:paraId="10873367" w14:textId="77777777" w:rsidR="0069675E" w:rsidRPr="00376959" w:rsidRDefault="0069675E" w:rsidP="002F4C50">
            <w:pPr>
              <w:pStyle w:val="TableEntry"/>
            </w:pPr>
            <w:hyperlink r:id="rId49" w:history="1">
              <w:r w:rsidRPr="00E0540A">
                <w:rPr>
                  <w:rStyle w:val="Hyperlink"/>
                  <w:rFonts w:ascii="Helvetica" w:hAnsi="Helvetica"/>
                  <w:shd w:val="clear" w:color="auto" w:fill="FFFFFF"/>
                </w:rPr>
                <w:t xml:space="preserve">http://ihe.net/fhir/StructureDefinition/IHE.PCS.Condition </w:t>
              </w:r>
            </w:hyperlink>
          </w:p>
        </w:tc>
      </w:tr>
      <w:tr w:rsidR="0069675E" w:rsidRPr="00376959" w14:paraId="08CFCF18" w14:textId="77777777" w:rsidTr="002F4C50">
        <w:trPr>
          <w:cantSplit/>
        </w:trPr>
        <w:tc>
          <w:tcPr>
            <w:tcW w:w="2518" w:type="dxa"/>
            <w:tcMar>
              <w:left w:w="40" w:type="dxa"/>
              <w:right w:w="40" w:type="dxa"/>
            </w:tcMar>
          </w:tcPr>
          <w:p w14:paraId="7AC2CD89" w14:textId="77777777" w:rsidR="0069675E" w:rsidRPr="00376959" w:rsidRDefault="0069675E" w:rsidP="002F4C50">
            <w:pPr>
              <w:pStyle w:val="TableEntry"/>
            </w:pPr>
            <w:r>
              <w:t xml:space="preserve">Procedure </w:t>
            </w:r>
          </w:p>
        </w:tc>
        <w:tc>
          <w:tcPr>
            <w:tcW w:w="1530" w:type="dxa"/>
          </w:tcPr>
          <w:p w14:paraId="1E53E853" w14:textId="77777777" w:rsidR="0069675E" w:rsidRPr="00376959" w:rsidRDefault="0069675E" w:rsidP="002F4C50">
            <w:pPr>
              <w:pStyle w:val="TableEntry"/>
            </w:pPr>
            <w:r>
              <w:t>0..*</w:t>
            </w:r>
          </w:p>
        </w:tc>
        <w:tc>
          <w:tcPr>
            <w:tcW w:w="6030" w:type="dxa"/>
          </w:tcPr>
          <w:p w14:paraId="14046CD4" w14:textId="77777777" w:rsidR="0069675E" w:rsidRPr="00376959" w:rsidRDefault="0069675E" w:rsidP="002F4C50">
            <w:pPr>
              <w:pStyle w:val="TableEntry"/>
            </w:pPr>
            <w:hyperlink r:id="rId50" w:history="1">
              <w:r w:rsidRPr="00E0540A">
                <w:rPr>
                  <w:rStyle w:val="Hyperlink"/>
                  <w:rFonts w:ascii="Helvetica" w:hAnsi="Helvetica"/>
                  <w:shd w:val="clear" w:color="auto" w:fill="FFFFFF"/>
                </w:rPr>
                <w:t>http://ihe.net/fhir/StructureDefinition/IHE.PCS.Procedure</w:t>
              </w:r>
            </w:hyperlink>
          </w:p>
        </w:tc>
      </w:tr>
      <w:tr w:rsidR="0069675E" w:rsidRPr="00376959" w14:paraId="3350038F" w14:textId="77777777" w:rsidTr="002F4C50">
        <w:trPr>
          <w:cantSplit/>
        </w:trPr>
        <w:tc>
          <w:tcPr>
            <w:tcW w:w="2518" w:type="dxa"/>
            <w:tcMar>
              <w:left w:w="40" w:type="dxa"/>
              <w:right w:w="40" w:type="dxa"/>
            </w:tcMar>
          </w:tcPr>
          <w:p w14:paraId="27488989" w14:textId="77777777" w:rsidR="0069675E" w:rsidRPr="00376959" w:rsidRDefault="0069675E" w:rsidP="002F4C50">
            <w:pPr>
              <w:pStyle w:val="TableEntry"/>
            </w:pPr>
            <w:r>
              <w:t xml:space="preserve">Medication Administration </w:t>
            </w:r>
          </w:p>
        </w:tc>
        <w:tc>
          <w:tcPr>
            <w:tcW w:w="1530" w:type="dxa"/>
          </w:tcPr>
          <w:p w14:paraId="24D120FE" w14:textId="77777777" w:rsidR="0069675E" w:rsidRPr="00376959" w:rsidRDefault="0069675E" w:rsidP="002F4C50">
            <w:pPr>
              <w:pStyle w:val="TableEntry"/>
            </w:pPr>
            <w:r>
              <w:t>0..*</w:t>
            </w:r>
          </w:p>
        </w:tc>
        <w:tc>
          <w:tcPr>
            <w:tcW w:w="6030" w:type="dxa"/>
          </w:tcPr>
          <w:p w14:paraId="05EB6A0C" w14:textId="77777777" w:rsidR="0069675E" w:rsidRPr="00376959" w:rsidRDefault="0069675E" w:rsidP="002F4C50">
            <w:pPr>
              <w:pStyle w:val="TableEntry"/>
            </w:pPr>
            <w:hyperlink r:id="rId51" w:history="1">
              <w:r w:rsidRPr="00E0540A">
                <w:rPr>
                  <w:rStyle w:val="Hyperlink"/>
                  <w:rFonts w:ascii="Helvetica" w:hAnsi="Helvetica"/>
                  <w:shd w:val="clear" w:color="auto" w:fill="FFFFFF"/>
                </w:rPr>
                <w:t xml:space="preserve">http://ihe.net/fhir/StructureDefinition/IHE.PCS.MedicationAdministration </w:t>
              </w:r>
            </w:hyperlink>
          </w:p>
        </w:tc>
      </w:tr>
      <w:tr w:rsidR="0069675E" w:rsidRPr="00376959" w14:paraId="039641E6" w14:textId="77777777" w:rsidTr="002F4C50">
        <w:trPr>
          <w:cantSplit/>
        </w:trPr>
        <w:tc>
          <w:tcPr>
            <w:tcW w:w="2518" w:type="dxa"/>
            <w:tcMar>
              <w:left w:w="40" w:type="dxa"/>
              <w:right w:w="40" w:type="dxa"/>
            </w:tcMar>
          </w:tcPr>
          <w:p w14:paraId="1FA55D71" w14:textId="77777777" w:rsidR="0069675E" w:rsidRPr="00376959" w:rsidRDefault="0069675E" w:rsidP="002F4C50">
            <w:pPr>
              <w:pStyle w:val="TableEntry"/>
            </w:pPr>
            <w:r>
              <w:t xml:space="preserve">Medication Statement </w:t>
            </w:r>
          </w:p>
        </w:tc>
        <w:tc>
          <w:tcPr>
            <w:tcW w:w="1530" w:type="dxa"/>
          </w:tcPr>
          <w:p w14:paraId="25FE7F62" w14:textId="77777777" w:rsidR="0069675E" w:rsidRPr="00376959" w:rsidRDefault="0069675E" w:rsidP="002F4C50">
            <w:pPr>
              <w:pStyle w:val="TableEntry"/>
            </w:pPr>
            <w:r>
              <w:rPr>
                <w:rFonts w:ascii="Courier New" w:eastAsia="Arial" w:hAnsi="Courier New" w:cs="Courier New"/>
              </w:rPr>
              <w:t>0..*</w:t>
            </w:r>
          </w:p>
        </w:tc>
        <w:tc>
          <w:tcPr>
            <w:tcW w:w="6030" w:type="dxa"/>
          </w:tcPr>
          <w:p w14:paraId="2F69A972" w14:textId="77777777" w:rsidR="0069675E" w:rsidRPr="00376959" w:rsidRDefault="0069675E" w:rsidP="002F4C50">
            <w:pPr>
              <w:pStyle w:val="TableEntry"/>
            </w:pPr>
            <w:hyperlink r:id="rId52" w:history="1">
              <w:r w:rsidRPr="00E0540A">
                <w:rPr>
                  <w:rStyle w:val="Hyperlink"/>
                  <w:rFonts w:ascii="Helvetica" w:hAnsi="Helvetica"/>
                  <w:shd w:val="clear" w:color="auto" w:fill="FFFFFF"/>
                </w:rPr>
                <w:t xml:space="preserve">http://ihe.net/fhir/StructureDefinition/IHE.PCS.MedicalStatement  </w:t>
              </w:r>
            </w:hyperlink>
          </w:p>
        </w:tc>
      </w:tr>
      <w:tr w:rsidR="0069675E" w:rsidRPr="00376959" w14:paraId="72A7215C" w14:textId="77777777" w:rsidTr="002F4C50">
        <w:trPr>
          <w:cantSplit/>
        </w:trPr>
        <w:tc>
          <w:tcPr>
            <w:tcW w:w="2518" w:type="dxa"/>
            <w:tcMar>
              <w:left w:w="40" w:type="dxa"/>
              <w:right w:w="40" w:type="dxa"/>
            </w:tcMar>
          </w:tcPr>
          <w:p w14:paraId="366AD2F9" w14:textId="77777777" w:rsidR="0069675E" w:rsidRPr="00376959" w:rsidRDefault="0069675E" w:rsidP="002F4C50">
            <w:pPr>
              <w:pStyle w:val="TableEntry"/>
            </w:pPr>
            <w:r>
              <w:t xml:space="preserve">Observation </w:t>
            </w:r>
          </w:p>
        </w:tc>
        <w:tc>
          <w:tcPr>
            <w:tcW w:w="1530" w:type="dxa"/>
          </w:tcPr>
          <w:p w14:paraId="3B2C59B2" w14:textId="77777777" w:rsidR="0069675E" w:rsidRPr="00376959" w:rsidRDefault="0069675E" w:rsidP="002F4C50">
            <w:pPr>
              <w:pStyle w:val="TableEntry"/>
            </w:pPr>
            <w:r>
              <w:rPr>
                <w:rFonts w:ascii="Courier New" w:eastAsia="Arial" w:hAnsi="Courier New" w:cs="Courier New"/>
              </w:rPr>
              <w:t>1..*</w:t>
            </w:r>
          </w:p>
        </w:tc>
        <w:tc>
          <w:tcPr>
            <w:tcW w:w="6030" w:type="dxa"/>
          </w:tcPr>
          <w:p w14:paraId="2F79E731" w14:textId="77777777" w:rsidR="0069675E" w:rsidRPr="00376959" w:rsidRDefault="0069675E" w:rsidP="002F4C50">
            <w:pPr>
              <w:pStyle w:val="TableEntry"/>
            </w:pPr>
            <w:hyperlink r:id="rId53" w:history="1">
              <w:r w:rsidRPr="00E0540A">
                <w:rPr>
                  <w:rStyle w:val="Hyperlink"/>
                  <w:rFonts w:ascii="Helvetica" w:hAnsi="Helvetica"/>
                  <w:shd w:val="clear" w:color="auto" w:fill="FFFFFF"/>
                </w:rPr>
                <w:t xml:space="preserve">http://ihe.net/fhir/StructureDefinition/IHE.PCS.Observation </w:t>
              </w:r>
            </w:hyperlink>
          </w:p>
        </w:tc>
      </w:tr>
      <w:tr w:rsidR="0069675E" w:rsidRPr="00376959" w14:paraId="4DA416BA" w14:textId="77777777" w:rsidTr="002F4C50">
        <w:trPr>
          <w:cantSplit/>
        </w:trPr>
        <w:tc>
          <w:tcPr>
            <w:tcW w:w="2518" w:type="dxa"/>
            <w:tcMar>
              <w:left w:w="40" w:type="dxa"/>
              <w:right w:w="40" w:type="dxa"/>
            </w:tcMar>
          </w:tcPr>
          <w:p w14:paraId="10B7A91B" w14:textId="77777777" w:rsidR="0069675E" w:rsidRDefault="0069675E" w:rsidP="002F4C50">
            <w:pPr>
              <w:pStyle w:val="TableEntry"/>
            </w:pPr>
            <w:r>
              <w:t xml:space="preserve">Encounter </w:t>
            </w:r>
          </w:p>
        </w:tc>
        <w:tc>
          <w:tcPr>
            <w:tcW w:w="1530" w:type="dxa"/>
          </w:tcPr>
          <w:p w14:paraId="70DF2CD3" w14:textId="77777777" w:rsidR="0069675E" w:rsidRPr="00376959" w:rsidRDefault="0069675E" w:rsidP="002F4C50">
            <w:pPr>
              <w:pStyle w:val="TableEntry"/>
            </w:pPr>
            <w:r w:rsidRPr="005F4BE7">
              <w:rPr>
                <w:rFonts w:ascii="Courier New" w:eastAsia="Arial" w:hAnsi="Courier New" w:cs="Courier New"/>
              </w:rPr>
              <w:t>1..*</w:t>
            </w:r>
          </w:p>
        </w:tc>
        <w:tc>
          <w:tcPr>
            <w:tcW w:w="6030" w:type="dxa"/>
          </w:tcPr>
          <w:p w14:paraId="3CC78773" w14:textId="77777777" w:rsidR="0069675E" w:rsidRPr="00376959" w:rsidRDefault="0069675E" w:rsidP="002F4C50">
            <w:pPr>
              <w:pStyle w:val="TableEntry"/>
            </w:pPr>
            <w:hyperlink r:id="rId54" w:history="1">
              <w:r w:rsidRPr="00E0540A">
                <w:rPr>
                  <w:rStyle w:val="Hyperlink"/>
                  <w:rFonts w:ascii="Helvetica" w:hAnsi="Helvetica"/>
                  <w:shd w:val="clear" w:color="auto" w:fill="FFFFFF"/>
                </w:rPr>
                <w:t xml:space="preserve">http://ihe.net/fhir/StructureDefinition/IHE.PCS.Encounter </w:t>
              </w:r>
            </w:hyperlink>
          </w:p>
        </w:tc>
      </w:tr>
      <w:tr w:rsidR="0069675E" w:rsidRPr="00376959" w14:paraId="544374FB" w14:textId="77777777" w:rsidTr="002F4C50">
        <w:trPr>
          <w:cantSplit/>
        </w:trPr>
        <w:tc>
          <w:tcPr>
            <w:tcW w:w="2518" w:type="dxa"/>
            <w:tcMar>
              <w:left w:w="40" w:type="dxa"/>
              <w:right w:w="40" w:type="dxa"/>
            </w:tcMar>
          </w:tcPr>
          <w:p w14:paraId="2B08B025" w14:textId="77777777" w:rsidR="0069675E" w:rsidRDefault="0069675E" w:rsidP="002F4C50">
            <w:pPr>
              <w:pStyle w:val="TableEntry"/>
            </w:pPr>
            <w:r>
              <w:lastRenderedPageBreak/>
              <w:t>Location</w:t>
            </w:r>
          </w:p>
        </w:tc>
        <w:tc>
          <w:tcPr>
            <w:tcW w:w="1530" w:type="dxa"/>
          </w:tcPr>
          <w:p w14:paraId="075A355D" w14:textId="77777777" w:rsidR="0069675E" w:rsidRPr="00376959" w:rsidRDefault="0069675E" w:rsidP="002F4C50">
            <w:pPr>
              <w:pStyle w:val="TableEntry"/>
            </w:pPr>
            <w:r>
              <w:rPr>
                <w:rFonts w:ascii="Courier New" w:eastAsia="Arial" w:hAnsi="Courier New" w:cs="Courier New"/>
              </w:rPr>
              <w:t>1..1</w:t>
            </w:r>
          </w:p>
        </w:tc>
        <w:tc>
          <w:tcPr>
            <w:tcW w:w="6030" w:type="dxa"/>
          </w:tcPr>
          <w:p w14:paraId="2ABDF3EC" w14:textId="77777777" w:rsidR="0069675E" w:rsidRPr="00376959" w:rsidRDefault="0069675E" w:rsidP="002F4C50">
            <w:pPr>
              <w:pStyle w:val="TableEntry"/>
            </w:pPr>
            <w:hyperlink r:id="rId55" w:history="1">
              <w:r w:rsidRPr="00E0540A">
                <w:rPr>
                  <w:rStyle w:val="Hyperlink"/>
                  <w:rFonts w:ascii="Helvetica" w:hAnsi="Helvetica"/>
                  <w:shd w:val="clear" w:color="auto" w:fill="FFFFFF"/>
                </w:rPr>
                <w:t xml:space="preserve">http://ihe.net/fhir/StructureDefinition/IHE.PCS.Location </w:t>
              </w:r>
            </w:hyperlink>
          </w:p>
        </w:tc>
      </w:tr>
      <w:tr w:rsidR="0069675E" w:rsidRPr="00376959" w14:paraId="26D01A7B" w14:textId="77777777" w:rsidTr="002F4C50">
        <w:trPr>
          <w:cantSplit/>
        </w:trPr>
        <w:tc>
          <w:tcPr>
            <w:tcW w:w="2518" w:type="dxa"/>
            <w:tcMar>
              <w:left w:w="40" w:type="dxa"/>
              <w:right w:w="40" w:type="dxa"/>
            </w:tcMar>
          </w:tcPr>
          <w:p w14:paraId="3AEBAFA1" w14:textId="77777777" w:rsidR="0069675E" w:rsidRDefault="0069675E" w:rsidP="002F4C50">
            <w:pPr>
              <w:pStyle w:val="TableEntry"/>
            </w:pPr>
            <w:r w:rsidRPr="007C7EDF">
              <w:rPr>
                <w:rFonts w:ascii="Courier New" w:eastAsia="Arial" w:hAnsi="Courier New" w:cs="Courier New"/>
              </w:rPr>
              <w:t>Re</w:t>
            </w:r>
            <w:r>
              <w:rPr>
                <w:rFonts w:ascii="Courier New" w:eastAsia="Arial" w:hAnsi="Courier New" w:cs="Courier New"/>
              </w:rPr>
              <w:t>lated Person</w:t>
            </w:r>
          </w:p>
        </w:tc>
        <w:tc>
          <w:tcPr>
            <w:tcW w:w="1530" w:type="dxa"/>
          </w:tcPr>
          <w:p w14:paraId="7EBD8349" w14:textId="77777777" w:rsidR="0069675E" w:rsidRPr="00376959" w:rsidRDefault="0069675E" w:rsidP="002F4C50">
            <w:pPr>
              <w:pStyle w:val="TableEntry"/>
            </w:pPr>
            <w:r>
              <w:t>0..*</w:t>
            </w:r>
          </w:p>
        </w:tc>
        <w:tc>
          <w:tcPr>
            <w:tcW w:w="6030" w:type="dxa"/>
          </w:tcPr>
          <w:p w14:paraId="47627284" w14:textId="77777777" w:rsidR="0069675E" w:rsidRPr="00376959" w:rsidRDefault="0069675E" w:rsidP="002F4C50">
            <w:pPr>
              <w:pStyle w:val="TableEntry"/>
            </w:pPr>
            <w:hyperlink r:id="rId56" w:history="1">
              <w:r w:rsidRPr="00E0540A">
                <w:rPr>
                  <w:rStyle w:val="Hyperlink"/>
                  <w:rFonts w:ascii="Helvetica" w:hAnsi="Helvetica"/>
                  <w:shd w:val="clear" w:color="auto" w:fill="FFFFFF"/>
                </w:rPr>
                <w:t xml:space="preserve">http://ihe.net/fhir/StructureDefinition/IHE.PCS.RelatedPerson </w:t>
              </w:r>
            </w:hyperlink>
          </w:p>
        </w:tc>
      </w:tr>
      <w:tr w:rsidR="0069675E" w:rsidRPr="00376959" w14:paraId="7EF180BF" w14:textId="77777777" w:rsidTr="002F4C50">
        <w:trPr>
          <w:cantSplit/>
        </w:trPr>
        <w:tc>
          <w:tcPr>
            <w:tcW w:w="2518" w:type="dxa"/>
            <w:tcMar>
              <w:left w:w="40" w:type="dxa"/>
              <w:right w:w="40" w:type="dxa"/>
            </w:tcMar>
          </w:tcPr>
          <w:p w14:paraId="1894A313" w14:textId="77777777" w:rsidR="0069675E" w:rsidRPr="007C7EDF" w:rsidRDefault="0069675E" w:rsidP="002F4C50">
            <w:pPr>
              <w:pStyle w:val="TableEntry"/>
              <w:rPr>
                <w:rFonts w:ascii="Courier New" w:eastAsia="Arial" w:hAnsi="Courier New" w:cs="Courier New"/>
              </w:rPr>
            </w:pPr>
            <w:r w:rsidRPr="007C7EDF">
              <w:rPr>
                <w:rFonts w:ascii="Courier New" w:eastAsia="Arial" w:hAnsi="Courier New" w:cs="Courier New"/>
              </w:rPr>
              <w:t>Allergy</w:t>
            </w:r>
            <w:r>
              <w:rPr>
                <w:rFonts w:ascii="Courier New" w:eastAsia="Arial" w:hAnsi="Courier New" w:cs="Courier New"/>
              </w:rPr>
              <w:t xml:space="preserve"> </w:t>
            </w:r>
            <w:r w:rsidRPr="007C7EDF">
              <w:rPr>
                <w:rFonts w:ascii="Courier New" w:eastAsia="Arial" w:hAnsi="Courier New" w:cs="Courier New"/>
              </w:rPr>
              <w:t>Intolerance</w:t>
            </w:r>
          </w:p>
        </w:tc>
        <w:tc>
          <w:tcPr>
            <w:tcW w:w="1530" w:type="dxa"/>
          </w:tcPr>
          <w:p w14:paraId="1940C0D5" w14:textId="77777777" w:rsidR="0069675E" w:rsidRPr="00376959" w:rsidRDefault="0069675E" w:rsidP="002F4C50">
            <w:pPr>
              <w:pStyle w:val="TableEntry"/>
            </w:pPr>
            <w:r>
              <w:t>0..*</w:t>
            </w:r>
          </w:p>
        </w:tc>
        <w:tc>
          <w:tcPr>
            <w:tcW w:w="6030" w:type="dxa"/>
          </w:tcPr>
          <w:p w14:paraId="6432764E" w14:textId="77777777" w:rsidR="0069675E" w:rsidRPr="00376959" w:rsidRDefault="0069675E" w:rsidP="002F4C50">
            <w:pPr>
              <w:pStyle w:val="TableEntry"/>
            </w:pPr>
            <w:hyperlink r:id="rId57" w:history="1">
              <w:r w:rsidRPr="00E0540A">
                <w:rPr>
                  <w:rStyle w:val="Hyperlink"/>
                  <w:rFonts w:ascii="Helvetica" w:hAnsi="Helvetica"/>
                  <w:shd w:val="clear" w:color="auto" w:fill="FFFFFF"/>
                </w:rPr>
                <w:t xml:space="preserve">http://ihe.net/fhir/StructureDefinition/IHE.PCS.AllergyIntolerance </w:t>
              </w:r>
            </w:hyperlink>
          </w:p>
        </w:tc>
      </w:tr>
      <w:tr w:rsidR="0069675E" w:rsidRPr="00376959" w14:paraId="13153B40" w14:textId="77777777" w:rsidTr="002F4C50">
        <w:trPr>
          <w:cantSplit/>
        </w:trPr>
        <w:tc>
          <w:tcPr>
            <w:tcW w:w="2518" w:type="dxa"/>
            <w:tcMar>
              <w:left w:w="40" w:type="dxa"/>
              <w:right w:w="40" w:type="dxa"/>
            </w:tcMar>
          </w:tcPr>
          <w:p w14:paraId="11E52D9B" w14:textId="77777777" w:rsidR="0069675E" w:rsidRPr="007C7EDF" w:rsidRDefault="0069675E" w:rsidP="002F4C50">
            <w:pPr>
              <w:pStyle w:val="TableEntry"/>
              <w:rPr>
                <w:rFonts w:ascii="Courier New" w:eastAsia="Arial" w:hAnsi="Courier New" w:cs="Courier New"/>
              </w:rPr>
            </w:pPr>
            <w:r>
              <w:rPr>
                <w:rFonts w:ascii="Courier New" w:eastAsia="Arial" w:hAnsi="Courier New" w:cs="Courier New"/>
              </w:rPr>
              <w:t xml:space="preserve">Adverse Event </w:t>
            </w:r>
          </w:p>
        </w:tc>
        <w:tc>
          <w:tcPr>
            <w:tcW w:w="1530" w:type="dxa"/>
          </w:tcPr>
          <w:p w14:paraId="20133D7F" w14:textId="77777777" w:rsidR="0069675E" w:rsidRPr="00376959" w:rsidRDefault="0069675E" w:rsidP="002F4C50">
            <w:pPr>
              <w:pStyle w:val="TableEntry"/>
            </w:pPr>
            <w:r>
              <w:t>0..1</w:t>
            </w:r>
          </w:p>
        </w:tc>
        <w:tc>
          <w:tcPr>
            <w:tcW w:w="6030" w:type="dxa"/>
          </w:tcPr>
          <w:p w14:paraId="1D2AEEBB" w14:textId="77777777" w:rsidR="0069675E" w:rsidRPr="00376959" w:rsidRDefault="0069675E" w:rsidP="002F4C50">
            <w:pPr>
              <w:pStyle w:val="TableEntry"/>
            </w:pPr>
            <w:hyperlink r:id="rId58" w:history="1">
              <w:r w:rsidRPr="00E0540A">
                <w:rPr>
                  <w:rStyle w:val="Hyperlink"/>
                  <w:rFonts w:ascii="Helvetica" w:hAnsi="Helvetica"/>
                  <w:shd w:val="clear" w:color="auto" w:fill="FFFFFF"/>
                </w:rPr>
                <w:t xml:space="preserve">http://ihe.net/fhir/StructureDefinition/IHE.PCS.AdverseEvent </w:t>
              </w:r>
            </w:hyperlink>
          </w:p>
        </w:tc>
      </w:tr>
      <w:tr w:rsidR="0069675E" w:rsidRPr="00376959" w14:paraId="4B982EDF" w14:textId="77777777" w:rsidTr="002F4C50">
        <w:trPr>
          <w:cantSplit/>
        </w:trPr>
        <w:tc>
          <w:tcPr>
            <w:tcW w:w="2518" w:type="dxa"/>
            <w:tcMar>
              <w:left w:w="40" w:type="dxa"/>
              <w:right w:w="40" w:type="dxa"/>
            </w:tcMar>
          </w:tcPr>
          <w:p w14:paraId="308ECC62" w14:textId="77777777" w:rsidR="0069675E" w:rsidRPr="007C7EDF" w:rsidRDefault="0069675E" w:rsidP="002F4C50">
            <w:pPr>
              <w:pStyle w:val="TableEntry"/>
              <w:rPr>
                <w:rFonts w:ascii="Courier New" w:eastAsia="Arial" w:hAnsi="Courier New" w:cs="Courier New"/>
              </w:rPr>
            </w:pPr>
            <w:r>
              <w:rPr>
                <w:rFonts w:ascii="Courier New" w:eastAsia="Arial" w:hAnsi="Courier New" w:cs="Courier New"/>
              </w:rPr>
              <w:t xml:space="preserve">Clinical Impression </w:t>
            </w:r>
          </w:p>
        </w:tc>
        <w:tc>
          <w:tcPr>
            <w:tcW w:w="1530" w:type="dxa"/>
          </w:tcPr>
          <w:p w14:paraId="7143A60A" w14:textId="77777777" w:rsidR="0069675E" w:rsidRPr="00376959" w:rsidRDefault="0069675E" w:rsidP="002F4C50">
            <w:pPr>
              <w:pStyle w:val="TableEntry"/>
            </w:pPr>
            <w:r>
              <w:rPr>
                <w:rFonts w:ascii="Courier New" w:eastAsia="Arial" w:hAnsi="Courier New" w:cs="Courier New"/>
              </w:rPr>
              <w:t>1..*</w:t>
            </w:r>
          </w:p>
        </w:tc>
        <w:tc>
          <w:tcPr>
            <w:tcW w:w="6030" w:type="dxa"/>
          </w:tcPr>
          <w:p w14:paraId="4B45B0B0" w14:textId="77777777" w:rsidR="0069675E" w:rsidRPr="00376959" w:rsidRDefault="0069675E" w:rsidP="002F4C50">
            <w:pPr>
              <w:pStyle w:val="TableEntry"/>
            </w:pPr>
            <w:hyperlink r:id="rId59" w:history="1">
              <w:r w:rsidRPr="00E0540A">
                <w:rPr>
                  <w:rStyle w:val="Hyperlink"/>
                  <w:rFonts w:ascii="Helvetica" w:hAnsi="Helvetica"/>
                  <w:shd w:val="clear" w:color="auto" w:fill="FFFFFF"/>
                </w:rPr>
                <w:t xml:space="preserve">http://ihe.net/fhir/StructureDefinition/IHE.PCS.ClinicalImpression </w:t>
              </w:r>
            </w:hyperlink>
          </w:p>
        </w:tc>
      </w:tr>
      <w:tr w:rsidR="0069675E" w:rsidRPr="00376959" w14:paraId="1776B042" w14:textId="77777777" w:rsidTr="002F4C50">
        <w:trPr>
          <w:cantSplit/>
        </w:trPr>
        <w:tc>
          <w:tcPr>
            <w:tcW w:w="2518" w:type="dxa"/>
            <w:tcMar>
              <w:left w:w="40" w:type="dxa"/>
              <w:right w:w="40" w:type="dxa"/>
            </w:tcMar>
          </w:tcPr>
          <w:p w14:paraId="284B002C" w14:textId="77777777" w:rsidR="0069675E" w:rsidRDefault="0069675E" w:rsidP="002F4C50">
            <w:pPr>
              <w:pStyle w:val="TableEntry"/>
              <w:rPr>
                <w:rFonts w:ascii="Courier New" w:eastAsia="Arial" w:hAnsi="Courier New" w:cs="Courier New"/>
              </w:rPr>
            </w:pPr>
            <w:r>
              <w:rPr>
                <w:rFonts w:ascii="Courier New" w:eastAsia="Arial" w:hAnsi="Courier New" w:cs="Courier New"/>
              </w:rPr>
              <w:t>Device</w:t>
            </w:r>
          </w:p>
        </w:tc>
        <w:tc>
          <w:tcPr>
            <w:tcW w:w="1530" w:type="dxa"/>
          </w:tcPr>
          <w:p w14:paraId="605265AF" w14:textId="77777777" w:rsidR="0069675E" w:rsidRPr="00376959" w:rsidRDefault="0069675E" w:rsidP="002F4C50">
            <w:pPr>
              <w:pStyle w:val="TableEntry"/>
            </w:pPr>
            <w:r>
              <w:rPr>
                <w:rFonts w:ascii="Courier New" w:eastAsia="Arial" w:hAnsi="Courier New" w:cs="Courier New"/>
              </w:rPr>
              <w:t>0..1*</w:t>
            </w:r>
          </w:p>
        </w:tc>
        <w:tc>
          <w:tcPr>
            <w:tcW w:w="6030" w:type="dxa"/>
          </w:tcPr>
          <w:p w14:paraId="5413D246" w14:textId="77777777" w:rsidR="0069675E" w:rsidRPr="00376959" w:rsidRDefault="0069675E" w:rsidP="002F4C50">
            <w:pPr>
              <w:pStyle w:val="TableEntry"/>
            </w:pPr>
            <w:hyperlink r:id="rId60" w:history="1">
              <w:r w:rsidRPr="00E0540A">
                <w:rPr>
                  <w:rStyle w:val="Hyperlink"/>
                  <w:rFonts w:ascii="Helvetica" w:hAnsi="Helvetica"/>
                  <w:shd w:val="clear" w:color="auto" w:fill="FFFFFF"/>
                </w:rPr>
                <w:t xml:space="preserve">http://ihe.net/fhir/StructureDefinition/IHE.PCS.Device </w:t>
              </w:r>
            </w:hyperlink>
          </w:p>
        </w:tc>
      </w:tr>
    </w:tbl>
    <w:p w14:paraId="3F548BE0" w14:textId="77777777" w:rsidR="0069675E" w:rsidRPr="005F4BE7" w:rsidRDefault="0069675E" w:rsidP="0069675E">
      <w:pPr>
        <w:pStyle w:val="ListBullet2"/>
        <w:numPr>
          <w:ilvl w:val="0"/>
          <w:numId w:val="0"/>
        </w:numPr>
        <w:ind w:left="360"/>
        <w:rPr>
          <w:rFonts w:ascii="Courier New" w:eastAsia="Arial" w:hAnsi="Courier New" w:cs="Courier New"/>
        </w:rPr>
      </w:pPr>
    </w:p>
    <w:p w14:paraId="2986D72F" w14:textId="77777777" w:rsidR="0069675E" w:rsidRPr="00020B4C" w:rsidRDefault="0069675E" w:rsidP="0069675E">
      <w:pPr>
        <w:pStyle w:val="ListBullet2"/>
        <w:numPr>
          <w:ilvl w:val="0"/>
          <w:numId w:val="0"/>
        </w:numPr>
        <w:rPr>
          <w:rFonts w:ascii="Courier New" w:eastAsia="Arial" w:hAnsi="Courier New" w:cs="Courier New"/>
          <w:highlight w:val="yellow"/>
        </w:rPr>
      </w:pPr>
    </w:p>
    <w:p w14:paraId="34F9F281" w14:textId="77777777" w:rsidR="0069675E" w:rsidRPr="002F4C7A" w:rsidRDefault="0069675E" w:rsidP="0069675E">
      <w:pPr>
        <w:pStyle w:val="Heading3"/>
        <w:numPr>
          <w:ilvl w:val="0"/>
          <w:numId w:val="0"/>
        </w:numPr>
        <w:ind w:left="720" w:hanging="720"/>
        <w:rPr>
          <w:rFonts w:eastAsia="Arial"/>
          <w:noProof w:val="0"/>
        </w:rPr>
      </w:pPr>
      <w:r w:rsidRPr="00376959">
        <w:rPr>
          <w:rFonts w:eastAsia="Arial"/>
          <w:noProof w:val="0"/>
        </w:rPr>
        <w:t>6.6</w:t>
      </w:r>
      <w:r>
        <w:rPr>
          <w:rFonts w:eastAsia="Arial"/>
          <w:noProof w:val="0"/>
        </w:rPr>
        <w:t>.</w:t>
      </w:r>
      <w:r w:rsidRPr="002F4C7A">
        <w:rPr>
          <w:rFonts w:eastAsia="Arial"/>
          <w:noProof w:val="0"/>
          <w:highlight w:val="yellow"/>
        </w:rPr>
        <w:t>X</w:t>
      </w:r>
      <w:r>
        <w:rPr>
          <w:rFonts w:eastAsia="Arial"/>
          <w:noProof w:val="0"/>
        </w:rPr>
        <w:t xml:space="preserve">.3.2 FHIR Resource Data Specifications  </w:t>
      </w:r>
    </w:p>
    <w:p w14:paraId="73D8FCD3" w14:textId="77777777" w:rsidR="0069675E" w:rsidRPr="00376959" w:rsidRDefault="0069675E" w:rsidP="0069675E">
      <w:pPr>
        <w:pStyle w:val="BodyText"/>
      </w:pPr>
      <w:r w:rsidRPr="00376959">
        <w:t>The following table shows the mapping of the FHIR Resources supporting the content for</w:t>
      </w:r>
      <w:r>
        <w:t xml:space="preserve"> EMS </w:t>
      </w:r>
      <w:r w:rsidRPr="00376959">
        <w:t>Data Elements/Attributes.</w:t>
      </w:r>
      <w:r>
        <w:t xml:space="preserve"> The </w:t>
      </w:r>
      <w:r w:rsidRPr="00376959">
        <w:t xml:space="preserve">Transport Data </w:t>
      </w:r>
      <w:r>
        <w:t xml:space="preserve">Creator </w:t>
      </w:r>
      <w:r w:rsidRPr="00376959">
        <w:t xml:space="preserve">SHALL support the Resources identified by this table. Transport Data Consumer SHALL </w:t>
      </w:r>
      <w:r>
        <w:t>receive paramedicine</w:t>
      </w:r>
      <w:r w:rsidRPr="00376959">
        <w:t xml:space="preserve"> content from the specified resource for each attribute.</w:t>
      </w:r>
      <w:r>
        <w:t xml:space="preserve"> The Quality Data Options SHALL require receiving systems to discreetly import data elements as indicated in the constraints column. </w:t>
      </w:r>
    </w:p>
    <w:p w14:paraId="6668332B" w14:textId="77777777" w:rsidR="0069675E" w:rsidRPr="00D37DAE" w:rsidRDefault="0069675E" w:rsidP="0069675E">
      <w:pPr>
        <w:pStyle w:val="ListBullet2"/>
        <w:numPr>
          <w:ilvl w:val="0"/>
          <w:numId w:val="0"/>
        </w:numPr>
        <w:rPr>
          <w:highlight w:val="yellow"/>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4456C1" w:rsidRPr="00376959" w14:paraId="47E11CF0" w14:textId="77777777" w:rsidTr="004456C1">
        <w:trPr>
          <w:cantSplit/>
          <w:trHeight w:val="540"/>
          <w:tblHeader/>
        </w:trPr>
        <w:tc>
          <w:tcPr>
            <w:tcW w:w="1770" w:type="dxa"/>
            <w:shd w:val="clear" w:color="auto" w:fill="D9D9D9"/>
          </w:tcPr>
          <w:p w14:paraId="28EE03E7" w14:textId="77777777" w:rsidR="004456C1" w:rsidRPr="00376959" w:rsidRDefault="004456C1" w:rsidP="004456C1">
            <w:pPr>
              <w:pStyle w:val="TableEntryHeader"/>
            </w:pPr>
            <w:r>
              <w:t xml:space="preserve">Paramedicine </w:t>
            </w:r>
            <w:r w:rsidRPr="00376959">
              <w:t xml:space="preserve"> Data Element </w:t>
            </w:r>
          </w:p>
        </w:tc>
        <w:tc>
          <w:tcPr>
            <w:tcW w:w="2188" w:type="dxa"/>
            <w:shd w:val="clear" w:color="auto" w:fill="D9D9D9" w:themeFill="background1" w:themeFillShade="D9"/>
          </w:tcPr>
          <w:p w14:paraId="4E187C40" w14:textId="77777777" w:rsidR="004456C1" w:rsidRPr="00376959" w:rsidRDefault="004456C1" w:rsidP="004456C1">
            <w:pPr>
              <w:pStyle w:val="TableEntryHeader"/>
            </w:pPr>
            <w:r w:rsidRPr="00376959">
              <w:t>FHIR Resource location</w:t>
            </w:r>
          </w:p>
        </w:tc>
        <w:tc>
          <w:tcPr>
            <w:tcW w:w="1440" w:type="dxa"/>
            <w:shd w:val="clear" w:color="auto" w:fill="D9D9D9"/>
          </w:tcPr>
          <w:p w14:paraId="1C637A18" w14:textId="77777777" w:rsidR="004456C1" w:rsidRPr="00376959" w:rsidRDefault="004456C1" w:rsidP="004456C1">
            <w:pPr>
              <w:pStyle w:val="TableEntryHeader"/>
            </w:pPr>
            <w:r w:rsidRPr="00376959">
              <w:t xml:space="preserve">Cardinality </w:t>
            </w:r>
          </w:p>
        </w:tc>
        <w:tc>
          <w:tcPr>
            <w:tcW w:w="3240" w:type="dxa"/>
            <w:shd w:val="clear" w:color="auto" w:fill="D9D9D9"/>
          </w:tcPr>
          <w:p w14:paraId="2F4FB234" w14:textId="77777777" w:rsidR="004456C1" w:rsidRPr="00376959" w:rsidRDefault="004456C1" w:rsidP="004456C1">
            <w:pPr>
              <w:pStyle w:val="TableEntryHeader"/>
            </w:pPr>
            <w:r>
              <w:t>EMS</w:t>
            </w:r>
            <w:r w:rsidRPr="00376959">
              <w:t xml:space="preserve"> Data Description</w:t>
            </w:r>
          </w:p>
        </w:tc>
        <w:tc>
          <w:tcPr>
            <w:tcW w:w="1440" w:type="dxa"/>
            <w:shd w:val="clear" w:color="auto" w:fill="D9D9D9"/>
          </w:tcPr>
          <w:p w14:paraId="1F74334F" w14:textId="77777777" w:rsidR="004456C1" w:rsidRPr="00376959" w:rsidRDefault="004456C1" w:rsidP="004456C1">
            <w:pPr>
              <w:pStyle w:val="TableEntryHeader"/>
            </w:pPr>
            <w:r w:rsidRPr="00376959">
              <w:t xml:space="preserve">Constraint </w:t>
            </w:r>
          </w:p>
        </w:tc>
      </w:tr>
      <w:tr w:rsidR="004456C1" w:rsidRPr="00376959" w14:paraId="07D08607" w14:textId="77777777" w:rsidTr="004456C1">
        <w:trPr>
          <w:cantSplit/>
        </w:trPr>
        <w:tc>
          <w:tcPr>
            <w:tcW w:w="1770" w:type="dxa"/>
            <w:tcMar>
              <w:left w:w="40" w:type="dxa"/>
              <w:right w:w="40" w:type="dxa"/>
            </w:tcMar>
          </w:tcPr>
          <w:p w14:paraId="222008B8" w14:textId="77777777" w:rsidR="004456C1" w:rsidRPr="00376959" w:rsidRDefault="004456C1" w:rsidP="004456C1">
            <w:pPr>
              <w:pStyle w:val="TableEntry"/>
            </w:pPr>
            <w:r w:rsidRPr="006C5BB7">
              <w:t>Patient Care Report Number</w:t>
            </w:r>
          </w:p>
        </w:tc>
        <w:tc>
          <w:tcPr>
            <w:tcW w:w="2188" w:type="dxa"/>
          </w:tcPr>
          <w:p w14:paraId="41FB330A" w14:textId="77777777" w:rsidR="004456C1" w:rsidRPr="00376959" w:rsidRDefault="004456C1" w:rsidP="004456C1">
            <w:pPr>
              <w:pStyle w:val="TableEntry"/>
            </w:pPr>
            <w:r>
              <w:t xml:space="preserve">Resource.Composition </w:t>
            </w:r>
          </w:p>
        </w:tc>
        <w:tc>
          <w:tcPr>
            <w:tcW w:w="1440" w:type="dxa"/>
          </w:tcPr>
          <w:p w14:paraId="5CE1E950" w14:textId="77777777" w:rsidR="004456C1" w:rsidRDefault="004456C1" w:rsidP="004456C1">
            <w:pPr>
              <w:pStyle w:val="TableEntry"/>
            </w:pPr>
            <w:r w:rsidRPr="00376959">
              <w:t xml:space="preserve">RE </w:t>
            </w:r>
          </w:p>
          <w:p w14:paraId="61C0845E" w14:textId="77777777" w:rsidR="004456C1" w:rsidRPr="00376959" w:rsidRDefault="004456C1" w:rsidP="004456C1">
            <w:pPr>
              <w:pStyle w:val="TableEntry"/>
            </w:pPr>
            <w:r w:rsidRPr="00376959">
              <w:t>[0..1]</w:t>
            </w:r>
          </w:p>
        </w:tc>
        <w:tc>
          <w:tcPr>
            <w:tcW w:w="3240" w:type="dxa"/>
            <w:tcMar>
              <w:left w:w="40" w:type="dxa"/>
              <w:right w:w="40" w:type="dxa"/>
            </w:tcMar>
          </w:tcPr>
          <w:p w14:paraId="31A2EFFA" w14:textId="77777777" w:rsidR="004456C1" w:rsidRPr="006C5BB7" w:rsidRDefault="004456C1" w:rsidP="004456C1">
            <w:pPr>
              <w:spacing w:before="0"/>
              <w:rPr>
                <w:sz w:val="18"/>
              </w:rPr>
            </w:pPr>
            <w:r w:rsidRPr="006C5BB7">
              <w:rPr>
                <w:sz w:val="18"/>
              </w:rPr>
              <w:t>The unique number automatically assigned by the EMS agency for each Patient Care Report (PCR). This should be a unique number for the EMS agency for all of time</w:t>
            </w:r>
          </w:p>
        </w:tc>
        <w:tc>
          <w:tcPr>
            <w:tcW w:w="1440" w:type="dxa"/>
          </w:tcPr>
          <w:p w14:paraId="52DD1DE4" w14:textId="77777777" w:rsidR="004456C1" w:rsidRPr="00376959" w:rsidRDefault="004456C1" w:rsidP="004456C1">
            <w:pPr>
              <w:pStyle w:val="TableEntry"/>
            </w:pPr>
          </w:p>
        </w:tc>
      </w:tr>
      <w:tr w:rsidR="004456C1" w:rsidRPr="00376959" w14:paraId="2A04AB47" w14:textId="77777777" w:rsidTr="004456C1">
        <w:trPr>
          <w:cantSplit/>
        </w:trPr>
        <w:tc>
          <w:tcPr>
            <w:tcW w:w="1770" w:type="dxa"/>
            <w:tcMar>
              <w:left w:w="40" w:type="dxa"/>
              <w:right w:w="40" w:type="dxa"/>
            </w:tcMar>
          </w:tcPr>
          <w:p w14:paraId="65B277FB" w14:textId="77777777" w:rsidR="004456C1" w:rsidRPr="00376959" w:rsidRDefault="004456C1" w:rsidP="004456C1">
            <w:pPr>
              <w:pStyle w:val="TableEntry"/>
            </w:pPr>
            <w:r w:rsidRPr="006C5BB7">
              <w:t>eSoftware Creator</w:t>
            </w:r>
          </w:p>
        </w:tc>
        <w:tc>
          <w:tcPr>
            <w:tcW w:w="2188" w:type="dxa"/>
          </w:tcPr>
          <w:p w14:paraId="0AB1D64B" w14:textId="77777777" w:rsidR="004456C1" w:rsidRPr="00376959" w:rsidRDefault="004456C1" w:rsidP="004456C1">
            <w:pPr>
              <w:pStyle w:val="TableEntry"/>
            </w:pPr>
            <w:r>
              <w:t>No Mapping Available</w:t>
            </w:r>
          </w:p>
        </w:tc>
        <w:tc>
          <w:tcPr>
            <w:tcW w:w="1440" w:type="dxa"/>
          </w:tcPr>
          <w:p w14:paraId="6376A342" w14:textId="77777777" w:rsidR="004456C1" w:rsidRDefault="004456C1" w:rsidP="004456C1">
            <w:pPr>
              <w:pStyle w:val="TableEntry"/>
            </w:pPr>
            <w:r>
              <w:t>O</w:t>
            </w:r>
          </w:p>
          <w:p w14:paraId="5961F4AA" w14:textId="77777777" w:rsidR="004456C1" w:rsidRPr="00376959" w:rsidRDefault="004456C1" w:rsidP="004456C1">
            <w:pPr>
              <w:pStyle w:val="TableEntry"/>
            </w:pPr>
            <w:r>
              <w:t>[0..1]</w:t>
            </w:r>
          </w:p>
        </w:tc>
        <w:tc>
          <w:tcPr>
            <w:tcW w:w="3240" w:type="dxa"/>
            <w:tcMar>
              <w:left w:w="40" w:type="dxa"/>
              <w:right w:w="40" w:type="dxa"/>
            </w:tcMar>
          </w:tcPr>
          <w:p w14:paraId="1DF407DC" w14:textId="77777777" w:rsidR="004456C1" w:rsidRPr="006C5BB7" w:rsidRDefault="004456C1" w:rsidP="004456C1">
            <w:pPr>
              <w:spacing w:before="0"/>
              <w:rPr>
                <w:sz w:val="18"/>
              </w:rPr>
            </w:pPr>
            <w:r w:rsidRPr="006C5BB7">
              <w:rPr>
                <w:sz w:val="18"/>
              </w:rPr>
              <w:t>The name of the vendor, manufacturer, and developer who designed the application that created this record.</w:t>
            </w:r>
          </w:p>
        </w:tc>
        <w:tc>
          <w:tcPr>
            <w:tcW w:w="1440" w:type="dxa"/>
          </w:tcPr>
          <w:p w14:paraId="35DE3E31" w14:textId="77777777" w:rsidR="004456C1" w:rsidRPr="00376959" w:rsidRDefault="004456C1" w:rsidP="004456C1">
            <w:pPr>
              <w:pStyle w:val="TableEntry"/>
            </w:pPr>
          </w:p>
        </w:tc>
      </w:tr>
      <w:tr w:rsidR="004456C1" w:rsidRPr="00376959" w14:paraId="7930B5BF" w14:textId="77777777" w:rsidTr="004456C1">
        <w:trPr>
          <w:cantSplit/>
        </w:trPr>
        <w:tc>
          <w:tcPr>
            <w:tcW w:w="1770" w:type="dxa"/>
            <w:tcMar>
              <w:left w:w="40" w:type="dxa"/>
              <w:right w:w="40" w:type="dxa"/>
            </w:tcMar>
          </w:tcPr>
          <w:p w14:paraId="102B9598" w14:textId="77777777" w:rsidR="004456C1" w:rsidRPr="00376959" w:rsidRDefault="004456C1" w:rsidP="004456C1">
            <w:pPr>
              <w:pStyle w:val="TableEntry"/>
            </w:pPr>
            <w:r w:rsidRPr="006C5BB7">
              <w:t xml:space="preserve">eSoftware Name </w:t>
            </w:r>
          </w:p>
        </w:tc>
        <w:tc>
          <w:tcPr>
            <w:tcW w:w="2188" w:type="dxa"/>
          </w:tcPr>
          <w:p w14:paraId="731690AD" w14:textId="77777777" w:rsidR="004456C1" w:rsidRPr="00376959" w:rsidRDefault="004456C1" w:rsidP="004456C1">
            <w:pPr>
              <w:pStyle w:val="TableEntry"/>
            </w:pPr>
            <w:r w:rsidRPr="00C4300A">
              <w:t>No Mapping Available</w:t>
            </w:r>
          </w:p>
        </w:tc>
        <w:tc>
          <w:tcPr>
            <w:tcW w:w="1440" w:type="dxa"/>
          </w:tcPr>
          <w:p w14:paraId="43B94059" w14:textId="77777777" w:rsidR="004456C1" w:rsidRDefault="004456C1" w:rsidP="004456C1">
            <w:pPr>
              <w:pStyle w:val="TableEntry"/>
            </w:pPr>
            <w:r>
              <w:t>O</w:t>
            </w:r>
          </w:p>
          <w:p w14:paraId="34E667C8" w14:textId="77777777" w:rsidR="004456C1" w:rsidRPr="00376959" w:rsidRDefault="004456C1" w:rsidP="004456C1">
            <w:pPr>
              <w:pStyle w:val="TableEntry"/>
            </w:pPr>
            <w:r>
              <w:t>[0..1]</w:t>
            </w:r>
          </w:p>
        </w:tc>
        <w:tc>
          <w:tcPr>
            <w:tcW w:w="3240" w:type="dxa"/>
            <w:tcMar>
              <w:left w:w="40" w:type="dxa"/>
              <w:right w:w="40" w:type="dxa"/>
            </w:tcMar>
          </w:tcPr>
          <w:p w14:paraId="06282825" w14:textId="77777777" w:rsidR="004456C1" w:rsidRPr="006C5BB7" w:rsidRDefault="004456C1" w:rsidP="004456C1">
            <w:pPr>
              <w:spacing w:before="0"/>
              <w:rPr>
                <w:sz w:val="18"/>
              </w:rPr>
            </w:pPr>
            <w:r w:rsidRPr="006C5BB7">
              <w:rPr>
                <w:sz w:val="18"/>
              </w:rPr>
              <w:t>The name of the application used to create this record.</w:t>
            </w:r>
          </w:p>
        </w:tc>
        <w:tc>
          <w:tcPr>
            <w:tcW w:w="1440" w:type="dxa"/>
          </w:tcPr>
          <w:p w14:paraId="4D98C7AA" w14:textId="77777777" w:rsidR="004456C1" w:rsidRPr="00376959" w:rsidRDefault="004456C1" w:rsidP="004456C1">
            <w:pPr>
              <w:pStyle w:val="TableEntry"/>
            </w:pPr>
          </w:p>
        </w:tc>
      </w:tr>
      <w:tr w:rsidR="004456C1" w:rsidRPr="00376959" w14:paraId="7BB06319" w14:textId="77777777" w:rsidTr="004456C1">
        <w:trPr>
          <w:cantSplit/>
        </w:trPr>
        <w:tc>
          <w:tcPr>
            <w:tcW w:w="1770" w:type="dxa"/>
            <w:tcMar>
              <w:left w:w="40" w:type="dxa"/>
              <w:right w:w="40" w:type="dxa"/>
            </w:tcMar>
          </w:tcPr>
          <w:p w14:paraId="5CB95D4A" w14:textId="77777777" w:rsidR="004456C1" w:rsidRPr="00376959" w:rsidRDefault="004456C1" w:rsidP="004456C1">
            <w:pPr>
              <w:pStyle w:val="TableEntry"/>
            </w:pPr>
            <w:r w:rsidRPr="006C5BB7">
              <w:t>eSoftware Version</w:t>
            </w:r>
          </w:p>
        </w:tc>
        <w:tc>
          <w:tcPr>
            <w:tcW w:w="2188" w:type="dxa"/>
          </w:tcPr>
          <w:p w14:paraId="4E3CD84B" w14:textId="77777777" w:rsidR="004456C1" w:rsidRPr="00376959" w:rsidRDefault="004456C1" w:rsidP="004456C1">
            <w:pPr>
              <w:pStyle w:val="TableEntry"/>
            </w:pPr>
            <w:r w:rsidRPr="00C4300A">
              <w:t>No Mapping Available</w:t>
            </w:r>
          </w:p>
        </w:tc>
        <w:tc>
          <w:tcPr>
            <w:tcW w:w="1440" w:type="dxa"/>
          </w:tcPr>
          <w:p w14:paraId="0F428B1E" w14:textId="77777777" w:rsidR="004456C1" w:rsidRDefault="004456C1" w:rsidP="004456C1">
            <w:pPr>
              <w:pStyle w:val="TableEntry"/>
            </w:pPr>
            <w:r>
              <w:t>O</w:t>
            </w:r>
          </w:p>
          <w:p w14:paraId="06DFB786" w14:textId="77777777" w:rsidR="004456C1" w:rsidRPr="00376959" w:rsidRDefault="004456C1" w:rsidP="004456C1">
            <w:pPr>
              <w:pStyle w:val="TableEntry"/>
            </w:pPr>
            <w:r>
              <w:t>[0..1]</w:t>
            </w:r>
          </w:p>
        </w:tc>
        <w:tc>
          <w:tcPr>
            <w:tcW w:w="3240" w:type="dxa"/>
            <w:tcMar>
              <w:left w:w="40" w:type="dxa"/>
              <w:right w:w="40" w:type="dxa"/>
            </w:tcMar>
          </w:tcPr>
          <w:p w14:paraId="4F9036F1" w14:textId="77777777" w:rsidR="004456C1" w:rsidRPr="006C5BB7" w:rsidRDefault="004456C1" w:rsidP="004456C1">
            <w:pPr>
              <w:spacing w:before="0"/>
              <w:rPr>
                <w:sz w:val="18"/>
              </w:rPr>
            </w:pPr>
            <w:r w:rsidRPr="006C5BB7">
              <w:rPr>
                <w:sz w:val="18"/>
              </w:rPr>
              <w:t>The version of the application used to create this record.</w:t>
            </w:r>
          </w:p>
        </w:tc>
        <w:tc>
          <w:tcPr>
            <w:tcW w:w="1440" w:type="dxa"/>
          </w:tcPr>
          <w:p w14:paraId="6A989C48" w14:textId="77777777" w:rsidR="004456C1" w:rsidRPr="00376959" w:rsidRDefault="004456C1" w:rsidP="004456C1">
            <w:pPr>
              <w:pStyle w:val="TableEntry"/>
            </w:pPr>
          </w:p>
        </w:tc>
      </w:tr>
      <w:tr w:rsidR="004456C1" w:rsidRPr="00376959" w14:paraId="4B9FB05D" w14:textId="77777777" w:rsidTr="004456C1">
        <w:trPr>
          <w:cantSplit/>
        </w:trPr>
        <w:tc>
          <w:tcPr>
            <w:tcW w:w="1770" w:type="dxa"/>
            <w:tcMar>
              <w:left w:w="40" w:type="dxa"/>
              <w:right w:w="40" w:type="dxa"/>
            </w:tcMar>
          </w:tcPr>
          <w:p w14:paraId="38D6BA55" w14:textId="77777777" w:rsidR="004456C1" w:rsidRPr="00376959" w:rsidRDefault="004456C1" w:rsidP="004456C1">
            <w:pPr>
              <w:pStyle w:val="TableEntry"/>
            </w:pPr>
            <w:r w:rsidRPr="006C5BB7">
              <w:t xml:space="preserve">EMS Agency Number </w:t>
            </w:r>
          </w:p>
        </w:tc>
        <w:tc>
          <w:tcPr>
            <w:tcW w:w="2188" w:type="dxa"/>
          </w:tcPr>
          <w:p w14:paraId="20B71949" w14:textId="77777777" w:rsidR="004456C1" w:rsidRPr="00376959" w:rsidRDefault="004456C1" w:rsidP="004456C1">
            <w:pPr>
              <w:pStyle w:val="TableEntry"/>
            </w:pPr>
            <w:r>
              <w:t xml:space="preserve">Orgnaization.Identifier </w:t>
            </w:r>
          </w:p>
        </w:tc>
        <w:tc>
          <w:tcPr>
            <w:tcW w:w="1440" w:type="dxa"/>
          </w:tcPr>
          <w:p w14:paraId="2B51C729" w14:textId="77777777" w:rsidR="004456C1" w:rsidRDefault="004456C1" w:rsidP="004456C1">
            <w:pPr>
              <w:pStyle w:val="TableEntry"/>
            </w:pPr>
            <w:r w:rsidRPr="00376959">
              <w:t xml:space="preserve">RE </w:t>
            </w:r>
          </w:p>
          <w:p w14:paraId="7B5227DD" w14:textId="77777777" w:rsidR="004456C1" w:rsidRPr="00376959" w:rsidRDefault="004456C1" w:rsidP="004456C1">
            <w:pPr>
              <w:pStyle w:val="TableEntry"/>
            </w:pPr>
            <w:r w:rsidRPr="00376959">
              <w:t>[0..1]</w:t>
            </w:r>
          </w:p>
        </w:tc>
        <w:tc>
          <w:tcPr>
            <w:tcW w:w="3240" w:type="dxa"/>
            <w:tcMar>
              <w:left w:w="40" w:type="dxa"/>
              <w:right w:w="40" w:type="dxa"/>
            </w:tcMar>
          </w:tcPr>
          <w:p w14:paraId="19D03D6D" w14:textId="77777777" w:rsidR="004456C1" w:rsidRPr="006C5BB7" w:rsidRDefault="004456C1" w:rsidP="004456C1">
            <w:pPr>
              <w:spacing w:before="0"/>
              <w:rPr>
                <w:sz w:val="18"/>
              </w:rPr>
            </w:pPr>
            <w:r w:rsidRPr="006C5BB7">
              <w:rPr>
                <w:sz w:val="18"/>
              </w:rPr>
              <w:t>The state-assigned provider number of the responding agency</w:t>
            </w:r>
          </w:p>
        </w:tc>
        <w:tc>
          <w:tcPr>
            <w:tcW w:w="1440" w:type="dxa"/>
          </w:tcPr>
          <w:p w14:paraId="64D1470D" w14:textId="77777777" w:rsidR="004456C1" w:rsidRPr="00376959" w:rsidRDefault="004456C1" w:rsidP="004456C1">
            <w:pPr>
              <w:pStyle w:val="TableEntry"/>
            </w:pPr>
          </w:p>
        </w:tc>
      </w:tr>
      <w:tr w:rsidR="004456C1" w:rsidRPr="00376959" w14:paraId="5FC90817" w14:textId="77777777" w:rsidTr="004456C1">
        <w:trPr>
          <w:cantSplit/>
        </w:trPr>
        <w:tc>
          <w:tcPr>
            <w:tcW w:w="1770" w:type="dxa"/>
            <w:tcMar>
              <w:left w:w="40" w:type="dxa"/>
              <w:right w:w="40" w:type="dxa"/>
            </w:tcMar>
          </w:tcPr>
          <w:p w14:paraId="483DB62D" w14:textId="77777777" w:rsidR="004456C1" w:rsidRPr="00376959" w:rsidRDefault="004456C1" w:rsidP="004456C1">
            <w:pPr>
              <w:pStyle w:val="TableEntry"/>
            </w:pPr>
            <w:r w:rsidRPr="006C5BB7">
              <w:t>EMS Agency Name</w:t>
            </w:r>
          </w:p>
        </w:tc>
        <w:tc>
          <w:tcPr>
            <w:tcW w:w="2188" w:type="dxa"/>
          </w:tcPr>
          <w:p w14:paraId="0282C6C0" w14:textId="77777777" w:rsidR="004456C1" w:rsidRPr="00376959" w:rsidRDefault="004456C1" w:rsidP="004456C1">
            <w:pPr>
              <w:pStyle w:val="TableEntry"/>
            </w:pPr>
            <w:r>
              <w:t xml:space="preserve">Organization.name </w:t>
            </w:r>
          </w:p>
        </w:tc>
        <w:tc>
          <w:tcPr>
            <w:tcW w:w="1440" w:type="dxa"/>
          </w:tcPr>
          <w:p w14:paraId="6E0F6487" w14:textId="77777777" w:rsidR="004456C1" w:rsidRDefault="004456C1" w:rsidP="004456C1">
            <w:pPr>
              <w:pStyle w:val="TableEntry"/>
            </w:pPr>
            <w:r w:rsidRPr="00376959">
              <w:t xml:space="preserve">RE </w:t>
            </w:r>
          </w:p>
          <w:p w14:paraId="5F907266" w14:textId="77777777" w:rsidR="004456C1" w:rsidRPr="00376959" w:rsidRDefault="004456C1" w:rsidP="004456C1">
            <w:pPr>
              <w:pStyle w:val="TableEntry"/>
            </w:pPr>
            <w:r w:rsidRPr="00376959">
              <w:t>[0..1]</w:t>
            </w:r>
          </w:p>
        </w:tc>
        <w:tc>
          <w:tcPr>
            <w:tcW w:w="3240" w:type="dxa"/>
            <w:tcMar>
              <w:left w:w="40" w:type="dxa"/>
              <w:right w:w="40" w:type="dxa"/>
            </w:tcMar>
          </w:tcPr>
          <w:p w14:paraId="43819E6D" w14:textId="77777777" w:rsidR="004456C1" w:rsidRPr="00376959" w:rsidRDefault="004456C1" w:rsidP="004456C1">
            <w:pPr>
              <w:pStyle w:val="TableEntry"/>
            </w:pPr>
            <w:r w:rsidRPr="006C5BB7">
              <w:t>N/A</w:t>
            </w:r>
          </w:p>
        </w:tc>
        <w:tc>
          <w:tcPr>
            <w:tcW w:w="1440" w:type="dxa"/>
          </w:tcPr>
          <w:p w14:paraId="5EA7A099" w14:textId="77777777" w:rsidR="004456C1" w:rsidRPr="00376959" w:rsidRDefault="004456C1" w:rsidP="004456C1">
            <w:pPr>
              <w:pStyle w:val="TableEntry"/>
            </w:pPr>
          </w:p>
        </w:tc>
      </w:tr>
      <w:tr w:rsidR="004456C1" w:rsidRPr="00376959" w14:paraId="0D87FFBE" w14:textId="77777777" w:rsidTr="004456C1">
        <w:trPr>
          <w:cantSplit/>
        </w:trPr>
        <w:tc>
          <w:tcPr>
            <w:tcW w:w="1770" w:type="dxa"/>
            <w:tcMar>
              <w:left w:w="40" w:type="dxa"/>
              <w:right w:w="40" w:type="dxa"/>
            </w:tcMar>
          </w:tcPr>
          <w:p w14:paraId="3E483385" w14:textId="77777777" w:rsidR="004456C1" w:rsidRPr="00376959" w:rsidRDefault="004456C1" w:rsidP="004456C1">
            <w:pPr>
              <w:pStyle w:val="TableEntry"/>
            </w:pPr>
            <w:r w:rsidRPr="006C5BB7">
              <w:t>Incident number</w:t>
            </w:r>
          </w:p>
        </w:tc>
        <w:tc>
          <w:tcPr>
            <w:tcW w:w="2188" w:type="dxa"/>
          </w:tcPr>
          <w:p w14:paraId="72ED54FF" w14:textId="77777777" w:rsidR="004456C1" w:rsidRPr="00376959" w:rsidRDefault="004456C1" w:rsidP="004456C1">
            <w:pPr>
              <w:pStyle w:val="TableEntry"/>
            </w:pPr>
            <w:r>
              <w:t xml:space="preserve">Encounter.Identifier </w:t>
            </w:r>
          </w:p>
        </w:tc>
        <w:tc>
          <w:tcPr>
            <w:tcW w:w="1440" w:type="dxa"/>
          </w:tcPr>
          <w:p w14:paraId="15E2B91E" w14:textId="77777777" w:rsidR="004456C1" w:rsidRDefault="004456C1" w:rsidP="004456C1">
            <w:pPr>
              <w:pStyle w:val="TableEntry"/>
            </w:pPr>
            <w:r w:rsidRPr="00376959">
              <w:t xml:space="preserve">RE </w:t>
            </w:r>
          </w:p>
          <w:p w14:paraId="35E47EC1" w14:textId="77777777" w:rsidR="004456C1" w:rsidRPr="00376959" w:rsidRDefault="004456C1" w:rsidP="004456C1">
            <w:pPr>
              <w:pStyle w:val="TableEntry"/>
            </w:pPr>
            <w:r w:rsidRPr="00376959">
              <w:t>[0..1]</w:t>
            </w:r>
          </w:p>
        </w:tc>
        <w:tc>
          <w:tcPr>
            <w:tcW w:w="3240" w:type="dxa"/>
            <w:tcMar>
              <w:left w:w="40" w:type="dxa"/>
              <w:right w:w="40" w:type="dxa"/>
            </w:tcMar>
          </w:tcPr>
          <w:p w14:paraId="19DF7733" w14:textId="77777777" w:rsidR="004456C1" w:rsidRPr="006C5BB7" w:rsidRDefault="004456C1" w:rsidP="004456C1">
            <w:pPr>
              <w:spacing w:before="0"/>
              <w:rPr>
                <w:sz w:val="18"/>
              </w:rPr>
            </w:pPr>
            <w:r w:rsidRPr="006C5BB7">
              <w:rPr>
                <w:sz w:val="18"/>
              </w:rPr>
              <w:t>The incident number assigned by the 911 Dispatch System</w:t>
            </w:r>
          </w:p>
        </w:tc>
        <w:tc>
          <w:tcPr>
            <w:tcW w:w="1440" w:type="dxa"/>
          </w:tcPr>
          <w:p w14:paraId="2CECA523" w14:textId="77777777" w:rsidR="004456C1" w:rsidRPr="00376959" w:rsidRDefault="004456C1" w:rsidP="004456C1">
            <w:pPr>
              <w:pStyle w:val="TableEntry"/>
            </w:pPr>
          </w:p>
        </w:tc>
      </w:tr>
      <w:tr w:rsidR="004456C1" w:rsidRPr="00376959" w14:paraId="0D064B22" w14:textId="77777777" w:rsidTr="004456C1">
        <w:trPr>
          <w:cantSplit/>
        </w:trPr>
        <w:tc>
          <w:tcPr>
            <w:tcW w:w="1770" w:type="dxa"/>
            <w:tcMar>
              <w:left w:w="40" w:type="dxa"/>
              <w:right w:w="40" w:type="dxa"/>
            </w:tcMar>
          </w:tcPr>
          <w:p w14:paraId="356ACF33" w14:textId="77777777" w:rsidR="004456C1" w:rsidRPr="00376959" w:rsidRDefault="004456C1" w:rsidP="004456C1">
            <w:pPr>
              <w:pStyle w:val="TableEntry"/>
            </w:pPr>
            <w:r w:rsidRPr="006C5BB7">
              <w:t xml:space="preserve">EMS response number </w:t>
            </w:r>
          </w:p>
        </w:tc>
        <w:tc>
          <w:tcPr>
            <w:tcW w:w="2188" w:type="dxa"/>
          </w:tcPr>
          <w:p w14:paraId="5D9BB3B0" w14:textId="77777777" w:rsidR="004456C1" w:rsidRPr="00376959" w:rsidRDefault="004456C1" w:rsidP="004456C1">
            <w:pPr>
              <w:pStyle w:val="TableEntry"/>
            </w:pPr>
            <w:r>
              <w:t>Encounter.Identifier</w:t>
            </w:r>
          </w:p>
        </w:tc>
        <w:tc>
          <w:tcPr>
            <w:tcW w:w="1440" w:type="dxa"/>
          </w:tcPr>
          <w:p w14:paraId="394950D0" w14:textId="77777777" w:rsidR="004456C1" w:rsidRDefault="004456C1" w:rsidP="004456C1">
            <w:pPr>
              <w:pStyle w:val="TableEntry"/>
            </w:pPr>
            <w:r w:rsidRPr="00376959">
              <w:t xml:space="preserve">RE </w:t>
            </w:r>
          </w:p>
          <w:p w14:paraId="4CAE084A" w14:textId="77777777" w:rsidR="004456C1" w:rsidRPr="00376959" w:rsidRDefault="004456C1" w:rsidP="004456C1">
            <w:pPr>
              <w:pStyle w:val="TableEntry"/>
            </w:pPr>
            <w:r w:rsidRPr="00376959">
              <w:t>[0..1]</w:t>
            </w:r>
          </w:p>
        </w:tc>
        <w:tc>
          <w:tcPr>
            <w:tcW w:w="3240" w:type="dxa"/>
            <w:tcMar>
              <w:left w:w="40" w:type="dxa"/>
              <w:right w:w="40" w:type="dxa"/>
            </w:tcMar>
          </w:tcPr>
          <w:p w14:paraId="4B80D8B9" w14:textId="77777777" w:rsidR="004456C1" w:rsidRPr="006C5BB7" w:rsidRDefault="004456C1" w:rsidP="004456C1">
            <w:pPr>
              <w:spacing w:before="0"/>
              <w:rPr>
                <w:sz w:val="18"/>
              </w:rPr>
            </w:pPr>
            <w:r w:rsidRPr="006C5BB7">
              <w:rPr>
                <w:sz w:val="18"/>
              </w:rPr>
              <w:t>The internal EMS response number which is unique for each EMS Vehicle's (Unit) response to an incident within an EMS Agency.</w:t>
            </w:r>
          </w:p>
        </w:tc>
        <w:tc>
          <w:tcPr>
            <w:tcW w:w="1440" w:type="dxa"/>
          </w:tcPr>
          <w:p w14:paraId="290702E1" w14:textId="77777777" w:rsidR="004456C1" w:rsidRPr="00376959" w:rsidRDefault="004456C1" w:rsidP="004456C1">
            <w:pPr>
              <w:pStyle w:val="TableEntry"/>
            </w:pPr>
          </w:p>
        </w:tc>
      </w:tr>
      <w:tr w:rsidR="004456C1" w:rsidRPr="00376959" w14:paraId="0F0BC9B8" w14:textId="77777777" w:rsidTr="004456C1">
        <w:trPr>
          <w:cantSplit/>
        </w:trPr>
        <w:tc>
          <w:tcPr>
            <w:tcW w:w="1770" w:type="dxa"/>
            <w:tcMar>
              <w:left w:w="40" w:type="dxa"/>
              <w:right w:w="40" w:type="dxa"/>
            </w:tcMar>
          </w:tcPr>
          <w:p w14:paraId="457CFF37" w14:textId="77777777" w:rsidR="004456C1" w:rsidRPr="00376959" w:rsidRDefault="004456C1" w:rsidP="004456C1">
            <w:pPr>
              <w:pStyle w:val="TableEntry"/>
            </w:pPr>
            <w:r w:rsidRPr="006C5BB7">
              <w:t>Type of service requested</w:t>
            </w:r>
          </w:p>
        </w:tc>
        <w:tc>
          <w:tcPr>
            <w:tcW w:w="2188" w:type="dxa"/>
          </w:tcPr>
          <w:p w14:paraId="6757ACBB" w14:textId="77777777" w:rsidR="004456C1" w:rsidRPr="00376959" w:rsidRDefault="004456C1" w:rsidP="004456C1">
            <w:pPr>
              <w:pStyle w:val="TableEntry"/>
            </w:pPr>
            <w:r>
              <w:t>Encounter.type</w:t>
            </w:r>
          </w:p>
        </w:tc>
        <w:tc>
          <w:tcPr>
            <w:tcW w:w="1440" w:type="dxa"/>
          </w:tcPr>
          <w:p w14:paraId="298A7447" w14:textId="77777777" w:rsidR="004456C1" w:rsidRDefault="004456C1" w:rsidP="004456C1">
            <w:pPr>
              <w:pStyle w:val="TableEntry"/>
            </w:pPr>
            <w:r w:rsidRPr="00376959">
              <w:t xml:space="preserve">RE </w:t>
            </w:r>
          </w:p>
          <w:p w14:paraId="3F9B8250" w14:textId="77777777" w:rsidR="004456C1" w:rsidRPr="00376959" w:rsidRDefault="004456C1" w:rsidP="004456C1">
            <w:pPr>
              <w:pStyle w:val="TableEntry"/>
            </w:pPr>
            <w:r w:rsidRPr="00376959">
              <w:t>[0..1]</w:t>
            </w:r>
          </w:p>
        </w:tc>
        <w:tc>
          <w:tcPr>
            <w:tcW w:w="3240" w:type="dxa"/>
            <w:tcMar>
              <w:left w:w="40" w:type="dxa"/>
              <w:right w:w="40" w:type="dxa"/>
            </w:tcMar>
          </w:tcPr>
          <w:p w14:paraId="4BE30B95" w14:textId="77777777" w:rsidR="004456C1" w:rsidRPr="006C5BB7" w:rsidRDefault="004456C1" w:rsidP="004456C1">
            <w:pPr>
              <w:spacing w:before="0"/>
              <w:rPr>
                <w:sz w:val="18"/>
              </w:rPr>
            </w:pPr>
            <w:r w:rsidRPr="006C5BB7">
              <w:rPr>
                <w:sz w:val="18"/>
              </w:rPr>
              <w:t>The type of service or category of service requested of the EMS Agency responding for this specific EMS event</w:t>
            </w:r>
          </w:p>
          <w:p w14:paraId="604028C5" w14:textId="77777777" w:rsidR="004456C1" w:rsidRPr="00376959" w:rsidRDefault="004456C1" w:rsidP="004456C1">
            <w:pPr>
              <w:pStyle w:val="TableEntry"/>
            </w:pPr>
          </w:p>
        </w:tc>
        <w:tc>
          <w:tcPr>
            <w:tcW w:w="1440" w:type="dxa"/>
          </w:tcPr>
          <w:p w14:paraId="1868FF03" w14:textId="77777777" w:rsidR="004456C1" w:rsidRPr="00376959" w:rsidRDefault="004456C1" w:rsidP="004456C1">
            <w:pPr>
              <w:pStyle w:val="TableEntry"/>
            </w:pPr>
          </w:p>
        </w:tc>
      </w:tr>
      <w:tr w:rsidR="004456C1" w:rsidRPr="00376959" w14:paraId="36EB5AF3" w14:textId="77777777" w:rsidTr="004456C1">
        <w:trPr>
          <w:cantSplit/>
        </w:trPr>
        <w:tc>
          <w:tcPr>
            <w:tcW w:w="1770" w:type="dxa"/>
            <w:tcMar>
              <w:left w:w="40" w:type="dxa"/>
              <w:right w:w="40" w:type="dxa"/>
            </w:tcMar>
          </w:tcPr>
          <w:p w14:paraId="52465117" w14:textId="77777777" w:rsidR="004456C1" w:rsidRPr="00376959" w:rsidRDefault="004456C1" w:rsidP="004456C1">
            <w:pPr>
              <w:pStyle w:val="TableEntry"/>
            </w:pPr>
            <w:r w:rsidRPr="006C5BB7">
              <w:t xml:space="preserve">Standby Purpose </w:t>
            </w:r>
          </w:p>
        </w:tc>
        <w:tc>
          <w:tcPr>
            <w:tcW w:w="2188" w:type="dxa"/>
          </w:tcPr>
          <w:p w14:paraId="6EA1B080" w14:textId="77777777" w:rsidR="004456C1" w:rsidRPr="00376959" w:rsidRDefault="004456C1" w:rsidP="004456C1">
            <w:pPr>
              <w:pStyle w:val="TableEntry"/>
            </w:pPr>
            <w:r>
              <w:t xml:space="preserve">No Mapping Available </w:t>
            </w:r>
          </w:p>
        </w:tc>
        <w:tc>
          <w:tcPr>
            <w:tcW w:w="1440" w:type="dxa"/>
          </w:tcPr>
          <w:p w14:paraId="4BFD13D6" w14:textId="77777777" w:rsidR="004456C1" w:rsidRDefault="004456C1" w:rsidP="004456C1">
            <w:pPr>
              <w:pStyle w:val="TableEntry"/>
            </w:pPr>
            <w:r w:rsidRPr="00376959">
              <w:t xml:space="preserve">RE </w:t>
            </w:r>
          </w:p>
          <w:p w14:paraId="46EEE3F7" w14:textId="77777777" w:rsidR="004456C1" w:rsidRPr="00376959" w:rsidRDefault="004456C1" w:rsidP="004456C1">
            <w:pPr>
              <w:pStyle w:val="TableEntry"/>
            </w:pPr>
            <w:r w:rsidRPr="00376959">
              <w:t>[0..</w:t>
            </w:r>
            <w:r>
              <w:t>*</w:t>
            </w:r>
            <w:r w:rsidRPr="00376959">
              <w:t>]</w:t>
            </w:r>
          </w:p>
        </w:tc>
        <w:tc>
          <w:tcPr>
            <w:tcW w:w="3240" w:type="dxa"/>
            <w:tcMar>
              <w:left w:w="40" w:type="dxa"/>
              <w:right w:w="40" w:type="dxa"/>
            </w:tcMar>
          </w:tcPr>
          <w:p w14:paraId="55AC51CC" w14:textId="77777777" w:rsidR="004456C1" w:rsidRPr="006C5BB7" w:rsidRDefault="004456C1" w:rsidP="004456C1">
            <w:pPr>
              <w:spacing w:before="0"/>
              <w:rPr>
                <w:sz w:val="18"/>
              </w:rPr>
            </w:pPr>
            <w:r w:rsidRPr="006C5BB7">
              <w:rPr>
                <w:sz w:val="18"/>
              </w:rPr>
              <w:t>The main reason the EMS Unit is on Standby as the Primary Type of Service for the EMS event.</w:t>
            </w:r>
          </w:p>
          <w:p w14:paraId="4ECADB7F" w14:textId="77777777" w:rsidR="004456C1" w:rsidRPr="00376959" w:rsidRDefault="004456C1" w:rsidP="004456C1">
            <w:pPr>
              <w:pStyle w:val="TableEntry"/>
            </w:pPr>
          </w:p>
        </w:tc>
        <w:tc>
          <w:tcPr>
            <w:tcW w:w="1440" w:type="dxa"/>
          </w:tcPr>
          <w:p w14:paraId="57536F8D" w14:textId="77777777" w:rsidR="004456C1" w:rsidRPr="00376959" w:rsidRDefault="004456C1" w:rsidP="004456C1">
            <w:pPr>
              <w:pStyle w:val="TableEntry"/>
            </w:pPr>
          </w:p>
        </w:tc>
      </w:tr>
      <w:tr w:rsidR="004456C1" w:rsidRPr="00376959" w14:paraId="3C45049F" w14:textId="77777777" w:rsidTr="004456C1">
        <w:trPr>
          <w:cantSplit/>
        </w:trPr>
        <w:tc>
          <w:tcPr>
            <w:tcW w:w="1770" w:type="dxa"/>
            <w:tcMar>
              <w:left w:w="40" w:type="dxa"/>
              <w:right w:w="40" w:type="dxa"/>
            </w:tcMar>
          </w:tcPr>
          <w:p w14:paraId="7E0CF73D" w14:textId="77777777" w:rsidR="004456C1" w:rsidRPr="00376959" w:rsidRDefault="004456C1" w:rsidP="004456C1">
            <w:pPr>
              <w:pStyle w:val="TableEntry"/>
            </w:pPr>
            <w:r w:rsidRPr="006C5BB7">
              <w:lastRenderedPageBreak/>
              <w:t xml:space="preserve">Primary Role of the Unit </w:t>
            </w:r>
          </w:p>
        </w:tc>
        <w:tc>
          <w:tcPr>
            <w:tcW w:w="2188" w:type="dxa"/>
          </w:tcPr>
          <w:p w14:paraId="5275CCA1" w14:textId="77777777" w:rsidR="004456C1" w:rsidRPr="00376959" w:rsidRDefault="004456C1" w:rsidP="004456C1">
            <w:pPr>
              <w:pStyle w:val="TableEntry"/>
            </w:pPr>
            <w:r w:rsidRPr="00D31092">
              <w:t xml:space="preserve">No Mapping Available </w:t>
            </w:r>
          </w:p>
        </w:tc>
        <w:tc>
          <w:tcPr>
            <w:tcW w:w="1440" w:type="dxa"/>
          </w:tcPr>
          <w:p w14:paraId="0C3824DE" w14:textId="77777777" w:rsidR="004456C1" w:rsidRDefault="004456C1" w:rsidP="004456C1">
            <w:pPr>
              <w:pStyle w:val="TableEntry"/>
            </w:pPr>
            <w:r w:rsidRPr="00376959">
              <w:t xml:space="preserve">RE </w:t>
            </w:r>
          </w:p>
          <w:p w14:paraId="60EB0D19" w14:textId="77777777" w:rsidR="004456C1" w:rsidRPr="00376959" w:rsidRDefault="004456C1" w:rsidP="004456C1">
            <w:pPr>
              <w:pStyle w:val="TableEntry"/>
            </w:pPr>
            <w:r w:rsidRPr="00376959">
              <w:t>[0..1]</w:t>
            </w:r>
          </w:p>
        </w:tc>
        <w:tc>
          <w:tcPr>
            <w:tcW w:w="3240" w:type="dxa"/>
            <w:tcMar>
              <w:left w:w="40" w:type="dxa"/>
              <w:right w:w="40" w:type="dxa"/>
            </w:tcMar>
          </w:tcPr>
          <w:p w14:paraId="3462579E" w14:textId="77777777" w:rsidR="004456C1" w:rsidRPr="006C5BB7" w:rsidRDefault="004456C1" w:rsidP="004456C1">
            <w:pPr>
              <w:spacing w:before="0"/>
              <w:rPr>
                <w:sz w:val="18"/>
              </w:rPr>
            </w:pPr>
            <w:r w:rsidRPr="006C5BB7">
              <w:rPr>
                <w:sz w:val="18"/>
              </w:rPr>
              <w:t>The primary role of the EMS Unit which responded to this specific EMS event</w:t>
            </w:r>
          </w:p>
          <w:p w14:paraId="3BC81294" w14:textId="77777777" w:rsidR="004456C1" w:rsidRPr="00376959" w:rsidRDefault="004456C1" w:rsidP="004456C1">
            <w:pPr>
              <w:pStyle w:val="TableEntry"/>
            </w:pPr>
          </w:p>
        </w:tc>
        <w:tc>
          <w:tcPr>
            <w:tcW w:w="1440" w:type="dxa"/>
          </w:tcPr>
          <w:p w14:paraId="057D8ADD" w14:textId="77777777" w:rsidR="004456C1" w:rsidRPr="00376959" w:rsidRDefault="004456C1" w:rsidP="004456C1">
            <w:pPr>
              <w:pStyle w:val="TableEntry"/>
            </w:pPr>
          </w:p>
        </w:tc>
      </w:tr>
      <w:tr w:rsidR="004456C1" w:rsidRPr="00376959" w14:paraId="48859292" w14:textId="77777777" w:rsidTr="004456C1">
        <w:trPr>
          <w:cantSplit/>
        </w:trPr>
        <w:tc>
          <w:tcPr>
            <w:tcW w:w="1770" w:type="dxa"/>
            <w:tcMar>
              <w:left w:w="40" w:type="dxa"/>
              <w:right w:w="40" w:type="dxa"/>
            </w:tcMar>
          </w:tcPr>
          <w:p w14:paraId="3ECF146A" w14:textId="77777777" w:rsidR="004456C1" w:rsidRPr="00376959" w:rsidRDefault="004456C1" w:rsidP="004456C1">
            <w:pPr>
              <w:pStyle w:val="TableEntry"/>
            </w:pPr>
            <w:r w:rsidRPr="006C5BB7">
              <w:t xml:space="preserve">Type of dispatch delay </w:t>
            </w:r>
          </w:p>
        </w:tc>
        <w:tc>
          <w:tcPr>
            <w:tcW w:w="2188" w:type="dxa"/>
          </w:tcPr>
          <w:p w14:paraId="294EF961" w14:textId="77777777" w:rsidR="004456C1" w:rsidRPr="00376959" w:rsidRDefault="004456C1" w:rsidP="004456C1">
            <w:pPr>
              <w:pStyle w:val="TableEntry"/>
            </w:pPr>
            <w:r w:rsidRPr="00D31092">
              <w:t xml:space="preserve">No Mapping Available </w:t>
            </w:r>
          </w:p>
        </w:tc>
        <w:tc>
          <w:tcPr>
            <w:tcW w:w="1440" w:type="dxa"/>
          </w:tcPr>
          <w:p w14:paraId="55C1D408" w14:textId="77777777" w:rsidR="004456C1" w:rsidRDefault="004456C1" w:rsidP="004456C1">
            <w:pPr>
              <w:pStyle w:val="TableEntry"/>
            </w:pPr>
            <w:r w:rsidRPr="00376959">
              <w:t xml:space="preserve">RE </w:t>
            </w:r>
          </w:p>
          <w:p w14:paraId="07F00FED" w14:textId="77777777" w:rsidR="004456C1" w:rsidRPr="00376959" w:rsidRDefault="004456C1" w:rsidP="004456C1">
            <w:pPr>
              <w:pStyle w:val="TableEntry"/>
            </w:pPr>
            <w:r w:rsidRPr="00376959">
              <w:t>[0..1]</w:t>
            </w:r>
          </w:p>
        </w:tc>
        <w:tc>
          <w:tcPr>
            <w:tcW w:w="3240" w:type="dxa"/>
            <w:tcMar>
              <w:left w:w="40" w:type="dxa"/>
              <w:right w:w="40" w:type="dxa"/>
            </w:tcMar>
          </w:tcPr>
          <w:p w14:paraId="1F9FA27C" w14:textId="77777777" w:rsidR="004456C1" w:rsidRPr="006C5BB7" w:rsidRDefault="004456C1" w:rsidP="004456C1">
            <w:pPr>
              <w:spacing w:before="0"/>
              <w:rPr>
                <w:sz w:val="18"/>
              </w:rPr>
            </w:pPr>
            <w:r w:rsidRPr="006C5BB7">
              <w:rPr>
                <w:sz w:val="18"/>
              </w:rPr>
              <w:t>The dispatch delays, if any, associated with the dispatch of the EMS unit to the EMS event.</w:t>
            </w:r>
          </w:p>
          <w:p w14:paraId="4A29290B" w14:textId="77777777" w:rsidR="004456C1" w:rsidRPr="00376959" w:rsidRDefault="004456C1" w:rsidP="004456C1">
            <w:pPr>
              <w:pStyle w:val="TableEntry"/>
            </w:pPr>
          </w:p>
        </w:tc>
        <w:tc>
          <w:tcPr>
            <w:tcW w:w="1440" w:type="dxa"/>
          </w:tcPr>
          <w:p w14:paraId="2818551A" w14:textId="77777777" w:rsidR="004456C1" w:rsidRPr="00376959" w:rsidRDefault="004456C1" w:rsidP="004456C1">
            <w:pPr>
              <w:pStyle w:val="TableEntry"/>
            </w:pPr>
          </w:p>
        </w:tc>
      </w:tr>
      <w:tr w:rsidR="004456C1" w:rsidRPr="00376959" w14:paraId="6F4AE554" w14:textId="77777777" w:rsidTr="004456C1">
        <w:trPr>
          <w:cantSplit/>
        </w:trPr>
        <w:tc>
          <w:tcPr>
            <w:tcW w:w="1770" w:type="dxa"/>
            <w:tcMar>
              <w:left w:w="40" w:type="dxa"/>
              <w:right w:w="40" w:type="dxa"/>
            </w:tcMar>
          </w:tcPr>
          <w:p w14:paraId="4754D9DC" w14:textId="77777777" w:rsidR="004456C1" w:rsidRPr="00376959" w:rsidRDefault="004456C1" w:rsidP="004456C1">
            <w:pPr>
              <w:pStyle w:val="TableEntry"/>
            </w:pPr>
            <w:r w:rsidRPr="006C5BB7">
              <w:t xml:space="preserve">Type of response delay </w:t>
            </w:r>
          </w:p>
        </w:tc>
        <w:tc>
          <w:tcPr>
            <w:tcW w:w="2188" w:type="dxa"/>
          </w:tcPr>
          <w:p w14:paraId="1D369934" w14:textId="77777777" w:rsidR="004456C1" w:rsidRPr="00376959" w:rsidRDefault="004456C1" w:rsidP="004456C1">
            <w:pPr>
              <w:pStyle w:val="TableEntry"/>
            </w:pPr>
            <w:r w:rsidRPr="00D31092">
              <w:t xml:space="preserve">No Mapping Available </w:t>
            </w:r>
          </w:p>
        </w:tc>
        <w:tc>
          <w:tcPr>
            <w:tcW w:w="1440" w:type="dxa"/>
          </w:tcPr>
          <w:p w14:paraId="52A00FEB" w14:textId="77777777" w:rsidR="004456C1" w:rsidRDefault="004456C1" w:rsidP="004456C1">
            <w:pPr>
              <w:pStyle w:val="TableEntry"/>
            </w:pPr>
            <w:r w:rsidRPr="00376959">
              <w:t xml:space="preserve">RE </w:t>
            </w:r>
          </w:p>
          <w:p w14:paraId="618F94C4" w14:textId="77777777" w:rsidR="004456C1" w:rsidRPr="00376959" w:rsidRDefault="004456C1" w:rsidP="004456C1">
            <w:pPr>
              <w:pStyle w:val="TableEntry"/>
            </w:pPr>
            <w:r w:rsidRPr="00376959">
              <w:t>[0..</w:t>
            </w:r>
            <w:r>
              <w:t>*</w:t>
            </w:r>
            <w:r w:rsidRPr="00376959">
              <w:t>]</w:t>
            </w:r>
          </w:p>
        </w:tc>
        <w:tc>
          <w:tcPr>
            <w:tcW w:w="3240" w:type="dxa"/>
            <w:tcMar>
              <w:left w:w="40" w:type="dxa"/>
              <w:right w:w="40" w:type="dxa"/>
            </w:tcMar>
          </w:tcPr>
          <w:p w14:paraId="5C4B20B5" w14:textId="77777777" w:rsidR="004456C1" w:rsidRPr="006C5BB7" w:rsidRDefault="004456C1" w:rsidP="004456C1">
            <w:pPr>
              <w:spacing w:before="0"/>
              <w:rPr>
                <w:sz w:val="18"/>
              </w:rPr>
            </w:pPr>
            <w:r w:rsidRPr="006C5BB7">
              <w:rPr>
                <w:sz w:val="18"/>
              </w:rPr>
              <w:t>The response delays, if any, of the EMS unit associated with the EMS event.</w:t>
            </w:r>
          </w:p>
          <w:p w14:paraId="4932A31C" w14:textId="77777777" w:rsidR="004456C1" w:rsidRPr="00376959" w:rsidRDefault="004456C1" w:rsidP="004456C1">
            <w:pPr>
              <w:pStyle w:val="TableEntry"/>
            </w:pPr>
          </w:p>
        </w:tc>
        <w:tc>
          <w:tcPr>
            <w:tcW w:w="1440" w:type="dxa"/>
          </w:tcPr>
          <w:p w14:paraId="36A83D78" w14:textId="77777777" w:rsidR="004456C1" w:rsidRPr="00376959" w:rsidRDefault="004456C1" w:rsidP="004456C1">
            <w:pPr>
              <w:pStyle w:val="TableEntry"/>
            </w:pPr>
          </w:p>
        </w:tc>
      </w:tr>
      <w:tr w:rsidR="004456C1" w:rsidRPr="00376959" w14:paraId="2CFE472E" w14:textId="77777777" w:rsidTr="004456C1">
        <w:trPr>
          <w:cantSplit/>
        </w:trPr>
        <w:tc>
          <w:tcPr>
            <w:tcW w:w="1770" w:type="dxa"/>
            <w:tcMar>
              <w:left w:w="40" w:type="dxa"/>
              <w:right w:w="40" w:type="dxa"/>
            </w:tcMar>
          </w:tcPr>
          <w:p w14:paraId="274CC552" w14:textId="77777777" w:rsidR="004456C1" w:rsidRPr="00376959" w:rsidRDefault="004456C1" w:rsidP="004456C1">
            <w:pPr>
              <w:pStyle w:val="TableEntry"/>
            </w:pPr>
            <w:r w:rsidRPr="006C5BB7">
              <w:t xml:space="preserve">Type of scene delay </w:t>
            </w:r>
          </w:p>
        </w:tc>
        <w:tc>
          <w:tcPr>
            <w:tcW w:w="2188" w:type="dxa"/>
          </w:tcPr>
          <w:p w14:paraId="473AB3BB" w14:textId="77777777" w:rsidR="004456C1" w:rsidRPr="00376959" w:rsidRDefault="004456C1" w:rsidP="004456C1">
            <w:pPr>
              <w:pStyle w:val="TableEntry"/>
            </w:pPr>
            <w:r w:rsidRPr="00D31092">
              <w:t xml:space="preserve">No Mapping Available </w:t>
            </w:r>
          </w:p>
        </w:tc>
        <w:tc>
          <w:tcPr>
            <w:tcW w:w="1440" w:type="dxa"/>
          </w:tcPr>
          <w:p w14:paraId="320DD7B7" w14:textId="77777777" w:rsidR="004456C1" w:rsidRDefault="004456C1" w:rsidP="004456C1">
            <w:pPr>
              <w:pStyle w:val="TableEntry"/>
            </w:pPr>
            <w:r w:rsidRPr="00376959">
              <w:t xml:space="preserve">RE </w:t>
            </w:r>
          </w:p>
          <w:p w14:paraId="58194598" w14:textId="77777777" w:rsidR="004456C1" w:rsidRPr="00376959" w:rsidRDefault="004456C1" w:rsidP="004456C1">
            <w:pPr>
              <w:pStyle w:val="TableEntry"/>
            </w:pPr>
            <w:r w:rsidRPr="00376959">
              <w:t>[0..1]</w:t>
            </w:r>
          </w:p>
        </w:tc>
        <w:tc>
          <w:tcPr>
            <w:tcW w:w="3240" w:type="dxa"/>
            <w:tcMar>
              <w:left w:w="40" w:type="dxa"/>
              <w:right w:w="40" w:type="dxa"/>
            </w:tcMar>
          </w:tcPr>
          <w:p w14:paraId="5C8FC84F" w14:textId="77777777" w:rsidR="004456C1" w:rsidRPr="006C5BB7" w:rsidRDefault="004456C1" w:rsidP="004456C1">
            <w:pPr>
              <w:spacing w:before="0"/>
              <w:rPr>
                <w:sz w:val="18"/>
              </w:rPr>
            </w:pPr>
            <w:r w:rsidRPr="006C5BB7">
              <w:rPr>
                <w:sz w:val="18"/>
              </w:rPr>
              <w:t>The scene delays, if any, of the EMS unit associated with the EMS event.</w:t>
            </w:r>
          </w:p>
        </w:tc>
        <w:tc>
          <w:tcPr>
            <w:tcW w:w="1440" w:type="dxa"/>
          </w:tcPr>
          <w:p w14:paraId="130474B7" w14:textId="77777777" w:rsidR="004456C1" w:rsidRPr="00376959" w:rsidRDefault="004456C1" w:rsidP="004456C1">
            <w:pPr>
              <w:pStyle w:val="TableEntry"/>
            </w:pPr>
          </w:p>
        </w:tc>
      </w:tr>
      <w:tr w:rsidR="004456C1" w:rsidRPr="00376959" w14:paraId="2611D2D1" w14:textId="77777777" w:rsidTr="004456C1">
        <w:trPr>
          <w:cantSplit/>
        </w:trPr>
        <w:tc>
          <w:tcPr>
            <w:tcW w:w="1770" w:type="dxa"/>
            <w:tcMar>
              <w:left w:w="40" w:type="dxa"/>
              <w:right w:w="40" w:type="dxa"/>
            </w:tcMar>
          </w:tcPr>
          <w:p w14:paraId="31FD7A1E" w14:textId="77777777" w:rsidR="004456C1" w:rsidRPr="00376959" w:rsidRDefault="004456C1" w:rsidP="004456C1">
            <w:pPr>
              <w:pStyle w:val="TableEntry"/>
            </w:pPr>
            <w:r w:rsidRPr="006C5BB7">
              <w:t>Type of transport delay</w:t>
            </w:r>
          </w:p>
        </w:tc>
        <w:tc>
          <w:tcPr>
            <w:tcW w:w="2188" w:type="dxa"/>
          </w:tcPr>
          <w:p w14:paraId="64429289" w14:textId="77777777" w:rsidR="004456C1" w:rsidRPr="00376959" w:rsidRDefault="004456C1" w:rsidP="004456C1">
            <w:pPr>
              <w:pStyle w:val="TableEntry"/>
            </w:pPr>
            <w:r w:rsidRPr="00D31092">
              <w:t xml:space="preserve">No Mapping Available </w:t>
            </w:r>
          </w:p>
        </w:tc>
        <w:tc>
          <w:tcPr>
            <w:tcW w:w="1440" w:type="dxa"/>
          </w:tcPr>
          <w:p w14:paraId="68FC701A" w14:textId="77777777" w:rsidR="004456C1" w:rsidRDefault="004456C1" w:rsidP="004456C1">
            <w:pPr>
              <w:pStyle w:val="TableEntry"/>
            </w:pPr>
            <w:r w:rsidRPr="00376959">
              <w:t xml:space="preserve">RE </w:t>
            </w:r>
          </w:p>
          <w:p w14:paraId="37658996" w14:textId="77777777" w:rsidR="004456C1" w:rsidRPr="00376959" w:rsidRDefault="004456C1" w:rsidP="004456C1">
            <w:pPr>
              <w:pStyle w:val="TableEntry"/>
            </w:pPr>
            <w:r w:rsidRPr="00376959">
              <w:t>[0..1]</w:t>
            </w:r>
          </w:p>
        </w:tc>
        <w:tc>
          <w:tcPr>
            <w:tcW w:w="3240" w:type="dxa"/>
            <w:tcMar>
              <w:left w:w="40" w:type="dxa"/>
              <w:right w:w="40" w:type="dxa"/>
            </w:tcMar>
          </w:tcPr>
          <w:p w14:paraId="4D5C07CC" w14:textId="77777777" w:rsidR="004456C1" w:rsidRPr="006C5BB7" w:rsidRDefault="004456C1" w:rsidP="004456C1">
            <w:pPr>
              <w:spacing w:before="0"/>
              <w:rPr>
                <w:sz w:val="18"/>
              </w:rPr>
            </w:pPr>
            <w:r w:rsidRPr="006C5BB7">
              <w:rPr>
                <w:sz w:val="18"/>
              </w:rPr>
              <w:t>The transport delays, if any, of the EMS unit associated with the EMS event.</w:t>
            </w:r>
          </w:p>
          <w:p w14:paraId="5EA401D0" w14:textId="77777777" w:rsidR="004456C1" w:rsidRPr="00376959" w:rsidRDefault="004456C1" w:rsidP="004456C1">
            <w:pPr>
              <w:pStyle w:val="TableEntry"/>
            </w:pPr>
          </w:p>
        </w:tc>
        <w:tc>
          <w:tcPr>
            <w:tcW w:w="1440" w:type="dxa"/>
          </w:tcPr>
          <w:p w14:paraId="54E66732" w14:textId="77777777" w:rsidR="004456C1" w:rsidRPr="00376959" w:rsidRDefault="004456C1" w:rsidP="004456C1">
            <w:pPr>
              <w:pStyle w:val="TableEntry"/>
            </w:pPr>
          </w:p>
        </w:tc>
      </w:tr>
      <w:tr w:rsidR="004456C1" w:rsidRPr="00376959" w14:paraId="614247CD" w14:textId="77777777" w:rsidTr="004456C1">
        <w:trPr>
          <w:cantSplit/>
        </w:trPr>
        <w:tc>
          <w:tcPr>
            <w:tcW w:w="1770" w:type="dxa"/>
            <w:tcMar>
              <w:left w:w="40" w:type="dxa"/>
              <w:right w:w="40" w:type="dxa"/>
            </w:tcMar>
          </w:tcPr>
          <w:p w14:paraId="14D153C0" w14:textId="77777777" w:rsidR="004456C1" w:rsidRPr="00376959" w:rsidRDefault="004456C1" w:rsidP="004456C1">
            <w:pPr>
              <w:pStyle w:val="TableEntry"/>
            </w:pPr>
            <w:r w:rsidRPr="006C5BB7">
              <w:t xml:space="preserve">Type of turn-around delay </w:t>
            </w:r>
          </w:p>
        </w:tc>
        <w:tc>
          <w:tcPr>
            <w:tcW w:w="2188" w:type="dxa"/>
          </w:tcPr>
          <w:p w14:paraId="3D86AC97" w14:textId="77777777" w:rsidR="004456C1" w:rsidRPr="00376959" w:rsidRDefault="004456C1" w:rsidP="004456C1">
            <w:pPr>
              <w:pStyle w:val="TableEntry"/>
            </w:pPr>
            <w:r w:rsidRPr="00D31092">
              <w:t xml:space="preserve">No Mapping Available </w:t>
            </w:r>
          </w:p>
        </w:tc>
        <w:tc>
          <w:tcPr>
            <w:tcW w:w="1440" w:type="dxa"/>
          </w:tcPr>
          <w:p w14:paraId="7297ED67" w14:textId="77777777" w:rsidR="004456C1" w:rsidRDefault="004456C1" w:rsidP="004456C1">
            <w:pPr>
              <w:pStyle w:val="TableEntry"/>
            </w:pPr>
            <w:r w:rsidRPr="00376959">
              <w:t xml:space="preserve">RE </w:t>
            </w:r>
          </w:p>
          <w:p w14:paraId="497B6C5F" w14:textId="77777777" w:rsidR="004456C1" w:rsidRPr="00376959" w:rsidRDefault="004456C1" w:rsidP="004456C1">
            <w:pPr>
              <w:pStyle w:val="TableEntry"/>
            </w:pPr>
            <w:r w:rsidRPr="00376959">
              <w:t>[0..1]</w:t>
            </w:r>
          </w:p>
        </w:tc>
        <w:tc>
          <w:tcPr>
            <w:tcW w:w="3240" w:type="dxa"/>
            <w:tcMar>
              <w:left w:w="40" w:type="dxa"/>
              <w:right w:w="40" w:type="dxa"/>
            </w:tcMar>
          </w:tcPr>
          <w:p w14:paraId="1EF95E57" w14:textId="77777777" w:rsidR="004456C1" w:rsidRPr="006C5BB7" w:rsidRDefault="004456C1" w:rsidP="004456C1">
            <w:pPr>
              <w:spacing w:before="0"/>
              <w:rPr>
                <w:sz w:val="18"/>
              </w:rPr>
            </w:pPr>
            <w:r w:rsidRPr="006C5BB7">
              <w:rPr>
                <w:sz w:val="18"/>
              </w:rPr>
              <w:t>The turn-around delays, if any, of EMS unit associated with the EMS event.</w:t>
            </w:r>
          </w:p>
          <w:p w14:paraId="5FA503AC" w14:textId="77777777" w:rsidR="004456C1" w:rsidRPr="00376959" w:rsidRDefault="004456C1" w:rsidP="004456C1">
            <w:pPr>
              <w:pStyle w:val="TableEntry"/>
            </w:pPr>
          </w:p>
        </w:tc>
        <w:tc>
          <w:tcPr>
            <w:tcW w:w="1440" w:type="dxa"/>
          </w:tcPr>
          <w:p w14:paraId="588AD60B" w14:textId="77777777" w:rsidR="004456C1" w:rsidRPr="00376959" w:rsidRDefault="004456C1" w:rsidP="004456C1">
            <w:pPr>
              <w:pStyle w:val="TableEntry"/>
            </w:pPr>
          </w:p>
        </w:tc>
      </w:tr>
      <w:tr w:rsidR="004456C1" w:rsidRPr="00376959" w14:paraId="0E899B20" w14:textId="77777777" w:rsidTr="004456C1">
        <w:trPr>
          <w:cantSplit/>
        </w:trPr>
        <w:tc>
          <w:tcPr>
            <w:tcW w:w="1770" w:type="dxa"/>
            <w:tcMar>
              <w:left w:w="40" w:type="dxa"/>
              <w:right w:w="40" w:type="dxa"/>
            </w:tcMar>
          </w:tcPr>
          <w:p w14:paraId="46C95B37" w14:textId="77777777" w:rsidR="004456C1" w:rsidRPr="00376959" w:rsidRDefault="004456C1" w:rsidP="004456C1">
            <w:pPr>
              <w:pStyle w:val="TableEntry"/>
            </w:pPr>
            <w:r w:rsidRPr="006C5BB7">
              <w:t xml:space="preserve">EMS vehicle (unit) number </w:t>
            </w:r>
          </w:p>
        </w:tc>
        <w:tc>
          <w:tcPr>
            <w:tcW w:w="2188" w:type="dxa"/>
          </w:tcPr>
          <w:p w14:paraId="35BD1B5B" w14:textId="77777777" w:rsidR="004456C1" w:rsidRPr="00376959" w:rsidRDefault="004456C1" w:rsidP="004456C1">
            <w:pPr>
              <w:pStyle w:val="TableEntry"/>
            </w:pPr>
            <w:r w:rsidRPr="00D31092">
              <w:t xml:space="preserve">No Mapping Available </w:t>
            </w:r>
          </w:p>
        </w:tc>
        <w:tc>
          <w:tcPr>
            <w:tcW w:w="1440" w:type="dxa"/>
          </w:tcPr>
          <w:p w14:paraId="32CF4BC0" w14:textId="77777777" w:rsidR="004456C1" w:rsidRDefault="004456C1" w:rsidP="004456C1">
            <w:pPr>
              <w:pStyle w:val="TableEntry"/>
            </w:pPr>
            <w:r w:rsidRPr="00376959">
              <w:t xml:space="preserve">RE </w:t>
            </w:r>
          </w:p>
          <w:p w14:paraId="5599C87C" w14:textId="77777777" w:rsidR="004456C1" w:rsidRPr="00376959" w:rsidRDefault="004456C1" w:rsidP="004456C1">
            <w:pPr>
              <w:pStyle w:val="TableEntry"/>
            </w:pPr>
            <w:r w:rsidRPr="00376959">
              <w:t>[0..1]</w:t>
            </w:r>
          </w:p>
        </w:tc>
        <w:tc>
          <w:tcPr>
            <w:tcW w:w="3240" w:type="dxa"/>
            <w:tcMar>
              <w:left w:w="40" w:type="dxa"/>
              <w:right w:w="40" w:type="dxa"/>
            </w:tcMar>
          </w:tcPr>
          <w:p w14:paraId="07AD1EAF" w14:textId="77777777" w:rsidR="004456C1" w:rsidRPr="006C5BB7" w:rsidRDefault="004456C1" w:rsidP="004456C1">
            <w:pPr>
              <w:spacing w:before="0"/>
              <w:rPr>
                <w:sz w:val="18"/>
              </w:rPr>
            </w:pPr>
            <w:r w:rsidRPr="006C5BB7">
              <w:rPr>
                <w:sz w:val="18"/>
              </w:rPr>
              <w:t>The unique physical vehicle number of the responding unit.</w:t>
            </w:r>
          </w:p>
          <w:p w14:paraId="177EC6B1" w14:textId="77777777" w:rsidR="004456C1" w:rsidRPr="00376959" w:rsidRDefault="004456C1" w:rsidP="004456C1">
            <w:pPr>
              <w:pStyle w:val="TableEntry"/>
            </w:pPr>
          </w:p>
        </w:tc>
        <w:tc>
          <w:tcPr>
            <w:tcW w:w="1440" w:type="dxa"/>
          </w:tcPr>
          <w:p w14:paraId="759920BB" w14:textId="77777777" w:rsidR="004456C1" w:rsidRPr="00376959" w:rsidRDefault="004456C1" w:rsidP="004456C1">
            <w:pPr>
              <w:pStyle w:val="TableEntry"/>
            </w:pPr>
          </w:p>
        </w:tc>
      </w:tr>
      <w:tr w:rsidR="004456C1" w:rsidRPr="00376959" w14:paraId="389CD43B" w14:textId="77777777" w:rsidTr="004456C1">
        <w:trPr>
          <w:cantSplit/>
        </w:trPr>
        <w:tc>
          <w:tcPr>
            <w:tcW w:w="1770" w:type="dxa"/>
            <w:tcMar>
              <w:left w:w="40" w:type="dxa"/>
              <w:right w:w="40" w:type="dxa"/>
            </w:tcMar>
          </w:tcPr>
          <w:p w14:paraId="5010D166" w14:textId="77777777" w:rsidR="004456C1" w:rsidRPr="00376959" w:rsidRDefault="004456C1" w:rsidP="004456C1">
            <w:pPr>
              <w:pStyle w:val="TableEntry"/>
            </w:pPr>
            <w:r w:rsidRPr="006C5BB7">
              <w:t xml:space="preserve">EMS unit call sign </w:t>
            </w:r>
          </w:p>
        </w:tc>
        <w:tc>
          <w:tcPr>
            <w:tcW w:w="2188" w:type="dxa"/>
          </w:tcPr>
          <w:p w14:paraId="303E076E" w14:textId="77777777" w:rsidR="004456C1" w:rsidRPr="00376959" w:rsidRDefault="004456C1" w:rsidP="004456C1">
            <w:pPr>
              <w:pStyle w:val="TableEntry"/>
            </w:pPr>
            <w:r w:rsidRPr="00D31092">
              <w:t xml:space="preserve">No Mapping Available </w:t>
            </w:r>
          </w:p>
        </w:tc>
        <w:tc>
          <w:tcPr>
            <w:tcW w:w="1440" w:type="dxa"/>
          </w:tcPr>
          <w:p w14:paraId="56AFC47A" w14:textId="77777777" w:rsidR="004456C1" w:rsidRDefault="004456C1" w:rsidP="004456C1">
            <w:pPr>
              <w:pStyle w:val="TableEntry"/>
            </w:pPr>
            <w:r w:rsidRPr="00376959">
              <w:t xml:space="preserve">RE </w:t>
            </w:r>
          </w:p>
          <w:p w14:paraId="30115B08" w14:textId="77777777" w:rsidR="004456C1" w:rsidRPr="00376959" w:rsidRDefault="004456C1" w:rsidP="004456C1">
            <w:pPr>
              <w:pStyle w:val="TableEntry"/>
            </w:pPr>
            <w:r w:rsidRPr="00376959">
              <w:t>[0..1]</w:t>
            </w:r>
          </w:p>
        </w:tc>
        <w:tc>
          <w:tcPr>
            <w:tcW w:w="3240" w:type="dxa"/>
            <w:tcMar>
              <w:left w:w="40" w:type="dxa"/>
              <w:right w:w="40" w:type="dxa"/>
            </w:tcMar>
          </w:tcPr>
          <w:p w14:paraId="24DE0C2A" w14:textId="77777777" w:rsidR="004456C1" w:rsidRPr="006C5BB7" w:rsidRDefault="004456C1" w:rsidP="004456C1">
            <w:pPr>
              <w:spacing w:before="0"/>
              <w:rPr>
                <w:sz w:val="18"/>
              </w:rPr>
            </w:pPr>
            <w:r w:rsidRPr="006C5BB7">
              <w:rPr>
                <w:sz w:val="18"/>
              </w:rPr>
              <w:t>The EMS unit number used to dispatch and communicate with the unit. This may be the same as the EMS Unit/Vehicle Number in many agencies.</w:t>
            </w:r>
          </w:p>
          <w:p w14:paraId="75855AF5" w14:textId="77777777" w:rsidR="004456C1" w:rsidRPr="00376959" w:rsidRDefault="004456C1" w:rsidP="004456C1">
            <w:pPr>
              <w:pStyle w:val="TableEntry"/>
            </w:pPr>
          </w:p>
        </w:tc>
        <w:tc>
          <w:tcPr>
            <w:tcW w:w="1440" w:type="dxa"/>
          </w:tcPr>
          <w:p w14:paraId="17FF4F95" w14:textId="77777777" w:rsidR="004456C1" w:rsidRPr="00376959" w:rsidRDefault="004456C1" w:rsidP="004456C1">
            <w:pPr>
              <w:pStyle w:val="TableEntry"/>
            </w:pPr>
          </w:p>
        </w:tc>
      </w:tr>
      <w:tr w:rsidR="004456C1" w:rsidRPr="00376959" w14:paraId="2DB99390" w14:textId="77777777" w:rsidTr="004456C1">
        <w:trPr>
          <w:cantSplit/>
        </w:trPr>
        <w:tc>
          <w:tcPr>
            <w:tcW w:w="1770" w:type="dxa"/>
            <w:tcMar>
              <w:left w:w="40" w:type="dxa"/>
              <w:right w:w="40" w:type="dxa"/>
            </w:tcMar>
          </w:tcPr>
          <w:p w14:paraId="7386B1C0" w14:textId="77777777" w:rsidR="004456C1" w:rsidRPr="00376959" w:rsidRDefault="004456C1" w:rsidP="004456C1">
            <w:pPr>
              <w:pStyle w:val="TableEntry"/>
            </w:pPr>
            <w:r w:rsidRPr="006C5BB7">
              <w:t xml:space="preserve">Level of care for this unit </w:t>
            </w:r>
          </w:p>
        </w:tc>
        <w:tc>
          <w:tcPr>
            <w:tcW w:w="2188" w:type="dxa"/>
          </w:tcPr>
          <w:p w14:paraId="115DF62F" w14:textId="77777777" w:rsidR="004456C1" w:rsidRPr="00376959" w:rsidRDefault="004456C1" w:rsidP="004456C1">
            <w:pPr>
              <w:pStyle w:val="TableEntry"/>
            </w:pPr>
            <w:r>
              <w:t xml:space="preserve">HealthService.characteristic </w:t>
            </w:r>
          </w:p>
        </w:tc>
        <w:tc>
          <w:tcPr>
            <w:tcW w:w="1440" w:type="dxa"/>
          </w:tcPr>
          <w:p w14:paraId="5CBA1E0C" w14:textId="77777777" w:rsidR="004456C1" w:rsidRDefault="004456C1" w:rsidP="004456C1">
            <w:pPr>
              <w:pStyle w:val="TableEntry"/>
            </w:pPr>
            <w:r w:rsidRPr="00376959">
              <w:t xml:space="preserve">RE </w:t>
            </w:r>
          </w:p>
          <w:p w14:paraId="6B1F9C4E" w14:textId="77777777" w:rsidR="004456C1" w:rsidRPr="00376959" w:rsidRDefault="004456C1" w:rsidP="004456C1">
            <w:pPr>
              <w:pStyle w:val="TableEntry"/>
            </w:pPr>
            <w:r w:rsidRPr="00376959">
              <w:t>[0..1]</w:t>
            </w:r>
          </w:p>
        </w:tc>
        <w:tc>
          <w:tcPr>
            <w:tcW w:w="3240" w:type="dxa"/>
            <w:tcMar>
              <w:left w:w="40" w:type="dxa"/>
              <w:right w:w="40" w:type="dxa"/>
            </w:tcMar>
          </w:tcPr>
          <w:p w14:paraId="36BC5665" w14:textId="77777777" w:rsidR="004456C1" w:rsidRPr="006C5BB7" w:rsidRDefault="004456C1" w:rsidP="004456C1">
            <w:pPr>
              <w:spacing w:before="0"/>
              <w:rPr>
                <w:sz w:val="18"/>
              </w:rPr>
            </w:pPr>
            <w:r w:rsidRPr="006C5BB7">
              <w:rPr>
                <w:sz w:val="18"/>
              </w:rPr>
              <w:t>The level of care (BLS or ALS) the unit is able to provide based on the units' treatment capabilities for this EMS response.</w:t>
            </w:r>
          </w:p>
          <w:p w14:paraId="724B367B" w14:textId="77777777" w:rsidR="004456C1" w:rsidRPr="00376959" w:rsidRDefault="004456C1" w:rsidP="004456C1">
            <w:pPr>
              <w:pStyle w:val="TableEntry"/>
            </w:pPr>
          </w:p>
        </w:tc>
        <w:tc>
          <w:tcPr>
            <w:tcW w:w="1440" w:type="dxa"/>
          </w:tcPr>
          <w:p w14:paraId="4A760C10" w14:textId="77777777" w:rsidR="004456C1" w:rsidRPr="00376959" w:rsidRDefault="004456C1" w:rsidP="004456C1">
            <w:pPr>
              <w:pStyle w:val="TableEntry"/>
            </w:pPr>
          </w:p>
        </w:tc>
      </w:tr>
      <w:tr w:rsidR="004456C1" w:rsidRPr="00376959" w14:paraId="5D44EE90" w14:textId="77777777" w:rsidTr="004456C1">
        <w:trPr>
          <w:cantSplit/>
        </w:trPr>
        <w:tc>
          <w:tcPr>
            <w:tcW w:w="1770" w:type="dxa"/>
            <w:tcMar>
              <w:left w:w="40" w:type="dxa"/>
              <w:right w:w="40" w:type="dxa"/>
            </w:tcMar>
          </w:tcPr>
          <w:p w14:paraId="435EB54F" w14:textId="77777777" w:rsidR="004456C1" w:rsidRPr="00376959" w:rsidRDefault="004456C1" w:rsidP="004456C1">
            <w:pPr>
              <w:pStyle w:val="TableEntry"/>
            </w:pPr>
            <w:r w:rsidRPr="006C5BB7">
              <w:t>Vehicle Dispatch Location</w:t>
            </w:r>
          </w:p>
        </w:tc>
        <w:tc>
          <w:tcPr>
            <w:tcW w:w="2188" w:type="dxa"/>
          </w:tcPr>
          <w:p w14:paraId="235E61CE" w14:textId="77777777" w:rsidR="004456C1" w:rsidRPr="00376959" w:rsidRDefault="004456C1" w:rsidP="004456C1">
            <w:pPr>
              <w:pStyle w:val="TableEntry"/>
            </w:pPr>
            <w:r>
              <w:t>HealthService.location</w:t>
            </w:r>
          </w:p>
        </w:tc>
        <w:tc>
          <w:tcPr>
            <w:tcW w:w="1440" w:type="dxa"/>
          </w:tcPr>
          <w:p w14:paraId="76DAE7F6" w14:textId="77777777" w:rsidR="004456C1" w:rsidRDefault="004456C1" w:rsidP="004456C1">
            <w:pPr>
              <w:pStyle w:val="TableEntry"/>
            </w:pPr>
            <w:r>
              <w:t>O</w:t>
            </w:r>
          </w:p>
          <w:p w14:paraId="4701B730" w14:textId="77777777" w:rsidR="004456C1" w:rsidRPr="00376959" w:rsidRDefault="004456C1" w:rsidP="004456C1">
            <w:pPr>
              <w:pStyle w:val="TableEntry"/>
              <w:ind w:left="0"/>
            </w:pPr>
            <w:r>
              <w:t>[0..1]</w:t>
            </w:r>
          </w:p>
        </w:tc>
        <w:tc>
          <w:tcPr>
            <w:tcW w:w="3240" w:type="dxa"/>
            <w:tcMar>
              <w:left w:w="40" w:type="dxa"/>
              <w:right w:w="40" w:type="dxa"/>
            </w:tcMar>
          </w:tcPr>
          <w:p w14:paraId="27DD78CB" w14:textId="77777777" w:rsidR="004456C1" w:rsidRPr="006C5BB7" w:rsidRDefault="004456C1" w:rsidP="004456C1">
            <w:pPr>
              <w:spacing w:before="0"/>
              <w:rPr>
                <w:sz w:val="18"/>
              </w:rPr>
            </w:pPr>
            <w:r w:rsidRPr="006C5BB7">
              <w:rPr>
                <w:sz w:val="18"/>
              </w:rPr>
              <w:t>The EMS location or healthcare facility representing the geographic location of the unit or crew at the time of dispatch.</w:t>
            </w:r>
          </w:p>
          <w:p w14:paraId="766FBABE" w14:textId="77777777" w:rsidR="004456C1" w:rsidRPr="00376959" w:rsidRDefault="004456C1" w:rsidP="004456C1">
            <w:pPr>
              <w:pStyle w:val="TableEntry"/>
            </w:pPr>
          </w:p>
        </w:tc>
        <w:tc>
          <w:tcPr>
            <w:tcW w:w="1440" w:type="dxa"/>
          </w:tcPr>
          <w:p w14:paraId="375BF14D" w14:textId="77777777" w:rsidR="004456C1" w:rsidRPr="00376959" w:rsidRDefault="004456C1" w:rsidP="004456C1">
            <w:pPr>
              <w:pStyle w:val="TableEntry"/>
            </w:pPr>
          </w:p>
        </w:tc>
      </w:tr>
      <w:tr w:rsidR="004456C1" w:rsidRPr="00376959" w14:paraId="4F02C94D" w14:textId="77777777" w:rsidTr="004456C1">
        <w:trPr>
          <w:cantSplit/>
        </w:trPr>
        <w:tc>
          <w:tcPr>
            <w:tcW w:w="1770" w:type="dxa"/>
            <w:tcMar>
              <w:left w:w="40" w:type="dxa"/>
              <w:right w:w="40" w:type="dxa"/>
            </w:tcMar>
          </w:tcPr>
          <w:p w14:paraId="3880F11D" w14:textId="77777777" w:rsidR="004456C1" w:rsidRPr="00376959" w:rsidRDefault="004456C1" w:rsidP="004456C1">
            <w:pPr>
              <w:pStyle w:val="TableEntry"/>
            </w:pPr>
            <w:r w:rsidRPr="006C5BB7">
              <w:t>Vehicle Dispatch GPS Location</w:t>
            </w:r>
          </w:p>
        </w:tc>
        <w:tc>
          <w:tcPr>
            <w:tcW w:w="2188" w:type="dxa"/>
          </w:tcPr>
          <w:p w14:paraId="45AEC777" w14:textId="77777777" w:rsidR="004456C1" w:rsidRPr="00376959" w:rsidRDefault="004456C1" w:rsidP="004456C1">
            <w:pPr>
              <w:pStyle w:val="TableEntry"/>
            </w:pPr>
            <w:r w:rsidRPr="00D31092">
              <w:t>No Mapping Available</w:t>
            </w:r>
          </w:p>
        </w:tc>
        <w:tc>
          <w:tcPr>
            <w:tcW w:w="1440" w:type="dxa"/>
          </w:tcPr>
          <w:p w14:paraId="5D270994" w14:textId="77777777" w:rsidR="004456C1" w:rsidRDefault="004456C1" w:rsidP="004456C1">
            <w:pPr>
              <w:pStyle w:val="TableEntry"/>
            </w:pPr>
            <w:r>
              <w:t>O</w:t>
            </w:r>
          </w:p>
          <w:p w14:paraId="3DA75B71" w14:textId="77777777" w:rsidR="004456C1" w:rsidRPr="00376959" w:rsidRDefault="004456C1" w:rsidP="004456C1">
            <w:pPr>
              <w:pStyle w:val="TableEntry"/>
            </w:pPr>
            <w:r>
              <w:t>[0..1]</w:t>
            </w:r>
          </w:p>
        </w:tc>
        <w:tc>
          <w:tcPr>
            <w:tcW w:w="3240" w:type="dxa"/>
            <w:tcMar>
              <w:left w:w="40" w:type="dxa"/>
              <w:right w:w="40" w:type="dxa"/>
            </w:tcMar>
          </w:tcPr>
          <w:p w14:paraId="586BCE5F" w14:textId="77777777" w:rsidR="004456C1" w:rsidRPr="006C5BB7" w:rsidRDefault="004456C1" w:rsidP="004456C1">
            <w:pPr>
              <w:spacing w:before="0"/>
              <w:rPr>
                <w:sz w:val="18"/>
              </w:rPr>
            </w:pPr>
            <w:r w:rsidRPr="006C5BB7">
              <w:rPr>
                <w:sz w:val="18"/>
              </w:rPr>
              <w:t>The GPS coordinates associated with the EMS unit at the time of dispatch documented in decimal degrees.</w:t>
            </w:r>
          </w:p>
          <w:p w14:paraId="3AD907ED" w14:textId="77777777" w:rsidR="004456C1" w:rsidRPr="00376959" w:rsidRDefault="004456C1" w:rsidP="004456C1">
            <w:pPr>
              <w:pStyle w:val="TableEntry"/>
            </w:pPr>
          </w:p>
        </w:tc>
        <w:tc>
          <w:tcPr>
            <w:tcW w:w="1440" w:type="dxa"/>
          </w:tcPr>
          <w:p w14:paraId="3311DAC7" w14:textId="77777777" w:rsidR="004456C1" w:rsidRPr="00376959" w:rsidRDefault="004456C1" w:rsidP="004456C1">
            <w:pPr>
              <w:pStyle w:val="TableEntry"/>
            </w:pPr>
          </w:p>
        </w:tc>
      </w:tr>
      <w:tr w:rsidR="004456C1" w:rsidRPr="00376959" w14:paraId="6D359C02" w14:textId="77777777" w:rsidTr="004456C1">
        <w:trPr>
          <w:cantSplit/>
        </w:trPr>
        <w:tc>
          <w:tcPr>
            <w:tcW w:w="1770" w:type="dxa"/>
            <w:tcMar>
              <w:left w:w="40" w:type="dxa"/>
              <w:right w:w="40" w:type="dxa"/>
            </w:tcMar>
          </w:tcPr>
          <w:p w14:paraId="38F173FA" w14:textId="77777777" w:rsidR="004456C1" w:rsidRPr="00376959" w:rsidRDefault="004456C1" w:rsidP="004456C1">
            <w:pPr>
              <w:pStyle w:val="TableEntry"/>
            </w:pPr>
            <w:r w:rsidRPr="006C5BB7">
              <w:t>Vehicle Dispatch Location US National Grid Coordinates</w:t>
            </w:r>
          </w:p>
        </w:tc>
        <w:tc>
          <w:tcPr>
            <w:tcW w:w="2188" w:type="dxa"/>
          </w:tcPr>
          <w:p w14:paraId="21FB11F8" w14:textId="77777777" w:rsidR="004456C1" w:rsidRPr="00376959" w:rsidRDefault="004456C1" w:rsidP="004456C1">
            <w:pPr>
              <w:pStyle w:val="TableEntry"/>
            </w:pPr>
            <w:r w:rsidRPr="00D31092">
              <w:t>No Mapping Available</w:t>
            </w:r>
          </w:p>
        </w:tc>
        <w:tc>
          <w:tcPr>
            <w:tcW w:w="1440" w:type="dxa"/>
          </w:tcPr>
          <w:p w14:paraId="37ED09E5" w14:textId="77777777" w:rsidR="004456C1" w:rsidRDefault="004456C1" w:rsidP="004456C1">
            <w:pPr>
              <w:pStyle w:val="TableEntry"/>
            </w:pPr>
            <w:r>
              <w:t>O</w:t>
            </w:r>
          </w:p>
          <w:p w14:paraId="1BA175E1" w14:textId="77777777" w:rsidR="004456C1" w:rsidRPr="00376959" w:rsidRDefault="004456C1" w:rsidP="004456C1">
            <w:pPr>
              <w:pStyle w:val="TableEntry"/>
            </w:pPr>
            <w:r>
              <w:t>[0..1]</w:t>
            </w:r>
          </w:p>
        </w:tc>
        <w:tc>
          <w:tcPr>
            <w:tcW w:w="3240" w:type="dxa"/>
            <w:tcMar>
              <w:left w:w="40" w:type="dxa"/>
              <w:right w:w="40" w:type="dxa"/>
            </w:tcMar>
          </w:tcPr>
          <w:p w14:paraId="1C33EA7E" w14:textId="77777777" w:rsidR="004456C1" w:rsidRPr="006C5BB7" w:rsidRDefault="004456C1" w:rsidP="004456C1">
            <w:pPr>
              <w:spacing w:before="0"/>
              <w:rPr>
                <w:sz w:val="18"/>
              </w:rPr>
            </w:pPr>
            <w:r w:rsidRPr="006C5BB7">
              <w:rPr>
                <w:sz w:val="18"/>
              </w:rPr>
              <w:t>The US National Grid Coordinates for the EMS Vehicle's Dispatch Location.</w:t>
            </w:r>
          </w:p>
          <w:p w14:paraId="0EB7AEA1" w14:textId="77777777" w:rsidR="004456C1" w:rsidRPr="00376959" w:rsidRDefault="004456C1" w:rsidP="004456C1">
            <w:pPr>
              <w:pStyle w:val="TableEntry"/>
            </w:pPr>
          </w:p>
        </w:tc>
        <w:tc>
          <w:tcPr>
            <w:tcW w:w="1440" w:type="dxa"/>
          </w:tcPr>
          <w:p w14:paraId="37B31B93" w14:textId="77777777" w:rsidR="004456C1" w:rsidRPr="00376959" w:rsidRDefault="004456C1" w:rsidP="004456C1">
            <w:pPr>
              <w:pStyle w:val="TableEntry"/>
            </w:pPr>
          </w:p>
        </w:tc>
      </w:tr>
      <w:tr w:rsidR="004456C1" w:rsidRPr="00376959" w14:paraId="7F168E00" w14:textId="77777777" w:rsidTr="004456C1">
        <w:trPr>
          <w:cantSplit/>
        </w:trPr>
        <w:tc>
          <w:tcPr>
            <w:tcW w:w="1770" w:type="dxa"/>
            <w:tcMar>
              <w:left w:w="40" w:type="dxa"/>
              <w:right w:w="40" w:type="dxa"/>
            </w:tcMar>
          </w:tcPr>
          <w:p w14:paraId="3CAEEF1D" w14:textId="77777777" w:rsidR="004456C1" w:rsidRPr="00376959" w:rsidRDefault="004456C1" w:rsidP="004456C1">
            <w:pPr>
              <w:pStyle w:val="TableEntry"/>
            </w:pPr>
            <w:r w:rsidRPr="006C5BB7">
              <w:t>Beginning Odometer Reading of Responding Vehicle</w:t>
            </w:r>
          </w:p>
        </w:tc>
        <w:tc>
          <w:tcPr>
            <w:tcW w:w="2188" w:type="dxa"/>
          </w:tcPr>
          <w:p w14:paraId="1E180514" w14:textId="77777777" w:rsidR="004456C1" w:rsidRPr="00376959" w:rsidRDefault="004456C1" w:rsidP="004456C1">
            <w:pPr>
              <w:pStyle w:val="TableEntry"/>
            </w:pPr>
            <w:r>
              <w:t xml:space="preserve">No Mapping Available </w:t>
            </w:r>
          </w:p>
        </w:tc>
        <w:tc>
          <w:tcPr>
            <w:tcW w:w="1440" w:type="dxa"/>
          </w:tcPr>
          <w:p w14:paraId="1A878611" w14:textId="77777777" w:rsidR="004456C1" w:rsidRDefault="004456C1" w:rsidP="004456C1">
            <w:pPr>
              <w:pStyle w:val="TableEntry"/>
            </w:pPr>
            <w:r>
              <w:t>O</w:t>
            </w:r>
          </w:p>
          <w:p w14:paraId="5C2EFDAF" w14:textId="77777777" w:rsidR="004456C1" w:rsidRPr="00376959" w:rsidRDefault="004456C1" w:rsidP="004456C1">
            <w:pPr>
              <w:pStyle w:val="TableEntry"/>
            </w:pPr>
            <w:r>
              <w:t>[0..1]</w:t>
            </w:r>
          </w:p>
        </w:tc>
        <w:tc>
          <w:tcPr>
            <w:tcW w:w="3240" w:type="dxa"/>
            <w:tcMar>
              <w:left w:w="40" w:type="dxa"/>
              <w:right w:w="40" w:type="dxa"/>
            </w:tcMar>
          </w:tcPr>
          <w:p w14:paraId="11C715AB" w14:textId="77777777" w:rsidR="004456C1" w:rsidRPr="006C5BB7" w:rsidRDefault="004456C1" w:rsidP="004456C1">
            <w:pPr>
              <w:spacing w:before="0"/>
              <w:rPr>
                <w:sz w:val="18"/>
              </w:rPr>
            </w:pPr>
            <w:r w:rsidRPr="006C5BB7">
              <w:rPr>
                <w:sz w:val="18"/>
              </w:rPr>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1D96F499" w14:textId="77777777" w:rsidR="004456C1" w:rsidRPr="00376959" w:rsidRDefault="004456C1" w:rsidP="004456C1">
            <w:pPr>
              <w:pStyle w:val="TableEntry"/>
            </w:pPr>
          </w:p>
        </w:tc>
        <w:tc>
          <w:tcPr>
            <w:tcW w:w="1440" w:type="dxa"/>
          </w:tcPr>
          <w:p w14:paraId="43326341" w14:textId="77777777" w:rsidR="004456C1" w:rsidRPr="00376959" w:rsidRDefault="004456C1" w:rsidP="004456C1">
            <w:pPr>
              <w:pStyle w:val="TableEntry"/>
            </w:pPr>
          </w:p>
        </w:tc>
      </w:tr>
      <w:tr w:rsidR="004456C1" w:rsidRPr="00376959" w14:paraId="6392D8BD" w14:textId="77777777" w:rsidTr="004456C1">
        <w:trPr>
          <w:cantSplit/>
        </w:trPr>
        <w:tc>
          <w:tcPr>
            <w:tcW w:w="1770" w:type="dxa"/>
            <w:tcMar>
              <w:left w:w="40" w:type="dxa"/>
              <w:right w:w="40" w:type="dxa"/>
            </w:tcMar>
          </w:tcPr>
          <w:p w14:paraId="1F528A97" w14:textId="77777777" w:rsidR="004456C1" w:rsidRPr="00376959" w:rsidRDefault="004456C1" w:rsidP="004456C1">
            <w:pPr>
              <w:pStyle w:val="TableEntry"/>
            </w:pPr>
            <w:r w:rsidRPr="006C5BB7">
              <w:lastRenderedPageBreak/>
              <w:t>On-Scene Odometer Reading of Responding Vehicle</w:t>
            </w:r>
          </w:p>
        </w:tc>
        <w:tc>
          <w:tcPr>
            <w:tcW w:w="2188" w:type="dxa"/>
          </w:tcPr>
          <w:p w14:paraId="3C9B8E9C" w14:textId="77777777" w:rsidR="004456C1" w:rsidRPr="00376959" w:rsidRDefault="004456C1" w:rsidP="004456C1">
            <w:pPr>
              <w:pStyle w:val="TableEntry"/>
            </w:pPr>
            <w:r w:rsidRPr="00CD0804">
              <w:t xml:space="preserve">No Mapping Available </w:t>
            </w:r>
          </w:p>
        </w:tc>
        <w:tc>
          <w:tcPr>
            <w:tcW w:w="1440" w:type="dxa"/>
          </w:tcPr>
          <w:p w14:paraId="36BAC2A6" w14:textId="77777777" w:rsidR="004456C1" w:rsidRDefault="004456C1" w:rsidP="004456C1">
            <w:pPr>
              <w:pStyle w:val="TableEntry"/>
            </w:pPr>
            <w:r>
              <w:t>O</w:t>
            </w:r>
          </w:p>
          <w:p w14:paraId="35CA3B30" w14:textId="77777777" w:rsidR="004456C1" w:rsidRPr="00376959" w:rsidRDefault="004456C1" w:rsidP="004456C1">
            <w:pPr>
              <w:pStyle w:val="TableEntry"/>
            </w:pPr>
            <w:r>
              <w:t>[0..1]</w:t>
            </w:r>
          </w:p>
        </w:tc>
        <w:tc>
          <w:tcPr>
            <w:tcW w:w="3240" w:type="dxa"/>
            <w:tcMar>
              <w:left w:w="40" w:type="dxa"/>
              <w:right w:w="40" w:type="dxa"/>
            </w:tcMar>
          </w:tcPr>
          <w:p w14:paraId="2A4D74F5" w14:textId="77777777" w:rsidR="004456C1" w:rsidRPr="006C5BB7" w:rsidRDefault="004456C1" w:rsidP="004456C1">
            <w:pPr>
              <w:spacing w:before="0"/>
              <w:rPr>
                <w:sz w:val="18"/>
              </w:rPr>
            </w:pPr>
            <w:r w:rsidRPr="006C5BB7">
              <w:rPr>
                <w:sz w:val="18"/>
              </w:rPr>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788CB0A5" w14:textId="77777777" w:rsidR="004456C1" w:rsidRPr="00376959" w:rsidRDefault="004456C1" w:rsidP="004456C1">
            <w:pPr>
              <w:pStyle w:val="TableEntry"/>
            </w:pPr>
          </w:p>
        </w:tc>
        <w:tc>
          <w:tcPr>
            <w:tcW w:w="1440" w:type="dxa"/>
          </w:tcPr>
          <w:p w14:paraId="48619B62" w14:textId="77777777" w:rsidR="004456C1" w:rsidRPr="00376959" w:rsidRDefault="004456C1" w:rsidP="004456C1">
            <w:pPr>
              <w:pStyle w:val="TableEntry"/>
            </w:pPr>
          </w:p>
        </w:tc>
      </w:tr>
      <w:tr w:rsidR="004456C1" w:rsidRPr="00376959" w14:paraId="204DA677" w14:textId="77777777" w:rsidTr="004456C1">
        <w:trPr>
          <w:cantSplit/>
        </w:trPr>
        <w:tc>
          <w:tcPr>
            <w:tcW w:w="1770" w:type="dxa"/>
            <w:tcMar>
              <w:left w:w="40" w:type="dxa"/>
              <w:right w:w="40" w:type="dxa"/>
            </w:tcMar>
          </w:tcPr>
          <w:p w14:paraId="1391B835" w14:textId="77777777" w:rsidR="004456C1" w:rsidRPr="00376959" w:rsidRDefault="004456C1" w:rsidP="004456C1">
            <w:pPr>
              <w:pStyle w:val="TableEntry"/>
            </w:pPr>
            <w:r w:rsidRPr="006C5BB7">
              <w:t>Patient Destination Odometer Reading of Responding Vehicle</w:t>
            </w:r>
          </w:p>
        </w:tc>
        <w:tc>
          <w:tcPr>
            <w:tcW w:w="2188" w:type="dxa"/>
          </w:tcPr>
          <w:p w14:paraId="58549228" w14:textId="77777777" w:rsidR="004456C1" w:rsidRPr="00376959" w:rsidRDefault="004456C1" w:rsidP="004456C1">
            <w:pPr>
              <w:pStyle w:val="TableEntry"/>
            </w:pPr>
            <w:r w:rsidRPr="00CD0804">
              <w:t xml:space="preserve">No Mapping Available </w:t>
            </w:r>
          </w:p>
        </w:tc>
        <w:tc>
          <w:tcPr>
            <w:tcW w:w="1440" w:type="dxa"/>
          </w:tcPr>
          <w:p w14:paraId="3F77FE9E" w14:textId="77777777" w:rsidR="004456C1" w:rsidRDefault="004456C1" w:rsidP="004456C1">
            <w:pPr>
              <w:pStyle w:val="TableEntry"/>
            </w:pPr>
            <w:r>
              <w:t>O</w:t>
            </w:r>
          </w:p>
          <w:p w14:paraId="796FD76D" w14:textId="77777777" w:rsidR="004456C1" w:rsidRPr="00376959" w:rsidRDefault="004456C1" w:rsidP="004456C1">
            <w:pPr>
              <w:pStyle w:val="TableEntry"/>
            </w:pPr>
            <w:r>
              <w:t>[0..1]</w:t>
            </w:r>
          </w:p>
        </w:tc>
        <w:tc>
          <w:tcPr>
            <w:tcW w:w="3240" w:type="dxa"/>
            <w:tcMar>
              <w:left w:w="40" w:type="dxa"/>
              <w:right w:w="40" w:type="dxa"/>
            </w:tcMar>
          </w:tcPr>
          <w:p w14:paraId="52A85D3E" w14:textId="77777777" w:rsidR="004456C1" w:rsidRPr="006C5BB7" w:rsidRDefault="004456C1" w:rsidP="004456C1">
            <w:pPr>
              <w:spacing w:before="0"/>
              <w:rPr>
                <w:sz w:val="18"/>
              </w:rPr>
            </w:pPr>
            <w:r w:rsidRPr="006C5BB7">
              <w:rPr>
                <w:sz w:val="18"/>
              </w:rPr>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200DFC0D" w14:textId="77777777" w:rsidR="004456C1" w:rsidRPr="00376959" w:rsidRDefault="004456C1" w:rsidP="004456C1">
            <w:pPr>
              <w:pStyle w:val="TableEntry"/>
            </w:pPr>
          </w:p>
        </w:tc>
        <w:tc>
          <w:tcPr>
            <w:tcW w:w="1440" w:type="dxa"/>
          </w:tcPr>
          <w:p w14:paraId="538B411C" w14:textId="77777777" w:rsidR="004456C1" w:rsidRPr="00376959" w:rsidRDefault="004456C1" w:rsidP="004456C1">
            <w:pPr>
              <w:pStyle w:val="TableEntry"/>
            </w:pPr>
          </w:p>
        </w:tc>
      </w:tr>
      <w:tr w:rsidR="004456C1" w:rsidRPr="00376959" w14:paraId="28311230" w14:textId="77777777" w:rsidTr="004456C1">
        <w:trPr>
          <w:cantSplit/>
        </w:trPr>
        <w:tc>
          <w:tcPr>
            <w:tcW w:w="1770" w:type="dxa"/>
            <w:tcMar>
              <w:left w:w="40" w:type="dxa"/>
              <w:right w:w="40" w:type="dxa"/>
            </w:tcMar>
          </w:tcPr>
          <w:p w14:paraId="5DF7EE28" w14:textId="77777777" w:rsidR="004456C1" w:rsidRPr="00376959" w:rsidRDefault="004456C1" w:rsidP="004456C1">
            <w:pPr>
              <w:pStyle w:val="TableEntry"/>
            </w:pPr>
            <w:r w:rsidRPr="006C5BB7">
              <w:t>Ending Odometer Reading of Responding Vehicle</w:t>
            </w:r>
          </w:p>
        </w:tc>
        <w:tc>
          <w:tcPr>
            <w:tcW w:w="2188" w:type="dxa"/>
          </w:tcPr>
          <w:p w14:paraId="0B7866F3" w14:textId="77777777" w:rsidR="004456C1" w:rsidRPr="00376959" w:rsidRDefault="004456C1" w:rsidP="004456C1">
            <w:pPr>
              <w:pStyle w:val="TableEntry"/>
            </w:pPr>
            <w:r w:rsidRPr="00CD0804">
              <w:t xml:space="preserve">No Mapping Available </w:t>
            </w:r>
          </w:p>
        </w:tc>
        <w:tc>
          <w:tcPr>
            <w:tcW w:w="1440" w:type="dxa"/>
          </w:tcPr>
          <w:p w14:paraId="251239C4" w14:textId="77777777" w:rsidR="004456C1" w:rsidRDefault="004456C1" w:rsidP="004456C1">
            <w:pPr>
              <w:pStyle w:val="TableEntry"/>
            </w:pPr>
            <w:r>
              <w:t>O</w:t>
            </w:r>
          </w:p>
          <w:p w14:paraId="473EE49A" w14:textId="77777777" w:rsidR="004456C1" w:rsidRPr="00376959" w:rsidRDefault="004456C1" w:rsidP="004456C1">
            <w:pPr>
              <w:pStyle w:val="TableEntry"/>
            </w:pPr>
            <w:r>
              <w:t>[0..1]</w:t>
            </w:r>
          </w:p>
        </w:tc>
        <w:tc>
          <w:tcPr>
            <w:tcW w:w="3240" w:type="dxa"/>
            <w:tcMar>
              <w:left w:w="40" w:type="dxa"/>
              <w:right w:w="40" w:type="dxa"/>
            </w:tcMar>
          </w:tcPr>
          <w:p w14:paraId="52D4BDF6" w14:textId="77777777" w:rsidR="004456C1" w:rsidRPr="006C5BB7" w:rsidRDefault="004456C1" w:rsidP="004456C1">
            <w:pPr>
              <w:spacing w:before="0"/>
              <w:rPr>
                <w:sz w:val="18"/>
              </w:rPr>
            </w:pPr>
            <w:r w:rsidRPr="006C5BB7">
              <w:rPr>
                <w:sz w:val="18"/>
              </w:rPr>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46887449" w14:textId="77777777" w:rsidR="004456C1" w:rsidRPr="00376959" w:rsidRDefault="004456C1" w:rsidP="004456C1">
            <w:pPr>
              <w:pStyle w:val="TableEntry"/>
            </w:pPr>
          </w:p>
        </w:tc>
        <w:tc>
          <w:tcPr>
            <w:tcW w:w="1440" w:type="dxa"/>
          </w:tcPr>
          <w:p w14:paraId="7BE20043" w14:textId="77777777" w:rsidR="004456C1" w:rsidRPr="00376959" w:rsidRDefault="004456C1" w:rsidP="004456C1">
            <w:pPr>
              <w:pStyle w:val="TableEntry"/>
            </w:pPr>
          </w:p>
        </w:tc>
      </w:tr>
      <w:tr w:rsidR="004456C1" w:rsidRPr="00376959" w14:paraId="0F0F31F0" w14:textId="77777777" w:rsidTr="004456C1">
        <w:trPr>
          <w:cantSplit/>
        </w:trPr>
        <w:tc>
          <w:tcPr>
            <w:tcW w:w="1770" w:type="dxa"/>
            <w:tcMar>
              <w:left w:w="40" w:type="dxa"/>
              <w:right w:w="40" w:type="dxa"/>
            </w:tcMar>
          </w:tcPr>
          <w:p w14:paraId="7D937B0C" w14:textId="77777777" w:rsidR="004456C1" w:rsidRPr="00376959" w:rsidRDefault="004456C1" w:rsidP="004456C1">
            <w:pPr>
              <w:pStyle w:val="TableEntry"/>
            </w:pPr>
            <w:r w:rsidRPr="006C5BB7">
              <w:t>Response Mode to Scene</w:t>
            </w:r>
          </w:p>
        </w:tc>
        <w:tc>
          <w:tcPr>
            <w:tcW w:w="2188" w:type="dxa"/>
          </w:tcPr>
          <w:p w14:paraId="1DE483BB" w14:textId="77777777" w:rsidR="004456C1" w:rsidRDefault="004456C1" w:rsidP="004456C1">
            <w:pPr>
              <w:pStyle w:val="TableEntry"/>
            </w:pPr>
            <w:r>
              <w:t>Encounter.encounter-responceMode</w:t>
            </w:r>
          </w:p>
          <w:p w14:paraId="629E66E3" w14:textId="77777777" w:rsidR="004456C1" w:rsidRPr="00376959" w:rsidRDefault="004456C1" w:rsidP="004456C1">
            <w:pPr>
              <w:pStyle w:val="TableEntry"/>
            </w:pPr>
            <w:r>
              <w:t xml:space="preserve"> **IHE extension**</w:t>
            </w:r>
          </w:p>
        </w:tc>
        <w:tc>
          <w:tcPr>
            <w:tcW w:w="1440" w:type="dxa"/>
          </w:tcPr>
          <w:p w14:paraId="71DDF704" w14:textId="77777777" w:rsidR="004456C1" w:rsidRDefault="004456C1" w:rsidP="004456C1">
            <w:pPr>
              <w:pStyle w:val="TableEntry"/>
            </w:pPr>
            <w:r w:rsidRPr="00376959">
              <w:t xml:space="preserve">RE </w:t>
            </w:r>
          </w:p>
          <w:p w14:paraId="6B5A4B83" w14:textId="77777777" w:rsidR="004456C1" w:rsidRPr="00376959" w:rsidRDefault="004456C1" w:rsidP="004456C1">
            <w:pPr>
              <w:pStyle w:val="TableEntry"/>
            </w:pPr>
            <w:r w:rsidRPr="00376959">
              <w:t>[0..1]</w:t>
            </w:r>
          </w:p>
        </w:tc>
        <w:tc>
          <w:tcPr>
            <w:tcW w:w="3240" w:type="dxa"/>
            <w:tcMar>
              <w:left w:w="40" w:type="dxa"/>
              <w:right w:w="40" w:type="dxa"/>
            </w:tcMar>
          </w:tcPr>
          <w:p w14:paraId="020FD28F" w14:textId="77777777" w:rsidR="004456C1" w:rsidRPr="006C5BB7" w:rsidRDefault="004456C1" w:rsidP="004456C1">
            <w:pPr>
              <w:spacing w:before="0"/>
              <w:rPr>
                <w:sz w:val="18"/>
              </w:rPr>
            </w:pPr>
            <w:r w:rsidRPr="006C5BB7">
              <w:rPr>
                <w:sz w:val="18"/>
              </w:rPr>
              <w:t>The indication whether the response was emergent or non-emergent. An emergent response is an immediate response (typically using lights and sirens).</w:t>
            </w:r>
          </w:p>
          <w:p w14:paraId="340D7611" w14:textId="77777777" w:rsidR="004456C1" w:rsidRPr="00376959" w:rsidRDefault="004456C1" w:rsidP="004456C1">
            <w:pPr>
              <w:pStyle w:val="TableEntry"/>
            </w:pPr>
          </w:p>
        </w:tc>
        <w:tc>
          <w:tcPr>
            <w:tcW w:w="1440" w:type="dxa"/>
          </w:tcPr>
          <w:p w14:paraId="037733E9" w14:textId="77777777" w:rsidR="004456C1" w:rsidRPr="00376959" w:rsidRDefault="004456C1" w:rsidP="004456C1">
            <w:pPr>
              <w:pStyle w:val="TableEntry"/>
            </w:pPr>
          </w:p>
        </w:tc>
      </w:tr>
      <w:tr w:rsidR="004456C1" w:rsidRPr="00376959" w14:paraId="50F47242" w14:textId="77777777" w:rsidTr="004456C1">
        <w:trPr>
          <w:cantSplit/>
        </w:trPr>
        <w:tc>
          <w:tcPr>
            <w:tcW w:w="1770" w:type="dxa"/>
            <w:tcMar>
              <w:left w:w="40" w:type="dxa"/>
              <w:right w:w="40" w:type="dxa"/>
            </w:tcMar>
          </w:tcPr>
          <w:p w14:paraId="54FB71D1" w14:textId="77777777" w:rsidR="004456C1" w:rsidRPr="00376959" w:rsidRDefault="004456C1" w:rsidP="004456C1">
            <w:pPr>
              <w:pStyle w:val="TableEntry"/>
            </w:pPr>
            <w:r w:rsidRPr="006C5BB7">
              <w:t>Additional Response Mode Descriptors</w:t>
            </w:r>
          </w:p>
        </w:tc>
        <w:tc>
          <w:tcPr>
            <w:tcW w:w="2188" w:type="dxa"/>
          </w:tcPr>
          <w:p w14:paraId="4D4A5084" w14:textId="77777777" w:rsidR="004456C1" w:rsidRDefault="004456C1" w:rsidP="004456C1">
            <w:pPr>
              <w:pStyle w:val="TableEntry"/>
            </w:pPr>
            <w:r>
              <w:t>Encounter.encounter- responceModeDescriptor</w:t>
            </w:r>
          </w:p>
          <w:p w14:paraId="36FFBFE1" w14:textId="77777777" w:rsidR="004456C1" w:rsidRPr="00376959" w:rsidRDefault="004456C1" w:rsidP="004456C1">
            <w:pPr>
              <w:pStyle w:val="TableEntry"/>
            </w:pPr>
            <w:r>
              <w:t xml:space="preserve"> **IHE extension**</w:t>
            </w:r>
          </w:p>
        </w:tc>
        <w:tc>
          <w:tcPr>
            <w:tcW w:w="1440" w:type="dxa"/>
          </w:tcPr>
          <w:p w14:paraId="0C70F21C" w14:textId="77777777" w:rsidR="004456C1" w:rsidRDefault="004456C1" w:rsidP="004456C1">
            <w:pPr>
              <w:pStyle w:val="TableEntry"/>
            </w:pPr>
            <w:r w:rsidRPr="00376959">
              <w:t xml:space="preserve">RE </w:t>
            </w:r>
          </w:p>
          <w:p w14:paraId="6404C7B4" w14:textId="77777777" w:rsidR="004456C1" w:rsidRPr="00376959" w:rsidRDefault="004456C1" w:rsidP="004456C1">
            <w:pPr>
              <w:pStyle w:val="TableEntry"/>
            </w:pPr>
            <w:r w:rsidRPr="00376959">
              <w:t>[0..1]</w:t>
            </w:r>
          </w:p>
        </w:tc>
        <w:tc>
          <w:tcPr>
            <w:tcW w:w="3240" w:type="dxa"/>
            <w:tcMar>
              <w:left w:w="40" w:type="dxa"/>
              <w:right w:w="40" w:type="dxa"/>
            </w:tcMar>
          </w:tcPr>
          <w:p w14:paraId="266E32B0" w14:textId="77777777" w:rsidR="004456C1" w:rsidRPr="006C5BB7" w:rsidRDefault="004456C1" w:rsidP="004456C1">
            <w:pPr>
              <w:spacing w:before="0"/>
              <w:rPr>
                <w:sz w:val="18"/>
              </w:rPr>
            </w:pPr>
            <w:r w:rsidRPr="006C5BB7">
              <w:rPr>
                <w:sz w:val="18"/>
              </w:rPr>
              <w:t>The documentation of response mode techniques used for this EMS response.</w:t>
            </w:r>
          </w:p>
          <w:p w14:paraId="6C9B4BCC" w14:textId="77777777" w:rsidR="004456C1" w:rsidRPr="00376959" w:rsidRDefault="004456C1" w:rsidP="004456C1">
            <w:pPr>
              <w:pStyle w:val="TableEntry"/>
            </w:pPr>
          </w:p>
        </w:tc>
        <w:tc>
          <w:tcPr>
            <w:tcW w:w="1440" w:type="dxa"/>
          </w:tcPr>
          <w:p w14:paraId="1CB7C45A" w14:textId="77777777" w:rsidR="004456C1" w:rsidRPr="00376959" w:rsidRDefault="004456C1" w:rsidP="004456C1">
            <w:pPr>
              <w:pStyle w:val="TableEntry"/>
            </w:pPr>
          </w:p>
        </w:tc>
      </w:tr>
      <w:tr w:rsidR="004456C1" w:rsidRPr="00376959" w14:paraId="17C7A617" w14:textId="77777777" w:rsidTr="004456C1">
        <w:trPr>
          <w:cantSplit/>
        </w:trPr>
        <w:tc>
          <w:tcPr>
            <w:tcW w:w="1770" w:type="dxa"/>
            <w:tcMar>
              <w:left w:w="40" w:type="dxa"/>
              <w:right w:w="40" w:type="dxa"/>
            </w:tcMar>
          </w:tcPr>
          <w:p w14:paraId="4CD02558" w14:textId="77777777" w:rsidR="004456C1" w:rsidRPr="00376959" w:rsidRDefault="004456C1" w:rsidP="004456C1">
            <w:pPr>
              <w:pStyle w:val="TableEntry"/>
            </w:pPr>
            <w:r w:rsidRPr="006C5BB7">
              <w:t>Complaint Reported by Dispatch</w:t>
            </w:r>
          </w:p>
        </w:tc>
        <w:tc>
          <w:tcPr>
            <w:tcW w:w="2188" w:type="dxa"/>
          </w:tcPr>
          <w:p w14:paraId="683572DD" w14:textId="77777777" w:rsidR="004456C1" w:rsidRPr="00376959" w:rsidRDefault="004456C1" w:rsidP="004456C1">
            <w:pPr>
              <w:pStyle w:val="TableEntry"/>
            </w:pPr>
            <w:r>
              <w:t>Encounter.reason</w:t>
            </w:r>
          </w:p>
        </w:tc>
        <w:tc>
          <w:tcPr>
            <w:tcW w:w="1440" w:type="dxa"/>
          </w:tcPr>
          <w:p w14:paraId="65847694" w14:textId="77777777" w:rsidR="004456C1" w:rsidRDefault="004456C1" w:rsidP="004456C1">
            <w:pPr>
              <w:pStyle w:val="TableEntry"/>
            </w:pPr>
            <w:r w:rsidRPr="00376959">
              <w:t xml:space="preserve">RE </w:t>
            </w:r>
          </w:p>
          <w:p w14:paraId="25C5F3FE" w14:textId="77777777" w:rsidR="004456C1" w:rsidRPr="00376959" w:rsidRDefault="004456C1" w:rsidP="004456C1">
            <w:pPr>
              <w:pStyle w:val="TableEntry"/>
            </w:pPr>
            <w:r w:rsidRPr="00376959">
              <w:t>[0..</w:t>
            </w:r>
            <w:r>
              <w:t>*</w:t>
            </w:r>
            <w:r w:rsidRPr="00376959">
              <w:t>]</w:t>
            </w:r>
          </w:p>
        </w:tc>
        <w:tc>
          <w:tcPr>
            <w:tcW w:w="3240" w:type="dxa"/>
            <w:tcMar>
              <w:left w:w="40" w:type="dxa"/>
              <w:right w:w="40" w:type="dxa"/>
            </w:tcMar>
          </w:tcPr>
          <w:p w14:paraId="362E2427" w14:textId="77777777" w:rsidR="004456C1" w:rsidRPr="006C5BB7" w:rsidRDefault="004456C1" w:rsidP="004456C1">
            <w:pPr>
              <w:spacing w:before="0"/>
              <w:rPr>
                <w:sz w:val="18"/>
              </w:rPr>
            </w:pPr>
            <w:r w:rsidRPr="006C5BB7">
              <w:rPr>
                <w:sz w:val="18"/>
              </w:rPr>
              <w:t>The complaint dispatch reported to the responding unit.</w:t>
            </w:r>
          </w:p>
          <w:p w14:paraId="232DAD95" w14:textId="77777777" w:rsidR="004456C1" w:rsidRPr="00376959" w:rsidRDefault="004456C1" w:rsidP="004456C1">
            <w:pPr>
              <w:pStyle w:val="TableEntry"/>
            </w:pPr>
          </w:p>
        </w:tc>
        <w:tc>
          <w:tcPr>
            <w:tcW w:w="1440" w:type="dxa"/>
          </w:tcPr>
          <w:p w14:paraId="2A68F68F" w14:textId="77777777" w:rsidR="004456C1" w:rsidRPr="00376959" w:rsidRDefault="004456C1" w:rsidP="004456C1">
            <w:pPr>
              <w:pStyle w:val="TableEntry"/>
            </w:pPr>
          </w:p>
        </w:tc>
      </w:tr>
      <w:tr w:rsidR="004456C1" w:rsidRPr="00376959" w14:paraId="54765FDB" w14:textId="77777777" w:rsidTr="004456C1">
        <w:trPr>
          <w:cantSplit/>
        </w:trPr>
        <w:tc>
          <w:tcPr>
            <w:tcW w:w="1770" w:type="dxa"/>
            <w:tcMar>
              <w:left w:w="40" w:type="dxa"/>
              <w:right w:w="40" w:type="dxa"/>
            </w:tcMar>
          </w:tcPr>
          <w:p w14:paraId="613B8789" w14:textId="77777777" w:rsidR="004456C1" w:rsidRPr="00376959" w:rsidRDefault="004456C1" w:rsidP="004456C1">
            <w:pPr>
              <w:pStyle w:val="TableEntry"/>
            </w:pPr>
            <w:r w:rsidRPr="006C5BB7">
              <w:t xml:space="preserve">EMD Performed </w:t>
            </w:r>
          </w:p>
        </w:tc>
        <w:tc>
          <w:tcPr>
            <w:tcW w:w="2188" w:type="dxa"/>
          </w:tcPr>
          <w:p w14:paraId="43CB820A" w14:textId="77777777" w:rsidR="004456C1" w:rsidRPr="00376959" w:rsidRDefault="004456C1" w:rsidP="004456C1">
            <w:pPr>
              <w:pStyle w:val="TableEntry"/>
            </w:pPr>
            <w:r>
              <w:t>No Mapping Available</w:t>
            </w:r>
          </w:p>
        </w:tc>
        <w:tc>
          <w:tcPr>
            <w:tcW w:w="1440" w:type="dxa"/>
          </w:tcPr>
          <w:p w14:paraId="7148895B" w14:textId="77777777" w:rsidR="004456C1" w:rsidRDefault="004456C1" w:rsidP="004456C1">
            <w:pPr>
              <w:pStyle w:val="TableEntry"/>
            </w:pPr>
            <w:r w:rsidRPr="00376959">
              <w:t xml:space="preserve">RE </w:t>
            </w:r>
          </w:p>
          <w:p w14:paraId="06CA4C17" w14:textId="77777777" w:rsidR="004456C1" w:rsidRPr="00376959" w:rsidRDefault="004456C1" w:rsidP="004456C1">
            <w:pPr>
              <w:pStyle w:val="TableEntry"/>
            </w:pPr>
            <w:r w:rsidRPr="00376959">
              <w:t>[0..1]</w:t>
            </w:r>
          </w:p>
        </w:tc>
        <w:tc>
          <w:tcPr>
            <w:tcW w:w="3240" w:type="dxa"/>
            <w:tcMar>
              <w:left w:w="40" w:type="dxa"/>
              <w:right w:w="40" w:type="dxa"/>
            </w:tcMar>
          </w:tcPr>
          <w:p w14:paraId="19D5D4B7" w14:textId="77777777" w:rsidR="004456C1" w:rsidRPr="006C5BB7" w:rsidRDefault="004456C1" w:rsidP="004456C1">
            <w:pPr>
              <w:spacing w:before="0"/>
              <w:rPr>
                <w:sz w:val="18"/>
              </w:rPr>
            </w:pPr>
            <w:r w:rsidRPr="006C5BB7">
              <w:rPr>
                <w:sz w:val="18"/>
              </w:rPr>
              <w:t>Indication of whether Emergency Medical Dispatch was performed for this EMS event.</w:t>
            </w:r>
          </w:p>
          <w:p w14:paraId="3B4E3976" w14:textId="77777777" w:rsidR="004456C1" w:rsidRPr="00376959" w:rsidRDefault="004456C1" w:rsidP="004456C1">
            <w:pPr>
              <w:pStyle w:val="TableEntry"/>
            </w:pPr>
          </w:p>
        </w:tc>
        <w:tc>
          <w:tcPr>
            <w:tcW w:w="1440" w:type="dxa"/>
          </w:tcPr>
          <w:p w14:paraId="42FF3A8F" w14:textId="77777777" w:rsidR="004456C1" w:rsidRPr="00376959" w:rsidRDefault="004456C1" w:rsidP="004456C1">
            <w:pPr>
              <w:pStyle w:val="TableEntry"/>
            </w:pPr>
          </w:p>
        </w:tc>
      </w:tr>
      <w:tr w:rsidR="004456C1" w:rsidRPr="00376959" w14:paraId="4ADA6216" w14:textId="77777777" w:rsidTr="004456C1">
        <w:trPr>
          <w:cantSplit/>
        </w:trPr>
        <w:tc>
          <w:tcPr>
            <w:tcW w:w="1770" w:type="dxa"/>
            <w:tcMar>
              <w:left w:w="40" w:type="dxa"/>
              <w:right w:w="40" w:type="dxa"/>
            </w:tcMar>
          </w:tcPr>
          <w:p w14:paraId="5C484194" w14:textId="77777777" w:rsidR="004456C1" w:rsidRPr="00376959" w:rsidRDefault="004456C1" w:rsidP="004456C1">
            <w:pPr>
              <w:pStyle w:val="TableEntry"/>
            </w:pPr>
            <w:r w:rsidRPr="006C5BB7">
              <w:t xml:space="preserve">EMD Card Number </w:t>
            </w:r>
          </w:p>
        </w:tc>
        <w:tc>
          <w:tcPr>
            <w:tcW w:w="2188" w:type="dxa"/>
          </w:tcPr>
          <w:p w14:paraId="5B08AF9E" w14:textId="77777777" w:rsidR="004456C1" w:rsidRPr="00376959" w:rsidRDefault="004456C1" w:rsidP="004456C1">
            <w:pPr>
              <w:pStyle w:val="TableEntry"/>
            </w:pPr>
            <w:r w:rsidRPr="003C644B">
              <w:t xml:space="preserve">No Mapping Available </w:t>
            </w:r>
          </w:p>
        </w:tc>
        <w:tc>
          <w:tcPr>
            <w:tcW w:w="1440" w:type="dxa"/>
          </w:tcPr>
          <w:p w14:paraId="77462CF7" w14:textId="77777777" w:rsidR="004456C1" w:rsidRDefault="004456C1" w:rsidP="004456C1">
            <w:pPr>
              <w:pStyle w:val="TableEntry"/>
            </w:pPr>
            <w:r w:rsidRPr="00376959">
              <w:t xml:space="preserve">RE </w:t>
            </w:r>
          </w:p>
          <w:p w14:paraId="5A380780" w14:textId="77777777" w:rsidR="004456C1" w:rsidRPr="00376959" w:rsidRDefault="004456C1" w:rsidP="004456C1">
            <w:pPr>
              <w:pStyle w:val="TableEntry"/>
            </w:pPr>
            <w:r w:rsidRPr="00376959">
              <w:t>[0..1]</w:t>
            </w:r>
          </w:p>
        </w:tc>
        <w:tc>
          <w:tcPr>
            <w:tcW w:w="3240" w:type="dxa"/>
            <w:tcMar>
              <w:left w:w="40" w:type="dxa"/>
              <w:right w:w="40" w:type="dxa"/>
            </w:tcMar>
          </w:tcPr>
          <w:p w14:paraId="3284986F" w14:textId="77777777" w:rsidR="004456C1" w:rsidRPr="006C5BB7" w:rsidRDefault="004456C1" w:rsidP="004456C1">
            <w:pPr>
              <w:spacing w:before="0"/>
              <w:rPr>
                <w:sz w:val="18"/>
              </w:rPr>
            </w:pPr>
            <w:r w:rsidRPr="006C5BB7">
              <w:rPr>
                <w:sz w:val="18"/>
              </w:rPr>
              <w:t>The EMD card number reported by dispatch, consisting of the card number, dispatch level, and dispatch mode</w:t>
            </w:r>
          </w:p>
          <w:p w14:paraId="23D8B97C" w14:textId="77777777" w:rsidR="004456C1" w:rsidRPr="00376959" w:rsidRDefault="004456C1" w:rsidP="004456C1">
            <w:pPr>
              <w:pStyle w:val="TableEntry"/>
            </w:pPr>
          </w:p>
        </w:tc>
        <w:tc>
          <w:tcPr>
            <w:tcW w:w="1440" w:type="dxa"/>
          </w:tcPr>
          <w:p w14:paraId="4C5097BF" w14:textId="77777777" w:rsidR="004456C1" w:rsidRPr="00376959" w:rsidRDefault="004456C1" w:rsidP="004456C1">
            <w:pPr>
              <w:pStyle w:val="TableEntry"/>
            </w:pPr>
          </w:p>
        </w:tc>
      </w:tr>
      <w:tr w:rsidR="004456C1" w:rsidRPr="00376959" w14:paraId="285794DF" w14:textId="77777777" w:rsidTr="004456C1">
        <w:trPr>
          <w:cantSplit/>
        </w:trPr>
        <w:tc>
          <w:tcPr>
            <w:tcW w:w="1770" w:type="dxa"/>
            <w:tcMar>
              <w:left w:w="40" w:type="dxa"/>
              <w:right w:w="40" w:type="dxa"/>
            </w:tcMar>
          </w:tcPr>
          <w:p w14:paraId="36F1CED1" w14:textId="77777777" w:rsidR="004456C1" w:rsidRPr="00376959" w:rsidRDefault="004456C1" w:rsidP="004456C1">
            <w:pPr>
              <w:pStyle w:val="TableEntry"/>
            </w:pPr>
            <w:r w:rsidRPr="006C5BB7">
              <w:t>Dispatch Center Name or ID</w:t>
            </w:r>
          </w:p>
        </w:tc>
        <w:tc>
          <w:tcPr>
            <w:tcW w:w="2188" w:type="dxa"/>
          </w:tcPr>
          <w:p w14:paraId="7598062F" w14:textId="77777777" w:rsidR="004456C1" w:rsidRPr="00376959" w:rsidRDefault="004456C1" w:rsidP="004456C1">
            <w:pPr>
              <w:pStyle w:val="TableEntry"/>
            </w:pPr>
            <w:r w:rsidRPr="003C644B">
              <w:t xml:space="preserve">No Mapping Available </w:t>
            </w:r>
          </w:p>
        </w:tc>
        <w:tc>
          <w:tcPr>
            <w:tcW w:w="1440" w:type="dxa"/>
          </w:tcPr>
          <w:p w14:paraId="6432263E" w14:textId="77777777" w:rsidR="004456C1" w:rsidRDefault="004456C1" w:rsidP="004456C1">
            <w:pPr>
              <w:pStyle w:val="TableEntry"/>
            </w:pPr>
            <w:r w:rsidRPr="00376959">
              <w:t xml:space="preserve">RE </w:t>
            </w:r>
          </w:p>
          <w:p w14:paraId="72F20B63" w14:textId="77777777" w:rsidR="004456C1" w:rsidRPr="00376959" w:rsidRDefault="004456C1" w:rsidP="004456C1">
            <w:pPr>
              <w:pStyle w:val="TableEntry"/>
            </w:pPr>
            <w:r w:rsidRPr="00376959">
              <w:t>[0..1]</w:t>
            </w:r>
          </w:p>
        </w:tc>
        <w:tc>
          <w:tcPr>
            <w:tcW w:w="3240" w:type="dxa"/>
            <w:tcMar>
              <w:left w:w="40" w:type="dxa"/>
              <w:right w:w="40" w:type="dxa"/>
            </w:tcMar>
          </w:tcPr>
          <w:p w14:paraId="4AABC043" w14:textId="77777777" w:rsidR="004456C1" w:rsidRPr="006C5BB7" w:rsidRDefault="004456C1" w:rsidP="004456C1">
            <w:pPr>
              <w:spacing w:before="0"/>
              <w:rPr>
                <w:sz w:val="18"/>
              </w:rPr>
            </w:pPr>
            <w:r w:rsidRPr="006C5BB7">
              <w:rPr>
                <w:sz w:val="18"/>
              </w:rPr>
              <w:t>The name or ID of the dispatch center providing electronic data to the PCR for the EMS agency, if applicable.</w:t>
            </w:r>
          </w:p>
          <w:p w14:paraId="39FBA860" w14:textId="77777777" w:rsidR="004456C1" w:rsidRPr="00376959" w:rsidRDefault="004456C1" w:rsidP="004456C1">
            <w:pPr>
              <w:pStyle w:val="TableEntry"/>
            </w:pPr>
          </w:p>
        </w:tc>
        <w:tc>
          <w:tcPr>
            <w:tcW w:w="1440" w:type="dxa"/>
          </w:tcPr>
          <w:p w14:paraId="06774325" w14:textId="77777777" w:rsidR="004456C1" w:rsidRPr="00376959" w:rsidRDefault="004456C1" w:rsidP="004456C1">
            <w:pPr>
              <w:pStyle w:val="TableEntry"/>
            </w:pPr>
          </w:p>
        </w:tc>
      </w:tr>
      <w:tr w:rsidR="004456C1" w:rsidRPr="00376959" w14:paraId="26DAB923" w14:textId="77777777" w:rsidTr="004456C1">
        <w:trPr>
          <w:cantSplit/>
        </w:trPr>
        <w:tc>
          <w:tcPr>
            <w:tcW w:w="1770" w:type="dxa"/>
            <w:tcMar>
              <w:left w:w="40" w:type="dxa"/>
              <w:right w:w="40" w:type="dxa"/>
            </w:tcMar>
          </w:tcPr>
          <w:p w14:paraId="42F6EBDB" w14:textId="77777777" w:rsidR="004456C1" w:rsidRPr="00376959" w:rsidRDefault="004456C1" w:rsidP="004456C1">
            <w:pPr>
              <w:pStyle w:val="TableEntry"/>
            </w:pPr>
            <w:r w:rsidRPr="006C5BB7">
              <w:lastRenderedPageBreak/>
              <w:t>Dispatch Priority (Patient Acuity)</w:t>
            </w:r>
          </w:p>
        </w:tc>
        <w:tc>
          <w:tcPr>
            <w:tcW w:w="2188" w:type="dxa"/>
          </w:tcPr>
          <w:p w14:paraId="15C2F6EB" w14:textId="77777777" w:rsidR="004456C1" w:rsidRDefault="004456C1" w:rsidP="004456C1">
            <w:pPr>
              <w:pStyle w:val="TableEntry"/>
            </w:pPr>
            <w:r>
              <w:t xml:space="preserve">Encounter.priority </w:t>
            </w:r>
          </w:p>
          <w:p w14:paraId="73875E59" w14:textId="77777777" w:rsidR="004456C1" w:rsidRPr="00376959" w:rsidRDefault="004456C1" w:rsidP="004456C1">
            <w:pPr>
              <w:pStyle w:val="TableEntry"/>
            </w:pPr>
            <w:r>
              <w:t>Encounter.priority.code</w:t>
            </w:r>
          </w:p>
        </w:tc>
        <w:tc>
          <w:tcPr>
            <w:tcW w:w="1440" w:type="dxa"/>
          </w:tcPr>
          <w:p w14:paraId="2B3B7964" w14:textId="77777777" w:rsidR="004456C1" w:rsidRDefault="004456C1" w:rsidP="004456C1">
            <w:pPr>
              <w:pStyle w:val="TableEntry"/>
            </w:pPr>
            <w:r w:rsidRPr="00376959">
              <w:t xml:space="preserve">RE </w:t>
            </w:r>
          </w:p>
          <w:p w14:paraId="23ACAAF3" w14:textId="77777777" w:rsidR="004456C1" w:rsidRPr="00376959" w:rsidRDefault="004456C1" w:rsidP="004456C1">
            <w:pPr>
              <w:pStyle w:val="TableEntry"/>
            </w:pPr>
            <w:r w:rsidRPr="00376959">
              <w:t>[0..1]</w:t>
            </w:r>
          </w:p>
        </w:tc>
        <w:tc>
          <w:tcPr>
            <w:tcW w:w="3240" w:type="dxa"/>
            <w:tcMar>
              <w:left w:w="40" w:type="dxa"/>
              <w:right w:w="40" w:type="dxa"/>
            </w:tcMar>
          </w:tcPr>
          <w:p w14:paraId="3226F9E7" w14:textId="77777777" w:rsidR="004456C1" w:rsidRPr="006C5BB7" w:rsidRDefault="004456C1" w:rsidP="004456C1">
            <w:pPr>
              <w:spacing w:before="0"/>
              <w:rPr>
                <w:sz w:val="18"/>
              </w:rPr>
            </w:pPr>
            <w:r w:rsidRPr="006C5BB7">
              <w:rPr>
                <w:sz w:val="18"/>
              </w:rPr>
              <w:t>The actual, apparent, or potential acuity of the patient's condition as determined through information obtained during the EMD process.</w:t>
            </w:r>
          </w:p>
          <w:p w14:paraId="1C4DF3A7" w14:textId="77777777" w:rsidR="004456C1" w:rsidRPr="00376959" w:rsidRDefault="004456C1" w:rsidP="004456C1">
            <w:pPr>
              <w:pStyle w:val="TableEntry"/>
            </w:pPr>
          </w:p>
        </w:tc>
        <w:tc>
          <w:tcPr>
            <w:tcW w:w="1440" w:type="dxa"/>
          </w:tcPr>
          <w:p w14:paraId="7589143F" w14:textId="77777777" w:rsidR="004456C1" w:rsidRPr="00376959" w:rsidRDefault="004456C1" w:rsidP="004456C1">
            <w:pPr>
              <w:pStyle w:val="TableEntry"/>
            </w:pPr>
          </w:p>
        </w:tc>
      </w:tr>
      <w:tr w:rsidR="004456C1" w:rsidRPr="00376959" w14:paraId="19A1D64E" w14:textId="77777777" w:rsidTr="004456C1">
        <w:trPr>
          <w:cantSplit/>
        </w:trPr>
        <w:tc>
          <w:tcPr>
            <w:tcW w:w="1770" w:type="dxa"/>
            <w:tcMar>
              <w:left w:w="40" w:type="dxa"/>
              <w:right w:w="40" w:type="dxa"/>
            </w:tcMar>
          </w:tcPr>
          <w:p w14:paraId="2FFD3E1F" w14:textId="77777777" w:rsidR="004456C1" w:rsidRPr="00376959" w:rsidRDefault="004456C1" w:rsidP="004456C1">
            <w:pPr>
              <w:pStyle w:val="TableEntry"/>
            </w:pPr>
            <w:r w:rsidRPr="006C5BB7">
              <w:t>Unit Dispatched CAD Record ID</w:t>
            </w:r>
          </w:p>
        </w:tc>
        <w:tc>
          <w:tcPr>
            <w:tcW w:w="2188" w:type="dxa"/>
          </w:tcPr>
          <w:p w14:paraId="2144ECE7" w14:textId="77777777" w:rsidR="004456C1" w:rsidRPr="00376959" w:rsidRDefault="004456C1" w:rsidP="004456C1">
            <w:pPr>
              <w:pStyle w:val="TableEntry"/>
            </w:pPr>
            <w:r>
              <w:t>No Mapping Available</w:t>
            </w:r>
          </w:p>
        </w:tc>
        <w:tc>
          <w:tcPr>
            <w:tcW w:w="1440" w:type="dxa"/>
          </w:tcPr>
          <w:p w14:paraId="6C4111E3" w14:textId="77777777" w:rsidR="004456C1" w:rsidRDefault="004456C1" w:rsidP="004456C1">
            <w:pPr>
              <w:pStyle w:val="TableEntry"/>
            </w:pPr>
            <w:r w:rsidRPr="00376959">
              <w:t xml:space="preserve">RE </w:t>
            </w:r>
          </w:p>
          <w:p w14:paraId="1758259B" w14:textId="77777777" w:rsidR="004456C1" w:rsidRPr="00376959" w:rsidRDefault="004456C1" w:rsidP="004456C1">
            <w:pPr>
              <w:pStyle w:val="TableEntry"/>
            </w:pPr>
            <w:r w:rsidRPr="00376959">
              <w:t>[0..1]</w:t>
            </w:r>
          </w:p>
        </w:tc>
        <w:tc>
          <w:tcPr>
            <w:tcW w:w="3240" w:type="dxa"/>
            <w:tcMar>
              <w:left w:w="40" w:type="dxa"/>
              <w:right w:w="40" w:type="dxa"/>
            </w:tcMar>
          </w:tcPr>
          <w:p w14:paraId="2BA773C4" w14:textId="77777777" w:rsidR="004456C1" w:rsidRPr="006C5BB7" w:rsidRDefault="004456C1" w:rsidP="004456C1">
            <w:pPr>
              <w:spacing w:before="0"/>
              <w:rPr>
                <w:sz w:val="18"/>
              </w:rPr>
            </w:pPr>
            <w:r w:rsidRPr="006C5BB7">
              <w:rPr>
                <w:sz w:val="18"/>
              </w:rPr>
              <w:t>The unique ID assigned by the CAD system for the specific unit response.</w:t>
            </w:r>
          </w:p>
          <w:p w14:paraId="5210F27B" w14:textId="77777777" w:rsidR="004456C1" w:rsidRPr="00376959" w:rsidRDefault="004456C1" w:rsidP="004456C1">
            <w:pPr>
              <w:pStyle w:val="TableEntry"/>
            </w:pPr>
          </w:p>
        </w:tc>
        <w:tc>
          <w:tcPr>
            <w:tcW w:w="1440" w:type="dxa"/>
          </w:tcPr>
          <w:p w14:paraId="6F332F13" w14:textId="77777777" w:rsidR="004456C1" w:rsidRPr="00376959" w:rsidRDefault="004456C1" w:rsidP="004456C1">
            <w:pPr>
              <w:pStyle w:val="TableEntry"/>
            </w:pPr>
          </w:p>
        </w:tc>
      </w:tr>
      <w:tr w:rsidR="004456C1" w:rsidRPr="00376959" w14:paraId="6C45F874" w14:textId="77777777" w:rsidTr="004456C1">
        <w:trPr>
          <w:cantSplit/>
        </w:trPr>
        <w:tc>
          <w:tcPr>
            <w:tcW w:w="1770" w:type="dxa"/>
            <w:tcMar>
              <w:left w:w="40" w:type="dxa"/>
              <w:right w:w="40" w:type="dxa"/>
            </w:tcMar>
          </w:tcPr>
          <w:p w14:paraId="70A71F1D" w14:textId="77777777" w:rsidR="004456C1" w:rsidRPr="00376959" w:rsidRDefault="004456C1" w:rsidP="004456C1">
            <w:pPr>
              <w:pStyle w:val="TableEntry"/>
            </w:pPr>
            <w:r w:rsidRPr="006C5BB7">
              <w:t>Crew ID Number</w:t>
            </w:r>
          </w:p>
        </w:tc>
        <w:tc>
          <w:tcPr>
            <w:tcW w:w="2188" w:type="dxa"/>
          </w:tcPr>
          <w:p w14:paraId="56617EE4" w14:textId="77777777" w:rsidR="004456C1" w:rsidRPr="00376959" w:rsidRDefault="004456C1" w:rsidP="004456C1">
            <w:pPr>
              <w:pStyle w:val="TableEntry"/>
            </w:pPr>
            <w:r>
              <w:t>Encounter.participant.individual (Practitioner.identifier)</w:t>
            </w:r>
          </w:p>
        </w:tc>
        <w:tc>
          <w:tcPr>
            <w:tcW w:w="1440" w:type="dxa"/>
          </w:tcPr>
          <w:p w14:paraId="754DC545" w14:textId="77777777" w:rsidR="004456C1" w:rsidRDefault="004456C1" w:rsidP="004456C1">
            <w:pPr>
              <w:pStyle w:val="TableEntry"/>
            </w:pPr>
            <w:r w:rsidRPr="00376959">
              <w:t xml:space="preserve">RE </w:t>
            </w:r>
          </w:p>
          <w:p w14:paraId="4395DD1B" w14:textId="77777777" w:rsidR="004456C1" w:rsidRPr="00376959" w:rsidRDefault="004456C1" w:rsidP="004456C1">
            <w:pPr>
              <w:pStyle w:val="TableEntry"/>
            </w:pPr>
            <w:r w:rsidRPr="00376959">
              <w:t>[0..1]</w:t>
            </w:r>
          </w:p>
        </w:tc>
        <w:tc>
          <w:tcPr>
            <w:tcW w:w="3240" w:type="dxa"/>
            <w:tcMar>
              <w:left w:w="40" w:type="dxa"/>
              <w:right w:w="40" w:type="dxa"/>
            </w:tcMar>
          </w:tcPr>
          <w:p w14:paraId="67502428" w14:textId="77777777" w:rsidR="004456C1" w:rsidRPr="006C5BB7" w:rsidRDefault="004456C1" w:rsidP="004456C1">
            <w:pPr>
              <w:spacing w:before="0"/>
              <w:rPr>
                <w:sz w:val="18"/>
              </w:rPr>
            </w:pPr>
            <w:r w:rsidRPr="006C5BB7">
              <w:rPr>
                <w:sz w:val="18"/>
              </w:rPr>
              <w:t>The state certification/licensure ID number assigned to the crew member.</w:t>
            </w:r>
          </w:p>
          <w:p w14:paraId="0887FA16" w14:textId="77777777" w:rsidR="004456C1" w:rsidRPr="00376959" w:rsidRDefault="004456C1" w:rsidP="004456C1">
            <w:pPr>
              <w:pStyle w:val="TableEntry"/>
            </w:pPr>
          </w:p>
        </w:tc>
        <w:tc>
          <w:tcPr>
            <w:tcW w:w="1440" w:type="dxa"/>
          </w:tcPr>
          <w:p w14:paraId="6391D284" w14:textId="77777777" w:rsidR="004456C1" w:rsidRPr="00376959" w:rsidRDefault="004456C1" w:rsidP="004456C1">
            <w:pPr>
              <w:pStyle w:val="TableEntry"/>
            </w:pPr>
          </w:p>
        </w:tc>
      </w:tr>
      <w:tr w:rsidR="004456C1" w:rsidRPr="00376959" w14:paraId="23F2CB15" w14:textId="77777777" w:rsidTr="004456C1">
        <w:trPr>
          <w:cantSplit/>
        </w:trPr>
        <w:tc>
          <w:tcPr>
            <w:tcW w:w="1770" w:type="dxa"/>
            <w:tcMar>
              <w:left w:w="40" w:type="dxa"/>
              <w:right w:w="40" w:type="dxa"/>
            </w:tcMar>
          </w:tcPr>
          <w:p w14:paraId="53596690" w14:textId="77777777" w:rsidR="004456C1" w:rsidRPr="00376959" w:rsidRDefault="004456C1" w:rsidP="004456C1">
            <w:pPr>
              <w:pStyle w:val="TableEntry"/>
            </w:pPr>
            <w:r w:rsidRPr="006C5BB7">
              <w:t>Crew Member Level</w:t>
            </w:r>
          </w:p>
        </w:tc>
        <w:tc>
          <w:tcPr>
            <w:tcW w:w="2188" w:type="dxa"/>
          </w:tcPr>
          <w:p w14:paraId="27C075DC" w14:textId="77777777" w:rsidR="004456C1" w:rsidRPr="00376959" w:rsidRDefault="004456C1" w:rsidP="004456C1">
            <w:pPr>
              <w:pStyle w:val="TableEntry"/>
            </w:pPr>
            <w:r>
              <w:t>Encounter.participant.individual (Practitioner.qualification.code)</w:t>
            </w:r>
          </w:p>
        </w:tc>
        <w:tc>
          <w:tcPr>
            <w:tcW w:w="1440" w:type="dxa"/>
          </w:tcPr>
          <w:p w14:paraId="1D7640B5" w14:textId="77777777" w:rsidR="004456C1" w:rsidRDefault="004456C1" w:rsidP="004456C1">
            <w:pPr>
              <w:pStyle w:val="TableEntry"/>
            </w:pPr>
            <w:r w:rsidRPr="00376959">
              <w:t xml:space="preserve">RE </w:t>
            </w:r>
          </w:p>
          <w:p w14:paraId="5C9D13AE" w14:textId="77777777" w:rsidR="004456C1" w:rsidRPr="00376959" w:rsidRDefault="004456C1" w:rsidP="004456C1">
            <w:pPr>
              <w:pStyle w:val="TableEntry"/>
            </w:pPr>
            <w:r w:rsidRPr="00376959">
              <w:t>[0..1]</w:t>
            </w:r>
          </w:p>
        </w:tc>
        <w:tc>
          <w:tcPr>
            <w:tcW w:w="3240" w:type="dxa"/>
            <w:tcMar>
              <w:left w:w="40" w:type="dxa"/>
              <w:right w:w="40" w:type="dxa"/>
            </w:tcMar>
          </w:tcPr>
          <w:p w14:paraId="1108CF55" w14:textId="77777777" w:rsidR="004456C1" w:rsidRPr="006C5BB7" w:rsidRDefault="004456C1" w:rsidP="004456C1">
            <w:pPr>
              <w:spacing w:before="0"/>
              <w:rPr>
                <w:sz w:val="18"/>
              </w:rPr>
            </w:pPr>
            <w:r w:rsidRPr="006C5BB7">
              <w:rPr>
                <w:sz w:val="18"/>
              </w:rPr>
              <w:t>The functioning level of the crew member ID during this EMS patient encounter.</w:t>
            </w:r>
          </w:p>
          <w:p w14:paraId="1A06B08B" w14:textId="77777777" w:rsidR="004456C1" w:rsidRPr="00376959" w:rsidRDefault="004456C1" w:rsidP="004456C1">
            <w:pPr>
              <w:pStyle w:val="TableEntry"/>
            </w:pPr>
          </w:p>
        </w:tc>
        <w:tc>
          <w:tcPr>
            <w:tcW w:w="1440" w:type="dxa"/>
          </w:tcPr>
          <w:p w14:paraId="0DAF94F9" w14:textId="77777777" w:rsidR="004456C1" w:rsidRPr="00376959" w:rsidRDefault="004456C1" w:rsidP="004456C1">
            <w:pPr>
              <w:pStyle w:val="TableEntry"/>
            </w:pPr>
          </w:p>
        </w:tc>
      </w:tr>
      <w:tr w:rsidR="004456C1" w:rsidRPr="00376959" w14:paraId="54C0DD64" w14:textId="77777777" w:rsidTr="004456C1">
        <w:trPr>
          <w:cantSplit/>
        </w:trPr>
        <w:tc>
          <w:tcPr>
            <w:tcW w:w="1770" w:type="dxa"/>
            <w:tcMar>
              <w:left w:w="40" w:type="dxa"/>
              <w:right w:w="40" w:type="dxa"/>
            </w:tcMar>
          </w:tcPr>
          <w:p w14:paraId="3465A811" w14:textId="77777777" w:rsidR="004456C1" w:rsidRPr="00376959" w:rsidRDefault="004456C1" w:rsidP="004456C1">
            <w:pPr>
              <w:pStyle w:val="TableEntry"/>
            </w:pPr>
            <w:r w:rsidRPr="006C5BB7">
              <w:t>Crew Member Response Role</w:t>
            </w:r>
          </w:p>
        </w:tc>
        <w:tc>
          <w:tcPr>
            <w:tcW w:w="2188" w:type="dxa"/>
          </w:tcPr>
          <w:p w14:paraId="3AED59EF" w14:textId="77777777" w:rsidR="004456C1" w:rsidRPr="00376959" w:rsidRDefault="004456C1" w:rsidP="004456C1">
            <w:pPr>
              <w:pStyle w:val="TableEntry"/>
            </w:pPr>
            <w:r>
              <w:t>Encounter.participant.type</w:t>
            </w:r>
          </w:p>
        </w:tc>
        <w:tc>
          <w:tcPr>
            <w:tcW w:w="1440" w:type="dxa"/>
          </w:tcPr>
          <w:p w14:paraId="3EA003C9" w14:textId="77777777" w:rsidR="004456C1" w:rsidRDefault="004456C1" w:rsidP="004456C1">
            <w:pPr>
              <w:pStyle w:val="TableEntry"/>
            </w:pPr>
            <w:r w:rsidRPr="00376959">
              <w:t xml:space="preserve">RE </w:t>
            </w:r>
          </w:p>
          <w:p w14:paraId="1BBE0752" w14:textId="77777777" w:rsidR="004456C1" w:rsidRPr="00376959" w:rsidRDefault="004456C1" w:rsidP="004456C1">
            <w:pPr>
              <w:pStyle w:val="TableEntry"/>
            </w:pPr>
            <w:r w:rsidRPr="00376959">
              <w:t>[0..1]</w:t>
            </w:r>
          </w:p>
        </w:tc>
        <w:tc>
          <w:tcPr>
            <w:tcW w:w="3240" w:type="dxa"/>
            <w:tcMar>
              <w:left w:w="40" w:type="dxa"/>
              <w:right w:w="40" w:type="dxa"/>
            </w:tcMar>
          </w:tcPr>
          <w:p w14:paraId="642B8B56" w14:textId="77777777" w:rsidR="004456C1" w:rsidRPr="006C5BB7" w:rsidRDefault="004456C1" w:rsidP="004456C1">
            <w:pPr>
              <w:spacing w:before="0"/>
              <w:rPr>
                <w:sz w:val="18"/>
              </w:rPr>
            </w:pPr>
            <w:r w:rsidRPr="006C5BB7">
              <w:rPr>
                <w:sz w:val="18"/>
              </w:rPr>
              <w:t>The role(s) of the role member during response, at scene treatment, and/or transport.</w:t>
            </w:r>
          </w:p>
          <w:p w14:paraId="758D4512" w14:textId="77777777" w:rsidR="004456C1" w:rsidRPr="00376959" w:rsidRDefault="004456C1" w:rsidP="004456C1">
            <w:pPr>
              <w:pStyle w:val="TableEntry"/>
            </w:pPr>
          </w:p>
        </w:tc>
        <w:tc>
          <w:tcPr>
            <w:tcW w:w="1440" w:type="dxa"/>
          </w:tcPr>
          <w:p w14:paraId="479FB3C8" w14:textId="77777777" w:rsidR="004456C1" w:rsidRPr="00376959" w:rsidRDefault="004456C1" w:rsidP="004456C1">
            <w:pPr>
              <w:pStyle w:val="TableEntry"/>
            </w:pPr>
          </w:p>
        </w:tc>
      </w:tr>
      <w:tr w:rsidR="004456C1" w:rsidRPr="00376959" w14:paraId="053FBF0E" w14:textId="77777777" w:rsidTr="004456C1">
        <w:trPr>
          <w:cantSplit/>
        </w:trPr>
        <w:tc>
          <w:tcPr>
            <w:tcW w:w="1770" w:type="dxa"/>
            <w:tcMar>
              <w:left w:w="40" w:type="dxa"/>
              <w:right w:w="40" w:type="dxa"/>
            </w:tcMar>
          </w:tcPr>
          <w:p w14:paraId="05FA2816" w14:textId="77777777" w:rsidR="004456C1" w:rsidRPr="00376959" w:rsidRDefault="004456C1" w:rsidP="004456C1">
            <w:pPr>
              <w:pStyle w:val="TableEntry"/>
            </w:pPr>
            <w:r w:rsidRPr="006C5BB7">
              <w:t>PSAP Call Date/Time</w:t>
            </w:r>
          </w:p>
        </w:tc>
        <w:tc>
          <w:tcPr>
            <w:tcW w:w="2188" w:type="dxa"/>
          </w:tcPr>
          <w:p w14:paraId="68E096E7" w14:textId="77777777" w:rsidR="004456C1" w:rsidRDefault="004456C1" w:rsidP="004456C1">
            <w:pPr>
              <w:pStyle w:val="TableEntry"/>
            </w:pPr>
            <w:r>
              <w:t>Encounter.statusHistory.code</w:t>
            </w:r>
          </w:p>
          <w:p w14:paraId="0B09FDA1" w14:textId="77777777" w:rsidR="004456C1" w:rsidRDefault="004456C1" w:rsidP="004456C1">
            <w:pPr>
              <w:pStyle w:val="TableEntry"/>
            </w:pPr>
          </w:p>
          <w:p w14:paraId="1953B792" w14:textId="77777777" w:rsidR="004456C1" w:rsidRDefault="004456C1" w:rsidP="004456C1">
            <w:pPr>
              <w:pStyle w:val="TableEntry"/>
            </w:pPr>
            <w:r>
              <w:t>Encounter.statusHistory.period.start</w:t>
            </w:r>
          </w:p>
          <w:p w14:paraId="3BB62AB7" w14:textId="77777777" w:rsidR="004456C1" w:rsidRDefault="004456C1" w:rsidP="004456C1">
            <w:pPr>
              <w:pStyle w:val="TableEntry"/>
            </w:pPr>
          </w:p>
          <w:p w14:paraId="56917DAE" w14:textId="77777777" w:rsidR="004456C1" w:rsidRDefault="004456C1" w:rsidP="004456C1">
            <w:pPr>
              <w:pStyle w:val="TableEntry"/>
            </w:pPr>
            <w:r>
              <w:t>Encounter.statusHistory – Type</w:t>
            </w:r>
          </w:p>
          <w:p w14:paraId="268F55D4" w14:textId="77777777" w:rsidR="004456C1" w:rsidRPr="00376959" w:rsidRDefault="004456C1" w:rsidP="004456C1">
            <w:pPr>
              <w:pStyle w:val="TableEntry"/>
            </w:pPr>
            <w:r>
              <w:t>**IHE Extension*</w:t>
            </w:r>
          </w:p>
        </w:tc>
        <w:tc>
          <w:tcPr>
            <w:tcW w:w="1440" w:type="dxa"/>
          </w:tcPr>
          <w:p w14:paraId="63DC62C8" w14:textId="77777777" w:rsidR="004456C1" w:rsidRDefault="004456C1" w:rsidP="004456C1">
            <w:pPr>
              <w:pStyle w:val="TableEntry"/>
            </w:pPr>
            <w:r w:rsidRPr="00376959">
              <w:t xml:space="preserve">RE </w:t>
            </w:r>
          </w:p>
          <w:p w14:paraId="18C67869" w14:textId="77777777" w:rsidR="004456C1" w:rsidRPr="00376959" w:rsidRDefault="004456C1" w:rsidP="004456C1">
            <w:pPr>
              <w:pStyle w:val="TableEntry"/>
            </w:pPr>
            <w:r w:rsidRPr="00376959">
              <w:t>[0..1]</w:t>
            </w:r>
          </w:p>
        </w:tc>
        <w:tc>
          <w:tcPr>
            <w:tcW w:w="3240" w:type="dxa"/>
            <w:tcMar>
              <w:left w:w="40" w:type="dxa"/>
              <w:right w:w="40" w:type="dxa"/>
            </w:tcMar>
          </w:tcPr>
          <w:p w14:paraId="11062140" w14:textId="77777777" w:rsidR="004456C1" w:rsidRPr="006C5BB7" w:rsidRDefault="004456C1" w:rsidP="004456C1">
            <w:pPr>
              <w:spacing w:before="0"/>
              <w:rPr>
                <w:sz w:val="18"/>
              </w:rPr>
            </w:pPr>
            <w:r w:rsidRPr="006C5BB7">
              <w:rPr>
                <w:sz w:val="18"/>
              </w:rPr>
              <w:t>The date/time the phone rings (911 call to public safety answering point or other designated entity) requesting EMS services.</w:t>
            </w:r>
          </w:p>
          <w:p w14:paraId="33364435" w14:textId="77777777" w:rsidR="004456C1" w:rsidRPr="00376959" w:rsidRDefault="004456C1" w:rsidP="004456C1">
            <w:pPr>
              <w:pStyle w:val="TableEntry"/>
            </w:pPr>
          </w:p>
        </w:tc>
        <w:tc>
          <w:tcPr>
            <w:tcW w:w="1440" w:type="dxa"/>
          </w:tcPr>
          <w:p w14:paraId="43E36252" w14:textId="77777777" w:rsidR="004456C1" w:rsidRPr="00376959" w:rsidRDefault="004456C1" w:rsidP="004456C1">
            <w:pPr>
              <w:pStyle w:val="TableEntry"/>
            </w:pPr>
          </w:p>
        </w:tc>
      </w:tr>
      <w:tr w:rsidR="004456C1" w:rsidRPr="00376959" w14:paraId="2E941D1C" w14:textId="77777777" w:rsidTr="004456C1">
        <w:trPr>
          <w:cantSplit/>
        </w:trPr>
        <w:tc>
          <w:tcPr>
            <w:tcW w:w="1770" w:type="dxa"/>
            <w:tcMar>
              <w:left w:w="40" w:type="dxa"/>
              <w:right w:w="40" w:type="dxa"/>
            </w:tcMar>
          </w:tcPr>
          <w:p w14:paraId="799138B3" w14:textId="77777777" w:rsidR="004456C1" w:rsidRPr="00376959" w:rsidRDefault="004456C1" w:rsidP="004456C1">
            <w:pPr>
              <w:pStyle w:val="TableEntry"/>
            </w:pPr>
            <w:r w:rsidRPr="006C5BB7">
              <w:t>Dispatched Notified Date/Time</w:t>
            </w:r>
          </w:p>
        </w:tc>
        <w:tc>
          <w:tcPr>
            <w:tcW w:w="2188" w:type="dxa"/>
          </w:tcPr>
          <w:p w14:paraId="53392935" w14:textId="77777777" w:rsidR="004456C1" w:rsidRDefault="004456C1" w:rsidP="004456C1">
            <w:pPr>
              <w:pStyle w:val="TableEntry"/>
            </w:pPr>
            <w:r>
              <w:t>Encounter.statusHistory.code</w:t>
            </w:r>
          </w:p>
          <w:p w14:paraId="52EEAB99" w14:textId="77777777" w:rsidR="004456C1" w:rsidRDefault="004456C1" w:rsidP="004456C1">
            <w:pPr>
              <w:pStyle w:val="TableEntry"/>
            </w:pPr>
          </w:p>
          <w:p w14:paraId="2939E227" w14:textId="77777777" w:rsidR="004456C1" w:rsidRDefault="004456C1" w:rsidP="004456C1">
            <w:pPr>
              <w:pStyle w:val="TableEntry"/>
            </w:pPr>
            <w:r>
              <w:t>Encounter.statusHistory.period.start</w:t>
            </w:r>
          </w:p>
          <w:p w14:paraId="2CA5B647" w14:textId="77777777" w:rsidR="004456C1" w:rsidRDefault="004456C1" w:rsidP="004456C1">
            <w:pPr>
              <w:pStyle w:val="TableEntry"/>
            </w:pPr>
          </w:p>
          <w:p w14:paraId="6C4E9FE7" w14:textId="77777777" w:rsidR="004456C1" w:rsidRDefault="004456C1" w:rsidP="004456C1">
            <w:pPr>
              <w:pStyle w:val="TableEntry"/>
            </w:pPr>
            <w:r>
              <w:t>Encounter.statusHistory – Type</w:t>
            </w:r>
          </w:p>
          <w:p w14:paraId="1F594027" w14:textId="77777777" w:rsidR="004456C1" w:rsidRPr="00376959" w:rsidRDefault="004456C1" w:rsidP="004456C1">
            <w:pPr>
              <w:pStyle w:val="TableEntry"/>
            </w:pPr>
            <w:r>
              <w:t xml:space="preserve">**IHE Extension* </w:t>
            </w:r>
          </w:p>
        </w:tc>
        <w:tc>
          <w:tcPr>
            <w:tcW w:w="1440" w:type="dxa"/>
          </w:tcPr>
          <w:p w14:paraId="3DFEECEA" w14:textId="77777777" w:rsidR="004456C1" w:rsidRDefault="004456C1" w:rsidP="004456C1">
            <w:pPr>
              <w:pStyle w:val="TableEntry"/>
            </w:pPr>
            <w:r w:rsidRPr="00376959">
              <w:t xml:space="preserve">RE </w:t>
            </w:r>
          </w:p>
          <w:p w14:paraId="77D39131" w14:textId="77777777" w:rsidR="004456C1" w:rsidRPr="00376959" w:rsidRDefault="004456C1" w:rsidP="004456C1">
            <w:pPr>
              <w:pStyle w:val="TableEntry"/>
            </w:pPr>
            <w:r w:rsidRPr="00376959">
              <w:t>[0..1]</w:t>
            </w:r>
          </w:p>
        </w:tc>
        <w:tc>
          <w:tcPr>
            <w:tcW w:w="3240" w:type="dxa"/>
            <w:tcMar>
              <w:left w:w="40" w:type="dxa"/>
              <w:right w:w="40" w:type="dxa"/>
            </w:tcMar>
          </w:tcPr>
          <w:p w14:paraId="0A75E9E2" w14:textId="77777777" w:rsidR="004456C1" w:rsidRPr="006C5BB7" w:rsidRDefault="004456C1" w:rsidP="004456C1">
            <w:pPr>
              <w:spacing w:before="0"/>
              <w:rPr>
                <w:sz w:val="18"/>
              </w:rPr>
            </w:pPr>
            <w:r w:rsidRPr="006C5BB7">
              <w:rPr>
                <w:sz w:val="18"/>
              </w:rPr>
              <w:t>The date/time dispatch was notified by the 911 call taker (if a separate entity).</w:t>
            </w:r>
          </w:p>
          <w:p w14:paraId="689A37ED" w14:textId="77777777" w:rsidR="004456C1" w:rsidRPr="00376959" w:rsidRDefault="004456C1" w:rsidP="004456C1">
            <w:pPr>
              <w:pStyle w:val="TableEntry"/>
            </w:pPr>
          </w:p>
        </w:tc>
        <w:tc>
          <w:tcPr>
            <w:tcW w:w="1440" w:type="dxa"/>
          </w:tcPr>
          <w:p w14:paraId="7F605B1B" w14:textId="77777777" w:rsidR="004456C1" w:rsidRPr="00376959" w:rsidRDefault="004456C1" w:rsidP="004456C1">
            <w:pPr>
              <w:pStyle w:val="TableEntry"/>
            </w:pPr>
          </w:p>
        </w:tc>
      </w:tr>
      <w:tr w:rsidR="004456C1" w:rsidRPr="00376959" w14:paraId="4E816113" w14:textId="77777777" w:rsidTr="004456C1">
        <w:trPr>
          <w:cantSplit/>
        </w:trPr>
        <w:tc>
          <w:tcPr>
            <w:tcW w:w="1770" w:type="dxa"/>
            <w:tcMar>
              <w:left w:w="40" w:type="dxa"/>
              <w:right w:w="40" w:type="dxa"/>
            </w:tcMar>
          </w:tcPr>
          <w:p w14:paraId="032D9038" w14:textId="77777777" w:rsidR="004456C1" w:rsidRPr="00376959" w:rsidRDefault="004456C1" w:rsidP="004456C1">
            <w:pPr>
              <w:pStyle w:val="TableEntry"/>
            </w:pPr>
            <w:r w:rsidRPr="006C5BB7">
              <w:t>Unit Notified by Dispatch Date/Time</w:t>
            </w:r>
          </w:p>
        </w:tc>
        <w:tc>
          <w:tcPr>
            <w:tcW w:w="2188" w:type="dxa"/>
          </w:tcPr>
          <w:p w14:paraId="06026E0B" w14:textId="77777777" w:rsidR="004456C1" w:rsidRDefault="004456C1" w:rsidP="004456C1">
            <w:pPr>
              <w:pStyle w:val="TableEntry"/>
            </w:pPr>
            <w:r>
              <w:t>Encounter.statusHistory.code</w:t>
            </w:r>
          </w:p>
          <w:p w14:paraId="26444A3B" w14:textId="77777777" w:rsidR="004456C1" w:rsidRDefault="004456C1" w:rsidP="004456C1">
            <w:pPr>
              <w:pStyle w:val="TableEntry"/>
            </w:pPr>
          </w:p>
          <w:p w14:paraId="24E086AD" w14:textId="77777777" w:rsidR="004456C1" w:rsidRDefault="004456C1" w:rsidP="004456C1">
            <w:pPr>
              <w:pStyle w:val="TableEntry"/>
            </w:pPr>
            <w:r>
              <w:t>Encounter.statusHistory.period.start</w:t>
            </w:r>
          </w:p>
          <w:p w14:paraId="549B6FDA" w14:textId="77777777" w:rsidR="004456C1" w:rsidRDefault="004456C1" w:rsidP="004456C1">
            <w:pPr>
              <w:pStyle w:val="TableEntry"/>
            </w:pPr>
          </w:p>
          <w:p w14:paraId="6A1EEDF3" w14:textId="77777777" w:rsidR="004456C1" w:rsidRDefault="004456C1" w:rsidP="004456C1">
            <w:pPr>
              <w:pStyle w:val="TableEntry"/>
            </w:pPr>
            <w:r>
              <w:t>Encounter.statusHistory – Type</w:t>
            </w:r>
          </w:p>
          <w:p w14:paraId="3F9B6D14" w14:textId="77777777" w:rsidR="004456C1" w:rsidRPr="00376959" w:rsidRDefault="004456C1" w:rsidP="004456C1">
            <w:pPr>
              <w:pStyle w:val="TableEntry"/>
            </w:pPr>
            <w:r>
              <w:t xml:space="preserve">**IHE Extension* </w:t>
            </w:r>
          </w:p>
        </w:tc>
        <w:tc>
          <w:tcPr>
            <w:tcW w:w="1440" w:type="dxa"/>
          </w:tcPr>
          <w:p w14:paraId="48B45E06" w14:textId="77777777" w:rsidR="004456C1" w:rsidRDefault="004456C1" w:rsidP="004456C1">
            <w:pPr>
              <w:pStyle w:val="TableEntry"/>
            </w:pPr>
            <w:r w:rsidRPr="00376959">
              <w:t xml:space="preserve">RE </w:t>
            </w:r>
          </w:p>
          <w:p w14:paraId="4A87EA24" w14:textId="77777777" w:rsidR="004456C1" w:rsidRPr="00376959" w:rsidRDefault="004456C1" w:rsidP="004456C1">
            <w:pPr>
              <w:pStyle w:val="TableEntry"/>
            </w:pPr>
            <w:r w:rsidRPr="00376959">
              <w:t>[0..1]</w:t>
            </w:r>
          </w:p>
        </w:tc>
        <w:tc>
          <w:tcPr>
            <w:tcW w:w="3240" w:type="dxa"/>
            <w:tcMar>
              <w:left w:w="40" w:type="dxa"/>
              <w:right w:w="40" w:type="dxa"/>
            </w:tcMar>
          </w:tcPr>
          <w:p w14:paraId="5B2E3860" w14:textId="77777777" w:rsidR="004456C1" w:rsidRPr="006C5BB7" w:rsidRDefault="004456C1" w:rsidP="004456C1">
            <w:pPr>
              <w:spacing w:before="0"/>
              <w:rPr>
                <w:sz w:val="18"/>
              </w:rPr>
            </w:pPr>
            <w:r w:rsidRPr="006C5BB7">
              <w:rPr>
                <w:sz w:val="18"/>
              </w:rPr>
              <w:t>The date/time the responding unit was notified by dispatch.</w:t>
            </w:r>
          </w:p>
          <w:p w14:paraId="173597CA" w14:textId="77777777" w:rsidR="004456C1" w:rsidRPr="00376959" w:rsidRDefault="004456C1" w:rsidP="004456C1">
            <w:pPr>
              <w:pStyle w:val="TableEntry"/>
            </w:pPr>
          </w:p>
        </w:tc>
        <w:tc>
          <w:tcPr>
            <w:tcW w:w="1440" w:type="dxa"/>
          </w:tcPr>
          <w:p w14:paraId="7E0CDCD9" w14:textId="77777777" w:rsidR="004456C1" w:rsidRPr="00376959" w:rsidRDefault="004456C1" w:rsidP="004456C1">
            <w:pPr>
              <w:pStyle w:val="TableEntry"/>
            </w:pPr>
          </w:p>
        </w:tc>
      </w:tr>
      <w:tr w:rsidR="004456C1" w:rsidRPr="00376959" w14:paraId="34441221" w14:textId="77777777" w:rsidTr="004456C1">
        <w:trPr>
          <w:cantSplit/>
        </w:trPr>
        <w:tc>
          <w:tcPr>
            <w:tcW w:w="1770" w:type="dxa"/>
            <w:tcMar>
              <w:left w:w="40" w:type="dxa"/>
              <w:right w:w="40" w:type="dxa"/>
            </w:tcMar>
          </w:tcPr>
          <w:p w14:paraId="5475F3A3" w14:textId="77777777" w:rsidR="004456C1" w:rsidRPr="00376959" w:rsidRDefault="004456C1" w:rsidP="004456C1">
            <w:pPr>
              <w:pStyle w:val="TableEntry"/>
            </w:pPr>
            <w:r w:rsidRPr="006C5BB7">
              <w:lastRenderedPageBreak/>
              <w:t>Dispatch Acknowledged Date/Time</w:t>
            </w:r>
          </w:p>
        </w:tc>
        <w:tc>
          <w:tcPr>
            <w:tcW w:w="2188" w:type="dxa"/>
          </w:tcPr>
          <w:p w14:paraId="4C1096F8" w14:textId="77777777" w:rsidR="004456C1" w:rsidRDefault="004456C1" w:rsidP="004456C1">
            <w:pPr>
              <w:pStyle w:val="TableEntry"/>
            </w:pPr>
            <w:r>
              <w:t>Encounter.statusHistory.code</w:t>
            </w:r>
          </w:p>
          <w:p w14:paraId="337C915E" w14:textId="77777777" w:rsidR="004456C1" w:rsidRDefault="004456C1" w:rsidP="004456C1">
            <w:pPr>
              <w:pStyle w:val="TableEntry"/>
            </w:pPr>
          </w:p>
          <w:p w14:paraId="4CE1A4DB" w14:textId="77777777" w:rsidR="004456C1" w:rsidRDefault="004456C1" w:rsidP="004456C1">
            <w:pPr>
              <w:pStyle w:val="TableEntry"/>
            </w:pPr>
            <w:r>
              <w:t>Encounter.statusHistory.period.start</w:t>
            </w:r>
          </w:p>
          <w:p w14:paraId="077E3A02" w14:textId="77777777" w:rsidR="004456C1" w:rsidRDefault="004456C1" w:rsidP="004456C1">
            <w:pPr>
              <w:pStyle w:val="TableEntry"/>
            </w:pPr>
          </w:p>
          <w:p w14:paraId="1084070B" w14:textId="77777777" w:rsidR="004456C1" w:rsidRDefault="004456C1" w:rsidP="004456C1">
            <w:pPr>
              <w:pStyle w:val="TableEntry"/>
            </w:pPr>
            <w:r>
              <w:t>Encounter.statusHistory – Type</w:t>
            </w:r>
          </w:p>
          <w:p w14:paraId="340ED9D5" w14:textId="77777777" w:rsidR="004456C1" w:rsidRPr="00376959" w:rsidRDefault="004456C1" w:rsidP="004456C1">
            <w:pPr>
              <w:pStyle w:val="TableEntry"/>
            </w:pPr>
            <w:r>
              <w:t xml:space="preserve">**IHE Extension* </w:t>
            </w:r>
          </w:p>
        </w:tc>
        <w:tc>
          <w:tcPr>
            <w:tcW w:w="1440" w:type="dxa"/>
          </w:tcPr>
          <w:p w14:paraId="38C799FE" w14:textId="77777777" w:rsidR="004456C1" w:rsidRDefault="004456C1" w:rsidP="004456C1">
            <w:pPr>
              <w:pStyle w:val="TableEntry"/>
            </w:pPr>
            <w:r w:rsidRPr="00376959">
              <w:t xml:space="preserve">RE </w:t>
            </w:r>
          </w:p>
          <w:p w14:paraId="5C6B8867" w14:textId="77777777" w:rsidR="004456C1" w:rsidRPr="00376959" w:rsidRDefault="004456C1" w:rsidP="004456C1">
            <w:pPr>
              <w:pStyle w:val="TableEntry"/>
            </w:pPr>
            <w:r w:rsidRPr="00376959">
              <w:t>[0..1]</w:t>
            </w:r>
          </w:p>
        </w:tc>
        <w:tc>
          <w:tcPr>
            <w:tcW w:w="3240" w:type="dxa"/>
            <w:tcMar>
              <w:left w:w="40" w:type="dxa"/>
              <w:right w:w="40" w:type="dxa"/>
            </w:tcMar>
          </w:tcPr>
          <w:p w14:paraId="245CBD2C" w14:textId="77777777" w:rsidR="004456C1" w:rsidRPr="006C5BB7" w:rsidRDefault="004456C1" w:rsidP="004456C1">
            <w:pPr>
              <w:spacing w:before="0"/>
              <w:rPr>
                <w:sz w:val="18"/>
              </w:rPr>
            </w:pPr>
            <w:r w:rsidRPr="006C5BB7">
              <w:rPr>
                <w:sz w:val="18"/>
              </w:rPr>
              <w:t>The date/time the dispatch was acknowledged by the EMS Unit.</w:t>
            </w:r>
          </w:p>
          <w:p w14:paraId="14D20E17" w14:textId="77777777" w:rsidR="004456C1" w:rsidRPr="00376959" w:rsidRDefault="004456C1" w:rsidP="004456C1">
            <w:pPr>
              <w:pStyle w:val="TableEntry"/>
            </w:pPr>
          </w:p>
        </w:tc>
        <w:tc>
          <w:tcPr>
            <w:tcW w:w="1440" w:type="dxa"/>
          </w:tcPr>
          <w:p w14:paraId="5973384F" w14:textId="77777777" w:rsidR="004456C1" w:rsidRPr="00376959" w:rsidRDefault="004456C1" w:rsidP="004456C1">
            <w:pPr>
              <w:pStyle w:val="TableEntry"/>
            </w:pPr>
          </w:p>
        </w:tc>
      </w:tr>
      <w:tr w:rsidR="004456C1" w:rsidRPr="00376959" w14:paraId="36CE1862" w14:textId="77777777" w:rsidTr="004456C1">
        <w:trPr>
          <w:cantSplit/>
        </w:trPr>
        <w:tc>
          <w:tcPr>
            <w:tcW w:w="1770" w:type="dxa"/>
            <w:tcMar>
              <w:left w:w="40" w:type="dxa"/>
              <w:right w:w="40" w:type="dxa"/>
            </w:tcMar>
          </w:tcPr>
          <w:p w14:paraId="32785741" w14:textId="77777777" w:rsidR="004456C1" w:rsidRPr="00376959" w:rsidRDefault="004456C1" w:rsidP="004456C1">
            <w:pPr>
              <w:pStyle w:val="TableEntry"/>
            </w:pPr>
            <w:r w:rsidRPr="006C5BB7">
              <w:t>Unit En Route Date/Time</w:t>
            </w:r>
          </w:p>
        </w:tc>
        <w:tc>
          <w:tcPr>
            <w:tcW w:w="2188" w:type="dxa"/>
          </w:tcPr>
          <w:p w14:paraId="4DB8153B" w14:textId="77777777" w:rsidR="004456C1" w:rsidRDefault="004456C1" w:rsidP="004456C1">
            <w:pPr>
              <w:pStyle w:val="TableEntry"/>
            </w:pPr>
            <w:r>
              <w:t>Encounter.statusHistory.code</w:t>
            </w:r>
          </w:p>
          <w:p w14:paraId="2A135040" w14:textId="77777777" w:rsidR="004456C1" w:rsidRDefault="004456C1" w:rsidP="004456C1">
            <w:pPr>
              <w:pStyle w:val="TableEntry"/>
            </w:pPr>
          </w:p>
          <w:p w14:paraId="41FA7C98" w14:textId="77777777" w:rsidR="004456C1" w:rsidRDefault="004456C1" w:rsidP="004456C1">
            <w:pPr>
              <w:pStyle w:val="TableEntry"/>
            </w:pPr>
            <w:r>
              <w:t>Encounter.statusHistory.period.start</w:t>
            </w:r>
          </w:p>
          <w:p w14:paraId="418AA8C9" w14:textId="77777777" w:rsidR="004456C1" w:rsidRDefault="004456C1" w:rsidP="004456C1">
            <w:pPr>
              <w:pStyle w:val="TableEntry"/>
            </w:pPr>
          </w:p>
          <w:p w14:paraId="7F7A117D" w14:textId="77777777" w:rsidR="004456C1" w:rsidRDefault="004456C1" w:rsidP="004456C1">
            <w:pPr>
              <w:pStyle w:val="TableEntry"/>
            </w:pPr>
            <w:r>
              <w:t>Encounter.statusHistory – Type</w:t>
            </w:r>
          </w:p>
          <w:p w14:paraId="08FDECE3" w14:textId="77777777" w:rsidR="004456C1" w:rsidRPr="00376959" w:rsidRDefault="004456C1" w:rsidP="004456C1">
            <w:pPr>
              <w:pStyle w:val="TableEntry"/>
            </w:pPr>
            <w:r>
              <w:t xml:space="preserve">**IHE Extension* </w:t>
            </w:r>
          </w:p>
        </w:tc>
        <w:tc>
          <w:tcPr>
            <w:tcW w:w="1440" w:type="dxa"/>
          </w:tcPr>
          <w:p w14:paraId="10757957" w14:textId="77777777" w:rsidR="004456C1" w:rsidRDefault="004456C1" w:rsidP="004456C1">
            <w:pPr>
              <w:pStyle w:val="TableEntry"/>
            </w:pPr>
            <w:r w:rsidRPr="00376959">
              <w:t xml:space="preserve">RE </w:t>
            </w:r>
          </w:p>
          <w:p w14:paraId="05BCACEA" w14:textId="77777777" w:rsidR="004456C1" w:rsidRPr="00376959" w:rsidRDefault="004456C1" w:rsidP="004456C1">
            <w:pPr>
              <w:pStyle w:val="TableEntry"/>
            </w:pPr>
            <w:r w:rsidRPr="00376959">
              <w:t>[0..1]</w:t>
            </w:r>
          </w:p>
        </w:tc>
        <w:tc>
          <w:tcPr>
            <w:tcW w:w="3240" w:type="dxa"/>
            <w:tcMar>
              <w:left w:w="40" w:type="dxa"/>
              <w:right w:w="40" w:type="dxa"/>
            </w:tcMar>
          </w:tcPr>
          <w:p w14:paraId="32424A3A" w14:textId="77777777" w:rsidR="004456C1" w:rsidRPr="006C5BB7" w:rsidRDefault="004456C1" w:rsidP="004456C1">
            <w:pPr>
              <w:spacing w:before="0"/>
              <w:rPr>
                <w:sz w:val="18"/>
              </w:rPr>
            </w:pPr>
            <w:r w:rsidRPr="006C5BB7">
              <w:rPr>
                <w:sz w:val="18"/>
              </w:rPr>
              <w:t>The date/time the unit responded; that is, the time the vehicle started moving.</w:t>
            </w:r>
          </w:p>
          <w:p w14:paraId="342655E8" w14:textId="77777777" w:rsidR="004456C1" w:rsidRPr="00376959" w:rsidRDefault="004456C1" w:rsidP="004456C1">
            <w:pPr>
              <w:pStyle w:val="TableEntry"/>
            </w:pPr>
          </w:p>
        </w:tc>
        <w:tc>
          <w:tcPr>
            <w:tcW w:w="1440" w:type="dxa"/>
          </w:tcPr>
          <w:p w14:paraId="3DBA8005" w14:textId="77777777" w:rsidR="004456C1" w:rsidRPr="00376959" w:rsidRDefault="004456C1" w:rsidP="004456C1">
            <w:pPr>
              <w:pStyle w:val="TableEntry"/>
            </w:pPr>
          </w:p>
        </w:tc>
      </w:tr>
      <w:tr w:rsidR="004456C1" w:rsidRPr="00376959" w14:paraId="30D72688" w14:textId="77777777" w:rsidTr="004456C1">
        <w:trPr>
          <w:cantSplit/>
        </w:trPr>
        <w:tc>
          <w:tcPr>
            <w:tcW w:w="1770" w:type="dxa"/>
            <w:tcMar>
              <w:left w:w="40" w:type="dxa"/>
              <w:right w:w="40" w:type="dxa"/>
            </w:tcMar>
          </w:tcPr>
          <w:p w14:paraId="1B8A35E7" w14:textId="77777777" w:rsidR="004456C1" w:rsidRPr="00376959" w:rsidRDefault="004456C1" w:rsidP="004456C1">
            <w:pPr>
              <w:pStyle w:val="TableEntry"/>
            </w:pPr>
            <w:r w:rsidRPr="006C5BB7">
              <w:t>Unit Arrived on Scene Date/Time</w:t>
            </w:r>
          </w:p>
        </w:tc>
        <w:tc>
          <w:tcPr>
            <w:tcW w:w="2188" w:type="dxa"/>
          </w:tcPr>
          <w:p w14:paraId="2042B1A4" w14:textId="77777777" w:rsidR="004456C1" w:rsidRDefault="004456C1" w:rsidP="004456C1">
            <w:pPr>
              <w:pStyle w:val="TableEntry"/>
            </w:pPr>
            <w:r>
              <w:t>Encounter.statusHistory.code</w:t>
            </w:r>
          </w:p>
          <w:p w14:paraId="39A5A86F" w14:textId="77777777" w:rsidR="004456C1" w:rsidRDefault="004456C1" w:rsidP="004456C1">
            <w:pPr>
              <w:pStyle w:val="TableEntry"/>
            </w:pPr>
          </w:p>
          <w:p w14:paraId="233B8B95" w14:textId="77777777" w:rsidR="004456C1" w:rsidRDefault="004456C1" w:rsidP="004456C1">
            <w:pPr>
              <w:pStyle w:val="TableEntry"/>
            </w:pPr>
            <w:r>
              <w:t>Encounter.statusHistory.period.start</w:t>
            </w:r>
          </w:p>
          <w:p w14:paraId="3E66A420" w14:textId="77777777" w:rsidR="004456C1" w:rsidRDefault="004456C1" w:rsidP="004456C1">
            <w:pPr>
              <w:pStyle w:val="TableEntry"/>
            </w:pPr>
          </w:p>
          <w:p w14:paraId="02B34708" w14:textId="77777777" w:rsidR="004456C1" w:rsidRDefault="004456C1" w:rsidP="004456C1">
            <w:pPr>
              <w:pStyle w:val="TableEntry"/>
            </w:pPr>
            <w:r>
              <w:t>Encounter.statusHistory – Type</w:t>
            </w:r>
          </w:p>
          <w:p w14:paraId="32B8A47F" w14:textId="77777777" w:rsidR="004456C1" w:rsidRPr="00376959" w:rsidRDefault="004456C1" w:rsidP="004456C1">
            <w:pPr>
              <w:pStyle w:val="TableEntry"/>
            </w:pPr>
            <w:r>
              <w:t xml:space="preserve">**IHE Extension* </w:t>
            </w:r>
          </w:p>
        </w:tc>
        <w:tc>
          <w:tcPr>
            <w:tcW w:w="1440" w:type="dxa"/>
          </w:tcPr>
          <w:p w14:paraId="708B6484" w14:textId="77777777" w:rsidR="004456C1" w:rsidRDefault="004456C1" w:rsidP="004456C1">
            <w:pPr>
              <w:pStyle w:val="TableEntry"/>
            </w:pPr>
            <w:r w:rsidRPr="00376959">
              <w:t xml:space="preserve">RE </w:t>
            </w:r>
          </w:p>
          <w:p w14:paraId="2E9C1EA1" w14:textId="77777777" w:rsidR="004456C1" w:rsidRPr="00376959" w:rsidRDefault="004456C1" w:rsidP="004456C1">
            <w:pPr>
              <w:pStyle w:val="TableEntry"/>
            </w:pPr>
            <w:r w:rsidRPr="00376959">
              <w:t>[0..1]</w:t>
            </w:r>
          </w:p>
        </w:tc>
        <w:tc>
          <w:tcPr>
            <w:tcW w:w="3240" w:type="dxa"/>
            <w:tcMar>
              <w:left w:w="40" w:type="dxa"/>
              <w:right w:w="40" w:type="dxa"/>
            </w:tcMar>
          </w:tcPr>
          <w:p w14:paraId="364FD7F0" w14:textId="77777777" w:rsidR="004456C1" w:rsidRPr="006C5BB7" w:rsidRDefault="004456C1" w:rsidP="004456C1">
            <w:pPr>
              <w:spacing w:before="0"/>
              <w:rPr>
                <w:sz w:val="18"/>
              </w:rPr>
            </w:pPr>
            <w:r w:rsidRPr="006C5BB7">
              <w:rPr>
                <w:sz w:val="18"/>
              </w:rPr>
              <w:t>The date/time the responding unit arrived on the scene; that is, the time the vehicle stopped moving at the scene.</w:t>
            </w:r>
          </w:p>
          <w:p w14:paraId="301BD6AC" w14:textId="77777777" w:rsidR="004456C1" w:rsidRPr="00376959" w:rsidRDefault="004456C1" w:rsidP="004456C1">
            <w:pPr>
              <w:pStyle w:val="TableEntry"/>
            </w:pPr>
          </w:p>
        </w:tc>
        <w:tc>
          <w:tcPr>
            <w:tcW w:w="1440" w:type="dxa"/>
          </w:tcPr>
          <w:p w14:paraId="37075F13" w14:textId="77777777" w:rsidR="004456C1" w:rsidRPr="00376959" w:rsidRDefault="004456C1" w:rsidP="004456C1">
            <w:pPr>
              <w:pStyle w:val="TableEntry"/>
            </w:pPr>
          </w:p>
        </w:tc>
      </w:tr>
      <w:tr w:rsidR="004456C1" w:rsidRPr="00376959" w14:paraId="1BD38F76" w14:textId="77777777" w:rsidTr="004456C1">
        <w:trPr>
          <w:cantSplit/>
        </w:trPr>
        <w:tc>
          <w:tcPr>
            <w:tcW w:w="1770" w:type="dxa"/>
            <w:tcMar>
              <w:left w:w="40" w:type="dxa"/>
              <w:right w:w="40" w:type="dxa"/>
            </w:tcMar>
          </w:tcPr>
          <w:p w14:paraId="48EE05F3" w14:textId="77777777" w:rsidR="004456C1" w:rsidRPr="00376959" w:rsidRDefault="004456C1" w:rsidP="004456C1">
            <w:pPr>
              <w:pStyle w:val="TableEntry"/>
            </w:pPr>
            <w:r w:rsidRPr="006C5BB7">
              <w:t>Arrived at Patient Date/Time</w:t>
            </w:r>
          </w:p>
        </w:tc>
        <w:tc>
          <w:tcPr>
            <w:tcW w:w="2188" w:type="dxa"/>
          </w:tcPr>
          <w:p w14:paraId="6E670D3F" w14:textId="77777777" w:rsidR="004456C1" w:rsidRDefault="004456C1" w:rsidP="004456C1">
            <w:pPr>
              <w:pStyle w:val="TableEntry"/>
            </w:pPr>
            <w:r>
              <w:t>Encounter.statusHistory.code</w:t>
            </w:r>
          </w:p>
          <w:p w14:paraId="02741F27" w14:textId="77777777" w:rsidR="004456C1" w:rsidRDefault="004456C1" w:rsidP="004456C1">
            <w:pPr>
              <w:pStyle w:val="TableEntry"/>
            </w:pPr>
          </w:p>
          <w:p w14:paraId="3BDBD8FC" w14:textId="77777777" w:rsidR="004456C1" w:rsidRDefault="004456C1" w:rsidP="004456C1">
            <w:pPr>
              <w:pStyle w:val="TableEntry"/>
            </w:pPr>
            <w:r>
              <w:t>Encounter.statusHistory.period.start</w:t>
            </w:r>
          </w:p>
          <w:p w14:paraId="7C200FC4" w14:textId="77777777" w:rsidR="004456C1" w:rsidRDefault="004456C1" w:rsidP="004456C1">
            <w:pPr>
              <w:pStyle w:val="TableEntry"/>
            </w:pPr>
          </w:p>
          <w:p w14:paraId="7509C956" w14:textId="77777777" w:rsidR="004456C1" w:rsidRDefault="004456C1" w:rsidP="004456C1">
            <w:pPr>
              <w:pStyle w:val="TableEntry"/>
            </w:pPr>
            <w:r>
              <w:t>Encounter.statusHistory – Type</w:t>
            </w:r>
          </w:p>
          <w:p w14:paraId="137DE141" w14:textId="77777777" w:rsidR="004456C1" w:rsidRPr="00376959" w:rsidRDefault="004456C1" w:rsidP="004456C1">
            <w:pPr>
              <w:pStyle w:val="TableEntry"/>
            </w:pPr>
            <w:r>
              <w:t xml:space="preserve">**IHE Extension* </w:t>
            </w:r>
          </w:p>
        </w:tc>
        <w:tc>
          <w:tcPr>
            <w:tcW w:w="1440" w:type="dxa"/>
          </w:tcPr>
          <w:p w14:paraId="5F373B93" w14:textId="77777777" w:rsidR="004456C1" w:rsidRDefault="004456C1" w:rsidP="004456C1">
            <w:pPr>
              <w:pStyle w:val="TableEntry"/>
            </w:pPr>
            <w:r w:rsidRPr="00376959">
              <w:t xml:space="preserve">RE </w:t>
            </w:r>
          </w:p>
          <w:p w14:paraId="64F562BF" w14:textId="77777777" w:rsidR="004456C1" w:rsidRPr="00376959" w:rsidRDefault="004456C1" w:rsidP="004456C1">
            <w:pPr>
              <w:pStyle w:val="TableEntry"/>
            </w:pPr>
            <w:r w:rsidRPr="00376959">
              <w:t>[0..1]</w:t>
            </w:r>
          </w:p>
        </w:tc>
        <w:tc>
          <w:tcPr>
            <w:tcW w:w="3240" w:type="dxa"/>
            <w:tcMar>
              <w:left w:w="40" w:type="dxa"/>
              <w:right w:w="40" w:type="dxa"/>
            </w:tcMar>
          </w:tcPr>
          <w:p w14:paraId="34DA2C41" w14:textId="77777777" w:rsidR="004456C1" w:rsidRPr="006C5BB7" w:rsidRDefault="004456C1" w:rsidP="004456C1">
            <w:pPr>
              <w:spacing w:before="0"/>
              <w:rPr>
                <w:sz w:val="18"/>
              </w:rPr>
            </w:pPr>
            <w:r w:rsidRPr="006C5BB7">
              <w:rPr>
                <w:sz w:val="18"/>
              </w:rPr>
              <w:t>The date/time the responding unit arrived at the patient's side.</w:t>
            </w:r>
          </w:p>
          <w:p w14:paraId="30E07E8C" w14:textId="77777777" w:rsidR="004456C1" w:rsidRPr="00376959" w:rsidRDefault="004456C1" w:rsidP="004456C1">
            <w:pPr>
              <w:pStyle w:val="TableEntry"/>
            </w:pPr>
          </w:p>
        </w:tc>
        <w:tc>
          <w:tcPr>
            <w:tcW w:w="1440" w:type="dxa"/>
          </w:tcPr>
          <w:p w14:paraId="2F639EE5" w14:textId="77777777" w:rsidR="004456C1" w:rsidRPr="00376959" w:rsidRDefault="004456C1" w:rsidP="004456C1">
            <w:pPr>
              <w:pStyle w:val="TableEntry"/>
            </w:pPr>
          </w:p>
        </w:tc>
      </w:tr>
      <w:tr w:rsidR="004456C1" w:rsidRPr="00376959" w14:paraId="53877430" w14:textId="77777777" w:rsidTr="004456C1">
        <w:trPr>
          <w:cantSplit/>
        </w:trPr>
        <w:tc>
          <w:tcPr>
            <w:tcW w:w="1770" w:type="dxa"/>
            <w:tcMar>
              <w:left w:w="40" w:type="dxa"/>
              <w:right w:w="40" w:type="dxa"/>
            </w:tcMar>
          </w:tcPr>
          <w:p w14:paraId="1E33544C" w14:textId="77777777" w:rsidR="004456C1" w:rsidRPr="00376959" w:rsidRDefault="004456C1" w:rsidP="004456C1">
            <w:pPr>
              <w:pStyle w:val="TableEntry"/>
            </w:pPr>
            <w:r w:rsidRPr="006C5BB7">
              <w:t>Transfer of EMS Patient Care Date/Time</w:t>
            </w:r>
          </w:p>
        </w:tc>
        <w:tc>
          <w:tcPr>
            <w:tcW w:w="2188" w:type="dxa"/>
          </w:tcPr>
          <w:p w14:paraId="3235A474" w14:textId="77777777" w:rsidR="004456C1" w:rsidRDefault="004456C1" w:rsidP="004456C1">
            <w:pPr>
              <w:pStyle w:val="TableEntry"/>
            </w:pPr>
            <w:r>
              <w:t>Encounter.statusHistory.code</w:t>
            </w:r>
          </w:p>
          <w:p w14:paraId="4EF2BC7F" w14:textId="77777777" w:rsidR="004456C1" w:rsidRDefault="004456C1" w:rsidP="004456C1">
            <w:pPr>
              <w:pStyle w:val="TableEntry"/>
            </w:pPr>
          </w:p>
          <w:p w14:paraId="5136437B" w14:textId="77777777" w:rsidR="004456C1" w:rsidRDefault="004456C1" w:rsidP="004456C1">
            <w:pPr>
              <w:pStyle w:val="TableEntry"/>
            </w:pPr>
            <w:r>
              <w:t>Encounter.statusHistory.period.start</w:t>
            </w:r>
          </w:p>
          <w:p w14:paraId="29C79C61" w14:textId="77777777" w:rsidR="004456C1" w:rsidRDefault="004456C1" w:rsidP="004456C1">
            <w:pPr>
              <w:pStyle w:val="TableEntry"/>
            </w:pPr>
          </w:p>
          <w:p w14:paraId="69C6EEC8" w14:textId="77777777" w:rsidR="004456C1" w:rsidRDefault="004456C1" w:rsidP="004456C1">
            <w:pPr>
              <w:pStyle w:val="TableEntry"/>
            </w:pPr>
            <w:r>
              <w:t>Encounter.statusHistory – Type</w:t>
            </w:r>
          </w:p>
          <w:p w14:paraId="0FC35BAE" w14:textId="77777777" w:rsidR="004456C1" w:rsidRPr="00376959" w:rsidRDefault="004456C1" w:rsidP="004456C1">
            <w:pPr>
              <w:pStyle w:val="TableEntry"/>
            </w:pPr>
            <w:r>
              <w:t xml:space="preserve">**IHE Extension* </w:t>
            </w:r>
          </w:p>
        </w:tc>
        <w:tc>
          <w:tcPr>
            <w:tcW w:w="1440" w:type="dxa"/>
          </w:tcPr>
          <w:p w14:paraId="54A0E0B3" w14:textId="77777777" w:rsidR="004456C1" w:rsidRDefault="004456C1" w:rsidP="004456C1">
            <w:pPr>
              <w:pStyle w:val="TableEntry"/>
            </w:pPr>
            <w:r w:rsidRPr="00376959">
              <w:t xml:space="preserve">RE </w:t>
            </w:r>
          </w:p>
          <w:p w14:paraId="3AD91F99" w14:textId="77777777" w:rsidR="004456C1" w:rsidRPr="00376959" w:rsidRDefault="004456C1" w:rsidP="004456C1">
            <w:pPr>
              <w:pStyle w:val="TableEntry"/>
            </w:pPr>
            <w:r w:rsidRPr="00376959">
              <w:t>[0..1]</w:t>
            </w:r>
          </w:p>
        </w:tc>
        <w:tc>
          <w:tcPr>
            <w:tcW w:w="3240" w:type="dxa"/>
            <w:tcMar>
              <w:left w:w="40" w:type="dxa"/>
              <w:right w:w="40" w:type="dxa"/>
            </w:tcMar>
          </w:tcPr>
          <w:p w14:paraId="369E11FD" w14:textId="77777777" w:rsidR="004456C1" w:rsidRPr="006C5BB7" w:rsidRDefault="004456C1" w:rsidP="004456C1">
            <w:pPr>
              <w:spacing w:before="0"/>
              <w:rPr>
                <w:sz w:val="18"/>
              </w:rPr>
            </w:pPr>
            <w:r w:rsidRPr="006C5BB7">
              <w:rPr>
                <w:sz w:val="18"/>
              </w:rPr>
              <w:t>The date/time the patient was transferred from this EMS agency to another EMS agency for care.</w:t>
            </w:r>
          </w:p>
          <w:p w14:paraId="6924F5D8" w14:textId="77777777" w:rsidR="004456C1" w:rsidRPr="00376959" w:rsidRDefault="004456C1" w:rsidP="004456C1">
            <w:pPr>
              <w:pStyle w:val="TableEntry"/>
            </w:pPr>
          </w:p>
        </w:tc>
        <w:tc>
          <w:tcPr>
            <w:tcW w:w="1440" w:type="dxa"/>
          </w:tcPr>
          <w:p w14:paraId="49F83EA1" w14:textId="77777777" w:rsidR="004456C1" w:rsidRPr="00376959" w:rsidRDefault="004456C1" w:rsidP="004456C1">
            <w:pPr>
              <w:pStyle w:val="TableEntry"/>
            </w:pPr>
          </w:p>
        </w:tc>
      </w:tr>
      <w:tr w:rsidR="004456C1" w:rsidRPr="00376959" w14:paraId="353D43FF" w14:textId="77777777" w:rsidTr="004456C1">
        <w:trPr>
          <w:cantSplit/>
        </w:trPr>
        <w:tc>
          <w:tcPr>
            <w:tcW w:w="1770" w:type="dxa"/>
            <w:tcMar>
              <w:left w:w="40" w:type="dxa"/>
              <w:right w:w="40" w:type="dxa"/>
            </w:tcMar>
          </w:tcPr>
          <w:p w14:paraId="0E813D24" w14:textId="77777777" w:rsidR="004456C1" w:rsidRPr="00376959" w:rsidRDefault="004456C1" w:rsidP="004456C1">
            <w:pPr>
              <w:pStyle w:val="TableEntry"/>
            </w:pPr>
            <w:r w:rsidRPr="006C5BB7">
              <w:lastRenderedPageBreak/>
              <w:t>Unit Left Scene Date/Time</w:t>
            </w:r>
          </w:p>
        </w:tc>
        <w:tc>
          <w:tcPr>
            <w:tcW w:w="2188" w:type="dxa"/>
          </w:tcPr>
          <w:p w14:paraId="0F13508B" w14:textId="77777777" w:rsidR="004456C1" w:rsidRDefault="004456C1" w:rsidP="004456C1">
            <w:pPr>
              <w:pStyle w:val="TableEntry"/>
            </w:pPr>
            <w:r>
              <w:t>Encounter.statusHistory.code</w:t>
            </w:r>
          </w:p>
          <w:p w14:paraId="73059C64" w14:textId="77777777" w:rsidR="004456C1" w:rsidRDefault="004456C1" w:rsidP="004456C1">
            <w:pPr>
              <w:pStyle w:val="TableEntry"/>
            </w:pPr>
          </w:p>
          <w:p w14:paraId="394D9580" w14:textId="77777777" w:rsidR="004456C1" w:rsidRDefault="004456C1" w:rsidP="004456C1">
            <w:pPr>
              <w:pStyle w:val="TableEntry"/>
            </w:pPr>
            <w:r>
              <w:t>Encounter.statusHistory.period.start</w:t>
            </w:r>
          </w:p>
          <w:p w14:paraId="706D1C00" w14:textId="77777777" w:rsidR="004456C1" w:rsidRDefault="004456C1" w:rsidP="004456C1">
            <w:pPr>
              <w:pStyle w:val="TableEntry"/>
            </w:pPr>
          </w:p>
          <w:p w14:paraId="24D8174D" w14:textId="77777777" w:rsidR="004456C1" w:rsidRDefault="004456C1" w:rsidP="004456C1">
            <w:pPr>
              <w:pStyle w:val="TableEntry"/>
            </w:pPr>
            <w:r>
              <w:t>Encounter.statusHistory – Type</w:t>
            </w:r>
          </w:p>
          <w:p w14:paraId="11029CA6" w14:textId="77777777" w:rsidR="004456C1" w:rsidRPr="00376959" w:rsidRDefault="004456C1" w:rsidP="004456C1">
            <w:pPr>
              <w:pStyle w:val="TableEntry"/>
            </w:pPr>
            <w:r>
              <w:t xml:space="preserve">**IHE Extension* </w:t>
            </w:r>
          </w:p>
        </w:tc>
        <w:tc>
          <w:tcPr>
            <w:tcW w:w="1440" w:type="dxa"/>
          </w:tcPr>
          <w:p w14:paraId="2C403E35" w14:textId="77777777" w:rsidR="004456C1" w:rsidRDefault="004456C1" w:rsidP="004456C1">
            <w:pPr>
              <w:pStyle w:val="TableEntry"/>
            </w:pPr>
            <w:r w:rsidRPr="00376959">
              <w:t xml:space="preserve">RE </w:t>
            </w:r>
          </w:p>
          <w:p w14:paraId="379F500B" w14:textId="77777777" w:rsidR="004456C1" w:rsidRPr="00376959" w:rsidRDefault="004456C1" w:rsidP="004456C1">
            <w:pPr>
              <w:pStyle w:val="TableEntry"/>
            </w:pPr>
            <w:r w:rsidRPr="00376959">
              <w:t>[0..1]</w:t>
            </w:r>
          </w:p>
        </w:tc>
        <w:tc>
          <w:tcPr>
            <w:tcW w:w="3240" w:type="dxa"/>
            <w:tcMar>
              <w:left w:w="40" w:type="dxa"/>
              <w:right w:w="40" w:type="dxa"/>
            </w:tcMar>
          </w:tcPr>
          <w:p w14:paraId="75CE9933" w14:textId="77777777" w:rsidR="004456C1" w:rsidRPr="006C5BB7" w:rsidRDefault="004456C1" w:rsidP="004456C1">
            <w:pPr>
              <w:spacing w:before="0"/>
              <w:rPr>
                <w:sz w:val="18"/>
              </w:rPr>
            </w:pPr>
            <w:r w:rsidRPr="006C5BB7">
              <w:rPr>
                <w:sz w:val="18"/>
              </w:rPr>
              <w:t>The date/time the responding unit left the scene with a patient (started moving).</w:t>
            </w:r>
          </w:p>
          <w:p w14:paraId="11D82640" w14:textId="77777777" w:rsidR="004456C1" w:rsidRPr="00376959" w:rsidRDefault="004456C1" w:rsidP="004456C1">
            <w:pPr>
              <w:pStyle w:val="TableEntry"/>
            </w:pPr>
          </w:p>
        </w:tc>
        <w:tc>
          <w:tcPr>
            <w:tcW w:w="1440" w:type="dxa"/>
          </w:tcPr>
          <w:p w14:paraId="2C402E4E" w14:textId="77777777" w:rsidR="004456C1" w:rsidRPr="00376959" w:rsidRDefault="004456C1" w:rsidP="004456C1">
            <w:pPr>
              <w:pStyle w:val="TableEntry"/>
            </w:pPr>
          </w:p>
        </w:tc>
      </w:tr>
      <w:tr w:rsidR="004456C1" w:rsidRPr="00376959" w14:paraId="288CBCDA" w14:textId="77777777" w:rsidTr="004456C1">
        <w:trPr>
          <w:cantSplit/>
        </w:trPr>
        <w:tc>
          <w:tcPr>
            <w:tcW w:w="1770" w:type="dxa"/>
            <w:tcMar>
              <w:left w:w="40" w:type="dxa"/>
              <w:right w:w="40" w:type="dxa"/>
            </w:tcMar>
          </w:tcPr>
          <w:p w14:paraId="0A66696D" w14:textId="77777777" w:rsidR="004456C1" w:rsidRPr="00376959" w:rsidRDefault="004456C1" w:rsidP="004456C1">
            <w:pPr>
              <w:pStyle w:val="TableEntry"/>
            </w:pPr>
            <w:r w:rsidRPr="006C5BB7">
              <w:t>Arrival at Destination Landing Area Date/Time</w:t>
            </w:r>
          </w:p>
        </w:tc>
        <w:tc>
          <w:tcPr>
            <w:tcW w:w="2188" w:type="dxa"/>
          </w:tcPr>
          <w:p w14:paraId="15E741A2" w14:textId="77777777" w:rsidR="004456C1" w:rsidRDefault="004456C1" w:rsidP="004456C1">
            <w:pPr>
              <w:pStyle w:val="TableEntry"/>
            </w:pPr>
            <w:r>
              <w:t>Encounter.statusHistory.code</w:t>
            </w:r>
          </w:p>
          <w:p w14:paraId="63CD9ED1" w14:textId="77777777" w:rsidR="004456C1" w:rsidRDefault="004456C1" w:rsidP="004456C1">
            <w:pPr>
              <w:pStyle w:val="TableEntry"/>
            </w:pPr>
          </w:p>
          <w:p w14:paraId="6252B641" w14:textId="77777777" w:rsidR="004456C1" w:rsidRDefault="004456C1" w:rsidP="004456C1">
            <w:pPr>
              <w:pStyle w:val="TableEntry"/>
            </w:pPr>
            <w:r>
              <w:t>Encounter.statusHistory.period.start</w:t>
            </w:r>
          </w:p>
          <w:p w14:paraId="1A26BEE5" w14:textId="77777777" w:rsidR="004456C1" w:rsidRDefault="004456C1" w:rsidP="004456C1">
            <w:pPr>
              <w:pStyle w:val="TableEntry"/>
            </w:pPr>
          </w:p>
          <w:p w14:paraId="5B762484" w14:textId="77777777" w:rsidR="004456C1" w:rsidRDefault="004456C1" w:rsidP="004456C1">
            <w:pPr>
              <w:pStyle w:val="TableEntry"/>
            </w:pPr>
            <w:r>
              <w:t>Encounter.statusHistory – Type</w:t>
            </w:r>
          </w:p>
          <w:p w14:paraId="5E63C72D" w14:textId="77777777" w:rsidR="004456C1" w:rsidRPr="00376959" w:rsidRDefault="004456C1" w:rsidP="004456C1">
            <w:pPr>
              <w:pStyle w:val="TableEntry"/>
            </w:pPr>
            <w:r>
              <w:t xml:space="preserve">**IHE Extension* </w:t>
            </w:r>
          </w:p>
        </w:tc>
        <w:tc>
          <w:tcPr>
            <w:tcW w:w="1440" w:type="dxa"/>
          </w:tcPr>
          <w:p w14:paraId="34DCE06A" w14:textId="77777777" w:rsidR="004456C1" w:rsidRDefault="004456C1" w:rsidP="004456C1">
            <w:pPr>
              <w:pStyle w:val="TableEntry"/>
            </w:pPr>
            <w:r w:rsidRPr="00376959">
              <w:t xml:space="preserve">RE </w:t>
            </w:r>
          </w:p>
          <w:p w14:paraId="189A1EE6" w14:textId="77777777" w:rsidR="004456C1" w:rsidRPr="00376959" w:rsidRDefault="004456C1" w:rsidP="004456C1">
            <w:pPr>
              <w:pStyle w:val="TableEntry"/>
            </w:pPr>
            <w:r w:rsidRPr="00376959">
              <w:t>[0..1]</w:t>
            </w:r>
          </w:p>
        </w:tc>
        <w:tc>
          <w:tcPr>
            <w:tcW w:w="3240" w:type="dxa"/>
            <w:tcMar>
              <w:left w:w="40" w:type="dxa"/>
              <w:right w:w="40" w:type="dxa"/>
            </w:tcMar>
          </w:tcPr>
          <w:p w14:paraId="6BA00F9B" w14:textId="77777777" w:rsidR="004456C1" w:rsidRPr="006C5BB7" w:rsidRDefault="004456C1" w:rsidP="004456C1">
            <w:pPr>
              <w:spacing w:before="0"/>
              <w:rPr>
                <w:sz w:val="18"/>
              </w:rPr>
            </w:pPr>
            <w:r w:rsidRPr="006C5BB7">
              <w:rPr>
                <w:sz w:val="18"/>
              </w:rPr>
              <w:t>The date/time the Air Medical vehicle arrived at the destination landing area.</w:t>
            </w:r>
          </w:p>
          <w:p w14:paraId="76839408" w14:textId="77777777" w:rsidR="004456C1" w:rsidRPr="00376959" w:rsidRDefault="004456C1" w:rsidP="004456C1">
            <w:pPr>
              <w:pStyle w:val="TableEntry"/>
            </w:pPr>
          </w:p>
        </w:tc>
        <w:tc>
          <w:tcPr>
            <w:tcW w:w="1440" w:type="dxa"/>
          </w:tcPr>
          <w:p w14:paraId="30D2F84F" w14:textId="77777777" w:rsidR="004456C1" w:rsidRPr="00376959" w:rsidRDefault="004456C1" w:rsidP="004456C1">
            <w:pPr>
              <w:pStyle w:val="TableEntry"/>
            </w:pPr>
          </w:p>
        </w:tc>
      </w:tr>
      <w:tr w:rsidR="004456C1" w:rsidRPr="00376959" w14:paraId="792A22BB" w14:textId="77777777" w:rsidTr="004456C1">
        <w:trPr>
          <w:cantSplit/>
        </w:trPr>
        <w:tc>
          <w:tcPr>
            <w:tcW w:w="1770" w:type="dxa"/>
            <w:tcMar>
              <w:left w:w="40" w:type="dxa"/>
              <w:right w:w="40" w:type="dxa"/>
            </w:tcMar>
          </w:tcPr>
          <w:p w14:paraId="3A35BBFB" w14:textId="77777777" w:rsidR="004456C1" w:rsidRPr="00376959" w:rsidRDefault="004456C1" w:rsidP="004456C1">
            <w:pPr>
              <w:pStyle w:val="TableEntry"/>
            </w:pPr>
            <w:r w:rsidRPr="006C5BB7">
              <w:t>Patient Arrived at Destination Date/Time</w:t>
            </w:r>
          </w:p>
        </w:tc>
        <w:tc>
          <w:tcPr>
            <w:tcW w:w="2188" w:type="dxa"/>
          </w:tcPr>
          <w:p w14:paraId="3A795C48" w14:textId="77777777" w:rsidR="004456C1" w:rsidRDefault="004456C1" w:rsidP="004456C1">
            <w:pPr>
              <w:pStyle w:val="TableEntry"/>
            </w:pPr>
            <w:r>
              <w:t>Encounter.statusHistory.code</w:t>
            </w:r>
          </w:p>
          <w:p w14:paraId="5CD616AA" w14:textId="77777777" w:rsidR="004456C1" w:rsidRDefault="004456C1" w:rsidP="004456C1">
            <w:pPr>
              <w:pStyle w:val="TableEntry"/>
            </w:pPr>
          </w:p>
          <w:p w14:paraId="1C304FCD" w14:textId="77777777" w:rsidR="004456C1" w:rsidRDefault="004456C1" w:rsidP="004456C1">
            <w:pPr>
              <w:pStyle w:val="TableEntry"/>
            </w:pPr>
            <w:r>
              <w:t>Encounter.statusHistory.period.start</w:t>
            </w:r>
          </w:p>
          <w:p w14:paraId="04722F5D" w14:textId="77777777" w:rsidR="004456C1" w:rsidRDefault="004456C1" w:rsidP="004456C1">
            <w:pPr>
              <w:pStyle w:val="TableEntry"/>
            </w:pPr>
          </w:p>
          <w:p w14:paraId="2B8FA5A1" w14:textId="77777777" w:rsidR="004456C1" w:rsidRDefault="004456C1" w:rsidP="004456C1">
            <w:pPr>
              <w:pStyle w:val="TableEntry"/>
            </w:pPr>
            <w:r>
              <w:t>Encounter.statusHistory – Type</w:t>
            </w:r>
          </w:p>
          <w:p w14:paraId="40D1D6B9" w14:textId="77777777" w:rsidR="004456C1" w:rsidRPr="00376959" w:rsidRDefault="004456C1" w:rsidP="004456C1">
            <w:pPr>
              <w:pStyle w:val="TableEntry"/>
            </w:pPr>
            <w:r>
              <w:t xml:space="preserve">**IHE Extension* </w:t>
            </w:r>
          </w:p>
        </w:tc>
        <w:tc>
          <w:tcPr>
            <w:tcW w:w="1440" w:type="dxa"/>
          </w:tcPr>
          <w:p w14:paraId="4D274AC0" w14:textId="77777777" w:rsidR="004456C1" w:rsidRDefault="004456C1" w:rsidP="004456C1">
            <w:pPr>
              <w:pStyle w:val="TableEntry"/>
            </w:pPr>
            <w:r w:rsidRPr="00376959">
              <w:t xml:space="preserve">RE </w:t>
            </w:r>
          </w:p>
          <w:p w14:paraId="776B95E4" w14:textId="77777777" w:rsidR="004456C1" w:rsidRPr="00376959" w:rsidRDefault="004456C1" w:rsidP="004456C1">
            <w:pPr>
              <w:pStyle w:val="TableEntry"/>
            </w:pPr>
            <w:r w:rsidRPr="00376959">
              <w:t>[0..1]</w:t>
            </w:r>
          </w:p>
        </w:tc>
        <w:tc>
          <w:tcPr>
            <w:tcW w:w="3240" w:type="dxa"/>
            <w:tcMar>
              <w:left w:w="40" w:type="dxa"/>
              <w:right w:w="40" w:type="dxa"/>
            </w:tcMar>
          </w:tcPr>
          <w:p w14:paraId="75624C7A" w14:textId="77777777" w:rsidR="004456C1" w:rsidRPr="006C5BB7" w:rsidRDefault="004456C1" w:rsidP="004456C1">
            <w:pPr>
              <w:spacing w:before="0"/>
              <w:rPr>
                <w:sz w:val="18"/>
              </w:rPr>
            </w:pPr>
            <w:r w:rsidRPr="006C5BB7">
              <w:rPr>
                <w:sz w:val="18"/>
              </w:rPr>
              <w:t>The date/time the responding unit arrived with the patient at the destination or transfer point.</w:t>
            </w:r>
          </w:p>
          <w:p w14:paraId="571CDFE0" w14:textId="77777777" w:rsidR="004456C1" w:rsidRPr="00376959" w:rsidRDefault="004456C1" w:rsidP="004456C1">
            <w:pPr>
              <w:pStyle w:val="TableEntry"/>
            </w:pPr>
          </w:p>
        </w:tc>
        <w:tc>
          <w:tcPr>
            <w:tcW w:w="1440" w:type="dxa"/>
          </w:tcPr>
          <w:p w14:paraId="09C58273" w14:textId="77777777" w:rsidR="004456C1" w:rsidRPr="00376959" w:rsidRDefault="004456C1" w:rsidP="004456C1">
            <w:pPr>
              <w:pStyle w:val="TableEntry"/>
            </w:pPr>
          </w:p>
        </w:tc>
      </w:tr>
      <w:tr w:rsidR="004456C1" w:rsidRPr="00376959" w14:paraId="0FF814A0" w14:textId="77777777" w:rsidTr="004456C1">
        <w:trPr>
          <w:cantSplit/>
        </w:trPr>
        <w:tc>
          <w:tcPr>
            <w:tcW w:w="1770" w:type="dxa"/>
            <w:tcMar>
              <w:left w:w="40" w:type="dxa"/>
              <w:right w:w="40" w:type="dxa"/>
            </w:tcMar>
          </w:tcPr>
          <w:p w14:paraId="60835F89" w14:textId="77777777" w:rsidR="004456C1" w:rsidRPr="00376959" w:rsidRDefault="004456C1" w:rsidP="004456C1">
            <w:pPr>
              <w:pStyle w:val="TableEntry"/>
            </w:pPr>
            <w:r w:rsidRPr="006C5BB7">
              <w:t>Destination Patient Transfer of Care Date/Time</w:t>
            </w:r>
          </w:p>
        </w:tc>
        <w:tc>
          <w:tcPr>
            <w:tcW w:w="2188" w:type="dxa"/>
          </w:tcPr>
          <w:p w14:paraId="2AF4F17F" w14:textId="77777777" w:rsidR="004456C1" w:rsidRDefault="004456C1" w:rsidP="004456C1">
            <w:pPr>
              <w:pStyle w:val="TableEntry"/>
            </w:pPr>
            <w:r>
              <w:t>Encounter.statusHistory.code</w:t>
            </w:r>
          </w:p>
          <w:p w14:paraId="11E1701A" w14:textId="77777777" w:rsidR="004456C1" w:rsidRDefault="004456C1" w:rsidP="004456C1">
            <w:pPr>
              <w:pStyle w:val="TableEntry"/>
            </w:pPr>
          </w:p>
          <w:p w14:paraId="10965C8E" w14:textId="77777777" w:rsidR="004456C1" w:rsidRDefault="004456C1" w:rsidP="004456C1">
            <w:pPr>
              <w:pStyle w:val="TableEntry"/>
            </w:pPr>
            <w:r>
              <w:t>Encounter.statusHistory.period.start</w:t>
            </w:r>
          </w:p>
          <w:p w14:paraId="73697585" w14:textId="77777777" w:rsidR="004456C1" w:rsidRDefault="004456C1" w:rsidP="004456C1">
            <w:pPr>
              <w:pStyle w:val="TableEntry"/>
            </w:pPr>
          </w:p>
          <w:p w14:paraId="2FCE6987" w14:textId="77777777" w:rsidR="004456C1" w:rsidRDefault="004456C1" w:rsidP="004456C1">
            <w:pPr>
              <w:pStyle w:val="TableEntry"/>
            </w:pPr>
            <w:r>
              <w:t>Encounter.statusHistory – Type</w:t>
            </w:r>
          </w:p>
          <w:p w14:paraId="1CB31D69" w14:textId="77777777" w:rsidR="004456C1" w:rsidRPr="00376959" w:rsidRDefault="004456C1" w:rsidP="004456C1">
            <w:pPr>
              <w:pStyle w:val="TableEntry"/>
            </w:pPr>
            <w:r>
              <w:t xml:space="preserve">**IHE Extension* </w:t>
            </w:r>
          </w:p>
        </w:tc>
        <w:tc>
          <w:tcPr>
            <w:tcW w:w="1440" w:type="dxa"/>
          </w:tcPr>
          <w:p w14:paraId="1E7C15EB" w14:textId="77777777" w:rsidR="004456C1" w:rsidRDefault="004456C1" w:rsidP="004456C1">
            <w:pPr>
              <w:pStyle w:val="TableEntry"/>
            </w:pPr>
            <w:r>
              <w:t>O</w:t>
            </w:r>
          </w:p>
          <w:p w14:paraId="1961AADF" w14:textId="77777777" w:rsidR="004456C1" w:rsidRPr="00376959" w:rsidRDefault="004456C1" w:rsidP="004456C1">
            <w:pPr>
              <w:pStyle w:val="TableEntry"/>
            </w:pPr>
            <w:r>
              <w:t>[0..1]</w:t>
            </w:r>
          </w:p>
        </w:tc>
        <w:tc>
          <w:tcPr>
            <w:tcW w:w="3240" w:type="dxa"/>
            <w:tcMar>
              <w:left w:w="40" w:type="dxa"/>
              <w:right w:w="40" w:type="dxa"/>
            </w:tcMar>
          </w:tcPr>
          <w:p w14:paraId="52E4DFF6" w14:textId="77777777" w:rsidR="004456C1" w:rsidRPr="006C5BB7" w:rsidRDefault="004456C1" w:rsidP="004456C1">
            <w:pPr>
              <w:spacing w:before="0"/>
              <w:rPr>
                <w:sz w:val="18"/>
              </w:rPr>
            </w:pPr>
            <w:r w:rsidRPr="006C5BB7">
              <w:rPr>
                <w:sz w:val="18"/>
              </w:rPr>
              <w:t>The date/time that patient care was transferred to the destination healthcare facilities staff.</w:t>
            </w:r>
          </w:p>
          <w:p w14:paraId="3170CDFD" w14:textId="77777777" w:rsidR="004456C1" w:rsidRPr="00376959" w:rsidRDefault="004456C1" w:rsidP="004456C1">
            <w:pPr>
              <w:pStyle w:val="TableEntry"/>
            </w:pPr>
          </w:p>
        </w:tc>
        <w:tc>
          <w:tcPr>
            <w:tcW w:w="1440" w:type="dxa"/>
          </w:tcPr>
          <w:p w14:paraId="4F9B32C8" w14:textId="77777777" w:rsidR="004456C1" w:rsidRPr="00376959" w:rsidRDefault="004456C1" w:rsidP="004456C1">
            <w:pPr>
              <w:pStyle w:val="TableEntry"/>
            </w:pPr>
          </w:p>
        </w:tc>
      </w:tr>
      <w:tr w:rsidR="004456C1" w:rsidRPr="00376959" w14:paraId="779283AF" w14:textId="77777777" w:rsidTr="004456C1">
        <w:trPr>
          <w:cantSplit/>
        </w:trPr>
        <w:tc>
          <w:tcPr>
            <w:tcW w:w="1770" w:type="dxa"/>
            <w:tcMar>
              <w:left w:w="40" w:type="dxa"/>
              <w:right w:w="40" w:type="dxa"/>
            </w:tcMar>
          </w:tcPr>
          <w:p w14:paraId="3B3BFC2B" w14:textId="77777777" w:rsidR="004456C1" w:rsidRPr="00376959" w:rsidRDefault="004456C1" w:rsidP="004456C1">
            <w:pPr>
              <w:pStyle w:val="TableEntry"/>
            </w:pPr>
            <w:r w:rsidRPr="006C5BB7">
              <w:t>Unit Back In Service Date/Time</w:t>
            </w:r>
          </w:p>
        </w:tc>
        <w:tc>
          <w:tcPr>
            <w:tcW w:w="2188" w:type="dxa"/>
          </w:tcPr>
          <w:p w14:paraId="0745C063" w14:textId="77777777" w:rsidR="004456C1" w:rsidRDefault="004456C1" w:rsidP="004456C1">
            <w:pPr>
              <w:pStyle w:val="TableEntry"/>
            </w:pPr>
            <w:r>
              <w:t>Encounter.statusHistory.code</w:t>
            </w:r>
          </w:p>
          <w:p w14:paraId="19F24360" w14:textId="77777777" w:rsidR="004456C1" w:rsidRDefault="004456C1" w:rsidP="004456C1">
            <w:pPr>
              <w:pStyle w:val="TableEntry"/>
            </w:pPr>
          </w:p>
          <w:p w14:paraId="7E0F7032" w14:textId="77777777" w:rsidR="004456C1" w:rsidRDefault="004456C1" w:rsidP="004456C1">
            <w:pPr>
              <w:pStyle w:val="TableEntry"/>
            </w:pPr>
            <w:r>
              <w:t>Encounter.statusHistory.period.start</w:t>
            </w:r>
          </w:p>
          <w:p w14:paraId="31502274" w14:textId="77777777" w:rsidR="004456C1" w:rsidRDefault="004456C1" w:rsidP="004456C1">
            <w:pPr>
              <w:pStyle w:val="TableEntry"/>
            </w:pPr>
          </w:p>
          <w:p w14:paraId="6A469261" w14:textId="77777777" w:rsidR="004456C1" w:rsidRDefault="004456C1" w:rsidP="004456C1">
            <w:pPr>
              <w:pStyle w:val="TableEntry"/>
            </w:pPr>
            <w:r>
              <w:t>Encounter.statusHistory – Type</w:t>
            </w:r>
          </w:p>
          <w:p w14:paraId="306A9610" w14:textId="77777777" w:rsidR="004456C1" w:rsidRPr="00376959" w:rsidRDefault="004456C1" w:rsidP="004456C1">
            <w:pPr>
              <w:pStyle w:val="TableEntry"/>
            </w:pPr>
            <w:r>
              <w:t xml:space="preserve">**IHE Extension* </w:t>
            </w:r>
          </w:p>
        </w:tc>
        <w:tc>
          <w:tcPr>
            <w:tcW w:w="1440" w:type="dxa"/>
          </w:tcPr>
          <w:p w14:paraId="040BC333" w14:textId="77777777" w:rsidR="004456C1" w:rsidRDefault="004456C1" w:rsidP="004456C1">
            <w:pPr>
              <w:pStyle w:val="TableEntry"/>
            </w:pPr>
            <w:r>
              <w:t>O</w:t>
            </w:r>
          </w:p>
          <w:p w14:paraId="524C37C5" w14:textId="77777777" w:rsidR="004456C1" w:rsidRPr="00376959" w:rsidRDefault="004456C1" w:rsidP="004456C1">
            <w:pPr>
              <w:pStyle w:val="TableEntry"/>
            </w:pPr>
            <w:r>
              <w:t>[0..1]</w:t>
            </w:r>
          </w:p>
        </w:tc>
        <w:tc>
          <w:tcPr>
            <w:tcW w:w="3240" w:type="dxa"/>
            <w:tcMar>
              <w:left w:w="40" w:type="dxa"/>
              <w:right w:w="40" w:type="dxa"/>
            </w:tcMar>
          </w:tcPr>
          <w:p w14:paraId="51045BE7" w14:textId="77777777" w:rsidR="004456C1" w:rsidRPr="006C5BB7" w:rsidRDefault="004456C1" w:rsidP="004456C1">
            <w:pPr>
              <w:spacing w:before="0"/>
              <w:rPr>
                <w:sz w:val="18"/>
              </w:rPr>
            </w:pPr>
            <w:r w:rsidRPr="006C5BB7">
              <w:rPr>
                <w:sz w:val="18"/>
              </w:rPr>
              <w:t>The date/time the unit back was back in service and available for response (finished with call, but not necessarily back in home location).</w:t>
            </w:r>
          </w:p>
          <w:p w14:paraId="2F4696DE" w14:textId="77777777" w:rsidR="004456C1" w:rsidRPr="00376959" w:rsidRDefault="004456C1" w:rsidP="004456C1">
            <w:pPr>
              <w:pStyle w:val="TableEntry"/>
            </w:pPr>
          </w:p>
        </w:tc>
        <w:tc>
          <w:tcPr>
            <w:tcW w:w="1440" w:type="dxa"/>
          </w:tcPr>
          <w:p w14:paraId="42169658" w14:textId="77777777" w:rsidR="004456C1" w:rsidRPr="00376959" w:rsidRDefault="004456C1" w:rsidP="004456C1">
            <w:pPr>
              <w:pStyle w:val="TableEntry"/>
            </w:pPr>
          </w:p>
        </w:tc>
      </w:tr>
      <w:tr w:rsidR="004456C1" w:rsidRPr="00376959" w14:paraId="468D8239" w14:textId="77777777" w:rsidTr="004456C1">
        <w:trPr>
          <w:cantSplit/>
        </w:trPr>
        <w:tc>
          <w:tcPr>
            <w:tcW w:w="1770" w:type="dxa"/>
            <w:tcMar>
              <w:left w:w="40" w:type="dxa"/>
              <w:right w:w="40" w:type="dxa"/>
            </w:tcMar>
          </w:tcPr>
          <w:p w14:paraId="4AD2C8FC" w14:textId="77777777" w:rsidR="004456C1" w:rsidRPr="00376959" w:rsidRDefault="004456C1" w:rsidP="004456C1">
            <w:pPr>
              <w:pStyle w:val="TableEntry"/>
            </w:pPr>
            <w:r w:rsidRPr="006C5BB7">
              <w:lastRenderedPageBreak/>
              <w:t>Unit Canceled Date/Time</w:t>
            </w:r>
          </w:p>
        </w:tc>
        <w:tc>
          <w:tcPr>
            <w:tcW w:w="2188" w:type="dxa"/>
          </w:tcPr>
          <w:p w14:paraId="1375417E" w14:textId="77777777" w:rsidR="004456C1" w:rsidRDefault="004456C1" w:rsidP="004456C1">
            <w:pPr>
              <w:pStyle w:val="TableEntry"/>
            </w:pPr>
            <w:r>
              <w:t>Encounter.statusHistory.code</w:t>
            </w:r>
          </w:p>
          <w:p w14:paraId="145E3F5D" w14:textId="77777777" w:rsidR="004456C1" w:rsidRDefault="004456C1" w:rsidP="004456C1">
            <w:pPr>
              <w:pStyle w:val="TableEntry"/>
            </w:pPr>
          </w:p>
          <w:p w14:paraId="7EB19C49" w14:textId="77777777" w:rsidR="004456C1" w:rsidRDefault="004456C1" w:rsidP="004456C1">
            <w:pPr>
              <w:pStyle w:val="TableEntry"/>
            </w:pPr>
            <w:r>
              <w:t>Encounter.statusHistory.period.start</w:t>
            </w:r>
          </w:p>
          <w:p w14:paraId="7EC5A3FD" w14:textId="77777777" w:rsidR="004456C1" w:rsidRDefault="004456C1" w:rsidP="004456C1">
            <w:pPr>
              <w:pStyle w:val="TableEntry"/>
            </w:pPr>
          </w:p>
          <w:p w14:paraId="7F310A55" w14:textId="77777777" w:rsidR="004456C1" w:rsidRDefault="004456C1" w:rsidP="004456C1">
            <w:pPr>
              <w:pStyle w:val="TableEntry"/>
            </w:pPr>
            <w:r>
              <w:t>Encounter.statusHistory – Type</w:t>
            </w:r>
          </w:p>
          <w:p w14:paraId="17664E9A" w14:textId="77777777" w:rsidR="004456C1" w:rsidRPr="00376959" w:rsidRDefault="004456C1" w:rsidP="004456C1">
            <w:pPr>
              <w:pStyle w:val="TableEntry"/>
            </w:pPr>
            <w:r>
              <w:t xml:space="preserve">**IHE Extension* </w:t>
            </w:r>
          </w:p>
        </w:tc>
        <w:tc>
          <w:tcPr>
            <w:tcW w:w="1440" w:type="dxa"/>
          </w:tcPr>
          <w:p w14:paraId="4AE216D4" w14:textId="77777777" w:rsidR="004456C1" w:rsidRDefault="004456C1" w:rsidP="004456C1">
            <w:pPr>
              <w:pStyle w:val="TableEntry"/>
            </w:pPr>
            <w:r>
              <w:t>O</w:t>
            </w:r>
          </w:p>
          <w:p w14:paraId="5E929549" w14:textId="77777777" w:rsidR="004456C1" w:rsidRPr="00376959" w:rsidRDefault="004456C1" w:rsidP="004456C1">
            <w:pPr>
              <w:pStyle w:val="TableEntry"/>
            </w:pPr>
            <w:r>
              <w:t>[0..1]</w:t>
            </w:r>
          </w:p>
        </w:tc>
        <w:tc>
          <w:tcPr>
            <w:tcW w:w="3240" w:type="dxa"/>
            <w:tcMar>
              <w:left w:w="40" w:type="dxa"/>
              <w:right w:w="40" w:type="dxa"/>
            </w:tcMar>
          </w:tcPr>
          <w:p w14:paraId="3875FC4B" w14:textId="77777777" w:rsidR="004456C1" w:rsidRPr="006C5BB7" w:rsidRDefault="004456C1" w:rsidP="004456C1">
            <w:pPr>
              <w:spacing w:before="0"/>
              <w:rPr>
                <w:sz w:val="18"/>
              </w:rPr>
            </w:pPr>
            <w:r w:rsidRPr="006C5BB7">
              <w:rPr>
                <w:sz w:val="18"/>
              </w:rPr>
              <w:t>The date/time the unit was canceled.</w:t>
            </w:r>
          </w:p>
          <w:p w14:paraId="215C9CDE" w14:textId="77777777" w:rsidR="004456C1" w:rsidRPr="00376959" w:rsidRDefault="004456C1" w:rsidP="004456C1">
            <w:pPr>
              <w:pStyle w:val="TableEntry"/>
            </w:pPr>
          </w:p>
        </w:tc>
        <w:tc>
          <w:tcPr>
            <w:tcW w:w="1440" w:type="dxa"/>
          </w:tcPr>
          <w:p w14:paraId="78FABF65" w14:textId="77777777" w:rsidR="004456C1" w:rsidRPr="00376959" w:rsidRDefault="004456C1" w:rsidP="004456C1">
            <w:pPr>
              <w:pStyle w:val="TableEntry"/>
            </w:pPr>
          </w:p>
        </w:tc>
      </w:tr>
      <w:tr w:rsidR="004456C1" w:rsidRPr="00376959" w14:paraId="73BBF37B" w14:textId="77777777" w:rsidTr="004456C1">
        <w:trPr>
          <w:cantSplit/>
        </w:trPr>
        <w:tc>
          <w:tcPr>
            <w:tcW w:w="1770" w:type="dxa"/>
            <w:tcMar>
              <w:left w:w="40" w:type="dxa"/>
              <w:right w:w="40" w:type="dxa"/>
            </w:tcMar>
          </w:tcPr>
          <w:p w14:paraId="3DC99A5A" w14:textId="77777777" w:rsidR="004456C1" w:rsidRPr="00376959" w:rsidRDefault="004456C1" w:rsidP="004456C1">
            <w:pPr>
              <w:pStyle w:val="TableEntry"/>
            </w:pPr>
            <w:r w:rsidRPr="006C5BB7">
              <w:t>Unit Back at Home Location Date/Time</w:t>
            </w:r>
          </w:p>
        </w:tc>
        <w:tc>
          <w:tcPr>
            <w:tcW w:w="2188" w:type="dxa"/>
          </w:tcPr>
          <w:p w14:paraId="7A3339C5" w14:textId="77777777" w:rsidR="004456C1" w:rsidRDefault="004456C1" w:rsidP="004456C1">
            <w:pPr>
              <w:pStyle w:val="TableEntry"/>
            </w:pPr>
            <w:r>
              <w:t>Encounter.statusHistory.code</w:t>
            </w:r>
          </w:p>
          <w:p w14:paraId="1A3C3AEC" w14:textId="77777777" w:rsidR="004456C1" w:rsidRDefault="004456C1" w:rsidP="004456C1">
            <w:pPr>
              <w:pStyle w:val="TableEntry"/>
            </w:pPr>
          </w:p>
          <w:p w14:paraId="13AD290F" w14:textId="77777777" w:rsidR="004456C1" w:rsidRDefault="004456C1" w:rsidP="004456C1">
            <w:pPr>
              <w:pStyle w:val="TableEntry"/>
            </w:pPr>
            <w:r>
              <w:t>Encounter.statusHistory.period.start</w:t>
            </w:r>
          </w:p>
          <w:p w14:paraId="750CD633" w14:textId="77777777" w:rsidR="004456C1" w:rsidRDefault="004456C1" w:rsidP="004456C1">
            <w:pPr>
              <w:pStyle w:val="TableEntry"/>
            </w:pPr>
          </w:p>
          <w:p w14:paraId="088253BF" w14:textId="77777777" w:rsidR="004456C1" w:rsidRDefault="004456C1" w:rsidP="004456C1">
            <w:pPr>
              <w:pStyle w:val="TableEntry"/>
            </w:pPr>
            <w:r>
              <w:t>Encounter.statusHistory – Type</w:t>
            </w:r>
          </w:p>
          <w:p w14:paraId="0AD38B8D" w14:textId="77777777" w:rsidR="004456C1" w:rsidRPr="00376959" w:rsidRDefault="004456C1" w:rsidP="004456C1">
            <w:pPr>
              <w:pStyle w:val="TableEntry"/>
            </w:pPr>
            <w:r>
              <w:t xml:space="preserve">**IHE Extension* </w:t>
            </w:r>
          </w:p>
        </w:tc>
        <w:tc>
          <w:tcPr>
            <w:tcW w:w="1440" w:type="dxa"/>
          </w:tcPr>
          <w:p w14:paraId="709D466F" w14:textId="77777777" w:rsidR="004456C1" w:rsidRDefault="004456C1" w:rsidP="004456C1">
            <w:pPr>
              <w:pStyle w:val="TableEntry"/>
            </w:pPr>
            <w:r>
              <w:t>O</w:t>
            </w:r>
          </w:p>
          <w:p w14:paraId="5CA40297" w14:textId="77777777" w:rsidR="004456C1" w:rsidRPr="00376959" w:rsidRDefault="004456C1" w:rsidP="004456C1">
            <w:pPr>
              <w:pStyle w:val="TableEntry"/>
            </w:pPr>
            <w:r>
              <w:t>[0..1]</w:t>
            </w:r>
          </w:p>
        </w:tc>
        <w:tc>
          <w:tcPr>
            <w:tcW w:w="3240" w:type="dxa"/>
            <w:tcMar>
              <w:left w:w="40" w:type="dxa"/>
              <w:right w:w="40" w:type="dxa"/>
            </w:tcMar>
          </w:tcPr>
          <w:p w14:paraId="1B0434D9" w14:textId="77777777" w:rsidR="004456C1" w:rsidRPr="006C5BB7" w:rsidRDefault="004456C1" w:rsidP="004456C1">
            <w:pPr>
              <w:spacing w:before="0"/>
              <w:rPr>
                <w:sz w:val="18"/>
              </w:rPr>
            </w:pPr>
            <w:r w:rsidRPr="006C5BB7">
              <w:rPr>
                <w:sz w:val="18"/>
              </w:rPr>
              <w:t>The date/time the responding unit was back in their service area. With agencies who utilized Agency Status Management, home location means the service area as assigned through the agency status management protocol.</w:t>
            </w:r>
          </w:p>
          <w:p w14:paraId="0B6C2215" w14:textId="77777777" w:rsidR="004456C1" w:rsidRPr="00376959" w:rsidRDefault="004456C1" w:rsidP="004456C1">
            <w:pPr>
              <w:pStyle w:val="TableEntry"/>
            </w:pPr>
          </w:p>
        </w:tc>
        <w:tc>
          <w:tcPr>
            <w:tcW w:w="1440" w:type="dxa"/>
          </w:tcPr>
          <w:p w14:paraId="4E642A6A" w14:textId="77777777" w:rsidR="004456C1" w:rsidRPr="00376959" w:rsidRDefault="004456C1" w:rsidP="004456C1">
            <w:pPr>
              <w:pStyle w:val="TableEntry"/>
            </w:pPr>
          </w:p>
        </w:tc>
      </w:tr>
      <w:tr w:rsidR="004456C1" w:rsidRPr="00376959" w14:paraId="0EFB89A1" w14:textId="77777777" w:rsidTr="004456C1">
        <w:trPr>
          <w:cantSplit/>
        </w:trPr>
        <w:tc>
          <w:tcPr>
            <w:tcW w:w="1770" w:type="dxa"/>
            <w:tcMar>
              <w:left w:w="40" w:type="dxa"/>
              <w:right w:w="40" w:type="dxa"/>
            </w:tcMar>
          </w:tcPr>
          <w:p w14:paraId="0C78A0C2" w14:textId="77777777" w:rsidR="004456C1" w:rsidRPr="00376959" w:rsidRDefault="004456C1" w:rsidP="004456C1">
            <w:pPr>
              <w:pStyle w:val="TableEntry"/>
            </w:pPr>
            <w:r w:rsidRPr="006C5BB7">
              <w:t>EMS Call Complete Date/Time</w:t>
            </w:r>
          </w:p>
        </w:tc>
        <w:tc>
          <w:tcPr>
            <w:tcW w:w="2188" w:type="dxa"/>
          </w:tcPr>
          <w:p w14:paraId="0ABBFBAF" w14:textId="77777777" w:rsidR="004456C1" w:rsidRDefault="004456C1" w:rsidP="004456C1">
            <w:pPr>
              <w:pStyle w:val="TableEntry"/>
            </w:pPr>
            <w:r>
              <w:t>Encounter.statusHistory.code</w:t>
            </w:r>
          </w:p>
          <w:p w14:paraId="68B32DCE" w14:textId="77777777" w:rsidR="004456C1" w:rsidRDefault="004456C1" w:rsidP="004456C1">
            <w:pPr>
              <w:pStyle w:val="TableEntry"/>
            </w:pPr>
          </w:p>
          <w:p w14:paraId="3CF131BF" w14:textId="77777777" w:rsidR="004456C1" w:rsidRDefault="004456C1" w:rsidP="004456C1">
            <w:pPr>
              <w:pStyle w:val="TableEntry"/>
            </w:pPr>
            <w:r>
              <w:t>Encounter.statusHistory.period.start</w:t>
            </w:r>
          </w:p>
          <w:p w14:paraId="0C0E342C" w14:textId="77777777" w:rsidR="004456C1" w:rsidRDefault="004456C1" w:rsidP="004456C1">
            <w:pPr>
              <w:pStyle w:val="TableEntry"/>
            </w:pPr>
          </w:p>
          <w:p w14:paraId="17F42FEA" w14:textId="77777777" w:rsidR="004456C1" w:rsidRDefault="004456C1" w:rsidP="004456C1">
            <w:pPr>
              <w:pStyle w:val="TableEntry"/>
            </w:pPr>
            <w:r>
              <w:t>Encounter.statusHistory – Type</w:t>
            </w:r>
          </w:p>
          <w:p w14:paraId="0DDED2C4" w14:textId="77777777" w:rsidR="004456C1" w:rsidRPr="00376959" w:rsidRDefault="004456C1" w:rsidP="004456C1">
            <w:pPr>
              <w:pStyle w:val="TableEntry"/>
            </w:pPr>
            <w:r>
              <w:t xml:space="preserve">**IHE Extension* </w:t>
            </w:r>
          </w:p>
        </w:tc>
        <w:tc>
          <w:tcPr>
            <w:tcW w:w="1440" w:type="dxa"/>
          </w:tcPr>
          <w:p w14:paraId="384869DE" w14:textId="77777777" w:rsidR="004456C1" w:rsidRDefault="004456C1" w:rsidP="004456C1">
            <w:pPr>
              <w:pStyle w:val="TableEntry"/>
            </w:pPr>
            <w:r>
              <w:t>O</w:t>
            </w:r>
          </w:p>
          <w:p w14:paraId="4D123A1F" w14:textId="77777777" w:rsidR="004456C1" w:rsidRPr="00376959" w:rsidRDefault="004456C1" w:rsidP="004456C1">
            <w:pPr>
              <w:pStyle w:val="TableEntry"/>
            </w:pPr>
            <w:r>
              <w:t>[0..1]</w:t>
            </w:r>
          </w:p>
        </w:tc>
        <w:tc>
          <w:tcPr>
            <w:tcW w:w="3240" w:type="dxa"/>
            <w:tcMar>
              <w:left w:w="40" w:type="dxa"/>
              <w:right w:w="40" w:type="dxa"/>
            </w:tcMar>
          </w:tcPr>
          <w:p w14:paraId="4F4C943F" w14:textId="77777777" w:rsidR="004456C1" w:rsidRPr="006C5BB7" w:rsidRDefault="004456C1" w:rsidP="004456C1">
            <w:pPr>
              <w:spacing w:before="0"/>
              <w:rPr>
                <w:sz w:val="18"/>
              </w:rPr>
            </w:pPr>
            <w:r w:rsidRPr="006C5BB7">
              <w:rPr>
                <w:sz w:val="18"/>
              </w:rPr>
              <w:t>The date/time the responding unit completed all tasks associated with the event including transfer of the patient, and such things as cleaning and restocking.</w:t>
            </w:r>
          </w:p>
          <w:p w14:paraId="47E01EAF" w14:textId="77777777" w:rsidR="004456C1" w:rsidRPr="00376959" w:rsidRDefault="004456C1" w:rsidP="004456C1">
            <w:pPr>
              <w:pStyle w:val="TableEntry"/>
            </w:pPr>
          </w:p>
        </w:tc>
        <w:tc>
          <w:tcPr>
            <w:tcW w:w="1440" w:type="dxa"/>
          </w:tcPr>
          <w:p w14:paraId="7C060BB1" w14:textId="77777777" w:rsidR="004456C1" w:rsidRPr="00376959" w:rsidRDefault="004456C1" w:rsidP="004456C1">
            <w:pPr>
              <w:pStyle w:val="TableEntry"/>
            </w:pPr>
          </w:p>
        </w:tc>
      </w:tr>
      <w:tr w:rsidR="004456C1" w:rsidRPr="00376959" w14:paraId="6DCC4B47" w14:textId="77777777" w:rsidTr="004456C1">
        <w:trPr>
          <w:cantSplit/>
        </w:trPr>
        <w:tc>
          <w:tcPr>
            <w:tcW w:w="1770" w:type="dxa"/>
            <w:tcMar>
              <w:left w:w="40" w:type="dxa"/>
              <w:right w:w="40" w:type="dxa"/>
            </w:tcMar>
          </w:tcPr>
          <w:p w14:paraId="62DB9092" w14:textId="77777777" w:rsidR="004456C1" w:rsidRPr="00376959" w:rsidRDefault="004456C1" w:rsidP="004456C1">
            <w:pPr>
              <w:pStyle w:val="TableEntry"/>
            </w:pPr>
            <w:r w:rsidRPr="006C5BB7">
              <w:t>EMS Patient ID</w:t>
            </w:r>
          </w:p>
        </w:tc>
        <w:tc>
          <w:tcPr>
            <w:tcW w:w="2188" w:type="dxa"/>
          </w:tcPr>
          <w:p w14:paraId="1C461BE4" w14:textId="77777777" w:rsidR="004456C1" w:rsidRPr="00376959" w:rsidRDefault="004456C1" w:rsidP="004456C1">
            <w:pPr>
              <w:pStyle w:val="TableEntry"/>
            </w:pPr>
            <w:r>
              <w:t xml:space="preserve">Encounter.subject (Patient.identifier) </w:t>
            </w:r>
          </w:p>
        </w:tc>
        <w:tc>
          <w:tcPr>
            <w:tcW w:w="1440" w:type="dxa"/>
          </w:tcPr>
          <w:p w14:paraId="48A8AE0E" w14:textId="77777777" w:rsidR="004456C1" w:rsidRDefault="004456C1" w:rsidP="004456C1">
            <w:pPr>
              <w:pStyle w:val="TableEntry"/>
            </w:pPr>
            <w:r w:rsidRPr="00376959">
              <w:t xml:space="preserve">RE </w:t>
            </w:r>
          </w:p>
          <w:p w14:paraId="0A2A19B8" w14:textId="77777777" w:rsidR="004456C1" w:rsidRPr="00376959" w:rsidRDefault="004456C1" w:rsidP="004456C1">
            <w:pPr>
              <w:pStyle w:val="TableEntry"/>
            </w:pPr>
            <w:r w:rsidRPr="00376959">
              <w:t>[0..1]</w:t>
            </w:r>
          </w:p>
        </w:tc>
        <w:tc>
          <w:tcPr>
            <w:tcW w:w="3240" w:type="dxa"/>
            <w:tcMar>
              <w:left w:w="40" w:type="dxa"/>
              <w:right w:w="40" w:type="dxa"/>
            </w:tcMar>
          </w:tcPr>
          <w:p w14:paraId="0C295807" w14:textId="77777777" w:rsidR="004456C1" w:rsidRPr="006C5BB7" w:rsidRDefault="004456C1" w:rsidP="004456C1">
            <w:pPr>
              <w:spacing w:before="0"/>
              <w:rPr>
                <w:sz w:val="18"/>
              </w:rPr>
            </w:pPr>
            <w:r w:rsidRPr="006C5BB7">
              <w:rPr>
                <w:sz w:val="18"/>
              </w:rPr>
              <w:t>The unique ID for the patient within the Agency</w:t>
            </w:r>
          </w:p>
          <w:p w14:paraId="2922B027" w14:textId="77777777" w:rsidR="004456C1" w:rsidRPr="00376959" w:rsidRDefault="004456C1" w:rsidP="004456C1">
            <w:pPr>
              <w:pStyle w:val="TableEntry"/>
            </w:pPr>
          </w:p>
        </w:tc>
        <w:tc>
          <w:tcPr>
            <w:tcW w:w="1440" w:type="dxa"/>
          </w:tcPr>
          <w:p w14:paraId="32CC9712" w14:textId="77777777" w:rsidR="004456C1" w:rsidRPr="00376959" w:rsidRDefault="004456C1" w:rsidP="004456C1">
            <w:pPr>
              <w:pStyle w:val="TableEntry"/>
            </w:pPr>
          </w:p>
        </w:tc>
      </w:tr>
      <w:tr w:rsidR="004456C1" w:rsidRPr="00376959" w14:paraId="11F5221A" w14:textId="77777777" w:rsidTr="004456C1">
        <w:trPr>
          <w:cantSplit/>
        </w:trPr>
        <w:tc>
          <w:tcPr>
            <w:tcW w:w="1770" w:type="dxa"/>
            <w:tcMar>
              <w:left w:w="40" w:type="dxa"/>
              <w:right w:w="40" w:type="dxa"/>
            </w:tcMar>
          </w:tcPr>
          <w:p w14:paraId="5170D668" w14:textId="77777777" w:rsidR="004456C1" w:rsidRPr="00376959" w:rsidRDefault="004456C1" w:rsidP="004456C1">
            <w:pPr>
              <w:pStyle w:val="TableEntry"/>
            </w:pPr>
            <w:r w:rsidRPr="00376959">
              <w:t>Last name</w:t>
            </w:r>
          </w:p>
        </w:tc>
        <w:tc>
          <w:tcPr>
            <w:tcW w:w="2188" w:type="dxa"/>
          </w:tcPr>
          <w:p w14:paraId="70DE381C" w14:textId="77777777" w:rsidR="004456C1" w:rsidRPr="00376959" w:rsidRDefault="004456C1" w:rsidP="004456C1">
            <w:pPr>
              <w:pStyle w:val="TableEntry"/>
            </w:pPr>
            <w:r>
              <w:t>Encounter.subject (</w:t>
            </w:r>
            <w:r w:rsidRPr="00376959">
              <w:t>Patient.name</w:t>
            </w:r>
            <w:r>
              <w:t>)</w:t>
            </w:r>
          </w:p>
        </w:tc>
        <w:tc>
          <w:tcPr>
            <w:tcW w:w="1440" w:type="dxa"/>
          </w:tcPr>
          <w:p w14:paraId="181B6C55" w14:textId="77777777" w:rsidR="004456C1" w:rsidRPr="00376959" w:rsidRDefault="004456C1" w:rsidP="004456C1">
            <w:pPr>
              <w:pStyle w:val="TableEntry"/>
            </w:pPr>
            <w:r w:rsidRPr="00376959">
              <w:t>RE [0..1]</w:t>
            </w:r>
          </w:p>
        </w:tc>
        <w:tc>
          <w:tcPr>
            <w:tcW w:w="3240" w:type="dxa"/>
            <w:tcMar>
              <w:left w:w="40" w:type="dxa"/>
              <w:right w:w="40" w:type="dxa"/>
            </w:tcMar>
          </w:tcPr>
          <w:p w14:paraId="6F17AA8E" w14:textId="77777777" w:rsidR="004456C1" w:rsidRPr="00376959" w:rsidRDefault="004456C1" w:rsidP="004456C1">
            <w:pPr>
              <w:pStyle w:val="TableEntry"/>
            </w:pPr>
            <w:r w:rsidRPr="00376959">
              <w:t>The patient's last (family) name</w:t>
            </w:r>
          </w:p>
        </w:tc>
        <w:tc>
          <w:tcPr>
            <w:tcW w:w="1440" w:type="dxa"/>
          </w:tcPr>
          <w:p w14:paraId="79F6F3D5" w14:textId="77777777" w:rsidR="004456C1" w:rsidRPr="00376959" w:rsidRDefault="004456C1" w:rsidP="004456C1">
            <w:pPr>
              <w:pStyle w:val="TableEntry"/>
            </w:pPr>
          </w:p>
        </w:tc>
      </w:tr>
      <w:tr w:rsidR="004456C1" w:rsidRPr="00376959" w14:paraId="2BD829B9" w14:textId="77777777" w:rsidTr="004456C1">
        <w:trPr>
          <w:cantSplit/>
        </w:trPr>
        <w:tc>
          <w:tcPr>
            <w:tcW w:w="1770" w:type="dxa"/>
            <w:tcMar>
              <w:left w:w="40" w:type="dxa"/>
              <w:right w:w="40" w:type="dxa"/>
            </w:tcMar>
          </w:tcPr>
          <w:p w14:paraId="0429EC55" w14:textId="77777777" w:rsidR="004456C1" w:rsidRPr="00376959" w:rsidRDefault="004456C1" w:rsidP="004456C1">
            <w:pPr>
              <w:pStyle w:val="TableEntry"/>
            </w:pPr>
            <w:r w:rsidRPr="00376959">
              <w:t>First name</w:t>
            </w:r>
          </w:p>
        </w:tc>
        <w:tc>
          <w:tcPr>
            <w:tcW w:w="2188" w:type="dxa"/>
          </w:tcPr>
          <w:p w14:paraId="575C24C9" w14:textId="77777777" w:rsidR="004456C1" w:rsidRPr="00376959" w:rsidRDefault="004456C1" w:rsidP="004456C1">
            <w:pPr>
              <w:pStyle w:val="TableEntry"/>
            </w:pPr>
            <w:r>
              <w:t>Encounter.subject (</w:t>
            </w:r>
            <w:r w:rsidRPr="00376959">
              <w:t>Patient.name</w:t>
            </w:r>
            <w:r>
              <w:t>)</w:t>
            </w:r>
          </w:p>
        </w:tc>
        <w:tc>
          <w:tcPr>
            <w:tcW w:w="1440" w:type="dxa"/>
          </w:tcPr>
          <w:p w14:paraId="04FC1DCC" w14:textId="77777777" w:rsidR="004456C1" w:rsidRPr="00376959" w:rsidRDefault="004456C1" w:rsidP="004456C1">
            <w:pPr>
              <w:pStyle w:val="TableEntry"/>
            </w:pPr>
            <w:r w:rsidRPr="00376959">
              <w:t>RE [0..1]</w:t>
            </w:r>
          </w:p>
        </w:tc>
        <w:tc>
          <w:tcPr>
            <w:tcW w:w="3240" w:type="dxa"/>
            <w:tcMar>
              <w:left w:w="40" w:type="dxa"/>
              <w:right w:w="40" w:type="dxa"/>
            </w:tcMar>
          </w:tcPr>
          <w:p w14:paraId="570FC85D" w14:textId="77777777" w:rsidR="004456C1" w:rsidRPr="00376959" w:rsidRDefault="004456C1" w:rsidP="004456C1">
            <w:pPr>
              <w:pStyle w:val="TableEntry"/>
            </w:pPr>
            <w:r w:rsidRPr="00376959">
              <w:t>The patient's first (given) name</w:t>
            </w:r>
          </w:p>
        </w:tc>
        <w:tc>
          <w:tcPr>
            <w:tcW w:w="1440" w:type="dxa"/>
          </w:tcPr>
          <w:p w14:paraId="13868CE7" w14:textId="77777777" w:rsidR="004456C1" w:rsidRPr="00376959" w:rsidRDefault="004456C1" w:rsidP="004456C1">
            <w:pPr>
              <w:pStyle w:val="TableEntry"/>
            </w:pPr>
          </w:p>
        </w:tc>
      </w:tr>
      <w:tr w:rsidR="004456C1" w:rsidRPr="00376959" w14:paraId="1B51BF9E" w14:textId="77777777" w:rsidTr="004456C1">
        <w:trPr>
          <w:cantSplit/>
        </w:trPr>
        <w:tc>
          <w:tcPr>
            <w:tcW w:w="1770" w:type="dxa"/>
            <w:tcMar>
              <w:left w:w="40" w:type="dxa"/>
              <w:right w:w="40" w:type="dxa"/>
            </w:tcMar>
          </w:tcPr>
          <w:p w14:paraId="1EC573B4" w14:textId="77777777" w:rsidR="004456C1" w:rsidRPr="00376959" w:rsidRDefault="004456C1" w:rsidP="004456C1">
            <w:pPr>
              <w:pStyle w:val="TableEntry"/>
            </w:pPr>
            <w:r w:rsidRPr="00376959">
              <w:t>middle initial</w:t>
            </w:r>
          </w:p>
        </w:tc>
        <w:tc>
          <w:tcPr>
            <w:tcW w:w="2188" w:type="dxa"/>
          </w:tcPr>
          <w:p w14:paraId="17F47D89" w14:textId="77777777" w:rsidR="004456C1" w:rsidRPr="00376959" w:rsidRDefault="004456C1" w:rsidP="004456C1">
            <w:pPr>
              <w:pStyle w:val="TableEntry"/>
            </w:pPr>
            <w:r>
              <w:t>Encounter.subject (</w:t>
            </w:r>
            <w:r w:rsidRPr="00376959">
              <w:t>Patient.name</w:t>
            </w:r>
            <w:r>
              <w:t>)</w:t>
            </w:r>
          </w:p>
        </w:tc>
        <w:tc>
          <w:tcPr>
            <w:tcW w:w="1440" w:type="dxa"/>
          </w:tcPr>
          <w:p w14:paraId="1980ACA4" w14:textId="77777777" w:rsidR="004456C1" w:rsidRPr="00376959" w:rsidRDefault="004456C1" w:rsidP="004456C1">
            <w:pPr>
              <w:pStyle w:val="TableEntry"/>
            </w:pPr>
            <w:r w:rsidRPr="00376959">
              <w:t>RE [0..1]</w:t>
            </w:r>
          </w:p>
        </w:tc>
        <w:tc>
          <w:tcPr>
            <w:tcW w:w="3240" w:type="dxa"/>
            <w:tcMar>
              <w:left w:w="40" w:type="dxa"/>
              <w:right w:w="40" w:type="dxa"/>
            </w:tcMar>
          </w:tcPr>
          <w:p w14:paraId="786BC812" w14:textId="77777777" w:rsidR="004456C1" w:rsidRPr="00376959" w:rsidRDefault="004456C1" w:rsidP="004456C1">
            <w:pPr>
              <w:pStyle w:val="TableEntry"/>
            </w:pPr>
            <w:r w:rsidRPr="00376959">
              <w:t>The patient's middle name, if any</w:t>
            </w:r>
          </w:p>
        </w:tc>
        <w:tc>
          <w:tcPr>
            <w:tcW w:w="1440" w:type="dxa"/>
          </w:tcPr>
          <w:p w14:paraId="59E75917" w14:textId="77777777" w:rsidR="004456C1" w:rsidRPr="00376959" w:rsidRDefault="004456C1" w:rsidP="004456C1">
            <w:pPr>
              <w:pStyle w:val="TableEntry"/>
            </w:pPr>
          </w:p>
        </w:tc>
      </w:tr>
      <w:tr w:rsidR="004456C1" w:rsidRPr="00376959" w14:paraId="73A724D6" w14:textId="77777777" w:rsidTr="004456C1">
        <w:trPr>
          <w:cantSplit/>
        </w:trPr>
        <w:tc>
          <w:tcPr>
            <w:tcW w:w="1770" w:type="dxa"/>
            <w:tcMar>
              <w:left w:w="40" w:type="dxa"/>
              <w:right w:w="40" w:type="dxa"/>
            </w:tcMar>
          </w:tcPr>
          <w:p w14:paraId="2A30D855" w14:textId="77777777" w:rsidR="004456C1" w:rsidRPr="00376959" w:rsidRDefault="004456C1" w:rsidP="004456C1">
            <w:pPr>
              <w:pStyle w:val="TableEntry"/>
            </w:pPr>
            <w:r w:rsidRPr="00376959">
              <w:t>home address</w:t>
            </w:r>
          </w:p>
        </w:tc>
        <w:tc>
          <w:tcPr>
            <w:tcW w:w="2188" w:type="dxa"/>
          </w:tcPr>
          <w:p w14:paraId="2EE7F6BE" w14:textId="77777777" w:rsidR="004456C1" w:rsidRPr="00376959" w:rsidRDefault="004456C1" w:rsidP="004456C1">
            <w:pPr>
              <w:pStyle w:val="TableEntry"/>
            </w:pPr>
            <w:r>
              <w:t>Encounter.subject (</w:t>
            </w:r>
            <w:r w:rsidRPr="00376959">
              <w:t>Patient.address</w:t>
            </w:r>
            <w:r>
              <w:t>)</w:t>
            </w:r>
          </w:p>
        </w:tc>
        <w:tc>
          <w:tcPr>
            <w:tcW w:w="1440" w:type="dxa"/>
          </w:tcPr>
          <w:p w14:paraId="13F1A3E7" w14:textId="77777777" w:rsidR="004456C1" w:rsidRPr="00376959" w:rsidRDefault="004456C1" w:rsidP="004456C1">
            <w:pPr>
              <w:pStyle w:val="TableEntry"/>
            </w:pPr>
            <w:r w:rsidRPr="00376959">
              <w:t>RE [0..1]</w:t>
            </w:r>
          </w:p>
        </w:tc>
        <w:tc>
          <w:tcPr>
            <w:tcW w:w="3240" w:type="dxa"/>
            <w:tcMar>
              <w:left w:w="40" w:type="dxa"/>
              <w:right w:w="40" w:type="dxa"/>
            </w:tcMar>
          </w:tcPr>
          <w:p w14:paraId="38299655" w14:textId="77777777" w:rsidR="004456C1" w:rsidRPr="00376959" w:rsidRDefault="004456C1" w:rsidP="004456C1">
            <w:pPr>
              <w:pStyle w:val="TableEntry"/>
            </w:pPr>
            <w:r w:rsidRPr="00376959">
              <w:t>Patient's address of residence</w:t>
            </w:r>
          </w:p>
        </w:tc>
        <w:tc>
          <w:tcPr>
            <w:tcW w:w="1440" w:type="dxa"/>
          </w:tcPr>
          <w:p w14:paraId="2E79044F" w14:textId="77777777" w:rsidR="004456C1" w:rsidRPr="00376959" w:rsidRDefault="004456C1" w:rsidP="004456C1">
            <w:pPr>
              <w:pStyle w:val="TableEntry"/>
            </w:pPr>
          </w:p>
        </w:tc>
      </w:tr>
      <w:tr w:rsidR="004456C1" w:rsidRPr="00376959" w14:paraId="3568B948" w14:textId="77777777" w:rsidTr="004456C1">
        <w:trPr>
          <w:cantSplit/>
        </w:trPr>
        <w:tc>
          <w:tcPr>
            <w:tcW w:w="1770" w:type="dxa"/>
            <w:tcMar>
              <w:left w:w="40" w:type="dxa"/>
              <w:right w:w="40" w:type="dxa"/>
            </w:tcMar>
          </w:tcPr>
          <w:p w14:paraId="6E3D1349" w14:textId="77777777" w:rsidR="004456C1" w:rsidRPr="00376959" w:rsidRDefault="004456C1" w:rsidP="004456C1">
            <w:pPr>
              <w:pStyle w:val="TableEntry"/>
            </w:pPr>
            <w:r w:rsidRPr="00376959">
              <w:t>home city</w:t>
            </w:r>
          </w:p>
        </w:tc>
        <w:tc>
          <w:tcPr>
            <w:tcW w:w="2188" w:type="dxa"/>
          </w:tcPr>
          <w:p w14:paraId="3819C6F0" w14:textId="77777777" w:rsidR="004456C1" w:rsidRPr="00376959" w:rsidRDefault="004456C1" w:rsidP="004456C1">
            <w:pPr>
              <w:pStyle w:val="TableEntry"/>
            </w:pPr>
            <w:r>
              <w:t>Encounter.subject (</w:t>
            </w:r>
            <w:r w:rsidRPr="00376959">
              <w:t>Patient.address</w:t>
            </w:r>
            <w:r>
              <w:t>)</w:t>
            </w:r>
          </w:p>
        </w:tc>
        <w:tc>
          <w:tcPr>
            <w:tcW w:w="1440" w:type="dxa"/>
          </w:tcPr>
          <w:p w14:paraId="4FF1C2EC" w14:textId="77777777" w:rsidR="004456C1" w:rsidRPr="00376959" w:rsidRDefault="004456C1" w:rsidP="004456C1">
            <w:pPr>
              <w:pStyle w:val="TableEntry"/>
            </w:pPr>
            <w:r w:rsidRPr="00376959">
              <w:t>RE [0..1]</w:t>
            </w:r>
          </w:p>
        </w:tc>
        <w:tc>
          <w:tcPr>
            <w:tcW w:w="3240" w:type="dxa"/>
            <w:tcMar>
              <w:left w:w="40" w:type="dxa"/>
              <w:right w:w="40" w:type="dxa"/>
            </w:tcMar>
          </w:tcPr>
          <w:p w14:paraId="08CFBA7E" w14:textId="77777777" w:rsidR="004456C1" w:rsidRPr="00376959" w:rsidRDefault="004456C1" w:rsidP="004456C1">
            <w:pPr>
              <w:pStyle w:val="TableEntry"/>
            </w:pPr>
            <w:r w:rsidRPr="00376959">
              <w:t>The patient's primary city or township of residence.</w:t>
            </w:r>
          </w:p>
        </w:tc>
        <w:tc>
          <w:tcPr>
            <w:tcW w:w="1440" w:type="dxa"/>
          </w:tcPr>
          <w:p w14:paraId="243236B0" w14:textId="77777777" w:rsidR="004456C1" w:rsidRPr="00376959" w:rsidRDefault="004456C1" w:rsidP="004456C1">
            <w:pPr>
              <w:pStyle w:val="TableEntry"/>
            </w:pPr>
          </w:p>
        </w:tc>
      </w:tr>
      <w:tr w:rsidR="004456C1" w:rsidRPr="00376959" w14:paraId="12C74BD1" w14:textId="77777777" w:rsidTr="004456C1">
        <w:trPr>
          <w:cantSplit/>
        </w:trPr>
        <w:tc>
          <w:tcPr>
            <w:tcW w:w="1770" w:type="dxa"/>
            <w:tcMar>
              <w:left w:w="40" w:type="dxa"/>
              <w:right w:w="40" w:type="dxa"/>
            </w:tcMar>
          </w:tcPr>
          <w:p w14:paraId="0D98D39B" w14:textId="77777777" w:rsidR="004456C1" w:rsidRPr="00376959" w:rsidRDefault="004456C1" w:rsidP="004456C1">
            <w:pPr>
              <w:pStyle w:val="TableEntry"/>
            </w:pPr>
            <w:r w:rsidRPr="00376959">
              <w:t>home country</w:t>
            </w:r>
          </w:p>
        </w:tc>
        <w:tc>
          <w:tcPr>
            <w:tcW w:w="2188" w:type="dxa"/>
          </w:tcPr>
          <w:p w14:paraId="3AFA899F" w14:textId="77777777" w:rsidR="004456C1" w:rsidRPr="00376959" w:rsidRDefault="004456C1" w:rsidP="004456C1">
            <w:pPr>
              <w:pStyle w:val="TableEntry"/>
            </w:pPr>
            <w:r w:rsidRPr="00945CDD">
              <w:t>Encounter.subject (Patient.address)</w:t>
            </w:r>
          </w:p>
        </w:tc>
        <w:tc>
          <w:tcPr>
            <w:tcW w:w="1440" w:type="dxa"/>
          </w:tcPr>
          <w:p w14:paraId="387E67F6" w14:textId="77777777" w:rsidR="004456C1" w:rsidRPr="00376959" w:rsidRDefault="004456C1" w:rsidP="004456C1">
            <w:pPr>
              <w:pStyle w:val="TableEntry"/>
            </w:pPr>
            <w:r w:rsidRPr="00376959">
              <w:t>RE [0..1]</w:t>
            </w:r>
          </w:p>
        </w:tc>
        <w:tc>
          <w:tcPr>
            <w:tcW w:w="3240" w:type="dxa"/>
            <w:tcMar>
              <w:left w:w="40" w:type="dxa"/>
              <w:right w:w="40" w:type="dxa"/>
            </w:tcMar>
          </w:tcPr>
          <w:p w14:paraId="646721FB" w14:textId="77777777" w:rsidR="004456C1" w:rsidRPr="00376959" w:rsidRDefault="004456C1" w:rsidP="004456C1">
            <w:pPr>
              <w:pStyle w:val="TableEntry"/>
            </w:pPr>
            <w:r w:rsidRPr="00376959">
              <w:t>The patient's home county or parish of residence.</w:t>
            </w:r>
          </w:p>
        </w:tc>
        <w:tc>
          <w:tcPr>
            <w:tcW w:w="1440" w:type="dxa"/>
          </w:tcPr>
          <w:p w14:paraId="638F7D50" w14:textId="77777777" w:rsidR="004456C1" w:rsidRPr="00376959" w:rsidRDefault="004456C1" w:rsidP="004456C1">
            <w:pPr>
              <w:pStyle w:val="TableEntry"/>
            </w:pPr>
          </w:p>
        </w:tc>
      </w:tr>
      <w:tr w:rsidR="004456C1" w:rsidRPr="00376959" w14:paraId="5C8B4ACC" w14:textId="77777777" w:rsidTr="004456C1">
        <w:trPr>
          <w:cantSplit/>
        </w:trPr>
        <w:tc>
          <w:tcPr>
            <w:tcW w:w="1770" w:type="dxa"/>
            <w:tcMar>
              <w:left w:w="40" w:type="dxa"/>
              <w:right w:w="40" w:type="dxa"/>
            </w:tcMar>
          </w:tcPr>
          <w:p w14:paraId="02B45E08" w14:textId="77777777" w:rsidR="004456C1" w:rsidRPr="00376959" w:rsidRDefault="004456C1" w:rsidP="004456C1">
            <w:pPr>
              <w:pStyle w:val="TableEntry"/>
            </w:pPr>
            <w:r w:rsidRPr="00376959">
              <w:t>home state</w:t>
            </w:r>
          </w:p>
        </w:tc>
        <w:tc>
          <w:tcPr>
            <w:tcW w:w="2188" w:type="dxa"/>
          </w:tcPr>
          <w:p w14:paraId="5C8808DC" w14:textId="77777777" w:rsidR="004456C1" w:rsidRPr="00376959" w:rsidRDefault="004456C1" w:rsidP="004456C1">
            <w:pPr>
              <w:pStyle w:val="TableEntry"/>
            </w:pPr>
            <w:r w:rsidRPr="00945CDD">
              <w:t>Encounter.subject (Patient.address)</w:t>
            </w:r>
          </w:p>
        </w:tc>
        <w:tc>
          <w:tcPr>
            <w:tcW w:w="1440" w:type="dxa"/>
          </w:tcPr>
          <w:p w14:paraId="69C8C35A" w14:textId="77777777" w:rsidR="004456C1" w:rsidRPr="00376959" w:rsidRDefault="004456C1" w:rsidP="004456C1">
            <w:pPr>
              <w:pStyle w:val="TableEntry"/>
            </w:pPr>
            <w:r w:rsidRPr="00376959">
              <w:t>RE [0..1]</w:t>
            </w:r>
          </w:p>
        </w:tc>
        <w:tc>
          <w:tcPr>
            <w:tcW w:w="3240" w:type="dxa"/>
            <w:tcMar>
              <w:left w:w="40" w:type="dxa"/>
              <w:right w:w="40" w:type="dxa"/>
            </w:tcMar>
          </w:tcPr>
          <w:p w14:paraId="55FB45F6" w14:textId="77777777" w:rsidR="004456C1" w:rsidRPr="00376959" w:rsidRDefault="004456C1" w:rsidP="004456C1">
            <w:pPr>
              <w:pStyle w:val="TableEntry"/>
            </w:pPr>
            <w:r w:rsidRPr="00376959">
              <w:t>The state, territory, or province where the patient resides.</w:t>
            </w:r>
          </w:p>
        </w:tc>
        <w:tc>
          <w:tcPr>
            <w:tcW w:w="1440" w:type="dxa"/>
          </w:tcPr>
          <w:p w14:paraId="23B7C848" w14:textId="77777777" w:rsidR="004456C1" w:rsidRPr="00376959" w:rsidRDefault="004456C1" w:rsidP="004456C1">
            <w:pPr>
              <w:pStyle w:val="TableEntry"/>
            </w:pPr>
          </w:p>
        </w:tc>
      </w:tr>
      <w:tr w:rsidR="004456C1" w:rsidRPr="00376959" w14:paraId="615BA1AD" w14:textId="77777777" w:rsidTr="004456C1">
        <w:trPr>
          <w:cantSplit/>
        </w:trPr>
        <w:tc>
          <w:tcPr>
            <w:tcW w:w="1770" w:type="dxa"/>
            <w:tcMar>
              <w:left w:w="40" w:type="dxa"/>
              <w:right w:w="40" w:type="dxa"/>
            </w:tcMar>
          </w:tcPr>
          <w:p w14:paraId="66C14960" w14:textId="77777777" w:rsidR="004456C1" w:rsidRPr="00376959" w:rsidRDefault="004456C1" w:rsidP="004456C1">
            <w:pPr>
              <w:pStyle w:val="TableEntry"/>
            </w:pPr>
            <w:r w:rsidRPr="00376959">
              <w:t>home zip code</w:t>
            </w:r>
          </w:p>
        </w:tc>
        <w:tc>
          <w:tcPr>
            <w:tcW w:w="2188" w:type="dxa"/>
          </w:tcPr>
          <w:p w14:paraId="2028DCD7" w14:textId="77777777" w:rsidR="004456C1" w:rsidRPr="00376959" w:rsidRDefault="004456C1" w:rsidP="004456C1">
            <w:pPr>
              <w:pStyle w:val="TableEntry"/>
            </w:pPr>
            <w:r w:rsidRPr="00945CDD">
              <w:t>Encounter.subject (Patient.address)</w:t>
            </w:r>
          </w:p>
        </w:tc>
        <w:tc>
          <w:tcPr>
            <w:tcW w:w="1440" w:type="dxa"/>
          </w:tcPr>
          <w:p w14:paraId="5AACEC56" w14:textId="77777777" w:rsidR="004456C1" w:rsidRPr="00376959" w:rsidRDefault="004456C1" w:rsidP="004456C1">
            <w:pPr>
              <w:pStyle w:val="TableEntry"/>
            </w:pPr>
            <w:r w:rsidRPr="00376959">
              <w:t>RE [0..1]</w:t>
            </w:r>
          </w:p>
        </w:tc>
        <w:tc>
          <w:tcPr>
            <w:tcW w:w="3240" w:type="dxa"/>
            <w:tcMar>
              <w:left w:w="40" w:type="dxa"/>
              <w:right w:w="40" w:type="dxa"/>
            </w:tcMar>
          </w:tcPr>
          <w:p w14:paraId="36F37CFA" w14:textId="77777777" w:rsidR="004456C1" w:rsidRPr="00376959" w:rsidRDefault="004456C1" w:rsidP="004456C1">
            <w:pPr>
              <w:pStyle w:val="TableEntry"/>
            </w:pPr>
            <w:r w:rsidRPr="00376959">
              <w:t>The patient's ZIP code of residence.</w:t>
            </w:r>
          </w:p>
        </w:tc>
        <w:tc>
          <w:tcPr>
            <w:tcW w:w="1440" w:type="dxa"/>
          </w:tcPr>
          <w:p w14:paraId="360E6594" w14:textId="77777777" w:rsidR="004456C1" w:rsidRPr="00376959" w:rsidRDefault="004456C1" w:rsidP="004456C1">
            <w:pPr>
              <w:pStyle w:val="TableEntry"/>
            </w:pPr>
          </w:p>
        </w:tc>
      </w:tr>
      <w:tr w:rsidR="004456C1" w:rsidRPr="00376959" w14:paraId="5E0C23E6" w14:textId="77777777" w:rsidTr="004456C1">
        <w:trPr>
          <w:cantSplit/>
        </w:trPr>
        <w:tc>
          <w:tcPr>
            <w:tcW w:w="1770" w:type="dxa"/>
            <w:tcMar>
              <w:left w:w="40" w:type="dxa"/>
              <w:right w:w="40" w:type="dxa"/>
            </w:tcMar>
          </w:tcPr>
          <w:p w14:paraId="13564B8F" w14:textId="77777777" w:rsidR="004456C1" w:rsidRPr="00376959" w:rsidRDefault="004456C1" w:rsidP="004456C1">
            <w:pPr>
              <w:pStyle w:val="TableEntry"/>
            </w:pPr>
            <w:r w:rsidRPr="00376959">
              <w:t>country of residence</w:t>
            </w:r>
          </w:p>
        </w:tc>
        <w:tc>
          <w:tcPr>
            <w:tcW w:w="2188" w:type="dxa"/>
          </w:tcPr>
          <w:p w14:paraId="709D5B07" w14:textId="77777777" w:rsidR="004456C1" w:rsidRPr="00376959" w:rsidRDefault="004456C1" w:rsidP="004456C1">
            <w:pPr>
              <w:pStyle w:val="TableEntry"/>
            </w:pPr>
            <w:r w:rsidRPr="00945CDD">
              <w:t>Encounter.subject (Patient.address)</w:t>
            </w:r>
          </w:p>
        </w:tc>
        <w:tc>
          <w:tcPr>
            <w:tcW w:w="1440" w:type="dxa"/>
          </w:tcPr>
          <w:p w14:paraId="5FBA1094" w14:textId="77777777" w:rsidR="004456C1" w:rsidRPr="00376959" w:rsidRDefault="004456C1" w:rsidP="004456C1">
            <w:pPr>
              <w:pStyle w:val="TableEntry"/>
            </w:pPr>
            <w:r w:rsidRPr="00376959">
              <w:t>RE [0..1]</w:t>
            </w:r>
          </w:p>
        </w:tc>
        <w:tc>
          <w:tcPr>
            <w:tcW w:w="3240" w:type="dxa"/>
            <w:tcMar>
              <w:left w:w="40" w:type="dxa"/>
              <w:right w:w="40" w:type="dxa"/>
            </w:tcMar>
          </w:tcPr>
          <w:p w14:paraId="001AF37B" w14:textId="77777777" w:rsidR="004456C1" w:rsidRPr="00376959" w:rsidRDefault="004456C1" w:rsidP="004456C1">
            <w:pPr>
              <w:pStyle w:val="TableEntry"/>
            </w:pPr>
            <w:r w:rsidRPr="00376959">
              <w:t>The country of residence of the patient.</w:t>
            </w:r>
          </w:p>
        </w:tc>
        <w:tc>
          <w:tcPr>
            <w:tcW w:w="1440" w:type="dxa"/>
          </w:tcPr>
          <w:p w14:paraId="24FB76E0" w14:textId="77777777" w:rsidR="004456C1" w:rsidRPr="00376959" w:rsidRDefault="004456C1" w:rsidP="004456C1">
            <w:pPr>
              <w:pStyle w:val="TableEntry"/>
            </w:pPr>
          </w:p>
        </w:tc>
      </w:tr>
      <w:tr w:rsidR="004456C1" w:rsidRPr="00376959" w14:paraId="6EF9F362" w14:textId="77777777" w:rsidTr="004456C1">
        <w:trPr>
          <w:cantSplit/>
        </w:trPr>
        <w:tc>
          <w:tcPr>
            <w:tcW w:w="1770" w:type="dxa"/>
            <w:tcMar>
              <w:left w:w="40" w:type="dxa"/>
              <w:right w:w="40" w:type="dxa"/>
            </w:tcMar>
          </w:tcPr>
          <w:p w14:paraId="12CA2372" w14:textId="77777777" w:rsidR="004456C1" w:rsidRPr="00376959" w:rsidRDefault="004456C1" w:rsidP="004456C1">
            <w:pPr>
              <w:pStyle w:val="TableEntry"/>
            </w:pPr>
            <w:r w:rsidRPr="00376959">
              <w:t>home census tract</w:t>
            </w:r>
          </w:p>
        </w:tc>
        <w:tc>
          <w:tcPr>
            <w:tcW w:w="2188" w:type="dxa"/>
          </w:tcPr>
          <w:p w14:paraId="6FBE8DAD" w14:textId="77777777" w:rsidR="004456C1" w:rsidRPr="00376959" w:rsidRDefault="004456C1" w:rsidP="004456C1">
            <w:pPr>
              <w:pStyle w:val="TableEntry"/>
            </w:pPr>
            <w:r w:rsidRPr="00945CDD">
              <w:t>Encounter.subject (Patient.address)</w:t>
            </w:r>
          </w:p>
        </w:tc>
        <w:tc>
          <w:tcPr>
            <w:tcW w:w="1440" w:type="dxa"/>
          </w:tcPr>
          <w:p w14:paraId="7C4E07B3" w14:textId="77777777" w:rsidR="004456C1" w:rsidRPr="00376959" w:rsidRDefault="004456C1" w:rsidP="004456C1">
            <w:pPr>
              <w:pStyle w:val="TableEntry"/>
            </w:pPr>
            <w:r w:rsidRPr="00376959">
              <w:t>O [0..1]</w:t>
            </w:r>
          </w:p>
        </w:tc>
        <w:tc>
          <w:tcPr>
            <w:tcW w:w="3240" w:type="dxa"/>
            <w:tcMar>
              <w:left w:w="40" w:type="dxa"/>
              <w:right w:w="40" w:type="dxa"/>
            </w:tcMar>
          </w:tcPr>
          <w:p w14:paraId="588A66EC" w14:textId="77777777" w:rsidR="004456C1" w:rsidRPr="00376959" w:rsidRDefault="004456C1" w:rsidP="004456C1">
            <w:pPr>
              <w:pStyle w:val="TableEntry"/>
            </w:pPr>
            <w:r w:rsidRPr="00376959">
              <w:t>The census tract in which the patient lives</w:t>
            </w:r>
          </w:p>
        </w:tc>
        <w:tc>
          <w:tcPr>
            <w:tcW w:w="1440" w:type="dxa"/>
          </w:tcPr>
          <w:p w14:paraId="509B402E" w14:textId="77777777" w:rsidR="004456C1" w:rsidRPr="00376959" w:rsidRDefault="004456C1" w:rsidP="004456C1">
            <w:pPr>
              <w:pStyle w:val="TableEntry"/>
            </w:pPr>
          </w:p>
        </w:tc>
      </w:tr>
      <w:tr w:rsidR="004456C1" w:rsidRPr="00376959" w14:paraId="1FDD745F" w14:textId="77777777" w:rsidTr="004456C1">
        <w:trPr>
          <w:cantSplit/>
        </w:trPr>
        <w:tc>
          <w:tcPr>
            <w:tcW w:w="1770" w:type="dxa"/>
            <w:tcMar>
              <w:left w:w="40" w:type="dxa"/>
              <w:right w:w="40" w:type="dxa"/>
            </w:tcMar>
          </w:tcPr>
          <w:p w14:paraId="05FAEC2B" w14:textId="77777777" w:rsidR="004456C1" w:rsidRPr="00376959" w:rsidRDefault="004456C1" w:rsidP="004456C1">
            <w:pPr>
              <w:pStyle w:val="TableEntry"/>
            </w:pPr>
            <w:r w:rsidRPr="00376959">
              <w:lastRenderedPageBreak/>
              <w:t>social security number</w:t>
            </w:r>
          </w:p>
        </w:tc>
        <w:tc>
          <w:tcPr>
            <w:tcW w:w="2188" w:type="dxa"/>
          </w:tcPr>
          <w:p w14:paraId="0642E0F3" w14:textId="77777777" w:rsidR="004456C1" w:rsidRPr="00376959" w:rsidRDefault="004456C1" w:rsidP="004456C1">
            <w:pPr>
              <w:pStyle w:val="TableEntry"/>
            </w:pPr>
            <w:r>
              <w:t>Encounter.subject (</w:t>
            </w:r>
            <w:r w:rsidRPr="00376959">
              <w:t>Patient.identifier</w:t>
            </w:r>
            <w:r>
              <w:t>)</w:t>
            </w:r>
          </w:p>
        </w:tc>
        <w:tc>
          <w:tcPr>
            <w:tcW w:w="1440" w:type="dxa"/>
          </w:tcPr>
          <w:p w14:paraId="4EBC8E03" w14:textId="77777777" w:rsidR="004456C1" w:rsidRPr="00376959" w:rsidRDefault="004456C1" w:rsidP="004456C1">
            <w:pPr>
              <w:pStyle w:val="TableEntry"/>
            </w:pPr>
            <w:r w:rsidRPr="00376959">
              <w:t>O [0..1]</w:t>
            </w:r>
          </w:p>
        </w:tc>
        <w:tc>
          <w:tcPr>
            <w:tcW w:w="3240" w:type="dxa"/>
            <w:tcMar>
              <w:left w:w="40" w:type="dxa"/>
              <w:right w:w="40" w:type="dxa"/>
            </w:tcMar>
          </w:tcPr>
          <w:p w14:paraId="32A0EAB9" w14:textId="77777777" w:rsidR="004456C1" w:rsidRPr="00376959" w:rsidRDefault="004456C1" w:rsidP="004456C1">
            <w:pPr>
              <w:pStyle w:val="TableEntry"/>
            </w:pPr>
            <w:r w:rsidRPr="00376959">
              <w:t>The patient's social security number</w:t>
            </w:r>
          </w:p>
        </w:tc>
        <w:tc>
          <w:tcPr>
            <w:tcW w:w="1440" w:type="dxa"/>
          </w:tcPr>
          <w:p w14:paraId="625988AE" w14:textId="77777777" w:rsidR="004456C1" w:rsidRPr="00376959" w:rsidRDefault="004456C1" w:rsidP="004456C1">
            <w:pPr>
              <w:pStyle w:val="TableEntry"/>
            </w:pPr>
          </w:p>
        </w:tc>
      </w:tr>
      <w:tr w:rsidR="004456C1" w:rsidRPr="00376959" w14:paraId="213086F3" w14:textId="77777777" w:rsidTr="004456C1">
        <w:trPr>
          <w:cantSplit/>
        </w:trPr>
        <w:tc>
          <w:tcPr>
            <w:tcW w:w="1770" w:type="dxa"/>
            <w:tcMar>
              <w:left w:w="40" w:type="dxa"/>
              <w:right w:w="40" w:type="dxa"/>
            </w:tcMar>
          </w:tcPr>
          <w:p w14:paraId="0DC62F57" w14:textId="77777777" w:rsidR="004456C1" w:rsidRPr="00376959" w:rsidRDefault="004456C1" w:rsidP="004456C1">
            <w:pPr>
              <w:pStyle w:val="TableEntry"/>
            </w:pPr>
            <w:r w:rsidRPr="00376959">
              <w:t>gender</w:t>
            </w:r>
          </w:p>
        </w:tc>
        <w:tc>
          <w:tcPr>
            <w:tcW w:w="2188" w:type="dxa"/>
          </w:tcPr>
          <w:p w14:paraId="0712D362" w14:textId="77777777" w:rsidR="004456C1" w:rsidRPr="00376959" w:rsidRDefault="004456C1" w:rsidP="004456C1">
            <w:pPr>
              <w:pStyle w:val="TableEntry"/>
            </w:pPr>
            <w:r>
              <w:t>Encounter.subject (</w:t>
            </w:r>
            <w:r w:rsidRPr="00376959">
              <w:t>Patient.gender</w:t>
            </w:r>
            <w:r>
              <w:t>)</w:t>
            </w:r>
          </w:p>
        </w:tc>
        <w:tc>
          <w:tcPr>
            <w:tcW w:w="1440" w:type="dxa"/>
          </w:tcPr>
          <w:p w14:paraId="7844019B" w14:textId="77777777" w:rsidR="004456C1" w:rsidRPr="00376959" w:rsidRDefault="004456C1" w:rsidP="004456C1">
            <w:pPr>
              <w:pStyle w:val="TableEntry"/>
            </w:pPr>
            <w:r w:rsidRPr="00376959">
              <w:t>RE [0..1]</w:t>
            </w:r>
          </w:p>
        </w:tc>
        <w:tc>
          <w:tcPr>
            <w:tcW w:w="3240" w:type="dxa"/>
            <w:tcMar>
              <w:left w:w="40" w:type="dxa"/>
              <w:right w:w="40" w:type="dxa"/>
            </w:tcMar>
          </w:tcPr>
          <w:p w14:paraId="63FEA18D" w14:textId="77777777" w:rsidR="004456C1" w:rsidRPr="00376959" w:rsidRDefault="004456C1" w:rsidP="004456C1">
            <w:pPr>
              <w:pStyle w:val="TableEntry"/>
            </w:pPr>
            <w:r w:rsidRPr="00376959">
              <w:t>The Patient's Gender</w:t>
            </w:r>
          </w:p>
        </w:tc>
        <w:tc>
          <w:tcPr>
            <w:tcW w:w="1440" w:type="dxa"/>
          </w:tcPr>
          <w:p w14:paraId="3A887D02" w14:textId="77777777" w:rsidR="004456C1" w:rsidRPr="00376959" w:rsidRDefault="004456C1" w:rsidP="004456C1">
            <w:pPr>
              <w:pStyle w:val="TableEntry"/>
            </w:pPr>
            <w:r>
              <w:t>PCC TF-3:3.6.6</w:t>
            </w:r>
            <w:r w:rsidRPr="004C4D35">
              <w:rPr>
                <w:highlight w:val="yellow"/>
              </w:rPr>
              <w:t>.X</w:t>
            </w:r>
            <w:r>
              <w:t>.4.1</w:t>
            </w:r>
          </w:p>
        </w:tc>
      </w:tr>
      <w:tr w:rsidR="004456C1" w:rsidRPr="00376959" w14:paraId="4D652BDD" w14:textId="77777777" w:rsidTr="004456C1">
        <w:trPr>
          <w:cantSplit/>
        </w:trPr>
        <w:tc>
          <w:tcPr>
            <w:tcW w:w="1770" w:type="dxa"/>
            <w:tcMar>
              <w:left w:w="40" w:type="dxa"/>
              <w:right w:w="40" w:type="dxa"/>
            </w:tcMar>
          </w:tcPr>
          <w:p w14:paraId="5DB5EE38" w14:textId="77777777" w:rsidR="004456C1" w:rsidRPr="00376959" w:rsidRDefault="004456C1" w:rsidP="004456C1">
            <w:pPr>
              <w:pStyle w:val="TableEntry"/>
            </w:pPr>
            <w:r w:rsidRPr="006C5BB7">
              <w:t>Race</w:t>
            </w:r>
          </w:p>
        </w:tc>
        <w:tc>
          <w:tcPr>
            <w:tcW w:w="2188" w:type="dxa"/>
          </w:tcPr>
          <w:p w14:paraId="2780C14C" w14:textId="77777777" w:rsidR="004456C1" w:rsidRPr="00376959" w:rsidRDefault="004456C1" w:rsidP="004456C1">
            <w:pPr>
              <w:pStyle w:val="TableEntry"/>
            </w:pPr>
            <w:r>
              <w:t>Encounter.subject (Patient.race (US extension))</w:t>
            </w:r>
          </w:p>
        </w:tc>
        <w:tc>
          <w:tcPr>
            <w:tcW w:w="1440" w:type="dxa"/>
          </w:tcPr>
          <w:p w14:paraId="11844A1E" w14:textId="77777777" w:rsidR="004456C1" w:rsidRDefault="004456C1" w:rsidP="004456C1">
            <w:pPr>
              <w:pStyle w:val="TableEntry"/>
            </w:pPr>
            <w:r>
              <w:t>O</w:t>
            </w:r>
          </w:p>
          <w:p w14:paraId="1B1C1BA5" w14:textId="77777777" w:rsidR="004456C1" w:rsidRPr="00376959" w:rsidRDefault="004456C1" w:rsidP="004456C1">
            <w:pPr>
              <w:pStyle w:val="TableEntry"/>
            </w:pPr>
            <w:r>
              <w:t>[0..*]</w:t>
            </w:r>
          </w:p>
        </w:tc>
        <w:tc>
          <w:tcPr>
            <w:tcW w:w="3240" w:type="dxa"/>
            <w:tcMar>
              <w:left w:w="40" w:type="dxa"/>
              <w:right w:w="40" w:type="dxa"/>
            </w:tcMar>
          </w:tcPr>
          <w:p w14:paraId="205D4C01" w14:textId="77777777" w:rsidR="004456C1" w:rsidRPr="006C5BB7" w:rsidRDefault="004456C1" w:rsidP="004456C1">
            <w:pPr>
              <w:spacing w:before="0"/>
              <w:rPr>
                <w:sz w:val="18"/>
              </w:rPr>
            </w:pPr>
            <w:r w:rsidRPr="006C5BB7">
              <w:rPr>
                <w:sz w:val="18"/>
              </w:rPr>
              <w:t>The patient's race as defined by the OMB (US Office of Management and Budget)</w:t>
            </w:r>
          </w:p>
          <w:p w14:paraId="36398BA5" w14:textId="77777777" w:rsidR="004456C1" w:rsidRPr="00376959" w:rsidRDefault="004456C1" w:rsidP="004456C1">
            <w:pPr>
              <w:pStyle w:val="TableEntry"/>
            </w:pPr>
          </w:p>
        </w:tc>
        <w:tc>
          <w:tcPr>
            <w:tcW w:w="1440" w:type="dxa"/>
          </w:tcPr>
          <w:p w14:paraId="58AF0524" w14:textId="77777777" w:rsidR="004456C1" w:rsidRPr="00376959" w:rsidRDefault="004456C1" w:rsidP="004456C1">
            <w:pPr>
              <w:pStyle w:val="TableEntry"/>
            </w:pPr>
            <w:r>
              <w:t>PCC TF-3:3.6.6</w:t>
            </w:r>
            <w:r w:rsidRPr="004C4D35">
              <w:rPr>
                <w:highlight w:val="yellow"/>
              </w:rPr>
              <w:t>.X</w:t>
            </w:r>
            <w:r>
              <w:t>.4.2</w:t>
            </w:r>
          </w:p>
        </w:tc>
      </w:tr>
      <w:tr w:rsidR="004456C1" w:rsidRPr="00376959" w14:paraId="35F37FCF" w14:textId="77777777" w:rsidTr="004456C1">
        <w:trPr>
          <w:cantSplit/>
        </w:trPr>
        <w:tc>
          <w:tcPr>
            <w:tcW w:w="1770" w:type="dxa"/>
            <w:tcMar>
              <w:left w:w="40" w:type="dxa"/>
              <w:right w:w="40" w:type="dxa"/>
            </w:tcMar>
          </w:tcPr>
          <w:p w14:paraId="3D50ABCE" w14:textId="77777777" w:rsidR="004456C1" w:rsidRPr="00376959" w:rsidRDefault="004456C1" w:rsidP="004456C1">
            <w:pPr>
              <w:pStyle w:val="TableEntry"/>
            </w:pPr>
            <w:r w:rsidRPr="00376959">
              <w:t>Age</w:t>
            </w:r>
          </w:p>
        </w:tc>
        <w:tc>
          <w:tcPr>
            <w:tcW w:w="2188" w:type="dxa"/>
          </w:tcPr>
          <w:p w14:paraId="5ADBD49A" w14:textId="77777777" w:rsidR="004456C1" w:rsidRPr="00376959" w:rsidRDefault="004456C1" w:rsidP="004456C1">
            <w:pPr>
              <w:pStyle w:val="TableEntry"/>
            </w:pPr>
            <w:r>
              <w:t>Encounter.subject (</w:t>
            </w:r>
            <w:r w:rsidRPr="00376959">
              <w:t>Patient.identifier</w:t>
            </w:r>
            <w:r>
              <w:t>)</w:t>
            </w:r>
          </w:p>
        </w:tc>
        <w:tc>
          <w:tcPr>
            <w:tcW w:w="1440" w:type="dxa"/>
          </w:tcPr>
          <w:p w14:paraId="3E77FED3" w14:textId="77777777" w:rsidR="004456C1" w:rsidRPr="00376959" w:rsidRDefault="004456C1" w:rsidP="004456C1">
            <w:pPr>
              <w:pStyle w:val="TableEntry"/>
            </w:pPr>
            <w:r w:rsidRPr="00376959">
              <w:t>RE [0..1]</w:t>
            </w:r>
          </w:p>
        </w:tc>
        <w:tc>
          <w:tcPr>
            <w:tcW w:w="3240" w:type="dxa"/>
            <w:tcMar>
              <w:left w:w="40" w:type="dxa"/>
              <w:right w:w="40" w:type="dxa"/>
            </w:tcMar>
          </w:tcPr>
          <w:p w14:paraId="1C77A731" w14:textId="77777777" w:rsidR="004456C1" w:rsidRPr="00376959" w:rsidRDefault="004456C1" w:rsidP="004456C1">
            <w:pPr>
              <w:pStyle w:val="TableEntry"/>
            </w:pPr>
            <w:r w:rsidRPr="00376959">
              <w:t>The patient's age (either calculated from date of birth or best approximation)</w:t>
            </w:r>
          </w:p>
        </w:tc>
        <w:tc>
          <w:tcPr>
            <w:tcW w:w="1440" w:type="dxa"/>
          </w:tcPr>
          <w:p w14:paraId="3555C1AB" w14:textId="77777777" w:rsidR="004456C1" w:rsidRPr="00376959" w:rsidRDefault="004456C1" w:rsidP="004456C1">
            <w:pPr>
              <w:pStyle w:val="TableEntry"/>
            </w:pPr>
            <w:r>
              <w:t>PCC TF-3:3.6.6</w:t>
            </w:r>
            <w:r w:rsidRPr="004C4D35">
              <w:rPr>
                <w:highlight w:val="yellow"/>
              </w:rPr>
              <w:t>.X</w:t>
            </w:r>
            <w:r>
              <w:t>.4.2</w:t>
            </w:r>
          </w:p>
        </w:tc>
      </w:tr>
      <w:tr w:rsidR="004456C1" w:rsidRPr="00376959" w14:paraId="4106B68B" w14:textId="77777777" w:rsidTr="004456C1">
        <w:trPr>
          <w:cantSplit/>
        </w:trPr>
        <w:tc>
          <w:tcPr>
            <w:tcW w:w="1770" w:type="dxa"/>
            <w:tcMar>
              <w:left w:w="40" w:type="dxa"/>
              <w:right w:w="40" w:type="dxa"/>
            </w:tcMar>
          </w:tcPr>
          <w:p w14:paraId="597AF500" w14:textId="77777777" w:rsidR="004456C1" w:rsidRPr="00376959" w:rsidRDefault="004456C1" w:rsidP="004456C1">
            <w:pPr>
              <w:pStyle w:val="TableEntry"/>
            </w:pPr>
            <w:r w:rsidRPr="00376959">
              <w:t>Age Units</w:t>
            </w:r>
          </w:p>
        </w:tc>
        <w:tc>
          <w:tcPr>
            <w:tcW w:w="2188" w:type="dxa"/>
          </w:tcPr>
          <w:p w14:paraId="5D15E1CE" w14:textId="77777777" w:rsidR="004456C1" w:rsidRPr="00376959" w:rsidRDefault="004456C1" w:rsidP="004456C1">
            <w:pPr>
              <w:pStyle w:val="TableEntry"/>
            </w:pPr>
            <w:r>
              <w:t>Encounter.subject (</w:t>
            </w:r>
            <w:r w:rsidRPr="00376959">
              <w:t>Patient.identifier</w:t>
            </w:r>
            <w:r>
              <w:t>)</w:t>
            </w:r>
          </w:p>
        </w:tc>
        <w:tc>
          <w:tcPr>
            <w:tcW w:w="1440" w:type="dxa"/>
          </w:tcPr>
          <w:p w14:paraId="2B848FC0" w14:textId="77777777" w:rsidR="004456C1" w:rsidRPr="00376959" w:rsidRDefault="004456C1" w:rsidP="004456C1">
            <w:pPr>
              <w:pStyle w:val="TableEntry"/>
            </w:pPr>
            <w:r w:rsidRPr="00376959">
              <w:t>RE [0..1]</w:t>
            </w:r>
          </w:p>
        </w:tc>
        <w:tc>
          <w:tcPr>
            <w:tcW w:w="3240" w:type="dxa"/>
            <w:tcMar>
              <w:left w:w="40" w:type="dxa"/>
              <w:right w:w="40" w:type="dxa"/>
            </w:tcMar>
          </w:tcPr>
          <w:p w14:paraId="178B9284" w14:textId="77777777" w:rsidR="004456C1" w:rsidRPr="00376959" w:rsidRDefault="004456C1" w:rsidP="004456C1">
            <w:pPr>
              <w:pStyle w:val="TableEntry"/>
            </w:pPr>
            <w:r w:rsidRPr="00376959">
              <w:t>The unit used to define the patient's age</w:t>
            </w:r>
          </w:p>
        </w:tc>
        <w:tc>
          <w:tcPr>
            <w:tcW w:w="1440" w:type="dxa"/>
          </w:tcPr>
          <w:p w14:paraId="60809CA8" w14:textId="77777777" w:rsidR="004456C1" w:rsidRPr="00376959" w:rsidRDefault="004456C1" w:rsidP="004456C1">
            <w:pPr>
              <w:pStyle w:val="TableEntry"/>
            </w:pPr>
          </w:p>
        </w:tc>
      </w:tr>
      <w:tr w:rsidR="004456C1" w:rsidRPr="00376959" w14:paraId="27A37798" w14:textId="77777777" w:rsidTr="004456C1">
        <w:trPr>
          <w:cantSplit/>
        </w:trPr>
        <w:tc>
          <w:tcPr>
            <w:tcW w:w="1770" w:type="dxa"/>
            <w:tcMar>
              <w:left w:w="40" w:type="dxa"/>
              <w:right w:w="40" w:type="dxa"/>
            </w:tcMar>
          </w:tcPr>
          <w:p w14:paraId="3995C059" w14:textId="77777777" w:rsidR="004456C1" w:rsidRPr="00376959" w:rsidRDefault="004456C1" w:rsidP="004456C1">
            <w:pPr>
              <w:pStyle w:val="TableEntry"/>
            </w:pPr>
            <w:r w:rsidRPr="00376959">
              <w:t>Date of Birth</w:t>
            </w:r>
          </w:p>
        </w:tc>
        <w:tc>
          <w:tcPr>
            <w:tcW w:w="2188" w:type="dxa"/>
          </w:tcPr>
          <w:p w14:paraId="4100E59B" w14:textId="77777777" w:rsidR="004456C1" w:rsidRPr="00376959" w:rsidRDefault="004456C1" w:rsidP="004456C1">
            <w:pPr>
              <w:pStyle w:val="TableEntry"/>
            </w:pPr>
            <w:r>
              <w:t>Encounter.subject (</w:t>
            </w:r>
            <w:r w:rsidRPr="00376959">
              <w:t>Patient.birthDate</w:t>
            </w:r>
            <w:r>
              <w:t>)</w:t>
            </w:r>
          </w:p>
        </w:tc>
        <w:tc>
          <w:tcPr>
            <w:tcW w:w="1440" w:type="dxa"/>
          </w:tcPr>
          <w:p w14:paraId="5A754BE4" w14:textId="77777777" w:rsidR="004456C1" w:rsidRPr="00376959" w:rsidRDefault="004456C1" w:rsidP="004456C1">
            <w:pPr>
              <w:pStyle w:val="TableEntry"/>
            </w:pPr>
            <w:r w:rsidRPr="00376959">
              <w:t>RE [0..1]</w:t>
            </w:r>
          </w:p>
        </w:tc>
        <w:tc>
          <w:tcPr>
            <w:tcW w:w="3240" w:type="dxa"/>
            <w:tcMar>
              <w:left w:w="40" w:type="dxa"/>
              <w:right w:w="40" w:type="dxa"/>
            </w:tcMar>
          </w:tcPr>
          <w:p w14:paraId="60ED48D6" w14:textId="77777777" w:rsidR="004456C1" w:rsidRPr="00376959" w:rsidRDefault="004456C1" w:rsidP="004456C1">
            <w:pPr>
              <w:pStyle w:val="TableEntry"/>
            </w:pPr>
            <w:r w:rsidRPr="00376959">
              <w:t>The patient's date of birth</w:t>
            </w:r>
          </w:p>
        </w:tc>
        <w:tc>
          <w:tcPr>
            <w:tcW w:w="1440" w:type="dxa"/>
          </w:tcPr>
          <w:p w14:paraId="0A101FE0" w14:textId="77777777" w:rsidR="004456C1" w:rsidRPr="00376959" w:rsidRDefault="004456C1" w:rsidP="004456C1">
            <w:pPr>
              <w:pStyle w:val="TableEntry"/>
            </w:pPr>
          </w:p>
        </w:tc>
      </w:tr>
      <w:tr w:rsidR="004456C1" w:rsidRPr="00376959" w14:paraId="60D78B05" w14:textId="77777777" w:rsidTr="004456C1">
        <w:trPr>
          <w:cantSplit/>
        </w:trPr>
        <w:tc>
          <w:tcPr>
            <w:tcW w:w="1770" w:type="dxa"/>
            <w:tcMar>
              <w:left w:w="40" w:type="dxa"/>
              <w:right w:w="40" w:type="dxa"/>
            </w:tcMar>
          </w:tcPr>
          <w:p w14:paraId="452FC3EE" w14:textId="77777777" w:rsidR="004456C1" w:rsidRPr="00376959" w:rsidRDefault="004456C1" w:rsidP="004456C1">
            <w:pPr>
              <w:pStyle w:val="TableEntry"/>
            </w:pPr>
            <w:r w:rsidRPr="00376959">
              <w:t>Patient's Phone Number</w:t>
            </w:r>
          </w:p>
        </w:tc>
        <w:tc>
          <w:tcPr>
            <w:tcW w:w="2188" w:type="dxa"/>
          </w:tcPr>
          <w:p w14:paraId="547C66C3" w14:textId="77777777" w:rsidR="004456C1" w:rsidRPr="00376959" w:rsidRDefault="004456C1" w:rsidP="004456C1">
            <w:pPr>
              <w:pStyle w:val="TableEntry"/>
            </w:pPr>
            <w:r>
              <w:t>Encounter.subject (</w:t>
            </w:r>
            <w:r w:rsidRPr="00376959">
              <w:t>Patient.telecom</w:t>
            </w:r>
            <w:r>
              <w:t>)</w:t>
            </w:r>
          </w:p>
        </w:tc>
        <w:tc>
          <w:tcPr>
            <w:tcW w:w="1440" w:type="dxa"/>
          </w:tcPr>
          <w:p w14:paraId="437F36DC" w14:textId="77777777" w:rsidR="004456C1" w:rsidRPr="00376959" w:rsidRDefault="004456C1" w:rsidP="004456C1">
            <w:pPr>
              <w:pStyle w:val="TableEntry"/>
            </w:pPr>
            <w:r w:rsidRPr="00376959">
              <w:t>RE [0..1]</w:t>
            </w:r>
          </w:p>
        </w:tc>
        <w:tc>
          <w:tcPr>
            <w:tcW w:w="3240" w:type="dxa"/>
            <w:tcMar>
              <w:left w:w="40" w:type="dxa"/>
              <w:right w:w="40" w:type="dxa"/>
            </w:tcMar>
          </w:tcPr>
          <w:p w14:paraId="02685E9B" w14:textId="77777777" w:rsidR="004456C1" w:rsidRPr="00376959" w:rsidRDefault="004456C1" w:rsidP="004456C1">
            <w:pPr>
              <w:pStyle w:val="TableEntry"/>
            </w:pPr>
            <w:r w:rsidRPr="00376959">
              <w:t>The patient's phone number</w:t>
            </w:r>
          </w:p>
        </w:tc>
        <w:tc>
          <w:tcPr>
            <w:tcW w:w="1440" w:type="dxa"/>
          </w:tcPr>
          <w:p w14:paraId="79021B20" w14:textId="77777777" w:rsidR="004456C1" w:rsidRPr="00376959" w:rsidRDefault="004456C1" w:rsidP="004456C1">
            <w:pPr>
              <w:pStyle w:val="TableEntry"/>
            </w:pPr>
          </w:p>
        </w:tc>
      </w:tr>
      <w:tr w:rsidR="004456C1" w:rsidRPr="00376959" w14:paraId="57BF858A" w14:textId="77777777" w:rsidTr="004456C1">
        <w:trPr>
          <w:cantSplit/>
        </w:trPr>
        <w:tc>
          <w:tcPr>
            <w:tcW w:w="1770" w:type="dxa"/>
            <w:tcMar>
              <w:left w:w="40" w:type="dxa"/>
              <w:right w:w="40" w:type="dxa"/>
            </w:tcMar>
          </w:tcPr>
          <w:p w14:paraId="47FD1B0E" w14:textId="77777777" w:rsidR="004456C1" w:rsidRPr="00376959" w:rsidRDefault="004456C1" w:rsidP="004456C1">
            <w:pPr>
              <w:pStyle w:val="TableEntry"/>
            </w:pPr>
            <w:r w:rsidRPr="00376959">
              <w:t>Primary Method of Payment</w:t>
            </w:r>
          </w:p>
        </w:tc>
        <w:tc>
          <w:tcPr>
            <w:tcW w:w="2188" w:type="dxa"/>
          </w:tcPr>
          <w:p w14:paraId="5403B290" w14:textId="77777777" w:rsidR="004456C1" w:rsidRPr="00376959" w:rsidRDefault="004456C1" w:rsidP="004456C1">
            <w:pPr>
              <w:pStyle w:val="TableEntry"/>
            </w:pPr>
            <w:r>
              <w:t>Encounter.subject (</w:t>
            </w:r>
            <w:r w:rsidRPr="00376959">
              <w:t>Coverage.type</w:t>
            </w:r>
            <w:r>
              <w:t>)</w:t>
            </w:r>
          </w:p>
        </w:tc>
        <w:tc>
          <w:tcPr>
            <w:tcW w:w="1440" w:type="dxa"/>
          </w:tcPr>
          <w:p w14:paraId="2CE62D48" w14:textId="77777777" w:rsidR="004456C1" w:rsidRPr="00376959" w:rsidRDefault="004456C1" w:rsidP="004456C1">
            <w:pPr>
              <w:pStyle w:val="TableEntry"/>
            </w:pPr>
            <w:r w:rsidRPr="00376959">
              <w:t>RE [0..1]</w:t>
            </w:r>
          </w:p>
        </w:tc>
        <w:tc>
          <w:tcPr>
            <w:tcW w:w="3240" w:type="dxa"/>
            <w:tcMar>
              <w:left w:w="40" w:type="dxa"/>
              <w:right w:w="40" w:type="dxa"/>
            </w:tcMar>
          </w:tcPr>
          <w:p w14:paraId="1563FD5F" w14:textId="77777777" w:rsidR="004456C1" w:rsidRPr="00376959" w:rsidRDefault="004456C1" w:rsidP="004456C1">
            <w:pPr>
              <w:pStyle w:val="TableEntry"/>
            </w:pPr>
            <w:r w:rsidRPr="00376959">
              <w:t>The primary method of payment or type of insurance associated with this EMS encounter</w:t>
            </w:r>
          </w:p>
        </w:tc>
        <w:tc>
          <w:tcPr>
            <w:tcW w:w="1440" w:type="dxa"/>
          </w:tcPr>
          <w:p w14:paraId="37FBF3AA" w14:textId="77777777" w:rsidR="004456C1" w:rsidRPr="00376959" w:rsidRDefault="004456C1" w:rsidP="004456C1">
            <w:pPr>
              <w:pStyle w:val="TableEntry"/>
            </w:pPr>
          </w:p>
        </w:tc>
      </w:tr>
      <w:tr w:rsidR="004456C1" w:rsidRPr="00376959" w14:paraId="7D21EFAC" w14:textId="77777777" w:rsidTr="004456C1">
        <w:trPr>
          <w:cantSplit/>
        </w:trPr>
        <w:tc>
          <w:tcPr>
            <w:tcW w:w="1770" w:type="dxa"/>
            <w:tcMar>
              <w:left w:w="40" w:type="dxa"/>
              <w:right w:w="40" w:type="dxa"/>
            </w:tcMar>
          </w:tcPr>
          <w:p w14:paraId="6972F598" w14:textId="77777777" w:rsidR="004456C1" w:rsidRPr="00376959" w:rsidRDefault="004456C1" w:rsidP="004456C1">
            <w:pPr>
              <w:pStyle w:val="TableEntry"/>
            </w:pPr>
            <w:r w:rsidRPr="00376959">
              <w:t>Closest Relative/Guardian Last Name</w:t>
            </w:r>
          </w:p>
        </w:tc>
        <w:tc>
          <w:tcPr>
            <w:tcW w:w="2188" w:type="dxa"/>
          </w:tcPr>
          <w:p w14:paraId="7A44A8B9" w14:textId="77777777" w:rsidR="004456C1" w:rsidRPr="00376959" w:rsidRDefault="004456C1" w:rsidP="004456C1">
            <w:pPr>
              <w:pStyle w:val="TableEntry"/>
            </w:pPr>
            <w:r>
              <w:t>Encounter.subject (</w:t>
            </w:r>
            <w:r w:rsidRPr="00376959">
              <w:t>RelatedPerson.name</w:t>
            </w:r>
            <w:r>
              <w:t>)</w:t>
            </w:r>
          </w:p>
        </w:tc>
        <w:tc>
          <w:tcPr>
            <w:tcW w:w="1440" w:type="dxa"/>
          </w:tcPr>
          <w:p w14:paraId="3709BF9D" w14:textId="77777777" w:rsidR="004456C1" w:rsidRPr="00376959" w:rsidRDefault="004456C1" w:rsidP="004456C1">
            <w:pPr>
              <w:pStyle w:val="TableEntry"/>
            </w:pPr>
            <w:r w:rsidRPr="00376959">
              <w:t>RE [0..1]</w:t>
            </w:r>
          </w:p>
        </w:tc>
        <w:tc>
          <w:tcPr>
            <w:tcW w:w="3240" w:type="dxa"/>
            <w:tcMar>
              <w:left w:w="40" w:type="dxa"/>
              <w:right w:w="40" w:type="dxa"/>
            </w:tcMar>
          </w:tcPr>
          <w:p w14:paraId="0C08AE00" w14:textId="77777777" w:rsidR="004456C1" w:rsidRPr="00376959" w:rsidRDefault="004456C1" w:rsidP="004456C1">
            <w:pPr>
              <w:pStyle w:val="TableEntry"/>
            </w:pPr>
            <w:r w:rsidRPr="00376959">
              <w:t>The last (family) name of the patient's closest relative or guardian</w:t>
            </w:r>
          </w:p>
        </w:tc>
        <w:tc>
          <w:tcPr>
            <w:tcW w:w="1440" w:type="dxa"/>
          </w:tcPr>
          <w:p w14:paraId="4407DFCF" w14:textId="77777777" w:rsidR="004456C1" w:rsidRPr="00376959" w:rsidRDefault="004456C1" w:rsidP="004456C1">
            <w:pPr>
              <w:pStyle w:val="TableEntry"/>
            </w:pPr>
          </w:p>
        </w:tc>
      </w:tr>
      <w:tr w:rsidR="004456C1" w:rsidRPr="00376959" w14:paraId="53BCD755" w14:textId="77777777" w:rsidTr="004456C1">
        <w:trPr>
          <w:cantSplit/>
        </w:trPr>
        <w:tc>
          <w:tcPr>
            <w:tcW w:w="1770" w:type="dxa"/>
            <w:tcMar>
              <w:left w:w="40" w:type="dxa"/>
              <w:right w:w="40" w:type="dxa"/>
            </w:tcMar>
          </w:tcPr>
          <w:p w14:paraId="19F493C5" w14:textId="77777777" w:rsidR="004456C1" w:rsidRPr="00376959" w:rsidRDefault="004456C1" w:rsidP="004456C1">
            <w:pPr>
              <w:pStyle w:val="TableEntry"/>
            </w:pPr>
            <w:r w:rsidRPr="00376959">
              <w:t>Closest Relative/Guardian First Name</w:t>
            </w:r>
          </w:p>
        </w:tc>
        <w:tc>
          <w:tcPr>
            <w:tcW w:w="2188" w:type="dxa"/>
          </w:tcPr>
          <w:p w14:paraId="56D5B0D3" w14:textId="77777777" w:rsidR="004456C1" w:rsidRPr="00376959" w:rsidRDefault="004456C1" w:rsidP="004456C1">
            <w:pPr>
              <w:pStyle w:val="TableEntry"/>
            </w:pPr>
            <w:r>
              <w:t>Encounter.subject (</w:t>
            </w:r>
            <w:r w:rsidRPr="00376959">
              <w:t>RelatedPerson.name</w:t>
            </w:r>
            <w:r>
              <w:t>)</w:t>
            </w:r>
          </w:p>
        </w:tc>
        <w:tc>
          <w:tcPr>
            <w:tcW w:w="1440" w:type="dxa"/>
          </w:tcPr>
          <w:p w14:paraId="5EED7AB3" w14:textId="77777777" w:rsidR="004456C1" w:rsidRPr="00376959" w:rsidRDefault="004456C1" w:rsidP="004456C1">
            <w:pPr>
              <w:pStyle w:val="TableEntry"/>
            </w:pPr>
            <w:r w:rsidRPr="00376959">
              <w:t>RE [0..1]</w:t>
            </w:r>
          </w:p>
        </w:tc>
        <w:tc>
          <w:tcPr>
            <w:tcW w:w="3240" w:type="dxa"/>
            <w:tcMar>
              <w:left w:w="40" w:type="dxa"/>
              <w:right w:w="40" w:type="dxa"/>
            </w:tcMar>
          </w:tcPr>
          <w:p w14:paraId="5788FC05" w14:textId="77777777" w:rsidR="004456C1" w:rsidRPr="00376959" w:rsidRDefault="004456C1" w:rsidP="004456C1">
            <w:pPr>
              <w:pStyle w:val="TableEntry"/>
            </w:pPr>
            <w:r w:rsidRPr="00376959">
              <w:t>The first (given) name of the patient's closest relative or guardian</w:t>
            </w:r>
          </w:p>
        </w:tc>
        <w:tc>
          <w:tcPr>
            <w:tcW w:w="1440" w:type="dxa"/>
          </w:tcPr>
          <w:p w14:paraId="3D39213C" w14:textId="77777777" w:rsidR="004456C1" w:rsidRPr="00376959" w:rsidRDefault="004456C1" w:rsidP="004456C1">
            <w:pPr>
              <w:pStyle w:val="TableEntry"/>
            </w:pPr>
          </w:p>
        </w:tc>
      </w:tr>
      <w:tr w:rsidR="004456C1" w:rsidRPr="00376959" w14:paraId="71A241B9" w14:textId="77777777" w:rsidTr="004456C1">
        <w:trPr>
          <w:cantSplit/>
        </w:trPr>
        <w:tc>
          <w:tcPr>
            <w:tcW w:w="1770" w:type="dxa"/>
            <w:tcMar>
              <w:left w:w="40" w:type="dxa"/>
              <w:right w:w="40" w:type="dxa"/>
            </w:tcMar>
          </w:tcPr>
          <w:p w14:paraId="0E9DBE3C" w14:textId="77777777" w:rsidR="004456C1" w:rsidRPr="00376959" w:rsidRDefault="004456C1" w:rsidP="004456C1">
            <w:pPr>
              <w:pStyle w:val="TableEntry"/>
            </w:pPr>
            <w:r w:rsidRPr="00376959">
              <w:t>Closest Relative/Guardian Middle Initial/Name</w:t>
            </w:r>
          </w:p>
        </w:tc>
        <w:tc>
          <w:tcPr>
            <w:tcW w:w="2188" w:type="dxa"/>
          </w:tcPr>
          <w:p w14:paraId="5497BBEB" w14:textId="77777777" w:rsidR="004456C1" w:rsidRPr="00376959" w:rsidRDefault="004456C1" w:rsidP="004456C1">
            <w:pPr>
              <w:pStyle w:val="TableEntry"/>
            </w:pPr>
            <w:r>
              <w:t>Encounter.subject (</w:t>
            </w:r>
            <w:r w:rsidRPr="00376959">
              <w:t>RelatedPerson.name</w:t>
            </w:r>
            <w:r>
              <w:t>)</w:t>
            </w:r>
          </w:p>
        </w:tc>
        <w:tc>
          <w:tcPr>
            <w:tcW w:w="1440" w:type="dxa"/>
          </w:tcPr>
          <w:p w14:paraId="5C110215" w14:textId="77777777" w:rsidR="004456C1" w:rsidRPr="00376959" w:rsidRDefault="004456C1" w:rsidP="004456C1">
            <w:pPr>
              <w:pStyle w:val="TableEntry"/>
            </w:pPr>
            <w:r w:rsidRPr="00376959">
              <w:t>RE [0..1]</w:t>
            </w:r>
          </w:p>
        </w:tc>
        <w:tc>
          <w:tcPr>
            <w:tcW w:w="3240" w:type="dxa"/>
            <w:tcMar>
              <w:left w:w="40" w:type="dxa"/>
              <w:right w:w="40" w:type="dxa"/>
            </w:tcMar>
          </w:tcPr>
          <w:p w14:paraId="1389C60F" w14:textId="77777777" w:rsidR="004456C1" w:rsidRPr="00376959" w:rsidRDefault="004456C1" w:rsidP="004456C1">
            <w:pPr>
              <w:pStyle w:val="TableEntry"/>
            </w:pPr>
            <w:r w:rsidRPr="00376959">
              <w:t>The middle name/initial, if any, of the closest patient's relative or guardian.</w:t>
            </w:r>
          </w:p>
        </w:tc>
        <w:tc>
          <w:tcPr>
            <w:tcW w:w="1440" w:type="dxa"/>
          </w:tcPr>
          <w:p w14:paraId="277FEC8A" w14:textId="77777777" w:rsidR="004456C1" w:rsidRPr="00376959" w:rsidRDefault="004456C1" w:rsidP="004456C1">
            <w:pPr>
              <w:pStyle w:val="TableEntry"/>
            </w:pPr>
          </w:p>
        </w:tc>
      </w:tr>
      <w:tr w:rsidR="004456C1" w:rsidRPr="00376959" w14:paraId="72933F6D" w14:textId="77777777" w:rsidTr="004456C1">
        <w:trPr>
          <w:cantSplit/>
        </w:trPr>
        <w:tc>
          <w:tcPr>
            <w:tcW w:w="1770" w:type="dxa"/>
            <w:tcMar>
              <w:left w:w="40" w:type="dxa"/>
              <w:right w:w="40" w:type="dxa"/>
            </w:tcMar>
          </w:tcPr>
          <w:p w14:paraId="78C03D01" w14:textId="77777777" w:rsidR="004456C1" w:rsidRPr="00376959" w:rsidRDefault="004456C1" w:rsidP="004456C1">
            <w:pPr>
              <w:pStyle w:val="TableEntry"/>
            </w:pPr>
            <w:r w:rsidRPr="00376959">
              <w:t>Closest Relative/Guardian Street Address</w:t>
            </w:r>
          </w:p>
        </w:tc>
        <w:tc>
          <w:tcPr>
            <w:tcW w:w="2188" w:type="dxa"/>
          </w:tcPr>
          <w:p w14:paraId="01F157A9" w14:textId="77777777" w:rsidR="004456C1" w:rsidRPr="00376959" w:rsidRDefault="004456C1" w:rsidP="004456C1">
            <w:pPr>
              <w:pStyle w:val="TableEntry"/>
            </w:pPr>
            <w:r>
              <w:t>Encounter.subject (</w:t>
            </w:r>
            <w:r w:rsidRPr="00376959">
              <w:t>RelatedPerson.address</w:t>
            </w:r>
            <w:r>
              <w:t>)</w:t>
            </w:r>
          </w:p>
        </w:tc>
        <w:tc>
          <w:tcPr>
            <w:tcW w:w="1440" w:type="dxa"/>
          </w:tcPr>
          <w:p w14:paraId="22BCB175" w14:textId="77777777" w:rsidR="004456C1" w:rsidRPr="00376959" w:rsidRDefault="004456C1" w:rsidP="004456C1">
            <w:pPr>
              <w:pStyle w:val="TableEntry"/>
            </w:pPr>
            <w:r w:rsidRPr="00376959">
              <w:t>RE [0..1]</w:t>
            </w:r>
          </w:p>
        </w:tc>
        <w:tc>
          <w:tcPr>
            <w:tcW w:w="3240" w:type="dxa"/>
            <w:tcMar>
              <w:left w:w="40" w:type="dxa"/>
              <w:right w:w="40" w:type="dxa"/>
            </w:tcMar>
          </w:tcPr>
          <w:p w14:paraId="3BF09EC9" w14:textId="77777777" w:rsidR="004456C1" w:rsidRPr="00376959" w:rsidRDefault="004456C1" w:rsidP="004456C1">
            <w:pPr>
              <w:pStyle w:val="TableEntry"/>
            </w:pPr>
            <w:r w:rsidRPr="00376959">
              <w:t>The street address of the residence of the patient's closest relative or guardian</w:t>
            </w:r>
          </w:p>
        </w:tc>
        <w:tc>
          <w:tcPr>
            <w:tcW w:w="1440" w:type="dxa"/>
          </w:tcPr>
          <w:p w14:paraId="1908683A" w14:textId="77777777" w:rsidR="004456C1" w:rsidRPr="00376959" w:rsidRDefault="004456C1" w:rsidP="004456C1">
            <w:pPr>
              <w:pStyle w:val="TableEntry"/>
            </w:pPr>
          </w:p>
        </w:tc>
      </w:tr>
      <w:tr w:rsidR="004456C1" w:rsidRPr="00376959" w14:paraId="375BCB5C" w14:textId="77777777" w:rsidTr="004456C1">
        <w:trPr>
          <w:cantSplit/>
        </w:trPr>
        <w:tc>
          <w:tcPr>
            <w:tcW w:w="1770" w:type="dxa"/>
            <w:tcMar>
              <w:left w:w="40" w:type="dxa"/>
              <w:right w:w="40" w:type="dxa"/>
            </w:tcMar>
          </w:tcPr>
          <w:p w14:paraId="15F527F2" w14:textId="77777777" w:rsidR="004456C1" w:rsidRPr="00376959" w:rsidRDefault="004456C1" w:rsidP="004456C1">
            <w:pPr>
              <w:pStyle w:val="TableEntry"/>
            </w:pPr>
            <w:r w:rsidRPr="00376959">
              <w:t>Closest Relative/Guardian City</w:t>
            </w:r>
          </w:p>
        </w:tc>
        <w:tc>
          <w:tcPr>
            <w:tcW w:w="2188" w:type="dxa"/>
          </w:tcPr>
          <w:p w14:paraId="790A1F64" w14:textId="77777777" w:rsidR="004456C1" w:rsidRPr="00376959" w:rsidRDefault="004456C1" w:rsidP="004456C1">
            <w:pPr>
              <w:pStyle w:val="TableEntry"/>
            </w:pPr>
            <w:r w:rsidRPr="00EB6AA3">
              <w:t>Encounter.subject (RelatedPerson.address)</w:t>
            </w:r>
          </w:p>
        </w:tc>
        <w:tc>
          <w:tcPr>
            <w:tcW w:w="1440" w:type="dxa"/>
          </w:tcPr>
          <w:p w14:paraId="14632D2D" w14:textId="77777777" w:rsidR="004456C1" w:rsidRPr="00376959" w:rsidRDefault="004456C1" w:rsidP="004456C1">
            <w:pPr>
              <w:pStyle w:val="TableEntry"/>
            </w:pPr>
            <w:r w:rsidRPr="00376959">
              <w:t>RE [0..1]</w:t>
            </w:r>
          </w:p>
        </w:tc>
        <w:tc>
          <w:tcPr>
            <w:tcW w:w="3240" w:type="dxa"/>
            <w:tcMar>
              <w:left w:w="40" w:type="dxa"/>
              <w:right w:w="40" w:type="dxa"/>
            </w:tcMar>
          </w:tcPr>
          <w:p w14:paraId="3BC8D5EA" w14:textId="77777777" w:rsidR="004456C1" w:rsidRPr="00376959" w:rsidRDefault="004456C1" w:rsidP="004456C1">
            <w:pPr>
              <w:pStyle w:val="TableEntry"/>
            </w:pPr>
            <w:r w:rsidRPr="00376959">
              <w:t>The primary city or township of residence of the patient's closest relative or guardian.</w:t>
            </w:r>
          </w:p>
        </w:tc>
        <w:tc>
          <w:tcPr>
            <w:tcW w:w="1440" w:type="dxa"/>
          </w:tcPr>
          <w:p w14:paraId="22C33F30" w14:textId="77777777" w:rsidR="004456C1" w:rsidRPr="00376959" w:rsidRDefault="004456C1" w:rsidP="004456C1">
            <w:pPr>
              <w:pStyle w:val="TableEntry"/>
            </w:pPr>
          </w:p>
        </w:tc>
      </w:tr>
      <w:tr w:rsidR="004456C1" w:rsidRPr="00376959" w14:paraId="18871513" w14:textId="77777777" w:rsidTr="004456C1">
        <w:trPr>
          <w:cantSplit/>
        </w:trPr>
        <w:tc>
          <w:tcPr>
            <w:tcW w:w="1770" w:type="dxa"/>
            <w:tcMar>
              <w:left w:w="40" w:type="dxa"/>
              <w:right w:w="40" w:type="dxa"/>
            </w:tcMar>
          </w:tcPr>
          <w:p w14:paraId="579567BB" w14:textId="77777777" w:rsidR="004456C1" w:rsidRPr="00376959" w:rsidRDefault="004456C1" w:rsidP="004456C1">
            <w:pPr>
              <w:pStyle w:val="TableEntry"/>
            </w:pPr>
            <w:r w:rsidRPr="00376959">
              <w:t>Closest Relative/Guardian State</w:t>
            </w:r>
          </w:p>
        </w:tc>
        <w:tc>
          <w:tcPr>
            <w:tcW w:w="2188" w:type="dxa"/>
          </w:tcPr>
          <w:p w14:paraId="19B94C93" w14:textId="77777777" w:rsidR="004456C1" w:rsidRPr="00376959" w:rsidRDefault="004456C1" w:rsidP="004456C1">
            <w:pPr>
              <w:pStyle w:val="TableEntry"/>
            </w:pPr>
            <w:r w:rsidRPr="00EB6AA3">
              <w:t>Encounter.subject (RelatedPerson.address)</w:t>
            </w:r>
          </w:p>
        </w:tc>
        <w:tc>
          <w:tcPr>
            <w:tcW w:w="1440" w:type="dxa"/>
          </w:tcPr>
          <w:p w14:paraId="74BB5C7F" w14:textId="77777777" w:rsidR="004456C1" w:rsidRPr="00376959" w:rsidRDefault="004456C1" w:rsidP="004456C1">
            <w:pPr>
              <w:pStyle w:val="TableEntry"/>
            </w:pPr>
            <w:r w:rsidRPr="00376959">
              <w:t>RE [0..1]</w:t>
            </w:r>
          </w:p>
        </w:tc>
        <w:tc>
          <w:tcPr>
            <w:tcW w:w="3240" w:type="dxa"/>
            <w:tcMar>
              <w:left w:w="40" w:type="dxa"/>
              <w:right w:w="40" w:type="dxa"/>
            </w:tcMar>
          </w:tcPr>
          <w:p w14:paraId="52D85DB6" w14:textId="77777777" w:rsidR="004456C1" w:rsidRPr="00376959" w:rsidRDefault="004456C1" w:rsidP="004456C1">
            <w:pPr>
              <w:pStyle w:val="TableEntry"/>
            </w:pPr>
            <w:r w:rsidRPr="00376959">
              <w:t>The state of residence of the patient's closest relative or guardian.</w:t>
            </w:r>
          </w:p>
        </w:tc>
        <w:tc>
          <w:tcPr>
            <w:tcW w:w="1440" w:type="dxa"/>
          </w:tcPr>
          <w:p w14:paraId="518FE668" w14:textId="77777777" w:rsidR="004456C1" w:rsidRPr="00376959" w:rsidRDefault="004456C1" w:rsidP="004456C1">
            <w:pPr>
              <w:pStyle w:val="TableEntry"/>
            </w:pPr>
          </w:p>
        </w:tc>
      </w:tr>
      <w:tr w:rsidR="004456C1" w:rsidRPr="00376959" w14:paraId="330CED32" w14:textId="77777777" w:rsidTr="004456C1">
        <w:trPr>
          <w:cantSplit/>
        </w:trPr>
        <w:tc>
          <w:tcPr>
            <w:tcW w:w="1770" w:type="dxa"/>
            <w:tcMar>
              <w:left w:w="40" w:type="dxa"/>
              <w:right w:w="40" w:type="dxa"/>
            </w:tcMar>
          </w:tcPr>
          <w:p w14:paraId="114045F5" w14:textId="77777777" w:rsidR="004456C1" w:rsidRPr="00376959" w:rsidRDefault="004456C1" w:rsidP="004456C1">
            <w:pPr>
              <w:pStyle w:val="TableEntry"/>
            </w:pPr>
            <w:r w:rsidRPr="00376959">
              <w:t>Closest Relative/Guardian Zip Code</w:t>
            </w:r>
          </w:p>
        </w:tc>
        <w:tc>
          <w:tcPr>
            <w:tcW w:w="2188" w:type="dxa"/>
          </w:tcPr>
          <w:p w14:paraId="69C8897D" w14:textId="77777777" w:rsidR="004456C1" w:rsidRPr="00376959" w:rsidRDefault="004456C1" w:rsidP="004456C1">
            <w:pPr>
              <w:pStyle w:val="TableEntry"/>
            </w:pPr>
            <w:r w:rsidRPr="00EB6AA3">
              <w:t>Encounter.subject (RelatedPerson.address)</w:t>
            </w:r>
          </w:p>
        </w:tc>
        <w:tc>
          <w:tcPr>
            <w:tcW w:w="1440" w:type="dxa"/>
          </w:tcPr>
          <w:p w14:paraId="4D4F772C" w14:textId="77777777" w:rsidR="004456C1" w:rsidRPr="00376959" w:rsidRDefault="004456C1" w:rsidP="004456C1">
            <w:pPr>
              <w:pStyle w:val="TableEntry"/>
            </w:pPr>
            <w:r w:rsidRPr="00376959">
              <w:t>RE [0..1]</w:t>
            </w:r>
          </w:p>
        </w:tc>
        <w:tc>
          <w:tcPr>
            <w:tcW w:w="3240" w:type="dxa"/>
            <w:tcMar>
              <w:left w:w="40" w:type="dxa"/>
              <w:right w:w="40" w:type="dxa"/>
            </w:tcMar>
          </w:tcPr>
          <w:p w14:paraId="7C9BA900" w14:textId="77777777" w:rsidR="004456C1" w:rsidRPr="00376959" w:rsidRDefault="004456C1" w:rsidP="004456C1">
            <w:pPr>
              <w:pStyle w:val="TableEntry"/>
            </w:pPr>
            <w:r w:rsidRPr="00376959">
              <w:t>The ZIP Code of the residence of the patient's closest relative or guardian.</w:t>
            </w:r>
          </w:p>
        </w:tc>
        <w:tc>
          <w:tcPr>
            <w:tcW w:w="1440" w:type="dxa"/>
          </w:tcPr>
          <w:p w14:paraId="7AAF52EB" w14:textId="77777777" w:rsidR="004456C1" w:rsidRPr="00376959" w:rsidRDefault="004456C1" w:rsidP="004456C1">
            <w:pPr>
              <w:pStyle w:val="TableEntry"/>
            </w:pPr>
          </w:p>
        </w:tc>
      </w:tr>
      <w:tr w:rsidR="004456C1" w:rsidRPr="00376959" w14:paraId="3118B87F" w14:textId="77777777" w:rsidTr="004456C1">
        <w:trPr>
          <w:cantSplit/>
        </w:trPr>
        <w:tc>
          <w:tcPr>
            <w:tcW w:w="1770" w:type="dxa"/>
            <w:tcMar>
              <w:left w:w="40" w:type="dxa"/>
              <w:right w:w="40" w:type="dxa"/>
            </w:tcMar>
          </w:tcPr>
          <w:p w14:paraId="11F45954" w14:textId="77777777" w:rsidR="004456C1" w:rsidRPr="00376959" w:rsidRDefault="004456C1" w:rsidP="004456C1">
            <w:pPr>
              <w:pStyle w:val="TableEntry"/>
            </w:pPr>
            <w:r w:rsidRPr="00376959">
              <w:t>Closest Relative/Guardian Country</w:t>
            </w:r>
          </w:p>
        </w:tc>
        <w:tc>
          <w:tcPr>
            <w:tcW w:w="2188" w:type="dxa"/>
          </w:tcPr>
          <w:p w14:paraId="6613ADE6" w14:textId="77777777" w:rsidR="004456C1" w:rsidRPr="00376959" w:rsidRDefault="004456C1" w:rsidP="004456C1">
            <w:pPr>
              <w:pStyle w:val="TableEntry"/>
            </w:pPr>
            <w:r w:rsidRPr="00EB6AA3">
              <w:t>Encounter.subject (RelatedPerson.address)</w:t>
            </w:r>
          </w:p>
        </w:tc>
        <w:tc>
          <w:tcPr>
            <w:tcW w:w="1440" w:type="dxa"/>
          </w:tcPr>
          <w:p w14:paraId="1C034E36" w14:textId="77777777" w:rsidR="004456C1" w:rsidRPr="00376959" w:rsidRDefault="004456C1" w:rsidP="004456C1">
            <w:pPr>
              <w:pStyle w:val="TableEntry"/>
            </w:pPr>
            <w:r w:rsidRPr="00376959">
              <w:t>RE [0..1]</w:t>
            </w:r>
          </w:p>
        </w:tc>
        <w:tc>
          <w:tcPr>
            <w:tcW w:w="3240" w:type="dxa"/>
            <w:tcMar>
              <w:left w:w="40" w:type="dxa"/>
              <w:right w:w="40" w:type="dxa"/>
            </w:tcMar>
          </w:tcPr>
          <w:p w14:paraId="45DC388C" w14:textId="77777777" w:rsidR="004456C1" w:rsidRPr="00376959" w:rsidRDefault="004456C1" w:rsidP="004456C1">
            <w:pPr>
              <w:pStyle w:val="TableEntry"/>
            </w:pPr>
            <w:r w:rsidRPr="00376959">
              <w:t>The country of residence of the patient's closest relative or guardian.</w:t>
            </w:r>
          </w:p>
        </w:tc>
        <w:tc>
          <w:tcPr>
            <w:tcW w:w="1440" w:type="dxa"/>
          </w:tcPr>
          <w:p w14:paraId="2C721EEA" w14:textId="77777777" w:rsidR="004456C1" w:rsidRPr="00376959" w:rsidRDefault="004456C1" w:rsidP="004456C1">
            <w:pPr>
              <w:pStyle w:val="TableEntry"/>
            </w:pPr>
          </w:p>
        </w:tc>
      </w:tr>
      <w:tr w:rsidR="004456C1" w:rsidRPr="00376959" w14:paraId="4C54CB3D" w14:textId="77777777" w:rsidTr="004456C1">
        <w:trPr>
          <w:cantSplit/>
        </w:trPr>
        <w:tc>
          <w:tcPr>
            <w:tcW w:w="1770" w:type="dxa"/>
            <w:tcMar>
              <w:left w:w="40" w:type="dxa"/>
              <w:right w:w="40" w:type="dxa"/>
            </w:tcMar>
          </w:tcPr>
          <w:p w14:paraId="1C6AB08A" w14:textId="77777777" w:rsidR="004456C1" w:rsidRPr="00376959" w:rsidRDefault="004456C1" w:rsidP="004456C1">
            <w:pPr>
              <w:pStyle w:val="TableEntry"/>
            </w:pPr>
            <w:r w:rsidRPr="00376959">
              <w:t>Closest Relative/Guardian Phone Number</w:t>
            </w:r>
          </w:p>
        </w:tc>
        <w:tc>
          <w:tcPr>
            <w:tcW w:w="2188" w:type="dxa"/>
          </w:tcPr>
          <w:p w14:paraId="44034DCA" w14:textId="77777777" w:rsidR="004456C1" w:rsidRPr="00376959" w:rsidRDefault="004456C1" w:rsidP="004456C1">
            <w:pPr>
              <w:pStyle w:val="TableEntry"/>
            </w:pPr>
            <w:r>
              <w:t>Encounter.subject (</w:t>
            </w:r>
            <w:r w:rsidRPr="00376959">
              <w:t>RelatedPerson.telecom</w:t>
            </w:r>
            <w:r>
              <w:t>)</w:t>
            </w:r>
          </w:p>
        </w:tc>
        <w:tc>
          <w:tcPr>
            <w:tcW w:w="1440" w:type="dxa"/>
          </w:tcPr>
          <w:p w14:paraId="4DCC05F0" w14:textId="77777777" w:rsidR="004456C1" w:rsidRPr="00376959" w:rsidRDefault="004456C1" w:rsidP="004456C1">
            <w:pPr>
              <w:pStyle w:val="TableEntry"/>
            </w:pPr>
            <w:r w:rsidRPr="00376959">
              <w:t>RE [0..1]</w:t>
            </w:r>
          </w:p>
        </w:tc>
        <w:tc>
          <w:tcPr>
            <w:tcW w:w="3240" w:type="dxa"/>
            <w:tcMar>
              <w:left w:w="40" w:type="dxa"/>
              <w:right w:w="40" w:type="dxa"/>
            </w:tcMar>
          </w:tcPr>
          <w:p w14:paraId="270CB3F0" w14:textId="77777777" w:rsidR="004456C1" w:rsidRPr="00376959" w:rsidRDefault="004456C1" w:rsidP="004456C1">
            <w:pPr>
              <w:pStyle w:val="TableEntry"/>
            </w:pPr>
            <w:r w:rsidRPr="00376959">
              <w:t>The phone number of the patient's closest relative or guardian</w:t>
            </w:r>
          </w:p>
        </w:tc>
        <w:tc>
          <w:tcPr>
            <w:tcW w:w="1440" w:type="dxa"/>
          </w:tcPr>
          <w:p w14:paraId="2D5FB94F" w14:textId="77777777" w:rsidR="004456C1" w:rsidRPr="00376959" w:rsidRDefault="004456C1" w:rsidP="004456C1">
            <w:pPr>
              <w:pStyle w:val="TableEntry"/>
            </w:pPr>
          </w:p>
        </w:tc>
      </w:tr>
      <w:tr w:rsidR="004456C1" w:rsidRPr="00376959" w14:paraId="1874BCEA" w14:textId="77777777" w:rsidTr="004456C1">
        <w:trPr>
          <w:cantSplit/>
        </w:trPr>
        <w:tc>
          <w:tcPr>
            <w:tcW w:w="1770" w:type="dxa"/>
            <w:tcMar>
              <w:left w:w="40" w:type="dxa"/>
              <w:right w:w="40" w:type="dxa"/>
            </w:tcMar>
          </w:tcPr>
          <w:p w14:paraId="6C05BE32" w14:textId="77777777" w:rsidR="004456C1" w:rsidRPr="00376959" w:rsidRDefault="004456C1" w:rsidP="004456C1">
            <w:pPr>
              <w:pStyle w:val="TableEntry"/>
            </w:pPr>
            <w:r w:rsidRPr="00376959">
              <w:t>Closest Relative/Guardian Relationship</w:t>
            </w:r>
          </w:p>
        </w:tc>
        <w:tc>
          <w:tcPr>
            <w:tcW w:w="2188" w:type="dxa"/>
          </w:tcPr>
          <w:p w14:paraId="335E789B" w14:textId="77777777" w:rsidR="004456C1" w:rsidRPr="00376959" w:rsidRDefault="004456C1" w:rsidP="004456C1">
            <w:pPr>
              <w:pStyle w:val="TableEntry"/>
            </w:pPr>
            <w:r>
              <w:t>Encounter.subject (</w:t>
            </w:r>
            <w:r w:rsidRPr="00376959">
              <w:t>RelatedPerson.relationship</w:t>
            </w:r>
            <w:r>
              <w:t>)</w:t>
            </w:r>
          </w:p>
        </w:tc>
        <w:tc>
          <w:tcPr>
            <w:tcW w:w="1440" w:type="dxa"/>
          </w:tcPr>
          <w:p w14:paraId="4A459046" w14:textId="77777777" w:rsidR="004456C1" w:rsidRPr="00376959" w:rsidRDefault="004456C1" w:rsidP="004456C1">
            <w:pPr>
              <w:pStyle w:val="TableEntry"/>
            </w:pPr>
            <w:r w:rsidRPr="00376959">
              <w:t>RE [0..1]</w:t>
            </w:r>
          </w:p>
        </w:tc>
        <w:tc>
          <w:tcPr>
            <w:tcW w:w="3240" w:type="dxa"/>
            <w:tcMar>
              <w:left w:w="40" w:type="dxa"/>
              <w:right w:w="40" w:type="dxa"/>
            </w:tcMar>
          </w:tcPr>
          <w:p w14:paraId="69BCAF95" w14:textId="77777777" w:rsidR="004456C1" w:rsidRPr="00376959" w:rsidRDefault="004456C1" w:rsidP="004456C1">
            <w:pPr>
              <w:pStyle w:val="TableEntry"/>
            </w:pPr>
            <w:r w:rsidRPr="00376959">
              <w:t>The relationship of the patient's closest relative or guardian</w:t>
            </w:r>
          </w:p>
        </w:tc>
        <w:tc>
          <w:tcPr>
            <w:tcW w:w="1440" w:type="dxa"/>
          </w:tcPr>
          <w:p w14:paraId="06A8E563" w14:textId="77777777" w:rsidR="004456C1" w:rsidRPr="00376959" w:rsidRDefault="004456C1" w:rsidP="004456C1">
            <w:pPr>
              <w:pStyle w:val="TableEntry"/>
            </w:pPr>
          </w:p>
        </w:tc>
      </w:tr>
      <w:tr w:rsidR="004456C1" w:rsidRPr="00376959" w14:paraId="2D16D261" w14:textId="77777777" w:rsidTr="004456C1">
        <w:trPr>
          <w:cantSplit/>
        </w:trPr>
        <w:tc>
          <w:tcPr>
            <w:tcW w:w="1770" w:type="dxa"/>
            <w:tcMar>
              <w:left w:w="40" w:type="dxa"/>
              <w:right w:w="40" w:type="dxa"/>
            </w:tcMar>
          </w:tcPr>
          <w:p w14:paraId="51802E74" w14:textId="77777777" w:rsidR="004456C1" w:rsidRPr="00376959" w:rsidRDefault="004456C1" w:rsidP="004456C1">
            <w:pPr>
              <w:pStyle w:val="TableEntry"/>
            </w:pPr>
            <w:r w:rsidRPr="00376959">
              <w:t>Patient's Employer</w:t>
            </w:r>
          </w:p>
        </w:tc>
        <w:tc>
          <w:tcPr>
            <w:tcW w:w="2188" w:type="dxa"/>
          </w:tcPr>
          <w:p w14:paraId="3D8302FD" w14:textId="77777777" w:rsidR="004456C1" w:rsidRPr="00376959" w:rsidRDefault="004456C1" w:rsidP="004456C1">
            <w:pPr>
              <w:pStyle w:val="TableEntry"/>
            </w:pPr>
            <w:r>
              <w:t>Encounter.account(Acccount.c</w:t>
            </w:r>
            <w:r w:rsidRPr="00376959">
              <w:t>overage.</w:t>
            </w:r>
            <w:r>
              <w:t>(Coverage.issuer))</w:t>
            </w:r>
          </w:p>
        </w:tc>
        <w:tc>
          <w:tcPr>
            <w:tcW w:w="1440" w:type="dxa"/>
          </w:tcPr>
          <w:p w14:paraId="66167E7F" w14:textId="77777777" w:rsidR="004456C1" w:rsidRPr="00376959" w:rsidRDefault="004456C1" w:rsidP="004456C1">
            <w:pPr>
              <w:pStyle w:val="TableEntry"/>
            </w:pPr>
            <w:r w:rsidRPr="00376959">
              <w:t>O [0..1]</w:t>
            </w:r>
          </w:p>
        </w:tc>
        <w:tc>
          <w:tcPr>
            <w:tcW w:w="3240" w:type="dxa"/>
            <w:tcMar>
              <w:left w:w="40" w:type="dxa"/>
              <w:right w:w="40" w:type="dxa"/>
            </w:tcMar>
          </w:tcPr>
          <w:p w14:paraId="07FFBF22" w14:textId="77777777" w:rsidR="004456C1" w:rsidRPr="00376959" w:rsidRDefault="004456C1" w:rsidP="004456C1">
            <w:pPr>
              <w:pStyle w:val="TableEntry"/>
            </w:pPr>
            <w:r w:rsidRPr="00376959">
              <w:t>The patient's employer's Name</w:t>
            </w:r>
          </w:p>
        </w:tc>
        <w:tc>
          <w:tcPr>
            <w:tcW w:w="1440" w:type="dxa"/>
          </w:tcPr>
          <w:p w14:paraId="79542B87" w14:textId="77777777" w:rsidR="004456C1" w:rsidRPr="00376959" w:rsidRDefault="004456C1" w:rsidP="004456C1">
            <w:pPr>
              <w:pStyle w:val="TableEntry"/>
            </w:pPr>
          </w:p>
        </w:tc>
      </w:tr>
      <w:tr w:rsidR="004456C1" w:rsidRPr="00376959" w14:paraId="3EACA7E2" w14:textId="77777777" w:rsidTr="004456C1">
        <w:trPr>
          <w:cantSplit/>
        </w:trPr>
        <w:tc>
          <w:tcPr>
            <w:tcW w:w="1770" w:type="dxa"/>
            <w:tcMar>
              <w:left w:w="40" w:type="dxa"/>
              <w:right w:w="40" w:type="dxa"/>
            </w:tcMar>
          </w:tcPr>
          <w:p w14:paraId="5F91A249" w14:textId="77777777" w:rsidR="004456C1" w:rsidRPr="00376959" w:rsidRDefault="004456C1" w:rsidP="004456C1">
            <w:pPr>
              <w:pStyle w:val="TableEntry"/>
            </w:pPr>
            <w:r w:rsidRPr="00376959">
              <w:lastRenderedPageBreak/>
              <w:t>Patient's Employer's Address</w:t>
            </w:r>
          </w:p>
        </w:tc>
        <w:tc>
          <w:tcPr>
            <w:tcW w:w="2188" w:type="dxa"/>
          </w:tcPr>
          <w:p w14:paraId="710BBC8F" w14:textId="77777777" w:rsidR="004456C1" w:rsidRPr="00376959" w:rsidRDefault="004456C1" w:rsidP="004456C1">
            <w:pPr>
              <w:pStyle w:val="TableEntry"/>
            </w:pPr>
            <w:r>
              <w:t>Encounter.account(Acccount.c</w:t>
            </w:r>
            <w:r w:rsidRPr="00376959">
              <w:t>overage</w:t>
            </w:r>
            <w:r>
              <w:t>(</w:t>
            </w:r>
            <w:r w:rsidRPr="00376959">
              <w:t>Coverage.identifier</w:t>
            </w:r>
            <w:r>
              <w:t>))</w:t>
            </w:r>
          </w:p>
        </w:tc>
        <w:tc>
          <w:tcPr>
            <w:tcW w:w="1440" w:type="dxa"/>
          </w:tcPr>
          <w:p w14:paraId="6A4DA552" w14:textId="77777777" w:rsidR="004456C1" w:rsidRPr="00376959" w:rsidRDefault="004456C1" w:rsidP="004456C1">
            <w:pPr>
              <w:pStyle w:val="TableEntry"/>
            </w:pPr>
            <w:r w:rsidRPr="00376959">
              <w:t>O [0..1]</w:t>
            </w:r>
          </w:p>
        </w:tc>
        <w:tc>
          <w:tcPr>
            <w:tcW w:w="3240" w:type="dxa"/>
            <w:tcMar>
              <w:left w:w="40" w:type="dxa"/>
              <w:right w:w="40" w:type="dxa"/>
            </w:tcMar>
          </w:tcPr>
          <w:p w14:paraId="3FCC1FDE" w14:textId="77777777" w:rsidR="004456C1" w:rsidRPr="00376959" w:rsidRDefault="004456C1" w:rsidP="004456C1">
            <w:pPr>
              <w:pStyle w:val="TableEntry"/>
            </w:pPr>
            <w:r w:rsidRPr="00376959">
              <w:t>The street address of the patient's employer</w:t>
            </w:r>
          </w:p>
        </w:tc>
        <w:tc>
          <w:tcPr>
            <w:tcW w:w="1440" w:type="dxa"/>
          </w:tcPr>
          <w:p w14:paraId="14EF62C4" w14:textId="77777777" w:rsidR="004456C1" w:rsidRPr="00376959" w:rsidRDefault="004456C1" w:rsidP="004456C1">
            <w:pPr>
              <w:pStyle w:val="TableEntry"/>
            </w:pPr>
          </w:p>
        </w:tc>
      </w:tr>
      <w:tr w:rsidR="004456C1" w:rsidRPr="00376959" w14:paraId="4F6BB988" w14:textId="77777777" w:rsidTr="004456C1">
        <w:trPr>
          <w:cantSplit/>
        </w:trPr>
        <w:tc>
          <w:tcPr>
            <w:tcW w:w="1770" w:type="dxa"/>
            <w:tcMar>
              <w:left w:w="40" w:type="dxa"/>
              <w:right w:w="40" w:type="dxa"/>
            </w:tcMar>
          </w:tcPr>
          <w:p w14:paraId="00B1692A" w14:textId="77777777" w:rsidR="004456C1" w:rsidRPr="00376959" w:rsidRDefault="004456C1" w:rsidP="004456C1">
            <w:pPr>
              <w:pStyle w:val="TableEntry"/>
            </w:pPr>
            <w:r w:rsidRPr="00376959">
              <w:t>Patient's Employer's City</w:t>
            </w:r>
          </w:p>
        </w:tc>
        <w:tc>
          <w:tcPr>
            <w:tcW w:w="2188" w:type="dxa"/>
          </w:tcPr>
          <w:p w14:paraId="311C1E7D" w14:textId="77777777" w:rsidR="004456C1" w:rsidRPr="00376959" w:rsidRDefault="004456C1" w:rsidP="004456C1">
            <w:pPr>
              <w:pStyle w:val="TableEntry"/>
            </w:pPr>
            <w:r>
              <w:t>Encounter.account(Acccount.c</w:t>
            </w:r>
            <w:r w:rsidRPr="00376959">
              <w:t>overage</w:t>
            </w:r>
            <w:r>
              <w:t>(</w:t>
            </w:r>
            <w:r w:rsidRPr="00376959">
              <w:t>Coverage.identifier</w:t>
            </w:r>
            <w:r>
              <w:t>))</w:t>
            </w:r>
          </w:p>
        </w:tc>
        <w:tc>
          <w:tcPr>
            <w:tcW w:w="1440" w:type="dxa"/>
          </w:tcPr>
          <w:p w14:paraId="1ECA7E06" w14:textId="77777777" w:rsidR="004456C1" w:rsidRPr="00376959" w:rsidRDefault="004456C1" w:rsidP="004456C1">
            <w:pPr>
              <w:pStyle w:val="TableEntry"/>
            </w:pPr>
            <w:r w:rsidRPr="00376959">
              <w:t>O [0..1]</w:t>
            </w:r>
          </w:p>
        </w:tc>
        <w:tc>
          <w:tcPr>
            <w:tcW w:w="3240" w:type="dxa"/>
            <w:tcMar>
              <w:left w:w="40" w:type="dxa"/>
              <w:right w:w="40" w:type="dxa"/>
            </w:tcMar>
          </w:tcPr>
          <w:p w14:paraId="59517EA3" w14:textId="77777777" w:rsidR="004456C1" w:rsidRPr="00376959" w:rsidRDefault="004456C1" w:rsidP="004456C1">
            <w:pPr>
              <w:pStyle w:val="TableEntry"/>
            </w:pPr>
            <w:r w:rsidRPr="00376959">
              <w:t>The city or township of the patient's employer used for mailing purposes</w:t>
            </w:r>
          </w:p>
        </w:tc>
        <w:tc>
          <w:tcPr>
            <w:tcW w:w="1440" w:type="dxa"/>
          </w:tcPr>
          <w:p w14:paraId="26741C3B" w14:textId="77777777" w:rsidR="004456C1" w:rsidRPr="00376959" w:rsidRDefault="004456C1" w:rsidP="004456C1">
            <w:pPr>
              <w:pStyle w:val="TableEntry"/>
            </w:pPr>
          </w:p>
        </w:tc>
      </w:tr>
      <w:tr w:rsidR="004456C1" w:rsidRPr="00376959" w14:paraId="78D87A67" w14:textId="77777777" w:rsidTr="004456C1">
        <w:trPr>
          <w:cantSplit/>
        </w:trPr>
        <w:tc>
          <w:tcPr>
            <w:tcW w:w="1770" w:type="dxa"/>
            <w:tcMar>
              <w:left w:w="40" w:type="dxa"/>
              <w:right w:w="40" w:type="dxa"/>
            </w:tcMar>
          </w:tcPr>
          <w:p w14:paraId="72B975CA" w14:textId="77777777" w:rsidR="004456C1" w:rsidRPr="00376959" w:rsidRDefault="004456C1" w:rsidP="004456C1">
            <w:pPr>
              <w:pStyle w:val="TableEntry"/>
            </w:pPr>
            <w:r w:rsidRPr="00376959">
              <w:t>Patient's Employer's State</w:t>
            </w:r>
          </w:p>
        </w:tc>
        <w:tc>
          <w:tcPr>
            <w:tcW w:w="2188" w:type="dxa"/>
          </w:tcPr>
          <w:p w14:paraId="4FE8A8FD" w14:textId="77777777" w:rsidR="004456C1" w:rsidRPr="00376959" w:rsidRDefault="004456C1" w:rsidP="004456C1">
            <w:pPr>
              <w:pStyle w:val="TableEntry"/>
            </w:pPr>
            <w:r>
              <w:t>Encounter.account(Acccount.c</w:t>
            </w:r>
            <w:r w:rsidRPr="00376959">
              <w:t>overage</w:t>
            </w:r>
            <w:r>
              <w:t>(</w:t>
            </w:r>
            <w:r w:rsidRPr="00376959">
              <w:t>Coverage.identifier</w:t>
            </w:r>
            <w:r>
              <w:t>))</w:t>
            </w:r>
          </w:p>
        </w:tc>
        <w:tc>
          <w:tcPr>
            <w:tcW w:w="1440" w:type="dxa"/>
          </w:tcPr>
          <w:p w14:paraId="2BA7CD40" w14:textId="77777777" w:rsidR="004456C1" w:rsidRPr="00376959" w:rsidRDefault="004456C1" w:rsidP="004456C1">
            <w:pPr>
              <w:pStyle w:val="TableEntry"/>
            </w:pPr>
            <w:r w:rsidRPr="00376959">
              <w:t>O [0..1]</w:t>
            </w:r>
          </w:p>
        </w:tc>
        <w:tc>
          <w:tcPr>
            <w:tcW w:w="3240" w:type="dxa"/>
            <w:tcMar>
              <w:left w:w="40" w:type="dxa"/>
              <w:right w:w="40" w:type="dxa"/>
            </w:tcMar>
          </w:tcPr>
          <w:p w14:paraId="5F79D3D5" w14:textId="77777777" w:rsidR="004456C1" w:rsidRPr="00376959" w:rsidRDefault="004456C1" w:rsidP="004456C1">
            <w:pPr>
              <w:pStyle w:val="TableEntry"/>
            </w:pPr>
            <w:r w:rsidRPr="00376959">
              <w:t>The state of the patient's employer</w:t>
            </w:r>
          </w:p>
        </w:tc>
        <w:tc>
          <w:tcPr>
            <w:tcW w:w="1440" w:type="dxa"/>
          </w:tcPr>
          <w:p w14:paraId="5FC08C6F" w14:textId="77777777" w:rsidR="004456C1" w:rsidRPr="00376959" w:rsidRDefault="004456C1" w:rsidP="004456C1">
            <w:pPr>
              <w:pStyle w:val="TableEntry"/>
            </w:pPr>
          </w:p>
        </w:tc>
      </w:tr>
      <w:tr w:rsidR="004456C1" w:rsidRPr="00376959" w14:paraId="4513A24E" w14:textId="77777777" w:rsidTr="004456C1">
        <w:trPr>
          <w:cantSplit/>
        </w:trPr>
        <w:tc>
          <w:tcPr>
            <w:tcW w:w="1770" w:type="dxa"/>
            <w:tcMar>
              <w:left w:w="40" w:type="dxa"/>
              <w:right w:w="40" w:type="dxa"/>
            </w:tcMar>
          </w:tcPr>
          <w:p w14:paraId="23DCB9D4" w14:textId="77777777" w:rsidR="004456C1" w:rsidRPr="00376959" w:rsidRDefault="004456C1" w:rsidP="004456C1">
            <w:pPr>
              <w:pStyle w:val="TableEntry"/>
            </w:pPr>
            <w:r w:rsidRPr="00376959">
              <w:t>Patient's Employer's Zip Code</w:t>
            </w:r>
          </w:p>
        </w:tc>
        <w:tc>
          <w:tcPr>
            <w:tcW w:w="2188" w:type="dxa"/>
          </w:tcPr>
          <w:p w14:paraId="65D1CFF5" w14:textId="77777777" w:rsidR="004456C1" w:rsidRPr="00376959" w:rsidRDefault="004456C1" w:rsidP="004456C1">
            <w:pPr>
              <w:pStyle w:val="TableEntry"/>
            </w:pPr>
            <w:r>
              <w:t>Encounter.account(Acccount.c</w:t>
            </w:r>
            <w:r w:rsidRPr="00376959">
              <w:t>overage</w:t>
            </w:r>
            <w:r>
              <w:t>(</w:t>
            </w:r>
            <w:r w:rsidRPr="00376959">
              <w:t>Coverage.identifier</w:t>
            </w:r>
            <w:r>
              <w:t>))</w:t>
            </w:r>
          </w:p>
        </w:tc>
        <w:tc>
          <w:tcPr>
            <w:tcW w:w="1440" w:type="dxa"/>
          </w:tcPr>
          <w:p w14:paraId="3D23D0F5" w14:textId="77777777" w:rsidR="004456C1" w:rsidRPr="00376959" w:rsidRDefault="004456C1" w:rsidP="004456C1">
            <w:pPr>
              <w:pStyle w:val="TableEntry"/>
            </w:pPr>
            <w:r w:rsidRPr="00376959">
              <w:t>O [0..1]</w:t>
            </w:r>
          </w:p>
        </w:tc>
        <w:tc>
          <w:tcPr>
            <w:tcW w:w="3240" w:type="dxa"/>
            <w:tcMar>
              <w:left w:w="40" w:type="dxa"/>
              <w:right w:w="40" w:type="dxa"/>
            </w:tcMar>
          </w:tcPr>
          <w:p w14:paraId="22141083" w14:textId="77777777" w:rsidR="004456C1" w:rsidRPr="00376959" w:rsidRDefault="004456C1" w:rsidP="004456C1">
            <w:pPr>
              <w:pStyle w:val="TableEntry"/>
            </w:pPr>
            <w:r w:rsidRPr="00376959">
              <w:t>The ZIP Code of the patient's employer</w:t>
            </w:r>
          </w:p>
        </w:tc>
        <w:tc>
          <w:tcPr>
            <w:tcW w:w="1440" w:type="dxa"/>
          </w:tcPr>
          <w:p w14:paraId="76CA2C55" w14:textId="77777777" w:rsidR="004456C1" w:rsidRPr="00376959" w:rsidRDefault="004456C1" w:rsidP="004456C1">
            <w:pPr>
              <w:pStyle w:val="TableEntry"/>
            </w:pPr>
          </w:p>
        </w:tc>
      </w:tr>
      <w:tr w:rsidR="004456C1" w:rsidRPr="00376959" w14:paraId="74CC3F3F" w14:textId="77777777" w:rsidTr="004456C1">
        <w:trPr>
          <w:cantSplit/>
        </w:trPr>
        <w:tc>
          <w:tcPr>
            <w:tcW w:w="1770" w:type="dxa"/>
            <w:tcMar>
              <w:left w:w="40" w:type="dxa"/>
              <w:right w:w="40" w:type="dxa"/>
            </w:tcMar>
          </w:tcPr>
          <w:p w14:paraId="1D4653B1" w14:textId="77777777" w:rsidR="004456C1" w:rsidRPr="00376959" w:rsidRDefault="004456C1" w:rsidP="004456C1">
            <w:pPr>
              <w:pStyle w:val="TableEntry"/>
            </w:pPr>
            <w:r w:rsidRPr="00376959">
              <w:t>Patient's Employer's Country</w:t>
            </w:r>
          </w:p>
        </w:tc>
        <w:tc>
          <w:tcPr>
            <w:tcW w:w="2188" w:type="dxa"/>
          </w:tcPr>
          <w:p w14:paraId="2E058079" w14:textId="77777777" w:rsidR="004456C1" w:rsidRPr="00376959" w:rsidRDefault="004456C1" w:rsidP="004456C1">
            <w:pPr>
              <w:pStyle w:val="TableEntry"/>
            </w:pPr>
            <w:r>
              <w:t>Encounter.account(Acccount.c</w:t>
            </w:r>
            <w:r w:rsidRPr="00376959">
              <w:t>overage</w:t>
            </w:r>
            <w:r>
              <w:t>(</w:t>
            </w:r>
            <w:r w:rsidRPr="00376959">
              <w:t>Coverage.identifier</w:t>
            </w:r>
            <w:r>
              <w:t>))</w:t>
            </w:r>
          </w:p>
        </w:tc>
        <w:tc>
          <w:tcPr>
            <w:tcW w:w="1440" w:type="dxa"/>
          </w:tcPr>
          <w:p w14:paraId="241E6D43" w14:textId="77777777" w:rsidR="004456C1" w:rsidRPr="00376959" w:rsidRDefault="004456C1" w:rsidP="004456C1">
            <w:pPr>
              <w:pStyle w:val="TableEntry"/>
            </w:pPr>
            <w:r w:rsidRPr="00376959">
              <w:t>O [0..1]</w:t>
            </w:r>
          </w:p>
        </w:tc>
        <w:tc>
          <w:tcPr>
            <w:tcW w:w="3240" w:type="dxa"/>
            <w:tcMar>
              <w:left w:w="40" w:type="dxa"/>
              <w:right w:w="40" w:type="dxa"/>
            </w:tcMar>
          </w:tcPr>
          <w:p w14:paraId="3E526BDF" w14:textId="77777777" w:rsidR="004456C1" w:rsidRPr="00376959" w:rsidRDefault="004456C1" w:rsidP="004456C1">
            <w:pPr>
              <w:pStyle w:val="TableEntry"/>
            </w:pPr>
            <w:r w:rsidRPr="00376959">
              <w:t>The country of the patient's employer</w:t>
            </w:r>
          </w:p>
        </w:tc>
        <w:tc>
          <w:tcPr>
            <w:tcW w:w="1440" w:type="dxa"/>
          </w:tcPr>
          <w:p w14:paraId="7B011D41" w14:textId="77777777" w:rsidR="004456C1" w:rsidRPr="00376959" w:rsidRDefault="004456C1" w:rsidP="004456C1">
            <w:pPr>
              <w:pStyle w:val="TableEntry"/>
            </w:pPr>
          </w:p>
        </w:tc>
      </w:tr>
      <w:tr w:rsidR="004456C1" w:rsidRPr="00376959" w14:paraId="6C25301B" w14:textId="77777777" w:rsidTr="004456C1">
        <w:trPr>
          <w:cantSplit/>
        </w:trPr>
        <w:tc>
          <w:tcPr>
            <w:tcW w:w="1770" w:type="dxa"/>
            <w:tcMar>
              <w:left w:w="40" w:type="dxa"/>
              <w:right w:w="40" w:type="dxa"/>
            </w:tcMar>
          </w:tcPr>
          <w:p w14:paraId="5AA33ECF" w14:textId="77777777" w:rsidR="004456C1" w:rsidRPr="00376959" w:rsidRDefault="004456C1" w:rsidP="004456C1">
            <w:pPr>
              <w:pStyle w:val="TableEntry"/>
            </w:pPr>
            <w:r w:rsidRPr="00376959">
              <w:t xml:space="preserve">Patient's Employer's Primary Phone Number </w:t>
            </w:r>
          </w:p>
        </w:tc>
        <w:tc>
          <w:tcPr>
            <w:tcW w:w="2188" w:type="dxa"/>
          </w:tcPr>
          <w:p w14:paraId="43AD6CD5" w14:textId="77777777" w:rsidR="004456C1" w:rsidRPr="00376959" w:rsidRDefault="004456C1" w:rsidP="004456C1">
            <w:pPr>
              <w:pStyle w:val="TableEntry"/>
            </w:pPr>
            <w:r>
              <w:t>Encounter.account(Acccount.c</w:t>
            </w:r>
            <w:r w:rsidRPr="00376959">
              <w:t>overage</w:t>
            </w:r>
            <w:r>
              <w:t>(</w:t>
            </w:r>
            <w:r w:rsidRPr="00376959">
              <w:t>Coverage.identifier</w:t>
            </w:r>
            <w:r>
              <w:t>))</w:t>
            </w:r>
            <w:r w:rsidRPr="00376959">
              <w:t xml:space="preserve"> </w:t>
            </w:r>
          </w:p>
        </w:tc>
        <w:tc>
          <w:tcPr>
            <w:tcW w:w="1440" w:type="dxa"/>
          </w:tcPr>
          <w:p w14:paraId="6F34F4DA" w14:textId="77777777" w:rsidR="004456C1" w:rsidRPr="00376959" w:rsidRDefault="004456C1" w:rsidP="004456C1">
            <w:pPr>
              <w:pStyle w:val="TableEntry"/>
            </w:pPr>
            <w:r w:rsidRPr="00376959">
              <w:t>O [0..1]</w:t>
            </w:r>
          </w:p>
        </w:tc>
        <w:tc>
          <w:tcPr>
            <w:tcW w:w="3240" w:type="dxa"/>
            <w:tcMar>
              <w:left w:w="40" w:type="dxa"/>
              <w:right w:w="40" w:type="dxa"/>
            </w:tcMar>
          </w:tcPr>
          <w:p w14:paraId="5DA2485A" w14:textId="77777777" w:rsidR="004456C1" w:rsidRPr="00376959" w:rsidRDefault="004456C1" w:rsidP="004456C1">
            <w:pPr>
              <w:pStyle w:val="TableEntry"/>
            </w:pPr>
            <w:r w:rsidRPr="00376959">
              <w:t>The employer's primary phone number.</w:t>
            </w:r>
          </w:p>
        </w:tc>
        <w:tc>
          <w:tcPr>
            <w:tcW w:w="1440" w:type="dxa"/>
          </w:tcPr>
          <w:p w14:paraId="35BE99F6" w14:textId="77777777" w:rsidR="004456C1" w:rsidRPr="00376959" w:rsidRDefault="004456C1" w:rsidP="004456C1">
            <w:pPr>
              <w:pStyle w:val="TableEntry"/>
            </w:pPr>
          </w:p>
        </w:tc>
      </w:tr>
      <w:tr w:rsidR="004456C1" w:rsidRPr="00376959" w14:paraId="1E398BBA" w14:textId="77777777" w:rsidTr="004456C1">
        <w:trPr>
          <w:cantSplit/>
        </w:trPr>
        <w:tc>
          <w:tcPr>
            <w:tcW w:w="1770" w:type="dxa"/>
            <w:tcMar>
              <w:left w:w="40" w:type="dxa"/>
              <w:right w:w="40" w:type="dxa"/>
            </w:tcMar>
          </w:tcPr>
          <w:p w14:paraId="69B36F6C" w14:textId="77777777" w:rsidR="004456C1" w:rsidRPr="00376959" w:rsidRDefault="004456C1" w:rsidP="004456C1">
            <w:pPr>
              <w:pStyle w:val="TableEntry"/>
            </w:pPr>
            <w:r w:rsidRPr="006C5BB7">
              <w:t xml:space="preserve">Response Urgency </w:t>
            </w:r>
          </w:p>
        </w:tc>
        <w:tc>
          <w:tcPr>
            <w:tcW w:w="2188" w:type="dxa"/>
          </w:tcPr>
          <w:p w14:paraId="23C66691" w14:textId="77777777" w:rsidR="004456C1" w:rsidRPr="00376959" w:rsidRDefault="004456C1" w:rsidP="004456C1">
            <w:pPr>
              <w:pStyle w:val="TableEntry"/>
            </w:pPr>
            <w:r>
              <w:t xml:space="preserve">No Mapping Available </w:t>
            </w:r>
          </w:p>
        </w:tc>
        <w:tc>
          <w:tcPr>
            <w:tcW w:w="1440" w:type="dxa"/>
          </w:tcPr>
          <w:p w14:paraId="0D598479" w14:textId="77777777" w:rsidR="004456C1" w:rsidRDefault="004456C1" w:rsidP="004456C1">
            <w:pPr>
              <w:pStyle w:val="TableEntry"/>
            </w:pPr>
            <w:r>
              <w:t>RE</w:t>
            </w:r>
          </w:p>
          <w:p w14:paraId="3E3BC77C" w14:textId="77777777" w:rsidR="004456C1" w:rsidRPr="00376959" w:rsidRDefault="004456C1" w:rsidP="004456C1">
            <w:pPr>
              <w:pStyle w:val="TableEntry"/>
            </w:pPr>
            <w:r>
              <w:t>[0..1]</w:t>
            </w:r>
          </w:p>
        </w:tc>
        <w:tc>
          <w:tcPr>
            <w:tcW w:w="3240" w:type="dxa"/>
            <w:tcMar>
              <w:left w:w="40" w:type="dxa"/>
              <w:right w:w="40" w:type="dxa"/>
            </w:tcMar>
          </w:tcPr>
          <w:p w14:paraId="1660BC5D" w14:textId="77777777" w:rsidR="004456C1" w:rsidRPr="006C5BB7" w:rsidRDefault="004456C1" w:rsidP="004456C1">
            <w:pPr>
              <w:spacing w:before="0"/>
              <w:rPr>
                <w:sz w:val="18"/>
              </w:rPr>
            </w:pPr>
            <w:r w:rsidRPr="006C5BB7">
              <w:rPr>
                <w:sz w:val="18"/>
              </w:rPr>
              <w:t>The urgency in which the EMS agency began to mobilize resources for this EMS encounter.</w:t>
            </w:r>
          </w:p>
          <w:p w14:paraId="1826E6DF" w14:textId="77777777" w:rsidR="004456C1" w:rsidRPr="00376959" w:rsidRDefault="004456C1" w:rsidP="004456C1">
            <w:pPr>
              <w:pStyle w:val="TableEntry"/>
            </w:pPr>
          </w:p>
        </w:tc>
        <w:tc>
          <w:tcPr>
            <w:tcW w:w="1440" w:type="dxa"/>
          </w:tcPr>
          <w:p w14:paraId="2773BD7F" w14:textId="77777777" w:rsidR="004456C1" w:rsidRPr="00376959" w:rsidRDefault="004456C1" w:rsidP="004456C1">
            <w:pPr>
              <w:pStyle w:val="TableEntry"/>
            </w:pPr>
          </w:p>
        </w:tc>
      </w:tr>
      <w:tr w:rsidR="004456C1" w:rsidRPr="00376959" w14:paraId="18BD3CBE" w14:textId="77777777" w:rsidTr="004456C1">
        <w:trPr>
          <w:cantSplit/>
        </w:trPr>
        <w:tc>
          <w:tcPr>
            <w:tcW w:w="1770" w:type="dxa"/>
            <w:tcMar>
              <w:left w:w="40" w:type="dxa"/>
              <w:right w:w="40" w:type="dxa"/>
            </w:tcMar>
          </w:tcPr>
          <w:p w14:paraId="20B22933" w14:textId="77777777" w:rsidR="004456C1" w:rsidRPr="00376959" w:rsidRDefault="004456C1" w:rsidP="004456C1">
            <w:pPr>
              <w:pStyle w:val="TableEntry"/>
            </w:pPr>
            <w:r w:rsidRPr="006C5BB7">
              <w:t>First EMS Unit on Scene</w:t>
            </w:r>
          </w:p>
        </w:tc>
        <w:tc>
          <w:tcPr>
            <w:tcW w:w="2188" w:type="dxa"/>
          </w:tcPr>
          <w:p w14:paraId="6DE36011" w14:textId="77777777" w:rsidR="004456C1" w:rsidRPr="00376959" w:rsidRDefault="004456C1" w:rsidP="004456C1">
            <w:pPr>
              <w:pStyle w:val="TableEntry"/>
            </w:pPr>
            <w:r>
              <w:t>No Mapping Available</w:t>
            </w:r>
          </w:p>
        </w:tc>
        <w:tc>
          <w:tcPr>
            <w:tcW w:w="1440" w:type="dxa"/>
          </w:tcPr>
          <w:p w14:paraId="46E96483" w14:textId="77777777" w:rsidR="004456C1" w:rsidRDefault="004456C1" w:rsidP="004456C1">
            <w:pPr>
              <w:pStyle w:val="TableEntry"/>
            </w:pPr>
            <w:r>
              <w:t>RE</w:t>
            </w:r>
          </w:p>
          <w:p w14:paraId="02C1C4A5" w14:textId="77777777" w:rsidR="004456C1" w:rsidRPr="00376959" w:rsidRDefault="004456C1" w:rsidP="004456C1">
            <w:pPr>
              <w:pStyle w:val="TableEntry"/>
            </w:pPr>
            <w:r>
              <w:t>[0..1]</w:t>
            </w:r>
          </w:p>
        </w:tc>
        <w:tc>
          <w:tcPr>
            <w:tcW w:w="3240" w:type="dxa"/>
            <w:tcMar>
              <w:left w:w="40" w:type="dxa"/>
              <w:right w:w="40" w:type="dxa"/>
            </w:tcMar>
          </w:tcPr>
          <w:p w14:paraId="5EA19341" w14:textId="77777777" w:rsidR="004456C1" w:rsidRPr="006C5BB7" w:rsidRDefault="004456C1" w:rsidP="004456C1">
            <w:pPr>
              <w:spacing w:before="0"/>
              <w:rPr>
                <w:sz w:val="18"/>
              </w:rPr>
            </w:pPr>
            <w:r w:rsidRPr="006C5BB7">
              <w:rPr>
                <w:sz w:val="18"/>
              </w:rPr>
              <w:t>Documentation that this EMS Unit was the first EMS Unit for the EMS Agency on the Scene</w:t>
            </w:r>
          </w:p>
          <w:p w14:paraId="779B0FFC" w14:textId="77777777" w:rsidR="004456C1" w:rsidRPr="00376959" w:rsidRDefault="004456C1" w:rsidP="004456C1">
            <w:pPr>
              <w:pStyle w:val="TableEntry"/>
            </w:pPr>
          </w:p>
        </w:tc>
        <w:tc>
          <w:tcPr>
            <w:tcW w:w="1440" w:type="dxa"/>
          </w:tcPr>
          <w:p w14:paraId="12C1328E" w14:textId="77777777" w:rsidR="004456C1" w:rsidRPr="00376959" w:rsidRDefault="004456C1" w:rsidP="004456C1">
            <w:pPr>
              <w:pStyle w:val="TableEntry"/>
            </w:pPr>
          </w:p>
        </w:tc>
      </w:tr>
      <w:tr w:rsidR="004456C1" w:rsidRPr="00376959" w14:paraId="7CCC8BCD" w14:textId="77777777" w:rsidTr="004456C1">
        <w:trPr>
          <w:cantSplit/>
        </w:trPr>
        <w:tc>
          <w:tcPr>
            <w:tcW w:w="1770" w:type="dxa"/>
            <w:tcMar>
              <w:left w:w="40" w:type="dxa"/>
              <w:right w:w="40" w:type="dxa"/>
            </w:tcMar>
          </w:tcPr>
          <w:p w14:paraId="2ECFFF9E" w14:textId="77777777" w:rsidR="004456C1" w:rsidRPr="00376959" w:rsidRDefault="004456C1" w:rsidP="004456C1">
            <w:pPr>
              <w:pStyle w:val="TableEntry"/>
            </w:pPr>
            <w:r w:rsidRPr="006C5BB7">
              <w:t>Other EMS or Public Safety Agencies at Scene</w:t>
            </w:r>
          </w:p>
        </w:tc>
        <w:tc>
          <w:tcPr>
            <w:tcW w:w="2188" w:type="dxa"/>
          </w:tcPr>
          <w:p w14:paraId="7C8E2BE2" w14:textId="77777777" w:rsidR="004456C1" w:rsidRPr="00376959" w:rsidRDefault="004456C1" w:rsidP="004456C1">
            <w:pPr>
              <w:pStyle w:val="TableEntry"/>
            </w:pPr>
            <w:r w:rsidRPr="009E1FA4">
              <w:t>No Mapping Available</w:t>
            </w:r>
          </w:p>
        </w:tc>
        <w:tc>
          <w:tcPr>
            <w:tcW w:w="1440" w:type="dxa"/>
          </w:tcPr>
          <w:p w14:paraId="753674FC" w14:textId="77777777" w:rsidR="004456C1" w:rsidRDefault="004456C1" w:rsidP="004456C1">
            <w:pPr>
              <w:pStyle w:val="TableEntry"/>
            </w:pPr>
            <w:r>
              <w:t>RE</w:t>
            </w:r>
          </w:p>
          <w:p w14:paraId="4532D95D" w14:textId="77777777" w:rsidR="004456C1" w:rsidRPr="00376959" w:rsidRDefault="004456C1" w:rsidP="004456C1">
            <w:pPr>
              <w:pStyle w:val="TableEntry"/>
            </w:pPr>
            <w:r>
              <w:t>[0..1]</w:t>
            </w:r>
          </w:p>
        </w:tc>
        <w:tc>
          <w:tcPr>
            <w:tcW w:w="3240" w:type="dxa"/>
            <w:tcMar>
              <w:left w:w="40" w:type="dxa"/>
              <w:right w:w="40" w:type="dxa"/>
            </w:tcMar>
          </w:tcPr>
          <w:p w14:paraId="4AC99B54" w14:textId="77777777" w:rsidR="004456C1" w:rsidRPr="006C5BB7" w:rsidRDefault="004456C1" w:rsidP="004456C1">
            <w:pPr>
              <w:spacing w:before="0"/>
              <w:rPr>
                <w:sz w:val="18"/>
              </w:rPr>
            </w:pPr>
            <w:r w:rsidRPr="006C5BB7">
              <w:rPr>
                <w:sz w:val="18"/>
              </w:rPr>
              <w:t>Other EMS agency names that were at the scene, if any</w:t>
            </w:r>
          </w:p>
          <w:p w14:paraId="3358B77D" w14:textId="77777777" w:rsidR="004456C1" w:rsidRPr="00376959" w:rsidRDefault="004456C1" w:rsidP="004456C1">
            <w:pPr>
              <w:pStyle w:val="TableEntry"/>
            </w:pPr>
          </w:p>
        </w:tc>
        <w:tc>
          <w:tcPr>
            <w:tcW w:w="1440" w:type="dxa"/>
          </w:tcPr>
          <w:p w14:paraId="6D84054F" w14:textId="77777777" w:rsidR="004456C1" w:rsidRPr="00376959" w:rsidRDefault="004456C1" w:rsidP="004456C1">
            <w:pPr>
              <w:pStyle w:val="TableEntry"/>
            </w:pPr>
          </w:p>
        </w:tc>
      </w:tr>
      <w:tr w:rsidR="004456C1" w:rsidRPr="00376959" w14:paraId="3BBD468B" w14:textId="77777777" w:rsidTr="004456C1">
        <w:trPr>
          <w:cantSplit/>
        </w:trPr>
        <w:tc>
          <w:tcPr>
            <w:tcW w:w="1770" w:type="dxa"/>
            <w:tcMar>
              <w:left w:w="40" w:type="dxa"/>
              <w:right w:w="40" w:type="dxa"/>
            </w:tcMar>
          </w:tcPr>
          <w:p w14:paraId="4E1C2B16" w14:textId="77777777" w:rsidR="004456C1" w:rsidRPr="00376959" w:rsidRDefault="004456C1" w:rsidP="004456C1">
            <w:pPr>
              <w:pStyle w:val="TableEntry"/>
            </w:pPr>
            <w:r w:rsidRPr="006C5BB7">
              <w:t>Other EMS or Public Safety Agency ID Number</w:t>
            </w:r>
          </w:p>
        </w:tc>
        <w:tc>
          <w:tcPr>
            <w:tcW w:w="2188" w:type="dxa"/>
          </w:tcPr>
          <w:p w14:paraId="29ADCF53" w14:textId="77777777" w:rsidR="004456C1" w:rsidRPr="00376959" w:rsidRDefault="004456C1" w:rsidP="004456C1">
            <w:pPr>
              <w:pStyle w:val="TableEntry"/>
            </w:pPr>
            <w:r w:rsidRPr="009E1FA4">
              <w:t>No Mapping Available</w:t>
            </w:r>
          </w:p>
        </w:tc>
        <w:tc>
          <w:tcPr>
            <w:tcW w:w="1440" w:type="dxa"/>
          </w:tcPr>
          <w:p w14:paraId="0BF75EF3" w14:textId="77777777" w:rsidR="004456C1" w:rsidRDefault="004456C1" w:rsidP="004456C1">
            <w:pPr>
              <w:pStyle w:val="TableEntry"/>
            </w:pPr>
            <w:r>
              <w:t>RE</w:t>
            </w:r>
          </w:p>
          <w:p w14:paraId="2C0241CE" w14:textId="77777777" w:rsidR="004456C1" w:rsidRPr="00376959" w:rsidRDefault="004456C1" w:rsidP="004456C1">
            <w:pPr>
              <w:pStyle w:val="TableEntry"/>
            </w:pPr>
            <w:r>
              <w:t>[0..1]</w:t>
            </w:r>
          </w:p>
        </w:tc>
        <w:tc>
          <w:tcPr>
            <w:tcW w:w="3240" w:type="dxa"/>
            <w:tcMar>
              <w:left w:w="40" w:type="dxa"/>
              <w:right w:w="40" w:type="dxa"/>
            </w:tcMar>
          </w:tcPr>
          <w:p w14:paraId="6DA35825" w14:textId="77777777" w:rsidR="004456C1" w:rsidRPr="006C5BB7" w:rsidRDefault="004456C1" w:rsidP="004456C1">
            <w:pPr>
              <w:spacing w:before="0"/>
              <w:rPr>
                <w:sz w:val="18"/>
              </w:rPr>
            </w:pPr>
            <w:r w:rsidRPr="006C5BB7">
              <w:rPr>
                <w:sz w:val="18"/>
              </w:rPr>
              <w:t>The ID number for the EMS Agency or Other Public Safety listed in eScene.02</w:t>
            </w:r>
          </w:p>
          <w:p w14:paraId="2E797B41" w14:textId="77777777" w:rsidR="004456C1" w:rsidRPr="00376959" w:rsidRDefault="004456C1" w:rsidP="004456C1">
            <w:pPr>
              <w:pStyle w:val="TableEntry"/>
            </w:pPr>
          </w:p>
        </w:tc>
        <w:tc>
          <w:tcPr>
            <w:tcW w:w="1440" w:type="dxa"/>
          </w:tcPr>
          <w:p w14:paraId="057A312D" w14:textId="77777777" w:rsidR="004456C1" w:rsidRPr="00376959" w:rsidRDefault="004456C1" w:rsidP="004456C1">
            <w:pPr>
              <w:pStyle w:val="TableEntry"/>
            </w:pPr>
          </w:p>
        </w:tc>
      </w:tr>
      <w:tr w:rsidR="004456C1" w:rsidRPr="00376959" w14:paraId="5ECCC44C" w14:textId="77777777" w:rsidTr="004456C1">
        <w:trPr>
          <w:cantSplit/>
        </w:trPr>
        <w:tc>
          <w:tcPr>
            <w:tcW w:w="1770" w:type="dxa"/>
            <w:tcMar>
              <w:left w:w="40" w:type="dxa"/>
              <w:right w:w="40" w:type="dxa"/>
            </w:tcMar>
          </w:tcPr>
          <w:p w14:paraId="67480900" w14:textId="77777777" w:rsidR="004456C1" w:rsidRPr="00376959" w:rsidRDefault="004456C1" w:rsidP="004456C1">
            <w:pPr>
              <w:pStyle w:val="TableEntry"/>
            </w:pPr>
            <w:r w:rsidRPr="006C5BB7">
              <w:t>Type of Other Service at Scene</w:t>
            </w:r>
          </w:p>
        </w:tc>
        <w:tc>
          <w:tcPr>
            <w:tcW w:w="2188" w:type="dxa"/>
          </w:tcPr>
          <w:p w14:paraId="518E4248" w14:textId="77777777" w:rsidR="004456C1" w:rsidRPr="00376959" w:rsidRDefault="004456C1" w:rsidP="004456C1">
            <w:pPr>
              <w:pStyle w:val="TableEntry"/>
            </w:pPr>
            <w:r w:rsidRPr="009E1FA4">
              <w:t>No Mapping Available</w:t>
            </w:r>
          </w:p>
        </w:tc>
        <w:tc>
          <w:tcPr>
            <w:tcW w:w="1440" w:type="dxa"/>
          </w:tcPr>
          <w:p w14:paraId="5991929B" w14:textId="77777777" w:rsidR="004456C1" w:rsidRDefault="004456C1" w:rsidP="004456C1">
            <w:pPr>
              <w:pStyle w:val="TableEntry"/>
            </w:pPr>
            <w:r>
              <w:t>RE</w:t>
            </w:r>
          </w:p>
          <w:p w14:paraId="40B224F7" w14:textId="77777777" w:rsidR="004456C1" w:rsidRPr="00376959" w:rsidRDefault="004456C1" w:rsidP="004456C1">
            <w:pPr>
              <w:pStyle w:val="TableEntry"/>
            </w:pPr>
            <w:r>
              <w:t>[0..1]</w:t>
            </w:r>
          </w:p>
        </w:tc>
        <w:tc>
          <w:tcPr>
            <w:tcW w:w="3240" w:type="dxa"/>
            <w:tcMar>
              <w:left w:w="40" w:type="dxa"/>
              <w:right w:w="40" w:type="dxa"/>
            </w:tcMar>
          </w:tcPr>
          <w:p w14:paraId="0D40FDB6" w14:textId="77777777" w:rsidR="004456C1" w:rsidRPr="006C5BB7" w:rsidRDefault="004456C1" w:rsidP="004456C1">
            <w:pPr>
              <w:spacing w:before="0"/>
              <w:rPr>
                <w:sz w:val="18"/>
              </w:rPr>
            </w:pPr>
            <w:r w:rsidRPr="006C5BB7">
              <w:rPr>
                <w:sz w:val="18"/>
              </w:rPr>
              <w:t>The type of public safety or EMS service associated with Other Agencies on Scene</w:t>
            </w:r>
          </w:p>
          <w:p w14:paraId="1151EAC3" w14:textId="77777777" w:rsidR="004456C1" w:rsidRPr="00376959" w:rsidRDefault="004456C1" w:rsidP="004456C1">
            <w:pPr>
              <w:pStyle w:val="TableEntry"/>
            </w:pPr>
          </w:p>
        </w:tc>
        <w:tc>
          <w:tcPr>
            <w:tcW w:w="1440" w:type="dxa"/>
          </w:tcPr>
          <w:p w14:paraId="0EA804CC" w14:textId="77777777" w:rsidR="004456C1" w:rsidRPr="00376959" w:rsidRDefault="004456C1" w:rsidP="004456C1">
            <w:pPr>
              <w:pStyle w:val="TableEntry"/>
            </w:pPr>
          </w:p>
        </w:tc>
      </w:tr>
      <w:tr w:rsidR="004456C1" w:rsidRPr="00376959" w14:paraId="1B050955" w14:textId="77777777" w:rsidTr="004456C1">
        <w:trPr>
          <w:cantSplit/>
        </w:trPr>
        <w:tc>
          <w:tcPr>
            <w:tcW w:w="1770" w:type="dxa"/>
            <w:tcMar>
              <w:left w:w="40" w:type="dxa"/>
              <w:right w:w="40" w:type="dxa"/>
            </w:tcMar>
          </w:tcPr>
          <w:p w14:paraId="70938EAB" w14:textId="77777777" w:rsidR="004456C1" w:rsidRPr="00376959" w:rsidRDefault="004456C1" w:rsidP="004456C1">
            <w:pPr>
              <w:pStyle w:val="TableEntry"/>
            </w:pPr>
            <w:r w:rsidRPr="006C5BB7">
              <w:t>Date/Time Initial Responder Arrived on Scene</w:t>
            </w:r>
          </w:p>
        </w:tc>
        <w:tc>
          <w:tcPr>
            <w:tcW w:w="2188" w:type="dxa"/>
          </w:tcPr>
          <w:p w14:paraId="67D52803" w14:textId="77777777" w:rsidR="004456C1" w:rsidRPr="00376959" w:rsidRDefault="004456C1" w:rsidP="004456C1">
            <w:pPr>
              <w:pStyle w:val="TableEntry"/>
            </w:pPr>
            <w:r w:rsidRPr="009E1FA4">
              <w:t>No Mapping Available</w:t>
            </w:r>
          </w:p>
        </w:tc>
        <w:tc>
          <w:tcPr>
            <w:tcW w:w="1440" w:type="dxa"/>
          </w:tcPr>
          <w:p w14:paraId="776CD886" w14:textId="77777777" w:rsidR="004456C1" w:rsidRDefault="004456C1" w:rsidP="004456C1">
            <w:pPr>
              <w:pStyle w:val="TableEntry"/>
            </w:pPr>
            <w:r>
              <w:t>RE</w:t>
            </w:r>
          </w:p>
          <w:p w14:paraId="25BB79ED" w14:textId="77777777" w:rsidR="004456C1" w:rsidRPr="00376959" w:rsidRDefault="004456C1" w:rsidP="004456C1">
            <w:pPr>
              <w:pStyle w:val="TableEntry"/>
            </w:pPr>
            <w:r>
              <w:t>[0..1]</w:t>
            </w:r>
          </w:p>
        </w:tc>
        <w:tc>
          <w:tcPr>
            <w:tcW w:w="3240" w:type="dxa"/>
            <w:tcMar>
              <w:left w:w="40" w:type="dxa"/>
              <w:right w:w="40" w:type="dxa"/>
            </w:tcMar>
          </w:tcPr>
          <w:p w14:paraId="24414CA5" w14:textId="77777777" w:rsidR="004456C1" w:rsidRPr="006C5BB7" w:rsidRDefault="004456C1" w:rsidP="004456C1">
            <w:pPr>
              <w:spacing w:before="0"/>
              <w:rPr>
                <w:sz w:val="18"/>
              </w:rPr>
            </w:pPr>
            <w:r w:rsidRPr="006C5BB7">
              <w:rPr>
                <w:sz w:val="18"/>
              </w:rPr>
              <w:t>The time that the initial responder arrived on the scene, if applicable.</w:t>
            </w:r>
          </w:p>
          <w:p w14:paraId="78261DB8" w14:textId="77777777" w:rsidR="004456C1" w:rsidRPr="00376959" w:rsidRDefault="004456C1" w:rsidP="004456C1">
            <w:pPr>
              <w:pStyle w:val="TableEntry"/>
            </w:pPr>
          </w:p>
        </w:tc>
        <w:tc>
          <w:tcPr>
            <w:tcW w:w="1440" w:type="dxa"/>
          </w:tcPr>
          <w:p w14:paraId="694F1C7E" w14:textId="77777777" w:rsidR="004456C1" w:rsidRPr="00376959" w:rsidRDefault="004456C1" w:rsidP="004456C1">
            <w:pPr>
              <w:pStyle w:val="TableEntry"/>
            </w:pPr>
          </w:p>
        </w:tc>
      </w:tr>
      <w:tr w:rsidR="004456C1" w:rsidRPr="00376959" w14:paraId="6B6DD72F" w14:textId="77777777" w:rsidTr="004456C1">
        <w:trPr>
          <w:cantSplit/>
        </w:trPr>
        <w:tc>
          <w:tcPr>
            <w:tcW w:w="1770" w:type="dxa"/>
            <w:tcMar>
              <w:left w:w="40" w:type="dxa"/>
              <w:right w:w="40" w:type="dxa"/>
            </w:tcMar>
          </w:tcPr>
          <w:p w14:paraId="2B43C983" w14:textId="77777777" w:rsidR="004456C1" w:rsidRPr="00376959" w:rsidRDefault="004456C1" w:rsidP="004456C1">
            <w:pPr>
              <w:pStyle w:val="TableEntry"/>
            </w:pPr>
            <w:r w:rsidRPr="006C5BB7">
              <w:t xml:space="preserve">Numbers of Patients on Scene </w:t>
            </w:r>
          </w:p>
        </w:tc>
        <w:tc>
          <w:tcPr>
            <w:tcW w:w="2188" w:type="dxa"/>
          </w:tcPr>
          <w:p w14:paraId="629672F1" w14:textId="77777777" w:rsidR="004456C1" w:rsidRPr="00376959" w:rsidRDefault="004456C1" w:rsidP="004456C1">
            <w:pPr>
              <w:pStyle w:val="TableEntry"/>
            </w:pPr>
            <w:r w:rsidRPr="009E1FA4">
              <w:t>No Mapping Available</w:t>
            </w:r>
          </w:p>
        </w:tc>
        <w:tc>
          <w:tcPr>
            <w:tcW w:w="1440" w:type="dxa"/>
          </w:tcPr>
          <w:p w14:paraId="40C464E9" w14:textId="77777777" w:rsidR="004456C1" w:rsidRDefault="004456C1" w:rsidP="004456C1">
            <w:pPr>
              <w:pStyle w:val="TableEntry"/>
            </w:pPr>
            <w:r>
              <w:t>RE</w:t>
            </w:r>
          </w:p>
          <w:p w14:paraId="496024EC" w14:textId="77777777" w:rsidR="004456C1" w:rsidRPr="00376959" w:rsidRDefault="004456C1" w:rsidP="004456C1">
            <w:pPr>
              <w:pStyle w:val="TableEntry"/>
            </w:pPr>
            <w:r>
              <w:t>[0..*]</w:t>
            </w:r>
          </w:p>
        </w:tc>
        <w:tc>
          <w:tcPr>
            <w:tcW w:w="3240" w:type="dxa"/>
            <w:tcMar>
              <w:left w:w="40" w:type="dxa"/>
              <w:right w:w="40" w:type="dxa"/>
            </w:tcMar>
          </w:tcPr>
          <w:p w14:paraId="08754941" w14:textId="77777777" w:rsidR="004456C1" w:rsidRPr="006C5BB7" w:rsidRDefault="004456C1" w:rsidP="004456C1">
            <w:pPr>
              <w:spacing w:before="0"/>
              <w:rPr>
                <w:sz w:val="18"/>
              </w:rPr>
            </w:pPr>
            <w:r w:rsidRPr="006C5BB7">
              <w:rPr>
                <w:sz w:val="18"/>
              </w:rPr>
              <w:t>Indicator of how many total patients were at the scene</w:t>
            </w:r>
          </w:p>
          <w:p w14:paraId="1687FC16" w14:textId="77777777" w:rsidR="004456C1" w:rsidRPr="00376959" w:rsidRDefault="004456C1" w:rsidP="004456C1">
            <w:pPr>
              <w:pStyle w:val="TableEntry"/>
            </w:pPr>
          </w:p>
        </w:tc>
        <w:tc>
          <w:tcPr>
            <w:tcW w:w="1440" w:type="dxa"/>
          </w:tcPr>
          <w:p w14:paraId="79DE97AE" w14:textId="77777777" w:rsidR="004456C1" w:rsidRPr="00376959" w:rsidRDefault="004456C1" w:rsidP="004456C1">
            <w:pPr>
              <w:pStyle w:val="TableEntry"/>
            </w:pPr>
          </w:p>
        </w:tc>
      </w:tr>
      <w:tr w:rsidR="004456C1" w:rsidRPr="00376959" w14:paraId="060CB623" w14:textId="77777777" w:rsidTr="004456C1">
        <w:trPr>
          <w:cantSplit/>
        </w:trPr>
        <w:tc>
          <w:tcPr>
            <w:tcW w:w="1770" w:type="dxa"/>
            <w:tcMar>
              <w:left w:w="40" w:type="dxa"/>
              <w:right w:w="40" w:type="dxa"/>
            </w:tcMar>
          </w:tcPr>
          <w:p w14:paraId="6FE51258" w14:textId="77777777" w:rsidR="004456C1" w:rsidRPr="00376959" w:rsidRDefault="004456C1" w:rsidP="004456C1">
            <w:pPr>
              <w:pStyle w:val="TableEntry"/>
            </w:pPr>
            <w:r w:rsidRPr="006C5BB7">
              <w:t>Mass Casualty Incident</w:t>
            </w:r>
          </w:p>
        </w:tc>
        <w:tc>
          <w:tcPr>
            <w:tcW w:w="2188" w:type="dxa"/>
          </w:tcPr>
          <w:p w14:paraId="41FDA5F1" w14:textId="77777777" w:rsidR="004456C1" w:rsidRDefault="004456C1" w:rsidP="004456C1">
            <w:pPr>
              <w:pStyle w:val="TableEntry"/>
            </w:pPr>
            <w:r>
              <w:t xml:space="preserve">Encounter.encounter- massCasualty </w:t>
            </w:r>
          </w:p>
          <w:p w14:paraId="3AD3DEA6" w14:textId="77777777" w:rsidR="004456C1" w:rsidRPr="00376959" w:rsidRDefault="004456C1" w:rsidP="004456C1">
            <w:pPr>
              <w:pStyle w:val="TableEntry"/>
            </w:pPr>
            <w:r>
              <w:t xml:space="preserve"> **IHE extension**</w:t>
            </w:r>
          </w:p>
        </w:tc>
        <w:tc>
          <w:tcPr>
            <w:tcW w:w="1440" w:type="dxa"/>
          </w:tcPr>
          <w:p w14:paraId="6D1166CF" w14:textId="77777777" w:rsidR="004456C1" w:rsidRDefault="004456C1" w:rsidP="004456C1">
            <w:pPr>
              <w:pStyle w:val="TableEntry"/>
            </w:pPr>
            <w:r>
              <w:t>RE</w:t>
            </w:r>
          </w:p>
          <w:p w14:paraId="4FA2119A" w14:textId="77777777" w:rsidR="004456C1" w:rsidRPr="00376959" w:rsidRDefault="004456C1" w:rsidP="004456C1">
            <w:pPr>
              <w:pStyle w:val="TableEntry"/>
            </w:pPr>
            <w:r>
              <w:t>[0..1]</w:t>
            </w:r>
          </w:p>
        </w:tc>
        <w:tc>
          <w:tcPr>
            <w:tcW w:w="3240" w:type="dxa"/>
            <w:tcMar>
              <w:left w:w="40" w:type="dxa"/>
              <w:right w:w="40" w:type="dxa"/>
            </w:tcMar>
          </w:tcPr>
          <w:p w14:paraId="178A2B45" w14:textId="77777777" w:rsidR="004456C1" w:rsidRPr="006C5BB7" w:rsidRDefault="004456C1" w:rsidP="004456C1">
            <w:pPr>
              <w:spacing w:before="0"/>
              <w:rPr>
                <w:sz w:val="18"/>
              </w:rPr>
            </w:pPr>
            <w:r w:rsidRPr="006C5BB7">
              <w:rPr>
                <w:sz w:val="18"/>
              </w:rPr>
              <w:t>Indicator if this event would be considered a mass casualty incident (overwhelmed existing EMS resources)</w:t>
            </w:r>
          </w:p>
          <w:p w14:paraId="2AAAC63E" w14:textId="77777777" w:rsidR="004456C1" w:rsidRPr="00376959" w:rsidRDefault="004456C1" w:rsidP="004456C1">
            <w:pPr>
              <w:pStyle w:val="TableEntry"/>
            </w:pPr>
          </w:p>
        </w:tc>
        <w:tc>
          <w:tcPr>
            <w:tcW w:w="1440" w:type="dxa"/>
          </w:tcPr>
          <w:p w14:paraId="7483F9A2" w14:textId="77777777" w:rsidR="004456C1" w:rsidRPr="00376959" w:rsidRDefault="004456C1" w:rsidP="004456C1">
            <w:pPr>
              <w:pStyle w:val="TableEntry"/>
            </w:pPr>
          </w:p>
        </w:tc>
      </w:tr>
      <w:tr w:rsidR="004456C1" w:rsidRPr="00376959" w14:paraId="61966DE6" w14:textId="77777777" w:rsidTr="004456C1">
        <w:trPr>
          <w:cantSplit/>
        </w:trPr>
        <w:tc>
          <w:tcPr>
            <w:tcW w:w="1770" w:type="dxa"/>
            <w:tcMar>
              <w:left w:w="40" w:type="dxa"/>
              <w:right w:w="40" w:type="dxa"/>
            </w:tcMar>
          </w:tcPr>
          <w:p w14:paraId="30B420FA" w14:textId="77777777" w:rsidR="004456C1" w:rsidRPr="00376959" w:rsidRDefault="004456C1" w:rsidP="004456C1">
            <w:pPr>
              <w:pStyle w:val="TableEntry"/>
            </w:pPr>
            <w:r w:rsidRPr="006C5BB7">
              <w:t>Triage Classification for MCI Patient</w:t>
            </w:r>
          </w:p>
        </w:tc>
        <w:tc>
          <w:tcPr>
            <w:tcW w:w="2188" w:type="dxa"/>
          </w:tcPr>
          <w:p w14:paraId="0961DC82" w14:textId="77777777" w:rsidR="004456C1" w:rsidRDefault="004456C1" w:rsidP="004456C1">
            <w:pPr>
              <w:pStyle w:val="TableEntry"/>
            </w:pPr>
            <w:r>
              <w:t>Encounter.priority</w:t>
            </w:r>
          </w:p>
          <w:p w14:paraId="0A5517DC" w14:textId="77777777" w:rsidR="004456C1" w:rsidRPr="00376959" w:rsidRDefault="004456C1" w:rsidP="004456C1">
            <w:pPr>
              <w:pStyle w:val="TableEntry"/>
            </w:pPr>
            <w:r>
              <w:t>Encounter.priority.code</w:t>
            </w:r>
          </w:p>
        </w:tc>
        <w:tc>
          <w:tcPr>
            <w:tcW w:w="1440" w:type="dxa"/>
          </w:tcPr>
          <w:p w14:paraId="7D8101F9" w14:textId="77777777" w:rsidR="004456C1" w:rsidRDefault="004456C1" w:rsidP="004456C1">
            <w:pPr>
              <w:pStyle w:val="TableEntry"/>
            </w:pPr>
            <w:r>
              <w:t>RE</w:t>
            </w:r>
          </w:p>
          <w:p w14:paraId="5935B05B" w14:textId="77777777" w:rsidR="004456C1" w:rsidRPr="00376959" w:rsidRDefault="004456C1" w:rsidP="004456C1">
            <w:pPr>
              <w:pStyle w:val="TableEntry"/>
            </w:pPr>
            <w:r>
              <w:t>[0..1]</w:t>
            </w:r>
          </w:p>
        </w:tc>
        <w:tc>
          <w:tcPr>
            <w:tcW w:w="3240" w:type="dxa"/>
            <w:tcMar>
              <w:left w:w="40" w:type="dxa"/>
              <w:right w:w="40" w:type="dxa"/>
            </w:tcMar>
          </w:tcPr>
          <w:p w14:paraId="7BBB797B" w14:textId="77777777" w:rsidR="004456C1" w:rsidRPr="006C5BB7" w:rsidRDefault="004456C1" w:rsidP="004456C1">
            <w:pPr>
              <w:spacing w:before="0"/>
              <w:rPr>
                <w:sz w:val="18"/>
              </w:rPr>
            </w:pPr>
            <w:r w:rsidRPr="006C5BB7">
              <w:rPr>
                <w:sz w:val="18"/>
              </w:rPr>
              <w:t>The color associated with the initial triage assessment/classification of the MCI patient.</w:t>
            </w:r>
          </w:p>
          <w:p w14:paraId="62306F7F" w14:textId="77777777" w:rsidR="004456C1" w:rsidRPr="00376959" w:rsidRDefault="004456C1" w:rsidP="004456C1">
            <w:pPr>
              <w:pStyle w:val="TableEntry"/>
            </w:pPr>
          </w:p>
        </w:tc>
        <w:tc>
          <w:tcPr>
            <w:tcW w:w="1440" w:type="dxa"/>
          </w:tcPr>
          <w:p w14:paraId="7732593D" w14:textId="77777777" w:rsidR="004456C1" w:rsidRPr="00376959" w:rsidRDefault="004456C1" w:rsidP="004456C1">
            <w:pPr>
              <w:pStyle w:val="TableEntry"/>
            </w:pPr>
          </w:p>
        </w:tc>
      </w:tr>
      <w:tr w:rsidR="004456C1" w:rsidRPr="00376959" w14:paraId="5A3D4CA1" w14:textId="77777777" w:rsidTr="004456C1">
        <w:trPr>
          <w:cantSplit/>
        </w:trPr>
        <w:tc>
          <w:tcPr>
            <w:tcW w:w="1770" w:type="dxa"/>
            <w:tcMar>
              <w:left w:w="40" w:type="dxa"/>
              <w:right w:w="40" w:type="dxa"/>
            </w:tcMar>
          </w:tcPr>
          <w:p w14:paraId="6302EA64" w14:textId="77777777" w:rsidR="004456C1" w:rsidRPr="00376959" w:rsidRDefault="004456C1" w:rsidP="004456C1">
            <w:pPr>
              <w:pStyle w:val="TableEntry"/>
            </w:pPr>
            <w:r w:rsidRPr="006C5BB7">
              <w:t>Incident Location Type</w:t>
            </w:r>
          </w:p>
        </w:tc>
        <w:tc>
          <w:tcPr>
            <w:tcW w:w="2188" w:type="dxa"/>
          </w:tcPr>
          <w:p w14:paraId="01E6F65E" w14:textId="77777777" w:rsidR="004456C1" w:rsidRDefault="004456C1" w:rsidP="004456C1">
            <w:pPr>
              <w:pStyle w:val="TableEntry"/>
            </w:pPr>
            <w:r>
              <w:t>Encounter.encounter-incidentLocationType</w:t>
            </w:r>
          </w:p>
          <w:p w14:paraId="1486272D" w14:textId="77777777" w:rsidR="004456C1" w:rsidRPr="00376959" w:rsidRDefault="004456C1" w:rsidP="004456C1">
            <w:pPr>
              <w:pStyle w:val="TableEntry"/>
            </w:pPr>
            <w:r>
              <w:t>**IHE extension**</w:t>
            </w:r>
          </w:p>
        </w:tc>
        <w:tc>
          <w:tcPr>
            <w:tcW w:w="1440" w:type="dxa"/>
          </w:tcPr>
          <w:p w14:paraId="7999B792" w14:textId="77777777" w:rsidR="004456C1" w:rsidRDefault="004456C1" w:rsidP="004456C1">
            <w:pPr>
              <w:pStyle w:val="TableEntry"/>
            </w:pPr>
            <w:r>
              <w:t>RE</w:t>
            </w:r>
          </w:p>
          <w:p w14:paraId="19246529" w14:textId="77777777" w:rsidR="004456C1" w:rsidRPr="00376959" w:rsidRDefault="004456C1" w:rsidP="004456C1">
            <w:pPr>
              <w:pStyle w:val="TableEntry"/>
            </w:pPr>
            <w:r>
              <w:t>[0..1]</w:t>
            </w:r>
          </w:p>
        </w:tc>
        <w:tc>
          <w:tcPr>
            <w:tcW w:w="3240" w:type="dxa"/>
            <w:tcMar>
              <w:left w:w="40" w:type="dxa"/>
              <w:right w:w="40" w:type="dxa"/>
            </w:tcMar>
          </w:tcPr>
          <w:p w14:paraId="244998F5" w14:textId="77777777" w:rsidR="004456C1" w:rsidRPr="006C5BB7" w:rsidRDefault="004456C1" w:rsidP="004456C1">
            <w:pPr>
              <w:spacing w:before="0"/>
              <w:rPr>
                <w:sz w:val="18"/>
              </w:rPr>
            </w:pPr>
            <w:r w:rsidRPr="006C5BB7">
              <w:rPr>
                <w:sz w:val="18"/>
              </w:rPr>
              <w:t>The kind of location where the incident happened</w:t>
            </w:r>
          </w:p>
          <w:p w14:paraId="367DB849" w14:textId="77777777" w:rsidR="004456C1" w:rsidRPr="00376959" w:rsidRDefault="004456C1" w:rsidP="004456C1">
            <w:pPr>
              <w:pStyle w:val="TableEntry"/>
            </w:pPr>
          </w:p>
        </w:tc>
        <w:tc>
          <w:tcPr>
            <w:tcW w:w="1440" w:type="dxa"/>
          </w:tcPr>
          <w:p w14:paraId="101394BA" w14:textId="77777777" w:rsidR="004456C1" w:rsidRPr="00376959" w:rsidRDefault="004456C1" w:rsidP="004456C1">
            <w:pPr>
              <w:pStyle w:val="TableEntry"/>
            </w:pPr>
          </w:p>
        </w:tc>
      </w:tr>
      <w:tr w:rsidR="004456C1" w:rsidRPr="00376959" w14:paraId="5A166FE9" w14:textId="77777777" w:rsidTr="004456C1">
        <w:trPr>
          <w:cantSplit/>
        </w:trPr>
        <w:tc>
          <w:tcPr>
            <w:tcW w:w="1770" w:type="dxa"/>
            <w:tcMar>
              <w:left w:w="40" w:type="dxa"/>
              <w:right w:w="40" w:type="dxa"/>
            </w:tcMar>
          </w:tcPr>
          <w:p w14:paraId="7CB1AB01" w14:textId="77777777" w:rsidR="004456C1" w:rsidRPr="00376959" w:rsidRDefault="004456C1" w:rsidP="004456C1">
            <w:pPr>
              <w:pStyle w:val="TableEntry"/>
            </w:pPr>
            <w:r w:rsidRPr="006C5BB7">
              <w:lastRenderedPageBreak/>
              <w:t>Incident Facility Code</w:t>
            </w:r>
          </w:p>
        </w:tc>
        <w:tc>
          <w:tcPr>
            <w:tcW w:w="2188" w:type="dxa"/>
          </w:tcPr>
          <w:p w14:paraId="46FA427E" w14:textId="77777777" w:rsidR="004456C1" w:rsidRDefault="004456C1" w:rsidP="004456C1">
            <w:pPr>
              <w:pStyle w:val="TableEntry"/>
            </w:pPr>
            <w:r>
              <w:t>Encounter.encounter-incidentFacilityCode</w:t>
            </w:r>
          </w:p>
          <w:p w14:paraId="09D5C2CE" w14:textId="77777777" w:rsidR="004456C1" w:rsidRPr="00376959" w:rsidRDefault="004456C1" w:rsidP="004456C1">
            <w:pPr>
              <w:pStyle w:val="TableEntry"/>
            </w:pPr>
            <w:r>
              <w:t>**IHE extension**</w:t>
            </w:r>
          </w:p>
        </w:tc>
        <w:tc>
          <w:tcPr>
            <w:tcW w:w="1440" w:type="dxa"/>
          </w:tcPr>
          <w:p w14:paraId="689F02F2" w14:textId="77777777" w:rsidR="004456C1" w:rsidRDefault="004456C1" w:rsidP="004456C1">
            <w:pPr>
              <w:pStyle w:val="TableEntry"/>
            </w:pPr>
            <w:r>
              <w:t>RE</w:t>
            </w:r>
          </w:p>
          <w:p w14:paraId="3740DAE7" w14:textId="77777777" w:rsidR="004456C1" w:rsidRPr="00376959" w:rsidRDefault="004456C1" w:rsidP="004456C1">
            <w:pPr>
              <w:pStyle w:val="TableEntry"/>
            </w:pPr>
            <w:r>
              <w:t>[0..1]</w:t>
            </w:r>
          </w:p>
        </w:tc>
        <w:tc>
          <w:tcPr>
            <w:tcW w:w="3240" w:type="dxa"/>
            <w:tcMar>
              <w:left w:w="40" w:type="dxa"/>
              <w:right w:w="40" w:type="dxa"/>
            </w:tcMar>
          </w:tcPr>
          <w:p w14:paraId="4E1A935A" w14:textId="77777777" w:rsidR="004456C1" w:rsidRPr="006C5BB7" w:rsidRDefault="004456C1" w:rsidP="004456C1">
            <w:pPr>
              <w:spacing w:before="0"/>
              <w:rPr>
                <w:sz w:val="18"/>
              </w:rPr>
            </w:pPr>
            <w:r w:rsidRPr="006C5BB7">
              <w:rPr>
                <w:sz w:val="18"/>
              </w:rPr>
              <w:t>The state, regulatory, or other unique number (code) associated with the facility if the Incident is a Healthcare Facility.</w:t>
            </w:r>
          </w:p>
          <w:p w14:paraId="6C93CFD0" w14:textId="77777777" w:rsidR="004456C1" w:rsidRPr="00376959" w:rsidRDefault="004456C1" w:rsidP="004456C1">
            <w:pPr>
              <w:pStyle w:val="TableEntry"/>
            </w:pPr>
          </w:p>
        </w:tc>
        <w:tc>
          <w:tcPr>
            <w:tcW w:w="1440" w:type="dxa"/>
          </w:tcPr>
          <w:p w14:paraId="7D9862E2" w14:textId="77777777" w:rsidR="004456C1" w:rsidRPr="00376959" w:rsidRDefault="004456C1" w:rsidP="004456C1">
            <w:pPr>
              <w:pStyle w:val="TableEntry"/>
            </w:pPr>
          </w:p>
        </w:tc>
      </w:tr>
      <w:tr w:rsidR="004456C1" w:rsidRPr="00376959" w14:paraId="7337610B" w14:textId="77777777" w:rsidTr="004456C1">
        <w:trPr>
          <w:cantSplit/>
        </w:trPr>
        <w:tc>
          <w:tcPr>
            <w:tcW w:w="1770" w:type="dxa"/>
            <w:tcMar>
              <w:left w:w="40" w:type="dxa"/>
              <w:right w:w="40" w:type="dxa"/>
            </w:tcMar>
          </w:tcPr>
          <w:p w14:paraId="29D02892" w14:textId="77777777" w:rsidR="004456C1" w:rsidRPr="00376959" w:rsidRDefault="004456C1" w:rsidP="004456C1">
            <w:pPr>
              <w:pStyle w:val="TableEntry"/>
            </w:pPr>
            <w:r w:rsidRPr="006C5BB7">
              <w:t>Scene GPS Location</w:t>
            </w:r>
          </w:p>
        </w:tc>
        <w:tc>
          <w:tcPr>
            <w:tcW w:w="2188" w:type="dxa"/>
          </w:tcPr>
          <w:p w14:paraId="31B1243C" w14:textId="77777777" w:rsidR="004456C1" w:rsidRPr="00376959" w:rsidRDefault="004456C1" w:rsidP="004456C1">
            <w:pPr>
              <w:pStyle w:val="TableEntry"/>
            </w:pPr>
            <w:r>
              <w:t xml:space="preserve">No Mapping Available  </w:t>
            </w:r>
          </w:p>
        </w:tc>
        <w:tc>
          <w:tcPr>
            <w:tcW w:w="1440" w:type="dxa"/>
          </w:tcPr>
          <w:p w14:paraId="73C7D84D" w14:textId="77777777" w:rsidR="004456C1" w:rsidRDefault="004456C1" w:rsidP="004456C1">
            <w:pPr>
              <w:pStyle w:val="TableEntry"/>
            </w:pPr>
            <w:r>
              <w:t>RE</w:t>
            </w:r>
          </w:p>
          <w:p w14:paraId="54C1FF40" w14:textId="77777777" w:rsidR="004456C1" w:rsidRPr="00376959" w:rsidRDefault="004456C1" w:rsidP="004456C1">
            <w:pPr>
              <w:pStyle w:val="TableEntry"/>
            </w:pPr>
            <w:r>
              <w:t>[0..1]</w:t>
            </w:r>
          </w:p>
        </w:tc>
        <w:tc>
          <w:tcPr>
            <w:tcW w:w="3240" w:type="dxa"/>
            <w:tcMar>
              <w:left w:w="40" w:type="dxa"/>
              <w:right w:w="40" w:type="dxa"/>
            </w:tcMar>
          </w:tcPr>
          <w:p w14:paraId="316A2F10" w14:textId="77777777" w:rsidR="004456C1" w:rsidRPr="006C5BB7" w:rsidRDefault="004456C1" w:rsidP="004456C1">
            <w:pPr>
              <w:spacing w:before="0"/>
              <w:rPr>
                <w:sz w:val="18"/>
              </w:rPr>
            </w:pPr>
            <w:r w:rsidRPr="006C5BB7">
              <w:rPr>
                <w:sz w:val="18"/>
              </w:rPr>
              <w:t>The GPS coordinates associated with the Scene.</w:t>
            </w:r>
          </w:p>
          <w:p w14:paraId="519C5978" w14:textId="77777777" w:rsidR="004456C1" w:rsidRPr="00376959" w:rsidRDefault="004456C1" w:rsidP="004456C1">
            <w:pPr>
              <w:pStyle w:val="TableEntry"/>
            </w:pPr>
          </w:p>
        </w:tc>
        <w:tc>
          <w:tcPr>
            <w:tcW w:w="1440" w:type="dxa"/>
          </w:tcPr>
          <w:p w14:paraId="76213691" w14:textId="77777777" w:rsidR="004456C1" w:rsidRPr="00376959" w:rsidRDefault="004456C1" w:rsidP="004456C1">
            <w:pPr>
              <w:pStyle w:val="TableEntry"/>
            </w:pPr>
          </w:p>
        </w:tc>
      </w:tr>
      <w:tr w:rsidR="004456C1" w:rsidRPr="00376959" w14:paraId="16B31A0C" w14:textId="77777777" w:rsidTr="004456C1">
        <w:trPr>
          <w:cantSplit/>
        </w:trPr>
        <w:tc>
          <w:tcPr>
            <w:tcW w:w="1770" w:type="dxa"/>
            <w:tcMar>
              <w:left w:w="40" w:type="dxa"/>
              <w:right w:w="40" w:type="dxa"/>
            </w:tcMar>
          </w:tcPr>
          <w:p w14:paraId="2E92D351" w14:textId="77777777" w:rsidR="004456C1" w:rsidRPr="00376959" w:rsidRDefault="004456C1" w:rsidP="004456C1">
            <w:pPr>
              <w:pStyle w:val="TableEntry"/>
            </w:pPr>
            <w:r w:rsidRPr="006C5BB7">
              <w:t>Scene US National Grid Coordinates</w:t>
            </w:r>
          </w:p>
        </w:tc>
        <w:tc>
          <w:tcPr>
            <w:tcW w:w="2188" w:type="dxa"/>
          </w:tcPr>
          <w:p w14:paraId="51C188B1" w14:textId="77777777" w:rsidR="004456C1" w:rsidRPr="00376959" w:rsidRDefault="004456C1" w:rsidP="004456C1">
            <w:pPr>
              <w:pStyle w:val="TableEntry"/>
            </w:pPr>
            <w:r w:rsidRPr="00937BD4">
              <w:t xml:space="preserve">No Mapping Available  </w:t>
            </w:r>
          </w:p>
        </w:tc>
        <w:tc>
          <w:tcPr>
            <w:tcW w:w="1440" w:type="dxa"/>
          </w:tcPr>
          <w:p w14:paraId="08A5C5F8" w14:textId="77777777" w:rsidR="004456C1" w:rsidRDefault="004456C1" w:rsidP="004456C1">
            <w:pPr>
              <w:pStyle w:val="TableEntry"/>
            </w:pPr>
            <w:r>
              <w:t>O</w:t>
            </w:r>
          </w:p>
          <w:p w14:paraId="5AA88280" w14:textId="77777777" w:rsidR="004456C1" w:rsidRPr="00376959" w:rsidRDefault="004456C1" w:rsidP="004456C1">
            <w:pPr>
              <w:pStyle w:val="TableEntry"/>
            </w:pPr>
            <w:r>
              <w:t>[0..1]</w:t>
            </w:r>
          </w:p>
        </w:tc>
        <w:tc>
          <w:tcPr>
            <w:tcW w:w="3240" w:type="dxa"/>
            <w:tcMar>
              <w:left w:w="40" w:type="dxa"/>
              <w:right w:w="40" w:type="dxa"/>
            </w:tcMar>
          </w:tcPr>
          <w:p w14:paraId="0DA34650" w14:textId="77777777" w:rsidR="004456C1" w:rsidRPr="006C5BB7" w:rsidRDefault="004456C1" w:rsidP="004456C1">
            <w:pPr>
              <w:spacing w:before="0"/>
              <w:rPr>
                <w:sz w:val="18"/>
              </w:rPr>
            </w:pPr>
            <w:r w:rsidRPr="006C5BB7">
              <w:rPr>
                <w:sz w:val="18"/>
              </w:rPr>
              <w:t>The US National Grid Coordinates for the Scene.</w:t>
            </w:r>
          </w:p>
          <w:p w14:paraId="4BCD2E6C" w14:textId="77777777" w:rsidR="004456C1" w:rsidRPr="00376959" w:rsidRDefault="004456C1" w:rsidP="004456C1">
            <w:pPr>
              <w:pStyle w:val="TableEntry"/>
            </w:pPr>
          </w:p>
        </w:tc>
        <w:tc>
          <w:tcPr>
            <w:tcW w:w="1440" w:type="dxa"/>
          </w:tcPr>
          <w:p w14:paraId="197ACA64" w14:textId="77777777" w:rsidR="004456C1" w:rsidRPr="00376959" w:rsidRDefault="004456C1" w:rsidP="004456C1">
            <w:pPr>
              <w:pStyle w:val="TableEntry"/>
            </w:pPr>
          </w:p>
        </w:tc>
      </w:tr>
      <w:tr w:rsidR="004456C1" w:rsidRPr="00376959" w14:paraId="237CD1F2" w14:textId="77777777" w:rsidTr="004456C1">
        <w:trPr>
          <w:cantSplit/>
        </w:trPr>
        <w:tc>
          <w:tcPr>
            <w:tcW w:w="1770" w:type="dxa"/>
            <w:tcMar>
              <w:left w:w="40" w:type="dxa"/>
              <w:right w:w="40" w:type="dxa"/>
            </w:tcMar>
          </w:tcPr>
          <w:p w14:paraId="6FFB0F48" w14:textId="77777777" w:rsidR="004456C1" w:rsidRPr="00376959" w:rsidRDefault="004456C1" w:rsidP="004456C1">
            <w:pPr>
              <w:pStyle w:val="TableEntry"/>
            </w:pPr>
            <w:r w:rsidRPr="006C5BB7">
              <w:t>Incident Facility or Location Name</w:t>
            </w:r>
          </w:p>
        </w:tc>
        <w:tc>
          <w:tcPr>
            <w:tcW w:w="2188" w:type="dxa"/>
          </w:tcPr>
          <w:p w14:paraId="0D861D98" w14:textId="77777777" w:rsidR="004456C1" w:rsidRPr="00376959" w:rsidRDefault="004456C1" w:rsidP="004456C1">
            <w:pPr>
              <w:pStyle w:val="TableEntry"/>
            </w:pPr>
            <w:r w:rsidRPr="00937BD4">
              <w:t xml:space="preserve">No Mapping Available  </w:t>
            </w:r>
          </w:p>
        </w:tc>
        <w:tc>
          <w:tcPr>
            <w:tcW w:w="1440" w:type="dxa"/>
          </w:tcPr>
          <w:p w14:paraId="6D29FB00" w14:textId="77777777" w:rsidR="004456C1" w:rsidRDefault="004456C1" w:rsidP="004456C1">
            <w:pPr>
              <w:pStyle w:val="TableEntry"/>
            </w:pPr>
            <w:r>
              <w:t>RE</w:t>
            </w:r>
          </w:p>
          <w:p w14:paraId="7E8F2456" w14:textId="77777777" w:rsidR="004456C1" w:rsidRPr="00376959" w:rsidRDefault="004456C1" w:rsidP="004456C1">
            <w:pPr>
              <w:pStyle w:val="TableEntry"/>
            </w:pPr>
            <w:r>
              <w:t>[0..1]</w:t>
            </w:r>
          </w:p>
        </w:tc>
        <w:tc>
          <w:tcPr>
            <w:tcW w:w="3240" w:type="dxa"/>
            <w:tcMar>
              <w:left w:w="40" w:type="dxa"/>
              <w:right w:w="40" w:type="dxa"/>
            </w:tcMar>
          </w:tcPr>
          <w:p w14:paraId="5471E277" w14:textId="77777777" w:rsidR="004456C1" w:rsidRPr="006C5BB7" w:rsidRDefault="004456C1" w:rsidP="004456C1">
            <w:pPr>
              <w:spacing w:before="0"/>
              <w:rPr>
                <w:sz w:val="18"/>
              </w:rPr>
            </w:pPr>
            <w:r w:rsidRPr="006C5BB7">
              <w:rPr>
                <w:sz w:val="18"/>
              </w:rPr>
              <w:t>The name of the facility, business, building, etc. associated with the scene of the EMS event.</w:t>
            </w:r>
          </w:p>
          <w:p w14:paraId="3009C660" w14:textId="77777777" w:rsidR="004456C1" w:rsidRPr="00376959" w:rsidRDefault="004456C1" w:rsidP="004456C1">
            <w:pPr>
              <w:pStyle w:val="TableEntry"/>
            </w:pPr>
          </w:p>
        </w:tc>
        <w:tc>
          <w:tcPr>
            <w:tcW w:w="1440" w:type="dxa"/>
          </w:tcPr>
          <w:p w14:paraId="020C0DDF" w14:textId="77777777" w:rsidR="004456C1" w:rsidRPr="00376959" w:rsidRDefault="004456C1" w:rsidP="004456C1">
            <w:pPr>
              <w:pStyle w:val="TableEntry"/>
            </w:pPr>
          </w:p>
        </w:tc>
      </w:tr>
      <w:tr w:rsidR="004456C1" w:rsidRPr="00376959" w14:paraId="31DCC46B" w14:textId="77777777" w:rsidTr="004456C1">
        <w:trPr>
          <w:cantSplit/>
        </w:trPr>
        <w:tc>
          <w:tcPr>
            <w:tcW w:w="1770" w:type="dxa"/>
            <w:tcMar>
              <w:left w:w="40" w:type="dxa"/>
              <w:right w:w="40" w:type="dxa"/>
            </w:tcMar>
          </w:tcPr>
          <w:p w14:paraId="068EF1A9" w14:textId="77777777" w:rsidR="004456C1" w:rsidRPr="00376959" w:rsidRDefault="004456C1" w:rsidP="004456C1">
            <w:pPr>
              <w:pStyle w:val="TableEntry"/>
            </w:pPr>
            <w:r w:rsidRPr="006C5BB7">
              <w:t>Mile Post or Major Roadway</w:t>
            </w:r>
          </w:p>
        </w:tc>
        <w:tc>
          <w:tcPr>
            <w:tcW w:w="2188" w:type="dxa"/>
          </w:tcPr>
          <w:p w14:paraId="34D9821D" w14:textId="77777777" w:rsidR="004456C1" w:rsidRPr="00376959" w:rsidRDefault="004456C1" w:rsidP="004456C1">
            <w:pPr>
              <w:pStyle w:val="TableEntry"/>
            </w:pPr>
            <w:r w:rsidRPr="00937BD4">
              <w:t xml:space="preserve">No Mapping Available  </w:t>
            </w:r>
          </w:p>
        </w:tc>
        <w:tc>
          <w:tcPr>
            <w:tcW w:w="1440" w:type="dxa"/>
          </w:tcPr>
          <w:p w14:paraId="17616256" w14:textId="77777777" w:rsidR="004456C1" w:rsidRDefault="004456C1" w:rsidP="004456C1">
            <w:pPr>
              <w:pStyle w:val="TableEntry"/>
            </w:pPr>
            <w:r>
              <w:t>RE</w:t>
            </w:r>
          </w:p>
          <w:p w14:paraId="0E0641E1" w14:textId="77777777" w:rsidR="004456C1" w:rsidRPr="00376959" w:rsidRDefault="004456C1" w:rsidP="004456C1">
            <w:pPr>
              <w:pStyle w:val="TableEntry"/>
            </w:pPr>
            <w:r>
              <w:t>[0..1]</w:t>
            </w:r>
          </w:p>
        </w:tc>
        <w:tc>
          <w:tcPr>
            <w:tcW w:w="3240" w:type="dxa"/>
            <w:tcMar>
              <w:left w:w="40" w:type="dxa"/>
              <w:right w:w="40" w:type="dxa"/>
            </w:tcMar>
          </w:tcPr>
          <w:p w14:paraId="211A16E7" w14:textId="77777777" w:rsidR="004456C1" w:rsidRPr="006C5BB7" w:rsidRDefault="004456C1" w:rsidP="004456C1">
            <w:pPr>
              <w:spacing w:before="0"/>
              <w:rPr>
                <w:sz w:val="18"/>
              </w:rPr>
            </w:pPr>
            <w:r w:rsidRPr="006C5BB7">
              <w:rPr>
                <w:sz w:val="18"/>
              </w:rPr>
              <w:t>The mile post or major roadway associated with the incident locations</w:t>
            </w:r>
          </w:p>
          <w:p w14:paraId="00ED5E4F" w14:textId="77777777" w:rsidR="004456C1" w:rsidRPr="00376959" w:rsidRDefault="004456C1" w:rsidP="004456C1">
            <w:pPr>
              <w:pStyle w:val="TableEntry"/>
            </w:pPr>
          </w:p>
        </w:tc>
        <w:tc>
          <w:tcPr>
            <w:tcW w:w="1440" w:type="dxa"/>
          </w:tcPr>
          <w:p w14:paraId="2D47ADA1" w14:textId="77777777" w:rsidR="004456C1" w:rsidRPr="00376959" w:rsidRDefault="004456C1" w:rsidP="004456C1">
            <w:pPr>
              <w:pStyle w:val="TableEntry"/>
            </w:pPr>
          </w:p>
        </w:tc>
      </w:tr>
      <w:tr w:rsidR="004456C1" w:rsidRPr="00376959" w14:paraId="74C23811" w14:textId="77777777" w:rsidTr="004456C1">
        <w:trPr>
          <w:cantSplit/>
        </w:trPr>
        <w:tc>
          <w:tcPr>
            <w:tcW w:w="1770" w:type="dxa"/>
            <w:tcMar>
              <w:left w:w="40" w:type="dxa"/>
              <w:right w:w="40" w:type="dxa"/>
            </w:tcMar>
          </w:tcPr>
          <w:p w14:paraId="7D68146C" w14:textId="77777777" w:rsidR="004456C1" w:rsidRPr="00376959" w:rsidRDefault="004456C1" w:rsidP="004456C1">
            <w:pPr>
              <w:pStyle w:val="TableEntry"/>
            </w:pPr>
            <w:r w:rsidRPr="006C5BB7">
              <w:t>Incident Street Address</w:t>
            </w:r>
          </w:p>
        </w:tc>
        <w:tc>
          <w:tcPr>
            <w:tcW w:w="2188" w:type="dxa"/>
          </w:tcPr>
          <w:p w14:paraId="1CE469BC" w14:textId="77777777" w:rsidR="004456C1" w:rsidRPr="00376959" w:rsidRDefault="004456C1" w:rsidP="004456C1">
            <w:pPr>
              <w:pStyle w:val="TableEntry"/>
            </w:pPr>
            <w:r w:rsidRPr="00937BD4">
              <w:t xml:space="preserve">No Mapping Available  </w:t>
            </w:r>
          </w:p>
        </w:tc>
        <w:tc>
          <w:tcPr>
            <w:tcW w:w="1440" w:type="dxa"/>
          </w:tcPr>
          <w:p w14:paraId="01B92226" w14:textId="77777777" w:rsidR="004456C1" w:rsidRDefault="004456C1" w:rsidP="004456C1">
            <w:pPr>
              <w:pStyle w:val="TableEntry"/>
            </w:pPr>
            <w:r>
              <w:t>RE</w:t>
            </w:r>
          </w:p>
          <w:p w14:paraId="365FBEE8" w14:textId="77777777" w:rsidR="004456C1" w:rsidRPr="00376959" w:rsidRDefault="004456C1" w:rsidP="004456C1">
            <w:pPr>
              <w:pStyle w:val="TableEntry"/>
            </w:pPr>
            <w:r>
              <w:t>[0..1]</w:t>
            </w:r>
          </w:p>
        </w:tc>
        <w:tc>
          <w:tcPr>
            <w:tcW w:w="3240" w:type="dxa"/>
            <w:tcMar>
              <w:left w:w="40" w:type="dxa"/>
              <w:right w:w="40" w:type="dxa"/>
            </w:tcMar>
          </w:tcPr>
          <w:p w14:paraId="122B9F7B" w14:textId="77777777" w:rsidR="004456C1" w:rsidRPr="006C5BB7" w:rsidRDefault="004456C1" w:rsidP="004456C1">
            <w:pPr>
              <w:spacing w:before="0"/>
              <w:rPr>
                <w:sz w:val="18"/>
              </w:rPr>
            </w:pPr>
            <w:r w:rsidRPr="006C5BB7">
              <w:rPr>
                <w:sz w:val="18"/>
              </w:rPr>
              <w:t>The street address where the patient was found, or, if no patient, the address to which the unit responded.</w:t>
            </w:r>
          </w:p>
          <w:p w14:paraId="2E91E9F5" w14:textId="77777777" w:rsidR="004456C1" w:rsidRPr="00376959" w:rsidRDefault="004456C1" w:rsidP="004456C1">
            <w:pPr>
              <w:pStyle w:val="TableEntry"/>
            </w:pPr>
          </w:p>
        </w:tc>
        <w:tc>
          <w:tcPr>
            <w:tcW w:w="1440" w:type="dxa"/>
          </w:tcPr>
          <w:p w14:paraId="2EC91F4A" w14:textId="77777777" w:rsidR="004456C1" w:rsidRPr="00376959" w:rsidRDefault="004456C1" w:rsidP="004456C1">
            <w:pPr>
              <w:pStyle w:val="TableEntry"/>
            </w:pPr>
          </w:p>
        </w:tc>
      </w:tr>
      <w:tr w:rsidR="004456C1" w:rsidRPr="00376959" w14:paraId="1F2E740C" w14:textId="77777777" w:rsidTr="004456C1">
        <w:trPr>
          <w:cantSplit/>
        </w:trPr>
        <w:tc>
          <w:tcPr>
            <w:tcW w:w="1770" w:type="dxa"/>
            <w:tcMar>
              <w:left w:w="40" w:type="dxa"/>
              <w:right w:w="40" w:type="dxa"/>
            </w:tcMar>
          </w:tcPr>
          <w:p w14:paraId="59EDCA60" w14:textId="77777777" w:rsidR="004456C1" w:rsidRPr="00376959" w:rsidRDefault="004456C1" w:rsidP="004456C1">
            <w:pPr>
              <w:pStyle w:val="TableEntry"/>
            </w:pPr>
            <w:r w:rsidRPr="006C5BB7">
              <w:t>Incident Apartment, Suite, or Room</w:t>
            </w:r>
          </w:p>
        </w:tc>
        <w:tc>
          <w:tcPr>
            <w:tcW w:w="2188" w:type="dxa"/>
          </w:tcPr>
          <w:p w14:paraId="1279BBCA" w14:textId="77777777" w:rsidR="004456C1" w:rsidRPr="00376959" w:rsidRDefault="004456C1" w:rsidP="004456C1">
            <w:pPr>
              <w:pStyle w:val="TableEntry"/>
            </w:pPr>
            <w:r w:rsidRPr="00937BD4">
              <w:t xml:space="preserve">No Mapping Available  </w:t>
            </w:r>
          </w:p>
        </w:tc>
        <w:tc>
          <w:tcPr>
            <w:tcW w:w="1440" w:type="dxa"/>
          </w:tcPr>
          <w:p w14:paraId="6325F1F9" w14:textId="77777777" w:rsidR="004456C1" w:rsidRDefault="004456C1" w:rsidP="004456C1">
            <w:pPr>
              <w:pStyle w:val="TableEntry"/>
            </w:pPr>
            <w:r>
              <w:t>RE</w:t>
            </w:r>
          </w:p>
          <w:p w14:paraId="41C0C323" w14:textId="77777777" w:rsidR="004456C1" w:rsidRPr="00376959" w:rsidRDefault="004456C1" w:rsidP="004456C1">
            <w:pPr>
              <w:pStyle w:val="TableEntry"/>
            </w:pPr>
            <w:r>
              <w:t>[0..1]</w:t>
            </w:r>
          </w:p>
        </w:tc>
        <w:tc>
          <w:tcPr>
            <w:tcW w:w="3240" w:type="dxa"/>
            <w:tcMar>
              <w:left w:w="40" w:type="dxa"/>
              <w:right w:w="40" w:type="dxa"/>
            </w:tcMar>
          </w:tcPr>
          <w:p w14:paraId="1B0ADBDA" w14:textId="77777777" w:rsidR="004456C1" w:rsidRPr="006C5BB7" w:rsidRDefault="004456C1" w:rsidP="004456C1">
            <w:pPr>
              <w:spacing w:before="0"/>
              <w:rPr>
                <w:sz w:val="18"/>
              </w:rPr>
            </w:pPr>
            <w:r w:rsidRPr="006C5BB7">
              <w:rPr>
                <w:sz w:val="18"/>
              </w:rPr>
              <w:t>The number of the specific apartment, suite, or room where the incident occurred.</w:t>
            </w:r>
          </w:p>
          <w:p w14:paraId="0AA0EE46" w14:textId="77777777" w:rsidR="004456C1" w:rsidRPr="00376959" w:rsidRDefault="004456C1" w:rsidP="004456C1">
            <w:pPr>
              <w:pStyle w:val="TableEntry"/>
            </w:pPr>
          </w:p>
        </w:tc>
        <w:tc>
          <w:tcPr>
            <w:tcW w:w="1440" w:type="dxa"/>
          </w:tcPr>
          <w:p w14:paraId="5AE1B01F" w14:textId="77777777" w:rsidR="004456C1" w:rsidRPr="00376959" w:rsidRDefault="004456C1" w:rsidP="004456C1">
            <w:pPr>
              <w:pStyle w:val="TableEntry"/>
            </w:pPr>
          </w:p>
        </w:tc>
      </w:tr>
      <w:tr w:rsidR="004456C1" w:rsidRPr="00376959" w14:paraId="2CD74190" w14:textId="77777777" w:rsidTr="004456C1">
        <w:trPr>
          <w:cantSplit/>
        </w:trPr>
        <w:tc>
          <w:tcPr>
            <w:tcW w:w="1770" w:type="dxa"/>
            <w:tcMar>
              <w:left w:w="40" w:type="dxa"/>
              <w:right w:w="40" w:type="dxa"/>
            </w:tcMar>
          </w:tcPr>
          <w:p w14:paraId="5426C195" w14:textId="77777777" w:rsidR="004456C1" w:rsidRPr="00376959" w:rsidRDefault="004456C1" w:rsidP="004456C1">
            <w:pPr>
              <w:pStyle w:val="TableEntry"/>
            </w:pPr>
            <w:r w:rsidRPr="006C5BB7">
              <w:t>Incident City</w:t>
            </w:r>
          </w:p>
        </w:tc>
        <w:tc>
          <w:tcPr>
            <w:tcW w:w="2188" w:type="dxa"/>
          </w:tcPr>
          <w:p w14:paraId="6DDD4712" w14:textId="77777777" w:rsidR="004456C1" w:rsidRDefault="004456C1" w:rsidP="004456C1">
            <w:pPr>
              <w:pStyle w:val="TableEntry"/>
            </w:pPr>
            <w:r>
              <w:t>Encounter.encounter-incidentLocationAddress</w:t>
            </w:r>
          </w:p>
          <w:p w14:paraId="5CFC647D" w14:textId="77777777" w:rsidR="004456C1" w:rsidRPr="00376959" w:rsidRDefault="004456C1" w:rsidP="004456C1">
            <w:pPr>
              <w:pStyle w:val="TableEntry"/>
            </w:pPr>
            <w:r>
              <w:t>**IHE extension**</w:t>
            </w:r>
          </w:p>
        </w:tc>
        <w:tc>
          <w:tcPr>
            <w:tcW w:w="1440" w:type="dxa"/>
          </w:tcPr>
          <w:p w14:paraId="59A7FF6D" w14:textId="77777777" w:rsidR="004456C1" w:rsidRDefault="004456C1" w:rsidP="004456C1">
            <w:pPr>
              <w:pStyle w:val="TableEntry"/>
            </w:pPr>
            <w:r>
              <w:t>RE</w:t>
            </w:r>
          </w:p>
          <w:p w14:paraId="1CFEE7A5" w14:textId="77777777" w:rsidR="004456C1" w:rsidRPr="00376959" w:rsidRDefault="004456C1" w:rsidP="004456C1">
            <w:pPr>
              <w:pStyle w:val="TableEntry"/>
            </w:pPr>
            <w:r>
              <w:t>[0..1]</w:t>
            </w:r>
          </w:p>
        </w:tc>
        <w:tc>
          <w:tcPr>
            <w:tcW w:w="3240" w:type="dxa"/>
            <w:tcMar>
              <w:left w:w="40" w:type="dxa"/>
              <w:right w:w="40" w:type="dxa"/>
            </w:tcMar>
          </w:tcPr>
          <w:p w14:paraId="7A095FC2" w14:textId="77777777" w:rsidR="004456C1" w:rsidRPr="006C5BB7" w:rsidRDefault="004456C1" w:rsidP="004456C1">
            <w:pPr>
              <w:spacing w:before="0"/>
              <w:rPr>
                <w:sz w:val="18"/>
              </w:rPr>
            </w:pPr>
            <w:r w:rsidRPr="006C5BB7">
              <w:rPr>
                <w:sz w:val="18"/>
              </w:rPr>
              <w:t>The number of the specific apartment, suite, or room where the incident occurred.</w:t>
            </w:r>
          </w:p>
          <w:p w14:paraId="54AB85DE" w14:textId="77777777" w:rsidR="004456C1" w:rsidRPr="00376959" w:rsidRDefault="004456C1" w:rsidP="004456C1">
            <w:pPr>
              <w:pStyle w:val="TableEntry"/>
            </w:pPr>
          </w:p>
        </w:tc>
        <w:tc>
          <w:tcPr>
            <w:tcW w:w="1440" w:type="dxa"/>
          </w:tcPr>
          <w:p w14:paraId="533B812B" w14:textId="77777777" w:rsidR="004456C1" w:rsidRPr="00376959" w:rsidRDefault="004456C1" w:rsidP="004456C1">
            <w:pPr>
              <w:pStyle w:val="TableEntry"/>
            </w:pPr>
          </w:p>
        </w:tc>
      </w:tr>
      <w:tr w:rsidR="004456C1" w:rsidRPr="00376959" w14:paraId="14A4C05C" w14:textId="77777777" w:rsidTr="004456C1">
        <w:trPr>
          <w:cantSplit/>
        </w:trPr>
        <w:tc>
          <w:tcPr>
            <w:tcW w:w="1770" w:type="dxa"/>
            <w:tcMar>
              <w:left w:w="40" w:type="dxa"/>
              <w:right w:w="40" w:type="dxa"/>
            </w:tcMar>
          </w:tcPr>
          <w:p w14:paraId="58FAFD37" w14:textId="77777777" w:rsidR="004456C1" w:rsidRPr="00376959" w:rsidRDefault="004456C1" w:rsidP="004456C1">
            <w:pPr>
              <w:pStyle w:val="TableEntry"/>
            </w:pPr>
            <w:r w:rsidRPr="006C5BB7">
              <w:t>Incident State</w:t>
            </w:r>
          </w:p>
        </w:tc>
        <w:tc>
          <w:tcPr>
            <w:tcW w:w="2188" w:type="dxa"/>
          </w:tcPr>
          <w:p w14:paraId="2FD100E5" w14:textId="77777777" w:rsidR="004456C1" w:rsidRDefault="004456C1" w:rsidP="004456C1">
            <w:pPr>
              <w:pStyle w:val="TableEntry"/>
            </w:pPr>
            <w:r>
              <w:t>Encounter.encounter-incidentLocationAddress</w:t>
            </w:r>
          </w:p>
          <w:p w14:paraId="001C29D6" w14:textId="77777777" w:rsidR="004456C1" w:rsidRPr="00376959" w:rsidRDefault="004456C1" w:rsidP="004456C1">
            <w:pPr>
              <w:pStyle w:val="TableEntry"/>
            </w:pPr>
            <w:r>
              <w:t>**IHE extension**</w:t>
            </w:r>
          </w:p>
        </w:tc>
        <w:tc>
          <w:tcPr>
            <w:tcW w:w="1440" w:type="dxa"/>
          </w:tcPr>
          <w:p w14:paraId="537DA5A5" w14:textId="77777777" w:rsidR="004456C1" w:rsidRDefault="004456C1" w:rsidP="004456C1">
            <w:pPr>
              <w:pStyle w:val="TableEntry"/>
            </w:pPr>
            <w:r>
              <w:t>RE</w:t>
            </w:r>
          </w:p>
          <w:p w14:paraId="16489FE9" w14:textId="77777777" w:rsidR="004456C1" w:rsidRPr="00376959" w:rsidRDefault="004456C1" w:rsidP="004456C1">
            <w:pPr>
              <w:pStyle w:val="TableEntry"/>
            </w:pPr>
            <w:r>
              <w:t>[0..1]</w:t>
            </w:r>
          </w:p>
        </w:tc>
        <w:tc>
          <w:tcPr>
            <w:tcW w:w="3240" w:type="dxa"/>
            <w:tcMar>
              <w:left w:w="40" w:type="dxa"/>
              <w:right w:w="40" w:type="dxa"/>
            </w:tcMar>
          </w:tcPr>
          <w:p w14:paraId="7B2B5DE5" w14:textId="77777777" w:rsidR="004456C1" w:rsidRPr="006C5BB7" w:rsidRDefault="004456C1" w:rsidP="004456C1">
            <w:pPr>
              <w:spacing w:before="0"/>
              <w:rPr>
                <w:sz w:val="18"/>
              </w:rPr>
            </w:pPr>
            <w:r w:rsidRPr="006C5BB7">
              <w:rPr>
                <w:sz w:val="18"/>
              </w:rPr>
              <w:t>The state, territory, or province where the patient was found or to which the unit responded (or best approximation)</w:t>
            </w:r>
          </w:p>
          <w:p w14:paraId="49BE197F" w14:textId="77777777" w:rsidR="004456C1" w:rsidRPr="00376959" w:rsidRDefault="004456C1" w:rsidP="004456C1">
            <w:pPr>
              <w:pStyle w:val="TableEntry"/>
            </w:pPr>
          </w:p>
        </w:tc>
        <w:tc>
          <w:tcPr>
            <w:tcW w:w="1440" w:type="dxa"/>
          </w:tcPr>
          <w:p w14:paraId="1CE4E7FE" w14:textId="77777777" w:rsidR="004456C1" w:rsidRPr="00376959" w:rsidRDefault="004456C1" w:rsidP="004456C1">
            <w:pPr>
              <w:pStyle w:val="TableEntry"/>
            </w:pPr>
          </w:p>
        </w:tc>
      </w:tr>
      <w:tr w:rsidR="004456C1" w:rsidRPr="00376959" w14:paraId="1655766D" w14:textId="77777777" w:rsidTr="004456C1">
        <w:trPr>
          <w:cantSplit/>
        </w:trPr>
        <w:tc>
          <w:tcPr>
            <w:tcW w:w="1770" w:type="dxa"/>
            <w:tcMar>
              <w:left w:w="40" w:type="dxa"/>
              <w:right w:w="40" w:type="dxa"/>
            </w:tcMar>
          </w:tcPr>
          <w:p w14:paraId="0F744F09" w14:textId="77777777" w:rsidR="004456C1" w:rsidRPr="00376959" w:rsidRDefault="004456C1" w:rsidP="004456C1">
            <w:pPr>
              <w:pStyle w:val="TableEntry"/>
            </w:pPr>
            <w:r w:rsidRPr="006C5BB7">
              <w:t>Incident ZIP Code</w:t>
            </w:r>
          </w:p>
        </w:tc>
        <w:tc>
          <w:tcPr>
            <w:tcW w:w="2188" w:type="dxa"/>
          </w:tcPr>
          <w:p w14:paraId="7C08B5ED" w14:textId="77777777" w:rsidR="004456C1" w:rsidRDefault="004456C1" w:rsidP="004456C1">
            <w:pPr>
              <w:pStyle w:val="TableEntry"/>
            </w:pPr>
            <w:r>
              <w:t>Encounter.encounter-incidentLocationAddress</w:t>
            </w:r>
          </w:p>
          <w:p w14:paraId="753844FF" w14:textId="77777777" w:rsidR="004456C1" w:rsidRPr="00376959" w:rsidRDefault="004456C1" w:rsidP="004456C1">
            <w:pPr>
              <w:pStyle w:val="TableEntry"/>
            </w:pPr>
            <w:r>
              <w:t>**IHE extension**</w:t>
            </w:r>
          </w:p>
        </w:tc>
        <w:tc>
          <w:tcPr>
            <w:tcW w:w="1440" w:type="dxa"/>
          </w:tcPr>
          <w:p w14:paraId="0ABBED3E" w14:textId="77777777" w:rsidR="004456C1" w:rsidRDefault="004456C1" w:rsidP="004456C1">
            <w:pPr>
              <w:pStyle w:val="TableEntry"/>
            </w:pPr>
            <w:r>
              <w:t>RE</w:t>
            </w:r>
          </w:p>
          <w:p w14:paraId="668907B6" w14:textId="77777777" w:rsidR="004456C1" w:rsidRPr="00376959" w:rsidRDefault="004456C1" w:rsidP="004456C1">
            <w:pPr>
              <w:pStyle w:val="TableEntry"/>
            </w:pPr>
            <w:r>
              <w:t>[0..1]</w:t>
            </w:r>
          </w:p>
        </w:tc>
        <w:tc>
          <w:tcPr>
            <w:tcW w:w="3240" w:type="dxa"/>
            <w:tcMar>
              <w:left w:w="40" w:type="dxa"/>
              <w:right w:w="40" w:type="dxa"/>
            </w:tcMar>
          </w:tcPr>
          <w:p w14:paraId="31F9C70E" w14:textId="77777777" w:rsidR="004456C1" w:rsidRPr="006C5BB7" w:rsidRDefault="004456C1" w:rsidP="004456C1">
            <w:pPr>
              <w:spacing w:before="0"/>
              <w:rPr>
                <w:sz w:val="18"/>
              </w:rPr>
            </w:pPr>
            <w:r w:rsidRPr="006C5BB7">
              <w:rPr>
                <w:sz w:val="18"/>
              </w:rPr>
              <w:t>The ZIP code of the incident location</w:t>
            </w:r>
          </w:p>
          <w:p w14:paraId="56563A2D" w14:textId="77777777" w:rsidR="004456C1" w:rsidRPr="00376959" w:rsidRDefault="004456C1" w:rsidP="004456C1">
            <w:pPr>
              <w:pStyle w:val="TableEntry"/>
            </w:pPr>
          </w:p>
        </w:tc>
        <w:tc>
          <w:tcPr>
            <w:tcW w:w="1440" w:type="dxa"/>
          </w:tcPr>
          <w:p w14:paraId="4502C53C" w14:textId="77777777" w:rsidR="004456C1" w:rsidRPr="00376959" w:rsidRDefault="004456C1" w:rsidP="004456C1">
            <w:pPr>
              <w:pStyle w:val="TableEntry"/>
            </w:pPr>
          </w:p>
        </w:tc>
      </w:tr>
      <w:tr w:rsidR="004456C1" w:rsidRPr="00376959" w14:paraId="2A7B45BD" w14:textId="77777777" w:rsidTr="004456C1">
        <w:trPr>
          <w:cantSplit/>
        </w:trPr>
        <w:tc>
          <w:tcPr>
            <w:tcW w:w="1770" w:type="dxa"/>
            <w:tcMar>
              <w:left w:w="40" w:type="dxa"/>
              <w:right w:w="40" w:type="dxa"/>
            </w:tcMar>
          </w:tcPr>
          <w:p w14:paraId="67ACEF17" w14:textId="77777777" w:rsidR="004456C1" w:rsidRPr="00376959" w:rsidRDefault="004456C1" w:rsidP="004456C1">
            <w:pPr>
              <w:pStyle w:val="TableEntry"/>
            </w:pPr>
            <w:r w:rsidRPr="006C5BB7">
              <w:t>Scene Cross Street or Directions</w:t>
            </w:r>
          </w:p>
        </w:tc>
        <w:tc>
          <w:tcPr>
            <w:tcW w:w="2188" w:type="dxa"/>
          </w:tcPr>
          <w:p w14:paraId="705D27BC" w14:textId="77777777" w:rsidR="004456C1" w:rsidRPr="00376959" w:rsidRDefault="004456C1" w:rsidP="004456C1">
            <w:pPr>
              <w:pStyle w:val="TableEntry"/>
            </w:pPr>
            <w:r w:rsidRPr="00937BD4">
              <w:t xml:space="preserve">No Mapping Available  </w:t>
            </w:r>
          </w:p>
        </w:tc>
        <w:tc>
          <w:tcPr>
            <w:tcW w:w="1440" w:type="dxa"/>
          </w:tcPr>
          <w:p w14:paraId="40CA4418" w14:textId="77777777" w:rsidR="004456C1" w:rsidRDefault="004456C1" w:rsidP="004456C1">
            <w:pPr>
              <w:pStyle w:val="TableEntry"/>
            </w:pPr>
            <w:r>
              <w:t>RE</w:t>
            </w:r>
          </w:p>
          <w:p w14:paraId="2AA31CAB" w14:textId="77777777" w:rsidR="004456C1" w:rsidRPr="00376959" w:rsidRDefault="004456C1" w:rsidP="004456C1">
            <w:pPr>
              <w:pStyle w:val="TableEntry"/>
            </w:pPr>
            <w:r>
              <w:t>[0..1]</w:t>
            </w:r>
          </w:p>
        </w:tc>
        <w:tc>
          <w:tcPr>
            <w:tcW w:w="3240" w:type="dxa"/>
            <w:tcMar>
              <w:left w:w="40" w:type="dxa"/>
              <w:right w:w="40" w:type="dxa"/>
            </w:tcMar>
          </w:tcPr>
          <w:p w14:paraId="4E8F9EB1" w14:textId="77777777" w:rsidR="004456C1" w:rsidRPr="006C5BB7" w:rsidRDefault="004456C1" w:rsidP="004456C1">
            <w:pPr>
              <w:spacing w:before="0"/>
              <w:rPr>
                <w:sz w:val="18"/>
              </w:rPr>
            </w:pPr>
            <w:r w:rsidRPr="006C5BB7">
              <w:rPr>
                <w:sz w:val="18"/>
              </w:rPr>
              <w:t>The nearest cross street to the incident address or directions from a recognized landmark or the second street name of an intersection.</w:t>
            </w:r>
          </w:p>
          <w:p w14:paraId="76C7CC95" w14:textId="77777777" w:rsidR="004456C1" w:rsidRPr="00376959" w:rsidRDefault="004456C1" w:rsidP="004456C1">
            <w:pPr>
              <w:pStyle w:val="TableEntry"/>
            </w:pPr>
          </w:p>
        </w:tc>
        <w:tc>
          <w:tcPr>
            <w:tcW w:w="1440" w:type="dxa"/>
          </w:tcPr>
          <w:p w14:paraId="6A0059A0" w14:textId="77777777" w:rsidR="004456C1" w:rsidRPr="00376959" w:rsidRDefault="004456C1" w:rsidP="004456C1">
            <w:pPr>
              <w:pStyle w:val="TableEntry"/>
            </w:pPr>
          </w:p>
        </w:tc>
      </w:tr>
      <w:tr w:rsidR="004456C1" w:rsidRPr="00376959" w14:paraId="5123B3EA" w14:textId="77777777" w:rsidTr="004456C1">
        <w:trPr>
          <w:cantSplit/>
        </w:trPr>
        <w:tc>
          <w:tcPr>
            <w:tcW w:w="1770" w:type="dxa"/>
            <w:tcMar>
              <w:left w:w="40" w:type="dxa"/>
              <w:right w:w="40" w:type="dxa"/>
            </w:tcMar>
          </w:tcPr>
          <w:p w14:paraId="562F2BBD" w14:textId="77777777" w:rsidR="004456C1" w:rsidRPr="00376959" w:rsidRDefault="004456C1" w:rsidP="004456C1">
            <w:pPr>
              <w:pStyle w:val="TableEntry"/>
            </w:pPr>
            <w:r w:rsidRPr="006C5BB7">
              <w:t>Incident County</w:t>
            </w:r>
          </w:p>
        </w:tc>
        <w:tc>
          <w:tcPr>
            <w:tcW w:w="2188" w:type="dxa"/>
          </w:tcPr>
          <w:p w14:paraId="6AADE7D2" w14:textId="77777777" w:rsidR="004456C1" w:rsidRDefault="004456C1" w:rsidP="004456C1">
            <w:pPr>
              <w:pStyle w:val="TableEntry"/>
            </w:pPr>
            <w:r>
              <w:t>Encounter.encounter-incidentLocationAddress</w:t>
            </w:r>
          </w:p>
          <w:p w14:paraId="2CA34E4A" w14:textId="77777777" w:rsidR="004456C1" w:rsidRPr="00376959" w:rsidRDefault="004456C1" w:rsidP="004456C1">
            <w:pPr>
              <w:pStyle w:val="TableEntry"/>
            </w:pPr>
            <w:r>
              <w:t>**IHE extension**</w:t>
            </w:r>
          </w:p>
        </w:tc>
        <w:tc>
          <w:tcPr>
            <w:tcW w:w="1440" w:type="dxa"/>
          </w:tcPr>
          <w:p w14:paraId="0FFF2F0C" w14:textId="77777777" w:rsidR="004456C1" w:rsidRDefault="004456C1" w:rsidP="004456C1">
            <w:pPr>
              <w:pStyle w:val="TableEntry"/>
            </w:pPr>
            <w:r>
              <w:t>RE</w:t>
            </w:r>
          </w:p>
          <w:p w14:paraId="4BBCA1BF" w14:textId="77777777" w:rsidR="004456C1" w:rsidRPr="00376959" w:rsidRDefault="004456C1" w:rsidP="004456C1">
            <w:pPr>
              <w:pStyle w:val="TableEntry"/>
            </w:pPr>
            <w:r>
              <w:t>[0..1]</w:t>
            </w:r>
          </w:p>
        </w:tc>
        <w:tc>
          <w:tcPr>
            <w:tcW w:w="3240" w:type="dxa"/>
            <w:tcMar>
              <w:left w:w="40" w:type="dxa"/>
              <w:right w:w="40" w:type="dxa"/>
            </w:tcMar>
          </w:tcPr>
          <w:p w14:paraId="1E95F3AE" w14:textId="77777777" w:rsidR="004456C1" w:rsidRPr="006C5BB7" w:rsidRDefault="004456C1" w:rsidP="004456C1">
            <w:pPr>
              <w:spacing w:before="0"/>
              <w:rPr>
                <w:sz w:val="18"/>
              </w:rPr>
            </w:pPr>
            <w:r w:rsidRPr="006C5BB7">
              <w:rPr>
                <w:sz w:val="18"/>
              </w:rPr>
              <w:t>The county or parish where the patient was found or to which the unit responded (or best approximation)</w:t>
            </w:r>
          </w:p>
          <w:p w14:paraId="79B22523" w14:textId="77777777" w:rsidR="004456C1" w:rsidRPr="00376959" w:rsidRDefault="004456C1" w:rsidP="004456C1">
            <w:pPr>
              <w:pStyle w:val="TableEntry"/>
            </w:pPr>
          </w:p>
        </w:tc>
        <w:tc>
          <w:tcPr>
            <w:tcW w:w="1440" w:type="dxa"/>
          </w:tcPr>
          <w:p w14:paraId="4247A221" w14:textId="77777777" w:rsidR="004456C1" w:rsidRPr="00376959" w:rsidRDefault="004456C1" w:rsidP="004456C1">
            <w:pPr>
              <w:pStyle w:val="TableEntry"/>
            </w:pPr>
          </w:p>
        </w:tc>
      </w:tr>
      <w:tr w:rsidR="004456C1" w:rsidRPr="00376959" w14:paraId="7F8256A4" w14:textId="77777777" w:rsidTr="004456C1">
        <w:trPr>
          <w:cantSplit/>
        </w:trPr>
        <w:tc>
          <w:tcPr>
            <w:tcW w:w="1770" w:type="dxa"/>
            <w:tcMar>
              <w:left w:w="40" w:type="dxa"/>
              <w:right w:w="40" w:type="dxa"/>
            </w:tcMar>
          </w:tcPr>
          <w:p w14:paraId="61B9EF5F" w14:textId="77777777" w:rsidR="004456C1" w:rsidRPr="00376959" w:rsidRDefault="004456C1" w:rsidP="004456C1">
            <w:pPr>
              <w:pStyle w:val="TableEntry"/>
            </w:pPr>
            <w:r w:rsidRPr="006C5BB7">
              <w:t>Incident Country</w:t>
            </w:r>
          </w:p>
        </w:tc>
        <w:tc>
          <w:tcPr>
            <w:tcW w:w="2188" w:type="dxa"/>
          </w:tcPr>
          <w:p w14:paraId="352107C6" w14:textId="77777777" w:rsidR="004456C1" w:rsidRDefault="004456C1" w:rsidP="004456C1">
            <w:pPr>
              <w:pStyle w:val="TableEntry"/>
            </w:pPr>
            <w:r>
              <w:t>Encounter.encounter-incidentLocationAddress</w:t>
            </w:r>
          </w:p>
          <w:p w14:paraId="4F33FEDC" w14:textId="77777777" w:rsidR="004456C1" w:rsidRPr="00376959" w:rsidRDefault="004456C1" w:rsidP="004456C1">
            <w:pPr>
              <w:pStyle w:val="TableEntry"/>
            </w:pPr>
            <w:r>
              <w:t>**IHE extension**</w:t>
            </w:r>
          </w:p>
        </w:tc>
        <w:tc>
          <w:tcPr>
            <w:tcW w:w="1440" w:type="dxa"/>
          </w:tcPr>
          <w:p w14:paraId="18C52626" w14:textId="77777777" w:rsidR="004456C1" w:rsidRDefault="004456C1" w:rsidP="004456C1">
            <w:pPr>
              <w:pStyle w:val="TableEntry"/>
            </w:pPr>
            <w:r>
              <w:t>RE</w:t>
            </w:r>
          </w:p>
          <w:p w14:paraId="5E554CAE" w14:textId="77777777" w:rsidR="004456C1" w:rsidRPr="00376959" w:rsidRDefault="004456C1" w:rsidP="004456C1">
            <w:pPr>
              <w:pStyle w:val="TableEntry"/>
            </w:pPr>
            <w:r>
              <w:t>[0..1]</w:t>
            </w:r>
          </w:p>
        </w:tc>
        <w:tc>
          <w:tcPr>
            <w:tcW w:w="3240" w:type="dxa"/>
            <w:tcMar>
              <w:left w:w="40" w:type="dxa"/>
              <w:right w:w="40" w:type="dxa"/>
            </w:tcMar>
          </w:tcPr>
          <w:p w14:paraId="096B96FE" w14:textId="77777777" w:rsidR="004456C1" w:rsidRPr="006C5BB7" w:rsidRDefault="004456C1" w:rsidP="004456C1">
            <w:pPr>
              <w:spacing w:before="0"/>
              <w:rPr>
                <w:sz w:val="18"/>
              </w:rPr>
            </w:pPr>
            <w:r w:rsidRPr="006C5BB7">
              <w:rPr>
                <w:sz w:val="18"/>
              </w:rPr>
              <w:t>The country of the incident location.</w:t>
            </w:r>
          </w:p>
          <w:p w14:paraId="7F8C3156" w14:textId="77777777" w:rsidR="004456C1" w:rsidRPr="00376959" w:rsidRDefault="004456C1" w:rsidP="004456C1">
            <w:pPr>
              <w:pStyle w:val="TableEntry"/>
            </w:pPr>
          </w:p>
        </w:tc>
        <w:tc>
          <w:tcPr>
            <w:tcW w:w="1440" w:type="dxa"/>
          </w:tcPr>
          <w:p w14:paraId="404DB0BF" w14:textId="77777777" w:rsidR="004456C1" w:rsidRPr="00376959" w:rsidRDefault="004456C1" w:rsidP="004456C1">
            <w:pPr>
              <w:pStyle w:val="TableEntry"/>
            </w:pPr>
          </w:p>
        </w:tc>
      </w:tr>
      <w:tr w:rsidR="004456C1" w:rsidRPr="00376959" w14:paraId="2279148E" w14:textId="77777777" w:rsidTr="004456C1">
        <w:trPr>
          <w:cantSplit/>
        </w:trPr>
        <w:tc>
          <w:tcPr>
            <w:tcW w:w="1770" w:type="dxa"/>
            <w:tcMar>
              <w:left w:w="40" w:type="dxa"/>
              <w:right w:w="40" w:type="dxa"/>
            </w:tcMar>
          </w:tcPr>
          <w:p w14:paraId="4642C7D1" w14:textId="77777777" w:rsidR="004456C1" w:rsidRPr="00376959" w:rsidRDefault="004456C1" w:rsidP="004456C1">
            <w:pPr>
              <w:pStyle w:val="TableEntry"/>
            </w:pPr>
            <w:r w:rsidRPr="006C5BB7">
              <w:t>Incident Census Tract</w:t>
            </w:r>
          </w:p>
        </w:tc>
        <w:tc>
          <w:tcPr>
            <w:tcW w:w="2188" w:type="dxa"/>
          </w:tcPr>
          <w:p w14:paraId="0AF868AF" w14:textId="77777777" w:rsidR="004456C1" w:rsidRPr="00376959" w:rsidRDefault="004456C1" w:rsidP="004456C1">
            <w:pPr>
              <w:pStyle w:val="TableEntry"/>
            </w:pPr>
            <w:r w:rsidRPr="00937BD4">
              <w:t xml:space="preserve">No Mapping Available  </w:t>
            </w:r>
          </w:p>
        </w:tc>
        <w:tc>
          <w:tcPr>
            <w:tcW w:w="1440" w:type="dxa"/>
          </w:tcPr>
          <w:p w14:paraId="76D4A72F" w14:textId="77777777" w:rsidR="004456C1" w:rsidRDefault="004456C1" w:rsidP="004456C1">
            <w:pPr>
              <w:pStyle w:val="TableEntry"/>
            </w:pPr>
            <w:r>
              <w:t>O</w:t>
            </w:r>
          </w:p>
          <w:p w14:paraId="571EBD52" w14:textId="77777777" w:rsidR="004456C1" w:rsidRPr="00376959" w:rsidRDefault="004456C1" w:rsidP="004456C1">
            <w:pPr>
              <w:pStyle w:val="TableEntry"/>
            </w:pPr>
            <w:r>
              <w:t>[0..1]</w:t>
            </w:r>
          </w:p>
        </w:tc>
        <w:tc>
          <w:tcPr>
            <w:tcW w:w="3240" w:type="dxa"/>
            <w:tcMar>
              <w:left w:w="40" w:type="dxa"/>
              <w:right w:w="40" w:type="dxa"/>
            </w:tcMar>
          </w:tcPr>
          <w:p w14:paraId="5151C762" w14:textId="77777777" w:rsidR="004456C1" w:rsidRPr="006C5BB7" w:rsidRDefault="004456C1" w:rsidP="004456C1">
            <w:pPr>
              <w:spacing w:before="0"/>
              <w:rPr>
                <w:sz w:val="18"/>
              </w:rPr>
            </w:pPr>
            <w:r w:rsidRPr="006C5BB7">
              <w:rPr>
                <w:sz w:val="18"/>
              </w:rPr>
              <w:t>The census tract in which the incident occurred.</w:t>
            </w:r>
          </w:p>
          <w:p w14:paraId="495AD736" w14:textId="77777777" w:rsidR="004456C1" w:rsidRPr="00376959" w:rsidRDefault="004456C1" w:rsidP="004456C1">
            <w:pPr>
              <w:pStyle w:val="TableEntry"/>
            </w:pPr>
          </w:p>
        </w:tc>
        <w:tc>
          <w:tcPr>
            <w:tcW w:w="1440" w:type="dxa"/>
          </w:tcPr>
          <w:p w14:paraId="3CFF1FF0" w14:textId="77777777" w:rsidR="004456C1" w:rsidRPr="00376959" w:rsidRDefault="004456C1" w:rsidP="004456C1">
            <w:pPr>
              <w:pStyle w:val="TableEntry"/>
            </w:pPr>
          </w:p>
        </w:tc>
      </w:tr>
      <w:tr w:rsidR="004456C1" w:rsidRPr="00376959" w14:paraId="3F0F8D69" w14:textId="77777777" w:rsidTr="004456C1">
        <w:trPr>
          <w:cantSplit/>
        </w:trPr>
        <w:tc>
          <w:tcPr>
            <w:tcW w:w="1770" w:type="dxa"/>
            <w:tcMar>
              <w:left w:w="40" w:type="dxa"/>
              <w:right w:w="40" w:type="dxa"/>
            </w:tcMar>
          </w:tcPr>
          <w:p w14:paraId="1A164150" w14:textId="77777777" w:rsidR="004456C1" w:rsidRPr="00376959" w:rsidRDefault="004456C1" w:rsidP="004456C1">
            <w:pPr>
              <w:pStyle w:val="TableEntry"/>
            </w:pPr>
            <w:r w:rsidRPr="006C5BB7">
              <w:lastRenderedPageBreak/>
              <w:t>Date/Time of Symptom Onset</w:t>
            </w:r>
          </w:p>
        </w:tc>
        <w:tc>
          <w:tcPr>
            <w:tcW w:w="2188" w:type="dxa"/>
          </w:tcPr>
          <w:p w14:paraId="62D4569A" w14:textId="77777777" w:rsidR="004456C1" w:rsidRPr="00376959" w:rsidRDefault="004456C1" w:rsidP="004456C1">
            <w:pPr>
              <w:pStyle w:val="TableEntry"/>
            </w:pPr>
            <w:r>
              <w:t xml:space="preserve">Encounter.diagnosis.condition(condition. onsetDateTime) </w:t>
            </w:r>
          </w:p>
        </w:tc>
        <w:tc>
          <w:tcPr>
            <w:tcW w:w="1440" w:type="dxa"/>
          </w:tcPr>
          <w:p w14:paraId="070B4929" w14:textId="77777777" w:rsidR="004456C1" w:rsidRDefault="004456C1" w:rsidP="004456C1">
            <w:pPr>
              <w:pStyle w:val="TableEntry"/>
            </w:pPr>
            <w:r>
              <w:t>RE</w:t>
            </w:r>
          </w:p>
          <w:p w14:paraId="57025CFF" w14:textId="77777777" w:rsidR="004456C1" w:rsidRPr="00376959" w:rsidRDefault="004456C1" w:rsidP="004456C1">
            <w:pPr>
              <w:pStyle w:val="TableEntry"/>
            </w:pPr>
            <w:r>
              <w:t>[0..1]</w:t>
            </w:r>
          </w:p>
        </w:tc>
        <w:tc>
          <w:tcPr>
            <w:tcW w:w="3240" w:type="dxa"/>
            <w:tcMar>
              <w:left w:w="40" w:type="dxa"/>
              <w:right w:w="40" w:type="dxa"/>
            </w:tcMar>
          </w:tcPr>
          <w:p w14:paraId="10B677D5" w14:textId="77777777" w:rsidR="004456C1" w:rsidRPr="006C5BB7" w:rsidRDefault="004456C1" w:rsidP="004456C1">
            <w:pPr>
              <w:spacing w:before="0"/>
              <w:rPr>
                <w:sz w:val="18"/>
              </w:rPr>
            </w:pPr>
            <w:r w:rsidRPr="006C5BB7">
              <w:rPr>
                <w:sz w:val="18"/>
              </w:rPr>
              <w:t>The date and time the symptom began (or was discovered) as it relates to this EMS event. This is described or estimated by the patient, family, and/or healthcare professionals.</w:t>
            </w:r>
          </w:p>
          <w:p w14:paraId="431FEE03" w14:textId="77777777" w:rsidR="004456C1" w:rsidRPr="00376959" w:rsidRDefault="004456C1" w:rsidP="004456C1">
            <w:pPr>
              <w:pStyle w:val="TableEntry"/>
            </w:pPr>
          </w:p>
        </w:tc>
        <w:tc>
          <w:tcPr>
            <w:tcW w:w="1440" w:type="dxa"/>
          </w:tcPr>
          <w:p w14:paraId="3AFAB571" w14:textId="77777777" w:rsidR="004456C1" w:rsidRPr="00376959" w:rsidRDefault="004456C1" w:rsidP="004456C1">
            <w:pPr>
              <w:pStyle w:val="TableEntry"/>
            </w:pPr>
          </w:p>
        </w:tc>
      </w:tr>
      <w:tr w:rsidR="004456C1" w:rsidRPr="00376959" w14:paraId="387B0D50" w14:textId="77777777" w:rsidTr="004456C1">
        <w:trPr>
          <w:cantSplit/>
        </w:trPr>
        <w:tc>
          <w:tcPr>
            <w:tcW w:w="1770" w:type="dxa"/>
            <w:tcMar>
              <w:left w:w="40" w:type="dxa"/>
              <w:right w:w="40" w:type="dxa"/>
            </w:tcMar>
          </w:tcPr>
          <w:p w14:paraId="52B0DB6C" w14:textId="77777777" w:rsidR="004456C1" w:rsidRPr="00376959" w:rsidRDefault="004456C1" w:rsidP="004456C1">
            <w:pPr>
              <w:pStyle w:val="TableEntry"/>
            </w:pPr>
            <w:r w:rsidRPr="006C5BB7">
              <w:t xml:space="preserve">Possible Injury </w:t>
            </w:r>
          </w:p>
        </w:tc>
        <w:tc>
          <w:tcPr>
            <w:tcW w:w="2188" w:type="dxa"/>
          </w:tcPr>
          <w:p w14:paraId="65DE95C0" w14:textId="77777777" w:rsidR="004456C1" w:rsidRPr="00376959" w:rsidRDefault="004456C1" w:rsidP="004456C1">
            <w:pPr>
              <w:pStyle w:val="TableEntry"/>
            </w:pPr>
            <w:r>
              <w:t>Encounter.diagnosis.condition(condition.code)</w:t>
            </w:r>
          </w:p>
        </w:tc>
        <w:tc>
          <w:tcPr>
            <w:tcW w:w="1440" w:type="dxa"/>
          </w:tcPr>
          <w:p w14:paraId="2723C696" w14:textId="77777777" w:rsidR="004456C1" w:rsidRDefault="004456C1" w:rsidP="004456C1">
            <w:pPr>
              <w:pStyle w:val="TableEntry"/>
            </w:pPr>
            <w:r>
              <w:t>RE</w:t>
            </w:r>
          </w:p>
          <w:p w14:paraId="2286282F" w14:textId="77777777" w:rsidR="004456C1" w:rsidRPr="00376959" w:rsidRDefault="004456C1" w:rsidP="004456C1">
            <w:pPr>
              <w:pStyle w:val="TableEntry"/>
            </w:pPr>
            <w:r>
              <w:t>[0..1]</w:t>
            </w:r>
          </w:p>
        </w:tc>
        <w:tc>
          <w:tcPr>
            <w:tcW w:w="3240" w:type="dxa"/>
            <w:tcMar>
              <w:left w:w="40" w:type="dxa"/>
              <w:right w:w="40" w:type="dxa"/>
            </w:tcMar>
          </w:tcPr>
          <w:p w14:paraId="0FC055B0" w14:textId="77777777" w:rsidR="004456C1" w:rsidRPr="006C5BB7" w:rsidRDefault="004456C1" w:rsidP="004456C1">
            <w:pPr>
              <w:spacing w:before="0"/>
              <w:rPr>
                <w:sz w:val="18"/>
              </w:rPr>
            </w:pPr>
            <w:r w:rsidRPr="006C5BB7">
              <w:rPr>
                <w:sz w:val="18"/>
              </w:rPr>
              <w:t>Indication whether or not there was an injury</w:t>
            </w:r>
          </w:p>
          <w:p w14:paraId="60A406C5" w14:textId="77777777" w:rsidR="004456C1" w:rsidRPr="00376959" w:rsidRDefault="004456C1" w:rsidP="004456C1">
            <w:pPr>
              <w:pStyle w:val="TableEntry"/>
            </w:pPr>
          </w:p>
        </w:tc>
        <w:tc>
          <w:tcPr>
            <w:tcW w:w="1440" w:type="dxa"/>
          </w:tcPr>
          <w:p w14:paraId="0FA49880" w14:textId="77777777" w:rsidR="004456C1" w:rsidRPr="00376959" w:rsidRDefault="004456C1" w:rsidP="004456C1">
            <w:pPr>
              <w:pStyle w:val="TableEntry"/>
            </w:pPr>
          </w:p>
        </w:tc>
      </w:tr>
      <w:tr w:rsidR="004456C1" w:rsidRPr="00376959" w14:paraId="09F756D2" w14:textId="77777777" w:rsidTr="004456C1">
        <w:trPr>
          <w:cantSplit/>
        </w:trPr>
        <w:tc>
          <w:tcPr>
            <w:tcW w:w="1770" w:type="dxa"/>
            <w:tcMar>
              <w:left w:w="40" w:type="dxa"/>
              <w:right w:w="40" w:type="dxa"/>
            </w:tcMar>
          </w:tcPr>
          <w:p w14:paraId="63BA9359" w14:textId="77777777" w:rsidR="004456C1" w:rsidRPr="00376959" w:rsidRDefault="004456C1" w:rsidP="004456C1">
            <w:pPr>
              <w:pStyle w:val="TableEntry"/>
            </w:pPr>
            <w:r w:rsidRPr="006C5BB7">
              <w:t xml:space="preserve">Complaint Type </w:t>
            </w:r>
          </w:p>
        </w:tc>
        <w:tc>
          <w:tcPr>
            <w:tcW w:w="2188" w:type="dxa"/>
          </w:tcPr>
          <w:p w14:paraId="07B39CA5" w14:textId="77777777" w:rsidR="004456C1" w:rsidRPr="00376959" w:rsidRDefault="004456C1" w:rsidP="004456C1">
            <w:pPr>
              <w:pStyle w:val="TableEntry"/>
            </w:pPr>
            <w:r>
              <w:t>Encounter.diagnosis.condition(Condition.category)</w:t>
            </w:r>
          </w:p>
        </w:tc>
        <w:tc>
          <w:tcPr>
            <w:tcW w:w="1440" w:type="dxa"/>
          </w:tcPr>
          <w:p w14:paraId="108D1B38" w14:textId="77777777" w:rsidR="004456C1" w:rsidRDefault="004456C1" w:rsidP="004456C1">
            <w:pPr>
              <w:pStyle w:val="TableEntry"/>
            </w:pPr>
            <w:r>
              <w:t>RE</w:t>
            </w:r>
          </w:p>
          <w:p w14:paraId="1059EC71" w14:textId="77777777" w:rsidR="004456C1" w:rsidRPr="00376959" w:rsidRDefault="004456C1" w:rsidP="004456C1">
            <w:pPr>
              <w:pStyle w:val="TableEntry"/>
            </w:pPr>
            <w:r>
              <w:t>[0..*]</w:t>
            </w:r>
          </w:p>
        </w:tc>
        <w:tc>
          <w:tcPr>
            <w:tcW w:w="3240" w:type="dxa"/>
            <w:tcMar>
              <w:left w:w="40" w:type="dxa"/>
              <w:right w:w="40" w:type="dxa"/>
            </w:tcMar>
          </w:tcPr>
          <w:p w14:paraId="64D06E42" w14:textId="77777777" w:rsidR="004456C1" w:rsidRPr="006C5BB7" w:rsidRDefault="004456C1" w:rsidP="004456C1">
            <w:pPr>
              <w:spacing w:before="0"/>
              <w:rPr>
                <w:sz w:val="18"/>
              </w:rPr>
            </w:pPr>
            <w:r w:rsidRPr="006C5BB7">
              <w:rPr>
                <w:sz w:val="18"/>
              </w:rPr>
              <w:t>The type of patient healthcare complaint being documented.</w:t>
            </w:r>
          </w:p>
          <w:p w14:paraId="2B22D78F" w14:textId="77777777" w:rsidR="004456C1" w:rsidRPr="00376959" w:rsidRDefault="004456C1" w:rsidP="004456C1">
            <w:pPr>
              <w:pStyle w:val="TableEntry"/>
            </w:pPr>
          </w:p>
        </w:tc>
        <w:tc>
          <w:tcPr>
            <w:tcW w:w="1440" w:type="dxa"/>
          </w:tcPr>
          <w:p w14:paraId="72B44CE8" w14:textId="77777777" w:rsidR="004456C1" w:rsidRPr="00376959" w:rsidRDefault="004456C1" w:rsidP="004456C1">
            <w:pPr>
              <w:pStyle w:val="TableEntry"/>
            </w:pPr>
          </w:p>
        </w:tc>
      </w:tr>
      <w:tr w:rsidR="004456C1" w:rsidRPr="00376959" w14:paraId="5B3F2626" w14:textId="77777777" w:rsidTr="004456C1">
        <w:trPr>
          <w:cantSplit/>
        </w:trPr>
        <w:tc>
          <w:tcPr>
            <w:tcW w:w="1770" w:type="dxa"/>
            <w:tcMar>
              <w:left w:w="40" w:type="dxa"/>
              <w:right w:w="40" w:type="dxa"/>
            </w:tcMar>
          </w:tcPr>
          <w:p w14:paraId="70CA778D" w14:textId="77777777" w:rsidR="004456C1" w:rsidRPr="00376959" w:rsidRDefault="004456C1" w:rsidP="004456C1">
            <w:pPr>
              <w:pStyle w:val="TableEntry"/>
            </w:pPr>
            <w:r w:rsidRPr="006C5BB7">
              <w:t xml:space="preserve">Complaint </w:t>
            </w:r>
          </w:p>
        </w:tc>
        <w:tc>
          <w:tcPr>
            <w:tcW w:w="2188" w:type="dxa"/>
          </w:tcPr>
          <w:p w14:paraId="22593E15" w14:textId="77777777" w:rsidR="004456C1" w:rsidRPr="00376959" w:rsidRDefault="004456C1" w:rsidP="004456C1">
            <w:pPr>
              <w:pStyle w:val="TableEntry"/>
            </w:pPr>
            <w:r>
              <w:t>Encounter.diagnosis.condition(Condition.note)</w:t>
            </w:r>
          </w:p>
        </w:tc>
        <w:tc>
          <w:tcPr>
            <w:tcW w:w="1440" w:type="dxa"/>
          </w:tcPr>
          <w:p w14:paraId="54AF67CC" w14:textId="77777777" w:rsidR="004456C1" w:rsidRDefault="004456C1" w:rsidP="004456C1">
            <w:pPr>
              <w:pStyle w:val="TableEntry"/>
            </w:pPr>
            <w:r>
              <w:t>RE</w:t>
            </w:r>
          </w:p>
          <w:p w14:paraId="682DD17A" w14:textId="77777777" w:rsidR="004456C1" w:rsidRPr="00376959" w:rsidRDefault="004456C1" w:rsidP="004456C1">
            <w:pPr>
              <w:pStyle w:val="TableEntry"/>
            </w:pPr>
            <w:r>
              <w:t>[0..*]</w:t>
            </w:r>
          </w:p>
        </w:tc>
        <w:tc>
          <w:tcPr>
            <w:tcW w:w="3240" w:type="dxa"/>
            <w:tcMar>
              <w:left w:w="40" w:type="dxa"/>
              <w:right w:w="40" w:type="dxa"/>
            </w:tcMar>
          </w:tcPr>
          <w:p w14:paraId="40CA2364" w14:textId="77777777" w:rsidR="004456C1" w:rsidRPr="006C5BB7" w:rsidRDefault="004456C1" w:rsidP="004456C1">
            <w:pPr>
              <w:spacing w:before="0"/>
              <w:rPr>
                <w:sz w:val="18"/>
              </w:rPr>
            </w:pPr>
            <w:r w:rsidRPr="006C5BB7">
              <w:rPr>
                <w:sz w:val="18"/>
              </w:rPr>
              <w:t>The statement of the problem by the patient or the history provider.</w:t>
            </w:r>
          </w:p>
          <w:p w14:paraId="25BC86A6" w14:textId="77777777" w:rsidR="004456C1" w:rsidRPr="00376959" w:rsidRDefault="004456C1" w:rsidP="004456C1">
            <w:pPr>
              <w:pStyle w:val="TableEntry"/>
            </w:pPr>
          </w:p>
        </w:tc>
        <w:tc>
          <w:tcPr>
            <w:tcW w:w="1440" w:type="dxa"/>
          </w:tcPr>
          <w:p w14:paraId="4C86678B" w14:textId="77777777" w:rsidR="004456C1" w:rsidRPr="00376959" w:rsidRDefault="004456C1" w:rsidP="004456C1">
            <w:pPr>
              <w:pStyle w:val="TableEntry"/>
            </w:pPr>
          </w:p>
        </w:tc>
      </w:tr>
      <w:tr w:rsidR="004456C1" w:rsidRPr="00376959" w14:paraId="0D0DC2F1" w14:textId="77777777" w:rsidTr="004456C1">
        <w:trPr>
          <w:cantSplit/>
        </w:trPr>
        <w:tc>
          <w:tcPr>
            <w:tcW w:w="1770" w:type="dxa"/>
            <w:tcMar>
              <w:left w:w="40" w:type="dxa"/>
              <w:right w:w="40" w:type="dxa"/>
            </w:tcMar>
          </w:tcPr>
          <w:p w14:paraId="20A753CD" w14:textId="77777777" w:rsidR="004456C1" w:rsidRPr="00376959" w:rsidRDefault="004456C1" w:rsidP="004456C1">
            <w:pPr>
              <w:pStyle w:val="TableEntry"/>
            </w:pPr>
            <w:r w:rsidRPr="006C5BB7">
              <w:t>Duration of Complaint</w:t>
            </w:r>
          </w:p>
        </w:tc>
        <w:tc>
          <w:tcPr>
            <w:tcW w:w="2188" w:type="dxa"/>
          </w:tcPr>
          <w:p w14:paraId="4E46AAB3" w14:textId="77777777" w:rsidR="004456C1" w:rsidRPr="00376959" w:rsidRDefault="004456C1" w:rsidP="004456C1">
            <w:pPr>
              <w:pStyle w:val="TableEntry"/>
            </w:pPr>
            <w:r>
              <w:t>Encounter.diagnosis.condition(Condition.abatemetDateTime)</w:t>
            </w:r>
          </w:p>
        </w:tc>
        <w:tc>
          <w:tcPr>
            <w:tcW w:w="1440" w:type="dxa"/>
          </w:tcPr>
          <w:p w14:paraId="080F7CF5" w14:textId="77777777" w:rsidR="004456C1" w:rsidRDefault="004456C1" w:rsidP="004456C1">
            <w:pPr>
              <w:pStyle w:val="TableEntry"/>
            </w:pPr>
            <w:r>
              <w:t>RE</w:t>
            </w:r>
          </w:p>
          <w:p w14:paraId="55397402" w14:textId="77777777" w:rsidR="004456C1" w:rsidRPr="00376959" w:rsidRDefault="004456C1" w:rsidP="004456C1">
            <w:pPr>
              <w:pStyle w:val="TableEntry"/>
            </w:pPr>
            <w:r>
              <w:t>[0..1]</w:t>
            </w:r>
          </w:p>
        </w:tc>
        <w:tc>
          <w:tcPr>
            <w:tcW w:w="3240" w:type="dxa"/>
            <w:tcMar>
              <w:left w:w="40" w:type="dxa"/>
              <w:right w:w="40" w:type="dxa"/>
            </w:tcMar>
          </w:tcPr>
          <w:p w14:paraId="182442A0" w14:textId="77777777" w:rsidR="004456C1" w:rsidRPr="006C5BB7" w:rsidRDefault="004456C1" w:rsidP="004456C1">
            <w:pPr>
              <w:spacing w:before="0"/>
              <w:rPr>
                <w:sz w:val="18"/>
              </w:rPr>
            </w:pPr>
            <w:r w:rsidRPr="006C5BB7">
              <w:rPr>
                <w:sz w:val="18"/>
              </w:rPr>
              <w:t>The duration of the complaint</w:t>
            </w:r>
          </w:p>
          <w:p w14:paraId="421CBC0E" w14:textId="77777777" w:rsidR="004456C1" w:rsidRPr="00376959" w:rsidRDefault="004456C1" w:rsidP="004456C1">
            <w:pPr>
              <w:pStyle w:val="TableEntry"/>
            </w:pPr>
          </w:p>
        </w:tc>
        <w:tc>
          <w:tcPr>
            <w:tcW w:w="1440" w:type="dxa"/>
          </w:tcPr>
          <w:p w14:paraId="63674D4F" w14:textId="77777777" w:rsidR="004456C1" w:rsidRPr="00376959" w:rsidRDefault="004456C1" w:rsidP="004456C1">
            <w:pPr>
              <w:pStyle w:val="TableEntry"/>
            </w:pPr>
          </w:p>
        </w:tc>
      </w:tr>
      <w:tr w:rsidR="004456C1" w:rsidRPr="00376959" w14:paraId="02F38B92" w14:textId="77777777" w:rsidTr="004456C1">
        <w:trPr>
          <w:cantSplit/>
        </w:trPr>
        <w:tc>
          <w:tcPr>
            <w:tcW w:w="1770" w:type="dxa"/>
            <w:tcMar>
              <w:left w:w="40" w:type="dxa"/>
              <w:right w:w="40" w:type="dxa"/>
            </w:tcMar>
          </w:tcPr>
          <w:p w14:paraId="63FC58F6" w14:textId="77777777" w:rsidR="004456C1" w:rsidRPr="00376959" w:rsidRDefault="004456C1" w:rsidP="004456C1">
            <w:pPr>
              <w:pStyle w:val="TableEntry"/>
            </w:pPr>
            <w:r w:rsidRPr="006C5BB7">
              <w:t xml:space="preserve">Time Units of Duration of Complaint </w:t>
            </w:r>
          </w:p>
        </w:tc>
        <w:tc>
          <w:tcPr>
            <w:tcW w:w="2188" w:type="dxa"/>
          </w:tcPr>
          <w:p w14:paraId="62EDC529" w14:textId="77777777" w:rsidR="004456C1" w:rsidRPr="00376959" w:rsidRDefault="004456C1" w:rsidP="004456C1">
            <w:pPr>
              <w:pStyle w:val="TableEntry"/>
            </w:pPr>
            <w:r>
              <w:t xml:space="preserve">No mapping available </w:t>
            </w:r>
          </w:p>
        </w:tc>
        <w:tc>
          <w:tcPr>
            <w:tcW w:w="1440" w:type="dxa"/>
          </w:tcPr>
          <w:p w14:paraId="56B19008" w14:textId="77777777" w:rsidR="004456C1" w:rsidRDefault="004456C1" w:rsidP="004456C1">
            <w:pPr>
              <w:pStyle w:val="TableEntry"/>
            </w:pPr>
            <w:r>
              <w:t>RE</w:t>
            </w:r>
          </w:p>
          <w:p w14:paraId="74EF7073" w14:textId="77777777" w:rsidR="004456C1" w:rsidRPr="00376959" w:rsidRDefault="004456C1" w:rsidP="004456C1">
            <w:pPr>
              <w:pStyle w:val="TableEntry"/>
            </w:pPr>
            <w:r>
              <w:t>[0..1]</w:t>
            </w:r>
          </w:p>
        </w:tc>
        <w:tc>
          <w:tcPr>
            <w:tcW w:w="3240" w:type="dxa"/>
            <w:tcMar>
              <w:left w:w="40" w:type="dxa"/>
              <w:right w:w="40" w:type="dxa"/>
            </w:tcMar>
          </w:tcPr>
          <w:p w14:paraId="20B9DB0C" w14:textId="77777777" w:rsidR="004456C1" w:rsidRPr="006C5BB7" w:rsidRDefault="004456C1" w:rsidP="004456C1">
            <w:pPr>
              <w:spacing w:before="0"/>
              <w:rPr>
                <w:sz w:val="18"/>
              </w:rPr>
            </w:pPr>
            <w:r w:rsidRPr="006C5BB7">
              <w:rPr>
                <w:sz w:val="18"/>
              </w:rPr>
              <w:t>The time units of the duration of the patient's complaint</w:t>
            </w:r>
          </w:p>
          <w:p w14:paraId="15152B29" w14:textId="77777777" w:rsidR="004456C1" w:rsidRPr="00376959" w:rsidRDefault="004456C1" w:rsidP="004456C1">
            <w:pPr>
              <w:pStyle w:val="TableEntry"/>
            </w:pPr>
          </w:p>
        </w:tc>
        <w:tc>
          <w:tcPr>
            <w:tcW w:w="1440" w:type="dxa"/>
          </w:tcPr>
          <w:p w14:paraId="68258887" w14:textId="77777777" w:rsidR="004456C1" w:rsidRPr="00376959" w:rsidRDefault="004456C1" w:rsidP="004456C1">
            <w:pPr>
              <w:pStyle w:val="TableEntry"/>
            </w:pPr>
          </w:p>
        </w:tc>
      </w:tr>
      <w:tr w:rsidR="004456C1" w:rsidRPr="00376959" w14:paraId="03800295" w14:textId="77777777" w:rsidTr="004456C1">
        <w:trPr>
          <w:cantSplit/>
        </w:trPr>
        <w:tc>
          <w:tcPr>
            <w:tcW w:w="1770" w:type="dxa"/>
            <w:tcMar>
              <w:left w:w="40" w:type="dxa"/>
              <w:right w:w="40" w:type="dxa"/>
            </w:tcMar>
          </w:tcPr>
          <w:p w14:paraId="543E226D" w14:textId="77777777" w:rsidR="004456C1" w:rsidRPr="00376959" w:rsidRDefault="004456C1" w:rsidP="004456C1">
            <w:pPr>
              <w:pStyle w:val="TableEntry"/>
            </w:pPr>
            <w:r w:rsidRPr="006C5BB7">
              <w:t xml:space="preserve">Chief complaint Anatomic Location </w:t>
            </w:r>
          </w:p>
        </w:tc>
        <w:tc>
          <w:tcPr>
            <w:tcW w:w="2188" w:type="dxa"/>
          </w:tcPr>
          <w:p w14:paraId="6EBB86E4" w14:textId="77777777" w:rsidR="004456C1" w:rsidRPr="00376959" w:rsidRDefault="004456C1" w:rsidP="004456C1">
            <w:pPr>
              <w:pStyle w:val="TableEntry"/>
            </w:pPr>
            <w:r>
              <w:t>Encounter.diagnosis.condition(Condition.bodySite)</w:t>
            </w:r>
          </w:p>
        </w:tc>
        <w:tc>
          <w:tcPr>
            <w:tcW w:w="1440" w:type="dxa"/>
          </w:tcPr>
          <w:p w14:paraId="2B32BAC3" w14:textId="77777777" w:rsidR="004456C1" w:rsidRDefault="004456C1" w:rsidP="004456C1">
            <w:pPr>
              <w:pStyle w:val="TableEntry"/>
            </w:pPr>
            <w:r>
              <w:t>RE</w:t>
            </w:r>
          </w:p>
          <w:p w14:paraId="54338DE6" w14:textId="77777777" w:rsidR="004456C1" w:rsidRPr="00376959" w:rsidRDefault="004456C1" w:rsidP="004456C1">
            <w:pPr>
              <w:pStyle w:val="TableEntry"/>
            </w:pPr>
            <w:r>
              <w:t>[0..1]</w:t>
            </w:r>
          </w:p>
        </w:tc>
        <w:tc>
          <w:tcPr>
            <w:tcW w:w="3240" w:type="dxa"/>
            <w:tcMar>
              <w:left w:w="40" w:type="dxa"/>
              <w:right w:w="40" w:type="dxa"/>
            </w:tcMar>
          </w:tcPr>
          <w:p w14:paraId="58D7A032" w14:textId="77777777" w:rsidR="004456C1" w:rsidRPr="006C5BB7" w:rsidRDefault="004456C1" w:rsidP="004456C1">
            <w:pPr>
              <w:spacing w:before="0"/>
              <w:rPr>
                <w:sz w:val="18"/>
              </w:rPr>
            </w:pPr>
            <w:r w:rsidRPr="006C5BB7">
              <w:rPr>
                <w:sz w:val="18"/>
              </w:rPr>
              <w:t>The primary anatomic location of the chief complaint as identified by EMS personnel</w:t>
            </w:r>
          </w:p>
          <w:p w14:paraId="632990BA" w14:textId="77777777" w:rsidR="004456C1" w:rsidRPr="00376959" w:rsidRDefault="004456C1" w:rsidP="004456C1">
            <w:pPr>
              <w:pStyle w:val="TableEntry"/>
            </w:pPr>
          </w:p>
        </w:tc>
        <w:tc>
          <w:tcPr>
            <w:tcW w:w="1440" w:type="dxa"/>
          </w:tcPr>
          <w:p w14:paraId="4CA2255B" w14:textId="77777777" w:rsidR="004456C1" w:rsidRPr="00376959" w:rsidRDefault="004456C1" w:rsidP="004456C1">
            <w:pPr>
              <w:pStyle w:val="TableEntry"/>
            </w:pPr>
          </w:p>
        </w:tc>
      </w:tr>
      <w:tr w:rsidR="004456C1" w:rsidRPr="00376959" w14:paraId="65573246" w14:textId="77777777" w:rsidTr="004456C1">
        <w:trPr>
          <w:cantSplit/>
        </w:trPr>
        <w:tc>
          <w:tcPr>
            <w:tcW w:w="1770" w:type="dxa"/>
            <w:tcMar>
              <w:left w:w="40" w:type="dxa"/>
              <w:right w:w="40" w:type="dxa"/>
            </w:tcMar>
          </w:tcPr>
          <w:p w14:paraId="60EFBE88" w14:textId="77777777" w:rsidR="004456C1" w:rsidRPr="00376959" w:rsidRDefault="004456C1" w:rsidP="004456C1">
            <w:pPr>
              <w:pStyle w:val="TableEntry"/>
            </w:pPr>
            <w:r w:rsidRPr="006C5BB7">
              <w:t xml:space="preserve">Chief Complain organ system </w:t>
            </w:r>
          </w:p>
        </w:tc>
        <w:tc>
          <w:tcPr>
            <w:tcW w:w="2188" w:type="dxa"/>
          </w:tcPr>
          <w:p w14:paraId="686D4E48" w14:textId="77777777" w:rsidR="004456C1" w:rsidRPr="00376959" w:rsidRDefault="004456C1" w:rsidP="004456C1">
            <w:pPr>
              <w:pStyle w:val="TableEntry"/>
            </w:pPr>
            <w:r>
              <w:t>Encounter.diagnosis.condition(Condition.bodySite)</w:t>
            </w:r>
          </w:p>
        </w:tc>
        <w:tc>
          <w:tcPr>
            <w:tcW w:w="1440" w:type="dxa"/>
          </w:tcPr>
          <w:p w14:paraId="4461090E" w14:textId="77777777" w:rsidR="004456C1" w:rsidRDefault="004456C1" w:rsidP="004456C1">
            <w:pPr>
              <w:pStyle w:val="TableEntry"/>
            </w:pPr>
            <w:r>
              <w:t>RE</w:t>
            </w:r>
          </w:p>
          <w:p w14:paraId="59A54350" w14:textId="77777777" w:rsidR="004456C1" w:rsidRPr="00376959" w:rsidRDefault="004456C1" w:rsidP="004456C1">
            <w:pPr>
              <w:pStyle w:val="TableEntry"/>
            </w:pPr>
            <w:r>
              <w:t>[0..1]</w:t>
            </w:r>
          </w:p>
        </w:tc>
        <w:tc>
          <w:tcPr>
            <w:tcW w:w="3240" w:type="dxa"/>
            <w:tcMar>
              <w:left w:w="40" w:type="dxa"/>
              <w:right w:w="40" w:type="dxa"/>
            </w:tcMar>
          </w:tcPr>
          <w:p w14:paraId="34143D1D" w14:textId="77777777" w:rsidR="004456C1" w:rsidRPr="006C5BB7" w:rsidRDefault="004456C1" w:rsidP="004456C1">
            <w:pPr>
              <w:spacing w:before="0"/>
              <w:rPr>
                <w:sz w:val="18"/>
              </w:rPr>
            </w:pPr>
            <w:r w:rsidRPr="006C5BB7">
              <w:rPr>
                <w:sz w:val="18"/>
              </w:rPr>
              <w:t>The primary organ system of the patient injured or medically affected.</w:t>
            </w:r>
          </w:p>
          <w:p w14:paraId="07794E57" w14:textId="77777777" w:rsidR="004456C1" w:rsidRPr="00376959" w:rsidRDefault="004456C1" w:rsidP="004456C1">
            <w:pPr>
              <w:pStyle w:val="TableEntry"/>
            </w:pPr>
          </w:p>
        </w:tc>
        <w:tc>
          <w:tcPr>
            <w:tcW w:w="1440" w:type="dxa"/>
          </w:tcPr>
          <w:p w14:paraId="53BF1A0C" w14:textId="77777777" w:rsidR="004456C1" w:rsidRPr="00376959" w:rsidRDefault="004456C1" w:rsidP="004456C1">
            <w:pPr>
              <w:pStyle w:val="TableEntry"/>
            </w:pPr>
          </w:p>
        </w:tc>
      </w:tr>
      <w:tr w:rsidR="004456C1" w:rsidRPr="00376959" w14:paraId="5B424603" w14:textId="77777777" w:rsidTr="004456C1">
        <w:trPr>
          <w:cantSplit/>
        </w:trPr>
        <w:tc>
          <w:tcPr>
            <w:tcW w:w="1770" w:type="dxa"/>
            <w:tcMar>
              <w:left w:w="40" w:type="dxa"/>
              <w:right w:w="40" w:type="dxa"/>
            </w:tcMar>
          </w:tcPr>
          <w:p w14:paraId="5D308131" w14:textId="77777777" w:rsidR="004456C1" w:rsidRPr="00376959" w:rsidRDefault="004456C1" w:rsidP="004456C1">
            <w:pPr>
              <w:pStyle w:val="TableEntry"/>
            </w:pPr>
            <w:r w:rsidRPr="006C5BB7">
              <w:t xml:space="preserve">Primary Symptom </w:t>
            </w:r>
          </w:p>
        </w:tc>
        <w:tc>
          <w:tcPr>
            <w:tcW w:w="2188" w:type="dxa"/>
          </w:tcPr>
          <w:p w14:paraId="28D925DF" w14:textId="77777777" w:rsidR="004456C1" w:rsidRPr="00376959" w:rsidRDefault="004456C1" w:rsidP="004456C1">
            <w:pPr>
              <w:pStyle w:val="TableEntry"/>
            </w:pPr>
            <w:r>
              <w:t>Encounter.diagnosis.condition(Condition.evidence.code)</w:t>
            </w:r>
          </w:p>
        </w:tc>
        <w:tc>
          <w:tcPr>
            <w:tcW w:w="1440" w:type="dxa"/>
          </w:tcPr>
          <w:p w14:paraId="2D8E9329" w14:textId="77777777" w:rsidR="004456C1" w:rsidRDefault="004456C1" w:rsidP="004456C1">
            <w:pPr>
              <w:pStyle w:val="TableEntry"/>
            </w:pPr>
            <w:r>
              <w:t>RE</w:t>
            </w:r>
          </w:p>
          <w:p w14:paraId="51B059BF" w14:textId="77777777" w:rsidR="004456C1" w:rsidRPr="00376959" w:rsidRDefault="004456C1" w:rsidP="004456C1">
            <w:pPr>
              <w:pStyle w:val="TableEntry"/>
            </w:pPr>
            <w:r>
              <w:t>[0..1]</w:t>
            </w:r>
          </w:p>
        </w:tc>
        <w:tc>
          <w:tcPr>
            <w:tcW w:w="3240" w:type="dxa"/>
            <w:tcMar>
              <w:left w:w="40" w:type="dxa"/>
              <w:right w:w="40" w:type="dxa"/>
            </w:tcMar>
          </w:tcPr>
          <w:p w14:paraId="756FC3A8" w14:textId="77777777" w:rsidR="004456C1" w:rsidRPr="006C5BB7" w:rsidRDefault="004456C1" w:rsidP="004456C1">
            <w:pPr>
              <w:spacing w:before="0"/>
              <w:rPr>
                <w:sz w:val="18"/>
              </w:rPr>
            </w:pPr>
            <w:r w:rsidRPr="006C5BB7">
              <w:rPr>
                <w:sz w:val="18"/>
              </w:rPr>
              <w:t>The primary sign and symptom present in the patient or observed by EMS personnel</w:t>
            </w:r>
          </w:p>
          <w:p w14:paraId="5BB20AFA" w14:textId="77777777" w:rsidR="004456C1" w:rsidRPr="00376959" w:rsidRDefault="004456C1" w:rsidP="004456C1">
            <w:pPr>
              <w:pStyle w:val="TableEntry"/>
            </w:pPr>
          </w:p>
        </w:tc>
        <w:tc>
          <w:tcPr>
            <w:tcW w:w="1440" w:type="dxa"/>
          </w:tcPr>
          <w:p w14:paraId="585BF7E7" w14:textId="77777777" w:rsidR="004456C1" w:rsidRPr="00376959" w:rsidRDefault="004456C1" w:rsidP="004456C1">
            <w:pPr>
              <w:pStyle w:val="TableEntry"/>
            </w:pPr>
          </w:p>
        </w:tc>
      </w:tr>
      <w:tr w:rsidR="004456C1" w:rsidRPr="00376959" w14:paraId="46351279" w14:textId="77777777" w:rsidTr="004456C1">
        <w:trPr>
          <w:cantSplit/>
        </w:trPr>
        <w:tc>
          <w:tcPr>
            <w:tcW w:w="1770" w:type="dxa"/>
            <w:tcMar>
              <w:left w:w="40" w:type="dxa"/>
              <w:right w:w="40" w:type="dxa"/>
            </w:tcMar>
          </w:tcPr>
          <w:p w14:paraId="1884CCEA" w14:textId="77777777" w:rsidR="004456C1" w:rsidRPr="00376959" w:rsidRDefault="004456C1" w:rsidP="004456C1">
            <w:pPr>
              <w:pStyle w:val="TableEntry"/>
            </w:pPr>
            <w:r w:rsidRPr="006C5BB7">
              <w:t xml:space="preserve">Other Associated symptoms </w:t>
            </w:r>
          </w:p>
        </w:tc>
        <w:tc>
          <w:tcPr>
            <w:tcW w:w="2188" w:type="dxa"/>
          </w:tcPr>
          <w:p w14:paraId="39B5EF18" w14:textId="77777777" w:rsidR="004456C1" w:rsidRPr="00376959" w:rsidRDefault="004456C1" w:rsidP="004456C1">
            <w:pPr>
              <w:pStyle w:val="TableEntry"/>
            </w:pPr>
            <w:r>
              <w:t>Encounter.diagnosis.condition(</w:t>
            </w:r>
            <w:r w:rsidRPr="009635BD">
              <w:t>Condition.evidence.code</w:t>
            </w:r>
            <w:r>
              <w:t>)</w:t>
            </w:r>
          </w:p>
        </w:tc>
        <w:tc>
          <w:tcPr>
            <w:tcW w:w="1440" w:type="dxa"/>
          </w:tcPr>
          <w:p w14:paraId="13A24D81" w14:textId="77777777" w:rsidR="004456C1" w:rsidRDefault="004456C1" w:rsidP="004456C1">
            <w:pPr>
              <w:pStyle w:val="TableEntry"/>
            </w:pPr>
            <w:r>
              <w:t>RE</w:t>
            </w:r>
          </w:p>
          <w:p w14:paraId="548402E9" w14:textId="77777777" w:rsidR="004456C1" w:rsidRPr="00376959" w:rsidRDefault="004456C1" w:rsidP="004456C1">
            <w:pPr>
              <w:pStyle w:val="TableEntry"/>
            </w:pPr>
            <w:r>
              <w:t>[0..*]</w:t>
            </w:r>
          </w:p>
        </w:tc>
        <w:tc>
          <w:tcPr>
            <w:tcW w:w="3240" w:type="dxa"/>
            <w:tcMar>
              <w:left w:w="40" w:type="dxa"/>
              <w:right w:w="40" w:type="dxa"/>
            </w:tcMar>
          </w:tcPr>
          <w:p w14:paraId="6770958F" w14:textId="77777777" w:rsidR="004456C1" w:rsidRPr="006C5BB7" w:rsidRDefault="004456C1" w:rsidP="004456C1">
            <w:pPr>
              <w:spacing w:before="0"/>
              <w:rPr>
                <w:sz w:val="18"/>
              </w:rPr>
            </w:pPr>
            <w:r w:rsidRPr="006C5BB7">
              <w:rPr>
                <w:sz w:val="18"/>
              </w:rPr>
              <w:t>Other symptoms identified by the patient or observed by EMS personnel</w:t>
            </w:r>
          </w:p>
          <w:p w14:paraId="652684E2" w14:textId="77777777" w:rsidR="004456C1" w:rsidRPr="00376959" w:rsidRDefault="004456C1" w:rsidP="004456C1">
            <w:pPr>
              <w:pStyle w:val="TableEntry"/>
            </w:pPr>
          </w:p>
        </w:tc>
        <w:tc>
          <w:tcPr>
            <w:tcW w:w="1440" w:type="dxa"/>
          </w:tcPr>
          <w:p w14:paraId="11C4CE90" w14:textId="77777777" w:rsidR="004456C1" w:rsidRPr="00376959" w:rsidRDefault="004456C1" w:rsidP="004456C1">
            <w:pPr>
              <w:pStyle w:val="TableEntry"/>
            </w:pPr>
          </w:p>
        </w:tc>
      </w:tr>
      <w:tr w:rsidR="004456C1" w:rsidRPr="00376959" w14:paraId="581654B2" w14:textId="77777777" w:rsidTr="004456C1">
        <w:trPr>
          <w:cantSplit/>
        </w:trPr>
        <w:tc>
          <w:tcPr>
            <w:tcW w:w="1770" w:type="dxa"/>
            <w:tcMar>
              <w:left w:w="40" w:type="dxa"/>
              <w:right w:w="40" w:type="dxa"/>
            </w:tcMar>
          </w:tcPr>
          <w:p w14:paraId="7D129394" w14:textId="77777777" w:rsidR="004456C1" w:rsidRPr="006C5BB7" w:rsidRDefault="004456C1" w:rsidP="004456C1">
            <w:pPr>
              <w:pStyle w:val="TableEntry"/>
            </w:pPr>
            <w:r w:rsidRPr="006C5BB7">
              <w:t xml:space="preserve">Provider's Primary Impressions </w:t>
            </w:r>
          </w:p>
        </w:tc>
        <w:tc>
          <w:tcPr>
            <w:tcW w:w="2188" w:type="dxa"/>
          </w:tcPr>
          <w:p w14:paraId="4CB49CFC" w14:textId="77777777" w:rsidR="004456C1" w:rsidRPr="00376959" w:rsidRDefault="004456C1" w:rsidP="004456C1">
            <w:pPr>
              <w:pStyle w:val="TableEntry"/>
            </w:pPr>
            <w:r>
              <w:t>Encounter</w:t>
            </w:r>
            <w:r w:rsidRPr="00D37A4D">
              <w:sym w:font="Wingdings" w:char="F0DF"/>
            </w:r>
            <w:r>
              <w:t>Observation.value[x]</w:t>
            </w:r>
          </w:p>
        </w:tc>
        <w:tc>
          <w:tcPr>
            <w:tcW w:w="1440" w:type="dxa"/>
          </w:tcPr>
          <w:p w14:paraId="47F75214" w14:textId="77777777" w:rsidR="004456C1" w:rsidRDefault="004456C1" w:rsidP="004456C1">
            <w:pPr>
              <w:pStyle w:val="TableEntry"/>
            </w:pPr>
            <w:r>
              <w:t>RE</w:t>
            </w:r>
          </w:p>
          <w:p w14:paraId="76149DA2" w14:textId="77777777" w:rsidR="004456C1" w:rsidRPr="00376959" w:rsidRDefault="004456C1" w:rsidP="004456C1">
            <w:pPr>
              <w:pStyle w:val="TableEntry"/>
            </w:pPr>
            <w:r>
              <w:t>[0..1]</w:t>
            </w:r>
          </w:p>
        </w:tc>
        <w:tc>
          <w:tcPr>
            <w:tcW w:w="3240" w:type="dxa"/>
            <w:tcMar>
              <w:left w:w="40" w:type="dxa"/>
              <w:right w:w="40" w:type="dxa"/>
            </w:tcMar>
          </w:tcPr>
          <w:p w14:paraId="0FF03DED" w14:textId="77777777" w:rsidR="004456C1" w:rsidRPr="006C5BB7" w:rsidRDefault="004456C1" w:rsidP="004456C1">
            <w:pPr>
              <w:pStyle w:val="TableEntry"/>
            </w:pPr>
            <w:r w:rsidRPr="006C5BB7">
              <w:t>The EMS personnel's impression of the patient's primary problem or most significant condition which led to the management given to the patient (treatments, medications, or procedures).</w:t>
            </w:r>
          </w:p>
          <w:p w14:paraId="0E845A22" w14:textId="77777777" w:rsidR="004456C1" w:rsidRPr="00376959" w:rsidRDefault="004456C1" w:rsidP="004456C1">
            <w:pPr>
              <w:pStyle w:val="TableEntry"/>
            </w:pPr>
          </w:p>
        </w:tc>
        <w:tc>
          <w:tcPr>
            <w:tcW w:w="1440" w:type="dxa"/>
          </w:tcPr>
          <w:p w14:paraId="06828433" w14:textId="77777777" w:rsidR="004456C1" w:rsidRPr="00376959" w:rsidRDefault="004456C1" w:rsidP="004456C1">
            <w:pPr>
              <w:pStyle w:val="TableEntry"/>
            </w:pPr>
          </w:p>
        </w:tc>
      </w:tr>
      <w:tr w:rsidR="004456C1" w:rsidRPr="00376959" w14:paraId="020E8C54" w14:textId="77777777" w:rsidTr="004456C1">
        <w:trPr>
          <w:cantSplit/>
        </w:trPr>
        <w:tc>
          <w:tcPr>
            <w:tcW w:w="1770" w:type="dxa"/>
            <w:tcMar>
              <w:left w:w="40" w:type="dxa"/>
              <w:right w:w="40" w:type="dxa"/>
            </w:tcMar>
          </w:tcPr>
          <w:p w14:paraId="6BBC0508" w14:textId="77777777" w:rsidR="004456C1" w:rsidRPr="006C5BB7" w:rsidRDefault="004456C1" w:rsidP="004456C1">
            <w:pPr>
              <w:pStyle w:val="TableEntry"/>
            </w:pPr>
            <w:r w:rsidRPr="006C5BB7">
              <w:t>Provider’s Secondary Impressions</w:t>
            </w:r>
          </w:p>
        </w:tc>
        <w:tc>
          <w:tcPr>
            <w:tcW w:w="2188" w:type="dxa"/>
          </w:tcPr>
          <w:p w14:paraId="2719F1FA" w14:textId="77777777" w:rsidR="004456C1" w:rsidRDefault="004456C1" w:rsidP="004456C1">
            <w:pPr>
              <w:pStyle w:val="TableEntry"/>
            </w:pPr>
            <w:r>
              <w:t>Encounter</w:t>
            </w:r>
            <w:r w:rsidRPr="00D37A4D">
              <w:sym w:font="Wingdings" w:char="F0DF"/>
            </w:r>
            <w:r>
              <w:t>Observation.value[x]</w:t>
            </w:r>
          </w:p>
        </w:tc>
        <w:tc>
          <w:tcPr>
            <w:tcW w:w="1440" w:type="dxa"/>
          </w:tcPr>
          <w:p w14:paraId="2964D738" w14:textId="77777777" w:rsidR="004456C1" w:rsidRDefault="004456C1" w:rsidP="004456C1">
            <w:pPr>
              <w:pStyle w:val="TableEntry"/>
            </w:pPr>
            <w:r>
              <w:t>RE</w:t>
            </w:r>
          </w:p>
          <w:p w14:paraId="1CA13931" w14:textId="77777777" w:rsidR="004456C1" w:rsidRDefault="004456C1" w:rsidP="004456C1">
            <w:pPr>
              <w:pStyle w:val="TableEntry"/>
            </w:pPr>
            <w:r>
              <w:t>[0..1]</w:t>
            </w:r>
          </w:p>
        </w:tc>
        <w:tc>
          <w:tcPr>
            <w:tcW w:w="3240" w:type="dxa"/>
            <w:tcMar>
              <w:left w:w="40" w:type="dxa"/>
              <w:right w:w="40" w:type="dxa"/>
            </w:tcMar>
          </w:tcPr>
          <w:p w14:paraId="701BC8F7" w14:textId="77777777" w:rsidR="004456C1" w:rsidRPr="006C5BB7" w:rsidRDefault="004456C1" w:rsidP="004456C1">
            <w:pPr>
              <w:pStyle w:val="TableEntry"/>
            </w:pPr>
            <w:r w:rsidRPr="006C5BB7">
              <w:t>The EMS personnel's impression of the patient's secondary problem or most significant condition which led to the management given to the patient (treatments, medications, or procedures).</w:t>
            </w:r>
          </w:p>
          <w:p w14:paraId="74F9A676" w14:textId="77777777" w:rsidR="004456C1" w:rsidRPr="006C5BB7" w:rsidRDefault="004456C1" w:rsidP="004456C1">
            <w:pPr>
              <w:pStyle w:val="TableEntry"/>
            </w:pPr>
          </w:p>
        </w:tc>
        <w:tc>
          <w:tcPr>
            <w:tcW w:w="1440" w:type="dxa"/>
          </w:tcPr>
          <w:p w14:paraId="2873EB17" w14:textId="77777777" w:rsidR="004456C1" w:rsidRPr="00376959" w:rsidRDefault="004456C1" w:rsidP="004456C1">
            <w:pPr>
              <w:pStyle w:val="TableEntry"/>
            </w:pPr>
          </w:p>
        </w:tc>
      </w:tr>
      <w:tr w:rsidR="004456C1" w:rsidRPr="00376959" w14:paraId="165E0DD4" w14:textId="77777777" w:rsidTr="004456C1">
        <w:trPr>
          <w:cantSplit/>
        </w:trPr>
        <w:tc>
          <w:tcPr>
            <w:tcW w:w="1770" w:type="dxa"/>
            <w:tcMar>
              <w:left w:w="40" w:type="dxa"/>
              <w:right w:w="40" w:type="dxa"/>
            </w:tcMar>
          </w:tcPr>
          <w:p w14:paraId="032A241F" w14:textId="77777777" w:rsidR="004456C1" w:rsidRPr="00376959" w:rsidRDefault="004456C1" w:rsidP="004456C1">
            <w:pPr>
              <w:pStyle w:val="TableEntry"/>
            </w:pPr>
            <w:r w:rsidRPr="006C5BB7">
              <w:t>Initial Patient Acuity</w:t>
            </w:r>
          </w:p>
        </w:tc>
        <w:tc>
          <w:tcPr>
            <w:tcW w:w="2188" w:type="dxa"/>
          </w:tcPr>
          <w:p w14:paraId="02B8762F" w14:textId="77777777" w:rsidR="004456C1" w:rsidRPr="00376959" w:rsidRDefault="004456C1" w:rsidP="004456C1">
            <w:pPr>
              <w:pStyle w:val="TableEntry"/>
            </w:pPr>
            <w:r>
              <w:t>Encounter</w:t>
            </w:r>
            <w:r w:rsidRPr="00D37A4D">
              <w:sym w:font="Wingdings" w:char="F0DF"/>
            </w:r>
            <w:r>
              <w:t xml:space="preserve">Observation.interpretation </w:t>
            </w:r>
          </w:p>
        </w:tc>
        <w:tc>
          <w:tcPr>
            <w:tcW w:w="1440" w:type="dxa"/>
          </w:tcPr>
          <w:p w14:paraId="799AA708" w14:textId="77777777" w:rsidR="004456C1" w:rsidRDefault="004456C1" w:rsidP="004456C1">
            <w:pPr>
              <w:pStyle w:val="TableEntry"/>
            </w:pPr>
            <w:r>
              <w:t>RE</w:t>
            </w:r>
          </w:p>
          <w:p w14:paraId="3D06DECD" w14:textId="77777777" w:rsidR="004456C1" w:rsidRPr="00376959" w:rsidRDefault="004456C1" w:rsidP="004456C1">
            <w:pPr>
              <w:pStyle w:val="TableEntry"/>
            </w:pPr>
            <w:r>
              <w:t>[0..1]</w:t>
            </w:r>
          </w:p>
        </w:tc>
        <w:tc>
          <w:tcPr>
            <w:tcW w:w="3240" w:type="dxa"/>
            <w:tcMar>
              <w:left w:w="40" w:type="dxa"/>
              <w:right w:w="40" w:type="dxa"/>
            </w:tcMar>
          </w:tcPr>
          <w:p w14:paraId="4B9E29C6" w14:textId="77777777" w:rsidR="004456C1" w:rsidRPr="006C5BB7" w:rsidRDefault="004456C1" w:rsidP="004456C1">
            <w:pPr>
              <w:spacing w:before="0"/>
              <w:rPr>
                <w:sz w:val="18"/>
              </w:rPr>
            </w:pPr>
            <w:r w:rsidRPr="006C5BB7">
              <w:rPr>
                <w:sz w:val="18"/>
              </w:rPr>
              <w:t>The acuity of the patient's condition upon EMS arrival at the scene.</w:t>
            </w:r>
          </w:p>
          <w:p w14:paraId="0DB57FD4" w14:textId="77777777" w:rsidR="004456C1" w:rsidRPr="00376959" w:rsidRDefault="004456C1" w:rsidP="004456C1">
            <w:pPr>
              <w:pStyle w:val="TableEntry"/>
            </w:pPr>
          </w:p>
        </w:tc>
        <w:tc>
          <w:tcPr>
            <w:tcW w:w="1440" w:type="dxa"/>
          </w:tcPr>
          <w:p w14:paraId="06F594E7" w14:textId="77777777" w:rsidR="004456C1" w:rsidRPr="00376959" w:rsidRDefault="004456C1" w:rsidP="004456C1">
            <w:pPr>
              <w:pStyle w:val="TableEntry"/>
            </w:pPr>
          </w:p>
        </w:tc>
      </w:tr>
      <w:tr w:rsidR="004456C1" w:rsidRPr="00376959" w14:paraId="5E003141" w14:textId="77777777" w:rsidTr="004456C1">
        <w:trPr>
          <w:cantSplit/>
        </w:trPr>
        <w:tc>
          <w:tcPr>
            <w:tcW w:w="1770" w:type="dxa"/>
            <w:tcMar>
              <w:left w:w="40" w:type="dxa"/>
              <w:right w:w="40" w:type="dxa"/>
            </w:tcMar>
          </w:tcPr>
          <w:p w14:paraId="3145426D" w14:textId="77777777" w:rsidR="004456C1" w:rsidRPr="00376959" w:rsidRDefault="004456C1" w:rsidP="004456C1">
            <w:pPr>
              <w:pStyle w:val="TableEntry"/>
            </w:pPr>
            <w:r w:rsidRPr="006C5BB7">
              <w:t xml:space="preserve">Work-related Illness/Injury </w:t>
            </w:r>
          </w:p>
        </w:tc>
        <w:tc>
          <w:tcPr>
            <w:tcW w:w="2188" w:type="dxa"/>
          </w:tcPr>
          <w:p w14:paraId="49122338" w14:textId="77777777" w:rsidR="004456C1" w:rsidRPr="00376959" w:rsidRDefault="004456C1" w:rsidP="004456C1">
            <w:pPr>
              <w:pStyle w:val="TableEntry"/>
            </w:pPr>
            <w:r>
              <w:t>Encounter</w:t>
            </w:r>
            <w:r w:rsidRPr="00D37A4D">
              <w:sym w:font="Wingdings" w:char="F0DF"/>
            </w:r>
            <w:r>
              <w:t>Observation.note</w:t>
            </w:r>
          </w:p>
        </w:tc>
        <w:tc>
          <w:tcPr>
            <w:tcW w:w="1440" w:type="dxa"/>
          </w:tcPr>
          <w:p w14:paraId="57DDEA18" w14:textId="77777777" w:rsidR="004456C1" w:rsidRDefault="004456C1" w:rsidP="004456C1">
            <w:pPr>
              <w:pStyle w:val="TableEntry"/>
            </w:pPr>
            <w:r>
              <w:t>RE</w:t>
            </w:r>
          </w:p>
          <w:p w14:paraId="776A70E2" w14:textId="77777777" w:rsidR="004456C1" w:rsidRPr="00376959" w:rsidRDefault="004456C1" w:rsidP="004456C1">
            <w:pPr>
              <w:pStyle w:val="TableEntry"/>
            </w:pPr>
            <w:r>
              <w:t>[0..1]</w:t>
            </w:r>
          </w:p>
        </w:tc>
        <w:tc>
          <w:tcPr>
            <w:tcW w:w="3240" w:type="dxa"/>
            <w:tcMar>
              <w:left w:w="40" w:type="dxa"/>
              <w:right w:w="40" w:type="dxa"/>
            </w:tcMar>
          </w:tcPr>
          <w:p w14:paraId="497989F5" w14:textId="77777777" w:rsidR="004456C1" w:rsidRPr="006C5BB7" w:rsidRDefault="004456C1" w:rsidP="004456C1">
            <w:pPr>
              <w:spacing w:before="0"/>
              <w:rPr>
                <w:sz w:val="18"/>
              </w:rPr>
            </w:pPr>
            <w:r w:rsidRPr="006C5BB7">
              <w:rPr>
                <w:sz w:val="18"/>
              </w:rPr>
              <w:t>Indication of whether or not the illness or injury is work related.</w:t>
            </w:r>
          </w:p>
          <w:p w14:paraId="56AE5F95" w14:textId="77777777" w:rsidR="004456C1" w:rsidRPr="006C5BB7" w:rsidRDefault="004456C1" w:rsidP="004456C1">
            <w:pPr>
              <w:spacing w:before="0"/>
              <w:rPr>
                <w:sz w:val="18"/>
              </w:rPr>
            </w:pPr>
          </w:p>
        </w:tc>
        <w:tc>
          <w:tcPr>
            <w:tcW w:w="1440" w:type="dxa"/>
          </w:tcPr>
          <w:p w14:paraId="7A95C053" w14:textId="77777777" w:rsidR="004456C1" w:rsidRPr="00376959" w:rsidRDefault="004456C1" w:rsidP="004456C1">
            <w:pPr>
              <w:pStyle w:val="TableEntry"/>
            </w:pPr>
          </w:p>
        </w:tc>
      </w:tr>
      <w:tr w:rsidR="004456C1" w:rsidRPr="00376959" w14:paraId="790927E4" w14:textId="77777777" w:rsidTr="004456C1">
        <w:trPr>
          <w:cantSplit/>
        </w:trPr>
        <w:tc>
          <w:tcPr>
            <w:tcW w:w="1770" w:type="dxa"/>
            <w:tcMar>
              <w:left w:w="40" w:type="dxa"/>
              <w:right w:w="40" w:type="dxa"/>
            </w:tcMar>
          </w:tcPr>
          <w:p w14:paraId="486E6341" w14:textId="77777777" w:rsidR="004456C1" w:rsidRPr="00376959" w:rsidRDefault="004456C1" w:rsidP="004456C1">
            <w:pPr>
              <w:pStyle w:val="TableEntry"/>
            </w:pPr>
            <w:r w:rsidRPr="006C5BB7">
              <w:lastRenderedPageBreak/>
              <w:t xml:space="preserve">Patient's Occupational Industry </w:t>
            </w:r>
          </w:p>
        </w:tc>
        <w:tc>
          <w:tcPr>
            <w:tcW w:w="2188" w:type="dxa"/>
          </w:tcPr>
          <w:p w14:paraId="4DE289E2" w14:textId="77777777" w:rsidR="004456C1" w:rsidRPr="00376959" w:rsidRDefault="004456C1" w:rsidP="004456C1">
            <w:pPr>
              <w:pStyle w:val="TableEntry"/>
            </w:pPr>
            <w:r>
              <w:t xml:space="preserve">No mapping available </w:t>
            </w:r>
          </w:p>
        </w:tc>
        <w:tc>
          <w:tcPr>
            <w:tcW w:w="1440" w:type="dxa"/>
          </w:tcPr>
          <w:p w14:paraId="06D071B5" w14:textId="77777777" w:rsidR="004456C1" w:rsidRDefault="004456C1" w:rsidP="004456C1">
            <w:pPr>
              <w:pStyle w:val="TableEntry"/>
            </w:pPr>
            <w:r>
              <w:t>RE</w:t>
            </w:r>
          </w:p>
          <w:p w14:paraId="05A6CEA0" w14:textId="77777777" w:rsidR="004456C1" w:rsidRPr="00376959" w:rsidRDefault="004456C1" w:rsidP="004456C1">
            <w:pPr>
              <w:pStyle w:val="TableEntry"/>
            </w:pPr>
            <w:r>
              <w:t>[0..1]</w:t>
            </w:r>
          </w:p>
        </w:tc>
        <w:tc>
          <w:tcPr>
            <w:tcW w:w="3240" w:type="dxa"/>
            <w:tcMar>
              <w:left w:w="40" w:type="dxa"/>
              <w:right w:w="40" w:type="dxa"/>
            </w:tcMar>
          </w:tcPr>
          <w:p w14:paraId="6B51877F" w14:textId="77777777" w:rsidR="004456C1" w:rsidRPr="006C5BB7" w:rsidRDefault="004456C1" w:rsidP="004456C1">
            <w:pPr>
              <w:spacing w:before="0"/>
              <w:rPr>
                <w:sz w:val="18"/>
              </w:rPr>
            </w:pPr>
            <w:r w:rsidRPr="006C5BB7">
              <w:rPr>
                <w:sz w:val="18"/>
              </w:rPr>
              <w:t>The occupational industry of the patient's work.</w:t>
            </w:r>
          </w:p>
          <w:p w14:paraId="31C7F5E5" w14:textId="77777777" w:rsidR="004456C1" w:rsidRPr="00376959" w:rsidRDefault="004456C1" w:rsidP="004456C1">
            <w:pPr>
              <w:pStyle w:val="TableEntry"/>
            </w:pPr>
          </w:p>
        </w:tc>
        <w:tc>
          <w:tcPr>
            <w:tcW w:w="1440" w:type="dxa"/>
          </w:tcPr>
          <w:p w14:paraId="5F311540" w14:textId="77777777" w:rsidR="004456C1" w:rsidRPr="00376959" w:rsidRDefault="004456C1" w:rsidP="004456C1">
            <w:pPr>
              <w:pStyle w:val="TableEntry"/>
            </w:pPr>
          </w:p>
        </w:tc>
      </w:tr>
      <w:tr w:rsidR="004456C1" w:rsidRPr="00376959" w14:paraId="3C1B86DC" w14:textId="77777777" w:rsidTr="004456C1">
        <w:trPr>
          <w:cantSplit/>
        </w:trPr>
        <w:tc>
          <w:tcPr>
            <w:tcW w:w="1770" w:type="dxa"/>
            <w:tcMar>
              <w:left w:w="40" w:type="dxa"/>
              <w:right w:w="40" w:type="dxa"/>
            </w:tcMar>
          </w:tcPr>
          <w:p w14:paraId="6F4C4864" w14:textId="77777777" w:rsidR="004456C1" w:rsidRPr="00376959" w:rsidRDefault="004456C1" w:rsidP="004456C1">
            <w:pPr>
              <w:pStyle w:val="TableEntry"/>
            </w:pPr>
            <w:r w:rsidRPr="006C5BB7">
              <w:t>Patient's Occupation</w:t>
            </w:r>
          </w:p>
        </w:tc>
        <w:tc>
          <w:tcPr>
            <w:tcW w:w="2188" w:type="dxa"/>
          </w:tcPr>
          <w:p w14:paraId="5C821A30" w14:textId="77777777" w:rsidR="004456C1" w:rsidRPr="00376959" w:rsidRDefault="004456C1" w:rsidP="004456C1">
            <w:pPr>
              <w:pStyle w:val="TableEntry"/>
            </w:pPr>
            <w:r>
              <w:t xml:space="preserve">No mapping available </w:t>
            </w:r>
          </w:p>
        </w:tc>
        <w:tc>
          <w:tcPr>
            <w:tcW w:w="1440" w:type="dxa"/>
          </w:tcPr>
          <w:p w14:paraId="06339901" w14:textId="77777777" w:rsidR="004456C1" w:rsidRDefault="004456C1" w:rsidP="004456C1">
            <w:pPr>
              <w:pStyle w:val="TableEntry"/>
            </w:pPr>
            <w:r>
              <w:t>RE</w:t>
            </w:r>
          </w:p>
          <w:p w14:paraId="04816E9E" w14:textId="77777777" w:rsidR="004456C1" w:rsidRPr="00376959" w:rsidRDefault="004456C1" w:rsidP="004456C1">
            <w:pPr>
              <w:pStyle w:val="TableEntry"/>
            </w:pPr>
            <w:r>
              <w:t>[0..1]</w:t>
            </w:r>
          </w:p>
        </w:tc>
        <w:tc>
          <w:tcPr>
            <w:tcW w:w="3240" w:type="dxa"/>
            <w:tcMar>
              <w:left w:w="40" w:type="dxa"/>
              <w:right w:w="40" w:type="dxa"/>
            </w:tcMar>
          </w:tcPr>
          <w:p w14:paraId="747D602A" w14:textId="77777777" w:rsidR="004456C1" w:rsidRPr="006C5BB7" w:rsidRDefault="004456C1" w:rsidP="004456C1">
            <w:pPr>
              <w:spacing w:before="0"/>
              <w:rPr>
                <w:sz w:val="18"/>
              </w:rPr>
            </w:pPr>
            <w:r w:rsidRPr="006C5BB7">
              <w:rPr>
                <w:sz w:val="18"/>
              </w:rPr>
              <w:t>The occupation of the patient.</w:t>
            </w:r>
          </w:p>
          <w:p w14:paraId="08DF1104" w14:textId="77777777" w:rsidR="004456C1" w:rsidRPr="00376959" w:rsidRDefault="004456C1" w:rsidP="004456C1">
            <w:pPr>
              <w:pStyle w:val="TableEntry"/>
            </w:pPr>
          </w:p>
        </w:tc>
        <w:tc>
          <w:tcPr>
            <w:tcW w:w="1440" w:type="dxa"/>
          </w:tcPr>
          <w:p w14:paraId="709C6D57" w14:textId="77777777" w:rsidR="004456C1" w:rsidRPr="00376959" w:rsidRDefault="004456C1" w:rsidP="004456C1">
            <w:pPr>
              <w:pStyle w:val="TableEntry"/>
            </w:pPr>
          </w:p>
        </w:tc>
      </w:tr>
      <w:tr w:rsidR="004456C1" w:rsidRPr="00376959" w14:paraId="4E8657DD" w14:textId="77777777" w:rsidTr="004456C1">
        <w:trPr>
          <w:cantSplit/>
        </w:trPr>
        <w:tc>
          <w:tcPr>
            <w:tcW w:w="1770" w:type="dxa"/>
            <w:tcMar>
              <w:left w:w="40" w:type="dxa"/>
              <w:right w:w="40" w:type="dxa"/>
            </w:tcMar>
          </w:tcPr>
          <w:p w14:paraId="07118143" w14:textId="77777777" w:rsidR="004456C1" w:rsidRPr="00376959" w:rsidRDefault="004456C1" w:rsidP="004456C1">
            <w:pPr>
              <w:pStyle w:val="TableEntry"/>
            </w:pPr>
            <w:r w:rsidRPr="006C5BB7">
              <w:t xml:space="preserve">Patient Activity </w:t>
            </w:r>
          </w:p>
        </w:tc>
        <w:tc>
          <w:tcPr>
            <w:tcW w:w="2188" w:type="dxa"/>
          </w:tcPr>
          <w:p w14:paraId="4598AAED" w14:textId="77777777" w:rsidR="004456C1" w:rsidRPr="00376959" w:rsidRDefault="004456C1" w:rsidP="004456C1">
            <w:pPr>
              <w:pStyle w:val="TableEntry"/>
            </w:pPr>
            <w:r>
              <w:t>Encounter</w:t>
            </w:r>
            <w:r w:rsidRPr="00D37A4D">
              <w:sym w:font="Wingdings" w:char="F0DF"/>
            </w:r>
            <w:r>
              <w:t>Observation.value[x]</w:t>
            </w:r>
          </w:p>
        </w:tc>
        <w:tc>
          <w:tcPr>
            <w:tcW w:w="1440" w:type="dxa"/>
          </w:tcPr>
          <w:p w14:paraId="0CE219CC" w14:textId="77777777" w:rsidR="004456C1" w:rsidRDefault="004456C1" w:rsidP="004456C1">
            <w:pPr>
              <w:pStyle w:val="TableEntry"/>
            </w:pPr>
            <w:r>
              <w:t>RE</w:t>
            </w:r>
          </w:p>
          <w:p w14:paraId="59045676" w14:textId="77777777" w:rsidR="004456C1" w:rsidRPr="00376959" w:rsidRDefault="004456C1" w:rsidP="004456C1">
            <w:pPr>
              <w:pStyle w:val="TableEntry"/>
            </w:pPr>
            <w:r>
              <w:t>[0..1]</w:t>
            </w:r>
          </w:p>
        </w:tc>
        <w:tc>
          <w:tcPr>
            <w:tcW w:w="3240" w:type="dxa"/>
            <w:tcMar>
              <w:left w:w="40" w:type="dxa"/>
              <w:right w:w="40" w:type="dxa"/>
            </w:tcMar>
          </w:tcPr>
          <w:p w14:paraId="1675E548" w14:textId="77777777" w:rsidR="004456C1" w:rsidRPr="006C5BB7" w:rsidRDefault="004456C1" w:rsidP="004456C1">
            <w:pPr>
              <w:spacing w:before="0"/>
              <w:rPr>
                <w:sz w:val="18"/>
              </w:rPr>
            </w:pPr>
            <w:r w:rsidRPr="006C5BB7">
              <w:rPr>
                <w:sz w:val="18"/>
              </w:rPr>
              <w:t>The activity the patient was involved in at the time the patient experienced the onset of symptoms or experienced an injury.</w:t>
            </w:r>
          </w:p>
          <w:p w14:paraId="43E9AAA9" w14:textId="77777777" w:rsidR="004456C1" w:rsidRPr="00376959" w:rsidRDefault="004456C1" w:rsidP="004456C1">
            <w:pPr>
              <w:pStyle w:val="TableEntry"/>
            </w:pPr>
          </w:p>
        </w:tc>
        <w:tc>
          <w:tcPr>
            <w:tcW w:w="1440" w:type="dxa"/>
          </w:tcPr>
          <w:p w14:paraId="7644F560" w14:textId="77777777" w:rsidR="004456C1" w:rsidRPr="00376959" w:rsidRDefault="004456C1" w:rsidP="004456C1">
            <w:pPr>
              <w:pStyle w:val="TableEntry"/>
            </w:pPr>
          </w:p>
        </w:tc>
      </w:tr>
      <w:tr w:rsidR="004456C1" w:rsidRPr="00376959" w14:paraId="6C40BC40" w14:textId="77777777" w:rsidTr="004456C1">
        <w:trPr>
          <w:cantSplit/>
        </w:trPr>
        <w:tc>
          <w:tcPr>
            <w:tcW w:w="1770" w:type="dxa"/>
            <w:tcMar>
              <w:left w:w="40" w:type="dxa"/>
              <w:right w:w="40" w:type="dxa"/>
            </w:tcMar>
          </w:tcPr>
          <w:p w14:paraId="12E59A05" w14:textId="77777777" w:rsidR="004456C1" w:rsidRPr="00376959" w:rsidRDefault="004456C1" w:rsidP="004456C1">
            <w:pPr>
              <w:pStyle w:val="TableEntry"/>
            </w:pPr>
            <w:r w:rsidRPr="006C5BB7">
              <w:t xml:space="preserve">Date/Time Last Known Well </w:t>
            </w:r>
          </w:p>
        </w:tc>
        <w:tc>
          <w:tcPr>
            <w:tcW w:w="2188" w:type="dxa"/>
          </w:tcPr>
          <w:p w14:paraId="0D527867" w14:textId="77777777" w:rsidR="004456C1" w:rsidRPr="00376959" w:rsidRDefault="004456C1" w:rsidP="004456C1">
            <w:pPr>
              <w:pStyle w:val="TableEntry"/>
            </w:pPr>
            <w:r>
              <w:t>Encounter</w:t>
            </w:r>
            <w:r w:rsidRPr="00D37A4D">
              <w:sym w:font="Wingdings" w:char="F0DF"/>
            </w:r>
            <w:r>
              <w:t>Observation.value[x]</w:t>
            </w:r>
          </w:p>
        </w:tc>
        <w:tc>
          <w:tcPr>
            <w:tcW w:w="1440" w:type="dxa"/>
          </w:tcPr>
          <w:p w14:paraId="2FE1BEF1" w14:textId="77777777" w:rsidR="004456C1" w:rsidRDefault="004456C1" w:rsidP="004456C1">
            <w:pPr>
              <w:pStyle w:val="TableEntry"/>
            </w:pPr>
            <w:r>
              <w:t>RE</w:t>
            </w:r>
          </w:p>
          <w:p w14:paraId="0266EDE2" w14:textId="77777777" w:rsidR="004456C1" w:rsidRPr="00376959" w:rsidRDefault="004456C1" w:rsidP="004456C1">
            <w:pPr>
              <w:pStyle w:val="TableEntry"/>
            </w:pPr>
            <w:r>
              <w:t>[0..1]</w:t>
            </w:r>
          </w:p>
        </w:tc>
        <w:tc>
          <w:tcPr>
            <w:tcW w:w="3240" w:type="dxa"/>
            <w:tcMar>
              <w:left w:w="40" w:type="dxa"/>
              <w:right w:w="40" w:type="dxa"/>
            </w:tcMar>
          </w:tcPr>
          <w:p w14:paraId="41C0B1C5" w14:textId="77777777" w:rsidR="004456C1" w:rsidRPr="006C5BB7" w:rsidRDefault="004456C1" w:rsidP="004456C1">
            <w:pPr>
              <w:spacing w:before="0"/>
              <w:rPr>
                <w:sz w:val="18"/>
              </w:rPr>
            </w:pPr>
            <w:r w:rsidRPr="006C5BB7">
              <w:rPr>
                <w:sz w:val="18"/>
              </w:rPr>
              <w:t>The estimated date and time the patient was last known to be well or in their usual state of health. This is described or estimated by the patient, family, and/or bystanders.</w:t>
            </w:r>
          </w:p>
          <w:p w14:paraId="1870B507" w14:textId="77777777" w:rsidR="004456C1" w:rsidRPr="00376959" w:rsidRDefault="004456C1" w:rsidP="004456C1">
            <w:pPr>
              <w:pStyle w:val="TableEntry"/>
            </w:pPr>
          </w:p>
        </w:tc>
        <w:tc>
          <w:tcPr>
            <w:tcW w:w="1440" w:type="dxa"/>
          </w:tcPr>
          <w:p w14:paraId="36DD8B96" w14:textId="77777777" w:rsidR="004456C1" w:rsidRPr="00376959" w:rsidRDefault="004456C1" w:rsidP="004456C1">
            <w:pPr>
              <w:pStyle w:val="TableEntry"/>
            </w:pPr>
          </w:p>
        </w:tc>
      </w:tr>
      <w:tr w:rsidR="004456C1" w:rsidRPr="00376959" w14:paraId="1F116B76" w14:textId="77777777" w:rsidTr="004456C1">
        <w:trPr>
          <w:cantSplit/>
        </w:trPr>
        <w:tc>
          <w:tcPr>
            <w:tcW w:w="1770" w:type="dxa"/>
            <w:tcMar>
              <w:left w:w="40" w:type="dxa"/>
              <w:right w:w="40" w:type="dxa"/>
            </w:tcMar>
          </w:tcPr>
          <w:p w14:paraId="0A82DD63" w14:textId="77777777" w:rsidR="004456C1" w:rsidRPr="00376959" w:rsidRDefault="004456C1" w:rsidP="004456C1">
            <w:pPr>
              <w:pStyle w:val="TableEntry"/>
            </w:pPr>
            <w:r w:rsidRPr="006C5BB7">
              <w:t>Cause of Injury</w:t>
            </w:r>
          </w:p>
        </w:tc>
        <w:tc>
          <w:tcPr>
            <w:tcW w:w="2188" w:type="dxa"/>
          </w:tcPr>
          <w:p w14:paraId="5973D570" w14:textId="77777777" w:rsidR="004456C1" w:rsidRPr="00376959" w:rsidRDefault="004456C1" w:rsidP="004456C1">
            <w:pPr>
              <w:pStyle w:val="TableEntry"/>
            </w:pPr>
            <w:r>
              <w:t>Encounter</w:t>
            </w:r>
            <w:r w:rsidRPr="00D37A4D">
              <w:sym w:font="Wingdings" w:char="F0DF"/>
            </w:r>
            <w:r>
              <w:t>Observation.value[x]</w:t>
            </w:r>
          </w:p>
        </w:tc>
        <w:tc>
          <w:tcPr>
            <w:tcW w:w="1440" w:type="dxa"/>
          </w:tcPr>
          <w:p w14:paraId="4BD0058D" w14:textId="77777777" w:rsidR="004456C1" w:rsidRDefault="004456C1" w:rsidP="004456C1">
            <w:pPr>
              <w:pStyle w:val="TableEntry"/>
            </w:pPr>
            <w:r>
              <w:t>RE</w:t>
            </w:r>
          </w:p>
          <w:p w14:paraId="0671C03A" w14:textId="77777777" w:rsidR="004456C1" w:rsidRPr="00376959" w:rsidRDefault="004456C1" w:rsidP="004456C1">
            <w:pPr>
              <w:pStyle w:val="TableEntry"/>
            </w:pPr>
            <w:r>
              <w:t>[0..*]</w:t>
            </w:r>
          </w:p>
        </w:tc>
        <w:tc>
          <w:tcPr>
            <w:tcW w:w="3240" w:type="dxa"/>
            <w:tcMar>
              <w:left w:w="40" w:type="dxa"/>
              <w:right w:w="40" w:type="dxa"/>
            </w:tcMar>
          </w:tcPr>
          <w:p w14:paraId="54E827EB" w14:textId="77777777" w:rsidR="004456C1" w:rsidRPr="006C5BB7" w:rsidRDefault="004456C1" w:rsidP="004456C1">
            <w:pPr>
              <w:spacing w:before="0"/>
              <w:rPr>
                <w:sz w:val="18"/>
              </w:rPr>
            </w:pPr>
            <w:r w:rsidRPr="006C5BB7">
              <w:rPr>
                <w:sz w:val="18"/>
              </w:rPr>
              <w:t>The category of the reported/suspected external cause of the injury.</w:t>
            </w:r>
          </w:p>
          <w:p w14:paraId="69503AB6" w14:textId="77777777" w:rsidR="004456C1" w:rsidRPr="00376959" w:rsidRDefault="004456C1" w:rsidP="004456C1">
            <w:pPr>
              <w:pStyle w:val="TableEntry"/>
            </w:pPr>
          </w:p>
        </w:tc>
        <w:tc>
          <w:tcPr>
            <w:tcW w:w="1440" w:type="dxa"/>
          </w:tcPr>
          <w:p w14:paraId="45E937E0" w14:textId="77777777" w:rsidR="004456C1" w:rsidRPr="00376959" w:rsidRDefault="004456C1" w:rsidP="004456C1">
            <w:pPr>
              <w:pStyle w:val="TableEntry"/>
            </w:pPr>
          </w:p>
        </w:tc>
      </w:tr>
      <w:tr w:rsidR="004456C1" w:rsidRPr="00376959" w14:paraId="4A268DD8" w14:textId="77777777" w:rsidTr="004456C1">
        <w:trPr>
          <w:cantSplit/>
        </w:trPr>
        <w:tc>
          <w:tcPr>
            <w:tcW w:w="1770" w:type="dxa"/>
            <w:tcMar>
              <w:left w:w="40" w:type="dxa"/>
              <w:right w:w="40" w:type="dxa"/>
            </w:tcMar>
          </w:tcPr>
          <w:p w14:paraId="7A545499" w14:textId="77777777" w:rsidR="004456C1" w:rsidRPr="00376959" w:rsidRDefault="004456C1" w:rsidP="004456C1">
            <w:pPr>
              <w:pStyle w:val="TableEntry"/>
            </w:pPr>
            <w:r w:rsidRPr="006C5BB7">
              <w:t xml:space="preserve">Mechanism of Injury </w:t>
            </w:r>
          </w:p>
        </w:tc>
        <w:tc>
          <w:tcPr>
            <w:tcW w:w="2188" w:type="dxa"/>
          </w:tcPr>
          <w:p w14:paraId="103E5D68" w14:textId="77777777" w:rsidR="004456C1" w:rsidRPr="00376959" w:rsidRDefault="004456C1" w:rsidP="004456C1">
            <w:pPr>
              <w:pStyle w:val="TableEntry"/>
            </w:pPr>
            <w:r>
              <w:t xml:space="preserve">No mapping available </w:t>
            </w:r>
          </w:p>
        </w:tc>
        <w:tc>
          <w:tcPr>
            <w:tcW w:w="1440" w:type="dxa"/>
          </w:tcPr>
          <w:p w14:paraId="439220F1" w14:textId="77777777" w:rsidR="004456C1" w:rsidRDefault="004456C1" w:rsidP="004456C1">
            <w:pPr>
              <w:pStyle w:val="TableEntry"/>
            </w:pPr>
            <w:r>
              <w:t>RE</w:t>
            </w:r>
          </w:p>
          <w:p w14:paraId="5806A64D" w14:textId="77777777" w:rsidR="004456C1" w:rsidRPr="00376959" w:rsidRDefault="004456C1" w:rsidP="004456C1">
            <w:pPr>
              <w:pStyle w:val="TableEntry"/>
            </w:pPr>
            <w:r>
              <w:t>[0..1]</w:t>
            </w:r>
          </w:p>
        </w:tc>
        <w:tc>
          <w:tcPr>
            <w:tcW w:w="3240" w:type="dxa"/>
            <w:tcMar>
              <w:left w:w="40" w:type="dxa"/>
              <w:right w:w="40" w:type="dxa"/>
            </w:tcMar>
          </w:tcPr>
          <w:p w14:paraId="1226AF44" w14:textId="77777777" w:rsidR="004456C1" w:rsidRPr="006C5BB7" w:rsidRDefault="004456C1" w:rsidP="004456C1">
            <w:pPr>
              <w:spacing w:before="0"/>
              <w:rPr>
                <w:sz w:val="18"/>
              </w:rPr>
            </w:pPr>
            <w:r w:rsidRPr="006C5BB7">
              <w:rPr>
                <w:sz w:val="18"/>
              </w:rPr>
              <w:t>The mechanism of the event which caused the injury</w:t>
            </w:r>
          </w:p>
          <w:p w14:paraId="711E8EA1" w14:textId="77777777" w:rsidR="004456C1" w:rsidRPr="00376959" w:rsidRDefault="004456C1" w:rsidP="004456C1">
            <w:pPr>
              <w:pStyle w:val="TableEntry"/>
            </w:pPr>
          </w:p>
        </w:tc>
        <w:tc>
          <w:tcPr>
            <w:tcW w:w="1440" w:type="dxa"/>
          </w:tcPr>
          <w:p w14:paraId="3C52A8E8" w14:textId="77777777" w:rsidR="004456C1" w:rsidRPr="00376959" w:rsidRDefault="004456C1" w:rsidP="004456C1">
            <w:pPr>
              <w:pStyle w:val="TableEntry"/>
            </w:pPr>
          </w:p>
        </w:tc>
      </w:tr>
      <w:tr w:rsidR="004456C1" w:rsidRPr="00376959" w14:paraId="58B78F6C" w14:textId="77777777" w:rsidTr="004456C1">
        <w:trPr>
          <w:cantSplit/>
        </w:trPr>
        <w:tc>
          <w:tcPr>
            <w:tcW w:w="1770" w:type="dxa"/>
            <w:tcMar>
              <w:left w:w="40" w:type="dxa"/>
              <w:right w:w="40" w:type="dxa"/>
            </w:tcMar>
          </w:tcPr>
          <w:p w14:paraId="441C6ED6" w14:textId="77777777" w:rsidR="004456C1" w:rsidRPr="00376959" w:rsidRDefault="004456C1" w:rsidP="004456C1">
            <w:pPr>
              <w:pStyle w:val="TableEntry"/>
            </w:pPr>
            <w:r w:rsidRPr="006C5BB7">
              <w:t xml:space="preserve">Trauma Center Criteria </w:t>
            </w:r>
          </w:p>
        </w:tc>
        <w:tc>
          <w:tcPr>
            <w:tcW w:w="2188" w:type="dxa"/>
          </w:tcPr>
          <w:p w14:paraId="11D4D9A4" w14:textId="77777777" w:rsidR="004456C1" w:rsidRPr="00376959" w:rsidRDefault="004456C1" w:rsidP="004456C1">
            <w:pPr>
              <w:pStyle w:val="TableEntry"/>
            </w:pPr>
            <w:r>
              <w:t>Encounter</w:t>
            </w:r>
            <w:r w:rsidRPr="00D37A4D">
              <w:sym w:font="Wingdings" w:char="F0DF"/>
            </w:r>
            <w:r>
              <w:t>Observation.value[x]</w:t>
            </w:r>
          </w:p>
        </w:tc>
        <w:tc>
          <w:tcPr>
            <w:tcW w:w="1440" w:type="dxa"/>
          </w:tcPr>
          <w:p w14:paraId="2DAE3083" w14:textId="77777777" w:rsidR="004456C1" w:rsidRDefault="004456C1" w:rsidP="004456C1">
            <w:pPr>
              <w:pStyle w:val="TableEntry"/>
            </w:pPr>
            <w:r>
              <w:t>RE</w:t>
            </w:r>
          </w:p>
          <w:p w14:paraId="0E87D375" w14:textId="77777777" w:rsidR="004456C1" w:rsidRPr="00376959" w:rsidRDefault="004456C1" w:rsidP="004456C1">
            <w:pPr>
              <w:pStyle w:val="TableEntry"/>
            </w:pPr>
            <w:r>
              <w:t>[0..*]</w:t>
            </w:r>
          </w:p>
        </w:tc>
        <w:tc>
          <w:tcPr>
            <w:tcW w:w="3240" w:type="dxa"/>
            <w:tcMar>
              <w:left w:w="40" w:type="dxa"/>
              <w:right w:w="40" w:type="dxa"/>
            </w:tcMar>
          </w:tcPr>
          <w:p w14:paraId="0BC7D605" w14:textId="77777777" w:rsidR="004456C1" w:rsidRPr="006C5BB7" w:rsidRDefault="004456C1" w:rsidP="004456C1">
            <w:pPr>
              <w:spacing w:before="0"/>
              <w:rPr>
                <w:sz w:val="18"/>
              </w:rPr>
            </w:pPr>
            <w:r w:rsidRPr="006C5BB7">
              <w:rPr>
                <w:sz w:val="18"/>
              </w:rPr>
              <w:t>Physiologic and Anatomic Field Trauma Triage Criteria (steps 1 and 2) as defined by the Centers for Disease Control.</w:t>
            </w:r>
          </w:p>
          <w:p w14:paraId="0C6A3F3B" w14:textId="77777777" w:rsidR="004456C1" w:rsidRPr="00376959" w:rsidRDefault="004456C1" w:rsidP="004456C1">
            <w:pPr>
              <w:pStyle w:val="TableEntry"/>
            </w:pPr>
          </w:p>
        </w:tc>
        <w:tc>
          <w:tcPr>
            <w:tcW w:w="1440" w:type="dxa"/>
          </w:tcPr>
          <w:p w14:paraId="630883DD" w14:textId="77777777" w:rsidR="004456C1" w:rsidRPr="00376959" w:rsidRDefault="004456C1" w:rsidP="004456C1">
            <w:pPr>
              <w:pStyle w:val="TableEntry"/>
            </w:pPr>
          </w:p>
        </w:tc>
      </w:tr>
      <w:tr w:rsidR="004456C1" w:rsidRPr="00376959" w14:paraId="0F6518D6" w14:textId="77777777" w:rsidTr="004456C1">
        <w:trPr>
          <w:cantSplit/>
        </w:trPr>
        <w:tc>
          <w:tcPr>
            <w:tcW w:w="1770" w:type="dxa"/>
            <w:tcMar>
              <w:left w:w="40" w:type="dxa"/>
              <w:right w:w="40" w:type="dxa"/>
            </w:tcMar>
          </w:tcPr>
          <w:p w14:paraId="15060FC8" w14:textId="77777777" w:rsidR="004456C1" w:rsidRPr="00376959" w:rsidRDefault="004456C1" w:rsidP="004456C1">
            <w:pPr>
              <w:pStyle w:val="TableEntry"/>
            </w:pPr>
            <w:r w:rsidRPr="006C5BB7">
              <w:t>Vehicular, Pedestrian, or Other Injury Risk Factor</w:t>
            </w:r>
          </w:p>
        </w:tc>
        <w:tc>
          <w:tcPr>
            <w:tcW w:w="2188" w:type="dxa"/>
          </w:tcPr>
          <w:p w14:paraId="24983490" w14:textId="77777777" w:rsidR="004456C1" w:rsidRPr="00376959" w:rsidRDefault="004456C1" w:rsidP="004456C1">
            <w:pPr>
              <w:pStyle w:val="TableEntry"/>
            </w:pPr>
            <w:r>
              <w:t>Encounter</w:t>
            </w:r>
            <w:r w:rsidRPr="00D37A4D">
              <w:sym w:font="Wingdings" w:char="F0DF"/>
            </w:r>
            <w:r>
              <w:t>Observation.value[x]</w:t>
            </w:r>
          </w:p>
        </w:tc>
        <w:tc>
          <w:tcPr>
            <w:tcW w:w="1440" w:type="dxa"/>
          </w:tcPr>
          <w:p w14:paraId="7E254808" w14:textId="77777777" w:rsidR="004456C1" w:rsidRDefault="004456C1" w:rsidP="004456C1">
            <w:pPr>
              <w:pStyle w:val="TableEntry"/>
            </w:pPr>
            <w:r>
              <w:t>RE</w:t>
            </w:r>
          </w:p>
          <w:p w14:paraId="7749654C" w14:textId="77777777" w:rsidR="004456C1" w:rsidRPr="00376959" w:rsidRDefault="004456C1" w:rsidP="004456C1">
            <w:pPr>
              <w:pStyle w:val="TableEntry"/>
            </w:pPr>
            <w:r>
              <w:t>[0..*]</w:t>
            </w:r>
          </w:p>
        </w:tc>
        <w:tc>
          <w:tcPr>
            <w:tcW w:w="3240" w:type="dxa"/>
            <w:tcMar>
              <w:left w:w="40" w:type="dxa"/>
              <w:right w:w="40" w:type="dxa"/>
            </w:tcMar>
          </w:tcPr>
          <w:p w14:paraId="55C00154" w14:textId="77777777" w:rsidR="004456C1" w:rsidRPr="006C5BB7" w:rsidRDefault="004456C1" w:rsidP="004456C1">
            <w:pPr>
              <w:spacing w:before="0"/>
              <w:rPr>
                <w:sz w:val="18"/>
              </w:rPr>
            </w:pPr>
            <w:r w:rsidRPr="006C5BB7">
              <w:rPr>
                <w:sz w:val="18"/>
              </w:rPr>
              <w:t>Mechanism and Special Considerations Field Trauma Triage Criteria (steps 3 and 4) as defined by the Centers for Disease Control.</w:t>
            </w:r>
          </w:p>
          <w:p w14:paraId="41FFE2EF" w14:textId="77777777" w:rsidR="004456C1" w:rsidRPr="00376959" w:rsidRDefault="004456C1" w:rsidP="004456C1">
            <w:pPr>
              <w:pStyle w:val="TableEntry"/>
            </w:pPr>
          </w:p>
        </w:tc>
        <w:tc>
          <w:tcPr>
            <w:tcW w:w="1440" w:type="dxa"/>
          </w:tcPr>
          <w:p w14:paraId="10B1C87D" w14:textId="77777777" w:rsidR="004456C1" w:rsidRPr="00376959" w:rsidRDefault="004456C1" w:rsidP="004456C1">
            <w:pPr>
              <w:pStyle w:val="TableEntry"/>
            </w:pPr>
          </w:p>
        </w:tc>
      </w:tr>
      <w:tr w:rsidR="004456C1" w:rsidRPr="00376959" w14:paraId="56945822" w14:textId="77777777" w:rsidTr="004456C1">
        <w:trPr>
          <w:cantSplit/>
        </w:trPr>
        <w:tc>
          <w:tcPr>
            <w:tcW w:w="1770" w:type="dxa"/>
            <w:tcMar>
              <w:left w:w="40" w:type="dxa"/>
              <w:right w:w="40" w:type="dxa"/>
            </w:tcMar>
          </w:tcPr>
          <w:p w14:paraId="347690C6" w14:textId="77777777" w:rsidR="004456C1" w:rsidRPr="00376959" w:rsidRDefault="004456C1" w:rsidP="004456C1">
            <w:pPr>
              <w:pStyle w:val="TableEntry"/>
            </w:pPr>
            <w:r w:rsidRPr="006C5BB7">
              <w:t>Main Area of the Vehicle Impacted by the Collision</w:t>
            </w:r>
          </w:p>
        </w:tc>
        <w:tc>
          <w:tcPr>
            <w:tcW w:w="2188" w:type="dxa"/>
          </w:tcPr>
          <w:p w14:paraId="439CDD43" w14:textId="77777777" w:rsidR="004456C1" w:rsidRPr="00376959" w:rsidRDefault="004456C1" w:rsidP="004456C1">
            <w:pPr>
              <w:pStyle w:val="TableEntry"/>
            </w:pPr>
            <w:r w:rsidRPr="002330C0">
              <w:t>Encounter</w:t>
            </w:r>
            <w:r w:rsidRPr="002330C0">
              <w:sym w:font="Wingdings" w:char="F0DF"/>
            </w:r>
            <w:r w:rsidRPr="002330C0">
              <w:t>Observation.value[x]</w:t>
            </w:r>
          </w:p>
        </w:tc>
        <w:tc>
          <w:tcPr>
            <w:tcW w:w="1440" w:type="dxa"/>
          </w:tcPr>
          <w:p w14:paraId="73E12B4E" w14:textId="77777777" w:rsidR="004456C1" w:rsidRDefault="004456C1" w:rsidP="004456C1">
            <w:pPr>
              <w:pStyle w:val="TableEntry"/>
            </w:pPr>
            <w:r>
              <w:t>RE</w:t>
            </w:r>
          </w:p>
          <w:p w14:paraId="2047329E" w14:textId="77777777" w:rsidR="004456C1" w:rsidRPr="00376959" w:rsidRDefault="004456C1" w:rsidP="004456C1">
            <w:pPr>
              <w:pStyle w:val="TableEntry"/>
            </w:pPr>
            <w:r>
              <w:t>[0..1]</w:t>
            </w:r>
          </w:p>
        </w:tc>
        <w:tc>
          <w:tcPr>
            <w:tcW w:w="3240" w:type="dxa"/>
            <w:tcMar>
              <w:left w:w="40" w:type="dxa"/>
              <w:right w:w="40" w:type="dxa"/>
            </w:tcMar>
          </w:tcPr>
          <w:p w14:paraId="666DA4CC" w14:textId="77777777" w:rsidR="004456C1" w:rsidRPr="006C5BB7" w:rsidRDefault="004456C1" w:rsidP="004456C1">
            <w:pPr>
              <w:spacing w:before="0"/>
              <w:rPr>
                <w:sz w:val="18"/>
              </w:rPr>
            </w:pPr>
            <w:r w:rsidRPr="006C5BB7">
              <w:rPr>
                <w:sz w:val="18"/>
              </w:rPr>
              <w:t>The area or location of initial impact on the vehicle based on 12-point clock diagram.</w:t>
            </w:r>
          </w:p>
          <w:p w14:paraId="1758184E" w14:textId="77777777" w:rsidR="004456C1" w:rsidRPr="00376959" w:rsidRDefault="004456C1" w:rsidP="004456C1">
            <w:pPr>
              <w:pStyle w:val="TableEntry"/>
            </w:pPr>
          </w:p>
        </w:tc>
        <w:tc>
          <w:tcPr>
            <w:tcW w:w="1440" w:type="dxa"/>
          </w:tcPr>
          <w:p w14:paraId="29A914EC" w14:textId="77777777" w:rsidR="004456C1" w:rsidRPr="00376959" w:rsidRDefault="004456C1" w:rsidP="004456C1">
            <w:pPr>
              <w:pStyle w:val="TableEntry"/>
            </w:pPr>
          </w:p>
        </w:tc>
      </w:tr>
      <w:tr w:rsidR="004456C1" w:rsidRPr="00376959" w14:paraId="6926ED80" w14:textId="77777777" w:rsidTr="004456C1">
        <w:trPr>
          <w:cantSplit/>
        </w:trPr>
        <w:tc>
          <w:tcPr>
            <w:tcW w:w="1770" w:type="dxa"/>
            <w:tcMar>
              <w:left w:w="40" w:type="dxa"/>
              <w:right w:w="40" w:type="dxa"/>
            </w:tcMar>
          </w:tcPr>
          <w:p w14:paraId="1405E540" w14:textId="77777777" w:rsidR="004456C1" w:rsidRPr="008C57BE" w:rsidRDefault="004456C1" w:rsidP="004456C1">
            <w:pPr>
              <w:pStyle w:val="TableEntry"/>
            </w:pPr>
            <w:r w:rsidRPr="006C5BB7">
              <w:t>Location of Patient in Vehicle</w:t>
            </w:r>
          </w:p>
        </w:tc>
        <w:tc>
          <w:tcPr>
            <w:tcW w:w="2188" w:type="dxa"/>
          </w:tcPr>
          <w:p w14:paraId="41387402" w14:textId="77777777" w:rsidR="004456C1" w:rsidRPr="008C57BE" w:rsidRDefault="004456C1" w:rsidP="004456C1">
            <w:pPr>
              <w:pStyle w:val="TableEntry"/>
            </w:pPr>
            <w:r w:rsidRPr="002330C0">
              <w:t>Encounter</w:t>
            </w:r>
            <w:r w:rsidRPr="002330C0">
              <w:sym w:font="Wingdings" w:char="F0DF"/>
            </w:r>
            <w:r w:rsidRPr="002330C0">
              <w:t>Observation.value[x]</w:t>
            </w:r>
          </w:p>
        </w:tc>
        <w:tc>
          <w:tcPr>
            <w:tcW w:w="1440" w:type="dxa"/>
          </w:tcPr>
          <w:p w14:paraId="2DC74D90" w14:textId="77777777" w:rsidR="004456C1" w:rsidRDefault="004456C1" w:rsidP="004456C1">
            <w:pPr>
              <w:pStyle w:val="TableEntry"/>
            </w:pPr>
            <w:r>
              <w:t>RE</w:t>
            </w:r>
          </w:p>
          <w:p w14:paraId="51F7692C" w14:textId="77777777" w:rsidR="004456C1" w:rsidRPr="008C57BE" w:rsidRDefault="004456C1" w:rsidP="004456C1">
            <w:pPr>
              <w:pStyle w:val="TableEntry"/>
            </w:pPr>
            <w:r>
              <w:t>[0..1]</w:t>
            </w:r>
          </w:p>
        </w:tc>
        <w:tc>
          <w:tcPr>
            <w:tcW w:w="3240" w:type="dxa"/>
            <w:tcMar>
              <w:left w:w="40" w:type="dxa"/>
              <w:right w:w="40" w:type="dxa"/>
            </w:tcMar>
          </w:tcPr>
          <w:p w14:paraId="1B8AB15A" w14:textId="77777777" w:rsidR="004456C1" w:rsidRPr="006C5BB7" w:rsidRDefault="004456C1" w:rsidP="004456C1">
            <w:pPr>
              <w:spacing w:before="0"/>
              <w:rPr>
                <w:sz w:val="18"/>
              </w:rPr>
            </w:pPr>
            <w:r w:rsidRPr="006C5BB7">
              <w:rPr>
                <w:sz w:val="18"/>
              </w:rPr>
              <w:t>The seat row location of the vehicle at the time of the crash with the front seat numbered as 1</w:t>
            </w:r>
          </w:p>
          <w:p w14:paraId="32C2808B" w14:textId="77777777" w:rsidR="004456C1" w:rsidRPr="008C57BE" w:rsidRDefault="004456C1" w:rsidP="004456C1">
            <w:pPr>
              <w:pStyle w:val="TableEntry"/>
            </w:pPr>
          </w:p>
        </w:tc>
        <w:tc>
          <w:tcPr>
            <w:tcW w:w="1440" w:type="dxa"/>
          </w:tcPr>
          <w:p w14:paraId="6ACA2CD6" w14:textId="77777777" w:rsidR="004456C1" w:rsidRPr="00376959" w:rsidRDefault="004456C1" w:rsidP="004456C1">
            <w:pPr>
              <w:pStyle w:val="TableEntry"/>
            </w:pPr>
          </w:p>
        </w:tc>
      </w:tr>
      <w:tr w:rsidR="004456C1" w:rsidRPr="00376959" w14:paraId="0B7F6502" w14:textId="77777777" w:rsidTr="004456C1">
        <w:trPr>
          <w:cantSplit/>
        </w:trPr>
        <w:tc>
          <w:tcPr>
            <w:tcW w:w="1770" w:type="dxa"/>
            <w:tcMar>
              <w:left w:w="40" w:type="dxa"/>
              <w:right w:w="40" w:type="dxa"/>
            </w:tcMar>
          </w:tcPr>
          <w:p w14:paraId="157226BD" w14:textId="77777777" w:rsidR="004456C1" w:rsidRPr="00376959" w:rsidRDefault="004456C1" w:rsidP="004456C1">
            <w:pPr>
              <w:pStyle w:val="TableEntry"/>
            </w:pPr>
            <w:r w:rsidRPr="006C5BB7">
              <w:t>Use of Occupant Safety Equipment</w:t>
            </w:r>
          </w:p>
        </w:tc>
        <w:tc>
          <w:tcPr>
            <w:tcW w:w="2188" w:type="dxa"/>
          </w:tcPr>
          <w:p w14:paraId="5744CEF7" w14:textId="77777777" w:rsidR="004456C1" w:rsidRPr="00376959" w:rsidRDefault="004456C1" w:rsidP="004456C1">
            <w:pPr>
              <w:pStyle w:val="TableEntry"/>
            </w:pPr>
            <w:r w:rsidRPr="002330C0">
              <w:t>Encounter</w:t>
            </w:r>
            <w:r w:rsidRPr="002330C0">
              <w:sym w:font="Wingdings" w:char="F0DF"/>
            </w:r>
            <w:r w:rsidRPr="002330C0">
              <w:t>Observation.value[x]</w:t>
            </w:r>
          </w:p>
        </w:tc>
        <w:tc>
          <w:tcPr>
            <w:tcW w:w="1440" w:type="dxa"/>
          </w:tcPr>
          <w:p w14:paraId="05C4BD50" w14:textId="77777777" w:rsidR="004456C1" w:rsidRDefault="004456C1" w:rsidP="004456C1">
            <w:pPr>
              <w:pStyle w:val="TableEntry"/>
            </w:pPr>
            <w:r>
              <w:t>RE</w:t>
            </w:r>
          </w:p>
          <w:p w14:paraId="679F68E5" w14:textId="77777777" w:rsidR="004456C1" w:rsidRPr="00376959" w:rsidRDefault="004456C1" w:rsidP="004456C1">
            <w:pPr>
              <w:pStyle w:val="TableEntry"/>
            </w:pPr>
            <w:r>
              <w:t>[0..1]</w:t>
            </w:r>
          </w:p>
        </w:tc>
        <w:tc>
          <w:tcPr>
            <w:tcW w:w="3240" w:type="dxa"/>
            <w:tcMar>
              <w:left w:w="40" w:type="dxa"/>
              <w:right w:w="40" w:type="dxa"/>
            </w:tcMar>
          </w:tcPr>
          <w:p w14:paraId="69881A4A" w14:textId="77777777" w:rsidR="004456C1" w:rsidRPr="006C5BB7" w:rsidRDefault="004456C1" w:rsidP="004456C1">
            <w:pPr>
              <w:spacing w:before="0"/>
              <w:rPr>
                <w:sz w:val="18"/>
              </w:rPr>
            </w:pPr>
            <w:r w:rsidRPr="006C5BB7">
              <w:rPr>
                <w:sz w:val="18"/>
              </w:rPr>
              <w:t>Safety equipment in use by the patient at the time of the injury</w:t>
            </w:r>
          </w:p>
          <w:p w14:paraId="256587D0" w14:textId="77777777" w:rsidR="004456C1" w:rsidRPr="00376959" w:rsidRDefault="004456C1" w:rsidP="004456C1">
            <w:pPr>
              <w:pStyle w:val="TableEntry"/>
            </w:pPr>
          </w:p>
        </w:tc>
        <w:tc>
          <w:tcPr>
            <w:tcW w:w="1440" w:type="dxa"/>
          </w:tcPr>
          <w:p w14:paraId="431804DD" w14:textId="77777777" w:rsidR="004456C1" w:rsidRPr="00376959" w:rsidRDefault="004456C1" w:rsidP="004456C1">
            <w:pPr>
              <w:pStyle w:val="TableEntry"/>
            </w:pPr>
          </w:p>
        </w:tc>
      </w:tr>
      <w:tr w:rsidR="004456C1" w:rsidRPr="00376959" w14:paraId="0124C708" w14:textId="77777777" w:rsidTr="004456C1">
        <w:trPr>
          <w:cantSplit/>
        </w:trPr>
        <w:tc>
          <w:tcPr>
            <w:tcW w:w="1770" w:type="dxa"/>
            <w:tcMar>
              <w:left w:w="40" w:type="dxa"/>
              <w:right w:w="40" w:type="dxa"/>
            </w:tcMar>
          </w:tcPr>
          <w:p w14:paraId="3152C596" w14:textId="77777777" w:rsidR="004456C1" w:rsidRPr="006C5BB7" w:rsidRDefault="004456C1" w:rsidP="004456C1">
            <w:pPr>
              <w:pStyle w:val="TableEntry"/>
            </w:pPr>
            <w:r w:rsidRPr="006C5BB7">
              <w:t>Airbag Deployment</w:t>
            </w:r>
          </w:p>
        </w:tc>
        <w:tc>
          <w:tcPr>
            <w:tcW w:w="2188" w:type="dxa"/>
          </w:tcPr>
          <w:p w14:paraId="4F72C663" w14:textId="77777777" w:rsidR="004456C1" w:rsidRPr="00376959" w:rsidRDefault="004456C1" w:rsidP="004456C1">
            <w:pPr>
              <w:pStyle w:val="TableEntry"/>
            </w:pPr>
            <w:r w:rsidRPr="002330C0">
              <w:t>Encounter</w:t>
            </w:r>
            <w:r w:rsidRPr="002330C0">
              <w:sym w:font="Wingdings" w:char="F0DF"/>
            </w:r>
            <w:r w:rsidRPr="002330C0">
              <w:t>Observation.value[x]</w:t>
            </w:r>
          </w:p>
        </w:tc>
        <w:tc>
          <w:tcPr>
            <w:tcW w:w="1440" w:type="dxa"/>
          </w:tcPr>
          <w:p w14:paraId="013194F7" w14:textId="77777777" w:rsidR="004456C1" w:rsidRDefault="004456C1" w:rsidP="004456C1">
            <w:pPr>
              <w:pStyle w:val="TableEntry"/>
            </w:pPr>
            <w:r>
              <w:t>RE</w:t>
            </w:r>
          </w:p>
          <w:p w14:paraId="662C88C4" w14:textId="77777777" w:rsidR="004456C1" w:rsidRPr="00376959" w:rsidRDefault="004456C1" w:rsidP="004456C1">
            <w:pPr>
              <w:pStyle w:val="TableEntry"/>
            </w:pPr>
            <w:r>
              <w:t>[0..1]</w:t>
            </w:r>
          </w:p>
        </w:tc>
        <w:tc>
          <w:tcPr>
            <w:tcW w:w="3240" w:type="dxa"/>
            <w:tcMar>
              <w:left w:w="40" w:type="dxa"/>
              <w:right w:w="40" w:type="dxa"/>
            </w:tcMar>
          </w:tcPr>
          <w:p w14:paraId="5587BA85" w14:textId="77777777" w:rsidR="004456C1" w:rsidRPr="006C5BB7" w:rsidRDefault="004456C1" w:rsidP="004456C1">
            <w:pPr>
              <w:pStyle w:val="TableEntry"/>
            </w:pPr>
            <w:r w:rsidRPr="006C5BB7">
              <w:t>Indication of Airbag Deployment</w:t>
            </w:r>
          </w:p>
          <w:p w14:paraId="530B5429" w14:textId="77777777" w:rsidR="004456C1" w:rsidRPr="00376959" w:rsidRDefault="004456C1" w:rsidP="004456C1">
            <w:pPr>
              <w:pStyle w:val="TableEntry"/>
            </w:pPr>
          </w:p>
        </w:tc>
        <w:tc>
          <w:tcPr>
            <w:tcW w:w="1440" w:type="dxa"/>
          </w:tcPr>
          <w:p w14:paraId="74A88C8C" w14:textId="77777777" w:rsidR="004456C1" w:rsidRPr="00376959" w:rsidRDefault="004456C1" w:rsidP="004456C1">
            <w:pPr>
              <w:pStyle w:val="TableEntry"/>
            </w:pPr>
          </w:p>
        </w:tc>
      </w:tr>
      <w:tr w:rsidR="004456C1" w:rsidRPr="00376959" w14:paraId="6B275944" w14:textId="77777777" w:rsidTr="004456C1">
        <w:trPr>
          <w:cantSplit/>
        </w:trPr>
        <w:tc>
          <w:tcPr>
            <w:tcW w:w="1770" w:type="dxa"/>
            <w:tcMar>
              <w:left w:w="40" w:type="dxa"/>
              <w:right w:w="40" w:type="dxa"/>
            </w:tcMar>
          </w:tcPr>
          <w:p w14:paraId="7AF42E3B" w14:textId="77777777" w:rsidR="004456C1" w:rsidRPr="006C5BB7" w:rsidRDefault="004456C1" w:rsidP="004456C1">
            <w:pPr>
              <w:pStyle w:val="TableEntry"/>
            </w:pPr>
            <w:r w:rsidRPr="006C5BB7">
              <w:t>Height of Fall (feet)</w:t>
            </w:r>
          </w:p>
        </w:tc>
        <w:tc>
          <w:tcPr>
            <w:tcW w:w="2188" w:type="dxa"/>
          </w:tcPr>
          <w:p w14:paraId="049E93B6" w14:textId="77777777" w:rsidR="004456C1" w:rsidRPr="00376959" w:rsidRDefault="004456C1" w:rsidP="004456C1">
            <w:pPr>
              <w:pStyle w:val="TableEntry"/>
            </w:pPr>
            <w:r w:rsidRPr="002330C0">
              <w:t>Encounter</w:t>
            </w:r>
            <w:r w:rsidRPr="002330C0">
              <w:sym w:font="Wingdings" w:char="F0DF"/>
            </w:r>
            <w:r w:rsidRPr="002330C0">
              <w:t>Observation.value[x]</w:t>
            </w:r>
          </w:p>
        </w:tc>
        <w:tc>
          <w:tcPr>
            <w:tcW w:w="1440" w:type="dxa"/>
          </w:tcPr>
          <w:p w14:paraId="529558F3" w14:textId="77777777" w:rsidR="004456C1" w:rsidRDefault="004456C1" w:rsidP="004456C1">
            <w:pPr>
              <w:pStyle w:val="TableEntry"/>
            </w:pPr>
            <w:r>
              <w:t>RE</w:t>
            </w:r>
          </w:p>
          <w:p w14:paraId="46824615" w14:textId="77777777" w:rsidR="004456C1" w:rsidRPr="00376959" w:rsidRDefault="004456C1" w:rsidP="004456C1">
            <w:pPr>
              <w:pStyle w:val="TableEntry"/>
            </w:pPr>
            <w:r>
              <w:t>[0..1]</w:t>
            </w:r>
          </w:p>
        </w:tc>
        <w:tc>
          <w:tcPr>
            <w:tcW w:w="3240" w:type="dxa"/>
            <w:tcMar>
              <w:left w:w="40" w:type="dxa"/>
              <w:right w:w="40" w:type="dxa"/>
            </w:tcMar>
          </w:tcPr>
          <w:p w14:paraId="0EC76B60" w14:textId="77777777" w:rsidR="004456C1" w:rsidRPr="006C5BB7" w:rsidRDefault="004456C1" w:rsidP="004456C1">
            <w:pPr>
              <w:pStyle w:val="TableEntry"/>
            </w:pPr>
            <w:r w:rsidRPr="006C5BB7">
              <w:t>The distance in feet the patient fell, measured from the lowest point of the patient to the ground</w:t>
            </w:r>
          </w:p>
          <w:p w14:paraId="136EE9E4" w14:textId="77777777" w:rsidR="004456C1" w:rsidRPr="00376959" w:rsidRDefault="004456C1" w:rsidP="004456C1">
            <w:pPr>
              <w:pStyle w:val="TableEntry"/>
            </w:pPr>
          </w:p>
        </w:tc>
        <w:tc>
          <w:tcPr>
            <w:tcW w:w="1440" w:type="dxa"/>
          </w:tcPr>
          <w:p w14:paraId="210F8328" w14:textId="77777777" w:rsidR="004456C1" w:rsidRPr="00376959" w:rsidRDefault="004456C1" w:rsidP="004456C1">
            <w:pPr>
              <w:pStyle w:val="TableEntry"/>
            </w:pPr>
          </w:p>
        </w:tc>
      </w:tr>
      <w:tr w:rsidR="004456C1" w:rsidRPr="00376959" w14:paraId="46237793" w14:textId="77777777" w:rsidTr="004456C1">
        <w:trPr>
          <w:cantSplit/>
        </w:trPr>
        <w:tc>
          <w:tcPr>
            <w:tcW w:w="1770" w:type="dxa"/>
            <w:tcMar>
              <w:left w:w="40" w:type="dxa"/>
              <w:right w:w="40" w:type="dxa"/>
            </w:tcMar>
          </w:tcPr>
          <w:p w14:paraId="5F986755" w14:textId="77777777" w:rsidR="004456C1" w:rsidRPr="006C5BB7" w:rsidRDefault="004456C1" w:rsidP="004456C1">
            <w:pPr>
              <w:pStyle w:val="TableEntry"/>
            </w:pPr>
            <w:r w:rsidRPr="006C5BB7">
              <w:t>OSHA Personal Protective Equipment Used</w:t>
            </w:r>
          </w:p>
        </w:tc>
        <w:tc>
          <w:tcPr>
            <w:tcW w:w="2188" w:type="dxa"/>
          </w:tcPr>
          <w:p w14:paraId="74C11BCA" w14:textId="77777777" w:rsidR="004456C1" w:rsidRPr="00376959" w:rsidRDefault="004456C1" w:rsidP="004456C1">
            <w:pPr>
              <w:pStyle w:val="TableEntry"/>
            </w:pPr>
            <w:r w:rsidRPr="002330C0">
              <w:t>Encounter</w:t>
            </w:r>
            <w:r w:rsidRPr="002330C0">
              <w:sym w:font="Wingdings" w:char="F0DF"/>
            </w:r>
            <w:r w:rsidRPr="002330C0">
              <w:t>Observation.value[x]</w:t>
            </w:r>
          </w:p>
        </w:tc>
        <w:tc>
          <w:tcPr>
            <w:tcW w:w="1440" w:type="dxa"/>
          </w:tcPr>
          <w:p w14:paraId="2F541483" w14:textId="77777777" w:rsidR="004456C1" w:rsidRDefault="004456C1" w:rsidP="004456C1">
            <w:pPr>
              <w:pStyle w:val="TableEntry"/>
            </w:pPr>
            <w:r>
              <w:t>RE</w:t>
            </w:r>
          </w:p>
          <w:p w14:paraId="47A3B071" w14:textId="77777777" w:rsidR="004456C1" w:rsidRPr="00376959" w:rsidRDefault="004456C1" w:rsidP="004456C1">
            <w:pPr>
              <w:pStyle w:val="TableEntry"/>
            </w:pPr>
            <w:r>
              <w:t>[0..*]</w:t>
            </w:r>
          </w:p>
        </w:tc>
        <w:tc>
          <w:tcPr>
            <w:tcW w:w="3240" w:type="dxa"/>
            <w:tcMar>
              <w:left w:w="40" w:type="dxa"/>
              <w:right w:w="40" w:type="dxa"/>
            </w:tcMar>
          </w:tcPr>
          <w:p w14:paraId="6DB4CA7F" w14:textId="77777777" w:rsidR="004456C1" w:rsidRPr="006C5BB7" w:rsidRDefault="004456C1" w:rsidP="004456C1">
            <w:pPr>
              <w:pStyle w:val="TableEntry"/>
            </w:pPr>
            <w:r w:rsidRPr="006C5BB7">
              <w:t>Documentation of the use of OSHA required protective equipment used by the patient at the time of injury.</w:t>
            </w:r>
          </w:p>
          <w:p w14:paraId="4BC9561C" w14:textId="77777777" w:rsidR="004456C1" w:rsidRPr="00376959" w:rsidRDefault="004456C1" w:rsidP="004456C1">
            <w:pPr>
              <w:pStyle w:val="TableEntry"/>
            </w:pPr>
          </w:p>
        </w:tc>
        <w:tc>
          <w:tcPr>
            <w:tcW w:w="1440" w:type="dxa"/>
          </w:tcPr>
          <w:p w14:paraId="05F94046" w14:textId="77777777" w:rsidR="004456C1" w:rsidRPr="00376959" w:rsidRDefault="004456C1" w:rsidP="004456C1">
            <w:pPr>
              <w:pStyle w:val="TableEntry"/>
            </w:pPr>
          </w:p>
        </w:tc>
      </w:tr>
      <w:tr w:rsidR="004456C1" w:rsidRPr="00376959" w14:paraId="428C6A56" w14:textId="77777777" w:rsidTr="004456C1">
        <w:trPr>
          <w:cantSplit/>
        </w:trPr>
        <w:tc>
          <w:tcPr>
            <w:tcW w:w="1770" w:type="dxa"/>
            <w:tcMar>
              <w:left w:w="40" w:type="dxa"/>
              <w:right w:w="40" w:type="dxa"/>
            </w:tcMar>
          </w:tcPr>
          <w:p w14:paraId="59AF1A71" w14:textId="77777777" w:rsidR="004456C1" w:rsidRPr="006C5BB7" w:rsidRDefault="004456C1" w:rsidP="004456C1">
            <w:pPr>
              <w:pStyle w:val="TableEntry"/>
            </w:pPr>
            <w:r w:rsidRPr="006C5BB7">
              <w:lastRenderedPageBreak/>
              <w:t>ACN System/Company Providing ACN Data</w:t>
            </w:r>
          </w:p>
        </w:tc>
        <w:tc>
          <w:tcPr>
            <w:tcW w:w="2188" w:type="dxa"/>
          </w:tcPr>
          <w:p w14:paraId="2D964B4D" w14:textId="77777777" w:rsidR="004456C1" w:rsidRPr="00376959" w:rsidRDefault="004456C1" w:rsidP="004456C1">
            <w:pPr>
              <w:pStyle w:val="TableEntry"/>
            </w:pPr>
            <w:r>
              <w:t>No Mapping Available</w:t>
            </w:r>
          </w:p>
        </w:tc>
        <w:tc>
          <w:tcPr>
            <w:tcW w:w="1440" w:type="dxa"/>
          </w:tcPr>
          <w:p w14:paraId="79D3922D" w14:textId="77777777" w:rsidR="004456C1" w:rsidRDefault="004456C1" w:rsidP="004456C1">
            <w:pPr>
              <w:pStyle w:val="TableEntry"/>
            </w:pPr>
            <w:r>
              <w:t>RE</w:t>
            </w:r>
          </w:p>
          <w:p w14:paraId="449BB3F2" w14:textId="77777777" w:rsidR="004456C1" w:rsidRPr="00376959" w:rsidRDefault="004456C1" w:rsidP="004456C1">
            <w:pPr>
              <w:pStyle w:val="TableEntry"/>
            </w:pPr>
            <w:r>
              <w:t>[0..1]</w:t>
            </w:r>
          </w:p>
        </w:tc>
        <w:tc>
          <w:tcPr>
            <w:tcW w:w="3240" w:type="dxa"/>
            <w:tcMar>
              <w:left w:w="40" w:type="dxa"/>
              <w:right w:w="40" w:type="dxa"/>
            </w:tcMar>
          </w:tcPr>
          <w:p w14:paraId="24531E76" w14:textId="77777777" w:rsidR="004456C1" w:rsidRPr="006C5BB7" w:rsidRDefault="004456C1" w:rsidP="004456C1">
            <w:pPr>
              <w:pStyle w:val="TableEntry"/>
            </w:pPr>
            <w:r w:rsidRPr="006C5BB7">
              <w:t>The agency providing the Automated Collision Notification (ACN) Data.</w:t>
            </w:r>
          </w:p>
          <w:p w14:paraId="23C45CA7" w14:textId="77777777" w:rsidR="004456C1" w:rsidRPr="00376959" w:rsidRDefault="004456C1" w:rsidP="004456C1">
            <w:pPr>
              <w:pStyle w:val="TableEntry"/>
            </w:pPr>
          </w:p>
        </w:tc>
        <w:tc>
          <w:tcPr>
            <w:tcW w:w="1440" w:type="dxa"/>
          </w:tcPr>
          <w:p w14:paraId="3F232698" w14:textId="77777777" w:rsidR="004456C1" w:rsidRPr="00376959" w:rsidRDefault="004456C1" w:rsidP="004456C1">
            <w:pPr>
              <w:pStyle w:val="TableEntry"/>
            </w:pPr>
          </w:p>
        </w:tc>
      </w:tr>
      <w:tr w:rsidR="004456C1" w:rsidRPr="00376959" w14:paraId="346BB799" w14:textId="77777777" w:rsidTr="004456C1">
        <w:trPr>
          <w:cantSplit/>
        </w:trPr>
        <w:tc>
          <w:tcPr>
            <w:tcW w:w="1770" w:type="dxa"/>
            <w:tcMar>
              <w:left w:w="40" w:type="dxa"/>
              <w:right w:w="40" w:type="dxa"/>
            </w:tcMar>
          </w:tcPr>
          <w:p w14:paraId="1FD84C45" w14:textId="77777777" w:rsidR="004456C1" w:rsidRPr="006C5BB7" w:rsidRDefault="004456C1" w:rsidP="004456C1">
            <w:pPr>
              <w:pStyle w:val="TableEntry"/>
            </w:pPr>
            <w:r w:rsidRPr="006C5BB7">
              <w:t>ACN Incident ID</w:t>
            </w:r>
          </w:p>
        </w:tc>
        <w:tc>
          <w:tcPr>
            <w:tcW w:w="2188" w:type="dxa"/>
          </w:tcPr>
          <w:p w14:paraId="47F2C38A" w14:textId="77777777" w:rsidR="004456C1" w:rsidRPr="00376959" w:rsidRDefault="004456C1" w:rsidP="004456C1">
            <w:pPr>
              <w:pStyle w:val="TableEntry"/>
            </w:pPr>
            <w:r w:rsidRPr="007E27BF">
              <w:t>No Mapping Available</w:t>
            </w:r>
          </w:p>
        </w:tc>
        <w:tc>
          <w:tcPr>
            <w:tcW w:w="1440" w:type="dxa"/>
          </w:tcPr>
          <w:p w14:paraId="4744621E" w14:textId="77777777" w:rsidR="004456C1" w:rsidRDefault="004456C1" w:rsidP="004456C1">
            <w:pPr>
              <w:pStyle w:val="TableEntry"/>
            </w:pPr>
            <w:r>
              <w:t>RE</w:t>
            </w:r>
          </w:p>
          <w:p w14:paraId="257502B3" w14:textId="77777777" w:rsidR="004456C1" w:rsidRPr="00376959" w:rsidRDefault="004456C1" w:rsidP="004456C1">
            <w:pPr>
              <w:pStyle w:val="TableEntry"/>
            </w:pPr>
            <w:r>
              <w:t>[0..1]</w:t>
            </w:r>
          </w:p>
        </w:tc>
        <w:tc>
          <w:tcPr>
            <w:tcW w:w="3240" w:type="dxa"/>
            <w:tcMar>
              <w:left w:w="40" w:type="dxa"/>
              <w:right w:w="40" w:type="dxa"/>
            </w:tcMar>
          </w:tcPr>
          <w:p w14:paraId="14F552CA" w14:textId="77777777" w:rsidR="004456C1" w:rsidRPr="006C5BB7" w:rsidRDefault="004456C1" w:rsidP="004456C1">
            <w:pPr>
              <w:pStyle w:val="TableEntry"/>
            </w:pPr>
            <w:r w:rsidRPr="006C5BB7">
              <w:t>The Automated Collision Notification Incident ID.</w:t>
            </w:r>
          </w:p>
          <w:p w14:paraId="2275C6FB" w14:textId="77777777" w:rsidR="004456C1" w:rsidRPr="00376959" w:rsidRDefault="004456C1" w:rsidP="004456C1">
            <w:pPr>
              <w:pStyle w:val="TableEntry"/>
            </w:pPr>
          </w:p>
        </w:tc>
        <w:tc>
          <w:tcPr>
            <w:tcW w:w="1440" w:type="dxa"/>
          </w:tcPr>
          <w:p w14:paraId="1B5F5C7C" w14:textId="77777777" w:rsidR="004456C1" w:rsidRPr="00376959" w:rsidRDefault="004456C1" w:rsidP="004456C1">
            <w:pPr>
              <w:pStyle w:val="TableEntry"/>
            </w:pPr>
          </w:p>
        </w:tc>
      </w:tr>
      <w:tr w:rsidR="004456C1" w:rsidRPr="00376959" w14:paraId="303001C8" w14:textId="77777777" w:rsidTr="004456C1">
        <w:trPr>
          <w:cantSplit/>
        </w:trPr>
        <w:tc>
          <w:tcPr>
            <w:tcW w:w="1770" w:type="dxa"/>
            <w:tcMar>
              <w:left w:w="40" w:type="dxa"/>
              <w:right w:w="40" w:type="dxa"/>
            </w:tcMar>
          </w:tcPr>
          <w:p w14:paraId="236F250D" w14:textId="77777777" w:rsidR="004456C1" w:rsidRPr="006C5BB7" w:rsidRDefault="004456C1" w:rsidP="004456C1">
            <w:pPr>
              <w:pStyle w:val="TableEntry"/>
            </w:pPr>
            <w:r w:rsidRPr="006C5BB7">
              <w:t>ACN Call Back Phone Number</w:t>
            </w:r>
          </w:p>
        </w:tc>
        <w:tc>
          <w:tcPr>
            <w:tcW w:w="2188" w:type="dxa"/>
          </w:tcPr>
          <w:p w14:paraId="79ED2D99" w14:textId="77777777" w:rsidR="004456C1" w:rsidRPr="00376959" w:rsidRDefault="004456C1" w:rsidP="004456C1">
            <w:pPr>
              <w:pStyle w:val="TableEntry"/>
            </w:pPr>
            <w:r w:rsidRPr="007E27BF">
              <w:t>No Mapping Available</w:t>
            </w:r>
          </w:p>
        </w:tc>
        <w:tc>
          <w:tcPr>
            <w:tcW w:w="1440" w:type="dxa"/>
          </w:tcPr>
          <w:p w14:paraId="1AFB4A89" w14:textId="77777777" w:rsidR="004456C1" w:rsidRDefault="004456C1" w:rsidP="004456C1">
            <w:pPr>
              <w:pStyle w:val="TableEntry"/>
            </w:pPr>
            <w:r>
              <w:t>RE</w:t>
            </w:r>
          </w:p>
          <w:p w14:paraId="3567184D" w14:textId="77777777" w:rsidR="004456C1" w:rsidRPr="00376959" w:rsidRDefault="004456C1" w:rsidP="004456C1">
            <w:pPr>
              <w:pStyle w:val="TableEntry"/>
            </w:pPr>
            <w:r>
              <w:t>[0..1]</w:t>
            </w:r>
          </w:p>
        </w:tc>
        <w:tc>
          <w:tcPr>
            <w:tcW w:w="3240" w:type="dxa"/>
            <w:tcMar>
              <w:left w:w="40" w:type="dxa"/>
              <w:right w:w="40" w:type="dxa"/>
            </w:tcMar>
          </w:tcPr>
          <w:p w14:paraId="4F1C1418" w14:textId="77777777" w:rsidR="004456C1" w:rsidRPr="006C5BB7" w:rsidRDefault="004456C1" w:rsidP="004456C1">
            <w:pPr>
              <w:pStyle w:val="TableEntry"/>
            </w:pPr>
            <w:r w:rsidRPr="006C5BB7">
              <w:t>The Automated Collision Notification Call Back Phone Number (US Only).</w:t>
            </w:r>
          </w:p>
          <w:p w14:paraId="033BB98F" w14:textId="77777777" w:rsidR="004456C1" w:rsidRPr="00376959" w:rsidRDefault="004456C1" w:rsidP="004456C1">
            <w:pPr>
              <w:pStyle w:val="TableEntry"/>
            </w:pPr>
          </w:p>
        </w:tc>
        <w:tc>
          <w:tcPr>
            <w:tcW w:w="1440" w:type="dxa"/>
          </w:tcPr>
          <w:p w14:paraId="254A5873" w14:textId="77777777" w:rsidR="004456C1" w:rsidRPr="00376959" w:rsidRDefault="004456C1" w:rsidP="004456C1">
            <w:pPr>
              <w:pStyle w:val="TableEntry"/>
            </w:pPr>
          </w:p>
        </w:tc>
      </w:tr>
      <w:tr w:rsidR="004456C1" w:rsidRPr="00376959" w14:paraId="0E6B9A05" w14:textId="77777777" w:rsidTr="004456C1">
        <w:trPr>
          <w:cantSplit/>
        </w:trPr>
        <w:tc>
          <w:tcPr>
            <w:tcW w:w="1770" w:type="dxa"/>
            <w:tcMar>
              <w:left w:w="40" w:type="dxa"/>
              <w:right w:w="40" w:type="dxa"/>
            </w:tcMar>
          </w:tcPr>
          <w:p w14:paraId="3CC12382" w14:textId="77777777" w:rsidR="004456C1" w:rsidRPr="006C5BB7" w:rsidRDefault="004456C1" w:rsidP="004456C1">
            <w:pPr>
              <w:pStyle w:val="TableEntry"/>
            </w:pPr>
            <w:r w:rsidRPr="006C5BB7">
              <w:t>Date/Time of ACN Incident</w:t>
            </w:r>
          </w:p>
        </w:tc>
        <w:tc>
          <w:tcPr>
            <w:tcW w:w="2188" w:type="dxa"/>
          </w:tcPr>
          <w:p w14:paraId="587C0180" w14:textId="77777777" w:rsidR="004456C1" w:rsidRPr="00376959" w:rsidRDefault="004456C1" w:rsidP="004456C1">
            <w:pPr>
              <w:pStyle w:val="TableEntry"/>
            </w:pPr>
            <w:r w:rsidRPr="007E27BF">
              <w:t>No Mapping Available</w:t>
            </w:r>
          </w:p>
        </w:tc>
        <w:tc>
          <w:tcPr>
            <w:tcW w:w="1440" w:type="dxa"/>
          </w:tcPr>
          <w:p w14:paraId="28526C16" w14:textId="77777777" w:rsidR="004456C1" w:rsidRDefault="004456C1" w:rsidP="004456C1">
            <w:pPr>
              <w:pStyle w:val="TableEntry"/>
            </w:pPr>
            <w:r>
              <w:t>RE</w:t>
            </w:r>
          </w:p>
          <w:p w14:paraId="7D0940A2" w14:textId="77777777" w:rsidR="004456C1" w:rsidRPr="00376959" w:rsidRDefault="004456C1" w:rsidP="004456C1">
            <w:pPr>
              <w:pStyle w:val="TableEntry"/>
            </w:pPr>
            <w:r>
              <w:t>[0..1]</w:t>
            </w:r>
          </w:p>
        </w:tc>
        <w:tc>
          <w:tcPr>
            <w:tcW w:w="3240" w:type="dxa"/>
            <w:tcMar>
              <w:left w:w="40" w:type="dxa"/>
              <w:right w:w="40" w:type="dxa"/>
            </w:tcMar>
          </w:tcPr>
          <w:p w14:paraId="67019357" w14:textId="77777777" w:rsidR="004456C1" w:rsidRPr="006C5BB7" w:rsidRDefault="004456C1" w:rsidP="004456C1">
            <w:pPr>
              <w:pStyle w:val="TableEntry"/>
            </w:pPr>
            <w:r w:rsidRPr="006C5BB7">
              <w:t>The Automated Collision Notification Incident Date and Time.</w:t>
            </w:r>
          </w:p>
          <w:p w14:paraId="427E60A0" w14:textId="77777777" w:rsidR="004456C1" w:rsidRPr="00376959" w:rsidRDefault="004456C1" w:rsidP="004456C1">
            <w:pPr>
              <w:pStyle w:val="TableEntry"/>
            </w:pPr>
          </w:p>
        </w:tc>
        <w:tc>
          <w:tcPr>
            <w:tcW w:w="1440" w:type="dxa"/>
          </w:tcPr>
          <w:p w14:paraId="054DA2CF" w14:textId="77777777" w:rsidR="004456C1" w:rsidRPr="00376959" w:rsidRDefault="004456C1" w:rsidP="004456C1">
            <w:pPr>
              <w:pStyle w:val="TableEntry"/>
            </w:pPr>
          </w:p>
        </w:tc>
      </w:tr>
      <w:tr w:rsidR="004456C1" w:rsidRPr="00376959" w14:paraId="0B75439E" w14:textId="77777777" w:rsidTr="004456C1">
        <w:trPr>
          <w:cantSplit/>
        </w:trPr>
        <w:tc>
          <w:tcPr>
            <w:tcW w:w="1770" w:type="dxa"/>
            <w:tcMar>
              <w:left w:w="40" w:type="dxa"/>
              <w:right w:w="40" w:type="dxa"/>
            </w:tcMar>
          </w:tcPr>
          <w:p w14:paraId="51007BD8" w14:textId="77777777" w:rsidR="004456C1" w:rsidRPr="006C5BB7" w:rsidRDefault="004456C1" w:rsidP="004456C1">
            <w:pPr>
              <w:pStyle w:val="TableEntry"/>
            </w:pPr>
            <w:r w:rsidRPr="006C5BB7">
              <w:t>ACN Incident Location</w:t>
            </w:r>
          </w:p>
        </w:tc>
        <w:tc>
          <w:tcPr>
            <w:tcW w:w="2188" w:type="dxa"/>
          </w:tcPr>
          <w:p w14:paraId="1A9BF8FE" w14:textId="77777777" w:rsidR="004456C1" w:rsidRPr="00376959" w:rsidRDefault="004456C1" w:rsidP="004456C1">
            <w:pPr>
              <w:pStyle w:val="TableEntry"/>
            </w:pPr>
            <w:r w:rsidRPr="007E27BF">
              <w:t>No Mapping Available</w:t>
            </w:r>
          </w:p>
        </w:tc>
        <w:tc>
          <w:tcPr>
            <w:tcW w:w="1440" w:type="dxa"/>
          </w:tcPr>
          <w:p w14:paraId="6CABF4D9" w14:textId="77777777" w:rsidR="004456C1" w:rsidRDefault="004456C1" w:rsidP="004456C1">
            <w:pPr>
              <w:pStyle w:val="TableEntry"/>
            </w:pPr>
            <w:r>
              <w:t>RE</w:t>
            </w:r>
          </w:p>
          <w:p w14:paraId="1BDD1B1A" w14:textId="77777777" w:rsidR="004456C1" w:rsidRPr="00376959" w:rsidRDefault="004456C1" w:rsidP="004456C1">
            <w:pPr>
              <w:pStyle w:val="TableEntry"/>
            </w:pPr>
            <w:r>
              <w:t>[0..1]</w:t>
            </w:r>
          </w:p>
        </w:tc>
        <w:tc>
          <w:tcPr>
            <w:tcW w:w="3240" w:type="dxa"/>
            <w:tcMar>
              <w:left w:w="40" w:type="dxa"/>
              <w:right w:w="40" w:type="dxa"/>
            </w:tcMar>
          </w:tcPr>
          <w:p w14:paraId="0C656813" w14:textId="77777777" w:rsidR="004456C1" w:rsidRPr="006C5BB7" w:rsidRDefault="004456C1" w:rsidP="004456C1">
            <w:pPr>
              <w:pStyle w:val="TableEntry"/>
            </w:pPr>
            <w:r w:rsidRPr="006C5BB7">
              <w:t>The Automated Collision Notification GPS Location.</w:t>
            </w:r>
          </w:p>
          <w:p w14:paraId="29565A26" w14:textId="77777777" w:rsidR="004456C1" w:rsidRPr="00376959" w:rsidRDefault="004456C1" w:rsidP="004456C1">
            <w:pPr>
              <w:pStyle w:val="TableEntry"/>
            </w:pPr>
          </w:p>
        </w:tc>
        <w:tc>
          <w:tcPr>
            <w:tcW w:w="1440" w:type="dxa"/>
          </w:tcPr>
          <w:p w14:paraId="70CD34F3" w14:textId="77777777" w:rsidR="004456C1" w:rsidRPr="00376959" w:rsidRDefault="004456C1" w:rsidP="004456C1">
            <w:pPr>
              <w:pStyle w:val="TableEntry"/>
            </w:pPr>
          </w:p>
        </w:tc>
      </w:tr>
      <w:tr w:rsidR="004456C1" w:rsidRPr="00376959" w14:paraId="1AEDF050" w14:textId="77777777" w:rsidTr="004456C1">
        <w:trPr>
          <w:cantSplit/>
        </w:trPr>
        <w:tc>
          <w:tcPr>
            <w:tcW w:w="1770" w:type="dxa"/>
            <w:tcMar>
              <w:left w:w="40" w:type="dxa"/>
              <w:right w:w="40" w:type="dxa"/>
            </w:tcMar>
          </w:tcPr>
          <w:p w14:paraId="2CAFC942" w14:textId="77777777" w:rsidR="004456C1" w:rsidRPr="006C5BB7" w:rsidRDefault="004456C1" w:rsidP="004456C1">
            <w:pPr>
              <w:pStyle w:val="TableEntry"/>
            </w:pPr>
            <w:r w:rsidRPr="006C5BB7">
              <w:t>ACN Incident Vehicle Body Type</w:t>
            </w:r>
          </w:p>
        </w:tc>
        <w:tc>
          <w:tcPr>
            <w:tcW w:w="2188" w:type="dxa"/>
          </w:tcPr>
          <w:p w14:paraId="6EC8C00A" w14:textId="77777777" w:rsidR="004456C1" w:rsidRPr="00376959" w:rsidRDefault="004456C1" w:rsidP="004456C1">
            <w:pPr>
              <w:pStyle w:val="TableEntry"/>
            </w:pPr>
            <w:r w:rsidRPr="007E27BF">
              <w:t>No Mapping Available</w:t>
            </w:r>
          </w:p>
        </w:tc>
        <w:tc>
          <w:tcPr>
            <w:tcW w:w="1440" w:type="dxa"/>
          </w:tcPr>
          <w:p w14:paraId="267C4262" w14:textId="77777777" w:rsidR="004456C1" w:rsidRDefault="004456C1" w:rsidP="004456C1">
            <w:pPr>
              <w:pStyle w:val="TableEntry"/>
            </w:pPr>
            <w:r>
              <w:t>RE</w:t>
            </w:r>
          </w:p>
          <w:p w14:paraId="080B8218" w14:textId="77777777" w:rsidR="004456C1" w:rsidRPr="00376959" w:rsidRDefault="004456C1" w:rsidP="004456C1">
            <w:pPr>
              <w:pStyle w:val="TableEntry"/>
            </w:pPr>
            <w:r>
              <w:t>[0..1]</w:t>
            </w:r>
          </w:p>
        </w:tc>
        <w:tc>
          <w:tcPr>
            <w:tcW w:w="3240" w:type="dxa"/>
            <w:tcMar>
              <w:left w:w="40" w:type="dxa"/>
              <w:right w:w="40" w:type="dxa"/>
            </w:tcMar>
          </w:tcPr>
          <w:p w14:paraId="3C8A9A0D" w14:textId="77777777" w:rsidR="004456C1" w:rsidRPr="006C5BB7" w:rsidRDefault="004456C1" w:rsidP="004456C1">
            <w:pPr>
              <w:pStyle w:val="TableEntry"/>
            </w:pPr>
            <w:r w:rsidRPr="006C5BB7">
              <w:t>The Automated Collision Notification Vehicle Body Type.</w:t>
            </w:r>
          </w:p>
          <w:p w14:paraId="2C44BB91" w14:textId="77777777" w:rsidR="004456C1" w:rsidRPr="00376959" w:rsidRDefault="004456C1" w:rsidP="004456C1">
            <w:pPr>
              <w:pStyle w:val="TableEntry"/>
            </w:pPr>
          </w:p>
        </w:tc>
        <w:tc>
          <w:tcPr>
            <w:tcW w:w="1440" w:type="dxa"/>
          </w:tcPr>
          <w:p w14:paraId="63DC7128" w14:textId="77777777" w:rsidR="004456C1" w:rsidRPr="00376959" w:rsidRDefault="004456C1" w:rsidP="004456C1">
            <w:pPr>
              <w:pStyle w:val="TableEntry"/>
            </w:pPr>
          </w:p>
        </w:tc>
      </w:tr>
      <w:tr w:rsidR="004456C1" w:rsidRPr="00376959" w14:paraId="4873EA64" w14:textId="77777777" w:rsidTr="004456C1">
        <w:trPr>
          <w:cantSplit/>
        </w:trPr>
        <w:tc>
          <w:tcPr>
            <w:tcW w:w="1770" w:type="dxa"/>
            <w:tcMar>
              <w:left w:w="40" w:type="dxa"/>
              <w:right w:w="40" w:type="dxa"/>
            </w:tcMar>
          </w:tcPr>
          <w:p w14:paraId="3528EC4E" w14:textId="77777777" w:rsidR="004456C1" w:rsidRPr="006C5BB7" w:rsidRDefault="004456C1" w:rsidP="004456C1">
            <w:pPr>
              <w:pStyle w:val="TableEntry"/>
            </w:pPr>
            <w:r w:rsidRPr="006C5BB7">
              <w:t>ACN Incident Vehicle Manufacturer</w:t>
            </w:r>
          </w:p>
        </w:tc>
        <w:tc>
          <w:tcPr>
            <w:tcW w:w="2188" w:type="dxa"/>
          </w:tcPr>
          <w:p w14:paraId="7DFE2B7F" w14:textId="77777777" w:rsidR="004456C1" w:rsidRPr="00376959" w:rsidRDefault="004456C1" w:rsidP="004456C1">
            <w:pPr>
              <w:pStyle w:val="TableEntry"/>
            </w:pPr>
            <w:r w:rsidRPr="007E27BF">
              <w:t>No Mapping Available</w:t>
            </w:r>
          </w:p>
        </w:tc>
        <w:tc>
          <w:tcPr>
            <w:tcW w:w="1440" w:type="dxa"/>
          </w:tcPr>
          <w:p w14:paraId="1AD7AC10" w14:textId="77777777" w:rsidR="004456C1" w:rsidRDefault="004456C1" w:rsidP="004456C1">
            <w:pPr>
              <w:pStyle w:val="TableEntry"/>
            </w:pPr>
            <w:r>
              <w:t>RE</w:t>
            </w:r>
          </w:p>
          <w:p w14:paraId="5EF09E47" w14:textId="77777777" w:rsidR="004456C1" w:rsidRPr="00376959" w:rsidRDefault="004456C1" w:rsidP="004456C1">
            <w:pPr>
              <w:pStyle w:val="TableEntry"/>
            </w:pPr>
            <w:r>
              <w:t>[0..1]</w:t>
            </w:r>
          </w:p>
        </w:tc>
        <w:tc>
          <w:tcPr>
            <w:tcW w:w="3240" w:type="dxa"/>
            <w:tcMar>
              <w:left w:w="40" w:type="dxa"/>
              <w:right w:w="40" w:type="dxa"/>
            </w:tcMar>
          </w:tcPr>
          <w:p w14:paraId="4FF4FA09" w14:textId="77777777" w:rsidR="004456C1" w:rsidRPr="006C5BB7" w:rsidRDefault="004456C1" w:rsidP="004456C1">
            <w:pPr>
              <w:pStyle w:val="TableEntry"/>
            </w:pPr>
            <w:r w:rsidRPr="006C5BB7">
              <w:t>The Automated Collision Notification Vehicle Manufacturer (e.g., General Motors, Ford, BMW, etc.).</w:t>
            </w:r>
          </w:p>
          <w:p w14:paraId="042908DC" w14:textId="77777777" w:rsidR="004456C1" w:rsidRPr="00376959" w:rsidRDefault="004456C1" w:rsidP="004456C1">
            <w:pPr>
              <w:pStyle w:val="TableEntry"/>
            </w:pPr>
          </w:p>
        </w:tc>
        <w:tc>
          <w:tcPr>
            <w:tcW w:w="1440" w:type="dxa"/>
          </w:tcPr>
          <w:p w14:paraId="35458E61" w14:textId="77777777" w:rsidR="004456C1" w:rsidRPr="00376959" w:rsidRDefault="004456C1" w:rsidP="004456C1">
            <w:pPr>
              <w:pStyle w:val="TableEntry"/>
            </w:pPr>
          </w:p>
        </w:tc>
      </w:tr>
      <w:tr w:rsidR="004456C1" w:rsidRPr="00376959" w14:paraId="35F759A1" w14:textId="77777777" w:rsidTr="004456C1">
        <w:trPr>
          <w:cantSplit/>
        </w:trPr>
        <w:tc>
          <w:tcPr>
            <w:tcW w:w="1770" w:type="dxa"/>
            <w:tcMar>
              <w:left w:w="40" w:type="dxa"/>
              <w:right w:w="40" w:type="dxa"/>
            </w:tcMar>
          </w:tcPr>
          <w:p w14:paraId="21F3DF4A" w14:textId="77777777" w:rsidR="004456C1" w:rsidRPr="006C5BB7" w:rsidRDefault="004456C1" w:rsidP="004456C1">
            <w:pPr>
              <w:pStyle w:val="TableEntry"/>
            </w:pPr>
            <w:r w:rsidRPr="006C5BB7">
              <w:t>ACN Incident Vehicle Make</w:t>
            </w:r>
          </w:p>
        </w:tc>
        <w:tc>
          <w:tcPr>
            <w:tcW w:w="2188" w:type="dxa"/>
          </w:tcPr>
          <w:p w14:paraId="23C9CF02" w14:textId="77777777" w:rsidR="004456C1" w:rsidRPr="00376959" w:rsidRDefault="004456C1" w:rsidP="004456C1">
            <w:pPr>
              <w:pStyle w:val="TableEntry"/>
            </w:pPr>
            <w:r w:rsidRPr="007E27BF">
              <w:t>No Mapping Available</w:t>
            </w:r>
          </w:p>
        </w:tc>
        <w:tc>
          <w:tcPr>
            <w:tcW w:w="1440" w:type="dxa"/>
          </w:tcPr>
          <w:p w14:paraId="10175140" w14:textId="77777777" w:rsidR="004456C1" w:rsidRDefault="004456C1" w:rsidP="004456C1">
            <w:pPr>
              <w:pStyle w:val="TableEntry"/>
            </w:pPr>
            <w:r>
              <w:t>RE</w:t>
            </w:r>
          </w:p>
          <w:p w14:paraId="6994CFB3" w14:textId="77777777" w:rsidR="004456C1" w:rsidRPr="00376959" w:rsidRDefault="004456C1" w:rsidP="004456C1">
            <w:pPr>
              <w:pStyle w:val="TableEntry"/>
            </w:pPr>
            <w:r>
              <w:t>[0..1]</w:t>
            </w:r>
          </w:p>
        </w:tc>
        <w:tc>
          <w:tcPr>
            <w:tcW w:w="3240" w:type="dxa"/>
            <w:tcMar>
              <w:left w:w="40" w:type="dxa"/>
              <w:right w:w="40" w:type="dxa"/>
            </w:tcMar>
          </w:tcPr>
          <w:p w14:paraId="0CF102DC" w14:textId="77777777" w:rsidR="004456C1" w:rsidRPr="006C5BB7" w:rsidRDefault="004456C1" w:rsidP="004456C1">
            <w:pPr>
              <w:pStyle w:val="TableEntry"/>
            </w:pPr>
            <w:r w:rsidRPr="006C5BB7">
              <w:t>The Automated Collision Notification Vehicle Make (e.g., Cadillac, Ford, BMW, etc.).</w:t>
            </w:r>
          </w:p>
          <w:p w14:paraId="15077CEE" w14:textId="77777777" w:rsidR="004456C1" w:rsidRPr="00376959" w:rsidRDefault="004456C1" w:rsidP="004456C1">
            <w:pPr>
              <w:pStyle w:val="TableEntry"/>
            </w:pPr>
          </w:p>
        </w:tc>
        <w:tc>
          <w:tcPr>
            <w:tcW w:w="1440" w:type="dxa"/>
          </w:tcPr>
          <w:p w14:paraId="5B50631E" w14:textId="77777777" w:rsidR="004456C1" w:rsidRPr="00376959" w:rsidRDefault="004456C1" w:rsidP="004456C1">
            <w:pPr>
              <w:pStyle w:val="TableEntry"/>
            </w:pPr>
          </w:p>
        </w:tc>
      </w:tr>
      <w:tr w:rsidR="004456C1" w:rsidRPr="00376959" w14:paraId="7DDD2281" w14:textId="77777777" w:rsidTr="004456C1">
        <w:trPr>
          <w:cantSplit/>
        </w:trPr>
        <w:tc>
          <w:tcPr>
            <w:tcW w:w="1770" w:type="dxa"/>
            <w:tcMar>
              <w:left w:w="40" w:type="dxa"/>
              <w:right w:w="40" w:type="dxa"/>
            </w:tcMar>
          </w:tcPr>
          <w:p w14:paraId="6D364642" w14:textId="77777777" w:rsidR="004456C1" w:rsidRPr="006C5BB7" w:rsidRDefault="004456C1" w:rsidP="004456C1">
            <w:pPr>
              <w:pStyle w:val="TableEntry"/>
            </w:pPr>
            <w:r w:rsidRPr="006C5BB7">
              <w:t>ACN Incident Vehicle Model</w:t>
            </w:r>
          </w:p>
        </w:tc>
        <w:tc>
          <w:tcPr>
            <w:tcW w:w="2188" w:type="dxa"/>
          </w:tcPr>
          <w:p w14:paraId="56324AD6" w14:textId="77777777" w:rsidR="004456C1" w:rsidRPr="00376959" w:rsidRDefault="004456C1" w:rsidP="004456C1">
            <w:pPr>
              <w:pStyle w:val="TableEntry"/>
            </w:pPr>
            <w:r w:rsidRPr="007E27BF">
              <w:t>No Mapping Available</w:t>
            </w:r>
          </w:p>
        </w:tc>
        <w:tc>
          <w:tcPr>
            <w:tcW w:w="1440" w:type="dxa"/>
          </w:tcPr>
          <w:p w14:paraId="626DCD21" w14:textId="77777777" w:rsidR="004456C1" w:rsidRDefault="004456C1" w:rsidP="004456C1">
            <w:pPr>
              <w:pStyle w:val="TableEntry"/>
            </w:pPr>
            <w:r>
              <w:t>RE</w:t>
            </w:r>
          </w:p>
          <w:p w14:paraId="29635F94" w14:textId="77777777" w:rsidR="004456C1" w:rsidRPr="00376959" w:rsidRDefault="004456C1" w:rsidP="004456C1">
            <w:pPr>
              <w:pStyle w:val="TableEntry"/>
            </w:pPr>
            <w:r>
              <w:t>[0..1]</w:t>
            </w:r>
          </w:p>
        </w:tc>
        <w:tc>
          <w:tcPr>
            <w:tcW w:w="3240" w:type="dxa"/>
            <w:tcMar>
              <w:left w:w="40" w:type="dxa"/>
              <w:right w:w="40" w:type="dxa"/>
            </w:tcMar>
          </w:tcPr>
          <w:p w14:paraId="64567C84" w14:textId="77777777" w:rsidR="004456C1" w:rsidRPr="006C5BB7" w:rsidRDefault="004456C1" w:rsidP="004456C1">
            <w:pPr>
              <w:pStyle w:val="TableEntry"/>
            </w:pPr>
            <w:r w:rsidRPr="006C5BB7">
              <w:t>The Automated Collision Notification Vehicle Model (e.g., Escalade, Taurus, X6M, etc.).</w:t>
            </w:r>
          </w:p>
          <w:p w14:paraId="64F3C64B" w14:textId="77777777" w:rsidR="004456C1" w:rsidRPr="00376959" w:rsidRDefault="004456C1" w:rsidP="004456C1">
            <w:pPr>
              <w:pStyle w:val="TableEntry"/>
            </w:pPr>
          </w:p>
        </w:tc>
        <w:tc>
          <w:tcPr>
            <w:tcW w:w="1440" w:type="dxa"/>
          </w:tcPr>
          <w:p w14:paraId="770B0C20" w14:textId="77777777" w:rsidR="004456C1" w:rsidRPr="00376959" w:rsidRDefault="004456C1" w:rsidP="004456C1">
            <w:pPr>
              <w:pStyle w:val="TableEntry"/>
            </w:pPr>
          </w:p>
        </w:tc>
      </w:tr>
      <w:tr w:rsidR="004456C1" w:rsidRPr="00376959" w14:paraId="710D0576" w14:textId="77777777" w:rsidTr="004456C1">
        <w:trPr>
          <w:cantSplit/>
        </w:trPr>
        <w:tc>
          <w:tcPr>
            <w:tcW w:w="1770" w:type="dxa"/>
            <w:tcMar>
              <w:left w:w="40" w:type="dxa"/>
              <w:right w:w="40" w:type="dxa"/>
            </w:tcMar>
          </w:tcPr>
          <w:p w14:paraId="2781AADF" w14:textId="77777777" w:rsidR="004456C1" w:rsidRPr="006C5BB7" w:rsidRDefault="004456C1" w:rsidP="004456C1">
            <w:pPr>
              <w:pStyle w:val="TableEntry"/>
            </w:pPr>
            <w:r w:rsidRPr="006C5BB7">
              <w:t>ACN Incident Vehicle Model Year</w:t>
            </w:r>
          </w:p>
        </w:tc>
        <w:tc>
          <w:tcPr>
            <w:tcW w:w="2188" w:type="dxa"/>
          </w:tcPr>
          <w:p w14:paraId="3484F82A" w14:textId="77777777" w:rsidR="004456C1" w:rsidRPr="00376959" w:rsidRDefault="004456C1" w:rsidP="004456C1">
            <w:pPr>
              <w:pStyle w:val="TableEntry"/>
            </w:pPr>
            <w:r w:rsidRPr="007E27BF">
              <w:t>No Mapping Available</w:t>
            </w:r>
          </w:p>
        </w:tc>
        <w:tc>
          <w:tcPr>
            <w:tcW w:w="1440" w:type="dxa"/>
          </w:tcPr>
          <w:p w14:paraId="6C314436" w14:textId="77777777" w:rsidR="004456C1" w:rsidRDefault="004456C1" w:rsidP="004456C1">
            <w:pPr>
              <w:pStyle w:val="TableEntry"/>
            </w:pPr>
            <w:r>
              <w:t>RE</w:t>
            </w:r>
          </w:p>
          <w:p w14:paraId="3912CD78" w14:textId="77777777" w:rsidR="004456C1" w:rsidRPr="00376959" w:rsidRDefault="004456C1" w:rsidP="004456C1">
            <w:pPr>
              <w:pStyle w:val="TableEntry"/>
            </w:pPr>
            <w:r>
              <w:t>[0..1]</w:t>
            </w:r>
          </w:p>
        </w:tc>
        <w:tc>
          <w:tcPr>
            <w:tcW w:w="3240" w:type="dxa"/>
            <w:tcMar>
              <w:left w:w="40" w:type="dxa"/>
              <w:right w:w="40" w:type="dxa"/>
            </w:tcMar>
          </w:tcPr>
          <w:p w14:paraId="21614631" w14:textId="77777777" w:rsidR="004456C1" w:rsidRPr="006C5BB7" w:rsidRDefault="004456C1" w:rsidP="004456C1">
            <w:pPr>
              <w:pStyle w:val="TableEntry"/>
            </w:pPr>
            <w:r w:rsidRPr="006C5BB7">
              <w:t>The Automated Collision Notification Vehicle Model Year (e.g., 2010).</w:t>
            </w:r>
          </w:p>
          <w:p w14:paraId="2BCE9839" w14:textId="77777777" w:rsidR="004456C1" w:rsidRPr="00376959" w:rsidRDefault="004456C1" w:rsidP="004456C1">
            <w:pPr>
              <w:pStyle w:val="TableEntry"/>
            </w:pPr>
          </w:p>
        </w:tc>
        <w:tc>
          <w:tcPr>
            <w:tcW w:w="1440" w:type="dxa"/>
          </w:tcPr>
          <w:p w14:paraId="2FB2950E" w14:textId="77777777" w:rsidR="004456C1" w:rsidRPr="00376959" w:rsidRDefault="004456C1" w:rsidP="004456C1">
            <w:pPr>
              <w:pStyle w:val="TableEntry"/>
            </w:pPr>
          </w:p>
        </w:tc>
      </w:tr>
      <w:tr w:rsidR="004456C1" w:rsidRPr="00376959" w14:paraId="4D84C5A6" w14:textId="77777777" w:rsidTr="004456C1">
        <w:trPr>
          <w:cantSplit/>
        </w:trPr>
        <w:tc>
          <w:tcPr>
            <w:tcW w:w="1770" w:type="dxa"/>
            <w:tcMar>
              <w:left w:w="40" w:type="dxa"/>
              <w:right w:w="40" w:type="dxa"/>
            </w:tcMar>
          </w:tcPr>
          <w:p w14:paraId="1B9775BB" w14:textId="77777777" w:rsidR="004456C1" w:rsidRPr="006C5BB7" w:rsidRDefault="004456C1" w:rsidP="004456C1">
            <w:pPr>
              <w:pStyle w:val="TableEntry"/>
            </w:pPr>
            <w:r w:rsidRPr="006C5BB7">
              <w:t>ACN Incident Multiple Impacts</w:t>
            </w:r>
          </w:p>
        </w:tc>
        <w:tc>
          <w:tcPr>
            <w:tcW w:w="2188" w:type="dxa"/>
          </w:tcPr>
          <w:p w14:paraId="1C8C5623" w14:textId="77777777" w:rsidR="004456C1" w:rsidRPr="00376959" w:rsidRDefault="004456C1" w:rsidP="004456C1">
            <w:pPr>
              <w:pStyle w:val="TableEntry"/>
            </w:pPr>
            <w:r w:rsidRPr="007E27BF">
              <w:t>No Mapping Available</w:t>
            </w:r>
          </w:p>
        </w:tc>
        <w:tc>
          <w:tcPr>
            <w:tcW w:w="1440" w:type="dxa"/>
          </w:tcPr>
          <w:p w14:paraId="4ED12FF7" w14:textId="77777777" w:rsidR="004456C1" w:rsidRDefault="004456C1" w:rsidP="004456C1">
            <w:pPr>
              <w:pStyle w:val="TableEntry"/>
            </w:pPr>
            <w:r>
              <w:t>RE</w:t>
            </w:r>
          </w:p>
          <w:p w14:paraId="4A29F9DC" w14:textId="77777777" w:rsidR="004456C1" w:rsidRPr="00376959" w:rsidRDefault="004456C1" w:rsidP="004456C1">
            <w:pPr>
              <w:pStyle w:val="TableEntry"/>
            </w:pPr>
            <w:r>
              <w:t>[0..1]</w:t>
            </w:r>
          </w:p>
        </w:tc>
        <w:tc>
          <w:tcPr>
            <w:tcW w:w="3240" w:type="dxa"/>
            <w:tcMar>
              <w:left w:w="40" w:type="dxa"/>
              <w:right w:w="40" w:type="dxa"/>
            </w:tcMar>
          </w:tcPr>
          <w:p w14:paraId="476352AD" w14:textId="77777777" w:rsidR="004456C1" w:rsidRPr="006C5BB7" w:rsidRDefault="004456C1" w:rsidP="004456C1">
            <w:pPr>
              <w:pStyle w:val="TableEntry"/>
            </w:pPr>
            <w:r w:rsidRPr="006C5BB7">
              <w:t>The Automated Collision Notification Indication of Multiple Impacts associated with the collision.</w:t>
            </w:r>
          </w:p>
          <w:p w14:paraId="486783F3" w14:textId="77777777" w:rsidR="004456C1" w:rsidRPr="00376959" w:rsidRDefault="004456C1" w:rsidP="004456C1">
            <w:pPr>
              <w:pStyle w:val="TableEntry"/>
            </w:pPr>
          </w:p>
        </w:tc>
        <w:tc>
          <w:tcPr>
            <w:tcW w:w="1440" w:type="dxa"/>
          </w:tcPr>
          <w:p w14:paraId="463DD798" w14:textId="77777777" w:rsidR="004456C1" w:rsidRPr="00376959" w:rsidRDefault="004456C1" w:rsidP="004456C1">
            <w:pPr>
              <w:pStyle w:val="TableEntry"/>
            </w:pPr>
          </w:p>
        </w:tc>
      </w:tr>
      <w:tr w:rsidR="004456C1" w:rsidRPr="00376959" w14:paraId="5CE2B241" w14:textId="77777777" w:rsidTr="004456C1">
        <w:trPr>
          <w:cantSplit/>
        </w:trPr>
        <w:tc>
          <w:tcPr>
            <w:tcW w:w="1770" w:type="dxa"/>
            <w:tcMar>
              <w:left w:w="40" w:type="dxa"/>
              <w:right w:w="40" w:type="dxa"/>
            </w:tcMar>
          </w:tcPr>
          <w:p w14:paraId="799F4C90" w14:textId="77777777" w:rsidR="004456C1" w:rsidRPr="006C5BB7" w:rsidRDefault="004456C1" w:rsidP="004456C1">
            <w:pPr>
              <w:pStyle w:val="TableEntry"/>
            </w:pPr>
            <w:r w:rsidRPr="006C5BB7">
              <w:t>ACN Incident Delta Velocity</w:t>
            </w:r>
          </w:p>
        </w:tc>
        <w:tc>
          <w:tcPr>
            <w:tcW w:w="2188" w:type="dxa"/>
          </w:tcPr>
          <w:p w14:paraId="6F4939A7" w14:textId="77777777" w:rsidR="004456C1" w:rsidRPr="00376959" w:rsidRDefault="004456C1" w:rsidP="004456C1">
            <w:pPr>
              <w:pStyle w:val="TableEntry"/>
            </w:pPr>
            <w:r w:rsidRPr="007E27BF">
              <w:t>No Mapping Available</w:t>
            </w:r>
          </w:p>
        </w:tc>
        <w:tc>
          <w:tcPr>
            <w:tcW w:w="1440" w:type="dxa"/>
          </w:tcPr>
          <w:p w14:paraId="6735B9EC" w14:textId="77777777" w:rsidR="004456C1" w:rsidRDefault="004456C1" w:rsidP="004456C1">
            <w:pPr>
              <w:pStyle w:val="TableEntry"/>
            </w:pPr>
            <w:r>
              <w:t>RE</w:t>
            </w:r>
          </w:p>
          <w:p w14:paraId="132A6F20" w14:textId="77777777" w:rsidR="004456C1" w:rsidRPr="00376959" w:rsidRDefault="004456C1" w:rsidP="004456C1">
            <w:pPr>
              <w:pStyle w:val="TableEntry"/>
            </w:pPr>
            <w:r>
              <w:t>[0..1]</w:t>
            </w:r>
          </w:p>
        </w:tc>
        <w:tc>
          <w:tcPr>
            <w:tcW w:w="3240" w:type="dxa"/>
            <w:tcMar>
              <w:left w:w="40" w:type="dxa"/>
              <w:right w:w="40" w:type="dxa"/>
            </w:tcMar>
          </w:tcPr>
          <w:p w14:paraId="5DF5D0AD" w14:textId="77777777" w:rsidR="004456C1" w:rsidRPr="006C5BB7" w:rsidRDefault="004456C1" w:rsidP="004456C1">
            <w:pPr>
              <w:pStyle w:val="TableEntry"/>
            </w:pPr>
            <w:r w:rsidRPr="006C5BB7">
              <w:t>The Automated Collision Notification Delta Velocity (Delta V) force associated with the crash.</w:t>
            </w:r>
          </w:p>
          <w:p w14:paraId="3A536393" w14:textId="77777777" w:rsidR="004456C1" w:rsidRPr="00376959" w:rsidRDefault="004456C1" w:rsidP="004456C1">
            <w:pPr>
              <w:pStyle w:val="TableEntry"/>
            </w:pPr>
          </w:p>
        </w:tc>
        <w:tc>
          <w:tcPr>
            <w:tcW w:w="1440" w:type="dxa"/>
          </w:tcPr>
          <w:p w14:paraId="2C1FD95E" w14:textId="77777777" w:rsidR="004456C1" w:rsidRPr="00376959" w:rsidRDefault="004456C1" w:rsidP="004456C1">
            <w:pPr>
              <w:pStyle w:val="TableEntry"/>
            </w:pPr>
          </w:p>
        </w:tc>
      </w:tr>
      <w:tr w:rsidR="004456C1" w:rsidRPr="00376959" w14:paraId="4B80F8FD" w14:textId="77777777" w:rsidTr="004456C1">
        <w:trPr>
          <w:cantSplit/>
        </w:trPr>
        <w:tc>
          <w:tcPr>
            <w:tcW w:w="1770" w:type="dxa"/>
            <w:tcMar>
              <w:left w:w="40" w:type="dxa"/>
              <w:right w:w="40" w:type="dxa"/>
            </w:tcMar>
          </w:tcPr>
          <w:p w14:paraId="7FDD4FE9" w14:textId="77777777" w:rsidR="004456C1" w:rsidRPr="006C5BB7" w:rsidRDefault="004456C1" w:rsidP="004456C1">
            <w:pPr>
              <w:pStyle w:val="TableEntry"/>
            </w:pPr>
            <w:r w:rsidRPr="006C5BB7">
              <w:t>ACN High Probability of Injury</w:t>
            </w:r>
          </w:p>
        </w:tc>
        <w:tc>
          <w:tcPr>
            <w:tcW w:w="2188" w:type="dxa"/>
          </w:tcPr>
          <w:p w14:paraId="684F97DA" w14:textId="77777777" w:rsidR="004456C1" w:rsidRPr="00376959" w:rsidRDefault="004456C1" w:rsidP="004456C1">
            <w:pPr>
              <w:pStyle w:val="TableEntry"/>
            </w:pPr>
            <w:r w:rsidRPr="007E27BF">
              <w:t>No Mapping Available</w:t>
            </w:r>
          </w:p>
        </w:tc>
        <w:tc>
          <w:tcPr>
            <w:tcW w:w="1440" w:type="dxa"/>
          </w:tcPr>
          <w:p w14:paraId="508169ED" w14:textId="77777777" w:rsidR="004456C1" w:rsidRDefault="004456C1" w:rsidP="004456C1">
            <w:pPr>
              <w:pStyle w:val="TableEntry"/>
            </w:pPr>
            <w:r>
              <w:t>RE</w:t>
            </w:r>
          </w:p>
          <w:p w14:paraId="0FC979E0" w14:textId="77777777" w:rsidR="004456C1" w:rsidRPr="00376959" w:rsidRDefault="004456C1" w:rsidP="004456C1">
            <w:pPr>
              <w:pStyle w:val="TableEntry"/>
            </w:pPr>
            <w:r>
              <w:t>[0..1]</w:t>
            </w:r>
          </w:p>
        </w:tc>
        <w:tc>
          <w:tcPr>
            <w:tcW w:w="3240" w:type="dxa"/>
            <w:tcMar>
              <w:left w:w="40" w:type="dxa"/>
              <w:right w:w="40" w:type="dxa"/>
            </w:tcMar>
          </w:tcPr>
          <w:p w14:paraId="3F553282" w14:textId="77777777" w:rsidR="004456C1" w:rsidRPr="006C5BB7" w:rsidRDefault="004456C1" w:rsidP="004456C1">
            <w:pPr>
              <w:pStyle w:val="TableEntry"/>
            </w:pPr>
            <w:r w:rsidRPr="006C5BB7">
              <w:t>The Automated Collision Notification of the High Probability of Injury.</w:t>
            </w:r>
          </w:p>
          <w:p w14:paraId="427F7E8B" w14:textId="77777777" w:rsidR="004456C1" w:rsidRPr="00376959" w:rsidRDefault="004456C1" w:rsidP="004456C1">
            <w:pPr>
              <w:pStyle w:val="TableEntry"/>
            </w:pPr>
          </w:p>
        </w:tc>
        <w:tc>
          <w:tcPr>
            <w:tcW w:w="1440" w:type="dxa"/>
          </w:tcPr>
          <w:p w14:paraId="302661C1" w14:textId="77777777" w:rsidR="004456C1" w:rsidRPr="00376959" w:rsidRDefault="004456C1" w:rsidP="004456C1">
            <w:pPr>
              <w:pStyle w:val="TableEntry"/>
            </w:pPr>
          </w:p>
        </w:tc>
      </w:tr>
      <w:tr w:rsidR="004456C1" w:rsidRPr="00376959" w14:paraId="1D8286A9" w14:textId="77777777" w:rsidTr="004456C1">
        <w:trPr>
          <w:cantSplit/>
        </w:trPr>
        <w:tc>
          <w:tcPr>
            <w:tcW w:w="1770" w:type="dxa"/>
            <w:tcMar>
              <w:left w:w="40" w:type="dxa"/>
              <w:right w:w="40" w:type="dxa"/>
            </w:tcMar>
          </w:tcPr>
          <w:p w14:paraId="2DDCCD84" w14:textId="77777777" w:rsidR="004456C1" w:rsidRPr="006C5BB7" w:rsidRDefault="004456C1" w:rsidP="004456C1">
            <w:pPr>
              <w:pStyle w:val="TableEntry"/>
            </w:pPr>
            <w:r w:rsidRPr="006C5BB7">
              <w:t>ACN Incident PDOF</w:t>
            </w:r>
          </w:p>
        </w:tc>
        <w:tc>
          <w:tcPr>
            <w:tcW w:w="2188" w:type="dxa"/>
          </w:tcPr>
          <w:p w14:paraId="0AC4FEFF" w14:textId="77777777" w:rsidR="004456C1" w:rsidRPr="00376959" w:rsidRDefault="004456C1" w:rsidP="004456C1">
            <w:pPr>
              <w:pStyle w:val="TableEntry"/>
            </w:pPr>
            <w:r w:rsidRPr="007E27BF">
              <w:t>No Mapping Available</w:t>
            </w:r>
          </w:p>
        </w:tc>
        <w:tc>
          <w:tcPr>
            <w:tcW w:w="1440" w:type="dxa"/>
          </w:tcPr>
          <w:p w14:paraId="42773F66" w14:textId="77777777" w:rsidR="004456C1" w:rsidRDefault="004456C1" w:rsidP="004456C1">
            <w:pPr>
              <w:pStyle w:val="TableEntry"/>
            </w:pPr>
            <w:r>
              <w:t>RE</w:t>
            </w:r>
          </w:p>
          <w:p w14:paraId="73C7FFD2" w14:textId="77777777" w:rsidR="004456C1" w:rsidRPr="00376959" w:rsidRDefault="004456C1" w:rsidP="004456C1">
            <w:pPr>
              <w:pStyle w:val="TableEntry"/>
            </w:pPr>
            <w:r>
              <w:t>[0..1]</w:t>
            </w:r>
          </w:p>
        </w:tc>
        <w:tc>
          <w:tcPr>
            <w:tcW w:w="3240" w:type="dxa"/>
            <w:tcMar>
              <w:left w:w="40" w:type="dxa"/>
              <w:right w:w="40" w:type="dxa"/>
            </w:tcMar>
          </w:tcPr>
          <w:p w14:paraId="5AAE1E56" w14:textId="77777777" w:rsidR="004456C1" w:rsidRPr="006C5BB7" w:rsidRDefault="004456C1" w:rsidP="004456C1">
            <w:pPr>
              <w:pStyle w:val="TableEntry"/>
            </w:pPr>
            <w:r w:rsidRPr="006C5BB7">
              <w:t>The Automated Collision Notification Principal Direction of Force (PDOF).</w:t>
            </w:r>
          </w:p>
          <w:p w14:paraId="64CEBD9B" w14:textId="77777777" w:rsidR="004456C1" w:rsidRPr="006C5BB7" w:rsidRDefault="004456C1" w:rsidP="004456C1">
            <w:pPr>
              <w:pStyle w:val="TableEntry"/>
            </w:pPr>
          </w:p>
        </w:tc>
        <w:tc>
          <w:tcPr>
            <w:tcW w:w="1440" w:type="dxa"/>
          </w:tcPr>
          <w:p w14:paraId="6A4CC084" w14:textId="77777777" w:rsidR="004456C1" w:rsidRPr="00376959" w:rsidRDefault="004456C1" w:rsidP="004456C1">
            <w:pPr>
              <w:pStyle w:val="TableEntry"/>
            </w:pPr>
          </w:p>
        </w:tc>
      </w:tr>
      <w:tr w:rsidR="004456C1" w:rsidRPr="00376959" w14:paraId="2C702E3A" w14:textId="77777777" w:rsidTr="004456C1">
        <w:trPr>
          <w:cantSplit/>
        </w:trPr>
        <w:tc>
          <w:tcPr>
            <w:tcW w:w="1770" w:type="dxa"/>
            <w:tcMar>
              <w:left w:w="40" w:type="dxa"/>
              <w:right w:w="40" w:type="dxa"/>
            </w:tcMar>
          </w:tcPr>
          <w:p w14:paraId="3374BACA" w14:textId="77777777" w:rsidR="004456C1" w:rsidRPr="006C5BB7" w:rsidRDefault="004456C1" w:rsidP="004456C1">
            <w:pPr>
              <w:pStyle w:val="TableEntry"/>
            </w:pPr>
            <w:r w:rsidRPr="006C5BB7">
              <w:t>ACN Incident Rollover</w:t>
            </w:r>
          </w:p>
        </w:tc>
        <w:tc>
          <w:tcPr>
            <w:tcW w:w="2188" w:type="dxa"/>
          </w:tcPr>
          <w:p w14:paraId="202EB678" w14:textId="77777777" w:rsidR="004456C1" w:rsidRPr="00376959" w:rsidRDefault="004456C1" w:rsidP="004456C1">
            <w:pPr>
              <w:pStyle w:val="TableEntry"/>
            </w:pPr>
            <w:r w:rsidRPr="007E27BF">
              <w:t>No Mapping Available</w:t>
            </w:r>
          </w:p>
        </w:tc>
        <w:tc>
          <w:tcPr>
            <w:tcW w:w="1440" w:type="dxa"/>
          </w:tcPr>
          <w:p w14:paraId="3B1AE054" w14:textId="77777777" w:rsidR="004456C1" w:rsidRDefault="004456C1" w:rsidP="004456C1">
            <w:pPr>
              <w:pStyle w:val="TableEntry"/>
            </w:pPr>
            <w:r>
              <w:t>RE</w:t>
            </w:r>
          </w:p>
          <w:p w14:paraId="111CBBFA" w14:textId="77777777" w:rsidR="004456C1" w:rsidRPr="00376959" w:rsidRDefault="004456C1" w:rsidP="004456C1">
            <w:pPr>
              <w:pStyle w:val="TableEntry"/>
            </w:pPr>
            <w:r>
              <w:t>[0..1]</w:t>
            </w:r>
          </w:p>
        </w:tc>
        <w:tc>
          <w:tcPr>
            <w:tcW w:w="3240" w:type="dxa"/>
            <w:tcMar>
              <w:left w:w="40" w:type="dxa"/>
              <w:right w:w="40" w:type="dxa"/>
            </w:tcMar>
          </w:tcPr>
          <w:p w14:paraId="166427E9" w14:textId="77777777" w:rsidR="004456C1" w:rsidRPr="00376959" w:rsidRDefault="004456C1" w:rsidP="004456C1">
            <w:pPr>
              <w:pStyle w:val="TableEntry"/>
            </w:pPr>
            <w:r w:rsidRPr="006C5BB7">
              <w:t>The Automated Collision Notification Indication that the Vehicle Rolled Over</w:t>
            </w:r>
          </w:p>
        </w:tc>
        <w:tc>
          <w:tcPr>
            <w:tcW w:w="1440" w:type="dxa"/>
          </w:tcPr>
          <w:p w14:paraId="1B5BD111" w14:textId="77777777" w:rsidR="004456C1" w:rsidRPr="00376959" w:rsidRDefault="004456C1" w:rsidP="004456C1">
            <w:pPr>
              <w:pStyle w:val="TableEntry"/>
            </w:pPr>
          </w:p>
        </w:tc>
      </w:tr>
      <w:tr w:rsidR="004456C1" w:rsidRPr="00376959" w14:paraId="44F19B35" w14:textId="77777777" w:rsidTr="004456C1">
        <w:trPr>
          <w:cantSplit/>
        </w:trPr>
        <w:tc>
          <w:tcPr>
            <w:tcW w:w="1770" w:type="dxa"/>
            <w:tcMar>
              <w:left w:w="40" w:type="dxa"/>
              <w:right w:w="40" w:type="dxa"/>
            </w:tcMar>
          </w:tcPr>
          <w:p w14:paraId="66AA319F" w14:textId="77777777" w:rsidR="004456C1" w:rsidRPr="006C5BB7" w:rsidRDefault="004456C1" w:rsidP="004456C1">
            <w:pPr>
              <w:pStyle w:val="TableEntry"/>
            </w:pPr>
            <w:r w:rsidRPr="006C5BB7">
              <w:lastRenderedPageBreak/>
              <w:t>ACN Vehicle Seat Location</w:t>
            </w:r>
          </w:p>
        </w:tc>
        <w:tc>
          <w:tcPr>
            <w:tcW w:w="2188" w:type="dxa"/>
          </w:tcPr>
          <w:p w14:paraId="2A3E96B3" w14:textId="77777777" w:rsidR="004456C1" w:rsidRPr="00376959" w:rsidRDefault="004456C1" w:rsidP="004456C1">
            <w:pPr>
              <w:pStyle w:val="TableEntry"/>
            </w:pPr>
            <w:r w:rsidRPr="007E27BF">
              <w:t>No Mapping Available</w:t>
            </w:r>
          </w:p>
        </w:tc>
        <w:tc>
          <w:tcPr>
            <w:tcW w:w="1440" w:type="dxa"/>
          </w:tcPr>
          <w:p w14:paraId="3E28271F" w14:textId="77777777" w:rsidR="004456C1" w:rsidRDefault="004456C1" w:rsidP="004456C1">
            <w:pPr>
              <w:pStyle w:val="TableEntry"/>
            </w:pPr>
            <w:r>
              <w:t>RE</w:t>
            </w:r>
          </w:p>
          <w:p w14:paraId="25719ECA" w14:textId="77777777" w:rsidR="004456C1" w:rsidRPr="00376959" w:rsidRDefault="004456C1" w:rsidP="004456C1">
            <w:pPr>
              <w:pStyle w:val="TableEntry"/>
            </w:pPr>
            <w:r>
              <w:t>[0..1]</w:t>
            </w:r>
          </w:p>
        </w:tc>
        <w:tc>
          <w:tcPr>
            <w:tcW w:w="3240" w:type="dxa"/>
            <w:tcMar>
              <w:left w:w="40" w:type="dxa"/>
              <w:right w:w="40" w:type="dxa"/>
            </w:tcMar>
          </w:tcPr>
          <w:p w14:paraId="12E56CA6" w14:textId="77777777" w:rsidR="004456C1" w:rsidRPr="006C5BB7" w:rsidRDefault="004456C1" w:rsidP="004456C1">
            <w:pPr>
              <w:pStyle w:val="TableEntry"/>
            </w:pPr>
            <w:r w:rsidRPr="006C5BB7">
              <w:t>The Automated Collision Notification Indication of the Occupant(s) Seat Location(s) within the vehicle.</w:t>
            </w:r>
          </w:p>
          <w:p w14:paraId="0685D7CD" w14:textId="77777777" w:rsidR="004456C1" w:rsidRPr="00376959" w:rsidRDefault="004456C1" w:rsidP="004456C1">
            <w:pPr>
              <w:pStyle w:val="TableEntry"/>
            </w:pPr>
          </w:p>
        </w:tc>
        <w:tc>
          <w:tcPr>
            <w:tcW w:w="1440" w:type="dxa"/>
          </w:tcPr>
          <w:p w14:paraId="57B48F7D" w14:textId="77777777" w:rsidR="004456C1" w:rsidRPr="00376959" w:rsidRDefault="004456C1" w:rsidP="004456C1">
            <w:pPr>
              <w:pStyle w:val="TableEntry"/>
            </w:pPr>
          </w:p>
        </w:tc>
      </w:tr>
      <w:tr w:rsidR="004456C1" w:rsidRPr="00376959" w14:paraId="46FC4F44" w14:textId="77777777" w:rsidTr="004456C1">
        <w:trPr>
          <w:cantSplit/>
        </w:trPr>
        <w:tc>
          <w:tcPr>
            <w:tcW w:w="1770" w:type="dxa"/>
            <w:tcMar>
              <w:left w:w="40" w:type="dxa"/>
              <w:right w:w="40" w:type="dxa"/>
            </w:tcMar>
          </w:tcPr>
          <w:p w14:paraId="03DC1035" w14:textId="77777777" w:rsidR="004456C1" w:rsidRPr="006C5BB7" w:rsidRDefault="004456C1" w:rsidP="004456C1">
            <w:pPr>
              <w:pStyle w:val="TableEntry"/>
            </w:pPr>
            <w:r w:rsidRPr="006C5BB7">
              <w:t>Seat Occupied</w:t>
            </w:r>
          </w:p>
        </w:tc>
        <w:tc>
          <w:tcPr>
            <w:tcW w:w="2188" w:type="dxa"/>
          </w:tcPr>
          <w:p w14:paraId="2C666D77" w14:textId="77777777" w:rsidR="004456C1" w:rsidRPr="00376959" w:rsidRDefault="004456C1" w:rsidP="004456C1">
            <w:pPr>
              <w:pStyle w:val="TableEntry"/>
            </w:pPr>
            <w:r w:rsidRPr="007E27BF">
              <w:t>No Mapping Available</w:t>
            </w:r>
          </w:p>
        </w:tc>
        <w:tc>
          <w:tcPr>
            <w:tcW w:w="1440" w:type="dxa"/>
          </w:tcPr>
          <w:p w14:paraId="70822826" w14:textId="77777777" w:rsidR="004456C1" w:rsidRDefault="004456C1" w:rsidP="004456C1">
            <w:pPr>
              <w:pStyle w:val="TableEntry"/>
            </w:pPr>
            <w:r>
              <w:t>RE</w:t>
            </w:r>
          </w:p>
          <w:p w14:paraId="4C4B234E" w14:textId="77777777" w:rsidR="004456C1" w:rsidRPr="00376959" w:rsidRDefault="004456C1" w:rsidP="004456C1">
            <w:pPr>
              <w:pStyle w:val="TableEntry"/>
            </w:pPr>
            <w:r>
              <w:t>[0..1]</w:t>
            </w:r>
          </w:p>
        </w:tc>
        <w:tc>
          <w:tcPr>
            <w:tcW w:w="3240" w:type="dxa"/>
            <w:tcMar>
              <w:left w:w="40" w:type="dxa"/>
              <w:right w:w="40" w:type="dxa"/>
            </w:tcMar>
          </w:tcPr>
          <w:p w14:paraId="79963795" w14:textId="77777777" w:rsidR="004456C1" w:rsidRPr="006C5BB7" w:rsidRDefault="004456C1" w:rsidP="004456C1">
            <w:pPr>
              <w:pStyle w:val="TableEntry"/>
            </w:pPr>
            <w:r w:rsidRPr="006C5BB7">
              <w:t>Indication if seat is occupied based on seat sensor data.</w:t>
            </w:r>
          </w:p>
          <w:p w14:paraId="12DF3D94" w14:textId="77777777" w:rsidR="004456C1" w:rsidRPr="00376959" w:rsidRDefault="004456C1" w:rsidP="004456C1">
            <w:pPr>
              <w:pStyle w:val="TableEntry"/>
            </w:pPr>
          </w:p>
        </w:tc>
        <w:tc>
          <w:tcPr>
            <w:tcW w:w="1440" w:type="dxa"/>
          </w:tcPr>
          <w:p w14:paraId="194A005B" w14:textId="77777777" w:rsidR="004456C1" w:rsidRPr="00376959" w:rsidRDefault="004456C1" w:rsidP="004456C1">
            <w:pPr>
              <w:pStyle w:val="TableEntry"/>
            </w:pPr>
          </w:p>
        </w:tc>
      </w:tr>
      <w:tr w:rsidR="004456C1" w:rsidRPr="00376959" w14:paraId="6D2EB631" w14:textId="77777777" w:rsidTr="004456C1">
        <w:trPr>
          <w:cantSplit/>
        </w:trPr>
        <w:tc>
          <w:tcPr>
            <w:tcW w:w="1770" w:type="dxa"/>
            <w:tcMar>
              <w:left w:w="40" w:type="dxa"/>
              <w:right w:w="40" w:type="dxa"/>
            </w:tcMar>
          </w:tcPr>
          <w:p w14:paraId="5879C3FC" w14:textId="77777777" w:rsidR="004456C1" w:rsidRPr="006C5BB7" w:rsidRDefault="004456C1" w:rsidP="004456C1">
            <w:pPr>
              <w:pStyle w:val="TableEntry"/>
            </w:pPr>
            <w:r w:rsidRPr="006C5BB7">
              <w:t>ACN Incident Seatbelt Use</w:t>
            </w:r>
          </w:p>
        </w:tc>
        <w:tc>
          <w:tcPr>
            <w:tcW w:w="2188" w:type="dxa"/>
          </w:tcPr>
          <w:p w14:paraId="5260840C" w14:textId="77777777" w:rsidR="004456C1" w:rsidRPr="00376959" w:rsidRDefault="004456C1" w:rsidP="004456C1">
            <w:pPr>
              <w:pStyle w:val="TableEntry"/>
            </w:pPr>
            <w:r w:rsidRPr="007E27BF">
              <w:t>No Mapping Available</w:t>
            </w:r>
          </w:p>
        </w:tc>
        <w:tc>
          <w:tcPr>
            <w:tcW w:w="1440" w:type="dxa"/>
          </w:tcPr>
          <w:p w14:paraId="5BB6909B" w14:textId="77777777" w:rsidR="004456C1" w:rsidRDefault="004456C1" w:rsidP="004456C1">
            <w:pPr>
              <w:pStyle w:val="TableEntry"/>
            </w:pPr>
            <w:r>
              <w:t>RE</w:t>
            </w:r>
          </w:p>
          <w:p w14:paraId="05D678C2" w14:textId="77777777" w:rsidR="004456C1" w:rsidRPr="00376959" w:rsidRDefault="004456C1" w:rsidP="004456C1">
            <w:pPr>
              <w:pStyle w:val="TableEntry"/>
            </w:pPr>
            <w:r>
              <w:t>[0..1]</w:t>
            </w:r>
          </w:p>
        </w:tc>
        <w:tc>
          <w:tcPr>
            <w:tcW w:w="3240" w:type="dxa"/>
            <w:tcMar>
              <w:left w:w="40" w:type="dxa"/>
              <w:right w:w="40" w:type="dxa"/>
            </w:tcMar>
          </w:tcPr>
          <w:p w14:paraId="0FE353EA" w14:textId="77777777" w:rsidR="004456C1" w:rsidRPr="006C5BB7" w:rsidRDefault="004456C1" w:rsidP="004456C1">
            <w:pPr>
              <w:pStyle w:val="TableEntry"/>
            </w:pPr>
            <w:r w:rsidRPr="006C5BB7">
              <w:t>The Automated Collision Notification Indication of Seatbelt use by the occupant(s).</w:t>
            </w:r>
          </w:p>
          <w:p w14:paraId="1F16FCA5" w14:textId="77777777" w:rsidR="004456C1" w:rsidRPr="00376959" w:rsidRDefault="004456C1" w:rsidP="004456C1">
            <w:pPr>
              <w:pStyle w:val="TableEntry"/>
            </w:pPr>
          </w:p>
        </w:tc>
        <w:tc>
          <w:tcPr>
            <w:tcW w:w="1440" w:type="dxa"/>
          </w:tcPr>
          <w:p w14:paraId="4FE7081A" w14:textId="77777777" w:rsidR="004456C1" w:rsidRPr="00376959" w:rsidRDefault="004456C1" w:rsidP="004456C1">
            <w:pPr>
              <w:pStyle w:val="TableEntry"/>
            </w:pPr>
          </w:p>
        </w:tc>
      </w:tr>
      <w:tr w:rsidR="004456C1" w:rsidRPr="00376959" w14:paraId="6033F341" w14:textId="77777777" w:rsidTr="004456C1">
        <w:trPr>
          <w:cantSplit/>
        </w:trPr>
        <w:tc>
          <w:tcPr>
            <w:tcW w:w="1770" w:type="dxa"/>
            <w:tcMar>
              <w:left w:w="40" w:type="dxa"/>
              <w:right w:w="40" w:type="dxa"/>
            </w:tcMar>
          </w:tcPr>
          <w:p w14:paraId="34107375" w14:textId="77777777" w:rsidR="004456C1" w:rsidRPr="006C5BB7" w:rsidRDefault="004456C1" w:rsidP="004456C1">
            <w:pPr>
              <w:pStyle w:val="TableEntry"/>
            </w:pPr>
            <w:r w:rsidRPr="006C5BB7">
              <w:t>ACN Incident Airbag Deployed</w:t>
            </w:r>
          </w:p>
        </w:tc>
        <w:tc>
          <w:tcPr>
            <w:tcW w:w="2188" w:type="dxa"/>
          </w:tcPr>
          <w:p w14:paraId="762A1A81" w14:textId="77777777" w:rsidR="004456C1" w:rsidRPr="00376959" w:rsidRDefault="004456C1" w:rsidP="004456C1">
            <w:pPr>
              <w:pStyle w:val="TableEntry"/>
            </w:pPr>
            <w:r w:rsidRPr="007E27BF">
              <w:t>No Mapping Available</w:t>
            </w:r>
          </w:p>
        </w:tc>
        <w:tc>
          <w:tcPr>
            <w:tcW w:w="1440" w:type="dxa"/>
          </w:tcPr>
          <w:p w14:paraId="4847C03F" w14:textId="77777777" w:rsidR="004456C1" w:rsidRDefault="004456C1" w:rsidP="004456C1">
            <w:pPr>
              <w:pStyle w:val="TableEntry"/>
            </w:pPr>
            <w:r>
              <w:t>RE</w:t>
            </w:r>
          </w:p>
          <w:p w14:paraId="03A7149F" w14:textId="77777777" w:rsidR="004456C1" w:rsidRPr="00376959" w:rsidRDefault="004456C1" w:rsidP="004456C1">
            <w:pPr>
              <w:pStyle w:val="TableEntry"/>
            </w:pPr>
            <w:r>
              <w:t>[0..1]</w:t>
            </w:r>
          </w:p>
        </w:tc>
        <w:tc>
          <w:tcPr>
            <w:tcW w:w="3240" w:type="dxa"/>
            <w:tcMar>
              <w:left w:w="40" w:type="dxa"/>
              <w:right w:w="40" w:type="dxa"/>
            </w:tcMar>
          </w:tcPr>
          <w:p w14:paraId="3BCEC22C" w14:textId="77777777" w:rsidR="004456C1" w:rsidRPr="006C5BB7" w:rsidRDefault="004456C1" w:rsidP="004456C1">
            <w:pPr>
              <w:pStyle w:val="TableEntry"/>
            </w:pPr>
            <w:r w:rsidRPr="006C5BB7">
              <w:t>The Automated Collision Notification Indication of Airbag Deployment.</w:t>
            </w:r>
          </w:p>
          <w:p w14:paraId="05FBE47C" w14:textId="77777777" w:rsidR="004456C1" w:rsidRPr="00376959" w:rsidRDefault="004456C1" w:rsidP="004456C1">
            <w:pPr>
              <w:pStyle w:val="TableEntry"/>
            </w:pPr>
          </w:p>
        </w:tc>
        <w:tc>
          <w:tcPr>
            <w:tcW w:w="1440" w:type="dxa"/>
          </w:tcPr>
          <w:p w14:paraId="2B791C00" w14:textId="77777777" w:rsidR="004456C1" w:rsidRPr="00376959" w:rsidRDefault="004456C1" w:rsidP="004456C1">
            <w:pPr>
              <w:pStyle w:val="TableEntry"/>
            </w:pPr>
          </w:p>
        </w:tc>
      </w:tr>
      <w:tr w:rsidR="004456C1" w:rsidRPr="00376959" w14:paraId="3BD586D9" w14:textId="77777777" w:rsidTr="004456C1">
        <w:trPr>
          <w:cantSplit/>
        </w:trPr>
        <w:tc>
          <w:tcPr>
            <w:tcW w:w="1770" w:type="dxa"/>
            <w:tcMar>
              <w:left w:w="40" w:type="dxa"/>
              <w:right w:w="40" w:type="dxa"/>
            </w:tcMar>
          </w:tcPr>
          <w:p w14:paraId="4407FADA" w14:textId="77777777" w:rsidR="004456C1" w:rsidRPr="006C5BB7" w:rsidRDefault="004456C1" w:rsidP="004456C1">
            <w:pPr>
              <w:pStyle w:val="TableEntry"/>
            </w:pPr>
            <w:r w:rsidRPr="006C5BB7">
              <w:t xml:space="preserve">Cardiac Arrest </w:t>
            </w:r>
          </w:p>
        </w:tc>
        <w:tc>
          <w:tcPr>
            <w:tcW w:w="2188" w:type="dxa"/>
          </w:tcPr>
          <w:p w14:paraId="012F48CD" w14:textId="77777777" w:rsidR="004456C1" w:rsidRPr="00376959" w:rsidRDefault="004456C1" w:rsidP="004456C1">
            <w:pPr>
              <w:pStyle w:val="TableEntry"/>
            </w:pPr>
            <w:r w:rsidRPr="00175E87">
              <w:t>Encounter</w:t>
            </w:r>
            <w:r w:rsidRPr="00175E87">
              <w:sym w:font="Wingdings" w:char="F0DF"/>
            </w:r>
            <w:r w:rsidRPr="00175E87">
              <w:t>Observation.value[x]</w:t>
            </w:r>
          </w:p>
        </w:tc>
        <w:tc>
          <w:tcPr>
            <w:tcW w:w="1440" w:type="dxa"/>
          </w:tcPr>
          <w:p w14:paraId="0E089E84" w14:textId="77777777" w:rsidR="004456C1" w:rsidRDefault="004456C1" w:rsidP="004456C1">
            <w:pPr>
              <w:pStyle w:val="TableEntry"/>
            </w:pPr>
            <w:r>
              <w:t>RE</w:t>
            </w:r>
          </w:p>
          <w:p w14:paraId="7BB5F0B6" w14:textId="77777777" w:rsidR="004456C1" w:rsidRPr="00376959" w:rsidRDefault="004456C1" w:rsidP="004456C1">
            <w:pPr>
              <w:pStyle w:val="TableEntry"/>
            </w:pPr>
            <w:r>
              <w:t>[0..1]</w:t>
            </w:r>
          </w:p>
        </w:tc>
        <w:tc>
          <w:tcPr>
            <w:tcW w:w="3240" w:type="dxa"/>
            <w:tcMar>
              <w:left w:w="40" w:type="dxa"/>
              <w:right w:w="40" w:type="dxa"/>
            </w:tcMar>
          </w:tcPr>
          <w:p w14:paraId="0DE07BC1" w14:textId="77777777" w:rsidR="004456C1" w:rsidRPr="006C5BB7" w:rsidRDefault="004456C1" w:rsidP="004456C1">
            <w:pPr>
              <w:pStyle w:val="TableEntry"/>
            </w:pPr>
            <w:r w:rsidRPr="006C5BB7">
              <w:t>Indication of the presence of a cardiac arrest at any time during this EMS event.</w:t>
            </w:r>
          </w:p>
          <w:p w14:paraId="77F8601F" w14:textId="77777777" w:rsidR="004456C1" w:rsidRPr="00376959" w:rsidRDefault="004456C1" w:rsidP="004456C1">
            <w:pPr>
              <w:pStyle w:val="TableEntry"/>
            </w:pPr>
          </w:p>
        </w:tc>
        <w:tc>
          <w:tcPr>
            <w:tcW w:w="1440" w:type="dxa"/>
          </w:tcPr>
          <w:p w14:paraId="0E8C6A45" w14:textId="77777777" w:rsidR="004456C1" w:rsidRPr="00376959" w:rsidRDefault="004456C1" w:rsidP="004456C1">
            <w:pPr>
              <w:pStyle w:val="TableEntry"/>
            </w:pPr>
          </w:p>
        </w:tc>
      </w:tr>
      <w:tr w:rsidR="004456C1" w:rsidRPr="00376959" w14:paraId="33AC3735" w14:textId="77777777" w:rsidTr="004456C1">
        <w:trPr>
          <w:cantSplit/>
        </w:trPr>
        <w:tc>
          <w:tcPr>
            <w:tcW w:w="1770" w:type="dxa"/>
            <w:tcMar>
              <w:left w:w="40" w:type="dxa"/>
              <w:right w:w="40" w:type="dxa"/>
            </w:tcMar>
          </w:tcPr>
          <w:p w14:paraId="09A30C00" w14:textId="77777777" w:rsidR="004456C1" w:rsidRPr="006C5BB7" w:rsidRDefault="004456C1" w:rsidP="004456C1">
            <w:pPr>
              <w:pStyle w:val="TableEntry"/>
            </w:pPr>
            <w:r w:rsidRPr="006C5BB7">
              <w:t xml:space="preserve">Cardiac Arrest Etiology </w:t>
            </w:r>
          </w:p>
        </w:tc>
        <w:tc>
          <w:tcPr>
            <w:tcW w:w="2188" w:type="dxa"/>
          </w:tcPr>
          <w:p w14:paraId="4F101552" w14:textId="77777777" w:rsidR="004456C1" w:rsidRPr="00376959" w:rsidRDefault="004456C1" w:rsidP="004456C1">
            <w:pPr>
              <w:pStyle w:val="TableEntry"/>
            </w:pPr>
            <w:r w:rsidRPr="00175E87">
              <w:t>Encounter</w:t>
            </w:r>
            <w:r w:rsidRPr="00175E87">
              <w:sym w:font="Wingdings" w:char="F0DF"/>
            </w:r>
            <w:r w:rsidRPr="00175E87">
              <w:t>Observation.value[x]</w:t>
            </w:r>
          </w:p>
        </w:tc>
        <w:tc>
          <w:tcPr>
            <w:tcW w:w="1440" w:type="dxa"/>
          </w:tcPr>
          <w:p w14:paraId="370EC2E8" w14:textId="77777777" w:rsidR="004456C1" w:rsidRDefault="004456C1" w:rsidP="004456C1">
            <w:pPr>
              <w:pStyle w:val="TableEntry"/>
            </w:pPr>
            <w:r>
              <w:t>RE</w:t>
            </w:r>
          </w:p>
          <w:p w14:paraId="4C580922" w14:textId="77777777" w:rsidR="004456C1" w:rsidRPr="00376959" w:rsidRDefault="004456C1" w:rsidP="004456C1">
            <w:pPr>
              <w:pStyle w:val="TableEntry"/>
            </w:pPr>
            <w:r>
              <w:t>[0..1]</w:t>
            </w:r>
          </w:p>
        </w:tc>
        <w:tc>
          <w:tcPr>
            <w:tcW w:w="3240" w:type="dxa"/>
            <w:tcMar>
              <w:left w:w="40" w:type="dxa"/>
              <w:right w:w="40" w:type="dxa"/>
            </w:tcMar>
          </w:tcPr>
          <w:p w14:paraId="686348CC" w14:textId="77777777" w:rsidR="004456C1" w:rsidRPr="006C5BB7" w:rsidRDefault="004456C1" w:rsidP="004456C1">
            <w:pPr>
              <w:pStyle w:val="TableEntry"/>
            </w:pPr>
            <w:r w:rsidRPr="006C5BB7">
              <w:t>Indication of the etiology or cause of the cardiac arrest (classified as cardiac, non-cardiac, etc.)</w:t>
            </w:r>
          </w:p>
          <w:p w14:paraId="43ECA615" w14:textId="77777777" w:rsidR="004456C1" w:rsidRPr="00376959" w:rsidRDefault="004456C1" w:rsidP="004456C1">
            <w:pPr>
              <w:pStyle w:val="TableEntry"/>
            </w:pPr>
          </w:p>
        </w:tc>
        <w:tc>
          <w:tcPr>
            <w:tcW w:w="1440" w:type="dxa"/>
          </w:tcPr>
          <w:p w14:paraId="68AC43A6" w14:textId="77777777" w:rsidR="004456C1" w:rsidRPr="00376959" w:rsidRDefault="004456C1" w:rsidP="004456C1">
            <w:pPr>
              <w:pStyle w:val="TableEntry"/>
            </w:pPr>
          </w:p>
        </w:tc>
      </w:tr>
      <w:tr w:rsidR="004456C1" w:rsidRPr="00376959" w14:paraId="2D5408E6" w14:textId="77777777" w:rsidTr="004456C1">
        <w:trPr>
          <w:cantSplit/>
        </w:trPr>
        <w:tc>
          <w:tcPr>
            <w:tcW w:w="1770" w:type="dxa"/>
            <w:tcMar>
              <w:left w:w="40" w:type="dxa"/>
              <w:right w:w="40" w:type="dxa"/>
            </w:tcMar>
          </w:tcPr>
          <w:p w14:paraId="70CEC86A" w14:textId="77777777" w:rsidR="004456C1" w:rsidRPr="006C5BB7" w:rsidRDefault="004456C1" w:rsidP="004456C1">
            <w:pPr>
              <w:pStyle w:val="TableEntry"/>
            </w:pPr>
            <w:r w:rsidRPr="006C5BB7">
              <w:t>Resuscitation Attempted By EMS</w:t>
            </w:r>
          </w:p>
        </w:tc>
        <w:tc>
          <w:tcPr>
            <w:tcW w:w="2188" w:type="dxa"/>
          </w:tcPr>
          <w:p w14:paraId="47EB7462" w14:textId="77777777" w:rsidR="004456C1" w:rsidRPr="00376959" w:rsidRDefault="004456C1" w:rsidP="004456C1">
            <w:pPr>
              <w:pStyle w:val="TableEntry"/>
            </w:pPr>
            <w:r w:rsidRPr="00175E87">
              <w:t>Encounter</w:t>
            </w:r>
            <w:r w:rsidRPr="00175E87">
              <w:sym w:font="Wingdings" w:char="F0DF"/>
            </w:r>
            <w:r>
              <w:t xml:space="preserve">Procedure.code </w:t>
            </w:r>
          </w:p>
        </w:tc>
        <w:tc>
          <w:tcPr>
            <w:tcW w:w="1440" w:type="dxa"/>
          </w:tcPr>
          <w:p w14:paraId="2EDCA068" w14:textId="77777777" w:rsidR="004456C1" w:rsidRDefault="004456C1" w:rsidP="004456C1">
            <w:pPr>
              <w:pStyle w:val="TableEntry"/>
            </w:pPr>
            <w:r>
              <w:t>RE</w:t>
            </w:r>
          </w:p>
          <w:p w14:paraId="61027039" w14:textId="77777777" w:rsidR="004456C1" w:rsidRPr="00376959" w:rsidRDefault="004456C1" w:rsidP="004456C1">
            <w:pPr>
              <w:pStyle w:val="TableEntry"/>
            </w:pPr>
            <w:r>
              <w:t>[0..1]</w:t>
            </w:r>
          </w:p>
        </w:tc>
        <w:tc>
          <w:tcPr>
            <w:tcW w:w="3240" w:type="dxa"/>
            <w:tcMar>
              <w:left w:w="40" w:type="dxa"/>
              <w:right w:w="40" w:type="dxa"/>
            </w:tcMar>
          </w:tcPr>
          <w:p w14:paraId="35982E9F" w14:textId="77777777" w:rsidR="004456C1" w:rsidRPr="006C5BB7" w:rsidRDefault="004456C1" w:rsidP="004456C1">
            <w:pPr>
              <w:pStyle w:val="TableEntry"/>
            </w:pPr>
            <w:r w:rsidRPr="006C5BB7">
              <w:t>Indication of an attempt to resuscitate the patient who is in cardiac arrest (attempted, not attempted due to DNR, etc.)</w:t>
            </w:r>
          </w:p>
          <w:p w14:paraId="2A416387" w14:textId="77777777" w:rsidR="004456C1" w:rsidRPr="00376959" w:rsidRDefault="004456C1" w:rsidP="004456C1">
            <w:pPr>
              <w:pStyle w:val="TableEntry"/>
            </w:pPr>
          </w:p>
        </w:tc>
        <w:tc>
          <w:tcPr>
            <w:tcW w:w="1440" w:type="dxa"/>
          </w:tcPr>
          <w:p w14:paraId="2993FCC0" w14:textId="77777777" w:rsidR="004456C1" w:rsidRPr="00376959" w:rsidRDefault="004456C1" w:rsidP="004456C1">
            <w:pPr>
              <w:pStyle w:val="TableEntry"/>
            </w:pPr>
          </w:p>
        </w:tc>
      </w:tr>
      <w:tr w:rsidR="004456C1" w:rsidRPr="00376959" w14:paraId="1F4F754B" w14:textId="77777777" w:rsidTr="004456C1">
        <w:trPr>
          <w:cantSplit/>
        </w:trPr>
        <w:tc>
          <w:tcPr>
            <w:tcW w:w="1770" w:type="dxa"/>
            <w:tcMar>
              <w:left w:w="40" w:type="dxa"/>
              <w:right w:w="40" w:type="dxa"/>
            </w:tcMar>
          </w:tcPr>
          <w:p w14:paraId="0BE62D69" w14:textId="77777777" w:rsidR="004456C1" w:rsidRPr="006C5BB7" w:rsidRDefault="004456C1" w:rsidP="004456C1">
            <w:pPr>
              <w:pStyle w:val="TableEntry"/>
            </w:pPr>
            <w:r w:rsidRPr="006C5BB7">
              <w:t>Arrest Witnessed By</w:t>
            </w:r>
          </w:p>
        </w:tc>
        <w:tc>
          <w:tcPr>
            <w:tcW w:w="2188" w:type="dxa"/>
          </w:tcPr>
          <w:p w14:paraId="1868BE0F" w14:textId="77777777" w:rsidR="004456C1" w:rsidRDefault="004456C1" w:rsidP="004456C1">
            <w:pPr>
              <w:pStyle w:val="TableEntry"/>
            </w:pPr>
            <w:r>
              <w:t>Encounter.encounter – witness (Person)</w:t>
            </w:r>
          </w:p>
          <w:p w14:paraId="054FFFAC" w14:textId="77777777" w:rsidR="004456C1" w:rsidRPr="00376959" w:rsidRDefault="004456C1" w:rsidP="004456C1">
            <w:pPr>
              <w:pStyle w:val="TableEntry"/>
            </w:pPr>
            <w:r>
              <w:t>**IHE Extension**</w:t>
            </w:r>
          </w:p>
        </w:tc>
        <w:tc>
          <w:tcPr>
            <w:tcW w:w="1440" w:type="dxa"/>
          </w:tcPr>
          <w:p w14:paraId="69102221" w14:textId="77777777" w:rsidR="004456C1" w:rsidRDefault="004456C1" w:rsidP="004456C1">
            <w:pPr>
              <w:pStyle w:val="TableEntry"/>
            </w:pPr>
            <w:r>
              <w:t>RE</w:t>
            </w:r>
          </w:p>
          <w:p w14:paraId="2AFA321E" w14:textId="77777777" w:rsidR="004456C1" w:rsidRPr="00376959" w:rsidRDefault="004456C1" w:rsidP="004456C1">
            <w:pPr>
              <w:pStyle w:val="TableEntry"/>
            </w:pPr>
            <w:r>
              <w:t>[0..*]</w:t>
            </w:r>
          </w:p>
        </w:tc>
        <w:tc>
          <w:tcPr>
            <w:tcW w:w="3240" w:type="dxa"/>
            <w:tcMar>
              <w:left w:w="40" w:type="dxa"/>
              <w:right w:w="40" w:type="dxa"/>
            </w:tcMar>
          </w:tcPr>
          <w:p w14:paraId="5B61727A" w14:textId="77777777" w:rsidR="004456C1" w:rsidRPr="006C5BB7" w:rsidRDefault="004456C1" w:rsidP="004456C1">
            <w:pPr>
              <w:pStyle w:val="TableEntry"/>
            </w:pPr>
            <w:r w:rsidRPr="006C5BB7">
              <w:t>Indication of who the cardiac arrest was witnessed by</w:t>
            </w:r>
          </w:p>
          <w:p w14:paraId="44719A65" w14:textId="77777777" w:rsidR="004456C1" w:rsidRPr="00376959" w:rsidRDefault="004456C1" w:rsidP="004456C1">
            <w:pPr>
              <w:pStyle w:val="TableEntry"/>
            </w:pPr>
          </w:p>
        </w:tc>
        <w:tc>
          <w:tcPr>
            <w:tcW w:w="1440" w:type="dxa"/>
          </w:tcPr>
          <w:p w14:paraId="553CF9FE" w14:textId="77777777" w:rsidR="004456C1" w:rsidRPr="00376959" w:rsidRDefault="004456C1" w:rsidP="004456C1">
            <w:pPr>
              <w:pStyle w:val="TableEntry"/>
            </w:pPr>
          </w:p>
        </w:tc>
      </w:tr>
      <w:tr w:rsidR="004456C1" w:rsidRPr="00376959" w14:paraId="76150AF6" w14:textId="77777777" w:rsidTr="004456C1">
        <w:trPr>
          <w:cantSplit/>
        </w:trPr>
        <w:tc>
          <w:tcPr>
            <w:tcW w:w="1770" w:type="dxa"/>
            <w:tcMar>
              <w:left w:w="40" w:type="dxa"/>
              <w:right w:w="40" w:type="dxa"/>
            </w:tcMar>
          </w:tcPr>
          <w:p w14:paraId="465386ED" w14:textId="77777777" w:rsidR="004456C1" w:rsidRPr="006C5BB7" w:rsidRDefault="004456C1" w:rsidP="004456C1">
            <w:pPr>
              <w:pStyle w:val="TableEntry"/>
            </w:pPr>
            <w:r w:rsidRPr="006C5BB7">
              <w:t>CPR Care Provided Prior to EMS Arrival</w:t>
            </w:r>
          </w:p>
        </w:tc>
        <w:tc>
          <w:tcPr>
            <w:tcW w:w="2188" w:type="dxa"/>
          </w:tcPr>
          <w:p w14:paraId="0D6C1348" w14:textId="77777777" w:rsidR="004456C1" w:rsidRDefault="004456C1" w:rsidP="004456C1">
            <w:pPr>
              <w:pStyle w:val="TableEntry"/>
            </w:pPr>
            <w:r>
              <w:t>Encounter.encounter – priorCprProvided</w:t>
            </w:r>
          </w:p>
          <w:p w14:paraId="062C7B30" w14:textId="77777777" w:rsidR="004456C1" w:rsidRPr="00376959" w:rsidRDefault="004456C1" w:rsidP="004456C1">
            <w:pPr>
              <w:pStyle w:val="TableEntry"/>
            </w:pPr>
            <w:r>
              <w:t>**IHE Extension**</w:t>
            </w:r>
          </w:p>
        </w:tc>
        <w:tc>
          <w:tcPr>
            <w:tcW w:w="1440" w:type="dxa"/>
          </w:tcPr>
          <w:p w14:paraId="737EA598" w14:textId="77777777" w:rsidR="004456C1" w:rsidRDefault="004456C1" w:rsidP="004456C1">
            <w:pPr>
              <w:pStyle w:val="TableEntry"/>
            </w:pPr>
            <w:r>
              <w:t>RE</w:t>
            </w:r>
          </w:p>
          <w:p w14:paraId="5CA3AB28" w14:textId="77777777" w:rsidR="004456C1" w:rsidRPr="00376959" w:rsidRDefault="004456C1" w:rsidP="004456C1">
            <w:pPr>
              <w:pStyle w:val="TableEntry"/>
            </w:pPr>
            <w:r>
              <w:t>[0..1]</w:t>
            </w:r>
          </w:p>
        </w:tc>
        <w:tc>
          <w:tcPr>
            <w:tcW w:w="3240" w:type="dxa"/>
            <w:tcMar>
              <w:left w:w="40" w:type="dxa"/>
              <w:right w:w="40" w:type="dxa"/>
            </w:tcMar>
          </w:tcPr>
          <w:p w14:paraId="0DEA0FF3" w14:textId="77777777" w:rsidR="004456C1" w:rsidRPr="006C5BB7" w:rsidRDefault="004456C1" w:rsidP="004456C1">
            <w:pPr>
              <w:pStyle w:val="TableEntry"/>
            </w:pPr>
            <w:r w:rsidRPr="006C5BB7">
              <w:t>Documentation of the CPR provided prior to EMS arrival</w:t>
            </w:r>
          </w:p>
          <w:p w14:paraId="67729EC3" w14:textId="77777777" w:rsidR="004456C1" w:rsidRPr="00376959" w:rsidRDefault="004456C1" w:rsidP="004456C1">
            <w:pPr>
              <w:pStyle w:val="TableEntry"/>
            </w:pPr>
          </w:p>
        </w:tc>
        <w:tc>
          <w:tcPr>
            <w:tcW w:w="1440" w:type="dxa"/>
          </w:tcPr>
          <w:p w14:paraId="3341959A" w14:textId="77777777" w:rsidR="004456C1" w:rsidRPr="00376959" w:rsidRDefault="004456C1" w:rsidP="004456C1">
            <w:pPr>
              <w:pStyle w:val="TableEntry"/>
            </w:pPr>
          </w:p>
        </w:tc>
      </w:tr>
      <w:tr w:rsidR="004456C1" w:rsidRPr="00376959" w14:paraId="77D6D592" w14:textId="77777777" w:rsidTr="004456C1">
        <w:trPr>
          <w:cantSplit/>
        </w:trPr>
        <w:tc>
          <w:tcPr>
            <w:tcW w:w="1770" w:type="dxa"/>
            <w:tcMar>
              <w:left w:w="40" w:type="dxa"/>
              <w:right w:w="40" w:type="dxa"/>
            </w:tcMar>
          </w:tcPr>
          <w:p w14:paraId="20526D4A" w14:textId="77777777" w:rsidR="004456C1" w:rsidRPr="006C5BB7" w:rsidRDefault="004456C1" w:rsidP="004456C1">
            <w:pPr>
              <w:pStyle w:val="TableEntry"/>
            </w:pPr>
            <w:r w:rsidRPr="006C5BB7">
              <w:t>Who Provided CPR Prior to EMS Arrival</w:t>
            </w:r>
          </w:p>
        </w:tc>
        <w:tc>
          <w:tcPr>
            <w:tcW w:w="2188" w:type="dxa"/>
          </w:tcPr>
          <w:p w14:paraId="15377558" w14:textId="77777777" w:rsidR="004456C1" w:rsidRDefault="004456C1" w:rsidP="004456C1">
            <w:pPr>
              <w:pStyle w:val="TableEntry"/>
            </w:pPr>
            <w:r>
              <w:t>Encounter.encounter – priorCprProvidedRole</w:t>
            </w:r>
          </w:p>
          <w:p w14:paraId="0B9D730F" w14:textId="77777777" w:rsidR="004456C1" w:rsidRPr="00376959" w:rsidRDefault="004456C1" w:rsidP="004456C1">
            <w:pPr>
              <w:pStyle w:val="TableEntry"/>
            </w:pPr>
            <w:r>
              <w:t>**IHE Extension**</w:t>
            </w:r>
          </w:p>
        </w:tc>
        <w:tc>
          <w:tcPr>
            <w:tcW w:w="1440" w:type="dxa"/>
          </w:tcPr>
          <w:p w14:paraId="3253C1DE" w14:textId="77777777" w:rsidR="004456C1" w:rsidRDefault="004456C1" w:rsidP="004456C1">
            <w:pPr>
              <w:pStyle w:val="TableEntry"/>
            </w:pPr>
            <w:r>
              <w:t>RE</w:t>
            </w:r>
          </w:p>
          <w:p w14:paraId="52413D0F" w14:textId="77777777" w:rsidR="004456C1" w:rsidRPr="00376959" w:rsidRDefault="004456C1" w:rsidP="004456C1">
            <w:pPr>
              <w:pStyle w:val="TableEntry"/>
            </w:pPr>
            <w:r>
              <w:t>[0..*]</w:t>
            </w:r>
          </w:p>
        </w:tc>
        <w:tc>
          <w:tcPr>
            <w:tcW w:w="3240" w:type="dxa"/>
            <w:tcMar>
              <w:left w:w="40" w:type="dxa"/>
              <w:right w:w="40" w:type="dxa"/>
            </w:tcMar>
          </w:tcPr>
          <w:p w14:paraId="2BD0595E" w14:textId="77777777" w:rsidR="004456C1" w:rsidRPr="006C5BB7" w:rsidRDefault="004456C1" w:rsidP="004456C1">
            <w:pPr>
              <w:pStyle w:val="TableEntry"/>
            </w:pPr>
            <w:r w:rsidRPr="006C5BB7">
              <w:t>Documentation of who performed CPR prior to this EMS unit's arrival.</w:t>
            </w:r>
          </w:p>
          <w:p w14:paraId="73013AB8" w14:textId="77777777" w:rsidR="004456C1" w:rsidRPr="00376959" w:rsidRDefault="004456C1" w:rsidP="004456C1">
            <w:pPr>
              <w:pStyle w:val="TableEntry"/>
            </w:pPr>
          </w:p>
        </w:tc>
        <w:tc>
          <w:tcPr>
            <w:tcW w:w="1440" w:type="dxa"/>
          </w:tcPr>
          <w:p w14:paraId="1136A14E" w14:textId="77777777" w:rsidR="004456C1" w:rsidRPr="00376959" w:rsidRDefault="004456C1" w:rsidP="004456C1">
            <w:pPr>
              <w:pStyle w:val="TableEntry"/>
            </w:pPr>
          </w:p>
        </w:tc>
      </w:tr>
      <w:tr w:rsidR="004456C1" w:rsidRPr="00376959" w14:paraId="59ABCAED" w14:textId="77777777" w:rsidTr="004456C1">
        <w:trPr>
          <w:cantSplit/>
        </w:trPr>
        <w:tc>
          <w:tcPr>
            <w:tcW w:w="1770" w:type="dxa"/>
            <w:tcMar>
              <w:left w:w="40" w:type="dxa"/>
              <w:right w:w="40" w:type="dxa"/>
            </w:tcMar>
          </w:tcPr>
          <w:p w14:paraId="07CC30A3" w14:textId="77777777" w:rsidR="004456C1" w:rsidRPr="006C5BB7" w:rsidRDefault="004456C1" w:rsidP="004456C1">
            <w:pPr>
              <w:pStyle w:val="TableEntry"/>
            </w:pPr>
            <w:r w:rsidRPr="006C5BB7">
              <w:t>AED Use Prior to EMS Arrival</w:t>
            </w:r>
          </w:p>
        </w:tc>
        <w:tc>
          <w:tcPr>
            <w:tcW w:w="2188" w:type="dxa"/>
          </w:tcPr>
          <w:p w14:paraId="3F729496" w14:textId="77777777" w:rsidR="004456C1" w:rsidRDefault="004456C1" w:rsidP="004456C1">
            <w:pPr>
              <w:pStyle w:val="TableEntry"/>
            </w:pPr>
            <w:r>
              <w:t>Encounter.encounter – priorAedProvided</w:t>
            </w:r>
          </w:p>
          <w:p w14:paraId="29BB2140" w14:textId="77777777" w:rsidR="004456C1" w:rsidRPr="006C5BB7" w:rsidRDefault="004456C1" w:rsidP="004456C1">
            <w:pPr>
              <w:pStyle w:val="TableEntry"/>
            </w:pPr>
            <w:r>
              <w:t>**IHE Extension**</w:t>
            </w:r>
          </w:p>
        </w:tc>
        <w:tc>
          <w:tcPr>
            <w:tcW w:w="1440" w:type="dxa"/>
          </w:tcPr>
          <w:p w14:paraId="0AF7572A" w14:textId="77777777" w:rsidR="004456C1" w:rsidRDefault="004456C1" w:rsidP="004456C1">
            <w:pPr>
              <w:pStyle w:val="TableEntry"/>
            </w:pPr>
            <w:r>
              <w:t>RE</w:t>
            </w:r>
          </w:p>
          <w:p w14:paraId="4DD7A19A" w14:textId="77777777" w:rsidR="004456C1" w:rsidRPr="00376959" w:rsidRDefault="004456C1" w:rsidP="004456C1">
            <w:pPr>
              <w:pStyle w:val="TableEntry"/>
            </w:pPr>
            <w:r>
              <w:t>[0..1]</w:t>
            </w:r>
          </w:p>
        </w:tc>
        <w:tc>
          <w:tcPr>
            <w:tcW w:w="3240" w:type="dxa"/>
            <w:tcMar>
              <w:left w:w="40" w:type="dxa"/>
              <w:right w:w="40" w:type="dxa"/>
            </w:tcMar>
          </w:tcPr>
          <w:p w14:paraId="645F6563" w14:textId="77777777" w:rsidR="004456C1" w:rsidRPr="006C5BB7" w:rsidRDefault="004456C1" w:rsidP="004456C1">
            <w:pPr>
              <w:pStyle w:val="TableEntry"/>
            </w:pPr>
            <w:r w:rsidRPr="006C5BB7">
              <w:t>Documentation of AED use Prior to EMS Arrival</w:t>
            </w:r>
          </w:p>
          <w:p w14:paraId="3AC17C01" w14:textId="77777777" w:rsidR="004456C1" w:rsidRPr="00376959" w:rsidRDefault="004456C1" w:rsidP="004456C1">
            <w:pPr>
              <w:pStyle w:val="TableEntry"/>
            </w:pPr>
          </w:p>
        </w:tc>
        <w:tc>
          <w:tcPr>
            <w:tcW w:w="1440" w:type="dxa"/>
          </w:tcPr>
          <w:p w14:paraId="2BBF0190" w14:textId="77777777" w:rsidR="004456C1" w:rsidRPr="00376959" w:rsidRDefault="004456C1" w:rsidP="004456C1">
            <w:pPr>
              <w:pStyle w:val="TableEntry"/>
            </w:pPr>
          </w:p>
        </w:tc>
      </w:tr>
      <w:tr w:rsidR="004456C1" w:rsidRPr="00376959" w14:paraId="7231C782" w14:textId="77777777" w:rsidTr="004456C1">
        <w:trPr>
          <w:cantSplit/>
        </w:trPr>
        <w:tc>
          <w:tcPr>
            <w:tcW w:w="1770" w:type="dxa"/>
            <w:tcMar>
              <w:left w:w="40" w:type="dxa"/>
              <w:right w:w="40" w:type="dxa"/>
            </w:tcMar>
          </w:tcPr>
          <w:p w14:paraId="2E94C93B" w14:textId="77777777" w:rsidR="004456C1" w:rsidRPr="006C5BB7" w:rsidRDefault="004456C1" w:rsidP="004456C1">
            <w:pPr>
              <w:pStyle w:val="TableEntry"/>
            </w:pPr>
            <w:r w:rsidRPr="006C5BB7">
              <w:t>Who Used AED Prior to EMS Arrival</w:t>
            </w:r>
          </w:p>
        </w:tc>
        <w:tc>
          <w:tcPr>
            <w:tcW w:w="2188" w:type="dxa"/>
          </w:tcPr>
          <w:p w14:paraId="1CF89BD3" w14:textId="77777777" w:rsidR="004456C1" w:rsidRDefault="004456C1" w:rsidP="004456C1">
            <w:pPr>
              <w:pStyle w:val="TableEntry"/>
            </w:pPr>
            <w:r>
              <w:t>Encounter.encounter – priorAedProvidedRole</w:t>
            </w:r>
          </w:p>
          <w:p w14:paraId="087EBAC2" w14:textId="77777777" w:rsidR="004456C1" w:rsidRPr="00376959" w:rsidRDefault="004456C1" w:rsidP="004456C1">
            <w:pPr>
              <w:pStyle w:val="TableEntry"/>
            </w:pPr>
            <w:r>
              <w:t>**IHE Extension**</w:t>
            </w:r>
          </w:p>
        </w:tc>
        <w:tc>
          <w:tcPr>
            <w:tcW w:w="1440" w:type="dxa"/>
          </w:tcPr>
          <w:p w14:paraId="00CF546F" w14:textId="77777777" w:rsidR="004456C1" w:rsidRDefault="004456C1" w:rsidP="004456C1">
            <w:pPr>
              <w:pStyle w:val="TableEntry"/>
            </w:pPr>
            <w:r>
              <w:t>RE</w:t>
            </w:r>
          </w:p>
          <w:p w14:paraId="2CE6E364" w14:textId="77777777" w:rsidR="004456C1" w:rsidRPr="00376959" w:rsidRDefault="004456C1" w:rsidP="004456C1">
            <w:pPr>
              <w:pStyle w:val="TableEntry"/>
            </w:pPr>
            <w:r>
              <w:t>[0..1]</w:t>
            </w:r>
          </w:p>
        </w:tc>
        <w:tc>
          <w:tcPr>
            <w:tcW w:w="3240" w:type="dxa"/>
            <w:tcMar>
              <w:left w:w="40" w:type="dxa"/>
              <w:right w:w="40" w:type="dxa"/>
            </w:tcMar>
          </w:tcPr>
          <w:p w14:paraId="30AE4E98" w14:textId="77777777" w:rsidR="004456C1" w:rsidRPr="006C5BB7" w:rsidRDefault="004456C1" w:rsidP="004456C1">
            <w:pPr>
              <w:pStyle w:val="TableEntry"/>
            </w:pPr>
            <w:r w:rsidRPr="006C5BB7">
              <w:t>Documentation of who used the AED prior to this EMS unit's arrival.</w:t>
            </w:r>
          </w:p>
          <w:p w14:paraId="2A09E557" w14:textId="77777777" w:rsidR="004456C1" w:rsidRPr="00376959" w:rsidRDefault="004456C1" w:rsidP="004456C1">
            <w:pPr>
              <w:pStyle w:val="TableEntry"/>
            </w:pPr>
          </w:p>
        </w:tc>
        <w:tc>
          <w:tcPr>
            <w:tcW w:w="1440" w:type="dxa"/>
          </w:tcPr>
          <w:p w14:paraId="58AFFAB5" w14:textId="77777777" w:rsidR="004456C1" w:rsidRPr="00376959" w:rsidRDefault="004456C1" w:rsidP="004456C1">
            <w:pPr>
              <w:pStyle w:val="TableEntry"/>
            </w:pPr>
          </w:p>
        </w:tc>
      </w:tr>
      <w:tr w:rsidR="004456C1" w:rsidRPr="00376959" w14:paraId="05F082E3" w14:textId="77777777" w:rsidTr="004456C1">
        <w:trPr>
          <w:cantSplit/>
        </w:trPr>
        <w:tc>
          <w:tcPr>
            <w:tcW w:w="1770" w:type="dxa"/>
            <w:tcMar>
              <w:left w:w="40" w:type="dxa"/>
              <w:right w:w="40" w:type="dxa"/>
            </w:tcMar>
          </w:tcPr>
          <w:p w14:paraId="7ABFAEF9" w14:textId="77777777" w:rsidR="004456C1" w:rsidRPr="006C5BB7" w:rsidRDefault="004456C1" w:rsidP="004456C1">
            <w:pPr>
              <w:pStyle w:val="TableEntry"/>
            </w:pPr>
            <w:r w:rsidRPr="006C5BB7">
              <w:t>Type of CPR Provided</w:t>
            </w:r>
          </w:p>
        </w:tc>
        <w:tc>
          <w:tcPr>
            <w:tcW w:w="2188" w:type="dxa"/>
          </w:tcPr>
          <w:p w14:paraId="26A88443" w14:textId="77777777" w:rsidR="004456C1" w:rsidRDefault="004456C1" w:rsidP="004456C1">
            <w:pPr>
              <w:pStyle w:val="TableEntry"/>
            </w:pPr>
            <w:r>
              <w:t>Encounter.encounter – priorCprProvidedType</w:t>
            </w:r>
          </w:p>
          <w:p w14:paraId="29E6D748" w14:textId="77777777" w:rsidR="004456C1" w:rsidRPr="00376959" w:rsidRDefault="004456C1" w:rsidP="004456C1">
            <w:pPr>
              <w:pStyle w:val="TableEntry"/>
            </w:pPr>
            <w:r>
              <w:t>**IHE Extension**</w:t>
            </w:r>
          </w:p>
        </w:tc>
        <w:tc>
          <w:tcPr>
            <w:tcW w:w="1440" w:type="dxa"/>
          </w:tcPr>
          <w:p w14:paraId="17DDAFF0" w14:textId="77777777" w:rsidR="004456C1" w:rsidRDefault="004456C1" w:rsidP="004456C1">
            <w:pPr>
              <w:pStyle w:val="TableEntry"/>
            </w:pPr>
            <w:r>
              <w:t>RE</w:t>
            </w:r>
          </w:p>
          <w:p w14:paraId="2EB3484E" w14:textId="77777777" w:rsidR="004456C1" w:rsidRPr="00376959" w:rsidRDefault="004456C1" w:rsidP="004456C1">
            <w:pPr>
              <w:pStyle w:val="TableEntry"/>
            </w:pPr>
            <w:r>
              <w:t>[0..1]</w:t>
            </w:r>
          </w:p>
        </w:tc>
        <w:tc>
          <w:tcPr>
            <w:tcW w:w="3240" w:type="dxa"/>
            <w:tcMar>
              <w:left w:w="40" w:type="dxa"/>
              <w:right w:w="40" w:type="dxa"/>
            </w:tcMar>
          </w:tcPr>
          <w:p w14:paraId="2EE9A211" w14:textId="77777777" w:rsidR="004456C1" w:rsidRPr="006C5BB7" w:rsidRDefault="004456C1" w:rsidP="004456C1">
            <w:pPr>
              <w:pStyle w:val="TableEntry"/>
            </w:pPr>
            <w:r w:rsidRPr="006C5BB7">
              <w:t>Documentation of the type/technique of CPR used by EMS.</w:t>
            </w:r>
          </w:p>
          <w:p w14:paraId="53FB35D3" w14:textId="77777777" w:rsidR="004456C1" w:rsidRPr="00376959" w:rsidRDefault="004456C1" w:rsidP="004456C1">
            <w:pPr>
              <w:pStyle w:val="TableEntry"/>
            </w:pPr>
          </w:p>
        </w:tc>
        <w:tc>
          <w:tcPr>
            <w:tcW w:w="1440" w:type="dxa"/>
          </w:tcPr>
          <w:p w14:paraId="674CBCB6" w14:textId="77777777" w:rsidR="004456C1" w:rsidRPr="00376959" w:rsidRDefault="004456C1" w:rsidP="004456C1">
            <w:pPr>
              <w:pStyle w:val="TableEntry"/>
            </w:pPr>
          </w:p>
        </w:tc>
      </w:tr>
      <w:tr w:rsidR="004456C1" w:rsidRPr="00376959" w14:paraId="1FF3528D" w14:textId="77777777" w:rsidTr="004456C1">
        <w:trPr>
          <w:cantSplit/>
        </w:trPr>
        <w:tc>
          <w:tcPr>
            <w:tcW w:w="1770" w:type="dxa"/>
            <w:tcMar>
              <w:left w:w="40" w:type="dxa"/>
              <w:right w:w="40" w:type="dxa"/>
            </w:tcMar>
          </w:tcPr>
          <w:p w14:paraId="76DA0019" w14:textId="77777777" w:rsidR="004456C1" w:rsidRPr="006C5BB7" w:rsidRDefault="004456C1" w:rsidP="004456C1">
            <w:pPr>
              <w:pStyle w:val="TableEntry"/>
            </w:pPr>
            <w:r w:rsidRPr="006C5BB7">
              <w:t>First Monitored Arrest Rhythm of the Patient</w:t>
            </w:r>
          </w:p>
        </w:tc>
        <w:tc>
          <w:tcPr>
            <w:tcW w:w="2188" w:type="dxa"/>
          </w:tcPr>
          <w:p w14:paraId="2442C3C8" w14:textId="77777777" w:rsidR="004456C1" w:rsidRPr="00376959" w:rsidRDefault="004456C1" w:rsidP="004456C1">
            <w:pPr>
              <w:pStyle w:val="TableEntry"/>
            </w:pPr>
            <w:r>
              <w:t>Encounter</w:t>
            </w:r>
            <w:r w:rsidRPr="00D37A4D">
              <w:sym w:font="Wingdings" w:char="F0DF"/>
            </w:r>
            <w:r>
              <w:t>Observation.value[x]</w:t>
            </w:r>
          </w:p>
        </w:tc>
        <w:tc>
          <w:tcPr>
            <w:tcW w:w="1440" w:type="dxa"/>
          </w:tcPr>
          <w:p w14:paraId="305D9D82" w14:textId="77777777" w:rsidR="004456C1" w:rsidRDefault="004456C1" w:rsidP="004456C1">
            <w:pPr>
              <w:pStyle w:val="TableEntry"/>
            </w:pPr>
            <w:r>
              <w:t>RE</w:t>
            </w:r>
          </w:p>
          <w:p w14:paraId="12705381" w14:textId="77777777" w:rsidR="004456C1" w:rsidRPr="00376959" w:rsidRDefault="004456C1" w:rsidP="004456C1">
            <w:pPr>
              <w:pStyle w:val="TableEntry"/>
            </w:pPr>
            <w:r>
              <w:t>[0..1]</w:t>
            </w:r>
          </w:p>
        </w:tc>
        <w:tc>
          <w:tcPr>
            <w:tcW w:w="3240" w:type="dxa"/>
            <w:tcMar>
              <w:left w:w="40" w:type="dxa"/>
              <w:right w:w="40" w:type="dxa"/>
            </w:tcMar>
          </w:tcPr>
          <w:p w14:paraId="7A403614" w14:textId="77777777" w:rsidR="004456C1" w:rsidRPr="006C5BB7" w:rsidRDefault="004456C1" w:rsidP="004456C1">
            <w:pPr>
              <w:pStyle w:val="TableEntry"/>
            </w:pPr>
            <w:r w:rsidRPr="006C5BB7">
              <w:t>Documentation of what the first monitored arrest rhythm which was noted</w:t>
            </w:r>
          </w:p>
          <w:p w14:paraId="0C67A2A4" w14:textId="77777777" w:rsidR="004456C1" w:rsidRPr="006C5BB7" w:rsidRDefault="004456C1" w:rsidP="004456C1">
            <w:pPr>
              <w:pStyle w:val="TableEntry"/>
            </w:pPr>
          </w:p>
        </w:tc>
        <w:tc>
          <w:tcPr>
            <w:tcW w:w="1440" w:type="dxa"/>
          </w:tcPr>
          <w:p w14:paraId="7ED72D57" w14:textId="77777777" w:rsidR="004456C1" w:rsidRPr="00376959" w:rsidRDefault="004456C1" w:rsidP="004456C1">
            <w:pPr>
              <w:pStyle w:val="TableEntry"/>
            </w:pPr>
          </w:p>
        </w:tc>
      </w:tr>
      <w:tr w:rsidR="004456C1" w:rsidRPr="00376959" w14:paraId="3BD22053" w14:textId="77777777" w:rsidTr="004456C1">
        <w:trPr>
          <w:cantSplit/>
        </w:trPr>
        <w:tc>
          <w:tcPr>
            <w:tcW w:w="1770" w:type="dxa"/>
            <w:tcMar>
              <w:left w:w="40" w:type="dxa"/>
              <w:right w:w="40" w:type="dxa"/>
            </w:tcMar>
          </w:tcPr>
          <w:p w14:paraId="54B2AD15" w14:textId="77777777" w:rsidR="004456C1" w:rsidRPr="006C5BB7" w:rsidRDefault="004456C1" w:rsidP="004456C1">
            <w:pPr>
              <w:pStyle w:val="TableEntry"/>
            </w:pPr>
            <w:r w:rsidRPr="006C5BB7">
              <w:lastRenderedPageBreak/>
              <w:t>Any Return of Spontaneous Circulation</w:t>
            </w:r>
          </w:p>
        </w:tc>
        <w:tc>
          <w:tcPr>
            <w:tcW w:w="2188" w:type="dxa"/>
          </w:tcPr>
          <w:p w14:paraId="65A6F1DE" w14:textId="77777777" w:rsidR="004456C1" w:rsidRPr="00376959" w:rsidRDefault="004456C1" w:rsidP="004456C1">
            <w:pPr>
              <w:pStyle w:val="TableEntry"/>
            </w:pPr>
            <w:r>
              <w:t>Encounter</w:t>
            </w:r>
            <w:r w:rsidRPr="00D37A4D">
              <w:sym w:font="Wingdings" w:char="F0DF"/>
            </w:r>
            <w:r>
              <w:t>Procedure.outcome</w:t>
            </w:r>
          </w:p>
        </w:tc>
        <w:tc>
          <w:tcPr>
            <w:tcW w:w="1440" w:type="dxa"/>
          </w:tcPr>
          <w:p w14:paraId="5099B96C" w14:textId="77777777" w:rsidR="004456C1" w:rsidRDefault="004456C1" w:rsidP="004456C1">
            <w:pPr>
              <w:pStyle w:val="TableEntry"/>
            </w:pPr>
            <w:r>
              <w:t>RE</w:t>
            </w:r>
          </w:p>
          <w:p w14:paraId="346B5407" w14:textId="77777777" w:rsidR="004456C1" w:rsidRPr="00376959" w:rsidRDefault="004456C1" w:rsidP="004456C1">
            <w:pPr>
              <w:pStyle w:val="TableEntry"/>
            </w:pPr>
            <w:r>
              <w:t>[0..1]</w:t>
            </w:r>
          </w:p>
        </w:tc>
        <w:tc>
          <w:tcPr>
            <w:tcW w:w="3240" w:type="dxa"/>
            <w:tcMar>
              <w:left w:w="40" w:type="dxa"/>
              <w:right w:w="40" w:type="dxa"/>
            </w:tcMar>
          </w:tcPr>
          <w:p w14:paraId="14836AAF" w14:textId="77777777" w:rsidR="004456C1" w:rsidRPr="006C5BB7" w:rsidRDefault="004456C1" w:rsidP="004456C1">
            <w:pPr>
              <w:pStyle w:val="TableEntry"/>
            </w:pPr>
            <w:r w:rsidRPr="006C5BB7">
              <w:t>Indication whether or not there was any return of spontaneous circulation.</w:t>
            </w:r>
          </w:p>
          <w:p w14:paraId="10A082C2" w14:textId="77777777" w:rsidR="004456C1" w:rsidRPr="00376959" w:rsidRDefault="004456C1" w:rsidP="004456C1">
            <w:pPr>
              <w:pStyle w:val="TableEntry"/>
            </w:pPr>
          </w:p>
        </w:tc>
        <w:tc>
          <w:tcPr>
            <w:tcW w:w="1440" w:type="dxa"/>
          </w:tcPr>
          <w:p w14:paraId="78C51561" w14:textId="77777777" w:rsidR="004456C1" w:rsidRPr="00376959" w:rsidRDefault="004456C1" w:rsidP="004456C1">
            <w:pPr>
              <w:pStyle w:val="TableEntry"/>
            </w:pPr>
          </w:p>
        </w:tc>
      </w:tr>
      <w:tr w:rsidR="004456C1" w:rsidRPr="00376959" w14:paraId="78585E99" w14:textId="77777777" w:rsidTr="004456C1">
        <w:trPr>
          <w:cantSplit/>
        </w:trPr>
        <w:tc>
          <w:tcPr>
            <w:tcW w:w="1770" w:type="dxa"/>
            <w:tcMar>
              <w:left w:w="40" w:type="dxa"/>
              <w:right w:w="40" w:type="dxa"/>
            </w:tcMar>
          </w:tcPr>
          <w:p w14:paraId="072EF42F" w14:textId="77777777" w:rsidR="004456C1" w:rsidRPr="006C5BB7" w:rsidRDefault="004456C1" w:rsidP="004456C1">
            <w:pPr>
              <w:pStyle w:val="TableEntry"/>
            </w:pPr>
            <w:r w:rsidRPr="006C5BB7">
              <w:t>Date/Time of Cardiac Arrest</w:t>
            </w:r>
          </w:p>
        </w:tc>
        <w:tc>
          <w:tcPr>
            <w:tcW w:w="2188" w:type="dxa"/>
          </w:tcPr>
          <w:p w14:paraId="2F5A755C" w14:textId="77777777" w:rsidR="004456C1" w:rsidRPr="00376959" w:rsidRDefault="004456C1" w:rsidP="004456C1">
            <w:pPr>
              <w:pStyle w:val="TableEntry"/>
            </w:pPr>
            <w:r>
              <w:t>Encounter</w:t>
            </w:r>
            <w:r w:rsidRPr="00D37A4D">
              <w:sym w:font="Wingdings" w:char="F0DF"/>
            </w:r>
            <w:r>
              <w:t>Observation.effective[x]</w:t>
            </w:r>
          </w:p>
        </w:tc>
        <w:tc>
          <w:tcPr>
            <w:tcW w:w="1440" w:type="dxa"/>
          </w:tcPr>
          <w:p w14:paraId="3C550C6F" w14:textId="77777777" w:rsidR="004456C1" w:rsidRDefault="004456C1" w:rsidP="004456C1">
            <w:pPr>
              <w:pStyle w:val="TableEntry"/>
            </w:pPr>
            <w:r>
              <w:t>RE</w:t>
            </w:r>
          </w:p>
          <w:p w14:paraId="25CAD924" w14:textId="77777777" w:rsidR="004456C1" w:rsidRPr="00376959" w:rsidRDefault="004456C1" w:rsidP="004456C1">
            <w:pPr>
              <w:pStyle w:val="TableEntry"/>
            </w:pPr>
            <w:r>
              <w:t>[0..1]</w:t>
            </w:r>
          </w:p>
        </w:tc>
        <w:tc>
          <w:tcPr>
            <w:tcW w:w="3240" w:type="dxa"/>
            <w:tcMar>
              <w:left w:w="40" w:type="dxa"/>
              <w:right w:w="40" w:type="dxa"/>
            </w:tcMar>
          </w:tcPr>
          <w:p w14:paraId="71F8F33F" w14:textId="77777777" w:rsidR="004456C1" w:rsidRPr="006C5BB7" w:rsidRDefault="004456C1" w:rsidP="004456C1">
            <w:pPr>
              <w:pStyle w:val="TableEntry"/>
            </w:pPr>
            <w:r w:rsidRPr="006C5BB7">
              <w:t>The date/time of the cardiac arrest (if not known, please estimate).</w:t>
            </w:r>
          </w:p>
          <w:p w14:paraId="7698A86D" w14:textId="77777777" w:rsidR="004456C1" w:rsidRPr="00376959" w:rsidRDefault="004456C1" w:rsidP="004456C1">
            <w:pPr>
              <w:pStyle w:val="TableEntry"/>
            </w:pPr>
          </w:p>
        </w:tc>
        <w:tc>
          <w:tcPr>
            <w:tcW w:w="1440" w:type="dxa"/>
          </w:tcPr>
          <w:p w14:paraId="59825734" w14:textId="77777777" w:rsidR="004456C1" w:rsidRPr="00376959" w:rsidRDefault="004456C1" w:rsidP="004456C1">
            <w:pPr>
              <w:pStyle w:val="TableEntry"/>
            </w:pPr>
          </w:p>
        </w:tc>
      </w:tr>
      <w:tr w:rsidR="004456C1" w:rsidRPr="00376959" w14:paraId="546538F3" w14:textId="77777777" w:rsidTr="004456C1">
        <w:trPr>
          <w:cantSplit/>
        </w:trPr>
        <w:tc>
          <w:tcPr>
            <w:tcW w:w="1770" w:type="dxa"/>
            <w:tcMar>
              <w:left w:w="40" w:type="dxa"/>
              <w:right w:w="40" w:type="dxa"/>
            </w:tcMar>
          </w:tcPr>
          <w:p w14:paraId="71320552" w14:textId="77777777" w:rsidR="004456C1" w:rsidRPr="006C5BB7" w:rsidRDefault="004456C1" w:rsidP="004456C1">
            <w:pPr>
              <w:pStyle w:val="TableEntry"/>
            </w:pPr>
            <w:r w:rsidRPr="006C5BB7">
              <w:t>Date/Time Resuscitation Discontinued</w:t>
            </w:r>
          </w:p>
        </w:tc>
        <w:tc>
          <w:tcPr>
            <w:tcW w:w="2188" w:type="dxa"/>
          </w:tcPr>
          <w:p w14:paraId="270310CE" w14:textId="77777777" w:rsidR="004456C1" w:rsidRPr="00376959" w:rsidRDefault="004456C1" w:rsidP="004456C1">
            <w:pPr>
              <w:pStyle w:val="TableEntry"/>
            </w:pPr>
            <w:r>
              <w:t>Encounter</w:t>
            </w:r>
            <w:r w:rsidRPr="00D37A4D">
              <w:sym w:font="Wingdings" w:char="F0DF"/>
            </w:r>
            <w:r>
              <w:t xml:space="preserve">Procedure.performedPeriod.end </w:t>
            </w:r>
          </w:p>
        </w:tc>
        <w:tc>
          <w:tcPr>
            <w:tcW w:w="1440" w:type="dxa"/>
          </w:tcPr>
          <w:p w14:paraId="3BA8659C" w14:textId="77777777" w:rsidR="004456C1" w:rsidRDefault="004456C1" w:rsidP="004456C1">
            <w:pPr>
              <w:pStyle w:val="TableEntry"/>
            </w:pPr>
            <w:r>
              <w:t>RE</w:t>
            </w:r>
          </w:p>
          <w:p w14:paraId="464EE30B" w14:textId="77777777" w:rsidR="004456C1" w:rsidRPr="00376959" w:rsidRDefault="004456C1" w:rsidP="004456C1">
            <w:pPr>
              <w:pStyle w:val="TableEntry"/>
            </w:pPr>
            <w:r>
              <w:t>[0..1]</w:t>
            </w:r>
          </w:p>
        </w:tc>
        <w:tc>
          <w:tcPr>
            <w:tcW w:w="3240" w:type="dxa"/>
            <w:tcMar>
              <w:left w:w="40" w:type="dxa"/>
              <w:right w:w="40" w:type="dxa"/>
            </w:tcMar>
          </w:tcPr>
          <w:p w14:paraId="5B6900E0" w14:textId="77777777" w:rsidR="004456C1" w:rsidRPr="006C5BB7" w:rsidRDefault="004456C1" w:rsidP="004456C1">
            <w:pPr>
              <w:pStyle w:val="TableEntry"/>
            </w:pPr>
            <w:r w:rsidRPr="006C5BB7">
              <w:t>The date/time resuscitation was discontinued.</w:t>
            </w:r>
          </w:p>
          <w:p w14:paraId="66537015" w14:textId="77777777" w:rsidR="004456C1" w:rsidRPr="00376959" w:rsidRDefault="004456C1" w:rsidP="004456C1">
            <w:pPr>
              <w:pStyle w:val="TableEntry"/>
            </w:pPr>
          </w:p>
        </w:tc>
        <w:tc>
          <w:tcPr>
            <w:tcW w:w="1440" w:type="dxa"/>
          </w:tcPr>
          <w:p w14:paraId="29FFC63F" w14:textId="77777777" w:rsidR="004456C1" w:rsidRPr="00376959" w:rsidRDefault="004456C1" w:rsidP="004456C1">
            <w:pPr>
              <w:pStyle w:val="TableEntry"/>
            </w:pPr>
          </w:p>
        </w:tc>
      </w:tr>
      <w:tr w:rsidR="004456C1" w:rsidRPr="00376959" w14:paraId="4E4ADCEC" w14:textId="77777777" w:rsidTr="004456C1">
        <w:trPr>
          <w:cantSplit/>
        </w:trPr>
        <w:tc>
          <w:tcPr>
            <w:tcW w:w="1770" w:type="dxa"/>
            <w:tcMar>
              <w:left w:w="40" w:type="dxa"/>
              <w:right w:w="40" w:type="dxa"/>
            </w:tcMar>
          </w:tcPr>
          <w:p w14:paraId="4A46A8DB" w14:textId="77777777" w:rsidR="004456C1" w:rsidRPr="006C5BB7" w:rsidRDefault="004456C1" w:rsidP="004456C1">
            <w:pPr>
              <w:pStyle w:val="TableEntry"/>
            </w:pPr>
            <w:r w:rsidRPr="006C5BB7">
              <w:t>Reason CPR/Resuscitation Discontinued</w:t>
            </w:r>
          </w:p>
        </w:tc>
        <w:tc>
          <w:tcPr>
            <w:tcW w:w="2188" w:type="dxa"/>
          </w:tcPr>
          <w:p w14:paraId="13C8A697" w14:textId="77777777" w:rsidR="004456C1" w:rsidRDefault="004456C1" w:rsidP="004456C1">
            <w:pPr>
              <w:pStyle w:val="TableEntry"/>
            </w:pPr>
            <w:r>
              <w:t>Encounter</w:t>
            </w:r>
            <w:r w:rsidRPr="00D37A4D">
              <w:sym w:font="Wingdings" w:char="F0DF"/>
            </w:r>
            <w:r>
              <w:t>Procedure -resuscitationDiscontinuedReason</w:t>
            </w:r>
          </w:p>
          <w:p w14:paraId="13AB97D8" w14:textId="77777777" w:rsidR="004456C1" w:rsidRPr="00376959" w:rsidRDefault="004456C1" w:rsidP="004456C1">
            <w:pPr>
              <w:pStyle w:val="TableEntry"/>
            </w:pPr>
            <w:r>
              <w:t>**IHE Extension**</w:t>
            </w:r>
          </w:p>
        </w:tc>
        <w:tc>
          <w:tcPr>
            <w:tcW w:w="1440" w:type="dxa"/>
          </w:tcPr>
          <w:p w14:paraId="38ECFAA8" w14:textId="77777777" w:rsidR="004456C1" w:rsidRDefault="004456C1" w:rsidP="004456C1">
            <w:pPr>
              <w:pStyle w:val="TableEntry"/>
            </w:pPr>
            <w:r>
              <w:t>RE</w:t>
            </w:r>
          </w:p>
          <w:p w14:paraId="7658D9EB" w14:textId="77777777" w:rsidR="004456C1" w:rsidRPr="00376959" w:rsidRDefault="004456C1" w:rsidP="004456C1">
            <w:pPr>
              <w:pStyle w:val="TableEntry"/>
            </w:pPr>
            <w:r>
              <w:t>[0..1]</w:t>
            </w:r>
          </w:p>
        </w:tc>
        <w:tc>
          <w:tcPr>
            <w:tcW w:w="3240" w:type="dxa"/>
            <w:tcMar>
              <w:left w:w="40" w:type="dxa"/>
              <w:right w:w="40" w:type="dxa"/>
            </w:tcMar>
          </w:tcPr>
          <w:p w14:paraId="49ACF2DF" w14:textId="77777777" w:rsidR="004456C1" w:rsidRPr="006C5BB7" w:rsidRDefault="004456C1" w:rsidP="004456C1">
            <w:pPr>
              <w:pStyle w:val="TableEntry"/>
            </w:pPr>
            <w:r w:rsidRPr="006C5BB7">
              <w:t>The reason that CPR or the resuscitation efforts were discontinued.</w:t>
            </w:r>
          </w:p>
          <w:p w14:paraId="0AEE4170" w14:textId="77777777" w:rsidR="004456C1" w:rsidRPr="00376959" w:rsidRDefault="004456C1" w:rsidP="004456C1">
            <w:pPr>
              <w:pStyle w:val="TableEntry"/>
            </w:pPr>
          </w:p>
        </w:tc>
        <w:tc>
          <w:tcPr>
            <w:tcW w:w="1440" w:type="dxa"/>
          </w:tcPr>
          <w:p w14:paraId="715112CB" w14:textId="77777777" w:rsidR="004456C1" w:rsidRPr="00376959" w:rsidRDefault="004456C1" w:rsidP="004456C1">
            <w:pPr>
              <w:pStyle w:val="TableEntry"/>
            </w:pPr>
          </w:p>
        </w:tc>
      </w:tr>
      <w:tr w:rsidR="004456C1" w:rsidRPr="00376959" w14:paraId="5B0B56B2" w14:textId="77777777" w:rsidTr="004456C1">
        <w:trPr>
          <w:cantSplit/>
        </w:trPr>
        <w:tc>
          <w:tcPr>
            <w:tcW w:w="1770" w:type="dxa"/>
            <w:tcMar>
              <w:left w:w="40" w:type="dxa"/>
              <w:right w:w="40" w:type="dxa"/>
            </w:tcMar>
          </w:tcPr>
          <w:p w14:paraId="290A2838" w14:textId="77777777" w:rsidR="004456C1" w:rsidRPr="006C5BB7" w:rsidRDefault="004456C1" w:rsidP="004456C1">
            <w:pPr>
              <w:pStyle w:val="TableEntry"/>
            </w:pPr>
            <w:r w:rsidRPr="006C5BB7">
              <w:t>Cardiac Rhythm on Arrival at Destination</w:t>
            </w:r>
          </w:p>
        </w:tc>
        <w:tc>
          <w:tcPr>
            <w:tcW w:w="2188" w:type="dxa"/>
          </w:tcPr>
          <w:p w14:paraId="05B5C80F" w14:textId="77777777" w:rsidR="004456C1" w:rsidRPr="00376959" w:rsidRDefault="004456C1" w:rsidP="004456C1">
            <w:pPr>
              <w:pStyle w:val="TableEntry"/>
            </w:pPr>
            <w:r>
              <w:t>Encounter</w:t>
            </w:r>
            <w:r w:rsidRPr="00D37A4D">
              <w:sym w:font="Wingdings" w:char="F0DF"/>
            </w:r>
            <w:r>
              <w:t>Observation.value[x]</w:t>
            </w:r>
          </w:p>
        </w:tc>
        <w:tc>
          <w:tcPr>
            <w:tcW w:w="1440" w:type="dxa"/>
          </w:tcPr>
          <w:p w14:paraId="29C8A784" w14:textId="77777777" w:rsidR="004456C1" w:rsidRDefault="004456C1" w:rsidP="004456C1">
            <w:pPr>
              <w:pStyle w:val="TableEntry"/>
            </w:pPr>
            <w:r>
              <w:t>RE</w:t>
            </w:r>
          </w:p>
          <w:p w14:paraId="11CF320C" w14:textId="77777777" w:rsidR="004456C1" w:rsidRPr="00376959" w:rsidRDefault="004456C1" w:rsidP="004456C1">
            <w:pPr>
              <w:pStyle w:val="TableEntry"/>
            </w:pPr>
            <w:r>
              <w:t>[0..1]</w:t>
            </w:r>
          </w:p>
        </w:tc>
        <w:tc>
          <w:tcPr>
            <w:tcW w:w="3240" w:type="dxa"/>
            <w:tcMar>
              <w:left w:w="40" w:type="dxa"/>
              <w:right w:w="40" w:type="dxa"/>
            </w:tcMar>
          </w:tcPr>
          <w:p w14:paraId="54BFA796" w14:textId="77777777" w:rsidR="004456C1" w:rsidRPr="006C5BB7" w:rsidRDefault="004456C1" w:rsidP="004456C1">
            <w:pPr>
              <w:pStyle w:val="TableEntry"/>
            </w:pPr>
            <w:r w:rsidRPr="006C5BB7">
              <w:t>The patient's cardiac rhythm upon delivery or transfer to the destination</w:t>
            </w:r>
          </w:p>
          <w:p w14:paraId="578D0C4B" w14:textId="77777777" w:rsidR="004456C1" w:rsidRPr="00376959" w:rsidRDefault="004456C1" w:rsidP="004456C1">
            <w:pPr>
              <w:pStyle w:val="TableEntry"/>
            </w:pPr>
          </w:p>
        </w:tc>
        <w:tc>
          <w:tcPr>
            <w:tcW w:w="1440" w:type="dxa"/>
          </w:tcPr>
          <w:p w14:paraId="591D7B2D" w14:textId="77777777" w:rsidR="004456C1" w:rsidRPr="00376959" w:rsidRDefault="004456C1" w:rsidP="004456C1">
            <w:pPr>
              <w:pStyle w:val="TableEntry"/>
            </w:pPr>
          </w:p>
        </w:tc>
      </w:tr>
      <w:tr w:rsidR="004456C1" w:rsidRPr="00376959" w14:paraId="76B1CD64" w14:textId="77777777" w:rsidTr="004456C1">
        <w:trPr>
          <w:cantSplit/>
        </w:trPr>
        <w:tc>
          <w:tcPr>
            <w:tcW w:w="1770" w:type="dxa"/>
            <w:tcMar>
              <w:left w:w="40" w:type="dxa"/>
              <w:right w:w="40" w:type="dxa"/>
            </w:tcMar>
          </w:tcPr>
          <w:p w14:paraId="5D09D356" w14:textId="77777777" w:rsidR="004456C1" w:rsidRPr="006C5BB7" w:rsidRDefault="004456C1" w:rsidP="004456C1">
            <w:pPr>
              <w:pStyle w:val="TableEntry"/>
            </w:pPr>
            <w:r w:rsidRPr="006C5BB7">
              <w:t>End of EMS Cardiac Arrest Event</w:t>
            </w:r>
          </w:p>
        </w:tc>
        <w:tc>
          <w:tcPr>
            <w:tcW w:w="2188" w:type="dxa"/>
          </w:tcPr>
          <w:p w14:paraId="5CFD80ED" w14:textId="77777777" w:rsidR="004456C1" w:rsidRDefault="004456C1" w:rsidP="004456C1">
            <w:pPr>
              <w:pStyle w:val="TableEntry"/>
            </w:pPr>
            <w:r>
              <w:t>Encounter</w:t>
            </w:r>
            <w:r w:rsidRPr="00D37A4D">
              <w:sym w:font="Wingdings" w:char="F0DF"/>
            </w:r>
            <w:r>
              <w:t xml:space="preserve">Procedure – </w:t>
            </w:r>
          </w:p>
          <w:p w14:paraId="0447F984" w14:textId="77777777" w:rsidR="004456C1" w:rsidRPr="00376959" w:rsidRDefault="004456C1" w:rsidP="004456C1">
            <w:pPr>
              <w:pStyle w:val="TableEntry"/>
            </w:pPr>
            <w:r>
              <w:t>**IHE Extension**</w:t>
            </w:r>
          </w:p>
        </w:tc>
        <w:tc>
          <w:tcPr>
            <w:tcW w:w="1440" w:type="dxa"/>
          </w:tcPr>
          <w:p w14:paraId="583BE244" w14:textId="77777777" w:rsidR="004456C1" w:rsidRDefault="004456C1" w:rsidP="004456C1">
            <w:pPr>
              <w:pStyle w:val="TableEntry"/>
            </w:pPr>
            <w:r>
              <w:t>RE</w:t>
            </w:r>
          </w:p>
          <w:p w14:paraId="0C643614" w14:textId="77777777" w:rsidR="004456C1" w:rsidRPr="00376959" w:rsidRDefault="004456C1" w:rsidP="004456C1">
            <w:pPr>
              <w:pStyle w:val="TableEntry"/>
            </w:pPr>
            <w:r>
              <w:t>[0..1]</w:t>
            </w:r>
          </w:p>
        </w:tc>
        <w:tc>
          <w:tcPr>
            <w:tcW w:w="3240" w:type="dxa"/>
            <w:tcMar>
              <w:left w:w="40" w:type="dxa"/>
              <w:right w:w="40" w:type="dxa"/>
            </w:tcMar>
          </w:tcPr>
          <w:p w14:paraId="7B7B5BE7" w14:textId="77777777" w:rsidR="004456C1" w:rsidRPr="006C5BB7" w:rsidRDefault="004456C1" w:rsidP="004456C1">
            <w:pPr>
              <w:pStyle w:val="TableEntry"/>
            </w:pPr>
            <w:r w:rsidRPr="006C5BB7">
              <w:t>The patient's outcome at the end of the EMS event.</w:t>
            </w:r>
          </w:p>
          <w:p w14:paraId="4681A76D" w14:textId="77777777" w:rsidR="004456C1" w:rsidRPr="00376959" w:rsidRDefault="004456C1" w:rsidP="004456C1">
            <w:pPr>
              <w:pStyle w:val="TableEntry"/>
            </w:pPr>
          </w:p>
        </w:tc>
        <w:tc>
          <w:tcPr>
            <w:tcW w:w="1440" w:type="dxa"/>
          </w:tcPr>
          <w:p w14:paraId="7700D9D6" w14:textId="77777777" w:rsidR="004456C1" w:rsidRPr="00376959" w:rsidRDefault="004456C1" w:rsidP="004456C1">
            <w:pPr>
              <w:pStyle w:val="TableEntry"/>
            </w:pPr>
          </w:p>
        </w:tc>
      </w:tr>
      <w:tr w:rsidR="004456C1" w:rsidRPr="00376959" w14:paraId="6464136E" w14:textId="77777777" w:rsidTr="004456C1">
        <w:trPr>
          <w:cantSplit/>
        </w:trPr>
        <w:tc>
          <w:tcPr>
            <w:tcW w:w="1770" w:type="dxa"/>
            <w:tcMar>
              <w:left w:w="40" w:type="dxa"/>
              <w:right w:w="40" w:type="dxa"/>
            </w:tcMar>
          </w:tcPr>
          <w:p w14:paraId="1E216FD7" w14:textId="77777777" w:rsidR="004456C1" w:rsidRPr="006C5BB7" w:rsidRDefault="004456C1" w:rsidP="004456C1">
            <w:pPr>
              <w:pStyle w:val="TableEntry"/>
            </w:pPr>
            <w:r w:rsidRPr="006C5BB7">
              <w:t>Date/Time of Initial CPR</w:t>
            </w:r>
          </w:p>
        </w:tc>
        <w:tc>
          <w:tcPr>
            <w:tcW w:w="2188" w:type="dxa"/>
          </w:tcPr>
          <w:p w14:paraId="03CC3DFC" w14:textId="77777777" w:rsidR="004456C1" w:rsidRPr="00376959" w:rsidRDefault="004456C1" w:rsidP="004456C1">
            <w:pPr>
              <w:pStyle w:val="TableEntry"/>
            </w:pPr>
            <w:r>
              <w:t>Encounter</w:t>
            </w:r>
            <w:r w:rsidRPr="00D37A4D">
              <w:sym w:font="Wingdings" w:char="F0DF"/>
            </w:r>
            <w:r>
              <w:t>Procedure.performedPeriod.start</w:t>
            </w:r>
          </w:p>
        </w:tc>
        <w:tc>
          <w:tcPr>
            <w:tcW w:w="1440" w:type="dxa"/>
          </w:tcPr>
          <w:p w14:paraId="4D72ACD6" w14:textId="77777777" w:rsidR="004456C1" w:rsidRDefault="004456C1" w:rsidP="004456C1">
            <w:pPr>
              <w:pStyle w:val="TableEntry"/>
            </w:pPr>
            <w:r>
              <w:t>RE</w:t>
            </w:r>
          </w:p>
          <w:p w14:paraId="435D61BD" w14:textId="77777777" w:rsidR="004456C1" w:rsidRPr="00376959" w:rsidRDefault="004456C1" w:rsidP="004456C1">
            <w:pPr>
              <w:pStyle w:val="TableEntry"/>
            </w:pPr>
            <w:r>
              <w:t>[0..1]</w:t>
            </w:r>
          </w:p>
        </w:tc>
        <w:tc>
          <w:tcPr>
            <w:tcW w:w="3240" w:type="dxa"/>
            <w:tcMar>
              <w:left w:w="40" w:type="dxa"/>
              <w:right w:w="40" w:type="dxa"/>
            </w:tcMar>
          </w:tcPr>
          <w:p w14:paraId="707B5AE3" w14:textId="77777777" w:rsidR="004456C1" w:rsidRPr="006C5BB7" w:rsidRDefault="004456C1" w:rsidP="004456C1">
            <w:pPr>
              <w:pStyle w:val="TableEntry"/>
            </w:pPr>
            <w:r w:rsidRPr="006C5BB7">
              <w:t>The initial date and time that CPR was started by anyone.</w:t>
            </w:r>
          </w:p>
          <w:p w14:paraId="475A9E64" w14:textId="77777777" w:rsidR="004456C1" w:rsidRPr="00376959" w:rsidRDefault="004456C1" w:rsidP="004456C1">
            <w:pPr>
              <w:pStyle w:val="TableEntry"/>
            </w:pPr>
          </w:p>
        </w:tc>
        <w:tc>
          <w:tcPr>
            <w:tcW w:w="1440" w:type="dxa"/>
          </w:tcPr>
          <w:p w14:paraId="7A7B39C4" w14:textId="77777777" w:rsidR="004456C1" w:rsidRPr="00376959" w:rsidRDefault="004456C1" w:rsidP="004456C1">
            <w:pPr>
              <w:pStyle w:val="TableEntry"/>
            </w:pPr>
          </w:p>
        </w:tc>
      </w:tr>
      <w:tr w:rsidR="004456C1" w:rsidRPr="00376959" w14:paraId="081158FD" w14:textId="77777777" w:rsidTr="004456C1">
        <w:trPr>
          <w:cantSplit/>
        </w:trPr>
        <w:tc>
          <w:tcPr>
            <w:tcW w:w="1770" w:type="dxa"/>
            <w:tcMar>
              <w:left w:w="40" w:type="dxa"/>
              <w:right w:w="40" w:type="dxa"/>
            </w:tcMar>
          </w:tcPr>
          <w:p w14:paraId="6E4A4D48" w14:textId="77777777" w:rsidR="004456C1" w:rsidRPr="006C5BB7" w:rsidRDefault="004456C1" w:rsidP="004456C1">
            <w:pPr>
              <w:pStyle w:val="TableEntry"/>
            </w:pPr>
            <w:r w:rsidRPr="006C5BB7">
              <w:t xml:space="preserve">Barriers to Patient Care </w:t>
            </w:r>
          </w:p>
        </w:tc>
        <w:tc>
          <w:tcPr>
            <w:tcW w:w="2188" w:type="dxa"/>
          </w:tcPr>
          <w:p w14:paraId="3383B9B2" w14:textId="77777777" w:rsidR="004456C1" w:rsidRPr="00376959" w:rsidRDefault="004456C1" w:rsidP="004456C1">
            <w:pPr>
              <w:pStyle w:val="TableEntry"/>
            </w:pPr>
            <w:r>
              <w:t>Encounter</w:t>
            </w:r>
            <w:r w:rsidRPr="00D37A4D">
              <w:sym w:font="Wingdings" w:char="F0DF"/>
            </w:r>
            <w:r>
              <w:t xml:space="preserve">Observation.value[x] </w:t>
            </w:r>
          </w:p>
        </w:tc>
        <w:tc>
          <w:tcPr>
            <w:tcW w:w="1440" w:type="dxa"/>
          </w:tcPr>
          <w:p w14:paraId="5F77A2ED" w14:textId="77777777" w:rsidR="004456C1" w:rsidRDefault="004456C1" w:rsidP="004456C1">
            <w:pPr>
              <w:pStyle w:val="TableEntry"/>
            </w:pPr>
            <w:r>
              <w:t>RE</w:t>
            </w:r>
          </w:p>
          <w:p w14:paraId="0BB23FF5" w14:textId="77777777" w:rsidR="004456C1" w:rsidRPr="00376959" w:rsidRDefault="004456C1" w:rsidP="004456C1">
            <w:pPr>
              <w:pStyle w:val="TableEntry"/>
            </w:pPr>
            <w:r>
              <w:t>[0..*]</w:t>
            </w:r>
          </w:p>
        </w:tc>
        <w:tc>
          <w:tcPr>
            <w:tcW w:w="3240" w:type="dxa"/>
            <w:tcMar>
              <w:left w:w="40" w:type="dxa"/>
              <w:right w:w="40" w:type="dxa"/>
            </w:tcMar>
          </w:tcPr>
          <w:p w14:paraId="504C5605" w14:textId="77777777" w:rsidR="004456C1" w:rsidRPr="00376959" w:rsidRDefault="004456C1" w:rsidP="004456C1">
            <w:pPr>
              <w:pStyle w:val="TableEntry"/>
            </w:pPr>
            <w:r w:rsidRPr="006C5BB7">
              <w:t>N/A</w:t>
            </w:r>
          </w:p>
        </w:tc>
        <w:tc>
          <w:tcPr>
            <w:tcW w:w="1440" w:type="dxa"/>
          </w:tcPr>
          <w:p w14:paraId="1B8CEA9D" w14:textId="77777777" w:rsidR="004456C1" w:rsidRPr="00376959" w:rsidRDefault="004456C1" w:rsidP="004456C1">
            <w:pPr>
              <w:pStyle w:val="TableEntry"/>
            </w:pPr>
          </w:p>
        </w:tc>
      </w:tr>
      <w:tr w:rsidR="004456C1" w:rsidRPr="00376959" w14:paraId="1C6075FD" w14:textId="77777777" w:rsidTr="004456C1">
        <w:trPr>
          <w:cantSplit/>
        </w:trPr>
        <w:tc>
          <w:tcPr>
            <w:tcW w:w="1770" w:type="dxa"/>
            <w:tcMar>
              <w:left w:w="40" w:type="dxa"/>
              <w:right w:w="40" w:type="dxa"/>
            </w:tcMar>
          </w:tcPr>
          <w:p w14:paraId="1C8F8E1F" w14:textId="77777777" w:rsidR="004456C1" w:rsidRPr="006C5BB7" w:rsidRDefault="004456C1" w:rsidP="004456C1">
            <w:pPr>
              <w:pStyle w:val="TableEntry"/>
            </w:pPr>
            <w:r w:rsidRPr="006C5BB7">
              <w:t>Last Name of Patient's Practitioner</w:t>
            </w:r>
          </w:p>
        </w:tc>
        <w:tc>
          <w:tcPr>
            <w:tcW w:w="2188" w:type="dxa"/>
          </w:tcPr>
          <w:p w14:paraId="4A4BF52E" w14:textId="77777777" w:rsidR="004456C1" w:rsidRPr="00376959" w:rsidRDefault="004456C1" w:rsidP="004456C1">
            <w:pPr>
              <w:pStyle w:val="TableEntry"/>
            </w:pPr>
            <w:r>
              <w:t xml:space="preserve">Encounter.subject (Patient.GeneralPractitioner) </w:t>
            </w:r>
          </w:p>
        </w:tc>
        <w:tc>
          <w:tcPr>
            <w:tcW w:w="1440" w:type="dxa"/>
          </w:tcPr>
          <w:p w14:paraId="5F09CF35" w14:textId="77777777" w:rsidR="004456C1" w:rsidRDefault="004456C1" w:rsidP="004456C1">
            <w:pPr>
              <w:pStyle w:val="TableEntry"/>
            </w:pPr>
            <w:r>
              <w:t>O</w:t>
            </w:r>
          </w:p>
          <w:p w14:paraId="165F1ADE" w14:textId="77777777" w:rsidR="004456C1" w:rsidRPr="00376959" w:rsidRDefault="004456C1" w:rsidP="004456C1">
            <w:pPr>
              <w:pStyle w:val="TableEntry"/>
            </w:pPr>
            <w:r>
              <w:t>[0..1]</w:t>
            </w:r>
          </w:p>
        </w:tc>
        <w:tc>
          <w:tcPr>
            <w:tcW w:w="3240" w:type="dxa"/>
            <w:tcMar>
              <w:left w:w="40" w:type="dxa"/>
              <w:right w:w="40" w:type="dxa"/>
            </w:tcMar>
          </w:tcPr>
          <w:p w14:paraId="59967EBA" w14:textId="77777777" w:rsidR="004456C1" w:rsidRPr="006C5BB7" w:rsidRDefault="004456C1" w:rsidP="004456C1">
            <w:pPr>
              <w:pStyle w:val="TableEntry"/>
            </w:pPr>
            <w:r w:rsidRPr="006C5BB7">
              <w:t>The last name of the patient's practitioner</w:t>
            </w:r>
          </w:p>
          <w:p w14:paraId="7D889BBB" w14:textId="77777777" w:rsidR="004456C1" w:rsidRPr="00376959" w:rsidRDefault="004456C1" w:rsidP="004456C1">
            <w:pPr>
              <w:pStyle w:val="TableEntry"/>
            </w:pPr>
          </w:p>
        </w:tc>
        <w:tc>
          <w:tcPr>
            <w:tcW w:w="1440" w:type="dxa"/>
          </w:tcPr>
          <w:p w14:paraId="7CCB3FEE" w14:textId="77777777" w:rsidR="004456C1" w:rsidRPr="00376959" w:rsidRDefault="004456C1" w:rsidP="004456C1">
            <w:pPr>
              <w:pStyle w:val="TableEntry"/>
            </w:pPr>
          </w:p>
        </w:tc>
      </w:tr>
      <w:tr w:rsidR="004456C1" w:rsidRPr="00376959" w14:paraId="3B0FBB0A" w14:textId="77777777" w:rsidTr="004456C1">
        <w:trPr>
          <w:cantSplit/>
        </w:trPr>
        <w:tc>
          <w:tcPr>
            <w:tcW w:w="1770" w:type="dxa"/>
            <w:tcMar>
              <w:left w:w="40" w:type="dxa"/>
              <w:right w:w="40" w:type="dxa"/>
            </w:tcMar>
          </w:tcPr>
          <w:p w14:paraId="3B9B2D5F" w14:textId="77777777" w:rsidR="004456C1" w:rsidRPr="006C5BB7" w:rsidRDefault="004456C1" w:rsidP="004456C1">
            <w:pPr>
              <w:pStyle w:val="TableEntry"/>
            </w:pPr>
            <w:r w:rsidRPr="006C5BB7">
              <w:t>First Name of Patient's Practitioner</w:t>
            </w:r>
          </w:p>
        </w:tc>
        <w:tc>
          <w:tcPr>
            <w:tcW w:w="2188" w:type="dxa"/>
          </w:tcPr>
          <w:p w14:paraId="4B2873C5" w14:textId="77777777" w:rsidR="004456C1" w:rsidRPr="00ED4364" w:rsidRDefault="004456C1" w:rsidP="004456C1">
            <w:pPr>
              <w:pStyle w:val="TableEntry"/>
            </w:pPr>
            <w:r>
              <w:t>Encounter.subject (Patient.GeneralPractitioner)</w:t>
            </w:r>
          </w:p>
        </w:tc>
        <w:tc>
          <w:tcPr>
            <w:tcW w:w="1440" w:type="dxa"/>
          </w:tcPr>
          <w:p w14:paraId="69EE39BC" w14:textId="77777777" w:rsidR="004456C1" w:rsidRDefault="004456C1" w:rsidP="004456C1">
            <w:pPr>
              <w:pStyle w:val="TableEntry"/>
            </w:pPr>
            <w:r>
              <w:t>O</w:t>
            </w:r>
          </w:p>
          <w:p w14:paraId="7329D416" w14:textId="77777777" w:rsidR="004456C1" w:rsidRPr="00376959" w:rsidRDefault="004456C1" w:rsidP="004456C1">
            <w:pPr>
              <w:pStyle w:val="TableEntry"/>
            </w:pPr>
            <w:r>
              <w:t>[0..1]</w:t>
            </w:r>
          </w:p>
        </w:tc>
        <w:tc>
          <w:tcPr>
            <w:tcW w:w="3240" w:type="dxa"/>
            <w:tcMar>
              <w:left w:w="40" w:type="dxa"/>
              <w:right w:w="40" w:type="dxa"/>
            </w:tcMar>
          </w:tcPr>
          <w:p w14:paraId="26BA3453" w14:textId="77777777" w:rsidR="004456C1" w:rsidRPr="006C5BB7" w:rsidRDefault="004456C1" w:rsidP="004456C1">
            <w:pPr>
              <w:pStyle w:val="TableEntry"/>
            </w:pPr>
            <w:r w:rsidRPr="006C5BB7">
              <w:t>The first name of the patient's practitioner</w:t>
            </w:r>
          </w:p>
          <w:p w14:paraId="50761005" w14:textId="77777777" w:rsidR="004456C1" w:rsidRPr="00376959" w:rsidRDefault="004456C1" w:rsidP="004456C1">
            <w:pPr>
              <w:pStyle w:val="TableEntry"/>
            </w:pPr>
          </w:p>
        </w:tc>
        <w:tc>
          <w:tcPr>
            <w:tcW w:w="1440" w:type="dxa"/>
          </w:tcPr>
          <w:p w14:paraId="5C516EAD" w14:textId="77777777" w:rsidR="004456C1" w:rsidRPr="00376959" w:rsidRDefault="004456C1" w:rsidP="004456C1">
            <w:pPr>
              <w:pStyle w:val="TableEntry"/>
            </w:pPr>
          </w:p>
        </w:tc>
      </w:tr>
      <w:tr w:rsidR="004456C1" w:rsidRPr="00376959" w14:paraId="2B592FB6" w14:textId="77777777" w:rsidTr="004456C1">
        <w:trPr>
          <w:cantSplit/>
        </w:trPr>
        <w:tc>
          <w:tcPr>
            <w:tcW w:w="1770" w:type="dxa"/>
            <w:tcMar>
              <w:left w:w="40" w:type="dxa"/>
              <w:right w:w="40" w:type="dxa"/>
            </w:tcMar>
          </w:tcPr>
          <w:p w14:paraId="65874074" w14:textId="77777777" w:rsidR="004456C1" w:rsidRPr="006C5BB7" w:rsidRDefault="004456C1" w:rsidP="004456C1">
            <w:pPr>
              <w:pStyle w:val="TableEntry"/>
            </w:pPr>
            <w:r w:rsidRPr="006C5BB7">
              <w:t>Middle Initial/Name of Patient's Practitioner</w:t>
            </w:r>
          </w:p>
        </w:tc>
        <w:tc>
          <w:tcPr>
            <w:tcW w:w="2188" w:type="dxa"/>
          </w:tcPr>
          <w:p w14:paraId="10C08978" w14:textId="77777777" w:rsidR="004456C1" w:rsidRPr="00376959" w:rsidRDefault="004456C1" w:rsidP="004456C1">
            <w:pPr>
              <w:pStyle w:val="TableEntry"/>
            </w:pPr>
            <w:r>
              <w:t>Encounter.subject (Patient.GeneralPractitioner)</w:t>
            </w:r>
          </w:p>
        </w:tc>
        <w:tc>
          <w:tcPr>
            <w:tcW w:w="1440" w:type="dxa"/>
          </w:tcPr>
          <w:p w14:paraId="45668694" w14:textId="77777777" w:rsidR="004456C1" w:rsidRDefault="004456C1" w:rsidP="004456C1">
            <w:pPr>
              <w:pStyle w:val="TableEntry"/>
            </w:pPr>
            <w:r>
              <w:t>O</w:t>
            </w:r>
          </w:p>
          <w:p w14:paraId="0945A845" w14:textId="77777777" w:rsidR="004456C1" w:rsidRPr="00376959" w:rsidRDefault="004456C1" w:rsidP="004456C1">
            <w:pPr>
              <w:pStyle w:val="TableEntry"/>
            </w:pPr>
            <w:r>
              <w:t>[0..1]</w:t>
            </w:r>
          </w:p>
        </w:tc>
        <w:tc>
          <w:tcPr>
            <w:tcW w:w="3240" w:type="dxa"/>
            <w:tcMar>
              <w:left w:w="40" w:type="dxa"/>
              <w:right w:w="40" w:type="dxa"/>
            </w:tcMar>
          </w:tcPr>
          <w:p w14:paraId="50552400" w14:textId="77777777" w:rsidR="004456C1" w:rsidRPr="006C5BB7" w:rsidRDefault="004456C1" w:rsidP="004456C1">
            <w:pPr>
              <w:pStyle w:val="TableEntry"/>
            </w:pPr>
            <w:r w:rsidRPr="006C5BB7">
              <w:t>The middle initial/name of the patient's practitioner</w:t>
            </w:r>
          </w:p>
          <w:p w14:paraId="6D52F208" w14:textId="77777777" w:rsidR="004456C1" w:rsidRPr="00376959" w:rsidRDefault="004456C1" w:rsidP="004456C1">
            <w:pPr>
              <w:pStyle w:val="TableEntry"/>
            </w:pPr>
          </w:p>
        </w:tc>
        <w:tc>
          <w:tcPr>
            <w:tcW w:w="1440" w:type="dxa"/>
          </w:tcPr>
          <w:p w14:paraId="221C1B8A" w14:textId="77777777" w:rsidR="004456C1" w:rsidRPr="00376959" w:rsidRDefault="004456C1" w:rsidP="004456C1">
            <w:pPr>
              <w:pStyle w:val="TableEntry"/>
            </w:pPr>
          </w:p>
        </w:tc>
      </w:tr>
      <w:tr w:rsidR="004456C1" w:rsidRPr="00376959" w14:paraId="2B1A85A1" w14:textId="77777777" w:rsidTr="004456C1">
        <w:trPr>
          <w:cantSplit/>
        </w:trPr>
        <w:tc>
          <w:tcPr>
            <w:tcW w:w="1770" w:type="dxa"/>
            <w:tcMar>
              <w:left w:w="40" w:type="dxa"/>
              <w:right w:w="40" w:type="dxa"/>
            </w:tcMar>
          </w:tcPr>
          <w:p w14:paraId="178823E6" w14:textId="77777777" w:rsidR="004456C1" w:rsidRPr="006C5BB7" w:rsidRDefault="004456C1" w:rsidP="004456C1">
            <w:pPr>
              <w:pStyle w:val="TableEntry"/>
            </w:pPr>
            <w:r w:rsidRPr="00376959">
              <w:t>Advanced Directives</w:t>
            </w:r>
          </w:p>
        </w:tc>
        <w:tc>
          <w:tcPr>
            <w:tcW w:w="2188" w:type="dxa"/>
          </w:tcPr>
          <w:p w14:paraId="5CD5ECAB" w14:textId="77777777" w:rsidR="004456C1" w:rsidRPr="00376959" w:rsidRDefault="004456C1" w:rsidP="004456C1">
            <w:pPr>
              <w:pStyle w:val="TableEntry"/>
            </w:pPr>
            <w:r>
              <w:t>DocumentRefernce</w:t>
            </w:r>
          </w:p>
        </w:tc>
        <w:tc>
          <w:tcPr>
            <w:tcW w:w="1440" w:type="dxa"/>
          </w:tcPr>
          <w:p w14:paraId="15E54C37" w14:textId="77777777" w:rsidR="004456C1" w:rsidRPr="00376959" w:rsidRDefault="004456C1" w:rsidP="004456C1">
            <w:pPr>
              <w:pStyle w:val="TableEntry"/>
            </w:pPr>
            <w:r w:rsidRPr="00376959">
              <w:t>RE [0..1]</w:t>
            </w:r>
          </w:p>
        </w:tc>
        <w:tc>
          <w:tcPr>
            <w:tcW w:w="3240" w:type="dxa"/>
            <w:tcMar>
              <w:left w:w="40" w:type="dxa"/>
              <w:right w:w="40" w:type="dxa"/>
            </w:tcMar>
          </w:tcPr>
          <w:p w14:paraId="18A9A9A2" w14:textId="77777777" w:rsidR="004456C1" w:rsidRPr="00376959" w:rsidRDefault="004456C1" w:rsidP="004456C1">
            <w:pPr>
              <w:pStyle w:val="TableEntry"/>
            </w:pPr>
            <w:r w:rsidRPr="00376959">
              <w:t>The presence of a valid DNR form, living will, or document directing end of life or healthcare treatment decisions.</w:t>
            </w:r>
          </w:p>
        </w:tc>
        <w:tc>
          <w:tcPr>
            <w:tcW w:w="1440" w:type="dxa"/>
          </w:tcPr>
          <w:p w14:paraId="3FDD628D" w14:textId="77777777" w:rsidR="004456C1" w:rsidRPr="00376959" w:rsidRDefault="004456C1" w:rsidP="004456C1">
            <w:pPr>
              <w:pStyle w:val="TableEntry"/>
            </w:pPr>
          </w:p>
        </w:tc>
      </w:tr>
      <w:tr w:rsidR="004456C1" w:rsidRPr="00376959" w14:paraId="2125F6FE" w14:textId="77777777" w:rsidTr="004456C1">
        <w:trPr>
          <w:cantSplit/>
        </w:trPr>
        <w:tc>
          <w:tcPr>
            <w:tcW w:w="1770" w:type="dxa"/>
            <w:tcMar>
              <w:left w:w="40" w:type="dxa"/>
              <w:right w:w="40" w:type="dxa"/>
            </w:tcMar>
          </w:tcPr>
          <w:p w14:paraId="33853320" w14:textId="77777777" w:rsidR="004456C1" w:rsidRPr="006C5BB7" w:rsidRDefault="004456C1" w:rsidP="004456C1">
            <w:pPr>
              <w:pStyle w:val="TableEntry"/>
            </w:pPr>
            <w:r w:rsidRPr="00376959">
              <w:t>Medication Allergies</w:t>
            </w:r>
          </w:p>
        </w:tc>
        <w:tc>
          <w:tcPr>
            <w:tcW w:w="2188" w:type="dxa"/>
          </w:tcPr>
          <w:p w14:paraId="180730F6" w14:textId="77777777" w:rsidR="004456C1" w:rsidRPr="00376959" w:rsidRDefault="004456C1" w:rsidP="004456C1">
            <w:pPr>
              <w:pStyle w:val="TableEntry"/>
            </w:pPr>
            <w:r w:rsidRPr="00376959">
              <w:t>AllergyIntolerance.substance</w:t>
            </w:r>
          </w:p>
        </w:tc>
        <w:tc>
          <w:tcPr>
            <w:tcW w:w="1440" w:type="dxa"/>
          </w:tcPr>
          <w:p w14:paraId="66EE1B24" w14:textId="77777777" w:rsidR="004456C1" w:rsidRPr="00376959" w:rsidRDefault="004456C1" w:rsidP="004456C1">
            <w:pPr>
              <w:pStyle w:val="TableEntry"/>
            </w:pPr>
            <w:r w:rsidRPr="00376959">
              <w:t>RE [0..*]</w:t>
            </w:r>
          </w:p>
        </w:tc>
        <w:tc>
          <w:tcPr>
            <w:tcW w:w="3240" w:type="dxa"/>
            <w:tcMar>
              <w:left w:w="40" w:type="dxa"/>
              <w:right w:w="40" w:type="dxa"/>
            </w:tcMar>
          </w:tcPr>
          <w:p w14:paraId="579422BF" w14:textId="77777777" w:rsidR="004456C1" w:rsidRPr="00376959" w:rsidRDefault="004456C1" w:rsidP="004456C1">
            <w:pPr>
              <w:pStyle w:val="TableEntry"/>
            </w:pPr>
            <w:r w:rsidRPr="00376959">
              <w:t>The patient's medication allergies</w:t>
            </w:r>
          </w:p>
        </w:tc>
        <w:tc>
          <w:tcPr>
            <w:tcW w:w="1440" w:type="dxa"/>
          </w:tcPr>
          <w:p w14:paraId="6905DE17" w14:textId="77777777" w:rsidR="004456C1" w:rsidRPr="00376959" w:rsidRDefault="004456C1" w:rsidP="004456C1">
            <w:pPr>
              <w:pStyle w:val="TableEntry"/>
            </w:pPr>
          </w:p>
        </w:tc>
      </w:tr>
      <w:tr w:rsidR="004456C1" w:rsidRPr="00376959" w14:paraId="2E7D38E3" w14:textId="77777777" w:rsidTr="004456C1">
        <w:trPr>
          <w:cantSplit/>
        </w:trPr>
        <w:tc>
          <w:tcPr>
            <w:tcW w:w="1770" w:type="dxa"/>
            <w:tcMar>
              <w:left w:w="40" w:type="dxa"/>
              <w:right w:w="40" w:type="dxa"/>
            </w:tcMar>
          </w:tcPr>
          <w:p w14:paraId="4881318F" w14:textId="77777777" w:rsidR="004456C1" w:rsidRPr="006C5BB7" w:rsidRDefault="004456C1" w:rsidP="004456C1">
            <w:pPr>
              <w:pStyle w:val="TableEntry"/>
            </w:pPr>
            <w:r w:rsidRPr="00376959">
              <w:t>Environmental/Food Allergies</w:t>
            </w:r>
          </w:p>
        </w:tc>
        <w:tc>
          <w:tcPr>
            <w:tcW w:w="2188" w:type="dxa"/>
          </w:tcPr>
          <w:p w14:paraId="1F571923" w14:textId="77777777" w:rsidR="004456C1" w:rsidRPr="00376959" w:rsidRDefault="004456C1" w:rsidP="004456C1">
            <w:pPr>
              <w:pStyle w:val="TableEntry"/>
            </w:pPr>
            <w:r w:rsidRPr="00376959">
              <w:t>AllergyIntolerance.substance</w:t>
            </w:r>
          </w:p>
        </w:tc>
        <w:tc>
          <w:tcPr>
            <w:tcW w:w="1440" w:type="dxa"/>
          </w:tcPr>
          <w:p w14:paraId="6B6C138D" w14:textId="77777777" w:rsidR="004456C1" w:rsidRPr="00376959" w:rsidRDefault="004456C1" w:rsidP="004456C1">
            <w:pPr>
              <w:pStyle w:val="TableEntry"/>
            </w:pPr>
            <w:r w:rsidRPr="00376959">
              <w:t>RE [0..*]</w:t>
            </w:r>
          </w:p>
        </w:tc>
        <w:tc>
          <w:tcPr>
            <w:tcW w:w="3240" w:type="dxa"/>
            <w:tcMar>
              <w:left w:w="40" w:type="dxa"/>
              <w:right w:w="40" w:type="dxa"/>
            </w:tcMar>
          </w:tcPr>
          <w:p w14:paraId="2C36FF23" w14:textId="77777777" w:rsidR="004456C1" w:rsidRPr="00376959" w:rsidRDefault="004456C1" w:rsidP="004456C1">
            <w:pPr>
              <w:pStyle w:val="TableEntry"/>
            </w:pPr>
            <w:r w:rsidRPr="00376959">
              <w:t>The patient's known allergies to food or environmental agents.</w:t>
            </w:r>
          </w:p>
        </w:tc>
        <w:tc>
          <w:tcPr>
            <w:tcW w:w="1440" w:type="dxa"/>
          </w:tcPr>
          <w:p w14:paraId="54E69F61" w14:textId="77777777" w:rsidR="004456C1" w:rsidRPr="00376959" w:rsidRDefault="004456C1" w:rsidP="004456C1">
            <w:pPr>
              <w:pStyle w:val="TableEntry"/>
            </w:pPr>
          </w:p>
        </w:tc>
      </w:tr>
      <w:tr w:rsidR="004456C1" w:rsidRPr="00376959" w14:paraId="4AB866F8" w14:textId="77777777" w:rsidTr="004456C1">
        <w:trPr>
          <w:cantSplit/>
        </w:trPr>
        <w:tc>
          <w:tcPr>
            <w:tcW w:w="1770" w:type="dxa"/>
            <w:tcMar>
              <w:left w:w="40" w:type="dxa"/>
              <w:right w:w="40" w:type="dxa"/>
            </w:tcMar>
          </w:tcPr>
          <w:p w14:paraId="14FC1E7B" w14:textId="77777777" w:rsidR="004456C1" w:rsidRPr="006C5BB7" w:rsidRDefault="004456C1" w:rsidP="004456C1">
            <w:pPr>
              <w:pStyle w:val="TableEntry"/>
            </w:pPr>
            <w:r w:rsidRPr="00376959">
              <w:t>Medical/Surgical History</w:t>
            </w:r>
          </w:p>
        </w:tc>
        <w:tc>
          <w:tcPr>
            <w:tcW w:w="2188" w:type="dxa"/>
          </w:tcPr>
          <w:p w14:paraId="272A0923" w14:textId="77777777" w:rsidR="004456C1" w:rsidRPr="00376959" w:rsidRDefault="004456C1" w:rsidP="004456C1">
            <w:pPr>
              <w:pStyle w:val="TableEntry"/>
            </w:pPr>
            <w:r>
              <w:t>Encounter.diagnosis.condition(</w:t>
            </w:r>
            <w:r w:rsidRPr="00376959">
              <w:t>ClinicalImpression.finding</w:t>
            </w:r>
            <w:r>
              <w:t>)</w:t>
            </w:r>
          </w:p>
        </w:tc>
        <w:tc>
          <w:tcPr>
            <w:tcW w:w="1440" w:type="dxa"/>
          </w:tcPr>
          <w:p w14:paraId="12AD3CE3" w14:textId="77777777" w:rsidR="004456C1" w:rsidRPr="00376959" w:rsidRDefault="004456C1" w:rsidP="004456C1">
            <w:pPr>
              <w:pStyle w:val="TableEntry"/>
            </w:pPr>
            <w:r w:rsidRPr="00376959">
              <w:t>RE [0..*]</w:t>
            </w:r>
          </w:p>
        </w:tc>
        <w:tc>
          <w:tcPr>
            <w:tcW w:w="3240" w:type="dxa"/>
            <w:tcMar>
              <w:left w:w="40" w:type="dxa"/>
              <w:right w:w="40" w:type="dxa"/>
            </w:tcMar>
          </w:tcPr>
          <w:p w14:paraId="1B059AA5" w14:textId="77777777" w:rsidR="004456C1" w:rsidRPr="00376959" w:rsidRDefault="004456C1" w:rsidP="004456C1">
            <w:pPr>
              <w:pStyle w:val="TableEntry"/>
            </w:pPr>
            <w:r w:rsidRPr="00376959">
              <w:t>The patient's pre-existing medical and surgery history of the patient</w:t>
            </w:r>
          </w:p>
        </w:tc>
        <w:tc>
          <w:tcPr>
            <w:tcW w:w="1440" w:type="dxa"/>
          </w:tcPr>
          <w:p w14:paraId="410A7F0A" w14:textId="77777777" w:rsidR="004456C1" w:rsidRPr="00376959" w:rsidRDefault="004456C1" w:rsidP="004456C1">
            <w:pPr>
              <w:pStyle w:val="TableEntry"/>
            </w:pPr>
          </w:p>
        </w:tc>
      </w:tr>
      <w:tr w:rsidR="004456C1" w:rsidRPr="00376959" w14:paraId="779313BB" w14:textId="77777777" w:rsidTr="004456C1">
        <w:trPr>
          <w:cantSplit/>
        </w:trPr>
        <w:tc>
          <w:tcPr>
            <w:tcW w:w="1770" w:type="dxa"/>
            <w:tcMar>
              <w:left w:w="40" w:type="dxa"/>
              <w:right w:w="40" w:type="dxa"/>
            </w:tcMar>
          </w:tcPr>
          <w:p w14:paraId="1F5304BF" w14:textId="77777777" w:rsidR="004456C1" w:rsidRPr="006C5BB7" w:rsidRDefault="004456C1" w:rsidP="004456C1">
            <w:pPr>
              <w:pStyle w:val="TableEntry"/>
            </w:pPr>
            <w:r w:rsidRPr="00376959">
              <w:t>Medical/Surgical History</w:t>
            </w:r>
          </w:p>
        </w:tc>
        <w:tc>
          <w:tcPr>
            <w:tcW w:w="2188" w:type="dxa"/>
          </w:tcPr>
          <w:p w14:paraId="4EE9E642" w14:textId="77777777" w:rsidR="004456C1" w:rsidRPr="00376959" w:rsidRDefault="004456C1" w:rsidP="004456C1">
            <w:pPr>
              <w:pStyle w:val="TableEntry"/>
            </w:pPr>
            <w:r>
              <w:t>Encounter.diagnosis.condition(</w:t>
            </w:r>
            <w:r w:rsidRPr="00376959">
              <w:t>ClinicalImpression.date</w:t>
            </w:r>
            <w:r>
              <w:t>)</w:t>
            </w:r>
          </w:p>
        </w:tc>
        <w:tc>
          <w:tcPr>
            <w:tcW w:w="1440" w:type="dxa"/>
          </w:tcPr>
          <w:p w14:paraId="7E3347C4" w14:textId="77777777" w:rsidR="004456C1" w:rsidRPr="00376959" w:rsidRDefault="004456C1" w:rsidP="004456C1">
            <w:pPr>
              <w:pStyle w:val="TableEntry"/>
            </w:pPr>
            <w:r w:rsidRPr="00376959">
              <w:t>RE [0..*]</w:t>
            </w:r>
          </w:p>
        </w:tc>
        <w:tc>
          <w:tcPr>
            <w:tcW w:w="3240" w:type="dxa"/>
            <w:tcMar>
              <w:left w:w="40" w:type="dxa"/>
              <w:right w:w="40" w:type="dxa"/>
            </w:tcMar>
          </w:tcPr>
          <w:p w14:paraId="10552996" w14:textId="77777777" w:rsidR="004456C1" w:rsidRPr="00376959" w:rsidRDefault="004456C1" w:rsidP="004456C1">
            <w:pPr>
              <w:pStyle w:val="TableEntry"/>
            </w:pPr>
            <w:r w:rsidRPr="00376959">
              <w:t>The patient's pre-existing medical and surgery history of the patient</w:t>
            </w:r>
          </w:p>
        </w:tc>
        <w:tc>
          <w:tcPr>
            <w:tcW w:w="1440" w:type="dxa"/>
          </w:tcPr>
          <w:p w14:paraId="2E290AE1" w14:textId="77777777" w:rsidR="004456C1" w:rsidRPr="00376959" w:rsidRDefault="004456C1" w:rsidP="004456C1">
            <w:pPr>
              <w:pStyle w:val="TableEntry"/>
            </w:pPr>
          </w:p>
        </w:tc>
      </w:tr>
      <w:tr w:rsidR="004456C1" w:rsidRPr="00376959" w14:paraId="602D276D" w14:textId="77777777" w:rsidTr="004456C1">
        <w:trPr>
          <w:cantSplit/>
        </w:trPr>
        <w:tc>
          <w:tcPr>
            <w:tcW w:w="1770" w:type="dxa"/>
            <w:tcMar>
              <w:left w:w="40" w:type="dxa"/>
              <w:right w:w="40" w:type="dxa"/>
            </w:tcMar>
          </w:tcPr>
          <w:p w14:paraId="6068DD66" w14:textId="77777777" w:rsidR="004456C1" w:rsidRPr="006C5BB7" w:rsidRDefault="004456C1" w:rsidP="004456C1">
            <w:pPr>
              <w:pStyle w:val="TableEntry"/>
            </w:pPr>
            <w:r w:rsidRPr="00376959">
              <w:t>Medical/Surgical History</w:t>
            </w:r>
          </w:p>
        </w:tc>
        <w:tc>
          <w:tcPr>
            <w:tcW w:w="2188" w:type="dxa"/>
          </w:tcPr>
          <w:p w14:paraId="3202849F" w14:textId="77777777" w:rsidR="004456C1" w:rsidRPr="00376959" w:rsidRDefault="004456C1" w:rsidP="004456C1">
            <w:pPr>
              <w:pStyle w:val="TableEntry"/>
            </w:pPr>
            <w:r>
              <w:t>Encounter.diagnosis.condition(</w:t>
            </w:r>
            <w:r w:rsidRPr="00376959">
              <w:t>Condition.code</w:t>
            </w:r>
            <w:r>
              <w:t>)</w:t>
            </w:r>
          </w:p>
        </w:tc>
        <w:tc>
          <w:tcPr>
            <w:tcW w:w="1440" w:type="dxa"/>
          </w:tcPr>
          <w:p w14:paraId="25A69730" w14:textId="77777777" w:rsidR="004456C1" w:rsidRPr="00376959" w:rsidRDefault="004456C1" w:rsidP="004456C1">
            <w:pPr>
              <w:pStyle w:val="TableEntry"/>
            </w:pPr>
            <w:r w:rsidRPr="00376959">
              <w:t>RE [0..*]</w:t>
            </w:r>
          </w:p>
        </w:tc>
        <w:tc>
          <w:tcPr>
            <w:tcW w:w="3240" w:type="dxa"/>
            <w:tcMar>
              <w:left w:w="40" w:type="dxa"/>
              <w:right w:w="40" w:type="dxa"/>
            </w:tcMar>
          </w:tcPr>
          <w:p w14:paraId="0302D499" w14:textId="77777777" w:rsidR="004456C1" w:rsidRPr="00376959" w:rsidRDefault="004456C1" w:rsidP="004456C1">
            <w:pPr>
              <w:pStyle w:val="TableEntry"/>
            </w:pPr>
            <w:r w:rsidRPr="00376959">
              <w:t>The patient's pre-existing medical and surgery history of the patient</w:t>
            </w:r>
          </w:p>
        </w:tc>
        <w:tc>
          <w:tcPr>
            <w:tcW w:w="1440" w:type="dxa"/>
          </w:tcPr>
          <w:p w14:paraId="1EA2A1FD" w14:textId="77777777" w:rsidR="004456C1" w:rsidRPr="00376959" w:rsidRDefault="004456C1" w:rsidP="004456C1">
            <w:pPr>
              <w:pStyle w:val="TableEntry"/>
            </w:pPr>
          </w:p>
        </w:tc>
      </w:tr>
      <w:tr w:rsidR="004456C1" w:rsidRPr="00376959" w14:paraId="49D6E311" w14:textId="77777777" w:rsidTr="004456C1">
        <w:trPr>
          <w:cantSplit/>
        </w:trPr>
        <w:tc>
          <w:tcPr>
            <w:tcW w:w="1770" w:type="dxa"/>
            <w:tcMar>
              <w:left w:w="40" w:type="dxa"/>
              <w:right w:w="40" w:type="dxa"/>
            </w:tcMar>
          </w:tcPr>
          <w:p w14:paraId="3F4E5A23" w14:textId="77777777" w:rsidR="004456C1" w:rsidRPr="006C5BB7" w:rsidRDefault="004456C1" w:rsidP="004456C1">
            <w:pPr>
              <w:pStyle w:val="TableEntry"/>
            </w:pPr>
            <w:r w:rsidRPr="00376959">
              <w:lastRenderedPageBreak/>
              <w:t>Medical/Surgical History</w:t>
            </w:r>
          </w:p>
        </w:tc>
        <w:tc>
          <w:tcPr>
            <w:tcW w:w="2188" w:type="dxa"/>
          </w:tcPr>
          <w:p w14:paraId="3BE4CCE1" w14:textId="77777777" w:rsidR="004456C1" w:rsidRPr="00376959" w:rsidRDefault="004456C1" w:rsidP="004456C1">
            <w:pPr>
              <w:pStyle w:val="TableEntry"/>
            </w:pPr>
            <w:r>
              <w:t>Encounter.diagnosis.condition(</w:t>
            </w:r>
            <w:r w:rsidRPr="00376959">
              <w:t>Condition.onset[x]</w:t>
            </w:r>
            <w:r>
              <w:t>)</w:t>
            </w:r>
          </w:p>
        </w:tc>
        <w:tc>
          <w:tcPr>
            <w:tcW w:w="1440" w:type="dxa"/>
          </w:tcPr>
          <w:p w14:paraId="5394973F" w14:textId="77777777" w:rsidR="004456C1" w:rsidRPr="00376959" w:rsidRDefault="004456C1" w:rsidP="004456C1">
            <w:pPr>
              <w:pStyle w:val="TableEntry"/>
            </w:pPr>
            <w:r w:rsidRPr="00376959">
              <w:t>RE [0..*]</w:t>
            </w:r>
          </w:p>
        </w:tc>
        <w:tc>
          <w:tcPr>
            <w:tcW w:w="3240" w:type="dxa"/>
            <w:tcMar>
              <w:left w:w="40" w:type="dxa"/>
              <w:right w:w="40" w:type="dxa"/>
            </w:tcMar>
          </w:tcPr>
          <w:p w14:paraId="067B3EFB" w14:textId="77777777" w:rsidR="004456C1" w:rsidRPr="00376959" w:rsidRDefault="004456C1" w:rsidP="004456C1">
            <w:pPr>
              <w:pStyle w:val="TableEntry"/>
            </w:pPr>
            <w:r w:rsidRPr="00376959">
              <w:t>The patient's pre-existing medical and surgery history of the patient</w:t>
            </w:r>
          </w:p>
        </w:tc>
        <w:tc>
          <w:tcPr>
            <w:tcW w:w="1440" w:type="dxa"/>
          </w:tcPr>
          <w:p w14:paraId="412BD6A9" w14:textId="77777777" w:rsidR="004456C1" w:rsidRPr="00376959" w:rsidRDefault="004456C1" w:rsidP="004456C1">
            <w:pPr>
              <w:pStyle w:val="TableEntry"/>
            </w:pPr>
          </w:p>
        </w:tc>
      </w:tr>
      <w:tr w:rsidR="004456C1" w:rsidRPr="00376959" w14:paraId="1F4CB003" w14:textId="77777777" w:rsidTr="004456C1">
        <w:trPr>
          <w:cantSplit/>
        </w:trPr>
        <w:tc>
          <w:tcPr>
            <w:tcW w:w="1770" w:type="dxa"/>
            <w:tcMar>
              <w:left w:w="40" w:type="dxa"/>
              <w:right w:w="40" w:type="dxa"/>
            </w:tcMar>
          </w:tcPr>
          <w:p w14:paraId="53D1DC90" w14:textId="77777777" w:rsidR="004456C1" w:rsidRPr="006C5BB7" w:rsidRDefault="004456C1" w:rsidP="004456C1">
            <w:pPr>
              <w:pStyle w:val="TableEntry"/>
            </w:pPr>
            <w:r w:rsidRPr="00376959">
              <w:t>Medical/Surgical History</w:t>
            </w:r>
          </w:p>
        </w:tc>
        <w:tc>
          <w:tcPr>
            <w:tcW w:w="2188" w:type="dxa"/>
          </w:tcPr>
          <w:p w14:paraId="350774E7" w14:textId="77777777" w:rsidR="004456C1" w:rsidRPr="00376959" w:rsidRDefault="004456C1" w:rsidP="004456C1">
            <w:pPr>
              <w:pStyle w:val="TableEntry"/>
            </w:pPr>
            <w:r>
              <w:t>Encounter.diagnosis.condition(</w:t>
            </w:r>
            <w:r w:rsidRPr="00376959">
              <w:t>Procedure.performed[x]</w:t>
            </w:r>
            <w:r>
              <w:t>)</w:t>
            </w:r>
          </w:p>
        </w:tc>
        <w:tc>
          <w:tcPr>
            <w:tcW w:w="1440" w:type="dxa"/>
          </w:tcPr>
          <w:p w14:paraId="7A1C8DAB" w14:textId="77777777" w:rsidR="004456C1" w:rsidRPr="00376959" w:rsidRDefault="004456C1" w:rsidP="004456C1">
            <w:pPr>
              <w:pStyle w:val="TableEntry"/>
            </w:pPr>
            <w:r w:rsidRPr="00376959">
              <w:t>RE [0..*]</w:t>
            </w:r>
          </w:p>
        </w:tc>
        <w:tc>
          <w:tcPr>
            <w:tcW w:w="3240" w:type="dxa"/>
            <w:tcMar>
              <w:left w:w="40" w:type="dxa"/>
              <w:right w:w="40" w:type="dxa"/>
            </w:tcMar>
          </w:tcPr>
          <w:p w14:paraId="3473CB76" w14:textId="77777777" w:rsidR="004456C1" w:rsidRPr="00376959" w:rsidRDefault="004456C1" w:rsidP="004456C1">
            <w:pPr>
              <w:pStyle w:val="TableEntry"/>
            </w:pPr>
            <w:r w:rsidRPr="00376959">
              <w:t>The patient's pre-existing medical and surgery history of the patient</w:t>
            </w:r>
          </w:p>
        </w:tc>
        <w:tc>
          <w:tcPr>
            <w:tcW w:w="1440" w:type="dxa"/>
          </w:tcPr>
          <w:p w14:paraId="59514EE6" w14:textId="77777777" w:rsidR="004456C1" w:rsidRPr="00376959" w:rsidRDefault="004456C1" w:rsidP="004456C1">
            <w:pPr>
              <w:pStyle w:val="TableEntry"/>
            </w:pPr>
          </w:p>
        </w:tc>
      </w:tr>
      <w:tr w:rsidR="004456C1" w:rsidRPr="00376959" w14:paraId="401CC2DF" w14:textId="77777777" w:rsidTr="004456C1">
        <w:trPr>
          <w:cantSplit/>
        </w:trPr>
        <w:tc>
          <w:tcPr>
            <w:tcW w:w="1770" w:type="dxa"/>
            <w:tcMar>
              <w:left w:w="40" w:type="dxa"/>
              <w:right w:w="40" w:type="dxa"/>
            </w:tcMar>
          </w:tcPr>
          <w:p w14:paraId="5C09307D" w14:textId="77777777" w:rsidR="004456C1" w:rsidRPr="006C5BB7" w:rsidRDefault="004456C1" w:rsidP="004456C1">
            <w:pPr>
              <w:pStyle w:val="TableEntry"/>
            </w:pPr>
            <w:r w:rsidRPr="00376959">
              <w:t xml:space="preserve">Medical/Surgical History </w:t>
            </w:r>
          </w:p>
        </w:tc>
        <w:tc>
          <w:tcPr>
            <w:tcW w:w="2188" w:type="dxa"/>
          </w:tcPr>
          <w:p w14:paraId="67961D99" w14:textId="77777777" w:rsidR="004456C1" w:rsidRPr="00376959" w:rsidRDefault="004456C1" w:rsidP="004456C1">
            <w:pPr>
              <w:pStyle w:val="TableEntry"/>
            </w:pPr>
            <w:r>
              <w:t>Encounter.diagnosis.condition(</w:t>
            </w:r>
            <w:r w:rsidRPr="00376959">
              <w:t>Procedure.code</w:t>
            </w:r>
            <w:r>
              <w:t>)</w:t>
            </w:r>
          </w:p>
        </w:tc>
        <w:tc>
          <w:tcPr>
            <w:tcW w:w="1440" w:type="dxa"/>
          </w:tcPr>
          <w:p w14:paraId="04FA6FE5" w14:textId="77777777" w:rsidR="004456C1" w:rsidRPr="00376959" w:rsidRDefault="004456C1" w:rsidP="004456C1">
            <w:pPr>
              <w:pStyle w:val="TableEntry"/>
            </w:pPr>
            <w:r w:rsidRPr="00376959">
              <w:t>RE [0..*]</w:t>
            </w:r>
          </w:p>
        </w:tc>
        <w:tc>
          <w:tcPr>
            <w:tcW w:w="3240" w:type="dxa"/>
            <w:tcMar>
              <w:left w:w="40" w:type="dxa"/>
              <w:right w:w="40" w:type="dxa"/>
            </w:tcMar>
          </w:tcPr>
          <w:p w14:paraId="16A35A98" w14:textId="77777777" w:rsidR="004456C1" w:rsidRPr="00376959" w:rsidRDefault="004456C1" w:rsidP="004456C1">
            <w:pPr>
              <w:pStyle w:val="TableEntry"/>
            </w:pPr>
            <w:r w:rsidRPr="00376959">
              <w:t>The patient's pre-existing medical and surgery history of the patient</w:t>
            </w:r>
          </w:p>
        </w:tc>
        <w:tc>
          <w:tcPr>
            <w:tcW w:w="1440" w:type="dxa"/>
          </w:tcPr>
          <w:p w14:paraId="13D727C1" w14:textId="77777777" w:rsidR="004456C1" w:rsidRPr="00376959" w:rsidRDefault="004456C1" w:rsidP="004456C1">
            <w:pPr>
              <w:pStyle w:val="TableEntry"/>
            </w:pPr>
          </w:p>
        </w:tc>
      </w:tr>
      <w:tr w:rsidR="004456C1" w:rsidRPr="00376959" w14:paraId="62573115" w14:textId="77777777" w:rsidTr="004456C1">
        <w:trPr>
          <w:cantSplit/>
        </w:trPr>
        <w:tc>
          <w:tcPr>
            <w:tcW w:w="1770" w:type="dxa"/>
            <w:tcMar>
              <w:left w:w="40" w:type="dxa"/>
              <w:right w:w="40" w:type="dxa"/>
            </w:tcMar>
          </w:tcPr>
          <w:p w14:paraId="2A6CC1D9" w14:textId="77777777" w:rsidR="004456C1" w:rsidRPr="006C5BB7" w:rsidRDefault="004456C1" w:rsidP="004456C1">
            <w:pPr>
              <w:pStyle w:val="TableEntry"/>
            </w:pPr>
            <w:r w:rsidRPr="00376959">
              <w:t>Current Medications</w:t>
            </w:r>
          </w:p>
        </w:tc>
        <w:tc>
          <w:tcPr>
            <w:tcW w:w="2188" w:type="dxa"/>
          </w:tcPr>
          <w:p w14:paraId="29557DB2" w14:textId="77777777" w:rsidR="004456C1" w:rsidRPr="00376959" w:rsidRDefault="004456C1" w:rsidP="004456C1">
            <w:pPr>
              <w:pStyle w:val="TableEntry"/>
            </w:pPr>
            <w:r w:rsidRPr="00376959">
              <w:t>MedicationStatement.medication[x]</w:t>
            </w:r>
          </w:p>
        </w:tc>
        <w:tc>
          <w:tcPr>
            <w:tcW w:w="1440" w:type="dxa"/>
          </w:tcPr>
          <w:p w14:paraId="4FC3E3AA" w14:textId="77777777" w:rsidR="004456C1" w:rsidRPr="00376959" w:rsidRDefault="004456C1" w:rsidP="004456C1">
            <w:pPr>
              <w:pStyle w:val="TableEntry"/>
            </w:pPr>
            <w:r w:rsidRPr="00376959">
              <w:t>RE [0..1]</w:t>
            </w:r>
          </w:p>
        </w:tc>
        <w:tc>
          <w:tcPr>
            <w:tcW w:w="3240" w:type="dxa"/>
            <w:tcMar>
              <w:left w:w="40" w:type="dxa"/>
              <w:right w:w="40" w:type="dxa"/>
            </w:tcMar>
          </w:tcPr>
          <w:p w14:paraId="2901CDF8" w14:textId="77777777" w:rsidR="004456C1" w:rsidRPr="00376959" w:rsidRDefault="004456C1" w:rsidP="004456C1">
            <w:pPr>
              <w:pStyle w:val="TableEntry"/>
            </w:pPr>
            <w:r w:rsidRPr="00376959">
              <w:t>The medications the patient currently takes</w:t>
            </w:r>
          </w:p>
        </w:tc>
        <w:tc>
          <w:tcPr>
            <w:tcW w:w="1440" w:type="dxa"/>
          </w:tcPr>
          <w:p w14:paraId="45477B6F" w14:textId="77777777" w:rsidR="004456C1" w:rsidRPr="00376959" w:rsidRDefault="004456C1" w:rsidP="004456C1">
            <w:pPr>
              <w:pStyle w:val="TableEntry"/>
            </w:pPr>
          </w:p>
        </w:tc>
      </w:tr>
      <w:tr w:rsidR="004456C1" w:rsidRPr="00376959" w14:paraId="67EAF562" w14:textId="77777777" w:rsidTr="004456C1">
        <w:trPr>
          <w:cantSplit/>
        </w:trPr>
        <w:tc>
          <w:tcPr>
            <w:tcW w:w="1770" w:type="dxa"/>
            <w:tcMar>
              <w:left w:w="40" w:type="dxa"/>
              <w:right w:w="40" w:type="dxa"/>
            </w:tcMar>
          </w:tcPr>
          <w:p w14:paraId="4602D1B6" w14:textId="77777777" w:rsidR="004456C1" w:rsidRPr="006C5BB7" w:rsidRDefault="004456C1" w:rsidP="004456C1">
            <w:pPr>
              <w:pStyle w:val="TableEntry"/>
            </w:pPr>
            <w:r w:rsidRPr="00376959">
              <w:t>Current Medication Dose</w:t>
            </w:r>
          </w:p>
        </w:tc>
        <w:tc>
          <w:tcPr>
            <w:tcW w:w="2188" w:type="dxa"/>
          </w:tcPr>
          <w:p w14:paraId="75342036" w14:textId="77777777" w:rsidR="004456C1" w:rsidRPr="00376959" w:rsidRDefault="004456C1" w:rsidP="004456C1">
            <w:pPr>
              <w:pStyle w:val="TableEntry"/>
            </w:pPr>
            <w:r w:rsidRPr="00376959">
              <w:t>MedicationStatement.dosage</w:t>
            </w:r>
          </w:p>
        </w:tc>
        <w:tc>
          <w:tcPr>
            <w:tcW w:w="1440" w:type="dxa"/>
          </w:tcPr>
          <w:p w14:paraId="6BC4A370" w14:textId="77777777" w:rsidR="004456C1" w:rsidRPr="00376959" w:rsidRDefault="004456C1" w:rsidP="004456C1">
            <w:pPr>
              <w:pStyle w:val="TableEntry"/>
            </w:pPr>
            <w:r w:rsidRPr="00376959">
              <w:t>RE [0..1]</w:t>
            </w:r>
          </w:p>
        </w:tc>
        <w:tc>
          <w:tcPr>
            <w:tcW w:w="3240" w:type="dxa"/>
            <w:tcMar>
              <w:left w:w="40" w:type="dxa"/>
              <w:right w:w="40" w:type="dxa"/>
            </w:tcMar>
          </w:tcPr>
          <w:p w14:paraId="71BEE836" w14:textId="77777777" w:rsidR="004456C1" w:rsidRPr="00376959" w:rsidRDefault="004456C1" w:rsidP="004456C1">
            <w:pPr>
              <w:pStyle w:val="TableEntry"/>
            </w:pPr>
            <w:r w:rsidRPr="00376959">
              <w:t>The numeric dose or amount of the patient's current medication</w:t>
            </w:r>
          </w:p>
        </w:tc>
        <w:tc>
          <w:tcPr>
            <w:tcW w:w="1440" w:type="dxa"/>
          </w:tcPr>
          <w:p w14:paraId="43DF4871" w14:textId="77777777" w:rsidR="004456C1" w:rsidRPr="00376959" w:rsidRDefault="004456C1" w:rsidP="004456C1">
            <w:pPr>
              <w:pStyle w:val="TableEntry"/>
            </w:pPr>
          </w:p>
        </w:tc>
      </w:tr>
      <w:tr w:rsidR="004456C1" w:rsidRPr="00376959" w14:paraId="64D1B7B9" w14:textId="77777777" w:rsidTr="004456C1">
        <w:trPr>
          <w:cantSplit/>
        </w:trPr>
        <w:tc>
          <w:tcPr>
            <w:tcW w:w="1770" w:type="dxa"/>
            <w:tcMar>
              <w:left w:w="40" w:type="dxa"/>
              <w:right w:w="40" w:type="dxa"/>
            </w:tcMar>
          </w:tcPr>
          <w:p w14:paraId="3BD4A4BE" w14:textId="77777777" w:rsidR="004456C1" w:rsidRPr="006C5BB7" w:rsidRDefault="004456C1" w:rsidP="004456C1">
            <w:pPr>
              <w:pStyle w:val="TableEntry"/>
            </w:pPr>
            <w:r w:rsidRPr="00376959">
              <w:t>Current Medication Dosage Unit</w:t>
            </w:r>
          </w:p>
        </w:tc>
        <w:tc>
          <w:tcPr>
            <w:tcW w:w="2188" w:type="dxa"/>
          </w:tcPr>
          <w:p w14:paraId="67C0D554" w14:textId="77777777" w:rsidR="004456C1" w:rsidRPr="00376959" w:rsidRDefault="004456C1" w:rsidP="004456C1">
            <w:pPr>
              <w:pStyle w:val="TableEntry"/>
            </w:pPr>
            <w:r w:rsidRPr="00376959">
              <w:t>MedicationStatement.dosage</w:t>
            </w:r>
          </w:p>
        </w:tc>
        <w:tc>
          <w:tcPr>
            <w:tcW w:w="1440" w:type="dxa"/>
          </w:tcPr>
          <w:p w14:paraId="6BC4DC38" w14:textId="77777777" w:rsidR="004456C1" w:rsidRPr="00376959" w:rsidRDefault="004456C1" w:rsidP="004456C1">
            <w:pPr>
              <w:pStyle w:val="TableEntry"/>
            </w:pPr>
            <w:r w:rsidRPr="00376959">
              <w:t>RE [0..1]</w:t>
            </w:r>
          </w:p>
        </w:tc>
        <w:tc>
          <w:tcPr>
            <w:tcW w:w="3240" w:type="dxa"/>
            <w:tcMar>
              <w:left w:w="40" w:type="dxa"/>
              <w:right w:w="40" w:type="dxa"/>
            </w:tcMar>
          </w:tcPr>
          <w:p w14:paraId="7A412EFA" w14:textId="77777777" w:rsidR="004456C1" w:rsidRPr="00376959" w:rsidRDefault="004456C1" w:rsidP="004456C1">
            <w:pPr>
              <w:pStyle w:val="TableEntry"/>
            </w:pPr>
            <w:r w:rsidRPr="00376959">
              <w:t>The dosage unit of the patient's current medication</w:t>
            </w:r>
          </w:p>
        </w:tc>
        <w:tc>
          <w:tcPr>
            <w:tcW w:w="1440" w:type="dxa"/>
          </w:tcPr>
          <w:p w14:paraId="31B4168C" w14:textId="77777777" w:rsidR="004456C1" w:rsidRPr="00376959" w:rsidRDefault="004456C1" w:rsidP="004456C1">
            <w:pPr>
              <w:pStyle w:val="TableEntry"/>
            </w:pPr>
          </w:p>
        </w:tc>
      </w:tr>
      <w:tr w:rsidR="004456C1" w:rsidRPr="00376959" w14:paraId="0552D420" w14:textId="77777777" w:rsidTr="004456C1">
        <w:trPr>
          <w:cantSplit/>
        </w:trPr>
        <w:tc>
          <w:tcPr>
            <w:tcW w:w="1770" w:type="dxa"/>
            <w:tcMar>
              <w:left w:w="40" w:type="dxa"/>
              <w:right w:w="40" w:type="dxa"/>
            </w:tcMar>
          </w:tcPr>
          <w:p w14:paraId="5C821D41" w14:textId="77777777" w:rsidR="004456C1" w:rsidRPr="006C5BB7" w:rsidRDefault="004456C1" w:rsidP="004456C1">
            <w:pPr>
              <w:pStyle w:val="TableEntry"/>
            </w:pPr>
            <w:r w:rsidRPr="00376959">
              <w:t>Current Medication Administration Route</w:t>
            </w:r>
          </w:p>
        </w:tc>
        <w:tc>
          <w:tcPr>
            <w:tcW w:w="2188" w:type="dxa"/>
          </w:tcPr>
          <w:p w14:paraId="06A939C8" w14:textId="77777777" w:rsidR="004456C1" w:rsidRPr="00376959" w:rsidRDefault="004456C1" w:rsidP="004456C1">
            <w:pPr>
              <w:pStyle w:val="TableEntry"/>
            </w:pPr>
            <w:r w:rsidRPr="00376959">
              <w:t>MedicationStatement.dosage.route</w:t>
            </w:r>
          </w:p>
        </w:tc>
        <w:tc>
          <w:tcPr>
            <w:tcW w:w="1440" w:type="dxa"/>
          </w:tcPr>
          <w:p w14:paraId="251A681A" w14:textId="77777777" w:rsidR="004456C1" w:rsidRPr="00376959" w:rsidRDefault="004456C1" w:rsidP="004456C1">
            <w:pPr>
              <w:pStyle w:val="TableEntry"/>
            </w:pPr>
            <w:r w:rsidRPr="00376959">
              <w:t>RE [0..1]</w:t>
            </w:r>
          </w:p>
        </w:tc>
        <w:tc>
          <w:tcPr>
            <w:tcW w:w="3240" w:type="dxa"/>
            <w:tcMar>
              <w:left w:w="40" w:type="dxa"/>
              <w:right w:w="40" w:type="dxa"/>
            </w:tcMar>
          </w:tcPr>
          <w:p w14:paraId="01187B00" w14:textId="77777777" w:rsidR="004456C1" w:rsidRPr="00376959" w:rsidRDefault="004456C1" w:rsidP="004456C1">
            <w:pPr>
              <w:pStyle w:val="TableEntry"/>
            </w:pPr>
            <w:r w:rsidRPr="00376959">
              <w:t>The administration route (po, SQ, etc.) of the patient's current medication</w:t>
            </w:r>
          </w:p>
        </w:tc>
        <w:tc>
          <w:tcPr>
            <w:tcW w:w="1440" w:type="dxa"/>
          </w:tcPr>
          <w:p w14:paraId="23336267" w14:textId="77777777" w:rsidR="004456C1" w:rsidRPr="00376959" w:rsidRDefault="004456C1" w:rsidP="004456C1">
            <w:pPr>
              <w:pStyle w:val="TableEntry"/>
            </w:pPr>
          </w:p>
        </w:tc>
      </w:tr>
      <w:tr w:rsidR="004456C1" w:rsidRPr="00376959" w14:paraId="3F7280BB" w14:textId="77777777" w:rsidTr="004456C1">
        <w:trPr>
          <w:cantSplit/>
        </w:trPr>
        <w:tc>
          <w:tcPr>
            <w:tcW w:w="1770" w:type="dxa"/>
            <w:tcMar>
              <w:left w:w="40" w:type="dxa"/>
              <w:right w:w="40" w:type="dxa"/>
            </w:tcMar>
          </w:tcPr>
          <w:p w14:paraId="55A09246" w14:textId="77777777" w:rsidR="004456C1" w:rsidRPr="006C5BB7" w:rsidRDefault="004456C1" w:rsidP="004456C1">
            <w:pPr>
              <w:pStyle w:val="TableEntry"/>
            </w:pPr>
            <w:r w:rsidRPr="00376959">
              <w:t>Presence of Emergency Information Form</w:t>
            </w:r>
          </w:p>
        </w:tc>
        <w:tc>
          <w:tcPr>
            <w:tcW w:w="2188" w:type="dxa"/>
          </w:tcPr>
          <w:p w14:paraId="0C1863EF" w14:textId="77777777" w:rsidR="004456C1" w:rsidRPr="00376959" w:rsidRDefault="004456C1" w:rsidP="004456C1">
            <w:pPr>
              <w:pStyle w:val="TableEntry"/>
            </w:pPr>
            <w:r>
              <w:t xml:space="preserve">No Mapping Available </w:t>
            </w:r>
          </w:p>
        </w:tc>
        <w:tc>
          <w:tcPr>
            <w:tcW w:w="1440" w:type="dxa"/>
          </w:tcPr>
          <w:p w14:paraId="1EBE7130" w14:textId="77777777" w:rsidR="004456C1" w:rsidRPr="00376959" w:rsidRDefault="004456C1" w:rsidP="004456C1">
            <w:pPr>
              <w:pStyle w:val="TableEntry"/>
            </w:pPr>
            <w:r w:rsidRPr="00376959">
              <w:t>N/A</w:t>
            </w:r>
          </w:p>
        </w:tc>
        <w:tc>
          <w:tcPr>
            <w:tcW w:w="3240" w:type="dxa"/>
            <w:tcMar>
              <w:left w:w="40" w:type="dxa"/>
              <w:right w:w="40" w:type="dxa"/>
            </w:tcMar>
          </w:tcPr>
          <w:p w14:paraId="0B08FC1B" w14:textId="77777777" w:rsidR="004456C1" w:rsidRPr="00376959" w:rsidRDefault="004456C1" w:rsidP="004456C1">
            <w:pPr>
              <w:pStyle w:val="TableEntry"/>
            </w:pPr>
            <w:r w:rsidRPr="00376959">
              <w:t>Indication of the presence of the Emergency Information Form associated with patient's with special healthcare needs.</w:t>
            </w:r>
          </w:p>
        </w:tc>
        <w:tc>
          <w:tcPr>
            <w:tcW w:w="1440" w:type="dxa"/>
          </w:tcPr>
          <w:p w14:paraId="72BC5E17" w14:textId="77777777" w:rsidR="004456C1" w:rsidRPr="00376959" w:rsidRDefault="004456C1" w:rsidP="004456C1">
            <w:pPr>
              <w:pStyle w:val="TableEntry"/>
            </w:pPr>
          </w:p>
        </w:tc>
      </w:tr>
      <w:tr w:rsidR="004456C1" w:rsidRPr="00376959" w14:paraId="68369792" w14:textId="77777777" w:rsidTr="004456C1">
        <w:trPr>
          <w:cantSplit/>
        </w:trPr>
        <w:tc>
          <w:tcPr>
            <w:tcW w:w="1770" w:type="dxa"/>
            <w:tcMar>
              <w:left w:w="40" w:type="dxa"/>
              <w:right w:w="40" w:type="dxa"/>
            </w:tcMar>
          </w:tcPr>
          <w:p w14:paraId="26C160D3" w14:textId="77777777" w:rsidR="004456C1" w:rsidRPr="006C5BB7" w:rsidRDefault="004456C1" w:rsidP="004456C1">
            <w:pPr>
              <w:pStyle w:val="TableEntry"/>
            </w:pPr>
            <w:r w:rsidRPr="006C5BB7">
              <w:t xml:space="preserve">Alcohol/Drug Use Indicators </w:t>
            </w:r>
          </w:p>
        </w:tc>
        <w:tc>
          <w:tcPr>
            <w:tcW w:w="2188" w:type="dxa"/>
          </w:tcPr>
          <w:p w14:paraId="63AC3ECA" w14:textId="77777777" w:rsidR="004456C1" w:rsidRPr="00376959" w:rsidRDefault="004456C1" w:rsidP="004456C1">
            <w:pPr>
              <w:pStyle w:val="TableEntry"/>
              <w:ind w:left="0"/>
            </w:pPr>
            <w:r>
              <w:t>Encounter</w:t>
            </w:r>
            <w:r w:rsidRPr="00D57E75">
              <w:sym w:font="Wingdings" w:char="F0DF"/>
            </w:r>
            <w:r>
              <w:t xml:space="preserve">Observation.value[x] </w:t>
            </w:r>
          </w:p>
        </w:tc>
        <w:tc>
          <w:tcPr>
            <w:tcW w:w="1440" w:type="dxa"/>
          </w:tcPr>
          <w:p w14:paraId="61F1B7CD" w14:textId="77777777" w:rsidR="004456C1" w:rsidRDefault="004456C1" w:rsidP="004456C1">
            <w:pPr>
              <w:pStyle w:val="TableEntry"/>
            </w:pPr>
            <w:r>
              <w:t>RE</w:t>
            </w:r>
          </w:p>
          <w:p w14:paraId="11252D4F" w14:textId="77777777" w:rsidR="004456C1" w:rsidRPr="00376959" w:rsidRDefault="004456C1" w:rsidP="004456C1">
            <w:pPr>
              <w:pStyle w:val="TableEntry"/>
            </w:pPr>
            <w:r>
              <w:t>[0..*]</w:t>
            </w:r>
          </w:p>
        </w:tc>
        <w:tc>
          <w:tcPr>
            <w:tcW w:w="3240" w:type="dxa"/>
            <w:tcMar>
              <w:left w:w="40" w:type="dxa"/>
              <w:right w:w="40" w:type="dxa"/>
            </w:tcMar>
          </w:tcPr>
          <w:p w14:paraId="5A47F083" w14:textId="77777777" w:rsidR="004456C1" w:rsidRPr="006C5BB7" w:rsidRDefault="004456C1" w:rsidP="004456C1">
            <w:pPr>
              <w:pStyle w:val="TableEntry"/>
            </w:pPr>
            <w:r w:rsidRPr="006C5BB7">
              <w:t>Indicators for the potential use of alcohol or drugs by the patient related to the patient's current illness or injury</w:t>
            </w:r>
          </w:p>
          <w:p w14:paraId="14E2B001" w14:textId="77777777" w:rsidR="004456C1" w:rsidRPr="00376959" w:rsidRDefault="004456C1" w:rsidP="004456C1">
            <w:pPr>
              <w:pStyle w:val="TableEntry"/>
            </w:pPr>
          </w:p>
        </w:tc>
        <w:tc>
          <w:tcPr>
            <w:tcW w:w="1440" w:type="dxa"/>
          </w:tcPr>
          <w:p w14:paraId="5786C4BE" w14:textId="77777777" w:rsidR="004456C1" w:rsidRPr="00376959" w:rsidRDefault="004456C1" w:rsidP="004456C1">
            <w:pPr>
              <w:pStyle w:val="TableEntry"/>
            </w:pPr>
          </w:p>
        </w:tc>
      </w:tr>
      <w:tr w:rsidR="004456C1" w:rsidRPr="00376959" w14:paraId="0A9E265A" w14:textId="77777777" w:rsidTr="004456C1">
        <w:trPr>
          <w:cantSplit/>
        </w:trPr>
        <w:tc>
          <w:tcPr>
            <w:tcW w:w="1770" w:type="dxa"/>
            <w:tcMar>
              <w:left w:w="40" w:type="dxa"/>
              <w:right w:w="40" w:type="dxa"/>
            </w:tcMar>
          </w:tcPr>
          <w:p w14:paraId="1161A11F" w14:textId="77777777" w:rsidR="004456C1" w:rsidRPr="006C5BB7" w:rsidRDefault="004456C1" w:rsidP="004456C1">
            <w:pPr>
              <w:pStyle w:val="TableEntry"/>
            </w:pPr>
            <w:r w:rsidRPr="00376959">
              <w:t>Pregnancy</w:t>
            </w:r>
          </w:p>
        </w:tc>
        <w:tc>
          <w:tcPr>
            <w:tcW w:w="2188" w:type="dxa"/>
          </w:tcPr>
          <w:p w14:paraId="696ED702" w14:textId="77777777" w:rsidR="004456C1" w:rsidRPr="00376959" w:rsidRDefault="004456C1" w:rsidP="004456C1">
            <w:pPr>
              <w:pStyle w:val="TableEntry"/>
            </w:pPr>
            <w:r>
              <w:t>Encounter.diagnosis.condition(</w:t>
            </w:r>
            <w:r w:rsidRPr="00376959">
              <w:t>Condition.code</w:t>
            </w:r>
            <w:r>
              <w:t>)</w:t>
            </w:r>
            <w:r w:rsidRPr="00376959">
              <w:t xml:space="preserve"> </w:t>
            </w:r>
          </w:p>
        </w:tc>
        <w:tc>
          <w:tcPr>
            <w:tcW w:w="1440" w:type="dxa"/>
          </w:tcPr>
          <w:p w14:paraId="5C3B6322" w14:textId="77777777" w:rsidR="004456C1" w:rsidRPr="00376959" w:rsidRDefault="004456C1" w:rsidP="004456C1">
            <w:pPr>
              <w:pStyle w:val="TableEntry"/>
            </w:pPr>
            <w:r w:rsidRPr="00376959">
              <w:t>RE [0..1]</w:t>
            </w:r>
          </w:p>
        </w:tc>
        <w:tc>
          <w:tcPr>
            <w:tcW w:w="3240" w:type="dxa"/>
            <w:tcMar>
              <w:left w:w="40" w:type="dxa"/>
              <w:right w:w="40" w:type="dxa"/>
            </w:tcMar>
          </w:tcPr>
          <w:p w14:paraId="6D56EF68" w14:textId="77777777" w:rsidR="004456C1" w:rsidRPr="00376959" w:rsidRDefault="004456C1" w:rsidP="004456C1">
            <w:pPr>
              <w:pStyle w:val="TableEntry"/>
            </w:pPr>
            <w:r w:rsidRPr="00376959">
              <w:t>Indication of the possibility by the patient's history of current pregnancy.</w:t>
            </w:r>
          </w:p>
        </w:tc>
        <w:tc>
          <w:tcPr>
            <w:tcW w:w="1440" w:type="dxa"/>
          </w:tcPr>
          <w:p w14:paraId="3B2B63BD" w14:textId="77777777" w:rsidR="004456C1" w:rsidRPr="00376959" w:rsidRDefault="004456C1" w:rsidP="004456C1">
            <w:pPr>
              <w:pStyle w:val="TableEntry"/>
            </w:pPr>
            <w:r w:rsidRPr="00376959">
              <w:t>Where code is "pregnant"</w:t>
            </w:r>
          </w:p>
        </w:tc>
      </w:tr>
      <w:tr w:rsidR="004456C1" w:rsidRPr="00376959" w14:paraId="6BFD55D1" w14:textId="77777777" w:rsidTr="004456C1">
        <w:trPr>
          <w:cantSplit/>
        </w:trPr>
        <w:tc>
          <w:tcPr>
            <w:tcW w:w="1770" w:type="dxa"/>
            <w:tcMar>
              <w:left w:w="40" w:type="dxa"/>
              <w:right w:w="40" w:type="dxa"/>
            </w:tcMar>
          </w:tcPr>
          <w:p w14:paraId="7031F241" w14:textId="77777777" w:rsidR="004456C1" w:rsidRPr="006C5BB7" w:rsidRDefault="004456C1" w:rsidP="004456C1">
            <w:pPr>
              <w:pStyle w:val="TableEntry"/>
            </w:pPr>
            <w:r w:rsidRPr="00376959">
              <w:t xml:space="preserve">Last Oral Intake </w:t>
            </w:r>
          </w:p>
        </w:tc>
        <w:tc>
          <w:tcPr>
            <w:tcW w:w="2188" w:type="dxa"/>
          </w:tcPr>
          <w:p w14:paraId="4727A438" w14:textId="77777777" w:rsidR="004456C1" w:rsidRPr="00376959" w:rsidRDefault="004456C1" w:rsidP="004456C1">
            <w:pPr>
              <w:pStyle w:val="TableEntry"/>
            </w:pPr>
            <w:r>
              <w:t>Encounter</w:t>
            </w:r>
            <w:r w:rsidRPr="00D57E75">
              <w:sym w:font="Wingdings" w:char="F0DF"/>
            </w:r>
            <w:r>
              <w:t>Observation.value[x]</w:t>
            </w:r>
          </w:p>
        </w:tc>
        <w:tc>
          <w:tcPr>
            <w:tcW w:w="1440" w:type="dxa"/>
          </w:tcPr>
          <w:p w14:paraId="56D3D4E1" w14:textId="77777777" w:rsidR="004456C1" w:rsidRPr="00376959" w:rsidRDefault="004456C1" w:rsidP="004456C1">
            <w:pPr>
              <w:pStyle w:val="TableEntry"/>
            </w:pPr>
            <w:r w:rsidRPr="00376959">
              <w:t>O [0..*]</w:t>
            </w:r>
          </w:p>
        </w:tc>
        <w:tc>
          <w:tcPr>
            <w:tcW w:w="3240" w:type="dxa"/>
            <w:tcMar>
              <w:left w:w="40" w:type="dxa"/>
              <w:right w:w="40" w:type="dxa"/>
            </w:tcMar>
          </w:tcPr>
          <w:p w14:paraId="179AA218" w14:textId="77777777" w:rsidR="004456C1" w:rsidRPr="00376959" w:rsidRDefault="004456C1" w:rsidP="004456C1">
            <w:pPr>
              <w:pStyle w:val="TableEntry"/>
            </w:pPr>
            <w:r w:rsidRPr="00376959">
              <w:t>Date and Time of last oral intake.</w:t>
            </w:r>
          </w:p>
        </w:tc>
        <w:tc>
          <w:tcPr>
            <w:tcW w:w="1440" w:type="dxa"/>
          </w:tcPr>
          <w:p w14:paraId="22492AD8" w14:textId="77777777" w:rsidR="004456C1" w:rsidRPr="00376959" w:rsidRDefault="004456C1" w:rsidP="004456C1">
            <w:pPr>
              <w:pStyle w:val="TableEntry"/>
            </w:pPr>
          </w:p>
        </w:tc>
      </w:tr>
      <w:tr w:rsidR="004456C1" w:rsidRPr="00376959" w14:paraId="0F72C664" w14:textId="77777777" w:rsidTr="004456C1">
        <w:trPr>
          <w:cantSplit/>
        </w:trPr>
        <w:tc>
          <w:tcPr>
            <w:tcW w:w="1770" w:type="dxa"/>
            <w:tcMar>
              <w:left w:w="40" w:type="dxa"/>
              <w:right w:w="40" w:type="dxa"/>
            </w:tcMar>
          </w:tcPr>
          <w:p w14:paraId="70D2195A" w14:textId="77777777" w:rsidR="004456C1" w:rsidRPr="006C5BB7" w:rsidRDefault="004456C1" w:rsidP="004456C1">
            <w:pPr>
              <w:pStyle w:val="TableEntry"/>
            </w:pPr>
            <w:r w:rsidRPr="00376959">
              <w:t xml:space="preserve">Date/Time Vital Signs Taken </w:t>
            </w:r>
          </w:p>
        </w:tc>
        <w:tc>
          <w:tcPr>
            <w:tcW w:w="2188" w:type="dxa"/>
          </w:tcPr>
          <w:p w14:paraId="47237739" w14:textId="77777777" w:rsidR="004456C1" w:rsidRPr="00376959" w:rsidRDefault="004456C1" w:rsidP="004456C1">
            <w:pPr>
              <w:pStyle w:val="TableEntry"/>
            </w:pPr>
            <w:r>
              <w:t>Encounter</w:t>
            </w:r>
            <w:r w:rsidRPr="00D57E75">
              <w:sym w:font="Wingdings" w:char="F0DF"/>
            </w:r>
            <w:r>
              <w:t>Observation</w:t>
            </w:r>
            <w:r w:rsidRPr="00376959">
              <w:t>.issued</w:t>
            </w:r>
          </w:p>
        </w:tc>
        <w:tc>
          <w:tcPr>
            <w:tcW w:w="1440" w:type="dxa"/>
          </w:tcPr>
          <w:p w14:paraId="36A1A458" w14:textId="77777777" w:rsidR="004456C1" w:rsidRPr="00376959" w:rsidRDefault="004456C1" w:rsidP="004456C1">
            <w:pPr>
              <w:pStyle w:val="TableEntry"/>
            </w:pPr>
            <w:r w:rsidRPr="00376959">
              <w:t>RE [0..1]</w:t>
            </w:r>
          </w:p>
        </w:tc>
        <w:tc>
          <w:tcPr>
            <w:tcW w:w="3240" w:type="dxa"/>
            <w:tcMar>
              <w:left w:w="40" w:type="dxa"/>
              <w:right w:w="40" w:type="dxa"/>
            </w:tcMar>
          </w:tcPr>
          <w:p w14:paraId="722A8740" w14:textId="77777777" w:rsidR="004456C1" w:rsidRPr="00376959" w:rsidRDefault="004456C1" w:rsidP="004456C1">
            <w:pPr>
              <w:pStyle w:val="TableEntry"/>
            </w:pPr>
            <w:r w:rsidRPr="00376959">
              <w:t>The date/time vital signs were taken on the patient.</w:t>
            </w:r>
          </w:p>
        </w:tc>
        <w:tc>
          <w:tcPr>
            <w:tcW w:w="1440" w:type="dxa"/>
          </w:tcPr>
          <w:p w14:paraId="6493A6CC" w14:textId="77777777" w:rsidR="004456C1" w:rsidRPr="00376959" w:rsidRDefault="004456C1" w:rsidP="004456C1">
            <w:pPr>
              <w:pStyle w:val="TableEntry"/>
            </w:pPr>
          </w:p>
        </w:tc>
      </w:tr>
      <w:tr w:rsidR="004456C1" w:rsidRPr="00376959" w14:paraId="16658CA7" w14:textId="77777777" w:rsidTr="004456C1">
        <w:trPr>
          <w:cantSplit/>
        </w:trPr>
        <w:tc>
          <w:tcPr>
            <w:tcW w:w="1770" w:type="dxa"/>
            <w:tcMar>
              <w:left w:w="40" w:type="dxa"/>
              <w:right w:w="40" w:type="dxa"/>
            </w:tcMar>
          </w:tcPr>
          <w:p w14:paraId="41319B7B" w14:textId="77777777" w:rsidR="004456C1" w:rsidRPr="006C5BB7" w:rsidRDefault="004456C1" w:rsidP="004456C1">
            <w:pPr>
              <w:pStyle w:val="TableEntry"/>
            </w:pPr>
            <w:r w:rsidRPr="006C5BB7">
              <w:t>Vitals Obtained Prior to this Unit's EMS Care</w:t>
            </w:r>
          </w:p>
        </w:tc>
        <w:tc>
          <w:tcPr>
            <w:tcW w:w="2188" w:type="dxa"/>
          </w:tcPr>
          <w:p w14:paraId="27269D85" w14:textId="77777777" w:rsidR="004456C1" w:rsidRPr="00376959" w:rsidRDefault="004456C1" w:rsidP="004456C1">
            <w:pPr>
              <w:pStyle w:val="TableEntry"/>
            </w:pPr>
            <w:r>
              <w:t>Encounter</w:t>
            </w:r>
            <w:r w:rsidRPr="00D57E75">
              <w:sym w:font="Wingdings" w:char="F0DF"/>
            </w:r>
            <w:r>
              <w:t>Observation.value[x]</w:t>
            </w:r>
          </w:p>
        </w:tc>
        <w:tc>
          <w:tcPr>
            <w:tcW w:w="1440" w:type="dxa"/>
          </w:tcPr>
          <w:p w14:paraId="0F75B702" w14:textId="77777777" w:rsidR="004456C1" w:rsidRPr="00376959" w:rsidRDefault="004456C1" w:rsidP="004456C1">
            <w:pPr>
              <w:pStyle w:val="TableEntry"/>
            </w:pPr>
            <w:r w:rsidRPr="00376959">
              <w:t>RE [0..1]</w:t>
            </w:r>
          </w:p>
        </w:tc>
        <w:tc>
          <w:tcPr>
            <w:tcW w:w="3240" w:type="dxa"/>
            <w:tcMar>
              <w:left w:w="40" w:type="dxa"/>
              <w:right w:w="40" w:type="dxa"/>
            </w:tcMar>
          </w:tcPr>
          <w:p w14:paraId="31FA8A57" w14:textId="77777777" w:rsidR="004456C1" w:rsidRPr="006C5BB7" w:rsidRDefault="004456C1" w:rsidP="004456C1">
            <w:pPr>
              <w:pStyle w:val="TableEntry"/>
            </w:pPr>
            <w:r w:rsidRPr="006C5BB7">
              <w:t>Indicates that the information which is documented was obtained prior to the documenting EMS units care.</w:t>
            </w:r>
          </w:p>
          <w:p w14:paraId="7399F170" w14:textId="77777777" w:rsidR="004456C1" w:rsidRPr="00376959" w:rsidRDefault="004456C1" w:rsidP="004456C1">
            <w:pPr>
              <w:pStyle w:val="TableEntry"/>
            </w:pPr>
          </w:p>
        </w:tc>
        <w:tc>
          <w:tcPr>
            <w:tcW w:w="1440" w:type="dxa"/>
          </w:tcPr>
          <w:p w14:paraId="73D03A9D" w14:textId="77777777" w:rsidR="004456C1" w:rsidRPr="00376959" w:rsidRDefault="004456C1" w:rsidP="004456C1">
            <w:pPr>
              <w:pStyle w:val="TableEntry"/>
            </w:pPr>
          </w:p>
        </w:tc>
      </w:tr>
      <w:tr w:rsidR="004456C1" w:rsidRPr="00376959" w14:paraId="23B9B83D" w14:textId="77777777" w:rsidTr="004456C1">
        <w:trPr>
          <w:cantSplit/>
        </w:trPr>
        <w:tc>
          <w:tcPr>
            <w:tcW w:w="1770" w:type="dxa"/>
            <w:tcMar>
              <w:left w:w="40" w:type="dxa"/>
              <w:right w:w="40" w:type="dxa"/>
            </w:tcMar>
          </w:tcPr>
          <w:p w14:paraId="50D1A0A2" w14:textId="77777777" w:rsidR="004456C1" w:rsidRPr="006C5BB7" w:rsidRDefault="004456C1" w:rsidP="004456C1">
            <w:pPr>
              <w:pStyle w:val="TableEntry"/>
            </w:pPr>
            <w:r w:rsidRPr="00376959">
              <w:t>Cardiac Rhythm / Electrocardiography (ECG)</w:t>
            </w:r>
          </w:p>
        </w:tc>
        <w:tc>
          <w:tcPr>
            <w:tcW w:w="2188" w:type="dxa"/>
          </w:tcPr>
          <w:p w14:paraId="150C4903" w14:textId="77777777" w:rsidR="004456C1" w:rsidRPr="00376959" w:rsidRDefault="004456C1" w:rsidP="004456C1">
            <w:pPr>
              <w:pStyle w:val="TableEntry"/>
            </w:pPr>
            <w:r>
              <w:t>Encounter</w:t>
            </w:r>
            <w:r w:rsidRPr="00D57E75">
              <w:sym w:font="Wingdings" w:char="F0DF"/>
            </w:r>
            <w:r>
              <w:t>Observation.value[x]</w:t>
            </w:r>
          </w:p>
        </w:tc>
        <w:tc>
          <w:tcPr>
            <w:tcW w:w="1440" w:type="dxa"/>
          </w:tcPr>
          <w:p w14:paraId="1359A99F" w14:textId="77777777" w:rsidR="004456C1" w:rsidRPr="00376959" w:rsidRDefault="004456C1" w:rsidP="004456C1">
            <w:pPr>
              <w:pStyle w:val="TableEntry"/>
            </w:pPr>
            <w:r w:rsidRPr="00376959">
              <w:t>RE [0..1]</w:t>
            </w:r>
          </w:p>
        </w:tc>
        <w:tc>
          <w:tcPr>
            <w:tcW w:w="3240" w:type="dxa"/>
            <w:tcMar>
              <w:left w:w="40" w:type="dxa"/>
              <w:right w:w="40" w:type="dxa"/>
            </w:tcMar>
          </w:tcPr>
          <w:p w14:paraId="71CCEEB5" w14:textId="77777777" w:rsidR="004456C1" w:rsidRPr="00376959" w:rsidRDefault="004456C1" w:rsidP="004456C1">
            <w:pPr>
              <w:pStyle w:val="TableEntry"/>
            </w:pPr>
            <w:r w:rsidRPr="00376959">
              <w:t>The cardiac rhythm / ECG and other electrocardiography findings of the patient as interpreted by EMS personnel.</w:t>
            </w:r>
          </w:p>
        </w:tc>
        <w:tc>
          <w:tcPr>
            <w:tcW w:w="1440" w:type="dxa"/>
          </w:tcPr>
          <w:p w14:paraId="5DEE8D90" w14:textId="77777777" w:rsidR="004456C1" w:rsidRPr="00376959" w:rsidRDefault="004456C1" w:rsidP="004456C1">
            <w:pPr>
              <w:pStyle w:val="TableEntry"/>
            </w:pPr>
          </w:p>
        </w:tc>
      </w:tr>
      <w:tr w:rsidR="004456C1" w:rsidRPr="00376959" w14:paraId="0A822E46" w14:textId="77777777" w:rsidTr="004456C1">
        <w:trPr>
          <w:cantSplit/>
        </w:trPr>
        <w:tc>
          <w:tcPr>
            <w:tcW w:w="1770" w:type="dxa"/>
            <w:tcMar>
              <w:left w:w="40" w:type="dxa"/>
              <w:right w:w="40" w:type="dxa"/>
            </w:tcMar>
          </w:tcPr>
          <w:p w14:paraId="26DDB75B" w14:textId="77777777" w:rsidR="004456C1" w:rsidRPr="006C5BB7" w:rsidRDefault="004456C1" w:rsidP="004456C1">
            <w:pPr>
              <w:pStyle w:val="TableEntry"/>
            </w:pPr>
            <w:r w:rsidRPr="00376959">
              <w:t>ECG Type</w:t>
            </w:r>
          </w:p>
        </w:tc>
        <w:tc>
          <w:tcPr>
            <w:tcW w:w="2188" w:type="dxa"/>
          </w:tcPr>
          <w:p w14:paraId="22CFE491" w14:textId="77777777" w:rsidR="004456C1" w:rsidRPr="00376959" w:rsidRDefault="004456C1" w:rsidP="004456C1">
            <w:pPr>
              <w:pStyle w:val="TableEntry"/>
            </w:pPr>
            <w:r>
              <w:t>Encounter</w:t>
            </w:r>
            <w:r w:rsidRPr="00D57E75">
              <w:sym w:font="Wingdings" w:char="F0DF"/>
            </w:r>
            <w:r>
              <w:t>Observatio.</w:t>
            </w:r>
            <w:r w:rsidRPr="00376959">
              <w:t>type</w:t>
            </w:r>
          </w:p>
        </w:tc>
        <w:tc>
          <w:tcPr>
            <w:tcW w:w="1440" w:type="dxa"/>
          </w:tcPr>
          <w:p w14:paraId="1C806598" w14:textId="77777777" w:rsidR="004456C1" w:rsidRPr="00376959" w:rsidRDefault="004456C1" w:rsidP="004456C1">
            <w:pPr>
              <w:pStyle w:val="TableEntry"/>
            </w:pPr>
            <w:r w:rsidRPr="00376959">
              <w:t>RE [0..1]</w:t>
            </w:r>
          </w:p>
        </w:tc>
        <w:tc>
          <w:tcPr>
            <w:tcW w:w="3240" w:type="dxa"/>
            <w:tcMar>
              <w:left w:w="40" w:type="dxa"/>
              <w:right w:w="40" w:type="dxa"/>
            </w:tcMar>
          </w:tcPr>
          <w:p w14:paraId="04C646AC" w14:textId="77777777" w:rsidR="004456C1" w:rsidRPr="00376959" w:rsidRDefault="004456C1" w:rsidP="004456C1">
            <w:pPr>
              <w:pStyle w:val="TableEntry"/>
            </w:pPr>
            <w:r w:rsidRPr="00376959">
              <w:t>The type of ECG associated with the cardiac rhythm.</w:t>
            </w:r>
          </w:p>
        </w:tc>
        <w:tc>
          <w:tcPr>
            <w:tcW w:w="1440" w:type="dxa"/>
          </w:tcPr>
          <w:p w14:paraId="4591EEC7" w14:textId="77777777" w:rsidR="004456C1" w:rsidRPr="00376959" w:rsidRDefault="004456C1" w:rsidP="004456C1">
            <w:pPr>
              <w:pStyle w:val="TableEntry"/>
            </w:pPr>
          </w:p>
        </w:tc>
      </w:tr>
      <w:tr w:rsidR="004456C1" w:rsidRPr="00376959" w14:paraId="250F9697" w14:textId="77777777" w:rsidTr="004456C1">
        <w:trPr>
          <w:cantSplit/>
        </w:trPr>
        <w:tc>
          <w:tcPr>
            <w:tcW w:w="1770" w:type="dxa"/>
            <w:tcMar>
              <w:left w:w="40" w:type="dxa"/>
              <w:right w:w="40" w:type="dxa"/>
            </w:tcMar>
          </w:tcPr>
          <w:p w14:paraId="3F35EF13" w14:textId="77777777" w:rsidR="004456C1" w:rsidRPr="006C5BB7" w:rsidRDefault="004456C1" w:rsidP="004456C1">
            <w:pPr>
              <w:pStyle w:val="TableEntry"/>
            </w:pPr>
            <w:r w:rsidRPr="00376959">
              <w:t>Method of ECG Interpretation</w:t>
            </w:r>
          </w:p>
        </w:tc>
        <w:tc>
          <w:tcPr>
            <w:tcW w:w="2188" w:type="dxa"/>
          </w:tcPr>
          <w:p w14:paraId="132175DC" w14:textId="77777777" w:rsidR="004456C1" w:rsidRPr="00376959" w:rsidRDefault="004456C1" w:rsidP="004456C1">
            <w:pPr>
              <w:pStyle w:val="TableEntry"/>
            </w:pPr>
            <w:r>
              <w:t>Encounter</w:t>
            </w:r>
            <w:r w:rsidRPr="00D57E75">
              <w:sym w:font="Wingdings" w:char="F0DF"/>
            </w:r>
            <w:r>
              <w:t>Observation.</w:t>
            </w:r>
            <w:r w:rsidRPr="00376959">
              <w:t>method</w:t>
            </w:r>
          </w:p>
        </w:tc>
        <w:tc>
          <w:tcPr>
            <w:tcW w:w="1440" w:type="dxa"/>
          </w:tcPr>
          <w:p w14:paraId="05B3371E" w14:textId="77777777" w:rsidR="004456C1" w:rsidRPr="00376959" w:rsidRDefault="004456C1" w:rsidP="004456C1">
            <w:pPr>
              <w:pStyle w:val="TableEntry"/>
            </w:pPr>
            <w:r w:rsidRPr="00376959">
              <w:t>RE [0..1]</w:t>
            </w:r>
          </w:p>
        </w:tc>
        <w:tc>
          <w:tcPr>
            <w:tcW w:w="3240" w:type="dxa"/>
            <w:tcMar>
              <w:left w:w="40" w:type="dxa"/>
              <w:right w:w="40" w:type="dxa"/>
            </w:tcMar>
          </w:tcPr>
          <w:p w14:paraId="4756243C" w14:textId="77777777" w:rsidR="004456C1" w:rsidRPr="00376959" w:rsidRDefault="004456C1" w:rsidP="004456C1">
            <w:pPr>
              <w:pStyle w:val="TableEntry"/>
            </w:pPr>
            <w:r w:rsidRPr="00376959">
              <w:t>The method of ECG interpretation.</w:t>
            </w:r>
          </w:p>
        </w:tc>
        <w:tc>
          <w:tcPr>
            <w:tcW w:w="1440" w:type="dxa"/>
          </w:tcPr>
          <w:p w14:paraId="4EB8DD53" w14:textId="77777777" w:rsidR="004456C1" w:rsidRPr="00376959" w:rsidRDefault="004456C1" w:rsidP="004456C1">
            <w:pPr>
              <w:pStyle w:val="TableEntry"/>
            </w:pPr>
          </w:p>
        </w:tc>
      </w:tr>
      <w:tr w:rsidR="004456C1" w:rsidRPr="00376959" w14:paraId="4BA0CA77" w14:textId="77777777" w:rsidTr="004456C1">
        <w:trPr>
          <w:cantSplit/>
        </w:trPr>
        <w:tc>
          <w:tcPr>
            <w:tcW w:w="1770" w:type="dxa"/>
            <w:tcMar>
              <w:left w:w="40" w:type="dxa"/>
              <w:right w:w="40" w:type="dxa"/>
            </w:tcMar>
          </w:tcPr>
          <w:p w14:paraId="6210E5BC" w14:textId="77777777" w:rsidR="004456C1" w:rsidRPr="006C5BB7" w:rsidRDefault="004456C1" w:rsidP="004456C1">
            <w:pPr>
              <w:pStyle w:val="TableEntry"/>
            </w:pPr>
            <w:r w:rsidRPr="00376959">
              <w:t>SBP (Systolic Blood Pressure)</w:t>
            </w:r>
          </w:p>
        </w:tc>
        <w:tc>
          <w:tcPr>
            <w:tcW w:w="2188" w:type="dxa"/>
          </w:tcPr>
          <w:p w14:paraId="3D4A570E" w14:textId="77777777" w:rsidR="004456C1" w:rsidRPr="00376959" w:rsidRDefault="004456C1" w:rsidP="004456C1">
            <w:pPr>
              <w:pStyle w:val="TableEntry"/>
            </w:pPr>
            <w:r w:rsidRPr="006E2D0B">
              <w:t>Encounter</w:t>
            </w:r>
            <w:r w:rsidRPr="006E2D0B">
              <w:sym w:font="Wingdings" w:char="F0DF"/>
            </w:r>
            <w:r w:rsidRPr="006E2D0B">
              <w:t>Observation.value[x]</w:t>
            </w:r>
          </w:p>
        </w:tc>
        <w:tc>
          <w:tcPr>
            <w:tcW w:w="1440" w:type="dxa"/>
          </w:tcPr>
          <w:p w14:paraId="67FA944B" w14:textId="77777777" w:rsidR="004456C1" w:rsidRPr="00376959" w:rsidRDefault="004456C1" w:rsidP="004456C1">
            <w:pPr>
              <w:pStyle w:val="TableEntry"/>
            </w:pPr>
            <w:r w:rsidRPr="00376959">
              <w:t>RE [0..1]</w:t>
            </w:r>
          </w:p>
        </w:tc>
        <w:tc>
          <w:tcPr>
            <w:tcW w:w="3240" w:type="dxa"/>
            <w:tcMar>
              <w:left w:w="40" w:type="dxa"/>
              <w:right w:w="40" w:type="dxa"/>
            </w:tcMar>
          </w:tcPr>
          <w:p w14:paraId="1317E3C8" w14:textId="77777777" w:rsidR="004456C1" w:rsidRPr="00376959" w:rsidRDefault="004456C1" w:rsidP="004456C1">
            <w:pPr>
              <w:pStyle w:val="TableEntry"/>
            </w:pPr>
            <w:r w:rsidRPr="00376959">
              <w:t>The patient's systolic blood pressure.</w:t>
            </w:r>
          </w:p>
        </w:tc>
        <w:tc>
          <w:tcPr>
            <w:tcW w:w="1440" w:type="dxa"/>
          </w:tcPr>
          <w:p w14:paraId="168A1DAA" w14:textId="77777777" w:rsidR="004456C1" w:rsidRPr="00376959" w:rsidRDefault="004456C1" w:rsidP="004456C1">
            <w:pPr>
              <w:pStyle w:val="TableEntry"/>
            </w:pPr>
          </w:p>
        </w:tc>
      </w:tr>
      <w:tr w:rsidR="004456C1" w:rsidRPr="00376959" w14:paraId="72F08E02" w14:textId="77777777" w:rsidTr="004456C1">
        <w:trPr>
          <w:cantSplit/>
        </w:trPr>
        <w:tc>
          <w:tcPr>
            <w:tcW w:w="1770" w:type="dxa"/>
            <w:tcMar>
              <w:left w:w="40" w:type="dxa"/>
              <w:right w:w="40" w:type="dxa"/>
            </w:tcMar>
          </w:tcPr>
          <w:p w14:paraId="72840A8C" w14:textId="77777777" w:rsidR="004456C1" w:rsidRPr="006C5BB7" w:rsidRDefault="004456C1" w:rsidP="004456C1">
            <w:pPr>
              <w:pStyle w:val="TableEntry"/>
            </w:pPr>
            <w:r w:rsidRPr="00376959">
              <w:t>DBP (Diastolic Blood Pressure)</w:t>
            </w:r>
          </w:p>
        </w:tc>
        <w:tc>
          <w:tcPr>
            <w:tcW w:w="2188" w:type="dxa"/>
          </w:tcPr>
          <w:p w14:paraId="4E959C76" w14:textId="77777777" w:rsidR="004456C1" w:rsidRPr="00376959" w:rsidRDefault="004456C1" w:rsidP="004456C1">
            <w:pPr>
              <w:pStyle w:val="TableEntry"/>
            </w:pPr>
            <w:r w:rsidRPr="006E2D0B">
              <w:t>Encounter</w:t>
            </w:r>
            <w:r w:rsidRPr="006E2D0B">
              <w:sym w:font="Wingdings" w:char="F0DF"/>
            </w:r>
            <w:r w:rsidRPr="006E2D0B">
              <w:t>Observation.value[x]</w:t>
            </w:r>
          </w:p>
        </w:tc>
        <w:tc>
          <w:tcPr>
            <w:tcW w:w="1440" w:type="dxa"/>
          </w:tcPr>
          <w:p w14:paraId="5CA04198" w14:textId="77777777" w:rsidR="004456C1" w:rsidRPr="00376959" w:rsidRDefault="004456C1" w:rsidP="004456C1">
            <w:pPr>
              <w:pStyle w:val="TableEntry"/>
            </w:pPr>
            <w:r w:rsidRPr="00376959">
              <w:t>RE [0..1]</w:t>
            </w:r>
          </w:p>
        </w:tc>
        <w:tc>
          <w:tcPr>
            <w:tcW w:w="3240" w:type="dxa"/>
            <w:tcMar>
              <w:left w:w="40" w:type="dxa"/>
              <w:right w:w="40" w:type="dxa"/>
            </w:tcMar>
          </w:tcPr>
          <w:p w14:paraId="0B013F2F" w14:textId="77777777" w:rsidR="004456C1" w:rsidRPr="00376959" w:rsidRDefault="004456C1" w:rsidP="004456C1">
            <w:pPr>
              <w:pStyle w:val="TableEntry"/>
            </w:pPr>
            <w:r w:rsidRPr="00376959">
              <w:t>The patient's diastolic blood pressure.</w:t>
            </w:r>
          </w:p>
        </w:tc>
        <w:tc>
          <w:tcPr>
            <w:tcW w:w="1440" w:type="dxa"/>
          </w:tcPr>
          <w:p w14:paraId="49E1B52E" w14:textId="77777777" w:rsidR="004456C1" w:rsidRPr="00376959" w:rsidRDefault="004456C1" w:rsidP="004456C1">
            <w:pPr>
              <w:pStyle w:val="TableEntry"/>
            </w:pPr>
          </w:p>
        </w:tc>
      </w:tr>
      <w:tr w:rsidR="004456C1" w:rsidRPr="00376959" w14:paraId="3E78C232" w14:textId="77777777" w:rsidTr="004456C1">
        <w:trPr>
          <w:cantSplit/>
        </w:trPr>
        <w:tc>
          <w:tcPr>
            <w:tcW w:w="1770" w:type="dxa"/>
            <w:tcMar>
              <w:left w:w="40" w:type="dxa"/>
              <w:right w:w="40" w:type="dxa"/>
            </w:tcMar>
          </w:tcPr>
          <w:p w14:paraId="1184DCF0" w14:textId="77777777" w:rsidR="004456C1" w:rsidRPr="006C5BB7" w:rsidRDefault="004456C1" w:rsidP="004456C1">
            <w:pPr>
              <w:pStyle w:val="TableEntry"/>
            </w:pPr>
            <w:r w:rsidRPr="00376959">
              <w:t>Method of Blood Pressure Measurement</w:t>
            </w:r>
          </w:p>
        </w:tc>
        <w:tc>
          <w:tcPr>
            <w:tcW w:w="2188" w:type="dxa"/>
          </w:tcPr>
          <w:p w14:paraId="311CA08E" w14:textId="77777777" w:rsidR="004456C1" w:rsidRPr="00376959" w:rsidRDefault="004456C1" w:rsidP="004456C1">
            <w:pPr>
              <w:pStyle w:val="TableEntry"/>
            </w:pPr>
            <w:r>
              <w:t>Encounter</w:t>
            </w:r>
            <w:r w:rsidRPr="00D57E75">
              <w:sym w:font="Wingdings" w:char="F0DF"/>
            </w:r>
            <w:r>
              <w:t>Observation.</w:t>
            </w:r>
            <w:r w:rsidRPr="00376959">
              <w:t>method</w:t>
            </w:r>
          </w:p>
        </w:tc>
        <w:tc>
          <w:tcPr>
            <w:tcW w:w="1440" w:type="dxa"/>
          </w:tcPr>
          <w:p w14:paraId="3248385C" w14:textId="77777777" w:rsidR="004456C1" w:rsidRPr="00376959" w:rsidRDefault="004456C1" w:rsidP="004456C1">
            <w:pPr>
              <w:pStyle w:val="TableEntry"/>
            </w:pPr>
            <w:r w:rsidRPr="00376959">
              <w:t>RE [0..1]</w:t>
            </w:r>
          </w:p>
        </w:tc>
        <w:tc>
          <w:tcPr>
            <w:tcW w:w="3240" w:type="dxa"/>
            <w:tcMar>
              <w:left w:w="40" w:type="dxa"/>
              <w:right w:w="40" w:type="dxa"/>
            </w:tcMar>
          </w:tcPr>
          <w:p w14:paraId="17A6F3EC" w14:textId="77777777" w:rsidR="004456C1" w:rsidRPr="00376959" w:rsidRDefault="004456C1" w:rsidP="004456C1">
            <w:pPr>
              <w:pStyle w:val="TableEntry"/>
            </w:pPr>
            <w:r w:rsidRPr="00376959">
              <w:t>Indication of method of blood pressure measurement.</w:t>
            </w:r>
          </w:p>
        </w:tc>
        <w:tc>
          <w:tcPr>
            <w:tcW w:w="1440" w:type="dxa"/>
          </w:tcPr>
          <w:p w14:paraId="7AE857AF" w14:textId="77777777" w:rsidR="004456C1" w:rsidRPr="00376959" w:rsidRDefault="004456C1" w:rsidP="004456C1">
            <w:pPr>
              <w:pStyle w:val="TableEntry"/>
            </w:pPr>
          </w:p>
        </w:tc>
      </w:tr>
      <w:tr w:rsidR="004456C1" w:rsidRPr="00376959" w14:paraId="1E309C5C" w14:textId="77777777" w:rsidTr="004456C1">
        <w:trPr>
          <w:cantSplit/>
        </w:trPr>
        <w:tc>
          <w:tcPr>
            <w:tcW w:w="1770" w:type="dxa"/>
            <w:tcMar>
              <w:left w:w="40" w:type="dxa"/>
              <w:right w:w="40" w:type="dxa"/>
            </w:tcMar>
          </w:tcPr>
          <w:p w14:paraId="39BEC81D" w14:textId="77777777" w:rsidR="004456C1" w:rsidRPr="006C5BB7" w:rsidRDefault="004456C1" w:rsidP="004456C1">
            <w:pPr>
              <w:pStyle w:val="TableEntry"/>
            </w:pPr>
            <w:r w:rsidRPr="00376959">
              <w:lastRenderedPageBreak/>
              <w:t>Mean Arterial Pressure</w:t>
            </w:r>
          </w:p>
        </w:tc>
        <w:tc>
          <w:tcPr>
            <w:tcW w:w="2188" w:type="dxa"/>
          </w:tcPr>
          <w:p w14:paraId="670FD31B" w14:textId="77777777" w:rsidR="004456C1" w:rsidRPr="00376959" w:rsidRDefault="004456C1" w:rsidP="004456C1">
            <w:pPr>
              <w:pStyle w:val="TableEntry"/>
            </w:pPr>
            <w:r w:rsidRPr="00A10488">
              <w:t>Encounter</w:t>
            </w:r>
            <w:r w:rsidRPr="00A10488">
              <w:sym w:font="Wingdings" w:char="F0DF"/>
            </w:r>
            <w:r w:rsidRPr="00A10488">
              <w:t>Observation.value[x]</w:t>
            </w:r>
          </w:p>
        </w:tc>
        <w:tc>
          <w:tcPr>
            <w:tcW w:w="1440" w:type="dxa"/>
          </w:tcPr>
          <w:p w14:paraId="65229317" w14:textId="77777777" w:rsidR="004456C1" w:rsidRPr="00376959" w:rsidRDefault="004456C1" w:rsidP="004456C1">
            <w:pPr>
              <w:pStyle w:val="TableEntry"/>
            </w:pPr>
            <w:r w:rsidRPr="00376959">
              <w:t>RE [0..1]</w:t>
            </w:r>
          </w:p>
        </w:tc>
        <w:tc>
          <w:tcPr>
            <w:tcW w:w="3240" w:type="dxa"/>
            <w:tcMar>
              <w:left w:w="40" w:type="dxa"/>
              <w:right w:w="40" w:type="dxa"/>
            </w:tcMar>
          </w:tcPr>
          <w:p w14:paraId="7A71C2DA" w14:textId="77777777" w:rsidR="004456C1" w:rsidRPr="00376959" w:rsidRDefault="004456C1" w:rsidP="004456C1">
            <w:pPr>
              <w:pStyle w:val="TableEntry"/>
            </w:pPr>
            <w:r w:rsidRPr="00376959">
              <w:t>The patient's mean arterial pressure.</w:t>
            </w:r>
          </w:p>
        </w:tc>
        <w:tc>
          <w:tcPr>
            <w:tcW w:w="1440" w:type="dxa"/>
          </w:tcPr>
          <w:p w14:paraId="794D1BCE" w14:textId="77777777" w:rsidR="004456C1" w:rsidRPr="00376959" w:rsidRDefault="004456C1" w:rsidP="004456C1">
            <w:pPr>
              <w:pStyle w:val="TableEntry"/>
            </w:pPr>
          </w:p>
        </w:tc>
      </w:tr>
      <w:tr w:rsidR="004456C1" w:rsidRPr="00376959" w14:paraId="607345C0" w14:textId="77777777" w:rsidTr="004456C1">
        <w:trPr>
          <w:cantSplit/>
        </w:trPr>
        <w:tc>
          <w:tcPr>
            <w:tcW w:w="1770" w:type="dxa"/>
            <w:tcMar>
              <w:left w:w="40" w:type="dxa"/>
              <w:right w:w="40" w:type="dxa"/>
            </w:tcMar>
          </w:tcPr>
          <w:p w14:paraId="49EB25E6" w14:textId="77777777" w:rsidR="004456C1" w:rsidRPr="006C5BB7" w:rsidRDefault="004456C1" w:rsidP="004456C1">
            <w:pPr>
              <w:pStyle w:val="TableEntry"/>
            </w:pPr>
            <w:r w:rsidRPr="00376959">
              <w:t>Heart Rate</w:t>
            </w:r>
          </w:p>
        </w:tc>
        <w:tc>
          <w:tcPr>
            <w:tcW w:w="2188" w:type="dxa"/>
          </w:tcPr>
          <w:p w14:paraId="5D19D666" w14:textId="77777777" w:rsidR="004456C1" w:rsidRPr="00376959" w:rsidRDefault="004456C1" w:rsidP="004456C1">
            <w:pPr>
              <w:pStyle w:val="TableEntry"/>
            </w:pPr>
            <w:r w:rsidRPr="00A10488">
              <w:t>Encounter</w:t>
            </w:r>
            <w:r w:rsidRPr="00A10488">
              <w:sym w:font="Wingdings" w:char="F0DF"/>
            </w:r>
            <w:r w:rsidRPr="00A10488">
              <w:t>Observation.value[x]</w:t>
            </w:r>
          </w:p>
        </w:tc>
        <w:tc>
          <w:tcPr>
            <w:tcW w:w="1440" w:type="dxa"/>
          </w:tcPr>
          <w:p w14:paraId="4342EBD5" w14:textId="77777777" w:rsidR="004456C1" w:rsidRPr="00376959" w:rsidRDefault="004456C1" w:rsidP="004456C1">
            <w:pPr>
              <w:pStyle w:val="TableEntry"/>
            </w:pPr>
            <w:r w:rsidRPr="00376959">
              <w:t>RE [0..1]</w:t>
            </w:r>
          </w:p>
        </w:tc>
        <w:tc>
          <w:tcPr>
            <w:tcW w:w="3240" w:type="dxa"/>
            <w:tcMar>
              <w:left w:w="40" w:type="dxa"/>
              <w:right w:w="40" w:type="dxa"/>
            </w:tcMar>
          </w:tcPr>
          <w:p w14:paraId="795E2FFA" w14:textId="77777777" w:rsidR="004456C1" w:rsidRPr="00376959" w:rsidRDefault="004456C1" w:rsidP="004456C1">
            <w:pPr>
              <w:pStyle w:val="TableEntry"/>
            </w:pPr>
            <w:r w:rsidRPr="00376959">
              <w:t>The patient's heart rate expressed as a number per minute.</w:t>
            </w:r>
          </w:p>
        </w:tc>
        <w:tc>
          <w:tcPr>
            <w:tcW w:w="1440" w:type="dxa"/>
          </w:tcPr>
          <w:p w14:paraId="2D6395B7" w14:textId="77777777" w:rsidR="004456C1" w:rsidRPr="00376959" w:rsidRDefault="004456C1" w:rsidP="004456C1">
            <w:pPr>
              <w:pStyle w:val="TableEntry"/>
            </w:pPr>
          </w:p>
        </w:tc>
      </w:tr>
      <w:tr w:rsidR="004456C1" w:rsidRPr="00376959" w14:paraId="7C547A34" w14:textId="77777777" w:rsidTr="004456C1">
        <w:trPr>
          <w:cantSplit/>
        </w:trPr>
        <w:tc>
          <w:tcPr>
            <w:tcW w:w="1770" w:type="dxa"/>
            <w:tcMar>
              <w:left w:w="40" w:type="dxa"/>
              <w:right w:w="40" w:type="dxa"/>
            </w:tcMar>
          </w:tcPr>
          <w:p w14:paraId="4147C066" w14:textId="77777777" w:rsidR="004456C1" w:rsidRPr="006C5BB7" w:rsidRDefault="004456C1" w:rsidP="004456C1">
            <w:pPr>
              <w:pStyle w:val="TableEntry"/>
            </w:pPr>
            <w:r w:rsidRPr="00376959">
              <w:t>Method of Heart Rate Measurement</w:t>
            </w:r>
          </w:p>
        </w:tc>
        <w:tc>
          <w:tcPr>
            <w:tcW w:w="2188" w:type="dxa"/>
          </w:tcPr>
          <w:p w14:paraId="78ACE73D" w14:textId="77777777" w:rsidR="004456C1" w:rsidRPr="00376959" w:rsidRDefault="004456C1" w:rsidP="004456C1">
            <w:pPr>
              <w:pStyle w:val="TableEntry"/>
            </w:pPr>
            <w:r>
              <w:t>Encounter</w:t>
            </w:r>
            <w:r w:rsidRPr="00D57E75">
              <w:sym w:font="Wingdings" w:char="F0DF"/>
            </w:r>
            <w:r>
              <w:t>Observation</w:t>
            </w:r>
            <w:r w:rsidRPr="00376959">
              <w:t>.method</w:t>
            </w:r>
          </w:p>
        </w:tc>
        <w:tc>
          <w:tcPr>
            <w:tcW w:w="1440" w:type="dxa"/>
          </w:tcPr>
          <w:p w14:paraId="1C2FF55D" w14:textId="77777777" w:rsidR="004456C1" w:rsidRPr="00376959" w:rsidRDefault="004456C1" w:rsidP="004456C1">
            <w:pPr>
              <w:pStyle w:val="TableEntry"/>
            </w:pPr>
            <w:r w:rsidRPr="00376959">
              <w:t>RE [0..1]</w:t>
            </w:r>
          </w:p>
        </w:tc>
        <w:tc>
          <w:tcPr>
            <w:tcW w:w="3240" w:type="dxa"/>
            <w:tcMar>
              <w:left w:w="40" w:type="dxa"/>
              <w:right w:w="40" w:type="dxa"/>
            </w:tcMar>
          </w:tcPr>
          <w:p w14:paraId="76E4C154" w14:textId="77777777" w:rsidR="004456C1" w:rsidRPr="00376959" w:rsidRDefault="004456C1" w:rsidP="004456C1">
            <w:pPr>
              <w:pStyle w:val="TableEntry"/>
            </w:pPr>
            <w:r w:rsidRPr="00376959">
              <w:t>The method in which the Heart Rate was measured. Values include auscultated, palpated, electronic monitor.</w:t>
            </w:r>
          </w:p>
        </w:tc>
        <w:tc>
          <w:tcPr>
            <w:tcW w:w="1440" w:type="dxa"/>
          </w:tcPr>
          <w:p w14:paraId="40D9BDD5" w14:textId="77777777" w:rsidR="004456C1" w:rsidRPr="00376959" w:rsidRDefault="004456C1" w:rsidP="004456C1">
            <w:pPr>
              <w:pStyle w:val="TableEntry"/>
            </w:pPr>
          </w:p>
        </w:tc>
      </w:tr>
      <w:tr w:rsidR="004456C1" w:rsidRPr="00376959" w14:paraId="46F1132A" w14:textId="77777777" w:rsidTr="004456C1">
        <w:trPr>
          <w:cantSplit/>
        </w:trPr>
        <w:tc>
          <w:tcPr>
            <w:tcW w:w="1770" w:type="dxa"/>
            <w:tcMar>
              <w:left w:w="40" w:type="dxa"/>
              <w:right w:w="40" w:type="dxa"/>
            </w:tcMar>
          </w:tcPr>
          <w:p w14:paraId="4FE11753" w14:textId="77777777" w:rsidR="004456C1" w:rsidRPr="006C5BB7" w:rsidRDefault="004456C1" w:rsidP="004456C1">
            <w:pPr>
              <w:pStyle w:val="TableEntry"/>
            </w:pPr>
            <w:r w:rsidRPr="00376959">
              <w:t>Pulse Oximetry</w:t>
            </w:r>
          </w:p>
        </w:tc>
        <w:tc>
          <w:tcPr>
            <w:tcW w:w="2188" w:type="dxa"/>
          </w:tcPr>
          <w:p w14:paraId="09489D81"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41CF02E1" w14:textId="77777777" w:rsidR="004456C1" w:rsidRPr="00376959" w:rsidRDefault="004456C1" w:rsidP="004456C1">
            <w:pPr>
              <w:pStyle w:val="TableEntry"/>
            </w:pPr>
            <w:r w:rsidRPr="00376959">
              <w:t>RE [0..1]</w:t>
            </w:r>
          </w:p>
        </w:tc>
        <w:tc>
          <w:tcPr>
            <w:tcW w:w="3240" w:type="dxa"/>
            <w:tcMar>
              <w:left w:w="40" w:type="dxa"/>
              <w:right w:w="40" w:type="dxa"/>
            </w:tcMar>
          </w:tcPr>
          <w:p w14:paraId="3DAE413D" w14:textId="77777777" w:rsidR="004456C1" w:rsidRPr="00376959" w:rsidRDefault="004456C1" w:rsidP="004456C1">
            <w:pPr>
              <w:pStyle w:val="TableEntry"/>
            </w:pPr>
            <w:r w:rsidRPr="00376959">
              <w:t>The patient's oxygen saturation.</w:t>
            </w:r>
          </w:p>
        </w:tc>
        <w:tc>
          <w:tcPr>
            <w:tcW w:w="1440" w:type="dxa"/>
          </w:tcPr>
          <w:p w14:paraId="61099048" w14:textId="77777777" w:rsidR="004456C1" w:rsidRPr="00376959" w:rsidRDefault="004456C1" w:rsidP="004456C1">
            <w:pPr>
              <w:pStyle w:val="TableEntry"/>
            </w:pPr>
          </w:p>
        </w:tc>
      </w:tr>
      <w:tr w:rsidR="004456C1" w:rsidRPr="00376959" w14:paraId="58CD4C67" w14:textId="77777777" w:rsidTr="004456C1">
        <w:trPr>
          <w:cantSplit/>
        </w:trPr>
        <w:tc>
          <w:tcPr>
            <w:tcW w:w="1770" w:type="dxa"/>
            <w:tcMar>
              <w:left w:w="40" w:type="dxa"/>
              <w:right w:w="40" w:type="dxa"/>
            </w:tcMar>
          </w:tcPr>
          <w:p w14:paraId="29791983" w14:textId="77777777" w:rsidR="004456C1" w:rsidRPr="006C5BB7" w:rsidRDefault="004456C1" w:rsidP="004456C1">
            <w:pPr>
              <w:pStyle w:val="TableEntry"/>
            </w:pPr>
            <w:r w:rsidRPr="00376959">
              <w:t>Pulse Rhythm</w:t>
            </w:r>
          </w:p>
        </w:tc>
        <w:tc>
          <w:tcPr>
            <w:tcW w:w="2188" w:type="dxa"/>
          </w:tcPr>
          <w:p w14:paraId="25D4759B"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62B08BEE" w14:textId="77777777" w:rsidR="004456C1" w:rsidRPr="00376959" w:rsidRDefault="004456C1" w:rsidP="004456C1">
            <w:pPr>
              <w:pStyle w:val="TableEntry"/>
            </w:pPr>
            <w:r w:rsidRPr="00376959">
              <w:t>RE [0..1]</w:t>
            </w:r>
          </w:p>
        </w:tc>
        <w:tc>
          <w:tcPr>
            <w:tcW w:w="3240" w:type="dxa"/>
            <w:tcMar>
              <w:left w:w="40" w:type="dxa"/>
              <w:right w:w="40" w:type="dxa"/>
            </w:tcMar>
          </w:tcPr>
          <w:p w14:paraId="29F51463" w14:textId="77777777" w:rsidR="004456C1" w:rsidRPr="00376959" w:rsidRDefault="004456C1" w:rsidP="004456C1">
            <w:pPr>
              <w:pStyle w:val="TableEntry"/>
            </w:pPr>
            <w:r w:rsidRPr="00376959">
              <w:t>The clinical rhythm of the patient's pulse.</w:t>
            </w:r>
          </w:p>
        </w:tc>
        <w:tc>
          <w:tcPr>
            <w:tcW w:w="1440" w:type="dxa"/>
          </w:tcPr>
          <w:p w14:paraId="3A1BD529" w14:textId="77777777" w:rsidR="004456C1" w:rsidRPr="00376959" w:rsidRDefault="004456C1" w:rsidP="004456C1">
            <w:pPr>
              <w:pStyle w:val="TableEntry"/>
            </w:pPr>
          </w:p>
        </w:tc>
      </w:tr>
      <w:tr w:rsidR="004456C1" w:rsidRPr="00376959" w14:paraId="376C79C1" w14:textId="77777777" w:rsidTr="004456C1">
        <w:trPr>
          <w:cantSplit/>
        </w:trPr>
        <w:tc>
          <w:tcPr>
            <w:tcW w:w="1770" w:type="dxa"/>
            <w:tcMar>
              <w:left w:w="40" w:type="dxa"/>
              <w:right w:w="40" w:type="dxa"/>
            </w:tcMar>
          </w:tcPr>
          <w:p w14:paraId="56F8E255" w14:textId="77777777" w:rsidR="004456C1" w:rsidRPr="006C5BB7" w:rsidRDefault="004456C1" w:rsidP="004456C1">
            <w:pPr>
              <w:pStyle w:val="TableEntry"/>
            </w:pPr>
            <w:r w:rsidRPr="00376959">
              <w:t>Respiratory Rate</w:t>
            </w:r>
          </w:p>
        </w:tc>
        <w:tc>
          <w:tcPr>
            <w:tcW w:w="2188" w:type="dxa"/>
          </w:tcPr>
          <w:p w14:paraId="250FCBB2"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6A0625F5" w14:textId="77777777" w:rsidR="004456C1" w:rsidRPr="00376959" w:rsidRDefault="004456C1" w:rsidP="004456C1">
            <w:pPr>
              <w:pStyle w:val="TableEntry"/>
            </w:pPr>
            <w:r w:rsidRPr="00376959">
              <w:t>RE [0..1]</w:t>
            </w:r>
          </w:p>
        </w:tc>
        <w:tc>
          <w:tcPr>
            <w:tcW w:w="3240" w:type="dxa"/>
            <w:tcMar>
              <w:left w:w="40" w:type="dxa"/>
              <w:right w:w="40" w:type="dxa"/>
            </w:tcMar>
          </w:tcPr>
          <w:p w14:paraId="08EB0DFC" w14:textId="77777777" w:rsidR="004456C1" w:rsidRPr="00376959" w:rsidRDefault="004456C1" w:rsidP="004456C1">
            <w:pPr>
              <w:pStyle w:val="TableEntry"/>
            </w:pPr>
            <w:r w:rsidRPr="00376959">
              <w:t>The patient's respiratory rate expressed as a number per minute.</w:t>
            </w:r>
          </w:p>
        </w:tc>
        <w:tc>
          <w:tcPr>
            <w:tcW w:w="1440" w:type="dxa"/>
          </w:tcPr>
          <w:p w14:paraId="3C843831" w14:textId="77777777" w:rsidR="004456C1" w:rsidRPr="00376959" w:rsidRDefault="004456C1" w:rsidP="004456C1">
            <w:pPr>
              <w:pStyle w:val="TableEntry"/>
            </w:pPr>
          </w:p>
        </w:tc>
      </w:tr>
      <w:tr w:rsidR="004456C1" w:rsidRPr="00376959" w14:paraId="0A4698AB" w14:textId="77777777" w:rsidTr="004456C1">
        <w:trPr>
          <w:cantSplit/>
        </w:trPr>
        <w:tc>
          <w:tcPr>
            <w:tcW w:w="1770" w:type="dxa"/>
            <w:tcMar>
              <w:left w:w="40" w:type="dxa"/>
              <w:right w:w="40" w:type="dxa"/>
            </w:tcMar>
          </w:tcPr>
          <w:p w14:paraId="5787C5AA" w14:textId="77777777" w:rsidR="004456C1" w:rsidRPr="006C5BB7" w:rsidRDefault="004456C1" w:rsidP="004456C1">
            <w:pPr>
              <w:pStyle w:val="TableEntry"/>
            </w:pPr>
            <w:r w:rsidRPr="00376959">
              <w:t>Respiratory Effort</w:t>
            </w:r>
          </w:p>
        </w:tc>
        <w:tc>
          <w:tcPr>
            <w:tcW w:w="2188" w:type="dxa"/>
          </w:tcPr>
          <w:p w14:paraId="0EB701D2"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1DCDA0D2" w14:textId="77777777" w:rsidR="004456C1" w:rsidRPr="00376959" w:rsidRDefault="004456C1" w:rsidP="004456C1">
            <w:pPr>
              <w:pStyle w:val="TableEntry"/>
            </w:pPr>
            <w:r w:rsidRPr="00376959">
              <w:t>RE [0..1]</w:t>
            </w:r>
          </w:p>
        </w:tc>
        <w:tc>
          <w:tcPr>
            <w:tcW w:w="3240" w:type="dxa"/>
            <w:tcMar>
              <w:left w:w="40" w:type="dxa"/>
              <w:right w:w="40" w:type="dxa"/>
            </w:tcMar>
          </w:tcPr>
          <w:p w14:paraId="749F4F5C" w14:textId="77777777" w:rsidR="004456C1" w:rsidRPr="00376959" w:rsidRDefault="004456C1" w:rsidP="004456C1">
            <w:pPr>
              <w:pStyle w:val="TableEntry"/>
            </w:pPr>
            <w:r w:rsidRPr="00376959">
              <w:t>The patient's respiratory effort.</w:t>
            </w:r>
          </w:p>
        </w:tc>
        <w:tc>
          <w:tcPr>
            <w:tcW w:w="1440" w:type="dxa"/>
          </w:tcPr>
          <w:p w14:paraId="1EB469AB" w14:textId="77777777" w:rsidR="004456C1" w:rsidRPr="00376959" w:rsidRDefault="004456C1" w:rsidP="004456C1">
            <w:pPr>
              <w:pStyle w:val="TableEntry"/>
            </w:pPr>
          </w:p>
        </w:tc>
      </w:tr>
      <w:tr w:rsidR="004456C1" w:rsidRPr="00376959" w14:paraId="48DF614B" w14:textId="77777777" w:rsidTr="004456C1">
        <w:trPr>
          <w:cantSplit/>
        </w:trPr>
        <w:tc>
          <w:tcPr>
            <w:tcW w:w="1770" w:type="dxa"/>
            <w:tcMar>
              <w:left w:w="40" w:type="dxa"/>
              <w:right w:w="40" w:type="dxa"/>
            </w:tcMar>
          </w:tcPr>
          <w:p w14:paraId="515B9FE7" w14:textId="77777777" w:rsidR="004456C1" w:rsidRPr="006C5BB7" w:rsidRDefault="004456C1" w:rsidP="004456C1">
            <w:pPr>
              <w:pStyle w:val="TableEntry"/>
            </w:pPr>
            <w:r w:rsidRPr="00376959">
              <w:t>End Title Carbon Dioxide (ETCO2)</w:t>
            </w:r>
          </w:p>
        </w:tc>
        <w:tc>
          <w:tcPr>
            <w:tcW w:w="2188" w:type="dxa"/>
          </w:tcPr>
          <w:p w14:paraId="43123B35"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2D763560" w14:textId="77777777" w:rsidR="004456C1" w:rsidRPr="00376959" w:rsidRDefault="004456C1" w:rsidP="004456C1">
            <w:pPr>
              <w:pStyle w:val="TableEntry"/>
            </w:pPr>
            <w:r w:rsidRPr="00376959">
              <w:t>RE [0..1]</w:t>
            </w:r>
          </w:p>
        </w:tc>
        <w:tc>
          <w:tcPr>
            <w:tcW w:w="3240" w:type="dxa"/>
            <w:tcMar>
              <w:left w:w="40" w:type="dxa"/>
              <w:right w:w="40" w:type="dxa"/>
            </w:tcMar>
          </w:tcPr>
          <w:p w14:paraId="2AEA648A" w14:textId="77777777" w:rsidR="004456C1" w:rsidRPr="00376959" w:rsidRDefault="004456C1" w:rsidP="004456C1">
            <w:pPr>
              <w:pStyle w:val="TableEntry"/>
            </w:pPr>
            <w:r w:rsidRPr="00376959">
              <w:t>The numeric value of the patient's exhaled end tidal carbon dioxide (ETCO2) level measured as a unit of pressure in millimeters of mercury (mmHg).</w:t>
            </w:r>
          </w:p>
        </w:tc>
        <w:tc>
          <w:tcPr>
            <w:tcW w:w="1440" w:type="dxa"/>
          </w:tcPr>
          <w:p w14:paraId="7D1FD29A" w14:textId="77777777" w:rsidR="004456C1" w:rsidRPr="00376959" w:rsidRDefault="004456C1" w:rsidP="004456C1">
            <w:pPr>
              <w:pStyle w:val="TableEntry"/>
            </w:pPr>
          </w:p>
        </w:tc>
      </w:tr>
      <w:tr w:rsidR="004456C1" w:rsidRPr="00376959" w14:paraId="71ADE36C" w14:textId="77777777" w:rsidTr="004456C1">
        <w:trPr>
          <w:cantSplit/>
        </w:trPr>
        <w:tc>
          <w:tcPr>
            <w:tcW w:w="1770" w:type="dxa"/>
            <w:tcMar>
              <w:left w:w="40" w:type="dxa"/>
              <w:right w:w="40" w:type="dxa"/>
            </w:tcMar>
          </w:tcPr>
          <w:p w14:paraId="3CA4641F" w14:textId="77777777" w:rsidR="004456C1" w:rsidRPr="006C5BB7" w:rsidRDefault="004456C1" w:rsidP="004456C1">
            <w:pPr>
              <w:pStyle w:val="TableEntry"/>
            </w:pPr>
            <w:r w:rsidRPr="00376959">
              <w:t>Carbon Monoxide (CO)</w:t>
            </w:r>
          </w:p>
        </w:tc>
        <w:tc>
          <w:tcPr>
            <w:tcW w:w="2188" w:type="dxa"/>
          </w:tcPr>
          <w:p w14:paraId="09A1C5FE"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1E3554C0" w14:textId="77777777" w:rsidR="004456C1" w:rsidRPr="00376959" w:rsidRDefault="004456C1" w:rsidP="004456C1">
            <w:pPr>
              <w:pStyle w:val="TableEntry"/>
            </w:pPr>
            <w:r w:rsidRPr="00376959">
              <w:t>RE [0..1]</w:t>
            </w:r>
          </w:p>
        </w:tc>
        <w:tc>
          <w:tcPr>
            <w:tcW w:w="3240" w:type="dxa"/>
            <w:tcMar>
              <w:left w:w="40" w:type="dxa"/>
              <w:right w:w="40" w:type="dxa"/>
            </w:tcMar>
          </w:tcPr>
          <w:p w14:paraId="7F011B6B" w14:textId="77777777" w:rsidR="004456C1" w:rsidRPr="00376959" w:rsidRDefault="004456C1" w:rsidP="004456C1">
            <w:pPr>
              <w:pStyle w:val="TableEntry"/>
            </w:pPr>
            <w:r w:rsidRPr="00376959">
              <w:t>The numeric value of the patient's carbon monoxide level measured as a percentage (%) of carboxyhemoglobin (COHb).</w:t>
            </w:r>
          </w:p>
        </w:tc>
        <w:tc>
          <w:tcPr>
            <w:tcW w:w="1440" w:type="dxa"/>
          </w:tcPr>
          <w:p w14:paraId="6885D79F" w14:textId="77777777" w:rsidR="004456C1" w:rsidRPr="00376959" w:rsidRDefault="004456C1" w:rsidP="004456C1">
            <w:pPr>
              <w:pStyle w:val="TableEntry"/>
            </w:pPr>
          </w:p>
        </w:tc>
      </w:tr>
      <w:tr w:rsidR="004456C1" w:rsidRPr="00376959" w14:paraId="07D25688" w14:textId="77777777" w:rsidTr="004456C1">
        <w:trPr>
          <w:cantSplit/>
        </w:trPr>
        <w:tc>
          <w:tcPr>
            <w:tcW w:w="1770" w:type="dxa"/>
            <w:tcMar>
              <w:left w:w="40" w:type="dxa"/>
              <w:right w:w="40" w:type="dxa"/>
            </w:tcMar>
          </w:tcPr>
          <w:p w14:paraId="36FA9F52" w14:textId="77777777" w:rsidR="004456C1" w:rsidRPr="006C5BB7" w:rsidRDefault="004456C1" w:rsidP="004456C1">
            <w:pPr>
              <w:pStyle w:val="TableEntry"/>
            </w:pPr>
            <w:r w:rsidRPr="00376959">
              <w:t>Blood Glucose Level</w:t>
            </w:r>
          </w:p>
        </w:tc>
        <w:tc>
          <w:tcPr>
            <w:tcW w:w="2188" w:type="dxa"/>
          </w:tcPr>
          <w:p w14:paraId="47BED4A5" w14:textId="77777777" w:rsidR="004456C1" w:rsidRPr="00376959" w:rsidRDefault="004456C1" w:rsidP="004456C1">
            <w:pPr>
              <w:pStyle w:val="TableEntry"/>
            </w:pPr>
            <w:r w:rsidRPr="00401D42">
              <w:t>Encounter</w:t>
            </w:r>
            <w:r w:rsidRPr="00401D42">
              <w:sym w:font="Wingdings" w:char="F0DF"/>
            </w:r>
            <w:r w:rsidRPr="00401D42">
              <w:t>Observation.value[x]</w:t>
            </w:r>
          </w:p>
        </w:tc>
        <w:tc>
          <w:tcPr>
            <w:tcW w:w="1440" w:type="dxa"/>
          </w:tcPr>
          <w:p w14:paraId="7EF09F32" w14:textId="77777777" w:rsidR="004456C1" w:rsidRPr="00376959" w:rsidRDefault="004456C1" w:rsidP="004456C1">
            <w:pPr>
              <w:pStyle w:val="TableEntry"/>
            </w:pPr>
            <w:r w:rsidRPr="00376959">
              <w:t>RE [0..1]</w:t>
            </w:r>
          </w:p>
        </w:tc>
        <w:tc>
          <w:tcPr>
            <w:tcW w:w="3240" w:type="dxa"/>
            <w:tcMar>
              <w:left w:w="40" w:type="dxa"/>
              <w:right w:w="40" w:type="dxa"/>
            </w:tcMar>
          </w:tcPr>
          <w:p w14:paraId="70183886" w14:textId="77777777" w:rsidR="004456C1" w:rsidRPr="00376959" w:rsidRDefault="004456C1" w:rsidP="004456C1">
            <w:pPr>
              <w:pStyle w:val="TableEntry"/>
            </w:pPr>
            <w:r w:rsidRPr="00376959">
              <w:t>The patient's blood glucose level.</w:t>
            </w:r>
          </w:p>
        </w:tc>
        <w:tc>
          <w:tcPr>
            <w:tcW w:w="1440" w:type="dxa"/>
          </w:tcPr>
          <w:p w14:paraId="6C3D5427" w14:textId="77777777" w:rsidR="004456C1" w:rsidRPr="00376959" w:rsidRDefault="004456C1" w:rsidP="004456C1">
            <w:pPr>
              <w:pStyle w:val="TableEntry"/>
            </w:pPr>
          </w:p>
        </w:tc>
      </w:tr>
      <w:tr w:rsidR="004456C1" w:rsidRPr="00376959" w14:paraId="42205E46" w14:textId="77777777" w:rsidTr="004456C1">
        <w:trPr>
          <w:cantSplit/>
        </w:trPr>
        <w:tc>
          <w:tcPr>
            <w:tcW w:w="1770" w:type="dxa"/>
            <w:tcMar>
              <w:left w:w="40" w:type="dxa"/>
              <w:right w:w="40" w:type="dxa"/>
            </w:tcMar>
          </w:tcPr>
          <w:p w14:paraId="2B4E4459" w14:textId="77777777" w:rsidR="004456C1" w:rsidRPr="006C5BB7" w:rsidRDefault="004456C1" w:rsidP="004456C1">
            <w:pPr>
              <w:pStyle w:val="TableEntry"/>
            </w:pPr>
            <w:r w:rsidRPr="00376959">
              <w:t>Glasgow Coma Score-Eye</w:t>
            </w:r>
          </w:p>
        </w:tc>
        <w:tc>
          <w:tcPr>
            <w:tcW w:w="2188" w:type="dxa"/>
          </w:tcPr>
          <w:p w14:paraId="74A0D2DC"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58C63B88" w14:textId="77777777" w:rsidR="004456C1" w:rsidRPr="00376959" w:rsidRDefault="004456C1" w:rsidP="004456C1">
            <w:pPr>
              <w:pStyle w:val="TableEntry"/>
            </w:pPr>
            <w:r w:rsidRPr="00376959">
              <w:t>RE [0..1]</w:t>
            </w:r>
          </w:p>
        </w:tc>
        <w:tc>
          <w:tcPr>
            <w:tcW w:w="3240" w:type="dxa"/>
            <w:tcMar>
              <w:left w:w="40" w:type="dxa"/>
              <w:right w:w="40" w:type="dxa"/>
            </w:tcMar>
          </w:tcPr>
          <w:p w14:paraId="47E6A2C1" w14:textId="77777777" w:rsidR="004456C1" w:rsidRPr="00376959" w:rsidRDefault="004456C1" w:rsidP="004456C1">
            <w:pPr>
              <w:pStyle w:val="TableEntry"/>
            </w:pPr>
            <w:r w:rsidRPr="00376959">
              <w:t>The patient's Glasgow Coma Score Eye opening.</w:t>
            </w:r>
          </w:p>
        </w:tc>
        <w:tc>
          <w:tcPr>
            <w:tcW w:w="1440" w:type="dxa"/>
          </w:tcPr>
          <w:p w14:paraId="75FE917D" w14:textId="77777777" w:rsidR="004456C1" w:rsidRPr="00376959" w:rsidRDefault="004456C1" w:rsidP="004456C1">
            <w:pPr>
              <w:pStyle w:val="TableEntry"/>
            </w:pPr>
          </w:p>
        </w:tc>
      </w:tr>
      <w:tr w:rsidR="004456C1" w:rsidRPr="00376959" w14:paraId="5AC47D2B" w14:textId="77777777" w:rsidTr="004456C1">
        <w:trPr>
          <w:cantSplit/>
        </w:trPr>
        <w:tc>
          <w:tcPr>
            <w:tcW w:w="1770" w:type="dxa"/>
            <w:tcMar>
              <w:left w:w="40" w:type="dxa"/>
              <w:right w:w="40" w:type="dxa"/>
            </w:tcMar>
          </w:tcPr>
          <w:p w14:paraId="6ECD72A0" w14:textId="77777777" w:rsidR="004456C1" w:rsidRPr="006C5BB7" w:rsidRDefault="004456C1" w:rsidP="004456C1">
            <w:pPr>
              <w:pStyle w:val="TableEntry"/>
            </w:pPr>
            <w:r w:rsidRPr="00376959">
              <w:t>Glasgow Coma Score-Verbal</w:t>
            </w:r>
          </w:p>
        </w:tc>
        <w:tc>
          <w:tcPr>
            <w:tcW w:w="2188" w:type="dxa"/>
          </w:tcPr>
          <w:p w14:paraId="5AB3641A"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2F141C94" w14:textId="77777777" w:rsidR="004456C1" w:rsidRPr="00376959" w:rsidRDefault="004456C1" w:rsidP="004456C1">
            <w:pPr>
              <w:pStyle w:val="TableEntry"/>
            </w:pPr>
            <w:r w:rsidRPr="00376959">
              <w:t>RE [0..1]</w:t>
            </w:r>
          </w:p>
        </w:tc>
        <w:tc>
          <w:tcPr>
            <w:tcW w:w="3240" w:type="dxa"/>
            <w:tcMar>
              <w:left w:w="40" w:type="dxa"/>
              <w:right w:w="40" w:type="dxa"/>
            </w:tcMar>
          </w:tcPr>
          <w:p w14:paraId="31991928" w14:textId="77777777" w:rsidR="004456C1" w:rsidRPr="00376959" w:rsidRDefault="004456C1" w:rsidP="004456C1">
            <w:pPr>
              <w:pStyle w:val="TableEntry"/>
            </w:pPr>
            <w:r w:rsidRPr="00376959">
              <w:t>The patient's Glasgow Coma Score Verbal.</w:t>
            </w:r>
          </w:p>
        </w:tc>
        <w:tc>
          <w:tcPr>
            <w:tcW w:w="1440" w:type="dxa"/>
          </w:tcPr>
          <w:p w14:paraId="5966E0A2" w14:textId="77777777" w:rsidR="004456C1" w:rsidRPr="00376959" w:rsidRDefault="004456C1" w:rsidP="004456C1">
            <w:pPr>
              <w:pStyle w:val="TableEntry"/>
            </w:pPr>
          </w:p>
        </w:tc>
      </w:tr>
      <w:tr w:rsidR="004456C1" w:rsidRPr="00376959" w14:paraId="00B92247" w14:textId="77777777" w:rsidTr="004456C1">
        <w:trPr>
          <w:cantSplit/>
        </w:trPr>
        <w:tc>
          <w:tcPr>
            <w:tcW w:w="1770" w:type="dxa"/>
            <w:tcMar>
              <w:left w:w="40" w:type="dxa"/>
              <w:right w:w="40" w:type="dxa"/>
            </w:tcMar>
          </w:tcPr>
          <w:p w14:paraId="3F02BE0D" w14:textId="77777777" w:rsidR="004456C1" w:rsidRPr="006C5BB7" w:rsidRDefault="004456C1" w:rsidP="004456C1">
            <w:pPr>
              <w:pStyle w:val="TableEntry"/>
            </w:pPr>
            <w:r w:rsidRPr="00376959">
              <w:t>Glasgow Coma Score-Motor</w:t>
            </w:r>
          </w:p>
        </w:tc>
        <w:tc>
          <w:tcPr>
            <w:tcW w:w="2188" w:type="dxa"/>
          </w:tcPr>
          <w:p w14:paraId="6741D3FC"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636E4D86" w14:textId="77777777" w:rsidR="004456C1" w:rsidRPr="00376959" w:rsidRDefault="004456C1" w:rsidP="004456C1">
            <w:pPr>
              <w:pStyle w:val="TableEntry"/>
            </w:pPr>
            <w:r w:rsidRPr="00376959">
              <w:t>RE [0..1]</w:t>
            </w:r>
          </w:p>
        </w:tc>
        <w:tc>
          <w:tcPr>
            <w:tcW w:w="3240" w:type="dxa"/>
            <w:tcMar>
              <w:left w:w="40" w:type="dxa"/>
              <w:right w:w="40" w:type="dxa"/>
            </w:tcMar>
          </w:tcPr>
          <w:p w14:paraId="19A10BDD" w14:textId="77777777" w:rsidR="004456C1" w:rsidRPr="00376959" w:rsidRDefault="004456C1" w:rsidP="004456C1">
            <w:pPr>
              <w:pStyle w:val="TableEntry"/>
            </w:pPr>
            <w:r w:rsidRPr="00376959">
              <w:t>The patient's Glasgow Coma Score Motor</w:t>
            </w:r>
          </w:p>
        </w:tc>
        <w:tc>
          <w:tcPr>
            <w:tcW w:w="1440" w:type="dxa"/>
          </w:tcPr>
          <w:p w14:paraId="5250CC44" w14:textId="77777777" w:rsidR="004456C1" w:rsidRPr="00376959" w:rsidRDefault="004456C1" w:rsidP="004456C1">
            <w:pPr>
              <w:pStyle w:val="TableEntry"/>
            </w:pPr>
          </w:p>
        </w:tc>
      </w:tr>
      <w:tr w:rsidR="004456C1" w:rsidRPr="00376959" w14:paraId="086CE20B" w14:textId="77777777" w:rsidTr="004456C1">
        <w:trPr>
          <w:cantSplit/>
        </w:trPr>
        <w:tc>
          <w:tcPr>
            <w:tcW w:w="1770" w:type="dxa"/>
            <w:tcMar>
              <w:left w:w="40" w:type="dxa"/>
              <w:right w:w="40" w:type="dxa"/>
            </w:tcMar>
          </w:tcPr>
          <w:p w14:paraId="59649B8A" w14:textId="77777777" w:rsidR="004456C1" w:rsidRPr="006C5BB7" w:rsidRDefault="004456C1" w:rsidP="004456C1">
            <w:pPr>
              <w:pStyle w:val="TableEntry"/>
            </w:pPr>
            <w:r w:rsidRPr="00376959">
              <w:t>Glasgow Coma Score-Qualifier</w:t>
            </w:r>
          </w:p>
        </w:tc>
        <w:tc>
          <w:tcPr>
            <w:tcW w:w="2188" w:type="dxa"/>
          </w:tcPr>
          <w:p w14:paraId="03AFDB3F"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0C7AC43A" w14:textId="77777777" w:rsidR="004456C1" w:rsidRPr="00376959" w:rsidRDefault="004456C1" w:rsidP="004456C1">
            <w:pPr>
              <w:pStyle w:val="TableEntry"/>
            </w:pPr>
            <w:r w:rsidRPr="00376959">
              <w:t>RE [0..1]</w:t>
            </w:r>
          </w:p>
        </w:tc>
        <w:tc>
          <w:tcPr>
            <w:tcW w:w="3240" w:type="dxa"/>
            <w:tcMar>
              <w:left w:w="40" w:type="dxa"/>
              <w:right w:w="40" w:type="dxa"/>
            </w:tcMar>
          </w:tcPr>
          <w:p w14:paraId="5CC68B5B" w14:textId="77777777" w:rsidR="004456C1" w:rsidRPr="00376959" w:rsidRDefault="004456C1" w:rsidP="004456C1">
            <w:pPr>
              <w:pStyle w:val="TableEntry"/>
            </w:pPr>
            <w:r w:rsidRPr="00376959">
              <w:t>Documentation of factors which make the GCS score more meaningful.</w:t>
            </w:r>
          </w:p>
        </w:tc>
        <w:tc>
          <w:tcPr>
            <w:tcW w:w="1440" w:type="dxa"/>
          </w:tcPr>
          <w:p w14:paraId="47DD1B4B" w14:textId="77777777" w:rsidR="004456C1" w:rsidRPr="00376959" w:rsidRDefault="004456C1" w:rsidP="004456C1">
            <w:pPr>
              <w:pStyle w:val="TableEntry"/>
            </w:pPr>
          </w:p>
        </w:tc>
      </w:tr>
      <w:tr w:rsidR="004456C1" w:rsidRPr="00376959" w14:paraId="1474D80E" w14:textId="77777777" w:rsidTr="004456C1">
        <w:trPr>
          <w:cantSplit/>
        </w:trPr>
        <w:tc>
          <w:tcPr>
            <w:tcW w:w="1770" w:type="dxa"/>
            <w:tcMar>
              <w:left w:w="40" w:type="dxa"/>
              <w:right w:w="40" w:type="dxa"/>
            </w:tcMar>
          </w:tcPr>
          <w:p w14:paraId="542872A6" w14:textId="77777777" w:rsidR="004456C1" w:rsidRPr="006C5BB7" w:rsidRDefault="004456C1" w:rsidP="004456C1">
            <w:pPr>
              <w:pStyle w:val="TableEntry"/>
            </w:pPr>
            <w:r w:rsidRPr="00376959">
              <w:t>Total Glasgow Coma Score</w:t>
            </w:r>
          </w:p>
        </w:tc>
        <w:tc>
          <w:tcPr>
            <w:tcW w:w="2188" w:type="dxa"/>
          </w:tcPr>
          <w:p w14:paraId="2EC31C0E"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0E17FF15" w14:textId="77777777" w:rsidR="004456C1" w:rsidRPr="00376959" w:rsidRDefault="004456C1" w:rsidP="004456C1">
            <w:pPr>
              <w:pStyle w:val="TableEntry"/>
            </w:pPr>
            <w:r w:rsidRPr="00376959">
              <w:t>RE [0..1]</w:t>
            </w:r>
          </w:p>
        </w:tc>
        <w:tc>
          <w:tcPr>
            <w:tcW w:w="3240" w:type="dxa"/>
            <w:tcMar>
              <w:left w:w="40" w:type="dxa"/>
              <w:right w:w="40" w:type="dxa"/>
            </w:tcMar>
          </w:tcPr>
          <w:p w14:paraId="49A192BC" w14:textId="77777777" w:rsidR="004456C1" w:rsidRPr="00376959" w:rsidRDefault="004456C1" w:rsidP="004456C1">
            <w:pPr>
              <w:pStyle w:val="TableEntry"/>
            </w:pPr>
            <w:r w:rsidRPr="00376959">
              <w:t>The patient's total Glasgow Coma Score.</w:t>
            </w:r>
          </w:p>
        </w:tc>
        <w:tc>
          <w:tcPr>
            <w:tcW w:w="1440" w:type="dxa"/>
          </w:tcPr>
          <w:p w14:paraId="5687026C" w14:textId="77777777" w:rsidR="004456C1" w:rsidRPr="00376959" w:rsidRDefault="004456C1" w:rsidP="004456C1">
            <w:pPr>
              <w:pStyle w:val="TableEntry"/>
            </w:pPr>
          </w:p>
        </w:tc>
      </w:tr>
      <w:tr w:rsidR="004456C1" w:rsidRPr="00376959" w14:paraId="254AB05A" w14:textId="77777777" w:rsidTr="004456C1">
        <w:trPr>
          <w:cantSplit/>
        </w:trPr>
        <w:tc>
          <w:tcPr>
            <w:tcW w:w="1770" w:type="dxa"/>
            <w:tcMar>
              <w:left w:w="40" w:type="dxa"/>
              <w:right w:w="40" w:type="dxa"/>
            </w:tcMar>
          </w:tcPr>
          <w:p w14:paraId="61915D5C" w14:textId="77777777" w:rsidR="004456C1" w:rsidRPr="006C5BB7" w:rsidRDefault="004456C1" w:rsidP="004456C1">
            <w:pPr>
              <w:pStyle w:val="TableEntry"/>
            </w:pPr>
            <w:r w:rsidRPr="00376959">
              <w:t>Temperature</w:t>
            </w:r>
          </w:p>
        </w:tc>
        <w:tc>
          <w:tcPr>
            <w:tcW w:w="2188" w:type="dxa"/>
          </w:tcPr>
          <w:p w14:paraId="20B78F2E"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3CFC9BBF" w14:textId="77777777" w:rsidR="004456C1" w:rsidRPr="00376959" w:rsidRDefault="004456C1" w:rsidP="004456C1">
            <w:pPr>
              <w:pStyle w:val="TableEntry"/>
            </w:pPr>
            <w:r w:rsidRPr="00376959">
              <w:t>RE [0..1]</w:t>
            </w:r>
          </w:p>
        </w:tc>
        <w:tc>
          <w:tcPr>
            <w:tcW w:w="3240" w:type="dxa"/>
            <w:tcMar>
              <w:left w:w="40" w:type="dxa"/>
              <w:right w:w="40" w:type="dxa"/>
            </w:tcMar>
          </w:tcPr>
          <w:p w14:paraId="41EFC587" w14:textId="77777777" w:rsidR="004456C1" w:rsidRPr="00376959" w:rsidRDefault="004456C1" w:rsidP="004456C1">
            <w:pPr>
              <w:pStyle w:val="TableEntry"/>
            </w:pPr>
            <w:r w:rsidRPr="00376959">
              <w:t>The patient's body temperature in degrees Celsius/centigrade.</w:t>
            </w:r>
          </w:p>
        </w:tc>
        <w:tc>
          <w:tcPr>
            <w:tcW w:w="1440" w:type="dxa"/>
          </w:tcPr>
          <w:p w14:paraId="2679AF66" w14:textId="77777777" w:rsidR="004456C1" w:rsidRPr="00376959" w:rsidRDefault="004456C1" w:rsidP="004456C1">
            <w:pPr>
              <w:pStyle w:val="TableEntry"/>
            </w:pPr>
          </w:p>
        </w:tc>
      </w:tr>
      <w:tr w:rsidR="004456C1" w:rsidRPr="00376959" w14:paraId="6BE2502D" w14:textId="77777777" w:rsidTr="004456C1">
        <w:trPr>
          <w:cantSplit/>
        </w:trPr>
        <w:tc>
          <w:tcPr>
            <w:tcW w:w="1770" w:type="dxa"/>
            <w:tcMar>
              <w:left w:w="40" w:type="dxa"/>
              <w:right w:w="40" w:type="dxa"/>
            </w:tcMar>
          </w:tcPr>
          <w:p w14:paraId="3D5C2D6F" w14:textId="77777777" w:rsidR="004456C1" w:rsidRPr="006C5BB7" w:rsidRDefault="004456C1" w:rsidP="004456C1">
            <w:pPr>
              <w:pStyle w:val="TableEntry"/>
            </w:pPr>
            <w:r w:rsidRPr="00376959">
              <w:t>Temperature Method</w:t>
            </w:r>
          </w:p>
        </w:tc>
        <w:tc>
          <w:tcPr>
            <w:tcW w:w="2188" w:type="dxa"/>
          </w:tcPr>
          <w:p w14:paraId="1447D2C5"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226D8212" w14:textId="77777777" w:rsidR="004456C1" w:rsidRPr="00376959" w:rsidRDefault="004456C1" w:rsidP="004456C1">
            <w:pPr>
              <w:pStyle w:val="TableEntry"/>
            </w:pPr>
            <w:r w:rsidRPr="00376959">
              <w:t>RE [0..1]</w:t>
            </w:r>
          </w:p>
        </w:tc>
        <w:tc>
          <w:tcPr>
            <w:tcW w:w="3240" w:type="dxa"/>
            <w:tcMar>
              <w:left w:w="40" w:type="dxa"/>
              <w:right w:w="40" w:type="dxa"/>
            </w:tcMar>
          </w:tcPr>
          <w:p w14:paraId="5E23B059" w14:textId="77777777" w:rsidR="004456C1" w:rsidRPr="00376959" w:rsidRDefault="004456C1" w:rsidP="004456C1">
            <w:pPr>
              <w:pStyle w:val="TableEntry"/>
            </w:pPr>
            <w:r w:rsidRPr="00376959">
              <w:t>The method used to obtain the patient's body temperature.</w:t>
            </w:r>
          </w:p>
        </w:tc>
        <w:tc>
          <w:tcPr>
            <w:tcW w:w="1440" w:type="dxa"/>
          </w:tcPr>
          <w:p w14:paraId="1A312EEF" w14:textId="77777777" w:rsidR="004456C1" w:rsidRPr="00376959" w:rsidRDefault="004456C1" w:rsidP="004456C1">
            <w:pPr>
              <w:pStyle w:val="TableEntry"/>
            </w:pPr>
          </w:p>
        </w:tc>
      </w:tr>
      <w:tr w:rsidR="004456C1" w:rsidRPr="00376959" w14:paraId="1B37259B" w14:textId="77777777" w:rsidTr="004456C1">
        <w:trPr>
          <w:cantSplit/>
        </w:trPr>
        <w:tc>
          <w:tcPr>
            <w:tcW w:w="1770" w:type="dxa"/>
            <w:tcMar>
              <w:left w:w="40" w:type="dxa"/>
              <w:right w:w="40" w:type="dxa"/>
            </w:tcMar>
          </w:tcPr>
          <w:p w14:paraId="642AC7E1" w14:textId="77777777" w:rsidR="004456C1" w:rsidRPr="006C5BB7" w:rsidRDefault="004456C1" w:rsidP="004456C1">
            <w:pPr>
              <w:pStyle w:val="TableEntry"/>
            </w:pPr>
            <w:r w:rsidRPr="00376959">
              <w:t>Level of Responsiveness (AVPU)</w:t>
            </w:r>
          </w:p>
        </w:tc>
        <w:tc>
          <w:tcPr>
            <w:tcW w:w="2188" w:type="dxa"/>
          </w:tcPr>
          <w:p w14:paraId="5842F48E"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1BACC20E" w14:textId="77777777" w:rsidR="004456C1" w:rsidRPr="00376959" w:rsidRDefault="004456C1" w:rsidP="004456C1">
            <w:pPr>
              <w:pStyle w:val="TableEntry"/>
            </w:pPr>
            <w:r w:rsidRPr="00376959">
              <w:t>RE [0..1]</w:t>
            </w:r>
          </w:p>
        </w:tc>
        <w:tc>
          <w:tcPr>
            <w:tcW w:w="3240" w:type="dxa"/>
            <w:tcMar>
              <w:left w:w="40" w:type="dxa"/>
              <w:right w:w="40" w:type="dxa"/>
            </w:tcMar>
          </w:tcPr>
          <w:p w14:paraId="4D9D5E17" w14:textId="77777777" w:rsidR="004456C1" w:rsidRPr="00376959" w:rsidRDefault="004456C1" w:rsidP="004456C1">
            <w:pPr>
              <w:pStyle w:val="TableEntry"/>
            </w:pPr>
            <w:r w:rsidRPr="00376959">
              <w:t>The patient's highest level of responsiveness.</w:t>
            </w:r>
          </w:p>
        </w:tc>
        <w:tc>
          <w:tcPr>
            <w:tcW w:w="1440" w:type="dxa"/>
          </w:tcPr>
          <w:p w14:paraId="292F6B61" w14:textId="77777777" w:rsidR="004456C1" w:rsidRPr="00376959" w:rsidRDefault="004456C1" w:rsidP="004456C1">
            <w:pPr>
              <w:pStyle w:val="TableEntry"/>
            </w:pPr>
          </w:p>
        </w:tc>
      </w:tr>
      <w:tr w:rsidR="004456C1" w:rsidRPr="00376959" w14:paraId="4DA70CA9" w14:textId="77777777" w:rsidTr="004456C1">
        <w:trPr>
          <w:cantSplit/>
        </w:trPr>
        <w:tc>
          <w:tcPr>
            <w:tcW w:w="1770" w:type="dxa"/>
            <w:tcMar>
              <w:left w:w="40" w:type="dxa"/>
              <w:right w:w="40" w:type="dxa"/>
            </w:tcMar>
          </w:tcPr>
          <w:p w14:paraId="2DAA7C15" w14:textId="77777777" w:rsidR="004456C1" w:rsidRPr="006C5BB7" w:rsidRDefault="004456C1" w:rsidP="004456C1">
            <w:pPr>
              <w:pStyle w:val="TableEntry"/>
            </w:pPr>
            <w:r w:rsidRPr="00376959">
              <w:t>Pain Scale Score</w:t>
            </w:r>
          </w:p>
        </w:tc>
        <w:tc>
          <w:tcPr>
            <w:tcW w:w="2188" w:type="dxa"/>
          </w:tcPr>
          <w:p w14:paraId="00670421"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0B1618F1" w14:textId="77777777" w:rsidR="004456C1" w:rsidRPr="00376959" w:rsidRDefault="004456C1" w:rsidP="004456C1">
            <w:pPr>
              <w:pStyle w:val="TableEntry"/>
            </w:pPr>
            <w:r w:rsidRPr="00376959">
              <w:t>RE [0..1]</w:t>
            </w:r>
          </w:p>
        </w:tc>
        <w:tc>
          <w:tcPr>
            <w:tcW w:w="3240" w:type="dxa"/>
            <w:tcMar>
              <w:left w:w="40" w:type="dxa"/>
              <w:right w:w="40" w:type="dxa"/>
            </w:tcMar>
          </w:tcPr>
          <w:p w14:paraId="69C79CCF" w14:textId="77777777" w:rsidR="004456C1" w:rsidRPr="00376959" w:rsidRDefault="004456C1" w:rsidP="004456C1">
            <w:pPr>
              <w:pStyle w:val="TableEntry"/>
            </w:pPr>
            <w:r w:rsidRPr="00376959">
              <w:t>The patient's indication of pain from a scale of 0-10.</w:t>
            </w:r>
          </w:p>
        </w:tc>
        <w:tc>
          <w:tcPr>
            <w:tcW w:w="1440" w:type="dxa"/>
          </w:tcPr>
          <w:p w14:paraId="29D78F74" w14:textId="77777777" w:rsidR="004456C1" w:rsidRPr="00376959" w:rsidRDefault="004456C1" w:rsidP="004456C1">
            <w:pPr>
              <w:pStyle w:val="TableEntry"/>
            </w:pPr>
          </w:p>
        </w:tc>
      </w:tr>
      <w:tr w:rsidR="004456C1" w:rsidRPr="00376959" w14:paraId="5099C804" w14:textId="77777777" w:rsidTr="004456C1">
        <w:trPr>
          <w:cantSplit/>
        </w:trPr>
        <w:tc>
          <w:tcPr>
            <w:tcW w:w="1770" w:type="dxa"/>
            <w:tcMar>
              <w:left w:w="40" w:type="dxa"/>
              <w:right w:w="40" w:type="dxa"/>
            </w:tcMar>
          </w:tcPr>
          <w:p w14:paraId="1C9DA017" w14:textId="77777777" w:rsidR="004456C1" w:rsidRPr="006C5BB7" w:rsidRDefault="004456C1" w:rsidP="004456C1">
            <w:pPr>
              <w:pStyle w:val="TableEntry"/>
            </w:pPr>
            <w:r w:rsidRPr="00376959">
              <w:t>Pain Scale Type</w:t>
            </w:r>
          </w:p>
        </w:tc>
        <w:tc>
          <w:tcPr>
            <w:tcW w:w="2188" w:type="dxa"/>
          </w:tcPr>
          <w:p w14:paraId="66134D06"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0D7EC1A4" w14:textId="77777777" w:rsidR="004456C1" w:rsidRPr="00376959" w:rsidRDefault="004456C1" w:rsidP="004456C1">
            <w:pPr>
              <w:pStyle w:val="TableEntry"/>
            </w:pPr>
            <w:r w:rsidRPr="00376959">
              <w:t>RE [0..1]</w:t>
            </w:r>
          </w:p>
        </w:tc>
        <w:tc>
          <w:tcPr>
            <w:tcW w:w="3240" w:type="dxa"/>
            <w:tcMar>
              <w:left w:w="40" w:type="dxa"/>
              <w:right w:w="40" w:type="dxa"/>
            </w:tcMar>
          </w:tcPr>
          <w:p w14:paraId="52D7579D" w14:textId="77777777" w:rsidR="004456C1" w:rsidRPr="00376959" w:rsidRDefault="004456C1" w:rsidP="004456C1">
            <w:pPr>
              <w:pStyle w:val="TableEntry"/>
            </w:pPr>
            <w:r w:rsidRPr="00376959">
              <w:t>The type of pain scale used.</w:t>
            </w:r>
          </w:p>
        </w:tc>
        <w:tc>
          <w:tcPr>
            <w:tcW w:w="1440" w:type="dxa"/>
          </w:tcPr>
          <w:p w14:paraId="2A49143A" w14:textId="77777777" w:rsidR="004456C1" w:rsidRPr="00376959" w:rsidRDefault="004456C1" w:rsidP="004456C1">
            <w:pPr>
              <w:pStyle w:val="TableEntry"/>
            </w:pPr>
          </w:p>
        </w:tc>
      </w:tr>
      <w:tr w:rsidR="004456C1" w:rsidRPr="00376959" w14:paraId="728D7EC9" w14:textId="77777777" w:rsidTr="004456C1">
        <w:trPr>
          <w:cantSplit/>
        </w:trPr>
        <w:tc>
          <w:tcPr>
            <w:tcW w:w="1770" w:type="dxa"/>
            <w:tcMar>
              <w:left w:w="40" w:type="dxa"/>
              <w:right w:w="40" w:type="dxa"/>
            </w:tcMar>
          </w:tcPr>
          <w:p w14:paraId="369B1E37" w14:textId="77777777" w:rsidR="004456C1" w:rsidRPr="006C5BB7" w:rsidRDefault="004456C1" w:rsidP="004456C1">
            <w:pPr>
              <w:pStyle w:val="TableEntry"/>
            </w:pPr>
            <w:r w:rsidRPr="00376959">
              <w:t>Stroke Scale Score</w:t>
            </w:r>
          </w:p>
        </w:tc>
        <w:tc>
          <w:tcPr>
            <w:tcW w:w="2188" w:type="dxa"/>
          </w:tcPr>
          <w:p w14:paraId="77E2F8DF"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59727B7F" w14:textId="77777777" w:rsidR="004456C1" w:rsidRPr="00376959" w:rsidRDefault="004456C1" w:rsidP="004456C1">
            <w:pPr>
              <w:pStyle w:val="TableEntry"/>
            </w:pPr>
            <w:r w:rsidRPr="00376959">
              <w:t>RE [0..1]</w:t>
            </w:r>
          </w:p>
        </w:tc>
        <w:tc>
          <w:tcPr>
            <w:tcW w:w="3240" w:type="dxa"/>
            <w:tcMar>
              <w:left w:w="40" w:type="dxa"/>
              <w:right w:w="40" w:type="dxa"/>
            </w:tcMar>
          </w:tcPr>
          <w:p w14:paraId="17F893FA" w14:textId="77777777" w:rsidR="004456C1" w:rsidRPr="00376959" w:rsidRDefault="004456C1" w:rsidP="004456C1">
            <w:pPr>
              <w:pStyle w:val="TableEntry"/>
            </w:pPr>
            <w:r w:rsidRPr="00376959">
              <w:t>The findings or results of the Stroke Scale Type (eVitals.30) used to assess the patient exhibiting stroke-like symptoms.</w:t>
            </w:r>
          </w:p>
        </w:tc>
        <w:tc>
          <w:tcPr>
            <w:tcW w:w="1440" w:type="dxa"/>
          </w:tcPr>
          <w:p w14:paraId="36519352" w14:textId="77777777" w:rsidR="004456C1" w:rsidRPr="00376959" w:rsidRDefault="004456C1" w:rsidP="004456C1">
            <w:pPr>
              <w:pStyle w:val="TableEntry"/>
            </w:pPr>
          </w:p>
        </w:tc>
      </w:tr>
      <w:tr w:rsidR="004456C1" w:rsidRPr="00376959" w14:paraId="3721A96F" w14:textId="77777777" w:rsidTr="004456C1">
        <w:trPr>
          <w:cantSplit/>
        </w:trPr>
        <w:tc>
          <w:tcPr>
            <w:tcW w:w="1770" w:type="dxa"/>
            <w:tcMar>
              <w:left w:w="40" w:type="dxa"/>
              <w:right w:w="40" w:type="dxa"/>
            </w:tcMar>
          </w:tcPr>
          <w:p w14:paraId="3945E898" w14:textId="77777777" w:rsidR="004456C1" w:rsidRPr="006C5BB7" w:rsidRDefault="004456C1" w:rsidP="004456C1">
            <w:pPr>
              <w:pStyle w:val="TableEntry"/>
            </w:pPr>
            <w:r w:rsidRPr="00376959">
              <w:lastRenderedPageBreak/>
              <w:t>Stroke Scale Type</w:t>
            </w:r>
          </w:p>
        </w:tc>
        <w:tc>
          <w:tcPr>
            <w:tcW w:w="2188" w:type="dxa"/>
          </w:tcPr>
          <w:p w14:paraId="49F8E78F" w14:textId="77777777" w:rsidR="004456C1" w:rsidRPr="00376959" w:rsidRDefault="004456C1" w:rsidP="004456C1">
            <w:pPr>
              <w:pStyle w:val="TableEntry"/>
            </w:pPr>
            <w:r w:rsidRPr="006763DB">
              <w:t>Encounter</w:t>
            </w:r>
            <w:r w:rsidRPr="006763DB">
              <w:sym w:font="Wingdings" w:char="F0DF"/>
            </w:r>
            <w:r w:rsidRPr="006763DB">
              <w:t>Observation.value[x]</w:t>
            </w:r>
          </w:p>
        </w:tc>
        <w:tc>
          <w:tcPr>
            <w:tcW w:w="1440" w:type="dxa"/>
          </w:tcPr>
          <w:p w14:paraId="6CD838B5" w14:textId="77777777" w:rsidR="004456C1" w:rsidRPr="00376959" w:rsidRDefault="004456C1" w:rsidP="004456C1">
            <w:pPr>
              <w:pStyle w:val="TableEntry"/>
            </w:pPr>
            <w:r w:rsidRPr="00376959">
              <w:t>RE [0..1]</w:t>
            </w:r>
          </w:p>
        </w:tc>
        <w:tc>
          <w:tcPr>
            <w:tcW w:w="3240" w:type="dxa"/>
            <w:tcMar>
              <w:left w:w="40" w:type="dxa"/>
              <w:right w:w="40" w:type="dxa"/>
            </w:tcMar>
          </w:tcPr>
          <w:p w14:paraId="3E0456D7" w14:textId="77777777" w:rsidR="004456C1" w:rsidRPr="00376959" w:rsidRDefault="004456C1" w:rsidP="004456C1">
            <w:pPr>
              <w:pStyle w:val="TableEntry"/>
            </w:pPr>
            <w:r w:rsidRPr="00376959">
              <w:t>The type of stroke scale used.</w:t>
            </w:r>
          </w:p>
        </w:tc>
        <w:tc>
          <w:tcPr>
            <w:tcW w:w="1440" w:type="dxa"/>
          </w:tcPr>
          <w:p w14:paraId="47843CEA" w14:textId="77777777" w:rsidR="004456C1" w:rsidRPr="00376959" w:rsidRDefault="004456C1" w:rsidP="004456C1">
            <w:pPr>
              <w:pStyle w:val="TableEntry"/>
            </w:pPr>
          </w:p>
        </w:tc>
      </w:tr>
      <w:tr w:rsidR="004456C1" w:rsidRPr="00376959" w14:paraId="4DE8D7CA" w14:textId="77777777" w:rsidTr="004456C1">
        <w:trPr>
          <w:cantSplit/>
        </w:trPr>
        <w:tc>
          <w:tcPr>
            <w:tcW w:w="1770" w:type="dxa"/>
            <w:tcMar>
              <w:left w:w="40" w:type="dxa"/>
              <w:right w:w="40" w:type="dxa"/>
            </w:tcMar>
          </w:tcPr>
          <w:p w14:paraId="216DEBA8" w14:textId="77777777" w:rsidR="004456C1" w:rsidRPr="006C5BB7" w:rsidRDefault="004456C1" w:rsidP="004456C1">
            <w:pPr>
              <w:pStyle w:val="TableEntry"/>
            </w:pPr>
            <w:r w:rsidRPr="00376959">
              <w:t>Reperfusion Checklist</w:t>
            </w:r>
          </w:p>
        </w:tc>
        <w:tc>
          <w:tcPr>
            <w:tcW w:w="2188" w:type="dxa"/>
          </w:tcPr>
          <w:p w14:paraId="10F647D4" w14:textId="77777777" w:rsidR="004456C1" w:rsidRPr="00376959" w:rsidRDefault="004456C1" w:rsidP="004456C1">
            <w:pPr>
              <w:pStyle w:val="TableEntry"/>
            </w:pPr>
            <w:r w:rsidRPr="00CE395E">
              <w:t>Encounter</w:t>
            </w:r>
            <w:r w:rsidRPr="00CE395E">
              <w:sym w:font="Wingdings" w:char="F0DF"/>
            </w:r>
            <w:r w:rsidRPr="00CE395E">
              <w:t>Observation.value[x]</w:t>
            </w:r>
          </w:p>
        </w:tc>
        <w:tc>
          <w:tcPr>
            <w:tcW w:w="1440" w:type="dxa"/>
          </w:tcPr>
          <w:p w14:paraId="532E418B" w14:textId="77777777" w:rsidR="004456C1" w:rsidRPr="00376959" w:rsidRDefault="004456C1" w:rsidP="004456C1">
            <w:pPr>
              <w:pStyle w:val="TableEntry"/>
            </w:pPr>
            <w:r w:rsidRPr="00376959">
              <w:t>RE [0..1]</w:t>
            </w:r>
          </w:p>
        </w:tc>
        <w:tc>
          <w:tcPr>
            <w:tcW w:w="3240" w:type="dxa"/>
            <w:tcMar>
              <w:left w:w="40" w:type="dxa"/>
              <w:right w:w="40" w:type="dxa"/>
            </w:tcMar>
          </w:tcPr>
          <w:p w14:paraId="30954DCF" w14:textId="77777777" w:rsidR="004456C1" w:rsidRPr="00376959" w:rsidRDefault="004456C1" w:rsidP="004456C1">
            <w:pPr>
              <w:pStyle w:val="TableEntry"/>
            </w:pPr>
            <w:r w:rsidRPr="00376959">
              <w:t>The results of the patient's Reperfusion Checklist for potential Thrombolysis use.</w:t>
            </w:r>
          </w:p>
        </w:tc>
        <w:tc>
          <w:tcPr>
            <w:tcW w:w="1440" w:type="dxa"/>
          </w:tcPr>
          <w:p w14:paraId="6AD6CFA5" w14:textId="77777777" w:rsidR="004456C1" w:rsidRPr="00376959" w:rsidRDefault="004456C1" w:rsidP="004456C1">
            <w:pPr>
              <w:pStyle w:val="TableEntry"/>
            </w:pPr>
          </w:p>
        </w:tc>
      </w:tr>
      <w:tr w:rsidR="004456C1" w:rsidRPr="00376959" w14:paraId="49C47B0F" w14:textId="77777777" w:rsidTr="004456C1">
        <w:trPr>
          <w:cantSplit/>
        </w:trPr>
        <w:tc>
          <w:tcPr>
            <w:tcW w:w="1770" w:type="dxa"/>
            <w:tcMar>
              <w:left w:w="40" w:type="dxa"/>
              <w:right w:w="40" w:type="dxa"/>
            </w:tcMar>
          </w:tcPr>
          <w:p w14:paraId="78AB3B1E" w14:textId="77777777" w:rsidR="004456C1" w:rsidRPr="006C5BB7" w:rsidRDefault="004456C1" w:rsidP="004456C1">
            <w:pPr>
              <w:pStyle w:val="TableEntry"/>
            </w:pPr>
            <w:r w:rsidRPr="00376959">
              <w:t>APGAR</w:t>
            </w:r>
          </w:p>
        </w:tc>
        <w:tc>
          <w:tcPr>
            <w:tcW w:w="2188" w:type="dxa"/>
          </w:tcPr>
          <w:p w14:paraId="5C07ECD3" w14:textId="77777777" w:rsidR="004456C1" w:rsidRPr="00376959" w:rsidRDefault="004456C1" w:rsidP="004456C1">
            <w:pPr>
              <w:pStyle w:val="TableEntry"/>
            </w:pPr>
            <w:r w:rsidRPr="00CE395E">
              <w:t>Encounter</w:t>
            </w:r>
            <w:r w:rsidRPr="00CE395E">
              <w:sym w:font="Wingdings" w:char="F0DF"/>
            </w:r>
            <w:r w:rsidRPr="00CE395E">
              <w:t>Observation.value[x]</w:t>
            </w:r>
          </w:p>
        </w:tc>
        <w:tc>
          <w:tcPr>
            <w:tcW w:w="1440" w:type="dxa"/>
          </w:tcPr>
          <w:p w14:paraId="37154F77" w14:textId="77777777" w:rsidR="004456C1" w:rsidRPr="00376959" w:rsidRDefault="004456C1" w:rsidP="004456C1">
            <w:pPr>
              <w:pStyle w:val="TableEntry"/>
            </w:pPr>
            <w:r w:rsidRPr="00376959">
              <w:t>RE [0..1]</w:t>
            </w:r>
          </w:p>
        </w:tc>
        <w:tc>
          <w:tcPr>
            <w:tcW w:w="3240" w:type="dxa"/>
            <w:tcMar>
              <w:left w:w="40" w:type="dxa"/>
              <w:right w:w="40" w:type="dxa"/>
            </w:tcMar>
          </w:tcPr>
          <w:p w14:paraId="479668E3" w14:textId="77777777" w:rsidR="004456C1" w:rsidRPr="00376959" w:rsidRDefault="004456C1" w:rsidP="004456C1">
            <w:pPr>
              <w:pStyle w:val="TableEntry"/>
            </w:pPr>
            <w:r w:rsidRPr="00376959">
              <w:t>The patient's total APGAR score (0-10).</w:t>
            </w:r>
          </w:p>
        </w:tc>
        <w:tc>
          <w:tcPr>
            <w:tcW w:w="1440" w:type="dxa"/>
          </w:tcPr>
          <w:p w14:paraId="7042B271" w14:textId="77777777" w:rsidR="004456C1" w:rsidRPr="00376959" w:rsidRDefault="004456C1" w:rsidP="004456C1">
            <w:pPr>
              <w:pStyle w:val="TableEntry"/>
            </w:pPr>
          </w:p>
        </w:tc>
      </w:tr>
      <w:tr w:rsidR="004456C1" w:rsidRPr="00376959" w14:paraId="45A55159" w14:textId="77777777" w:rsidTr="004456C1">
        <w:trPr>
          <w:cantSplit/>
        </w:trPr>
        <w:tc>
          <w:tcPr>
            <w:tcW w:w="1770" w:type="dxa"/>
            <w:tcMar>
              <w:left w:w="40" w:type="dxa"/>
              <w:right w:w="40" w:type="dxa"/>
            </w:tcMar>
          </w:tcPr>
          <w:p w14:paraId="11B1B868" w14:textId="77777777" w:rsidR="004456C1" w:rsidRPr="006C5BB7" w:rsidRDefault="004456C1" w:rsidP="004456C1">
            <w:pPr>
              <w:pStyle w:val="TableEntry"/>
            </w:pPr>
            <w:r w:rsidRPr="00376959">
              <w:t>Revised Trauma Score</w:t>
            </w:r>
          </w:p>
        </w:tc>
        <w:tc>
          <w:tcPr>
            <w:tcW w:w="2188" w:type="dxa"/>
          </w:tcPr>
          <w:p w14:paraId="69FC2BF8" w14:textId="77777777" w:rsidR="004456C1" w:rsidRPr="00376959" w:rsidRDefault="004456C1" w:rsidP="004456C1">
            <w:pPr>
              <w:pStyle w:val="TableEntry"/>
            </w:pPr>
            <w:r w:rsidRPr="00CE395E">
              <w:t>Encounter</w:t>
            </w:r>
            <w:r w:rsidRPr="00CE395E">
              <w:sym w:font="Wingdings" w:char="F0DF"/>
            </w:r>
            <w:r w:rsidRPr="00CE395E">
              <w:t>Observation.value[x]</w:t>
            </w:r>
          </w:p>
        </w:tc>
        <w:tc>
          <w:tcPr>
            <w:tcW w:w="1440" w:type="dxa"/>
          </w:tcPr>
          <w:p w14:paraId="0A2FC029" w14:textId="77777777" w:rsidR="004456C1" w:rsidRPr="00376959" w:rsidRDefault="004456C1" w:rsidP="004456C1">
            <w:pPr>
              <w:pStyle w:val="TableEntry"/>
            </w:pPr>
            <w:r w:rsidRPr="00376959">
              <w:t>RE [0..1]</w:t>
            </w:r>
          </w:p>
        </w:tc>
        <w:tc>
          <w:tcPr>
            <w:tcW w:w="3240" w:type="dxa"/>
            <w:tcMar>
              <w:left w:w="40" w:type="dxa"/>
              <w:right w:w="40" w:type="dxa"/>
            </w:tcMar>
          </w:tcPr>
          <w:p w14:paraId="64EB8A0F" w14:textId="77777777" w:rsidR="004456C1" w:rsidRPr="00376959" w:rsidRDefault="004456C1" w:rsidP="004456C1">
            <w:pPr>
              <w:pStyle w:val="TableEntry"/>
            </w:pPr>
            <w:r w:rsidRPr="00376959">
              <w:t>The patient's Revised Trauma Score.</w:t>
            </w:r>
          </w:p>
        </w:tc>
        <w:tc>
          <w:tcPr>
            <w:tcW w:w="1440" w:type="dxa"/>
          </w:tcPr>
          <w:p w14:paraId="3B1C3EE3" w14:textId="77777777" w:rsidR="004456C1" w:rsidRPr="00376959" w:rsidRDefault="004456C1" w:rsidP="004456C1">
            <w:pPr>
              <w:pStyle w:val="TableEntry"/>
            </w:pPr>
          </w:p>
        </w:tc>
      </w:tr>
      <w:tr w:rsidR="004456C1" w:rsidRPr="00376959" w14:paraId="7DA53407" w14:textId="77777777" w:rsidTr="004456C1">
        <w:trPr>
          <w:cantSplit/>
        </w:trPr>
        <w:tc>
          <w:tcPr>
            <w:tcW w:w="1770" w:type="dxa"/>
            <w:tcMar>
              <w:left w:w="40" w:type="dxa"/>
              <w:right w:w="40" w:type="dxa"/>
            </w:tcMar>
          </w:tcPr>
          <w:p w14:paraId="722E96B9" w14:textId="77777777" w:rsidR="004456C1" w:rsidRPr="006C5BB7" w:rsidRDefault="004456C1" w:rsidP="004456C1">
            <w:pPr>
              <w:pStyle w:val="TableEntry"/>
            </w:pPr>
            <w:r w:rsidRPr="00376959">
              <w:t>Estimated Body Weight in Kilograms</w:t>
            </w:r>
          </w:p>
        </w:tc>
        <w:tc>
          <w:tcPr>
            <w:tcW w:w="2188" w:type="dxa"/>
          </w:tcPr>
          <w:p w14:paraId="00593DC8"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7AA3DDD2" w14:textId="77777777" w:rsidR="004456C1" w:rsidRPr="00376959" w:rsidRDefault="004456C1" w:rsidP="004456C1">
            <w:pPr>
              <w:pStyle w:val="TableEntry"/>
            </w:pPr>
            <w:r w:rsidRPr="00376959">
              <w:t>RE [0..1]</w:t>
            </w:r>
          </w:p>
        </w:tc>
        <w:tc>
          <w:tcPr>
            <w:tcW w:w="3240" w:type="dxa"/>
            <w:tcMar>
              <w:left w:w="40" w:type="dxa"/>
              <w:right w:w="40" w:type="dxa"/>
            </w:tcMar>
          </w:tcPr>
          <w:p w14:paraId="7B81BC05" w14:textId="77777777" w:rsidR="004456C1" w:rsidRPr="00376959" w:rsidRDefault="004456C1" w:rsidP="004456C1">
            <w:pPr>
              <w:pStyle w:val="TableEntry"/>
            </w:pPr>
            <w:r w:rsidRPr="00376959">
              <w:t>The patient's body weight in kilograms either measured or estimated</w:t>
            </w:r>
          </w:p>
        </w:tc>
        <w:tc>
          <w:tcPr>
            <w:tcW w:w="1440" w:type="dxa"/>
          </w:tcPr>
          <w:p w14:paraId="3B170846" w14:textId="77777777" w:rsidR="004456C1" w:rsidRPr="00376959" w:rsidRDefault="004456C1" w:rsidP="004456C1">
            <w:pPr>
              <w:pStyle w:val="TableEntry"/>
            </w:pPr>
          </w:p>
        </w:tc>
      </w:tr>
      <w:tr w:rsidR="004456C1" w:rsidRPr="00376959" w14:paraId="4D9B8299" w14:textId="77777777" w:rsidTr="004456C1">
        <w:trPr>
          <w:cantSplit/>
        </w:trPr>
        <w:tc>
          <w:tcPr>
            <w:tcW w:w="1770" w:type="dxa"/>
            <w:tcMar>
              <w:left w:w="40" w:type="dxa"/>
              <w:right w:w="40" w:type="dxa"/>
            </w:tcMar>
          </w:tcPr>
          <w:p w14:paraId="45C9DF23" w14:textId="77777777" w:rsidR="004456C1" w:rsidRPr="006C5BB7" w:rsidRDefault="004456C1" w:rsidP="004456C1">
            <w:pPr>
              <w:pStyle w:val="TableEntry"/>
            </w:pPr>
            <w:r w:rsidRPr="00376959">
              <w:t>Length Based Tape Measure</w:t>
            </w:r>
          </w:p>
        </w:tc>
        <w:tc>
          <w:tcPr>
            <w:tcW w:w="2188" w:type="dxa"/>
          </w:tcPr>
          <w:p w14:paraId="6C821F73"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56FD6188" w14:textId="77777777" w:rsidR="004456C1" w:rsidRPr="00376959" w:rsidRDefault="004456C1" w:rsidP="004456C1">
            <w:pPr>
              <w:pStyle w:val="TableEntry"/>
            </w:pPr>
            <w:r w:rsidRPr="00376959">
              <w:t>RE [0..1]</w:t>
            </w:r>
          </w:p>
        </w:tc>
        <w:tc>
          <w:tcPr>
            <w:tcW w:w="3240" w:type="dxa"/>
            <w:tcMar>
              <w:left w:w="40" w:type="dxa"/>
              <w:right w:w="40" w:type="dxa"/>
            </w:tcMar>
          </w:tcPr>
          <w:p w14:paraId="519387D4" w14:textId="77777777" w:rsidR="004456C1" w:rsidRPr="00376959" w:rsidRDefault="004456C1" w:rsidP="004456C1">
            <w:pPr>
              <w:pStyle w:val="TableEntry"/>
            </w:pPr>
            <w:r w:rsidRPr="00376959">
              <w:t>The length-based color as taken from the tape.</w:t>
            </w:r>
          </w:p>
        </w:tc>
        <w:tc>
          <w:tcPr>
            <w:tcW w:w="1440" w:type="dxa"/>
          </w:tcPr>
          <w:p w14:paraId="23CEBFA9" w14:textId="77777777" w:rsidR="004456C1" w:rsidRPr="00376959" w:rsidRDefault="004456C1" w:rsidP="004456C1">
            <w:pPr>
              <w:pStyle w:val="TableEntry"/>
            </w:pPr>
          </w:p>
        </w:tc>
      </w:tr>
      <w:tr w:rsidR="004456C1" w:rsidRPr="00376959" w14:paraId="65580E34" w14:textId="77777777" w:rsidTr="004456C1">
        <w:trPr>
          <w:cantSplit/>
        </w:trPr>
        <w:tc>
          <w:tcPr>
            <w:tcW w:w="1770" w:type="dxa"/>
            <w:tcMar>
              <w:left w:w="40" w:type="dxa"/>
              <w:right w:w="40" w:type="dxa"/>
            </w:tcMar>
          </w:tcPr>
          <w:p w14:paraId="61EDF701" w14:textId="77777777" w:rsidR="004456C1" w:rsidRPr="006C5BB7" w:rsidRDefault="004456C1" w:rsidP="004456C1">
            <w:pPr>
              <w:pStyle w:val="TableEntry"/>
            </w:pPr>
            <w:r w:rsidRPr="00376959">
              <w:t>Date/Time of Assessment</w:t>
            </w:r>
          </w:p>
        </w:tc>
        <w:tc>
          <w:tcPr>
            <w:tcW w:w="2188" w:type="dxa"/>
          </w:tcPr>
          <w:p w14:paraId="0129CFE3" w14:textId="77777777" w:rsidR="004456C1" w:rsidRPr="00376959" w:rsidRDefault="004456C1" w:rsidP="004456C1">
            <w:pPr>
              <w:pStyle w:val="TableEntry"/>
            </w:pPr>
            <w:r>
              <w:t>Encounter</w:t>
            </w:r>
            <w:r w:rsidRPr="00D57E75">
              <w:sym w:font="Wingdings" w:char="F0DF"/>
            </w:r>
            <w:r>
              <w:t>Observation.</w:t>
            </w:r>
            <w:r w:rsidRPr="00376959">
              <w:t>issued</w:t>
            </w:r>
          </w:p>
        </w:tc>
        <w:tc>
          <w:tcPr>
            <w:tcW w:w="1440" w:type="dxa"/>
          </w:tcPr>
          <w:p w14:paraId="3C18E7DE" w14:textId="77777777" w:rsidR="004456C1" w:rsidRPr="00376959" w:rsidRDefault="004456C1" w:rsidP="004456C1">
            <w:pPr>
              <w:pStyle w:val="TableEntry"/>
            </w:pPr>
            <w:r w:rsidRPr="00376959">
              <w:t>RE [0..1]</w:t>
            </w:r>
          </w:p>
        </w:tc>
        <w:tc>
          <w:tcPr>
            <w:tcW w:w="3240" w:type="dxa"/>
            <w:tcMar>
              <w:left w:w="40" w:type="dxa"/>
              <w:right w:w="40" w:type="dxa"/>
            </w:tcMar>
          </w:tcPr>
          <w:p w14:paraId="22841687" w14:textId="77777777" w:rsidR="004456C1" w:rsidRPr="00376959" w:rsidRDefault="004456C1" w:rsidP="004456C1">
            <w:pPr>
              <w:pStyle w:val="TableEntry"/>
            </w:pPr>
            <w:r w:rsidRPr="00376959">
              <w:t>The date/time of the assessment</w:t>
            </w:r>
          </w:p>
        </w:tc>
        <w:tc>
          <w:tcPr>
            <w:tcW w:w="1440" w:type="dxa"/>
          </w:tcPr>
          <w:p w14:paraId="4061070B" w14:textId="77777777" w:rsidR="004456C1" w:rsidRPr="00376959" w:rsidRDefault="004456C1" w:rsidP="004456C1">
            <w:pPr>
              <w:pStyle w:val="TableEntry"/>
            </w:pPr>
          </w:p>
        </w:tc>
      </w:tr>
      <w:tr w:rsidR="004456C1" w:rsidRPr="00376959" w14:paraId="6CA65E7F" w14:textId="77777777" w:rsidTr="004456C1">
        <w:trPr>
          <w:cantSplit/>
        </w:trPr>
        <w:tc>
          <w:tcPr>
            <w:tcW w:w="1770" w:type="dxa"/>
            <w:tcMar>
              <w:left w:w="40" w:type="dxa"/>
              <w:right w:w="40" w:type="dxa"/>
            </w:tcMar>
          </w:tcPr>
          <w:p w14:paraId="7E25DF97" w14:textId="77777777" w:rsidR="004456C1" w:rsidRPr="006C5BB7" w:rsidRDefault="004456C1" w:rsidP="004456C1">
            <w:pPr>
              <w:pStyle w:val="TableEntry"/>
            </w:pPr>
            <w:r w:rsidRPr="00376959">
              <w:t>Skin Assessment</w:t>
            </w:r>
          </w:p>
        </w:tc>
        <w:tc>
          <w:tcPr>
            <w:tcW w:w="2188" w:type="dxa"/>
          </w:tcPr>
          <w:p w14:paraId="0DFFA9FB"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2428BB0E" w14:textId="77777777" w:rsidR="004456C1" w:rsidRPr="00376959" w:rsidRDefault="004456C1" w:rsidP="004456C1">
            <w:pPr>
              <w:pStyle w:val="TableEntry"/>
            </w:pPr>
            <w:r w:rsidRPr="00376959">
              <w:t>RE [0..1]</w:t>
            </w:r>
          </w:p>
        </w:tc>
        <w:tc>
          <w:tcPr>
            <w:tcW w:w="3240" w:type="dxa"/>
            <w:tcMar>
              <w:left w:w="40" w:type="dxa"/>
              <w:right w:w="40" w:type="dxa"/>
            </w:tcMar>
          </w:tcPr>
          <w:p w14:paraId="499CDCC1" w14:textId="77777777" w:rsidR="004456C1" w:rsidRPr="00376959" w:rsidRDefault="004456C1" w:rsidP="004456C1">
            <w:pPr>
              <w:pStyle w:val="TableEntry"/>
            </w:pPr>
            <w:r w:rsidRPr="00376959">
              <w:t>The assessment findings associated with the patient's skin.</w:t>
            </w:r>
          </w:p>
        </w:tc>
        <w:tc>
          <w:tcPr>
            <w:tcW w:w="1440" w:type="dxa"/>
          </w:tcPr>
          <w:p w14:paraId="21CDBBB2" w14:textId="77777777" w:rsidR="004456C1" w:rsidRPr="00376959" w:rsidRDefault="004456C1" w:rsidP="004456C1">
            <w:pPr>
              <w:pStyle w:val="TableEntry"/>
            </w:pPr>
          </w:p>
        </w:tc>
      </w:tr>
      <w:tr w:rsidR="004456C1" w:rsidRPr="00376959" w14:paraId="28E06D73" w14:textId="77777777" w:rsidTr="004456C1">
        <w:trPr>
          <w:cantSplit/>
        </w:trPr>
        <w:tc>
          <w:tcPr>
            <w:tcW w:w="1770" w:type="dxa"/>
            <w:tcMar>
              <w:left w:w="40" w:type="dxa"/>
              <w:right w:w="40" w:type="dxa"/>
            </w:tcMar>
          </w:tcPr>
          <w:p w14:paraId="45842F3D" w14:textId="77777777" w:rsidR="004456C1" w:rsidRPr="006C5BB7" w:rsidRDefault="004456C1" w:rsidP="004456C1">
            <w:pPr>
              <w:pStyle w:val="TableEntry"/>
            </w:pPr>
            <w:r w:rsidRPr="00376959">
              <w:t>Head Assessment</w:t>
            </w:r>
          </w:p>
        </w:tc>
        <w:tc>
          <w:tcPr>
            <w:tcW w:w="2188" w:type="dxa"/>
          </w:tcPr>
          <w:p w14:paraId="7B150FCC"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720C00BD" w14:textId="77777777" w:rsidR="004456C1" w:rsidRPr="00376959" w:rsidRDefault="004456C1" w:rsidP="004456C1">
            <w:pPr>
              <w:pStyle w:val="TableEntry"/>
            </w:pPr>
            <w:r w:rsidRPr="00376959">
              <w:t>RE [0..1]</w:t>
            </w:r>
          </w:p>
        </w:tc>
        <w:tc>
          <w:tcPr>
            <w:tcW w:w="3240" w:type="dxa"/>
            <w:tcMar>
              <w:left w:w="40" w:type="dxa"/>
              <w:right w:w="40" w:type="dxa"/>
            </w:tcMar>
          </w:tcPr>
          <w:p w14:paraId="518547C6" w14:textId="77777777" w:rsidR="004456C1" w:rsidRPr="00376959" w:rsidRDefault="004456C1" w:rsidP="004456C1">
            <w:pPr>
              <w:pStyle w:val="TableEntry"/>
            </w:pPr>
            <w:r w:rsidRPr="00376959">
              <w:t>The assessment findings associated with the patient's head.</w:t>
            </w:r>
          </w:p>
        </w:tc>
        <w:tc>
          <w:tcPr>
            <w:tcW w:w="1440" w:type="dxa"/>
          </w:tcPr>
          <w:p w14:paraId="011F4D2D" w14:textId="77777777" w:rsidR="004456C1" w:rsidRPr="00376959" w:rsidRDefault="004456C1" w:rsidP="004456C1">
            <w:pPr>
              <w:pStyle w:val="TableEntry"/>
            </w:pPr>
          </w:p>
        </w:tc>
      </w:tr>
      <w:tr w:rsidR="004456C1" w:rsidRPr="00376959" w14:paraId="333B9F98" w14:textId="77777777" w:rsidTr="004456C1">
        <w:trPr>
          <w:cantSplit/>
        </w:trPr>
        <w:tc>
          <w:tcPr>
            <w:tcW w:w="1770" w:type="dxa"/>
            <w:tcMar>
              <w:left w:w="40" w:type="dxa"/>
              <w:right w:w="40" w:type="dxa"/>
            </w:tcMar>
          </w:tcPr>
          <w:p w14:paraId="44D38DCD" w14:textId="77777777" w:rsidR="004456C1" w:rsidRPr="006C5BB7" w:rsidRDefault="004456C1" w:rsidP="004456C1">
            <w:pPr>
              <w:pStyle w:val="TableEntry"/>
            </w:pPr>
            <w:r w:rsidRPr="00376959">
              <w:t>Face Assessment</w:t>
            </w:r>
          </w:p>
        </w:tc>
        <w:tc>
          <w:tcPr>
            <w:tcW w:w="2188" w:type="dxa"/>
          </w:tcPr>
          <w:p w14:paraId="02F3B938" w14:textId="77777777" w:rsidR="004456C1" w:rsidRPr="00376959" w:rsidRDefault="004456C1" w:rsidP="004456C1">
            <w:pPr>
              <w:pStyle w:val="TableEntry"/>
            </w:pPr>
            <w:r w:rsidRPr="00BC1CCD">
              <w:t>Encounter</w:t>
            </w:r>
            <w:r w:rsidRPr="00BC1CCD">
              <w:sym w:font="Wingdings" w:char="F0DF"/>
            </w:r>
            <w:r w:rsidRPr="00BC1CCD">
              <w:t>Observation.interpretation</w:t>
            </w:r>
          </w:p>
        </w:tc>
        <w:tc>
          <w:tcPr>
            <w:tcW w:w="1440" w:type="dxa"/>
          </w:tcPr>
          <w:p w14:paraId="5B155CEE" w14:textId="77777777" w:rsidR="004456C1" w:rsidRPr="00376959" w:rsidRDefault="004456C1" w:rsidP="004456C1">
            <w:pPr>
              <w:pStyle w:val="TableEntry"/>
            </w:pPr>
            <w:r w:rsidRPr="00376959">
              <w:t>RE [0..1]</w:t>
            </w:r>
          </w:p>
        </w:tc>
        <w:tc>
          <w:tcPr>
            <w:tcW w:w="3240" w:type="dxa"/>
            <w:tcMar>
              <w:left w:w="40" w:type="dxa"/>
              <w:right w:w="40" w:type="dxa"/>
            </w:tcMar>
          </w:tcPr>
          <w:p w14:paraId="5D9AEA28" w14:textId="77777777" w:rsidR="004456C1" w:rsidRPr="00376959" w:rsidRDefault="004456C1" w:rsidP="004456C1">
            <w:pPr>
              <w:pStyle w:val="TableEntry"/>
            </w:pPr>
            <w:r w:rsidRPr="00376959">
              <w:t>The assessment findings associated with the patient's face.</w:t>
            </w:r>
          </w:p>
        </w:tc>
        <w:tc>
          <w:tcPr>
            <w:tcW w:w="1440" w:type="dxa"/>
          </w:tcPr>
          <w:p w14:paraId="1B15ED41" w14:textId="77777777" w:rsidR="004456C1" w:rsidRPr="00376959" w:rsidRDefault="004456C1" w:rsidP="004456C1">
            <w:pPr>
              <w:pStyle w:val="TableEntry"/>
            </w:pPr>
          </w:p>
        </w:tc>
      </w:tr>
      <w:tr w:rsidR="004456C1" w:rsidRPr="00376959" w14:paraId="1B126091" w14:textId="77777777" w:rsidTr="004456C1">
        <w:trPr>
          <w:cantSplit/>
        </w:trPr>
        <w:tc>
          <w:tcPr>
            <w:tcW w:w="1770" w:type="dxa"/>
            <w:tcMar>
              <w:left w:w="40" w:type="dxa"/>
              <w:right w:w="40" w:type="dxa"/>
            </w:tcMar>
          </w:tcPr>
          <w:p w14:paraId="116660EA" w14:textId="77777777" w:rsidR="004456C1" w:rsidRPr="006C5BB7" w:rsidRDefault="004456C1" w:rsidP="004456C1">
            <w:pPr>
              <w:pStyle w:val="TableEntry"/>
            </w:pPr>
            <w:r w:rsidRPr="00376959">
              <w:t>Neck Assessment</w:t>
            </w:r>
          </w:p>
        </w:tc>
        <w:tc>
          <w:tcPr>
            <w:tcW w:w="2188" w:type="dxa"/>
          </w:tcPr>
          <w:p w14:paraId="1FA0AA8E" w14:textId="77777777" w:rsidR="004456C1" w:rsidRPr="00376959" w:rsidRDefault="004456C1" w:rsidP="004456C1">
            <w:pPr>
              <w:pStyle w:val="TableEntry"/>
            </w:pPr>
            <w:r w:rsidRPr="00BC1CCD">
              <w:t>Encounter</w:t>
            </w:r>
            <w:r w:rsidRPr="00BC1CCD">
              <w:sym w:font="Wingdings" w:char="F0DF"/>
            </w:r>
            <w:r w:rsidRPr="00BC1CCD">
              <w:t>Observation.interpretation</w:t>
            </w:r>
          </w:p>
        </w:tc>
        <w:tc>
          <w:tcPr>
            <w:tcW w:w="1440" w:type="dxa"/>
          </w:tcPr>
          <w:p w14:paraId="71BBD03E" w14:textId="77777777" w:rsidR="004456C1" w:rsidRPr="00376959" w:rsidRDefault="004456C1" w:rsidP="004456C1">
            <w:pPr>
              <w:pStyle w:val="TableEntry"/>
            </w:pPr>
            <w:r w:rsidRPr="00376959">
              <w:t>RE [0..1]</w:t>
            </w:r>
          </w:p>
        </w:tc>
        <w:tc>
          <w:tcPr>
            <w:tcW w:w="3240" w:type="dxa"/>
            <w:tcMar>
              <w:left w:w="40" w:type="dxa"/>
              <w:right w:w="40" w:type="dxa"/>
            </w:tcMar>
          </w:tcPr>
          <w:p w14:paraId="4D30BF60" w14:textId="77777777" w:rsidR="004456C1" w:rsidRPr="00376959" w:rsidRDefault="004456C1" w:rsidP="004456C1">
            <w:pPr>
              <w:pStyle w:val="TableEntry"/>
            </w:pPr>
            <w:r w:rsidRPr="00376959">
              <w:t>The assessment findings associated with the patient's neck.</w:t>
            </w:r>
          </w:p>
        </w:tc>
        <w:tc>
          <w:tcPr>
            <w:tcW w:w="1440" w:type="dxa"/>
          </w:tcPr>
          <w:p w14:paraId="622AB298" w14:textId="77777777" w:rsidR="004456C1" w:rsidRPr="00376959" w:rsidRDefault="004456C1" w:rsidP="004456C1">
            <w:pPr>
              <w:pStyle w:val="TableEntry"/>
            </w:pPr>
          </w:p>
        </w:tc>
      </w:tr>
      <w:tr w:rsidR="004456C1" w:rsidRPr="00376959" w14:paraId="1CACB8C9" w14:textId="77777777" w:rsidTr="004456C1">
        <w:trPr>
          <w:cantSplit/>
        </w:trPr>
        <w:tc>
          <w:tcPr>
            <w:tcW w:w="1770" w:type="dxa"/>
            <w:tcMar>
              <w:left w:w="40" w:type="dxa"/>
              <w:right w:w="40" w:type="dxa"/>
            </w:tcMar>
          </w:tcPr>
          <w:p w14:paraId="2B0F4B02" w14:textId="77777777" w:rsidR="004456C1" w:rsidRPr="006C5BB7" w:rsidRDefault="004456C1" w:rsidP="004456C1">
            <w:pPr>
              <w:pStyle w:val="TableEntry"/>
            </w:pPr>
            <w:r w:rsidRPr="00376959">
              <w:t>Chest/Lungs Assessment</w:t>
            </w:r>
          </w:p>
        </w:tc>
        <w:tc>
          <w:tcPr>
            <w:tcW w:w="2188" w:type="dxa"/>
          </w:tcPr>
          <w:p w14:paraId="04BD4547" w14:textId="77777777" w:rsidR="004456C1" w:rsidRPr="00376959" w:rsidRDefault="004456C1" w:rsidP="004456C1">
            <w:pPr>
              <w:pStyle w:val="TableEntry"/>
            </w:pPr>
            <w:r w:rsidRPr="00BC1CCD">
              <w:t>Encounter</w:t>
            </w:r>
            <w:r w:rsidRPr="00BC1CCD">
              <w:sym w:font="Wingdings" w:char="F0DF"/>
            </w:r>
            <w:r w:rsidRPr="00BC1CCD">
              <w:t>Observation.interpretation</w:t>
            </w:r>
          </w:p>
        </w:tc>
        <w:tc>
          <w:tcPr>
            <w:tcW w:w="1440" w:type="dxa"/>
          </w:tcPr>
          <w:p w14:paraId="6C175516" w14:textId="77777777" w:rsidR="004456C1" w:rsidRPr="00376959" w:rsidRDefault="004456C1" w:rsidP="004456C1">
            <w:pPr>
              <w:pStyle w:val="TableEntry"/>
            </w:pPr>
            <w:r w:rsidRPr="00376959">
              <w:t>RE [0..1]</w:t>
            </w:r>
          </w:p>
        </w:tc>
        <w:tc>
          <w:tcPr>
            <w:tcW w:w="3240" w:type="dxa"/>
            <w:tcMar>
              <w:left w:w="40" w:type="dxa"/>
              <w:right w:w="40" w:type="dxa"/>
            </w:tcMar>
          </w:tcPr>
          <w:p w14:paraId="562811D8" w14:textId="77777777" w:rsidR="004456C1" w:rsidRPr="00376959" w:rsidRDefault="004456C1" w:rsidP="004456C1">
            <w:pPr>
              <w:pStyle w:val="TableEntry"/>
            </w:pPr>
            <w:r w:rsidRPr="00376959">
              <w:t>The assessment findings associated with the patient's chest/lungs.</w:t>
            </w:r>
          </w:p>
        </w:tc>
        <w:tc>
          <w:tcPr>
            <w:tcW w:w="1440" w:type="dxa"/>
          </w:tcPr>
          <w:p w14:paraId="5A417830" w14:textId="77777777" w:rsidR="004456C1" w:rsidRPr="00376959" w:rsidRDefault="004456C1" w:rsidP="004456C1">
            <w:pPr>
              <w:pStyle w:val="TableEntry"/>
            </w:pPr>
          </w:p>
        </w:tc>
      </w:tr>
      <w:tr w:rsidR="004456C1" w:rsidRPr="00376959" w14:paraId="217F1683" w14:textId="77777777" w:rsidTr="004456C1">
        <w:trPr>
          <w:cantSplit/>
        </w:trPr>
        <w:tc>
          <w:tcPr>
            <w:tcW w:w="1770" w:type="dxa"/>
            <w:tcMar>
              <w:left w:w="40" w:type="dxa"/>
              <w:right w:w="40" w:type="dxa"/>
            </w:tcMar>
          </w:tcPr>
          <w:p w14:paraId="2939A75A" w14:textId="77777777" w:rsidR="004456C1" w:rsidRPr="006C5BB7" w:rsidRDefault="004456C1" w:rsidP="004456C1">
            <w:pPr>
              <w:pStyle w:val="TableEntry"/>
            </w:pPr>
            <w:r w:rsidRPr="00376959">
              <w:t>Heart Assessment</w:t>
            </w:r>
          </w:p>
        </w:tc>
        <w:tc>
          <w:tcPr>
            <w:tcW w:w="2188" w:type="dxa"/>
          </w:tcPr>
          <w:p w14:paraId="23D5E13E" w14:textId="77777777" w:rsidR="004456C1" w:rsidRPr="00376959" w:rsidRDefault="004456C1" w:rsidP="004456C1">
            <w:pPr>
              <w:pStyle w:val="TableEntry"/>
            </w:pPr>
            <w:r w:rsidRPr="00BC1CCD">
              <w:t>Encounter</w:t>
            </w:r>
            <w:r w:rsidRPr="00BC1CCD">
              <w:sym w:font="Wingdings" w:char="F0DF"/>
            </w:r>
            <w:r w:rsidRPr="00BC1CCD">
              <w:t>Observation.interpretation</w:t>
            </w:r>
          </w:p>
        </w:tc>
        <w:tc>
          <w:tcPr>
            <w:tcW w:w="1440" w:type="dxa"/>
          </w:tcPr>
          <w:p w14:paraId="5F2ECE2E" w14:textId="77777777" w:rsidR="004456C1" w:rsidRPr="00376959" w:rsidRDefault="004456C1" w:rsidP="004456C1">
            <w:pPr>
              <w:pStyle w:val="TableEntry"/>
            </w:pPr>
            <w:r w:rsidRPr="00376959">
              <w:t>RE [0..1]</w:t>
            </w:r>
          </w:p>
        </w:tc>
        <w:tc>
          <w:tcPr>
            <w:tcW w:w="3240" w:type="dxa"/>
            <w:tcMar>
              <w:left w:w="40" w:type="dxa"/>
              <w:right w:w="40" w:type="dxa"/>
            </w:tcMar>
          </w:tcPr>
          <w:p w14:paraId="21A89F91" w14:textId="77777777" w:rsidR="004456C1" w:rsidRPr="00376959" w:rsidRDefault="004456C1" w:rsidP="004456C1">
            <w:pPr>
              <w:pStyle w:val="TableEntry"/>
            </w:pPr>
            <w:r w:rsidRPr="00376959">
              <w:t>The assessment findings associated with the patient's heart.</w:t>
            </w:r>
          </w:p>
        </w:tc>
        <w:tc>
          <w:tcPr>
            <w:tcW w:w="1440" w:type="dxa"/>
          </w:tcPr>
          <w:p w14:paraId="5CFE43E2" w14:textId="77777777" w:rsidR="004456C1" w:rsidRPr="00376959" w:rsidRDefault="004456C1" w:rsidP="004456C1">
            <w:pPr>
              <w:pStyle w:val="TableEntry"/>
            </w:pPr>
          </w:p>
        </w:tc>
      </w:tr>
      <w:tr w:rsidR="004456C1" w:rsidRPr="00376959" w14:paraId="0BC41D62" w14:textId="77777777" w:rsidTr="004456C1">
        <w:trPr>
          <w:cantSplit/>
        </w:trPr>
        <w:tc>
          <w:tcPr>
            <w:tcW w:w="1770" w:type="dxa"/>
            <w:tcMar>
              <w:left w:w="40" w:type="dxa"/>
              <w:right w:w="40" w:type="dxa"/>
            </w:tcMar>
          </w:tcPr>
          <w:p w14:paraId="238F582A" w14:textId="77777777" w:rsidR="004456C1" w:rsidRPr="006C5BB7" w:rsidRDefault="004456C1" w:rsidP="004456C1">
            <w:pPr>
              <w:pStyle w:val="TableEntry"/>
            </w:pPr>
            <w:r w:rsidRPr="00376959">
              <w:t>Abdominal Assessment Finding Location</w:t>
            </w:r>
          </w:p>
        </w:tc>
        <w:tc>
          <w:tcPr>
            <w:tcW w:w="2188" w:type="dxa"/>
          </w:tcPr>
          <w:p w14:paraId="4D35FC0E" w14:textId="77777777" w:rsidR="004456C1" w:rsidRPr="00376959" w:rsidRDefault="004456C1" w:rsidP="004456C1">
            <w:pPr>
              <w:pStyle w:val="TableEntry"/>
            </w:pPr>
            <w:r>
              <w:t>Encounter</w:t>
            </w:r>
            <w:r w:rsidRPr="00D57E75">
              <w:sym w:font="Wingdings" w:char="F0DF"/>
            </w:r>
            <w:r>
              <w:t>Observation.</w:t>
            </w:r>
            <w:r w:rsidRPr="00376959">
              <w:t>bodySite</w:t>
            </w:r>
          </w:p>
        </w:tc>
        <w:tc>
          <w:tcPr>
            <w:tcW w:w="1440" w:type="dxa"/>
          </w:tcPr>
          <w:p w14:paraId="2B1372CA" w14:textId="77777777" w:rsidR="004456C1" w:rsidRPr="00376959" w:rsidRDefault="004456C1" w:rsidP="004456C1">
            <w:pPr>
              <w:pStyle w:val="TableEntry"/>
            </w:pPr>
            <w:r w:rsidRPr="00376959">
              <w:t>RE [0..1]</w:t>
            </w:r>
          </w:p>
        </w:tc>
        <w:tc>
          <w:tcPr>
            <w:tcW w:w="3240" w:type="dxa"/>
            <w:tcMar>
              <w:left w:w="40" w:type="dxa"/>
              <w:right w:w="40" w:type="dxa"/>
            </w:tcMar>
          </w:tcPr>
          <w:p w14:paraId="242770B9" w14:textId="77777777" w:rsidR="004456C1" w:rsidRPr="00376959" w:rsidRDefault="004456C1" w:rsidP="004456C1">
            <w:pPr>
              <w:pStyle w:val="TableEntry"/>
            </w:pPr>
            <w:r w:rsidRPr="00376959">
              <w:t>The location of the patient's abdomen assessment findings.</w:t>
            </w:r>
          </w:p>
        </w:tc>
        <w:tc>
          <w:tcPr>
            <w:tcW w:w="1440" w:type="dxa"/>
          </w:tcPr>
          <w:p w14:paraId="181C2BAC" w14:textId="77777777" w:rsidR="004456C1" w:rsidRPr="00376959" w:rsidRDefault="004456C1" w:rsidP="004456C1">
            <w:pPr>
              <w:pStyle w:val="TableEntry"/>
            </w:pPr>
          </w:p>
        </w:tc>
      </w:tr>
      <w:tr w:rsidR="004456C1" w:rsidRPr="00376959" w14:paraId="03D7A163" w14:textId="77777777" w:rsidTr="004456C1">
        <w:trPr>
          <w:cantSplit/>
        </w:trPr>
        <w:tc>
          <w:tcPr>
            <w:tcW w:w="1770" w:type="dxa"/>
            <w:tcMar>
              <w:left w:w="40" w:type="dxa"/>
              <w:right w:w="40" w:type="dxa"/>
            </w:tcMar>
          </w:tcPr>
          <w:p w14:paraId="7DA7FF68" w14:textId="77777777" w:rsidR="004456C1" w:rsidRPr="006C5BB7" w:rsidRDefault="004456C1" w:rsidP="004456C1">
            <w:pPr>
              <w:pStyle w:val="TableEntry"/>
            </w:pPr>
            <w:r w:rsidRPr="00376959">
              <w:t>Abdominal Assessment Finding Location</w:t>
            </w:r>
          </w:p>
        </w:tc>
        <w:tc>
          <w:tcPr>
            <w:tcW w:w="2188" w:type="dxa"/>
          </w:tcPr>
          <w:p w14:paraId="30FE2B93" w14:textId="77777777" w:rsidR="004456C1" w:rsidRPr="00376959" w:rsidRDefault="004456C1" w:rsidP="004456C1">
            <w:pPr>
              <w:pStyle w:val="TableEntry"/>
            </w:pPr>
            <w:r>
              <w:t>Encounter</w:t>
            </w:r>
            <w:r w:rsidRPr="00D57E75">
              <w:sym w:font="Wingdings" w:char="F0DF"/>
            </w:r>
            <w:r>
              <w:t>Observation</w:t>
            </w:r>
            <w:r w:rsidRPr="00376959">
              <w:t>.bodySite</w:t>
            </w:r>
          </w:p>
        </w:tc>
        <w:tc>
          <w:tcPr>
            <w:tcW w:w="1440" w:type="dxa"/>
          </w:tcPr>
          <w:p w14:paraId="21DA645F" w14:textId="77777777" w:rsidR="004456C1" w:rsidRPr="00376959" w:rsidRDefault="004456C1" w:rsidP="004456C1">
            <w:pPr>
              <w:pStyle w:val="TableEntry"/>
            </w:pPr>
            <w:r w:rsidRPr="00376959">
              <w:t>RE [0..1]</w:t>
            </w:r>
          </w:p>
        </w:tc>
        <w:tc>
          <w:tcPr>
            <w:tcW w:w="3240" w:type="dxa"/>
            <w:tcMar>
              <w:left w:w="40" w:type="dxa"/>
              <w:right w:w="40" w:type="dxa"/>
            </w:tcMar>
          </w:tcPr>
          <w:p w14:paraId="52494C4E" w14:textId="77777777" w:rsidR="004456C1" w:rsidRPr="00376959" w:rsidRDefault="004456C1" w:rsidP="004456C1">
            <w:pPr>
              <w:pStyle w:val="TableEntry"/>
            </w:pPr>
            <w:r w:rsidRPr="00376959">
              <w:t>The location of the patient's abdomen assessment findings.</w:t>
            </w:r>
          </w:p>
        </w:tc>
        <w:tc>
          <w:tcPr>
            <w:tcW w:w="1440" w:type="dxa"/>
          </w:tcPr>
          <w:p w14:paraId="6101243A" w14:textId="77777777" w:rsidR="004456C1" w:rsidRPr="00376959" w:rsidRDefault="004456C1" w:rsidP="004456C1">
            <w:pPr>
              <w:pStyle w:val="TableEntry"/>
            </w:pPr>
          </w:p>
        </w:tc>
      </w:tr>
      <w:tr w:rsidR="004456C1" w:rsidRPr="00376959" w14:paraId="14299E88" w14:textId="77777777" w:rsidTr="004456C1">
        <w:trPr>
          <w:cantSplit/>
        </w:trPr>
        <w:tc>
          <w:tcPr>
            <w:tcW w:w="1770" w:type="dxa"/>
            <w:tcMar>
              <w:left w:w="40" w:type="dxa"/>
              <w:right w:w="40" w:type="dxa"/>
            </w:tcMar>
          </w:tcPr>
          <w:p w14:paraId="0256FE0D" w14:textId="77777777" w:rsidR="004456C1" w:rsidRPr="006C5BB7" w:rsidRDefault="004456C1" w:rsidP="004456C1">
            <w:pPr>
              <w:pStyle w:val="TableEntry"/>
            </w:pPr>
            <w:r w:rsidRPr="00376959">
              <w:t>Abdomen Assessment</w:t>
            </w:r>
          </w:p>
        </w:tc>
        <w:tc>
          <w:tcPr>
            <w:tcW w:w="2188" w:type="dxa"/>
          </w:tcPr>
          <w:p w14:paraId="5E5CFD35" w14:textId="77777777" w:rsidR="004456C1" w:rsidRPr="00376959" w:rsidRDefault="004456C1" w:rsidP="004456C1">
            <w:pPr>
              <w:pStyle w:val="TableEntry"/>
            </w:pPr>
            <w:r w:rsidRPr="006346AA">
              <w:t>Encounter</w:t>
            </w:r>
            <w:r w:rsidRPr="006346AA">
              <w:sym w:font="Wingdings" w:char="F0DF"/>
            </w:r>
            <w:r w:rsidRPr="006346AA">
              <w:t>Observation.interpretation</w:t>
            </w:r>
          </w:p>
        </w:tc>
        <w:tc>
          <w:tcPr>
            <w:tcW w:w="1440" w:type="dxa"/>
          </w:tcPr>
          <w:p w14:paraId="306AB4D9" w14:textId="77777777" w:rsidR="004456C1" w:rsidRPr="00376959" w:rsidRDefault="004456C1" w:rsidP="004456C1">
            <w:pPr>
              <w:pStyle w:val="TableEntry"/>
            </w:pPr>
            <w:r w:rsidRPr="00376959">
              <w:t>RE [0..1]</w:t>
            </w:r>
          </w:p>
        </w:tc>
        <w:tc>
          <w:tcPr>
            <w:tcW w:w="3240" w:type="dxa"/>
            <w:tcMar>
              <w:left w:w="40" w:type="dxa"/>
              <w:right w:w="40" w:type="dxa"/>
            </w:tcMar>
          </w:tcPr>
          <w:p w14:paraId="08A8A41B" w14:textId="77777777" w:rsidR="004456C1" w:rsidRPr="00376959" w:rsidRDefault="004456C1" w:rsidP="004456C1">
            <w:pPr>
              <w:pStyle w:val="TableEntry"/>
            </w:pPr>
            <w:r w:rsidRPr="00376959">
              <w:t>The assessment findings associated with the patient's abdomen.</w:t>
            </w:r>
          </w:p>
        </w:tc>
        <w:tc>
          <w:tcPr>
            <w:tcW w:w="1440" w:type="dxa"/>
          </w:tcPr>
          <w:p w14:paraId="48AC46EC" w14:textId="77777777" w:rsidR="004456C1" w:rsidRPr="00376959" w:rsidRDefault="004456C1" w:rsidP="004456C1">
            <w:pPr>
              <w:pStyle w:val="TableEntry"/>
            </w:pPr>
          </w:p>
        </w:tc>
      </w:tr>
      <w:tr w:rsidR="004456C1" w:rsidRPr="00376959" w14:paraId="722C1514" w14:textId="77777777" w:rsidTr="004456C1">
        <w:trPr>
          <w:cantSplit/>
        </w:trPr>
        <w:tc>
          <w:tcPr>
            <w:tcW w:w="1770" w:type="dxa"/>
            <w:tcMar>
              <w:left w:w="40" w:type="dxa"/>
              <w:right w:w="40" w:type="dxa"/>
            </w:tcMar>
          </w:tcPr>
          <w:p w14:paraId="1BB3963C" w14:textId="77777777" w:rsidR="004456C1" w:rsidRPr="006C5BB7" w:rsidRDefault="004456C1" w:rsidP="004456C1">
            <w:pPr>
              <w:pStyle w:val="TableEntry"/>
            </w:pPr>
            <w:r w:rsidRPr="00376959">
              <w:t>Pelvis/Genitourinary Assessment</w:t>
            </w:r>
          </w:p>
        </w:tc>
        <w:tc>
          <w:tcPr>
            <w:tcW w:w="2188" w:type="dxa"/>
          </w:tcPr>
          <w:p w14:paraId="53973292" w14:textId="77777777" w:rsidR="004456C1" w:rsidRPr="00376959" w:rsidRDefault="004456C1" w:rsidP="004456C1">
            <w:pPr>
              <w:pStyle w:val="TableEntry"/>
            </w:pPr>
            <w:r w:rsidRPr="006346AA">
              <w:t>Encounter</w:t>
            </w:r>
            <w:r w:rsidRPr="006346AA">
              <w:sym w:font="Wingdings" w:char="F0DF"/>
            </w:r>
            <w:r w:rsidRPr="006346AA">
              <w:t>Observation.interpretation</w:t>
            </w:r>
          </w:p>
        </w:tc>
        <w:tc>
          <w:tcPr>
            <w:tcW w:w="1440" w:type="dxa"/>
          </w:tcPr>
          <w:p w14:paraId="6A7BDC69" w14:textId="77777777" w:rsidR="004456C1" w:rsidRPr="00376959" w:rsidRDefault="004456C1" w:rsidP="004456C1">
            <w:pPr>
              <w:pStyle w:val="TableEntry"/>
            </w:pPr>
            <w:r w:rsidRPr="00376959">
              <w:t>RE [0..1]</w:t>
            </w:r>
          </w:p>
        </w:tc>
        <w:tc>
          <w:tcPr>
            <w:tcW w:w="3240" w:type="dxa"/>
            <w:tcMar>
              <w:left w:w="40" w:type="dxa"/>
              <w:right w:w="40" w:type="dxa"/>
            </w:tcMar>
          </w:tcPr>
          <w:p w14:paraId="2CC38C07" w14:textId="77777777" w:rsidR="004456C1" w:rsidRPr="00376959" w:rsidRDefault="004456C1" w:rsidP="004456C1">
            <w:pPr>
              <w:pStyle w:val="TableEntry"/>
            </w:pPr>
            <w:r w:rsidRPr="00376959">
              <w:t>The assessment findings associated with the patient's pelvis/genitourinary.</w:t>
            </w:r>
          </w:p>
        </w:tc>
        <w:tc>
          <w:tcPr>
            <w:tcW w:w="1440" w:type="dxa"/>
          </w:tcPr>
          <w:p w14:paraId="64DFA0E3" w14:textId="77777777" w:rsidR="004456C1" w:rsidRPr="00376959" w:rsidRDefault="004456C1" w:rsidP="004456C1">
            <w:pPr>
              <w:pStyle w:val="TableEntry"/>
            </w:pPr>
          </w:p>
        </w:tc>
      </w:tr>
      <w:tr w:rsidR="004456C1" w:rsidRPr="00376959" w14:paraId="0D2A1B8F" w14:textId="77777777" w:rsidTr="004456C1">
        <w:trPr>
          <w:cantSplit/>
        </w:trPr>
        <w:tc>
          <w:tcPr>
            <w:tcW w:w="1770" w:type="dxa"/>
            <w:tcMar>
              <w:left w:w="40" w:type="dxa"/>
              <w:right w:w="40" w:type="dxa"/>
            </w:tcMar>
          </w:tcPr>
          <w:p w14:paraId="2031A0B2" w14:textId="77777777" w:rsidR="004456C1" w:rsidRPr="006C5BB7" w:rsidRDefault="004456C1" w:rsidP="004456C1">
            <w:pPr>
              <w:pStyle w:val="TableEntry"/>
            </w:pPr>
            <w:r w:rsidRPr="00376959">
              <w:t>Back and Spine Assessment Finding Location</w:t>
            </w:r>
          </w:p>
        </w:tc>
        <w:tc>
          <w:tcPr>
            <w:tcW w:w="2188" w:type="dxa"/>
          </w:tcPr>
          <w:p w14:paraId="2AEE8D07" w14:textId="77777777" w:rsidR="004456C1" w:rsidRPr="00376959" w:rsidRDefault="004456C1" w:rsidP="004456C1">
            <w:pPr>
              <w:pStyle w:val="TableEntry"/>
            </w:pPr>
            <w:r>
              <w:t>Encounter</w:t>
            </w:r>
            <w:r w:rsidRPr="00D57E75">
              <w:sym w:font="Wingdings" w:char="F0DF"/>
            </w:r>
            <w:r>
              <w:t>Observation.</w:t>
            </w:r>
            <w:r w:rsidRPr="00376959">
              <w:t>bodySite</w:t>
            </w:r>
          </w:p>
        </w:tc>
        <w:tc>
          <w:tcPr>
            <w:tcW w:w="1440" w:type="dxa"/>
          </w:tcPr>
          <w:p w14:paraId="1CA52082" w14:textId="77777777" w:rsidR="004456C1" w:rsidRPr="00376959" w:rsidRDefault="004456C1" w:rsidP="004456C1">
            <w:pPr>
              <w:pStyle w:val="TableEntry"/>
            </w:pPr>
            <w:r w:rsidRPr="00376959">
              <w:t>RE [0..1]</w:t>
            </w:r>
          </w:p>
        </w:tc>
        <w:tc>
          <w:tcPr>
            <w:tcW w:w="3240" w:type="dxa"/>
            <w:tcMar>
              <w:left w:w="40" w:type="dxa"/>
              <w:right w:w="40" w:type="dxa"/>
            </w:tcMar>
          </w:tcPr>
          <w:p w14:paraId="05DCE256" w14:textId="77777777" w:rsidR="004456C1" w:rsidRPr="00376959" w:rsidRDefault="004456C1" w:rsidP="004456C1">
            <w:pPr>
              <w:pStyle w:val="TableEntry"/>
            </w:pPr>
            <w:r w:rsidRPr="00376959">
              <w:t>The location of the patient's back and spine assessment findings.</w:t>
            </w:r>
          </w:p>
        </w:tc>
        <w:tc>
          <w:tcPr>
            <w:tcW w:w="1440" w:type="dxa"/>
          </w:tcPr>
          <w:p w14:paraId="05E3BF2F" w14:textId="77777777" w:rsidR="004456C1" w:rsidRPr="00376959" w:rsidRDefault="004456C1" w:rsidP="004456C1">
            <w:pPr>
              <w:pStyle w:val="TableEntry"/>
            </w:pPr>
          </w:p>
        </w:tc>
      </w:tr>
      <w:tr w:rsidR="004456C1" w:rsidRPr="00376959" w14:paraId="03F7D2D0" w14:textId="77777777" w:rsidTr="004456C1">
        <w:trPr>
          <w:cantSplit/>
        </w:trPr>
        <w:tc>
          <w:tcPr>
            <w:tcW w:w="1770" w:type="dxa"/>
            <w:tcMar>
              <w:left w:w="40" w:type="dxa"/>
              <w:right w:w="40" w:type="dxa"/>
            </w:tcMar>
          </w:tcPr>
          <w:p w14:paraId="236FFA3E" w14:textId="77777777" w:rsidR="004456C1" w:rsidRPr="006C5BB7" w:rsidRDefault="004456C1" w:rsidP="004456C1">
            <w:pPr>
              <w:pStyle w:val="TableEntry"/>
            </w:pPr>
            <w:r w:rsidRPr="00376959">
              <w:t>Back and Spine Assessment</w:t>
            </w:r>
          </w:p>
        </w:tc>
        <w:tc>
          <w:tcPr>
            <w:tcW w:w="2188" w:type="dxa"/>
          </w:tcPr>
          <w:p w14:paraId="19DFE655"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3D93FB22" w14:textId="77777777" w:rsidR="004456C1" w:rsidRPr="00376959" w:rsidRDefault="004456C1" w:rsidP="004456C1">
            <w:pPr>
              <w:pStyle w:val="TableEntry"/>
            </w:pPr>
            <w:r w:rsidRPr="00376959">
              <w:t>RE [0..1]</w:t>
            </w:r>
          </w:p>
        </w:tc>
        <w:tc>
          <w:tcPr>
            <w:tcW w:w="3240" w:type="dxa"/>
            <w:tcMar>
              <w:left w:w="40" w:type="dxa"/>
              <w:right w:w="40" w:type="dxa"/>
            </w:tcMar>
          </w:tcPr>
          <w:p w14:paraId="7116204A" w14:textId="77777777" w:rsidR="004456C1" w:rsidRPr="00376959" w:rsidRDefault="004456C1" w:rsidP="004456C1">
            <w:pPr>
              <w:pStyle w:val="TableEntry"/>
            </w:pPr>
            <w:r w:rsidRPr="00376959">
              <w:t>The assessment findings associated with the patient's spine (Cervical, Thoracic, Lumbar, and Sacral) and back exam.</w:t>
            </w:r>
          </w:p>
        </w:tc>
        <w:tc>
          <w:tcPr>
            <w:tcW w:w="1440" w:type="dxa"/>
          </w:tcPr>
          <w:p w14:paraId="78E1A805" w14:textId="77777777" w:rsidR="004456C1" w:rsidRPr="00376959" w:rsidRDefault="004456C1" w:rsidP="004456C1">
            <w:pPr>
              <w:pStyle w:val="TableEntry"/>
            </w:pPr>
          </w:p>
        </w:tc>
      </w:tr>
      <w:tr w:rsidR="004456C1" w:rsidRPr="00376959" w14:paraId="4C34F9E2" w14:textId="77777777" w:rsidTr="004456C1">
        <w:trPr>
          <w:cantSplit/>
        </w:trPr>
        <w:tc>
          <w:tcPr>
            <w:tcW w:w="1770" w:type="dxa"/>
            <w:tcMar>
              <w:left w:w="40" w:type="dxa"/>
              <w:right w:w="40" w:type="dxa"/>
            </w:tcMar>
          </w:tcPr>
          <w:p w14:paraId="555F26F0" w14:textId="77777777" w:rsidR="004456C1" w:rsidRPr="006C5BB7" w:rsidRDefault="004456C1" w:rsidP="004456C1">
            <w:pPr>
              <w:pStyle w:val="TableEntry"/>
            </w:pPr>
            <w:r w:rsidRPr="00376959">
              <w:t>Extremity Assessment Finding Location</w:t>
            </w:r>
          </w:p>
        </w:tc>
        <w:tc>
          <w:tcPr>
            <w:tcW w:w="2188" w:type="dxa"/>
          </w:tcPr>
          <w:p w14:paraId="3E65B9ED" w14:textId="77777777" w:rsidR="004456C1" w:rsidRPr="00376959" w:rsidRDefault="004456C1" w:rsidP="004456C1">
            <w:pPr>
              <w:pStyle w:val="TableEntry"/>
            </w:pPr>
            <w:r>
              <w:t>Encounter</w:t>
            </w:r>
            <w:r w:rsidRPr="00D57E75">
              <w:sym w:font="Wingdings" w:char="F0DF"/>
            </w:r>
            <w:r>
              <w:t>Observation</w:t>
            </w:r>
            <w:r w:rsidRPr="00376959">
              <w:t>.bodySite</w:t>
            </w:r>
          </w:p>
        </w:tc>
        <w:tc>
          <w:tcPr>
            <w:tcW w:w="1440" w:type="dxa"/>
          </w:tcPr>
          <w:p w14:paraId="5F9A92C9" w14:textId="77777777" w:rsidR="004456C1" w:rsidRPr="00376959" w:rsidRDefault="004456C1" w:rsidP="004456C1">
            <w:pPr>
              <w:pStyle w:val="TableEntry"/>
            </w:pPr>
            <w:r w:rsidRPr="00376959">
              <w:t>RE [0..1]</w:t>
            </w:r>
          </w:p>
        </w:tc>
        <w:tc>
          <w:tcPr>
            <w:tcW w:w="3240" w:type="dxa"/>
            <w:tcMar>
              <w:left w:w="40" w:type="dxa"/>
              <w:right w:w="40" w:type="dxa"/>
            </w:tcMar>
          </w:tcPr>
          <w:p w14:paraId="47FE131E" w14:textId="77777777" w:rsidR="004456C1" w:rsidRPr="00376959" w:rsidRDefault="004456C1" w:rsidP="004456C1">
            <w:pPr>
              <w:pStyle w:val="TableEntry"/>
            </w:pPr>
            <w:r w:rsidRPr="00376959">
              <w:t>The location of the patient's extremity assessment findings.</w:t>
            </w:r>
          </w:p>
        </w:tc>
        <w:tc>
          <w:tcPr>
            <w:tcW w:w="1440" w:type="dxa"/>
          </w:tcPr>
          <w:p w14:paraId="79304787" w14:textId="77777777" w:rsidR="004456C1" w:rsidRPr="00376959" w:rsidRDefault="004456C1" w:rsidP="004456C1">
            <w:pPr>
              <w:pStyle w:val="TableEntry"/>
            </w:pPr>
          </w:p>
        </w:tc>
      </w:tr>
      <w:tr w:rsidR="004456C1" w:rsidRPr="00376959" w14:paraId="613B80B9" w14:textId="77777777" w:rsidTr="004456C1">
        <w:trPr>
          <w:cantSplit/>
        </w:trPr>
        <w:tc>
          <w:tcPr>
            <w:tcW w:w="1770" w:type="dxa"/>
            <w:tcMar>
              <w:left w:w="40" w:type="dxa"/>
              <w:right w:w="40" w:type="dxa"/>
            </w:tcMar>
          </w:tcPr>
          <w:p w14:paraId="2763260D" w14:textId="77777777" w:rsidR="004456C1" w:rsidRPr="006C5BB7" w:rsidRDefault="004456C1" w:rsidP="004456C1">
            <w:pPr>
              <w:pStyle w:val="TableEntry"/>
            </w:pPr>
            <w:r w:rsidRPr="00376959">
              <w:t>Extremities Assessment</w:t>
            </w:r>
          </w:p>
        </w:tc>
        <w:tc>
          <w:tcPr>
            <w:tcW w:w="2188" w:type="dxa"/>
          </w:tcPr>
          <w:p w14:paraId="21B7771F" w14:textId="77777777" w:rsidR="004456C1" w:rsidRPr="00376959" w:rsidRDefault="004456C1" w:rsidP="004456C1">
            <w:pPr>
              <w:pStyle w:val="TableEntry"/>
            </w:pPr>
            <w:r>
              <w:t>Encounter</w:t>
            </w:r>
            <w:r w:rsidRPr="00D57E75">
              <w:sym w:font="Wingdings" w:char="F0DF"/>
            </w:r>
            <w:r>
              <w:t>Observation.</w:t>
            </w:r>
            <w:r w:rsidRPr="00376959">
              <w:t>interpretation</w:t>
            </w:r>
          </w:p>
        </w:tc>
        <w:tc>
          <w:tcPr>
            <w:tcW w:w="1440" w:type="dxa"/>
          </w:tcPr>
          <w:p w14:paraId="1661B529" w14:textId="77777777" w:rsidR="004456C1" w:rsidRPr="00376959" w:rsidRDefault="004456C1" w:rsidP="004456C1">
            <w:pPr>
              <w:pStyle w:val="TableEntry"/>
            </w:pPr>
            <w:r w:rsidRPr="00376959">
              <w:t>RE [0..1]</w:t>
            </w:r>
          </w:p>
        </w:tc>
        <w:tc>
          <w:tcPr>
            <w:tcW w:w="3240" w:type="dxa"/>
            <w:tcMar>
              <w:left w:w="40" w:type="dxa"/>
              <w:right w:w="40" w:type="dxa"/>
            </w:tcMar>
          </w:tcPr>
          <w:p w14:paraId="3D6F91A7" w14:textId="77777777" w:rsidR="004456C1" w:rsidRPr="00376959" w:rsidRDefault="004456C1" w:rsidP="004456C1">
            <w:pPr>
              <w:pStyle w:val="TableEntry"/>
            </w:pPr>
            <w:r w:rsidRPr="00376959">
              <w:t>The assessment findings associated with the patient's extremities.</w:t>
            </w:r>
          </w:p>
        </w:tc>
        <w:tc>
          <w:tcPr>
            <w:tcW w:w="1440" w:type="dxa"/>
          </w:tcPr>
          <w:p w14:paraId="7C339080" w14:textId="77777777" w:rsidR="004456C1" w:rsidRPr="00376959" w:rsidRDefault="004456C1" w:rsidP="004456C1">
            <w:pPr>
              <w:pStyle w:val="TableEntry"/>
            </w:pPr>
          </w:p>
        </w:tc>
      </w:tr>
      <w:tr w:rsidR="004456C1" w:rsidRPr="00376959" w14:paraId="511571CE" w14:textId="77777777" w:rsidTr="004456C1">
        <w:trPr>
          <w:cantSplit/>
        </w:trPr>
        <w:tc>
          <w:tcPr>
            <w:tcW w:w="1770" w:type="dxa"/>
            <w:tcMar>
              <w:left w:w="40" w:type="dxa"/>
              <w:right w:w="40" w:type="dxa"/>
            </w:tcMar>
          </w:tcPr>
          <w:p w14:paraId="42C62DB8" w14:textId="77777777" w:rsidR="004456C1" w:rsidRPr="006C5BB7" w:rsidRDefault="004456C1" w:rsidP="004456C1">
            <w:pPr>
              <w:pStyle w:val="TableEntry"/>
            </w:pPr>
            <w:r w:rsidRPr="00376959">
              <w:t>Eye Assessment Finding Location</w:t>
            </w:r>
          </w:p>
        </w:tc>
        <w:tc>
          <w:tcPr>
            <w:tcW w:w="2188" w:type="dxa"/>
          </w:tcPr>
          <w:p w14:paraId="47D4D6FE" w14:textId="77777777" w:rsidR="004456C1" w:rsidRPr="00376959" w:rsidRDefault="004456C1" w:rsidP="004456C1">
            <w:pPr>
              <w:pStyle w:val="TableEntry"/>
            </w:pPr>
            <w:r>
              <w:t>Encounter</w:t>
            </w:r>
            <w:r w:rsidRPr="00D57E75">
              <w:sym w:font="Wingdings" w:char="F0DF"/>
            </w:r>
            <w:r>
              <w:t>Observation.</w:t>
            </w:r>
            <w:r w:rsidRPr="00376959">
              <w:t>bodySite</w:t>
            </w:r>
          </w:p>
        </w:tc>
        <w:tc>
          <w:tcPr>
            <w:tcW w:w="1440" w:type="dxa"/>
          </w:tcPr>
          <w:p w14:paraId="4B489E5F" w14:textId="77777777" w:rsidR="004456C1" w:rsidRPr="00376959" w:rsidRDefault="004456C1" w:rsidP="004456C1">
            <w:pPr>
              <w:pStyle w:val="TableEntry"/>
            </w:pPr>
            <w:r w:rsidRPr="00376959">
              <w:t>RE [0..1]</w:t>
            </w:r>
          </w:p>
        </w:tc>
        <w:tc>
          <w:tcPr>
            <w:tcW w:w="3240" w:type="dxa"/>
            <w:tcMar>
              <w:left w:w="40" w:type="dxa"/>
              <w:right w:w="40" w:type="dxa"/>
            </w:tcMar>
          </w:tcPr>
          <w:p w14:paraId="3BF08305" w14:textId="77777777" w:rsidR="004456C1" w:rsidRPr="00376959" w:rsidRDefault="004456C1" w:rsidP="004456C1">
            <w:pPr>
              <w:pStyle w:val="TableEntry"/>
            </w:pPr>
            <w:r w:rsidRPr="00376959">
              <w:t>The location of the patient's eye assessment findings.</w:t>
            </w:r>
          </w:p>
        </w:tc>
        <w:tc>
          <w:tcPr>
            <w:tcW w:w="1440" w:type="dxa"/>
          </w:tcPr>
          <w:p w14:paraId="14DF2EDC" w14:textId="77777777" w:rsidR="004456C1" w:rsidRPr="00376959" w:rsidRDefault="004456C1" w:rsidP="004456C1">
            <w:pPr>
              <w:pStyle w:val="TableEntry"/>
            </w:pPr>
          </w:p>
        </w:tc>
      </w:tr>
      <w:tr w:rsidR="004456C1" w:rsidRPr="00376959" w14:paraId="22CAD889" w14:textId="77777777" w:rsidTr="004456C1">
        <w:trPr>
          <w:cantSplit/>
        </w:trPr>
        <w:tc>
          <w:tcPr>
            <w:tcW w:w="1770" w:type="dxa"/>
            <w:tcMar>
              <w:left w:w="40" w:type="dxa"/>
              <w:right w:w="40" w:type="dxa"/>
            </w:tcMar>
          </w:tcPr>
          <w:p w14:paraId="3EBBDB68" w14:textId="77777777" w:rsidR="004456C1" w:rsidRPr="006C5BB7" w:rsidRDefault="004456C1" w:rsidP="004456C1">
            <w:pPr>
              <w:pStyle w:val="TableEntry"/>
            </w:pPr>
            <w:r w:rsidRPr="00376959">
              <w:lastRenderedPageBreak/>
              <w:t>Eye Assessment</w:t>
            </w:r>
          </w:p>
        </w:tc>
        <w:tc>
          <w:tcPr>
            <w:tcW w:w="2188" w:type="dxa"/>
          </w:tcPr>
          <w:p w14:paraId="47DCEA04" w14:textId="77777777" w:rsidR="004456C1" w:rsidRPr="00376959" w:rsidRDefault="004456C1" w:rsidP="004456C1">
            <w:pPr>
              <w:pStyle w:val="TableEntry"/>
            </w:pPr>
            <w:r w:rsidRPr="00663786">
              <w:t>Encounter</w:t>
            </w:r>
            <w:r w:rsidRPr="00663786">
              <w:sym w:font="Wingdings" w:char="F0DF"/>
            </w:r>
            <w:r w:rsidRPr="00663786">
              <w:t>Observation.interpretation</w:t>
            </w:r>
          </w:p>
        </w:tc>
        <w:tc>
          <w:tcPr>
            <w:tcW w:w="1440" w:type="dxa"/>
          </w:tcPr>
          <w:p w14:paraId="010A6F01" w14:textId="77777777" w:rsidR="004456C1" w:rsidRPr="00376959" w:rsidRDefault="004456C1" w:rsidP="004456C1">
            <w:pPr>
              <w:pStyle w:val="TableEntry"/>
            </w:pPr>
            <w:r w:rsidRPr="00376959">
              <w:t>RE [0..1]</w:t>
            </w:r>
          </w:p>
        </w:tc>
        <w:tc>
          <w:tcPr>
            <w:tcW w:w="3240" w:type="dxa"/>
            <w:tcMar>
              <w:left w:w="40" w:type="dxa"/>
              <w:right w:w="40" w:type="dxa"/>
            </w:tcMar>
          </w:tcPr>
          <w:p w14:paraId="08511AC9" w14:textId="77777777" w:rsidR="004456C1" w:rsidRPr="00376959" w:rsidRDefault="004456C1" w:rsidP="004456C1">
            <w:pPr>
              <w:pStyle w:val="TableEntry"/>
            </w:pPr>
            <w:r w:rsidRPr="00376959">
              <w:t>The assessment findings of the patient's eye examination.</w:t>
            </w:r>
          </w:p>
        </w:tc>
        <w:tc>
          <w:tcPr>
            <w:tcW w:w="1440" w:type="dxa"/>
          </w:tcPr>
          <w:p w14:paraId="2A7D44F3" w14:textId="77777777" w:rsidR="004456C1" w:rsidRPr="00376959" w:rsidRDefault="004456C1" w:rsidP="004456C1">
            <w:pPr>
              <w:pStyle w:val="TableEntry"/>
            </w:pPr>
          </w:p>
        </w:tc>
      </w:tr>
      <w:tr w:rsidR="004456C1" w:rsidRPr="00376959" w14:paraId="628319F8" w14:textId="77777777" w:rsidTr="004456C1">
        <w:trPr>
          <w:cantSplit/>
        </w:trPr>
        <w:tc>
          <w:tcPr>
            <w:tcW w:w="1770" w:type="dxa"/>
            <w:tcMar>
              <w:left w:w="40" w:type="dxa"/>
              <w:right w:w="40" w:type="dxa"/>
            </w:tcMar>
          </w:tcPr>
          <w:p w14:paraId="5AE1CF14" w14:textId="77777777" w:rsidR="004456C1" w:rsidRPr="006C5BB7" w:rsidRDefault="004456C1" w:rsidP="004456C1">
            <w:pPr>
              <w:pStyle w:val="TableEntry"/>
            </w:pPr>
            <w:r w:rsidRPr="00376959">
              <w:t>Mental Status Assessment</w:t>
            </w:r>
          </w:p>
        </w:tc>
        <w:tc>
          <w:tcPr>
            <w:tcW w:w="2188" w:type="dxa"/>
          </w:tcPr>
          <w:p w14:paraId="23D22984" w14:textId="77777777" w:rsidR="004456C1" w:rsidRPr="00376959" w:rsidRDefault="004456C1" w:rsidP="004456C1">
            <w:pPr>
              <w:pStyle w:val="TableEntry"/>
            </w:pPr>
            <w:r w:rsidRPr="00663786">
              <w:t>Encounter</w:t>
            </w:r>
            <w:r w:rsidRPr="00663786">
              <w:sym w:font="Wingdings" w:char="F0DF"/>
            </w:r>
            <w:r w:rsidRPr="00663786">
              <w:t>Observation.interpretation</w:t>
            </w:r>
          </w:p>
        </w:tc>
        <w:tc>
          <w:tcPr>
            <w:tcW w:w="1440" w:type="dxa"/>
          </w:tcPr>
          <w:p w14:paraId="508F76AF" w14:textId="77777777" w:rsidR="004456C1" w:rsidRPr="00376959" w:rsidRDefault="004456C1" w:rsidP="004456C1">
            <w:pPr>
              <w:pStyle w:val="TableEntry"/>
            </w:pPr>
            <w:r w:rsidRPr="00376959">
              <w:t>RE [0..1]</w:t>
            </w:r>
          </w:p>
        </w:tc>
        <w:tc>
          <w:tcPr>
            <w:tcW w:w="3240" w:type="dxa"/>
            <w:tcMar>
              <w:left w:w="40" w:type="dxa"/>
              <w:right w:w="40" w:type="dxa"/>
            </w:tcMar>
          </w:tcPr>
          <w:p w14:paraId="2AC8E73A" w14:textId="77777777" w:rsidR="004456C1" w:rsidRPr="00376959" w:rsidRDefault="004456C1" w:rsidP="004456C1">
            <w:pPr>
              <w:pStyle w:val="TableEntry"/>
            </w:pPr>
            <w:r w:rsidRPr="00376959">
              <w:t>The assessment findings of the patient's mental status examination.</w:t>
            </w:r>
          </w:p>
        </w:tc>
        <w:tc>
          <w:tcPr>
            <w:tcW w:w="1440" w:type="dxa"/>
          </w:tcPr>
          <w:p w14:paraId="785B52C4" w14:textId="77777777" w:rsidR="004456C1" w:rsidRPr="00376959" w:rsidRDefault="004456C1" w:rsidP="004456C1">
            <w:pPr>
              <w:pStyle w:val="TableEntry"/>
            </w:pPr>
          </w:p>
        </w:tc>
      </w:tr>
      <w:tr w:rsidR="004456C1" w:rsidRPr="00376959" w14:paraId="7D024D7D" w14:textId="77777777" w:rsidTr="004456C1">
        <w:trPr>
          <w:cantSplit/>
        </w:trPr>
        <w:tc>
          <w:tcPr>
            <w:tcW w:w="1770" w:type="dxa"/>
            <w:tcMar>
              <w:left w:w="40" w:type="dxa"/>
              <w:right w:w="40" w:type="dxa"/>
            </w:tcMar>
          </w:tcPr>
          <w:p w14:paraId="5A88272B" w14:textId="77777777" w:rsidR="004456C1" w:rsidRPr="006C5BB7" w:rsidRDefault="004456C1" w:rsidP="004456C1">
            <w:pPr>
              <w:pStyle w:val="TableEntry"/>
            </w:pPr>
            <w:r w:rsidRPr="00376959">
              <w:t>Neurological Assessment</w:t>
            </w:r>
          </w:p>
        </w:tc>
        <w:tc>
          <w:tcPr>
            <w:tcW w:w="2188" w:type="dxa"/>
          </w:tcPr>
          <w:p w14:paraId="345381ED" w14:textId="77777777" w:rsidR="004456C1" w:rsidRPr="00376959" w:rsidRDefault="004456C1" w:rsidP="004456C1">
            <w:pPr>
              <w:pStyle w:val="TableEntry"/>
            </w:pPr>
            <w:r w:rsidRPr="00663786">
              <w:t>Encounter</w:t>
            </w:r>
            <w:r w:rsidRPr="00663786">
              <w:sym w:font="Wingdings" w:char="F0DF"/>
            </w:r>
            <w:r w:rsidRPr="00663786">
              <w:t>Observation.interpretation</w:t>
            </w:r>
          </w:p>
        </w:tc>
        <w:tc>
          <w:tcPr>
            <w:tcW w:w="1440" w:type="dxa"/>
          </w:tcPr>
          <w:p w14:paraId="02AC2AC2" w14:textId="77777777" w:rsidR="004456C1" w:rsidRPr="00376959" w:rsidRDefault="004456C1" w:rsidP="004456C1">
            <w:pPr>
              <w:pStyle w:val="TableEntry"/>
            </w:pPr>
            <w:r w:rsidRPr="00376959">
              <w:t>RE [0..1]</w:t>
            </w:r>
          </w:p>
        </w:tc>
        <w:tc>
          <w:tcPr>
            <w:tcW w:w="3240" w:type="dxa"/>
            <w:tcMar>
              <w:left w:w="40" w:type="dxa"/>
              <w:right w:w="40" w:type="dxa"/>
            </w:tcMar>
          </w:tcPr>
          <w:p w14:paraId="21F0F6CC" w14:textId="77777777" w:rsidR="004456C1" w:rsidRPr="00376959" w:rsidRDefault="004456C1" w:rsidP="004456C1">
            <w:pPr>
              <w:pStyle w:val="TableEntry"/>
            </w:pPr>
            <w:r w:rsidRPr="00376959">
              <w:t>The assessment findings of the patient's neurological examination.</w:t>
            </w:r>
          </w:p>
        </w:tc>
        <w:tc>
          <w:tcPr>
            <w:tcW w:w="1440" w:type="dxa"/>
          </w:tcPr>
          <w:p w14:paraId="3438AAEE" w14:textId="77777777" w:rsidR="004456C1" w:rsidRPr="00376959" w:rsidRDefault="004456C1" w:rsidP="004456C1">
            <w:pPr>
              <w:pStyle w:val="TableEntry"/>
            </w:pPr>
          </w:p>
        </w:tc>
      </w:tr>
      <w:tr w:rsidR="004456C1" w:rsidRPr="00376959" w14:paraId="2DC2071D" w14:textId="77777777" w:rsidTr="004456C1">
        <w:trPr>
          <w:cantSplit/>
        </w:trPr>
        <w:tc>
          <w:tcPr>
            <w:tcW w:w="1770" w:type="dxa"/>
            <w:tcMar>
              <w:left w:w="40" w:type="dxa"/>
              <w:right w:w="40" w:type="dxa"/>
            </w:tcMar>
          </w:tcPr>
          <w:p w14:paraId="5C63BD3A" w14:textId="77777777" w:rsidR="004456C1" w:rsidRPr="006C5BB7" w:rsidRDefault="004456C1" w:rsidP="004456C1">
            <w:pPr>
              <w:pStyle w:val="TableEntry"/>
            </w:pPr>
            <w:r w:rsidRPr="00376959">
              <w:t>Stroke/CVA Symptoms Resolved</w:t>
            </w:r>
          </w:p>
        </w:tc>
        <w:tc>
          <w:tcPr>
            <w:tcW w:w="2188" w:type="dxa"/>
          </w:tcPr>
          <w:p w14:paraId="795F4DFB" w14:textId="77777777" w:rsidR="004456C1" w:rsidRPr="00376959" w:rsidRDefault="004456C1" w:rsidP="004456C1">
            <w:pPr>
              <w:pStyle w:val="TableEntry"/>
            </w:pPr>
            <w:r>
              <w:t>Encounter.diagnosis.condition(</w:t>
            </w:r>
            <w:r w:rsidRPr="00376959">
              <w:t>Condition.clinicalStatus</w:t>
            </w:r>
            <w:r>
              <w:t>)</w:t>
            </w:r>
            <w:r w:rsidRPr="00376959">
              <w:t xml:space="preserve"> </w:t>
            </w:r>
          </w:p>
        </w:tc>
        <w:tc>
          <w:tcPr>
            <w:tcW w:w="1440" w:type="dxa"/>
          </w:tcPr>
          <w:p w14:paraId="583F964F" w14:textId="77777777" w:rsidR="004456C1" w:rsidRPr="00376959" w:rsidRDefault="004456C1" w:rsidP="004456C1">
            <w:pPr>
              <w:pStyle w:val="TableEntry"/>
            </w:pPr>
            <w:r w:rsidRPr="00376959">
              <w:t>RE [0..1]</w:t>
            </w:r>
          </w:p>
        </w:tc>
        <w:tc>
          <w:tcPr>
            <w:tcW w:w="3240" w:type="dxa"/>
            <w:tcMar>
              <w:left w:w="40" w:type="dxa"/>
              <w:right w:w="40" w:type="dxa"/>
            </w:tcMar>
          </w:tcPr>
          <w:p w14:paraId="1A7645EB" w14:textId="77777777" w:rsidR="004456C1" w:rsidRPr="00376959" w:rsidRDefault="004456C1" w:rsidP="004456C1">
            <w:pPr>
              <w:pStyle w:val="TableEntry"/>
            </w:pPr>
            <w:r w:rsidRPr="00376959">
              <w:t>Indication if the Stroke/CVA Symptoms resolved and when.</w:t>
            </w:r>
          </w:p>
        </w:tc>
        <w:tc>
          <w:tcPr>
            <w:tcW w:w="1440" w:type="dxa"/>
          </w:tcPr>
          <w:p w14:paraId="46650D74" w14:textId="77777777" w:rsidR="004456C1" w:rsidRPr="00376959" w:rsidRDefault="004456C1" w:rsidP="004456C1">
            <w:pPr>
              <w:pStyle w:val="TableEntry"/>
            </w:pPr>
            <w:r w:rsidRPr="00376959">
              <w:t>Where condition is stroke/CVA symptoms where clinicalStatus is resolved</w:t>
            </w:r>
          </w:p>
        </w:tc>
      </w:tr>
      <w:tr w:rsidR="004456C1" w:rsidRPr="00376959" w14:paraId="73CDD95A" w14:textId="77777777" w:rsidTr="004456C1">
        <w:trPr>
          <w:cantSplit/>
        </w:trPr>
        <w:tc>
          <w:tcPr>
            <w:tcW w:w="1770" w:type="dxa"/>
            <w:tcMar>
              <w:left w:w="40" w:type="dxa"/>
              <w:right w:w="40" w:type="dxa"/>
            </w:tcMar>
          </w:tcPr>
          <w:p w14:paraId="0797B390" w14:textId="77777777" w:rsidR="004456C1" w:rsidRPr="006C5BB7" w:rsidRDefault="004456C1" w:rsidP="004456C1">
            <w:pPr>
              <w:pStyle w:val="TableEntry"/>
            </w:pPr>
            <w:r w:rsidRPr="006C5BB7">
              <w:t>Protocols Used</w:t>
            </w:r>
          </w:p>
        </w:tc>
        <w:tc>
          <w:tcPr>
            <w:tcW w:w="2188" w:type="dxa"/>
          </w:tcPr>
          <w:p w14:paraId="61D04E7D" w14:textId="77777777" w:rsidR="004456C1" w:rsidRPr="00376959" w:rsidRDefault="004456C1" w:rsidP="004456C1">
            <w:pPr>
              <w:pStyle w:val="TableEntry"/>
            </w:pPr>
            <w:r>
              <w:t>Encounter</w:t>
            </w:r>
            <w:r w:rsidRPr="00272EDA">
              <w:sym w:font="Wingdings" w:char="F0DF"/>
            </w:r>
            <w:r w:rsidRPr="006C5BB7">
              <w:t>Procedure</w:t>
            </w:r>
            <w:r>
              <w:t xml:space="preserve">.basedOn(Reference(procedure) </w:t>
            </w:r>
          </w:p>
        </w:tc>
        <w:tc>
          <w:tcPr>
            <w:tcW w:w="1440" w:type="dxa"/>
          </w:tcPr>
          <w:p w14:paraId="0F5FED93" w14:textId="77777777" w:rsidR="004456C1" w:rsidRDefault="004456C1" w:rsidP="004456C1">
            <w:pPr>
              <w:pStyle w:val="TableEntry"/>
            </w:pPr>
            <w:r>
              <w:t>RE</w:t>
            </w:r>
          </w:p>
          <w:p w14:paraId="6E29E3E9" w14:textId="77777777" w:rsidR="004456C1" w:rsidRPr="00376959" w:rsidRDefault="004456C1" w:rsidP="004456C1">
            <w:pPr>
              <w:pStyle w:val="TableEntry"/>
            </w:pPr>
            <w:r>
              <w:t>[0..*]</w:t>
            </w:r>
          </w:p>
        </w:tc>
        <w:tc>
          <w:tcPr>
            <w:tcW w:w="3240" w:type="dxa"/>
            <w:tcMar>
              <w:left w:w="40" w:type="dxa"/>
              <w:right w:w="40" w:type="dxa"/>
            </w:tcMar>
          </w:tcPr>
          <w:p w14:paraId="581954BC" w14:textId="77777777" w:rsidR="004456C1" w:rsidRPr="006C5BB7" w:rsidRDefault="004456C1" w:rsidP="004456C1">
            <w:pPr>
              <w:pStyle w:val="TableEntry"/>
            </w:pPr>
            <w:r w:rsidRPr="006C5BB7">
              <w:br/>
              <w:t>The protocol used by EMS personnel to direct the clinical care of the patient</w:t>
            </w:r>
          </w:p>
          <w:p w14:paraId="5ED48A22" w14:textId="77777777" w:rsidR="004456C1" w:rsidRPr="00376959" w:rsidRDefault="004456C1" w:rsidP="004456C1">
            <w:pPr>
              <w:pStyle w:val="TableEntry"/>
            </w:pPr>
          </w:p>
        </w:tc>
        <w:tc>
          <w:tcPr>
            <w:tcW w:w="1440" w:type="dxa"/>
          </w:tcPr>
          <w:p w14:paraId="1AC43264" w14:textId="77777777" w:rsidR="004456C1" w:rsidRPr="00376959" w:rsidRDefault="004456C1" w:rsidP="004456C1">
            <w:pPr>
              <w:pStyle w:val="TableEntry"/>
            </w:pPr>
          </w:p>
        </w:tc>
      </w:tr>
      <w:tr w:rsidR="004456C1" w:rsidRPr="00376959" w14:paraId="0AB72C32" w14:textId="77777777" w:rsidTr="004456C1">
        <w:trPr>
          <w:cantSplit/>
        </w:trPr>
        <w:tc>
          <w:tcPr>
            <w:tcW w:w="1770" w:type="dxa"/>
            <w:tcMar>
              <w:left w:w="40" w:type="dxa"/>
              <w:right w:w="40" w:type="dxa"/>
            </w:tcMar>
          </w:tcPr>
          <w:p w14:paraId="3B184649" w14:textId="77777777" w:rsidR="004456C1" w:rsidRPr="006C5BB7" w:rsidRDefault="004456C1" w:rsidP="004456C1">
            <w:pPr>
              <w:pStyle w:val="TableEntry"/>
            </w:pPr>
            <w:r w:rsidRPr="006C5BB7">
              <w:t>Protocol Age Category</w:t>
            </w:r>
          </w:p>
        </w:tc>
        <w:tc>
          <w:tcPr>
            <w:tcW w:w="2188" w:type="dxa"/>
          </w:tcPr>
          <w:p w14:paraId="2D4D2A46" w14:textId="77777777" w:rsidR="004456C1" w:rsidRPr="00376959" w:rsidRDefault="004456C1" w:rsidP="004456C1">
            <w:pPr>
              <w:pStyle w:val="TableEntry"/>
            </w:pPr>
            <w:r>
              <w:t>Encounter</w:t>
            </w:r>
            <w:r w:rsidRPr="00272EDA">
              <w:sym w:font="Wingdings" w:char="F0DF"/>
            </w:r>
            <w:r w:rsidRPr="006C5BB7">
              <w:t>Procedure</w:t>
            </w:r>
            <w:r>
              <w:t>.basedOn(Reference(procedure.category)</w:t>
            </w:r>
          </w:p>
        </w:tc>
        <w:tc>
          <w:tcPr>
            <w:tcW w:w="1440" w:type="dxa"/>
          </w:tcPr>
          <w:p w14:paraId="045B8B69" w14:textId="77777777" w:rsidR="004456C1" w:rsidRDefault="004456C1" w:rsidP="004456C1">
            <w:pPr>
              <w:pStyle w:val="TableEntry"/>
            </w:pPr>
            <w:r>
              <w:t>RE</w:t>
            </w:r>
          </w:p>
          <w:p w14:paraId="46FFF5AA" w14:textId="77777777" w:rsidR="004456C1" w:rsidRPr="00376959" w:rsidRDefault="004456C1" w:rsidP="004456C1">
            <w:pPr>
              <w:pStyle w:val="TableEntry"/>
            </w:pPr>
            <w:r>
              <w:t>[0..1]</w:t>
            </w:r>
          </w:p>
        </w:tc>
        <w:tc>
          <w:tcPr>
            <w:tcW w:w="3240" w:type="dxa"/>
            <w:tcMar>
              <w:left w:w="40" w:type="dxa"/>
              <w:right w:w="40" w:type="dxa"/>
            </w:tcMar>
          </w:tcPr>
          <w:p w14:paraId="64804F46" w14:textId="77777777" w:rsidR="004456C1" w:rsidRPr="006C5BB7" w:rsidRDefault="004456C1" w:rsidP="004456C1">
            <w:pPr>
              <w:pStyle w:val="TableEntry"/>
            </w:pPr>
            <w:r w:rsidRPr="006C5BB7">
              <w:t>The age group the protocol is written to address</w:t>
            </w:r>
          </w:p>
          <w:p w14:paraId="296E2C70" w14:textId="77777777" w:rsidR="004456C1" w:rsidRPr="00376959" w:rsidRDefault="004456C1" w:rsidP="004456C1">
            <w:pPr>
              <w:pStyle w:val="TableEntry"/>
            </w:pPr>
          </w:p>
        </w:tc>
        <w:tc>
          <w:tcPr>
            <w:tcW w:w="1440" w:type="dxa"/>
          </w:tcPr>
          <w:p w14:paraId="02AB8FC5" w14:textId="77777777" w:rsidR="004456C1" w:rsidRPr="00376959" w:rsidRDefault="004456C1" w:rsidP="004456C1">
            <w:pPr>
              <w:pStyle w:val="TableEntry"/>
            </w:pPr>
          </w:p>
        </w:tc>
      </w:tr>
      <w:tr w:rsidR="004456C1" w:rsidRPr="00376959" w14:paraId="49C20945" w14:textId="77777777" w:rsidTr="004456C1">
        <w:trPr>
          <w:cantSplit/>
        </w:trPr>
        <w:tc>
          <w:tcPr>
            <w:tcW w:w="1770" w:type="dxa"/>
            <w:tcMar>
              <w:left w:w="40" w:type="dxa"/>
              <w:right w:w="40" w:type="dxa"/>
            </w:tcMar>
          </w:tcPr>
          <w:p w14:paraId="3027336A" w14:textId="77777777" w:rsidR="004456C1" w:rsidRPr="006C5BB7" w:rsidRDefault="004456C1" w:rsidP="004456C1">
            <w:pPr>
              <w:pStyle w:val="TableEntry"/>
            </w:pPr>
            <w:r w:rsidRPr="006C5BB7">
              <w:t>Date/Time Medication Administered</w:t>
            </w:r>
          </w:p>
        </w:tc>
        <w:tc>
          <w:tcPr>
            <w:tcW w:w="2188" w:type="dxa"/>
          </w:tcPr>
          <w:p w14:paraId="6AEC2B48" w14:textId="77777777" w:rsidR="004456C1" w:rsidRDefault="004456C1" w:rsidP="004456C1">
            <w:pPr>
              <w:pStyle w:val="TableEntry"/>
            </w:pPr>
            <w:r>
              <w:t>Encounter</w:t>
            </w:r>
            <w:r w:rsidRPr="00272EDA">
              <w:sym w:font="Wingdings" w:char="F0DF"/>
            </w:r>
            <w:r>
              <w:t xml:space="preserve">MedicationAdministration.effective[x] </w:t>
            </w:r>
          </w:p>
          <w:p w14:paraId="01456C8C" w14:textId="77777777" w:rsidR="004456C1" w:rsidRPr="00376959" w:rsidRDefault="004456C1" w:rsidP="004456C1">
            <w:pPr>
              <w:pStyle w:val="TableEntry"/>
            </w:pPr>
            <w:r>
              <w:t>Encounter</w:t>
            </w:r>
            <w:r w:rsidRPr="00272EDA">
              <w:sym w:font="Wingdings" w:char="F0DF"/>
            </w:r>
            <w:r>
              <w:t>MedicationAdministration.effective.date/time</w:t>
            </w:r>
          </w:p>
        </w:tc>
        <w:tc>
          <w:tcPr>
            <w:tcW w:w="1440" w:type="dxa"/>
          </w:tcPr>
          <w:p w14:paraId="5F61EAA2" w14:textId="77777777" w:rsidR="004456C1" w:rsidRDefault="004456C1" w:rsidP="004456C1">
            <w:pPr>
              <w:pStyle w:val="TableEntry"/>
            </w:pPr>
            <w:r>
              <w:t>RE</w:t>
            </w:r>
          </w:p>
          <w:p w14:paraId="4A733666" w14:textId="77777777" w:rsidR="004456C1" w:rsidRPr="00376959" w:rsidRDefault="004456C1" w:rsidP="004456C1">
            <w:pPr>
              <w:pStyle w:val="TableEntry"/>
            </w:pPr>
            <w:r>
              <w:t>[0..1]</w:t>
            </w:r>
          </w:p>
        </w:tc>
        <w:tc>
          <w:tcPr>
            <w:tcW w:w="3240" w:type="dxa"/>
            <w:tcMar>
              <w:left w:w="40" w:type="dxa"/>
              <w:right w:w="40" w:type="dxa"/>
            </w:tcMar>
          </w:tcPr>
          <w:p w14:paraId="40FABB6D" w14:textId="77777777" w:rsidR="004456C1" w:rsidRPr="006C5BB7" w:rsidRDefault="004456C1" w:rsidP="004456C1">
            <w:pPr>
              <w:pStyle w:val="TableEntry"/>
            </w:pPr>
            <w:r w:rsidRPr="006C5BB7">
              <w:t>The date/time medication administered to the patient</w:t>
            </w:r>
          </w:p>
          <w:p w14:paraId="6DF50C4D" w14:textId="77777777" w:rsidR="004456C1" w:rsidRPr="00376959" w:rsidRDefault="004456C1" w:rsidP="004456C1">
            <w:pPr>
              <w:pStyle w:val="TableEntry"/>
            </w:pPr>
          </w:p>
        </w:tc>
        <w:tc>
          <w:tcPr>
            <w:tcW w:w="1440" w:type="dxa"/>
          </w:tcPr>
          <w:p w14:paraId="6CE5DFA7" w14:textId="77777777" w:rsidR="004456C1" w:rsidRPr="00376959" w:rsidRDefault="004456C1" w:rsidP="004456C1">
            <w:pPr>
              <w:pStyle w:val="TableEntry"/>
            </w:pPr>
          </w:p>
        </w:tc>
      </w:tr>
      <w:tr w:rsidR="004456C1" w:rsidRPr="00376959" w14:paraId="5C0D108E" w14:textId="77777777" w:rsidTr="004456C1">
        <w:trPr>
          <w:cantSplit/>
        </w:trPr>
        <w:tc>
          <w:tcPr>
            <w:tcW w:w="1770" w:type="dxa"/>
            <w:tcMar>
              <w:left w:w="40" w:type="dxa"/>
              <w:right w:w="40" w:type="dxa"/>
            </w:tcMar>
          </w:tcPr>
          <w:p w14:paraId="33EA82CB" w14:textId="77777777" w:rsidR="004456C1" w:rsidRPr="006C5BB7" w:rsidRDefault="004456C1" w:rsidP="004456C1">
            <w:pPr>
              <w:pStyle w:val="TableEntry"/>
            </w:pPr>
            <w:r w:rsidRPr="006C5BB7">
              <w:t>Medication Administered Prior to this Unit's EMS Care</w:t>
            </w:r>
          </w:p>
        </w:tc>
        <w:tc>
          <w:tcPr>
            <w:tcW w:w="2188" w:type="dxa"/>
          </w:tcPr>
          <w:p w14:paraId="46A880B5" w14:textId="77777777" w:rsidR="004456C1" w:rsidRDefault="004456C1" w:rsidP="004456C1">
            <w:pPr>
              <w:pStyle w:val="TableEntry"/>
            </w:pPr>
            <w:r>
              <w:t>Encounter</w:t>
            </w:r>
            <w:r w:rsidRPr="00272EDA">
              <w:sym w:font="Wingdings" w:char="F0DF"/>
            </w:r>
            <w:r>
              <w:t xml:space="preserve">MedicationAdministration.effective[x] </w:t>
            </w:r>
          </w:p>
          <w:p w14:paraId="495E8D39" w14:textId="77777777" w:rsidR="004456C1" w:rsidRPr="00376959" w:rsidRDefault="004456C1" w:rsidP="004456C1">
            <w:pPr>
              <w:pStyle w:val="TableEntry"/>
            </w:pPr>
            <w:r>
              <w:t>Encounter</w:t>
            </w:r>
            <w:r w:rsidRPr="00272EDA">
              <w:sym w:font="Wingdings" w:char="F0DF"/>
            </w:r>
            <w:r>
              <w:t>MedicationAdministration.effective.date/time</w:t>
            </w:r>
          </w:p>
        </w:tc>
        <w:tc>
          <w:tcPr>
            <w:tcW w:w="1440" w:type="dxa"/>
          </w:tcPr>
          <w:p w14:paraId="4B5CAC02" w14:textId="77777777" w:rsidR="004456C1" w:rsidRDefault="004456C1" w:rsidP="004456C1">
            <w:pPr>
              <w:pStyle w:val="TableEntry"/>
            </w:pPr>
            <w:r>
              <w:t>O</w:t>
            </w:r>
          </w:p>
          <w:p w14:paraId="3D3F9C92" w14:textId="77777777" w:rsidR="004456C1" w:rsidRPr="00376959" w:rsidRDefault="004456C1" w:rsidP="004456C1">
            <w:pPr>
              <w:pStyle w:val="TableEntry"/>
            </w:pPr>
            <w:r>
              <w:t>[0..*]</w:t>
            </w:r>
          </w:p>
        </w:tc>
        <w:tc>
          <w:tcPr>
            <w:tcW w:w="3240" w:type="dxa"/>
            <w:tcMar>
              <w:left w:w="40" w:type="dxa"/>
              <w:right w:w="40" w:type="dxa"/>
            </w:tcMar>
          </w:tcPr>
          <w:p w14:paraId="4C6670B1" w14:textId="77777777" w:rsidR="004456C1" w:rsidRPr="006C5BB7" w:rsidRDefault="004456C1" w:rsidP="004456C1">
            <w:pPr>
              <w:pStyle w:val="TableEntry"/>
            </w:pPr>
            <w:r w:rsidRPr="006C5BB7">
              <w:t>Indicates that the medication administration which is documented was administered prior to this EMS units care</w:t>
            </w:r>
          </w:p>
          <w:p w14:paraId="10FE2679" w14:textId="77777777" w:rsidR="004456C1" w:rsidRPr="00376959" w:rsidRDefault="004456C1" w:rsidP="004456C1">
            <w:pPr>
              <w:pStyle w:val="TableEntry"/>
            </w:pPr>
          </w:p>
        </w:tc>
        <w:tc>
          <w:tcPr>
            <w:tcW w:w="1440" w:type="dxa"/>
          </w:tcPr>
          <w:p w14:paraId="0116A037" w14:textId="77777777" w:rsidR="004456C1" w:rsidRPr="00376959" w:rsidRDefault="004456C1" w:rsidP="004456C1">
            <w:pPr>
              <w:pStyle w:val="TableEntry"/>
            </w:pPr>
          </w:p>
        </w:tc>
      </w:tr>
      <w:tr w:rsidR="004456C1" w:rsidRPr="00376959" w14:paraId="14F5872D" w14:textId="77777777" w:rsidTr="004456C1">
        <w:trPr>
          <w:cantSplit/>
        </w:trPr>
        <w:tc>
          <w:tcPr>
            <w:tcW w:w="1770" w:type="dxa"/>
            <w:tcMar>
              <w:left w:w="40" w:type="dxa"/>
              <w:right w:w="40" w:type="dxa"/>
            </w:tcMar>
          </w:tcPr>
          <w:p w14:paraId="7C4108BA" w14:textId="77777777" w:rsidR="004456C1" w:rsidRPr="006C5BB7" w:rsidRDefault="004456C1" w:rsidP="004456C1">
            <w:pPr>
              <w:pStyle w:val="TableEntry"/>
            </w:pPr>
            <w:r w:rsidRPr="006C5BB7">
              <w:t>Medication Given</w:t>
            </w:r>
          </w:p>
        </w:tc>
        <w:tc>
          <w:tcPr>
            <w:tcW w:w="2188" w:type="dxa"/>
          </w:tcPr>
          <w:p w14:paraId="65F8B783" w14:textId="77777777" w:rsidR="004456C1" w:rsidRPr="00376959" w:rsidRDefault="004456C1" w:rsidP="004456C1">
            <w:pPr>
              <w:pStyle w:val="TableEntry"/>
            </w:pPr>
            <w:r>
              <w:t>Encounter</w:t>
            </w:r>
            <w:r w:rsidRPr="00272EDA">
              <w:sym w:font="Wingdings" w:char="F0DF"/>
            </w:r>
            <w:r>
              <w:t>MedicationAdministration.resource</w:t>
            </w:r>
          </w:p>
        </w:tc>
        <w:tc>
          <w:tcPr>
            <w:tcW w:w="1440" w:type="dxa"/>
          </w:tcPr>
          <w:p w14:paraId="11A504D1" w14:textId="77777777" w:rsidR="004456C1" w:rsidRDefault="004456C1" w:rsidP="004456C1">
            <w:pPr>
              <w:pStyle w:val="TableEntry"/>
            </w:pPr>
            <w:r>
              <w:t>RE</w:t>
            </w:r>
          </w:p>
          <w:p w14:paraId="02B692CE" w14:textId="77777777" w:rsidR="004456C1" w:rsidRPr="00376959" w:rsidRDefault="004456C1" w:rsidP="004456C1">
            <w:pPr>
              <w:pStyle w:val="TableEntry"/>
            </w:pPr>
            <w:r>
              <w:t>[0..1]</w:t>
            </w:r>
          </w:p>
        </w:tc>
        <w:tc>
          <w:tcPr>
            <w:tcW w:w="3240" w:type="dxa"/>
            <w:tcMar>
              <w:left w:w="40" w:type="dxa"/>
              <w:right w:w="40" w:type="dxa"/>
            </w:tcMar>
          </w:tcPr>
          <w:p w14:paraId="312AAA40" w14:textId="77777777" w:rsidR="004456C1" w:rsidRPr="006C5BB7" w:rsidRDefault="004456C1" w:rsidP="004456C1">
            <w:pPr>
              <w:pStyle w:val="TableEntry"/>
            </w:pPr>
            <w:r w:rsidRPr="006C5BB7">
              <w:t>The medication given to the patient</w:t>
            </w:r>
          </w:p>
          <w:p w14:paraId="4CD222AE" w14:textId="77777777" w:rsidR="004456C1" w:rsidRPr="00376959" w:rsidRDefault="004456C1" w:rsidP="004456C1">
            <w:pPr>
              <w:pStyle w:val="TableEntry"/>
            </w:pPr>
          </w:p>
        </w:tc>
        <w:tc>
          <w:tcPr>
            <w:tcW w:w="1440" w:type="dxa"/>
          </w:tcPr>
          <w:p w14:paraId="34895E5B" w14:textId="77777777" w:rsidR="004456C1" w:rsidRPr="00376959" w:rsidRDefault="004456C1" w:rsidP="004456C1">
            <w:pPr>
              <w:pStyle w:val="TableEntry"/>
            </w:pPr>
          </w:p>
        </w:tc>
      </w:tr>
      <w:tr w:rsidR="004456C1" w:rsidRPr="00376959" w14:paraId="61C30BCE" w14:textId="77777777" w:rsidTr="004456C1">
        <w:trPr>
          <w:cantSplit/>
        </w:trPr>
        <w:tc>
          <w:tcPr>
            <w:tcW w:w="1770" w:type="dxa"/>
            <w:tcMar>
              <w:left w:w="40" w:type="dxa"/>
              <w:right w:w="40" w:type="dxa"/>
            </w:tcMar>
          </w:tcPr>
          <w:p w14:paraId="2A4F9314" w14:textId="77777777" w:rsidR="004456C1" w:rsidRPr="006C5BB7" w:rsidRDefault="004456C1" w:rsidP="004456C1">
            <w:pPr>
              <w:pStyle w:val="TableEntry"/>
            </w:pPr>
            <w:r w:rsidRPr="006C5BB7">
              <w:t>Medication Administered Route</w:t>
            </w:r>
          </w:p>
        </w:tc>
        <w:tc>
          <w:tcPr>
            <w:tcW w:w="2188" w:type="dxa"/>
          </w:tcPr>
          <w:p w14:paraId="49CA35EA" w14:textId="77777777" w:rsidR="004456C1" w:rsidRPr="00376959" w:rsidRDefault="004456C1" w:rsidP="004456C1">
            <w:pPr>
              <w:pStyle w:val="TableEntry"/>
            </w:pPr>
            <w:r>
              <w:t>Encounter</w:t>
            </w:r>
            <w:r w:rsidRPr="00272EDA">
              <w:sym w:font="Wingdings" w:char="F0DF"/>
            </w:r>
            <w:r>
              <w:t xml:space="preserve">MedicationAdministration.dosage.route </w:t>
            </w:r>
          </w:p>
          <w:p w14:paraId="6D832F11" w14:textId="77777777" w:rsidR="004456C1" w:rsidRPr="00376959" w:rsidRDefault="004456C1" w:rsidP="004456C1">
            <w:pPr>
              <w:pStyle w:val="TableEntry"/>
            </w:pPr>
          </w:p>
        </w:tc>
        <w:tc>
          <w:tcPr>
            <w:tcW w:w="1440" w:type="dxa"/>
          </w:tcPr>
          <w:p w14:paraId="5CB18FF1" w14:textId="77777777" w:rsidR="004456C1" w:rsidRDefault="004456C1" w:rsidP="004456C1">
            <w:pPr>
              <w:pStyle w:val="TableEntry"/>
            </w:pPr>
            <w:r>
              <w:t>RE</w:t>
            </w:r>
          </w:p>
          <w:p w14:paraId="22EBF8A1" w14:textId="77777777" w:rsidR="004456C1" w:rsidRPr="00376959" w:rsidRDefault="004456C1" w:rsidP="004456C1">
            <w:pPr>
              <w:pStyle w:val="TableEntry"/>
            </w:pPr>
            <w:r>
              <w:t>[0..1]</w:t>
            </w:r>
          </w:p>
        </w:tc>
        <w:tc>
          <w:tcPr>
            <w:tcW w:w="3240" w:type="dxa"/>
            <w:tcMar>
              <w:left w:w="40" w:type="dxa"/>
              <w:right w:w="40" w:type="dxa"/>
            </w:tcMar>
          </w:tcPr>
          <w:p w14:paraId="51ADF76D" w14:textId="77777777" w:rsidR="004456C1" w:rsidRPr="006C5BB7" w:rsidRDefault="004456C1" w:rsidP="004456C1">
            <w:pPr>
              <w:pStyle w:val="TableEntry"/>
            </w:pPr>
            <w:r w:rsidRPr="006C5BB7">
              <w:t>The route medication was administered to the patient</w:t>
            </w:r>
          </w:p>
          <w:p w14:paraId="19FA009E" w14:textId="77777777" w:rsidR="004456C1" w:rsidRPr="006C5BB7" w:rsidRDefault="004456C1" w:rsidP="004456C1">
            <w:pPr>
              <w:pStyle w:val="TableEntry"/>
            </w:pPr>
          </w:p>
          <w:p w14:paraId="26F67615" w14:textId="77777777" w:rsidR="004456C1" w:rsidRPr="00376959" w:rsidRDefault="004456C1" w:rsidP="004456C1">
            <w:pPr>
              <w:pStyle w:val="TableEntry"/>
            </w:pPr>
          </w:p>
        </w:tc>
        <w:tc>
          <w:tcPr>
            <w:tcW w:w="1440" w:type="dxa"/>
          </w:tcPr>
          <w:p w14:paraId="581CBE72" w14:textId="77777777" w:rsidR="004456C1" w:rsidRPr="00376959" w:rsidRDefault="004456C1" w:rsidP="004456C1">
            <w:pPr>
              <w:pStyle w:val="TableEntry"/>
            </w:pPr>
          </w:p>
        </w:tc>
      </w:tr>
      <w:tr w:rsidR="004456C1" w:rsidRPr="00376959" w14:paraId="11551B2A" w14:textId="77777777" w:rsidTr="004456C1">
        <w:trPr>
          <w:cantSplit/>
        </w:trPr>
        <w:tc>
          <w:tcPr>
            <w:tcW w:w="1770" w:type="dxa"/>
            <w:tcMar>
              <w:left w:w="40" w:type="dxa"/>
              <w:right w:w="40" w:type="dxa"/>
            </w:tcMar>
          </w:tcPr>
          <w:p w14:paraId="12A8C95C" w14:textId="77777777" w:rsidR="004456C1" w:rsidRPr="006C5BB7" w:rsidRDefault="004456C1" w:rsidP="004456C1">
            <w:pPr>
              <w:pStyle w:val="TableEntry"/>
            </w:pPr>
            <w:r w:rsidRPr="006C5BB7">
              <w:t>Medication Dosage</w:t>
            </w:r>
          </w:p>
        </w:tc>
        <w:tc>
          <w:tcPr>
            <w:tcW w:w="2188" w:type="dxa"/>
          </w:tcPr>
          <w:p w14:paraId="70419AFF" w14:textId="77777777" w:rsidR="004456C1" w:rsidRPr="00376959" w:rsidRDefault="004456C1" w:rsidP="004456C1">
            <w:pPr>
              <w:pStyle w:val="TableEntry"/>
            </w:pPr>
            <w:r>
              <w:t>Encounter</w:t>
            </w:r>
            <w:r w:rsidRPr="00272EDA">
              <w:sym w:font="Wingdings" w:char="F0DF"/>
            </w:r>
            <w:r>
              <w:t xml:space="preserve">MedicationAdministration.dosage </w:t>
            </w:r>
          </w:p>
          <w:p w14:paraId="1FE41AE8" w14:textId="77777777" w:rsidR="004456C1" w:rsidRPr="00376959" w:rsidRDefault="004456C1" w:rsidP="004456C1">
            <w:pPr>
              <w:pStyle w:val="TableEntry"/>
            </w:pPr>
          </w:p>
        </w:tc>
        <w:tc>
          <w:tcPr>
            <w:tcW w:w="1440" w:type="dxa"/>
          </w:tcPr>
          <w:p w14:paraId="0CE8E9E9" w14:textId="77777777" w:rsidR="004456C1" w:rsidRDefault="004456C1" w:rsidP="004456C1">
            <w:pPr>
              <w:pStyle w:val="TableEntry"/>
            </w:pPr>
            <w:r>
              <w:t>RE</w:t>
            </w:r>
          </w:p>
          <w:p w14:paraId="5E6248E3" w14:textId="77777777" w:rsidR="004456C1" w:rsidRPr="00376959" w:rsidRDefault="004456C1" w:rsidP="004456C1">
            <w:pPr>
              <w:pStyle w:val="TableEntry"/>
            </w:pPr>
            <w:r>
              <w:t>[0..1]</w:t>
            </w:r>
          </w:p>
        </w:tc>
        <w:tc>
          <w:tcPr>
            <w:tcW w:w="3240" w:type="dxa"/>
            <w:tcMar>
              <w:left w:w="40" w:type="dxa"/>
              <w:right w:w="40" w:type="dxa"/>
            </w:tcMar>
          </w:tcPr>
          <w:p w14:paraId="7B9323F9" w14:textId="77777777" w:rsidR="004456C1" w:rsidRPr="006C5BB7" w:rsidRDefault="004456C1" w:rsidP="004456C1">
            <w:pPr>
              <w:pStyle w:val="TableEntry"/>
            </w:pPr>
            <w:r w:rsidRPr="006C5BB7">
              <w:t>The dose or amount of the medication given to the patient</w:t>
            </w:r>
          </w:p>
          <w:p w14:paraId="56D7FCCB" w14:textId="77777777" w:rsidR="004456C1" w:rsidRPr="00376959" w:rsidRDefault="004456C1" w:rsidP="004456C1">
            <w:pPr>
              <w:pStyle w:val="TableEntry"/>
            </w:pPr>
          </w:p>
        </w:tc>
        <w:tc>
          <w:tcPr>
            <w:tcW w:w="1440" w:type="dxa"/>
          </w:tcPr>
          <w:p w14:paraId="3709E2F8" w14:textId="77777777" w:rsidR="004456C1" w:rsidRPr="00376959" w:rsidRDefault="004456C1" w:rsidP="004456C1">
            <w:pPr>
              <w:pStyle w:val="TableEntry"/>
            </w:pPr>
          </w:p>
        </w:tc>
      </w:tr>
      <w:tr w:rsidR="004456C1" w:rsidRPr="00376959" w14:paraId="797E0936" w14:textId="77777777" w:rsidTr="004456C1">
        <w:trPr>
          <w:cantSplit/>
        </w:trPr>
        <w:tc>
          <w:tcPr>
            <w:tcW w:w="1770" w:type="dxa"/>
            <w:tcMar>
              <w:left w:w="40" w:type="dxa"/>
              <w:right w:w="40" w:type="dxa"/>
            </w:tcMar>
          </w:tcPr>
          <w:p w14:paraId="08FFD049" w14:textId="77777777" w:rsidR="004456C1" w:rsidRPr="006C5BB7" w:rsidRDefault="004456C1" w:rsidP="004456C1">
            <w:pPr>
              <w:pStyle w:val="TableEntry"/>
            </w:pPr>
            <w:r w:rsidRPr="006C5BB7">
              <w:t>Medication Dosage Units</w:t>
            </w:r>
          </w:p>
        </w:tc>
        <w:tc>
          <w:tcPr>
            <w:tcW w:w="2188" w:type="dxa"/>
          </w:tcPr>
          <w:p w14:paraId="58E63292" w14:textId="77777777" w:rsidR="004456C1" w:rsidRPr="00376959" w:rsidRDefault="004456C1" w:rsidP="004456C1">
            <w:pPr>
              <w:pStyle w:val="TableEntry"/>
            </w:pPr>
            <w:r>
              <w:t>Encounter</w:t>
            </w:r>
            <w:r w:rsidRPr="00272EDA">
              <w:sym w:font="Wingdings" w:char="F0DF"/>
            </w:r>
            <w:r>
              <w:t>MedicationAdministration.dosage.dose</w:t>
            </w:r>
          </w:p>
        </w:tc>
        <w:tc>
          <w:tcPr>
            <w:tcW w:w="1440" w:type="dxa"/>
          </w:tcPr>
          <w:p w14:paraId="122EF1C5" w14:textId="77777777" w:rsidR="004456C1" w:rsidRDefault="004456C1" w:rsidP="004456C1">
            <w:pPr>
              <w:pStyle w:val="TableEntry"/>
            </w:pPr>
            <w:r>
              <w:t>RE</w:t>
            </w:r>
          </w:p>
          <w:p w14:paraId="2DFDC72B" w14:textId="77777777" w:rsidR="004456C1" w:rsidRPr="00376959" w:rsidRDefault="004456C1" w:rsidP="004456C1">
            <w:pPr>
              <w:pStyle w:val="TableEntry"/>
            </w:pPr>
            <w:r>
              <w:t>[0..1]</w:t>
            </w:r>
          </w:p>
        </w:tc>
        <w:tc>
          <w:tcPr>
            <w:tcW w:w="3240" w:type="dxa"/>
            <w:tcMar>
              <w:left w:w="40" w:type="dxa"/>
              <w:right w:w="40" w:type="dxa"/>
            </w:tcMar>
          </w:tcPr>
          <w:p w14:paraId="7BCE83BA" w14:textId="77777777" w:rsidR="004456C1" w:rsidRPr="006C5BB7" w:rsidRDefault="004456C1" w:rsidP="004456C1">
            <w:pPr>
              <w:pStyle w:val="TableEntry"/>
            </w:pPr>
            <w:r w:rsidRPr="006C5BB7">
              <w:t>The unit of medication dosage given to patient</w:t>
            </w:r>
          </w:p>
          <w:p w14:paraId="3CA05EDF" w14:textId="77777777" w:rsidR="004456C1" w:rsidRPr="00376959" w:rsidRDefault="004456C1" w:rsidP="004456C1">
            <w:pPr>
              <w:pStyle w:val="TableEntry"/>
            </w:pPr>
          </w:p>
        </w:tc>
        <w:tc>
          <w:tcPr>
            <w:tcW w:w="1440" w:type="dxa"/>
          </w:tcPr>
          <w:p w14:paraId="6F6464DB" w14:textId="77777777" w:rsidR="004456C1" w:rsidRPr="00376959" w:rsidRDefault="004456C1" w:rsidP="004456C1">
            <w:pPr>
              <w:pStyle w:val="TableEntry"/>
            </w:pPr>
          </w:p>
        </w:tc>
      </w:tr>
      <w:tr w:rsidR="004456C1" w:rsidRPr="00376959" w14:paraId="21F9087A" w14:textId="77777777" w:rsidTr="004456C1">
        <w:trPr>
          <w:cantSplit/>
        </w:trPr>
        <w:tc>
          <w:tcPr>
            <w:tcW w:w="1770" w:type="dxa"/>
            <w:tcMar>
              <w:left w:w="40" w:type="dxa"/>
              <w:right w:w="40" w:type="dxa"/>
            </w:tcMar>
          </w:tcPr>
          <w:p w14:paraId="73344CEF" w14:textId="77777777" w:rsidR="004456C1" w:rsidRPr="006C5BB7" w:rsidRDefault="004456C1" w:rsidP="004456C1">
            <w:pPr>
              <w:pStyle w:val="TableEntry"/>
            </w:pPr>
            <w:r w:rsidRPr="006C5BB7">
              <w:t>Response to Medication</w:t>
            </w:r>
          </w:p>
        </w:tc>
        <w:tc>
          <w:tcPr>
            <w:tcW w:w="2188" w:type="dxa"/>
          </w:tcPr>
          <w:p w14:paraId="38785174" w14:textId="77777777" w:rsidR="004456C1" w:rsidRPr="00376959" w:rsidRDefault="004456C1" w:rsidP="004456C1">
            <w:pPr>
              <w:pStyle w:val="TableEntry"/>
            </w:pPr>
            <w:r>
              <w:t>Encounter</w:t>
            </w:r>
            <w:r w:rsidRPr="00272EDA">
              <w:sym w:font="Wingdings" w:char="F0DF"/>
            </w:r>
            <w:r>
              <w:t>MedicationAdministration.note</w:t>
            </w:r>
          </w:p>
        </w:tc>
        <w:tc>
          <w:tcPr>
            <w:tcW w:w="1440" w:type="dxa"/>
          </w:tcPr>
          <w:p w14:paraId="7AD9A6E1" w14:textId="77777777" w:rsidR="004456C1" w:rsidRDefault="004456C1" w:rsidP="004456C1">
            <w:pPr>
              <w:pStyle w:val="TableEntry"/>
            </w:pPr>
            <w:r>
              <w:t>RE</w:t>
            </w:r>
          </w:p>
          <w:p w14:paraId="0AE3FA7B" w14:textId="77777777" w:rsidR="004456C1" w:rsidRPr="00376959" w:rsidRDefault="004456C1" w:rsidP="004456C1">
            <w:pPr>
              <w:pStyle w:val="TableEntry"/>
            </w:pPr>
            <w:r>
              <w:t>[0..1]</w:t>
            </w:r>
          </w:p>
        </w:tc>
        <w:tc>
          <w:tcPr>
            <w:tcW w:w="3240" w:type="dxa"/>
            <w:tcMar>
              <w:left w:w="40" w:type="dxa"/>
              <w:right w:w="40" w:type="dxa"/>
            </w:tcMar>
          </w:tcPr>
          <w:p w14:paraId="670CF428" w14:textId="77777777" w:rsidR="004456C1" w:rsidRPr="006C5BB7" w:rsidRDefault="004456C1" w:rsidP="004456C1">
            <w:pPr>
              <w:pStyle w:val="TableEntry"/>
            </w:pPr>
            <w:r w:rsidRPr="006C5BB7">
              <w:t>The patient's response to the medication</w:t>
            </w:r>
          </w:p>
          <w:p w14:paraId="76FF9A90" w14:textId="77777777" w:rsidR="004456C1" w:rsidRPr="00376959" w:rsidRDefault="004456C1" w:rsidP="004456C1">
            <w:pPr>
              <w:pStyle w:val="TableEntry"/>
            </w:pPr>
          </w:p>
        </w:tc>
        <w:tc>
          <w:tcPr>
            <w:tcW w:w="1440" w:type="dxa"/>
          </w:tcPr>
          <w:p w14:paraId="46D98611" w14:textId="77777777" w:rsidR="004456C1" w:rsidRPr="00376959" w:rsidRDefault="004456C1" w:rsidP="004456C1">
            <w:pPr>
              <w:pStyle w:val="TableEntry"/>
            </w:pPr>
          </w:p>
        </w:tc>
      </w:tr>
      <w:tr w:rsidR="004456C1" w:rsidRPr="00376959" w14:paraId="634BA166" w14:textId="77777777" w:rsidTr="004456C1">
        <w:trPr>
          <w:cantSplit/>
        </w:trPr>
        <w:tc>
          <w:tcPr>
            <w:tcW w:w="1770" w:type="dxa"/>
            <w:tcMar>
              <w:left w:w="40" w:type="dxa"/>
              <w:right w:w="40" w:type="dxa"/>
            </w:tcMar>
          </w:tcPr>
          <w:p w14:paraId="69C7030A" w14:textId="77777777" w:rsidR="004456C1" w:rsidRPr="006C5BB7" w:rsidRDefault="004456C1" w:rsidP="004456C1">
            <w:pPr>
              <w:pStyle w:val="TableEntry"/>
            </w:pPr>
            <w:r w:rsidRPr="006C5BB7">
              <w:lastRenderedPageBreak/>
              <w:t>Medication Complication</w:t>
            </w:r>
          </w:p>
        </w:tc>
        <w:tc>
          <w:tcPr>
            <w:tcW w:w="2188" w:type="dxa"/>
          </w:tcPr>
          <w:p w14:paraId="12CC84DB" w14:textId="77777777" w:rsidR="004456C1" w:rsidRDefault="004456C1" w:rsidP="004456C1">
            <w:pPr>
              <w:pStyle w:val="TableEntry"/>
            </w:pPr>
            <w:r>
              <w:t>Encounter</w:t>
            </w:r>
            <w:r w:rsidRPr="00272EDA">
              <w:sym w:font="Wingdings" w:char="F0DF"/>
            </w:r>
            <w:r>
              <w:t>AdverseEvent.reaction</w:t>
            </w:r>
          </w:p>
          <w:p w14:paraId="4B118074" w14:textId="77777777" w:rsidR="004456C1" w:rsidRDefault="004456C1" w:rsidP="004456C1">
            <w:pPr>
              <w:pStyle w:val="TableEntry"/>
            </w:pPr>
          </w:p>
          <w:p w14:paraId="7979B323" w14:textId="77777777" w:rsidR="004456C1" w:rsidRPr="00376959" w:rsidRDefault="004456C1" w:rsidP="004456C1">
            <w:pPr>
              <w:pStyle w:val="TableEntry"/>
            </w:pPr>
            <w:r>
              <w:t>Encounter</w:t>
            </w:r>
            <w:r w:rsidRPr="00272EDA">
              <w:sym w:font="Wingdings" w:char="F0DF"/>
            </w:r>
            <w:r>
              <w:t>AdverseEvent.Description</w:t>
            </w:r>
          </w:p>
        </w:tc>
        <w:tc>
          <w:tcPr>
            <w:tcW w:w="1440" w:type="dxa"/>
          </w:tcPr>
          <w:p w14:paraId="4CDA2D1E" w14:textId="77777777" w:rsidR="004456C1" w:rsidRDefault="004456C1" w:rsidP="004456C1">
            <w:pPr>
              <w:pStyle w:val="TableEntry"/>
            </w:pPr>
            <w:r>
              <w:t>RE</w:t>
            </w:r>
          </w:p>
          <w:p w14:paraId="6901A4D9" w14:textId="77777777" w:rsidR="004456C1" w:rsidRPr="00376959" w:rsidRDefault="004456C1" w:rsidP="004456C1">
            <w:pPr>
              <w:pStyle w:val="TableEntry"/>
            </w:pPr>
            <w:r>
              <w:t>[0..*]</w:t>
            </w:r>
          </w:p>
        </w:tc>
        <w:tc>
          <w:tcPr>
            <w:tcW w:w="3240" w:type="dxa"/>
            <w:tcMar>
              <w:left w:w="40" w:type="dxa"/>
              <w:right w:w="40" w:type="dxa"/>
            </w:tcMar>
          </w:tcPr>
          <w:p w14:paraId="7F1E0793" w14:textId="77777777" w:rsidR="004456C1" w:rsidRPr="006C5BB7" w:rsidRDefault="004456C1" w:rsidP="004456C1">
            <w:pPr>
              <w:pStyle w:val="TableEntry"/>
            </w:pPr>
            <w:r w:rsidRPr="006C5BB7">
              <w:t>Any complication (abnormal effect on the patient) associated with the administration of the medication to the patient by EMS</w:t>
            </w:r>
          </w:p>
          <w:p w14:paraId="3E157E13" w14:textId="77777777" w:rsidR="004456C1" w:rsidRPr="00376959" w:rsidRDefault="004456C1" w:rsidP="004456C1">
            <w:pPr>
              <w:pStyle w:val="TableEntry"/>
            </w:pPr>
          </w:p>
        </w:tc>
        <w:tc>
          <w:tcPr>
            <w:tcW w:w="1440" w:type="dxa"/>
          </w:tcPr>
          <w:p w14:paraId="5992797D" w14:textId="77777777" w:rsidR="004456C1" w:rsidRPr="00376959" w:rsidRDefault="004456C1" w:rsidP="004456C1">
            <w:pPr>
              <w:pStyle w:val="TableEntry"/>
            </w:pPr>
          </w:p>
        </w:tc>
      </w:tr>
      <w:tr w:rsidR="004456C1" w:rsidRPr="00376959" w14:paraId="43DA8018" w14:textId="77777777" w:rsidTr="004456C1">
        <w:trPr>
          <w:cantSplit/>
        </w:trPr>
        <w:tc>
          <w:tcPr>
            <w:tcW w:w="1770" w:type="dxa"/>
            <w:tcMar>
              <w:left w:w="40" w:type="dxa"/>
              <w:right w:w="40" w:type="dxa"/>
            </w:tcMar>
          </w:tcPr>
          <w:p w14:paraId="677BC2F5" w14:textId="77777777" w:rsidR="004456C1" w:rsidRPr="006C5BB7" w:rsidRDefault="004456C1" w:rsidP="004456C1">
            <w:pPr>
              <w:pStyle w:val="TableEntry"/>
            </w:pPr>
            <w:r w:rsidRPr="006C5BB7">
              <w:t>Medication Crew (Healthcare Professionals) ID</w:t>
            </w:r>
          </w:p>
        </w:tc>
        <w:tc>
          <w:tcPr>
            <w:tcW w:w="2188" w:type="dxa"/>
          </w:tcPr>
          <w:p w14:paraId="11F32958" w14:textId="77777777" w:rsidR="004456C1" w:rsidRPr="00376959" w:rsidRDefault="004456C1" w:rsidP="004456C1">
            <w:pPr>
              <w:pStyle w:val="TableEntry"/>
            </w:pPr>
            <w:r>
              <w:t>Encounter</w:t>
            </w:r>
            <w:r w:rsidRPr="00272EDA">
              <w:sym w:font="Wingdings" w:char="F0DF"/>
            </w:r>
            <w:r>
              <w:t>MedicationAdministration.performer</w:t>
            </w:r>
          </w:p>
        </w:tc>
        <w:tc>
          <w:tcPr>
            <w:tcW w:w="1440" w:type="dxa"/>
          </w:tcPr>
          <w:p w14:paraId="3885BD81" w14:textId="77777777" w:rsidR="004456C1" w:rsidRDefault="004456C1" w:rsidP="004456C1">
            <w:pPr>
              <w:pStyle w:val="TableEntry"/>
            </w:pPr>
            <w:r>
              <w:t>RE</w:t>
            </w:r>
          </w:p>
          <w:p w14:paraId="7DC3E1F7" w14:textId="77777777" w:rsidR="004456C1" w:rsidRPr="00376959" w:rsidRDefault="004456C1" w:rsidP="004456C1">
            <w:pPr>
              <w:pStyle w:val="TableEntry"/>
            </w:pPr>
            <w:r>
              <w:t>[0..1]</w:t>
            </w:r>
          </w:p>
        </w:tc>
        <w:tc>
          <w:tcPr>
            <w:tcW w:w="3240" w:type="dxa"/>
            <w:tcMar>
              <w:left w:w="40" w:type="dxa"/>
              <w:right w:w="40" w:type="dxa"/>
            </w:tcMar>
          </w:tcPr>
          <w:p w14:paraId="5EC0B458" w14:textId="77777777" w:rsidR="004456C1" w:rsidRPr="006C5BB7" w:rsidRDefault="004456C1" w:rsidP="004456C1">
            <w:pPr>
              <w:pStyle w:val="TableEntry"/>
            </w:pPr>
            <w:r w:rsidRPr="006C5BB7">
              <w:t>The statewide assigned ID number of the EMS crew member giving the treatment to the patient</w:t>
            </w:r>
          </w:p>
          <w:p w14:paraId="21D3784D" w14:textId="77777777" w:rsidR="004456C1" w:rsidRPr="00376959" w:rsidRDefault="004456C1" w:rsidP="004456C1">
            <w:pPr>
              <w:pStyle w:val="TableEntry"/>
            </w:pPr>
          </w:p>
        </w:tc>
        <w:tc>
          <w:tcPr>
            <w:tcW w:w="1440" w:type="dxa"/>
          </w:tcPr>
          <w:p w14:paraId="48BADDC4" w14:textId="77777777" w:rsidR="004456C1" w:rsidRPr="00376959" w:rsidRDefault="004456C1" w:rsidP="004456C1">
            <w:pPr>
              <w:pStyle w:val="TableEntry"/>
            </w:pPr>
          </w:p>
        </w:tc>
      </w:tr>
      <w:tr w:rsidR="004456C1" w:rsidRPr="00376959" w14:paraId="16D80D36" w14:textId="77777777" w:rsidTr="004456C1">
        <w:trPr>
          <w:cantSplit/>
        </w:trPr>
        <w:tc>
          <w:tcPr>
            <w:tcW w:w="1770" w:type="dxa"/>
            <w:tcMar>
              <w:left w:w="40" w:type="dxa"/>
              <w:right w:w="40" w:type="dxa"/>
            </w:tcMar>
          </w:tcPr>
          <w:p w14:paraId="3070F508" w14:textId="77777777" w:rsidR="004456C1" w:rsidRPr="006C5BB7" w:rsidRDefault="004456C1" w:rsidP="004456C1">
            <w:pPr>
              <w:pStyle w:val="TableEntry"/>
            </w:pPr>
            <w:r w:rsidRPr="006C5BB7">
              <w:t>Role/Type of Person Administering Medication</w:t>
            </w:r>
          </w:p>
        </w:tc>
        <w:tc>
          <w:tcPr>
            <w:tcW w:w="2188" w:type="dxa"/>
          </w:tcPr>
          <w:p w14:paraId="7875055A" w14:textId="77777777" w:rsidR="004456C1" w:rsidRPr="00376959" w:rsidRDefault="004456C1" w:rsidP="004456C1">
            <w:pPr>
              <w:pStyle w:val="TableEntry"/>
            </w:pPr>
            <w:r>
              <w:t>Encounter</w:t>
            </w:r>
            <w:r w:rsidRPr="00272EDA">
              <w:sym w:font="Wingdings" w:char="F0DF"/>
            </w:r>
            <w:r>
              <w:t>MedicationAdministration.performer.actor.practitioner.role</w:t>
            </w:r>
          </w:p>
        </w:tc>
        <w:tc>
          <w:tcPr>
            <w:tcW w:w="1440" w:type="dxa"/>
          </w:tcPr>
          <w:p w14:paraId="3C5B388B" w14:textId="77777777" w:rsidR="004456C1" w:rsidRDefault="004456C1" w:rsidP="004456C1">
            <w:pPr>
              <w:pStyle w:val="TableEntry"/>
            </w:pPr>
            <w:r>
              <w:t>RE</w:t>
            </w:r>
          </w:p>
          <w:p w14:paraId="1295073D" w14:textId="77777777" w:rsidR="004456C1" w:rsidRPr="00376959" w:rsidRDefault="004456C1" w:rsidP="004456C1">
            <w:pPr>
              <w:pStyle w:val="TableEntry"/>
            </w:pPr>
            <w:r>
              <w:t>[0..1]</w:t>
            </w:r>
          </w:p>
        </w:tc>
        <w:tc>
          <w:tcPr>
            <w:tcW w:w="3240" w:type="dxa"/>
            <w:tcMar>
              <w:left w:w="40" w:type="dxa"/>
              <w:right w:w="40" w:type="dxa"/>
            </w:tcMar>
          </w:tcPr>
          <w:p w14:paraId="7A43615C" w14:textId="77777777" w:rsidR="004456C1" w:rsidRPr="006C5BB7" w:rsidRDefault="004456C1" w:rsidP="004456C1">
            <w:pPr>
              <w:pStyle w:val="TableEntry"/>
            </w:pPr>
            <w:r w:rsidRPr="006C5BB7">
              <w:t>The type (level) of EMS or Healthcare Professional Administering the Medication. For medications administered prior to EMS arrival, this may be a non-EMS healthcare professional.</w:t>
            </w:r>
          </w:p>
          <w:p w14:paraId="05FAFB17" w14:textId="77777777" w:rsidR="004456C1" w:rsidRPr="00376959" w:rsidRDefault="004456C1" w:rsidP="004456C1">
            <w:pPr>
              <w:pStyle w:val="TableEntry"/>
            </w:pPr>
          </w:p>
        </w:tc>
        <w:tc>
          <w:tcPr>
            <w:tcW w:w="1440" w:type="dxa"/>
          </w:tcPr>
          <w:p w14:paraId="087F4DCB" w14:textId="77777777" w:rsidR="004456C1" w:rsidRPr="00376959" w:rsidRDefault="004456C1" w:rsidP="004456C1">
            <w:pPr>
              <w:pStyle w:val="TableEntry"/>
            </w:pPr>
          </w:p>
        </w:tc>
      </w:tr>
      <w:tr w:rsidR="004456C1" w:rsidRPr="00376959" w14:paraId="06A7A9CF" w14:textId="77777777" w:rsidTr="004456C1">
        <w:trPr>
          <w:cantSplit/>
        </w:trPr>
        <w:tc>
          <w:tcPr>
            <w:tcW w:w="1770" w:type="dxa"/>
            <w:tcMar>
              <w:left w:w="40" w:type="dxa"/>
              <w:right w:w="40" w:type="dxa"/>
            </w:tcMar>
          </w:tcPr>
          <w:p w14:paraId="797F8763" w14:textId="77777777" w:rsidR="004456C1" w:rsidRPr="006C5BB7" w:rsidRDefault="004456C1" w:rsidP="004456C1">
            <w:pPr>
              <w:pStyle w:val="TableEntry"/>
            </w:pPr>
            <w:r w:rsidRPr="006C5BB7">
              <w:t>Medication Authorization</w:t>
            </w:r>
          </w:p>
        </w:tc>
        <w:tc>
          <w:tcPr>
            <w:tcW w:w="2188" w:type="dxa"/>
          </w:tcPr>
          <w:p w14:paraId="2C79D8B4" w14:textId="77777777" w:rsidR="004456C1" w:rsidRPr="00376959" w:rsidRDefault="004456C1" w:rsidP="004456C1">
            <w:pPr>
              <w:pStyle w:val="TableEntry"/>
            </w:pPr>
            <w:r>
              <w:t>Encounter</w:t>
            </w:r>
            <w:r w:rsidRPr="00272EDA">
              <w:sym w:font="Wingdings" w:char="F0DF"/>
            </w:r>
            <w:r>
              <w:t xml:space="preserve">MedicationAdministration.perscritpion </w:t>
            </w:r>
          </w:p>
        </w:tc>
        <w:tc>
          <w:tcPr>
            <w:tcW w:w="1440" w:type="dxa"/>
          </w:tcPr>
          <w:p w14:paraId="597B2F0E" w14:textId="77777777" w:rsidR="004456C1" w:rsidRDefault="004456C1" w:rsidP="004456C1">
            <w:pPr>
              <w:pStyle w:val="TableEntry"/>
            </w:pPr>
            <w:r>
              <w:t>RE</w:t>
            </w:r>
          </w:p>
          <w:p w14:paraId="65C918BB" w14:textId="77777777" w:rsidR="004456C1" w:rsidRPr="00376959" w:rsidRDefault="004456C1" w:rsidP="004456C1">
            <w:pPr>
              <w:pStyle w:val="TableEntry"/>
            </w:pPr>
            <w:r>
              <w:t>[0..1]</w:t>
            </w:r>
          </w:p>
        </w:tc>
        <w:tc>
          <w:tcPr>
            <w:tcW w:w="3240" w:type="dxa"/>
            <w:tcMar>
              <w:left w:w="40" w:type="dxa"/>
              <w:right w:w="40" w:type="dxa"/>
            </w:tcMar>
          </w:tcPr>
          <w:p w14:paraId="6EC6A64E" w14:textId="77777777" w:rsidR="004456C1" w:rsidRPr="006C5BB7" w:rsidRDefault="004456C1" w:rsidP="004456C1">
            <w:pPr>
              <w:pStyle w:val="TableEntry"/>
            </w:pPr>
            <w:r w:rsidRPr="006C5BB7">
              <w:t>The type of treatment authorization obtained</w:t>
            </w:r>
          </w:p>
          <w:p w14:paraId="55E6FF83" w14:textId="77777777" w:rsidR="004456C1" w:rsidRPr="00376959" w:rsidRDefault="004456C1" w:rsidP="004456C1">
            <w:pPr>
              <w:pStyle w:val="TableEntry"/>
            </w:pPr>
          </w:p>
        </w:tc>
        <w:tc>
          <w:tcPr>
            <w:tcW w:w="1440" w:type="dxa"/>
          </w:tcPr>
          <w:p w14:paraId="19E52420" w14:textId="77777777" w:rsidR="004456C1" w:rsidRPr="00376959" w:rsidRDefault="004456C1" w:rsidP="004456C1">
            <w:pPr>
              <w:pStyle w:val="TableEntry"/>
            </w:pPr>
          </w:p>
        </w:tc>
      </w:tr>
      <w:tr w:rsidR="004456C1" w:rsidRPr="00376959" w14:paraId="218A3485" w14:textId="77777777" w:rsidTr="004456C1">
        <w:trPr>
          <w:cantSplit/>
        </w:trPr>
        <w:tc>
          <w:tcPr>
            <w:tcW w:w="1770" w:type="dxa"/>
            <w:tcMar>
              <w:left w:w="40" w:type="dxa"/>
              <w:right w:w="40" w:type="dxa"/>
            </w:tcMar>
          </w:tcPr>
          <w:p w14:paraId="692A16EE" w14:textId="77777777" w:rsidR="004456C1" w:rsidRPr="006C5BB7" w:rsidRDefault="004456C1" w:rsidP="004456C1">
            <w:pPr>
              <w:pStyle w:val="TableEntry"/>
            </w:pPr>
            <w:r w:rsidRPr="006C5BB7">
              <w:t>Medication Authorizing Physician</w:t>
            </w:r>
          </w:p>
        </w:tc>
        <w:tc>
          <w:tcPr>
            <w:tcW w:w="2188" w:type="dxa"/>
          </w:tcPr>
          <w:p w14:paraId="0EBE932A" w14:textId="77777777" w:rsidR="004456C1" w:rsidRPr="00376959" w:rsidRDefault="004456C1" w:rsidP="004456C1">
            <w:pPr>
              <w:pStyle w:val="TableEntry"/>
            </w:pPr>
            <w:r>
              <w:t>Encounter</w:t>
            </w:r>
            <w:r w:rsidRPr="00272EDA">
              <w:sym w:font="Wingdings" w:char="F0DF"/>
            </w:r>
            <w:r>
              <w:t>MedicationAdministration.perscritpion.medicationRequest.requester</w:t>
            </w:r>
          </w:p>
        </w:tc>
        <w:tc>
          <w:tcPr>
            <w:tcW w:w="1440" w:type="dxa"/>
          </w:tcPr>
          <w:p w14:paraId="4020588C" w14:textId="77777777" w:rsidR="004456C1" w:rsidRDefault="004456C1" w:rsidP="004456C1">
            <w:pPr>
              <w:pStyle w:val="TableEntry"/>
            </w:pPr>
            <w:r>
              <w:t>RE</w:t>
            </w:r>
          </w:p>
          <w:p w14:paraId="33F1C5BB" w14:textId="77777777" w:rsidR="004456C1" w:rsidRPr="00376959" w:rsidRDefault="004456C1" w:rsidP="004456C1">
            <w:pPr>
              <w:pStyle w:val="TableEntry"/>
            </w:pPr>
            <w:r>
              <w:t>[0..1]</w:t>
            </w:r>
          </w:p>
        </w:tc>
        <w:tc>
          <w:tcPr>
            <w:tcW w:w="3240" w:type="dxa"/>
            <w:tcMar>
              <w:left w:w="40" w:type="dxa"/>
              <w:right w:w="40" w:type="dxa"/>
            </w:tcMar>
          </w:tcPr>
          <w:p w14:paraId="5D3B6CBA" w14:textId="77777777" w:rsidR="004456C1" w:rsidRPr="006C5BB7" w:rsidRDefault="004456C1" w:rsidP="004456C1">
            <w:pPr>
              <w:pStyle w:val="TableEntry"/>
            </w:pPr>
            <w:r w:rsidRPr="006C5BB7">
              <w:t>The name of the authorizing physician ordering the medication administration if the order was provided by any manner other than protocol (standing order) in EMedications.11</w:t>
            </w:r>
          </w:p>
          <w:p w14:paraId="4BC6F496" w14:textId="77777777" w:rsidR="004456C1" w:rsidRPr="00376959" w:rsidRDefault="004456C1" w:rsidP="004456C1">
            <w:pPr>
              <w:pStyle w:val="TableEntry"/>
            </w:pPr>
          </w:p>
        </w:tc>
        <w:tc>
          <w:tcPr>
            <w:tcW w:w="1440" w:type="dxa"/>
          </w:tcPr>
          <w:p w14:paraId="2AA1F03E" w14:textId="77777777" w:rsidR="004456C1" w:rsidRPr="00376959" w:rsidRDefault="004456C1" w:rsidP="004456C1">
            <w:pPr>
              <w:pStyle w:val="TableEntry"/>
            </w:pPr>
          </w:p>
        </w:tc>
      </w:tr>
      <w:tr w:rsidR="004456C1" w:rsidRPr="00376959" w14:paraId="6C40F268" w14:textId="77777777" w:rsidTr="004456C1">
        <w:trPr>
          <w:cantSplit/>
        </w:trPr>
        <w:tc>
          <w:tcPr>
            <w:tcW w:w="1770" w:type="dxa"/>
            <w:tcMar>
              <w:left w:w="40" w:type="dxa"/>
              <w:right w:w="40" w:type="dxa"/>
            </w:tcMar>
          </w:tcPr>
          <w:p w14:paraId="4E0D9C6C" w14:textId="77777777" w:rsidR="004456C1" w:rsidRPr="006C5BB7" w:rsidRDefault="004456C1" w:rsidP="004456C1">
            <w:pPr>
              <w:pStyle w:val="TableEntry"/>
            </w:pPr>
            <w:r w:rsidRPr="006C5BB7">
              <w:t>Date/Time Procedure Performed</w:t>
            </w:r>
          </w:p>
        </w:tc>
        <w:tc>
          <w:tcPr>
            <w:tcW w:w="2188" w:type="dxa"/>
          </w:tcPr>
          <w:p w14:paraId="7B36A75C" w14:textId="77777777" w:rsidR="004456C1" w:rsidRPr="00376959" w:rsidRDefault="004456C1" w:rsidP="004456C1">
            <w:pPr>
              <w:pStyle w:val="TableEntry"/>
            </w:pPr>
            <w:r>
              <w:t>Encounter</w:t>
            </w:r>
            <w:r w:rsidRPr="00272EDA">
              <w:sym w:font="Wingdings" w:char="F0DF"/>
            </w:r>
            <w:r>
              <w:t>Procedure.performed[x].performed.dateTime</w:t>
            </w:r>
          </w:p>
        </w:tc>
        <w:tc>
          <w:tcPr>
            <w:tcW w:w="1440" w:type="dxa"/>
          </w:tcPr>
          <w:p w14:paraId="7ABF633D" w14:textId="77777777" w:rsidR="004456C1" w:rsidRDefault="004456C1" w:rsidP="004456C1">
            <w:pPr>
              <w:pStyle w:val="TableEntry"/>
            </w:pPr>
            <w:r>
              <w:t>RE</w:t>
            </w:r>
          </w:p>
          <w:p w14:paraId="1B4F0DE1" w14:textId="77777777" w:rsidR="004456C1" w:rsidRPr="00376959" w:rsidRDefault="004456C1" w:rsidP="004456C1">
            <w:pPr>
              <w:pStyle w:val="TableEntry"/>
            </w:pPr>
            <w:r>
              <w:t>[0..1]</w:t>
            </w:r>
          </w:p>
        </w:tc>
        <w:tc>
          <w:tcPr>
            <w:tcW w:w="3240" w:type="dxa"/>
            <w:tcMar>
              <w:left w:w="40" w:type="dxa"/>
              <w:right w:w="40" w:type="dxa"/>
            </w:tcMar>
          </w:tcPr>
          <w:p w14:paraId="42D427D0" w14:textId="77777777" w:rsidR="004456C1" w:rsidRPr="006C5BB7" w:rsidRDefault="004456C1" w:rsidP="004456C1">
            <w:pPr>
              <w:pStyle w:val="TableEntry"/>
            </w:pPr>
            <w:r w:rsidRPr="006C5BB7">
              <w:t>The date/time the procedure was performed on the patient</w:t>
            </w:r>
          </w:p>
          <w:p w14:paraId="60081D71" w14:textId="77777777" w:rsidR="004456C1" w:rsidRPr="00376959" w:rsidRDefault="004456C1" w:rsidP="004456C1">
            <w:pPr>
              <w:pStyle w:val="TableEntry"/>
            </w:pPr>
          </w:p>
        </w:tc>
        <w:tc>
          <w:tcPr>
            <w:tcW w:w="1440" w:type="dxa"/>
          </w:tcPr>
          <w:p w14:paraId="325E71CF" w14:textId="77777777" w:rsidR="004456C1" w:rsidRPr="00376959" w:rsidRDefault="004456C1" w:rsidP="004456C1">
            <w:pPr>
              <w:pStyle w:val="TableEntry"/>
            </w:pPr>
          </w:p>
        </w:tc>
      </w:tr>
      <w:tr w:rsidR="004456C1" w:rsidRPr="00376959" w14:paraId="216EB3D6" w14:textId="77777777" w:rsidTr="004456C1">
        <w:trPr>
          <w:cantSplit/>
        </w:trPr>
        <w:tc>
          <w:tcPr>
            <w:tcW w:w="1770" w:type="dxa"/>
            <w:tcMar>
              <w:left w:w="40" w:type="dxa"/>
              <w:right w:w="40" w:type="dxa"/>
            </w:tcMar>
          </w:tcPr>
          <w:p w14:paraId="12A06251" w14:textId="77777777" w:rsidR="004456C1" w:rsidRPr="006C5BB7" w:rsidRDefault="004456C1" w:rsidP="004456C1">
            <w:pPr>
              <w:pStyle w:val="TableEntry"/>
            </w:pPr>
            <w:r w:rsidRPr="006C5BB7">
              <w:t>Procedure Performed Prior to this Unit's EMS Care</w:t>
            </w:r>
          </w:p>
        </w:tc>
        <w:tc>
          <w:tcPr>
            <w:tcW w:w="2188" w:type="dxa"/>
          </w:tcPr>
          <w:p w14:paraId="2DE86B82" w14:textId="77777777" w:rsidR="004456C1" w:rsidRPr="00376959" w:rsidRDefault="004456C1" w:rsidP="004456C1">
            <w:pPr>
              <w:pStyle w:val="TableEntry"/>
            </w:pPr>
            <w:r>
              <w:t>Encounter</w:t>
            </w:r>
            <w:r w:rsidRPr="00272EDA">
              <w:sym w:font="Wingdings" w:char="F0DF"/>
            </w:r>
            <w:r>
              <w:t xml:space="preserve">Procedure.performed[x].performed.dateTime </w:t>
            </w:r>
          </w:p>
        </w:tc>
        <w:tc>
          <w:tcPr>
            <w:tcW w:w="1440" w:type="dxa"/>
          </w:tcPr>
          <w:p w14:paraId="487128E7" w14:textId="77777777" w:rsidR="004456C1" w:rsidRDefault="004456C1" w:rsidP="004456C1">
            <w:pPr>
              <w:pStyle w:val="TableEntry"/>
            </w:pPr>
            <w:r>
              <w:t>O</w:t>
            </w:r>
          </w:p>
          <w:p w14:paraId="383AF51E" w14:textId="77777777" w:rsidR="004456C1" w:rsidRPr="00376959" w:rsidRDefault="004456C1" w:rsidP="004456C1">
            <w:pPr>
              <w:pStyle w:val="TableEntry"/>
            </w:pPr>
            <w:r>
              <w:t>[0..1]</w:t>
            </w:r>
          </w:p>
        </w:tc>
        <w:tc>
          <w:tcPr>
            <w:tcW w:w="3240" w:type="dxa"/>
            <w:tcMar>
              <w:left w:w="40" w:type="dxa"/>
              <w:right w:w="40" w:type="dxa"/>
            </w:tcMar>
          </w:tcPr>
          <w:p w14:paraId="48DA5983" w14:textId="77777777" w:rsidR="004456C1" w:rsidRPr="006C5BB7" w:rsidRDefault="004456C1" w:rsidP="004456C1">
            <w:pPr>
              <w:pStyle w:val="TableEntry"/>
            </w:pPr>
            <w:r w:rsidRPr="006C5BB7">
              <w:t>Indicates that the procedure which was performed and documented was performed prior to this EMS units care.</w:t>
            </w:r>
          </w:p>
          <w:p w14:paraId="7BA8D9B7" w14:textId="77777777" w:rsidR="004456C1" w:rsidRPr="00376959" w:rsidRDefault="004456C1" w:rsidP="004456C1">
            <w:pPr>
              <w:pStyle w:val="TableEntry"/>
            </w:pPr>
          </w:p>
        </w:tc>
        <w:tc>
          <w:tcPr>
            <w:tcW w:w="1440" w:type="dxa"/>
          </w:tcPr>
          <w:p w14:paraId="17B54D99" w14:textId="77777777" w:rsidR="004456C1" w:rsidRPr="00376959" w:rsidRDefault="004456C1" w:rsidP="004456C1">
            <w:pPr>
              <w:pStyle w:val="TableEntry"/>
            </w:pPr>
          </w:p>
        </w:tc>
      </w:tr>
      <w:tr w:rsidR="004456C1" w:rsidRPr="00376959" w14:paraId="1449358F" w14:textId="77777777" w:rsidTr="004456C1">
        <w:trPr>
          <w:cantSplit/>
        </w:trPr>
        <w:tc>
          <w:tcPr>
            <w:tcW w:w="1770" w:type="dxa"/>
            <w:tcMar>
              <w:left w:w="40" w:type="dxa"/>
              <w:right w:w="40" w:type="dxa"/>
            </w:tcMar>
          </w:tcPr>
          <w:p w14:paraId="2EF5D6A2" w14:textId="77777777" w:rsidR="004456C1" w:rsidRPr="006C5BB7" w:rsidRDefault="004456C1" w:rsidP="004456C1">
            <w:pPr>
              <w:pStyle w:val="TableEntry"/>
            </w:pPr>
            <w:r w:rsidRPr="006C5BB7">
              <w:t>Procedure</w:t>
            </w:r>
          </w:p>
        </w:tc>
        <w:tc>
          <w:tcPr>
            <w:tcW w:w="2188" w:type="dxa"/>
          </w:tcPr>
          <w:p w14:paraId="2837E00B" w14:textId="77777777" w:rsidR="004456C1" w:rsidRPr="00376959" w:rsidRDefault="004456C1" w:rsidP="004456C1">
            <w:pPr>
              <w:pStyle w:val="TableEntry"/>
            </w:pPr>
            <w:r>
              <w:t>Encounter</w:t>
            </w:r>
            <w:r w:rsidRPr="00272EDA">
              <w:sym w:font="Wingdings" w:char="F0DF"/>
            </w:r>
            <w:r>
              <w:t xml:space="preserve">Procedure.code </w:t>
            </w:r>
          </w:p>
        </w:tc>
        <w:tc>
          <w:tcPr>
            <w:tcW w:w="1440" w:type="dxa"/>
          </w:tcPr>
          <w:p w14:paraId="029ABBA6" w14:textId="77777777" w:rsidR="004456C1" w:rsidRDefault="004456C1" w:rsidP="004456C1">
            <w:pPr>
              <w:pStyle w:val="TableEntry"/>
            </w:pPr>
            <w:r>
              <w:t>RE</w:t>
            </w:r>
          </w:p>
          <w:p w14:paraId="051D84E2" w14:textId="77777777" w:rsidR="004456C1" w:rsidRPr="00376959" w:rsidRDefault="004456C1" w:rsidP="004456C1">
            <w:pPr>
              <w:pStyle w:val="TableEntry"/>
            </w:pPr>
            <w:r>
              <w:t>[0..1]</w:t>
            </w:r>
          </w:p>
        </w:tc>
        <w:tc>
          <w:tcPr>
            <w:tcW w:w="3240" w:type="dxa"/>
            <w:tcMar>
              <w:left w:w="40" w:type="dxa"/>
              <w:right w:w="40" w:type="dxa"/>
            </w:tcMar>
          </w:tcPr>
          <w:p w14:paraId="587F80B5" w14:textId="77777777" w:rsidR="004456C1" w:rsidRPr="006C5BB7" w:rsidRDefault="004456C1" w:rsidP="004456C1">
            <w:pPr>
              <w:pStyle w:val="TableEntry"/>
            </w:pPr>
            <w:r w:rsidRPr="006C5BB7">
              <w:br/>
              <w:t>The procedure performed on the patient.</w:t>
            </w:r>
          </w:p>
          <w:p w14:paraId="2E798FD7" w14:textId="77777777" w:rsidR="004456C1" w:rsidRPr="00376959" w:rsidRDefault="004456C1" w:rsidP="004456C1">
            <w:pPr>
              <w:pStyle w:val="TableEntry"/>
            </w:pPr>
          </w:p>
        </w:tc>
        <w:tc>
          <w:tcPr>
            <w:tcW w:w="1440" w:type="dxa"/>
          </w:tcPr>
          <w:p w14:paraId="088FEB79" w14:textId="77777777" w:rsidR="004456C1" w:rsidRPr="00376959" w:rsidRDefault="004456C1" w:rsidP="004456C1">
            <w:pPr>
              <w:pStyle w:val="TableEntry"/>
            </w:pPr>
          </w:p>
        </w:tc>
      </w:tr>
      <w:tr w:rsidR="004456C1" w:rsidRPr="00376959" w14:paraId="0D5ADD34" w14:textId="77777777" w:rsidTr="004456C1">
        <w:trPr>
          <w:cantSplit/>
        </w:trPr>
        <w:tc>
          <w:tcPr>
            <w:tcW w:w="1770" w:type="dxa"/>
            <w:tcMar>
              <w:left w:w="40" w:type="dxa"/>
              <w:right w:w="40" w:type="dxa"/>
            </w:tcMar>
          </w:tcPr>
          <w:p w14:paraId="5798760E" w14:textId="77777777" w:rsidR="004456C1" w:rsidRPr="006C5BB7" w:rsidRDefault="004456C1" w:rsidP="004456C1">
            <w:pPr>
              <w:pStyle w:val="TableEntry"/>
            </w:pPr>
            <w:r w:rsidRPr="006C5BB7">
              <w:t>Size of Procedure Equipment</w:t>
            </w:r>
          </w:p>
        </w:tc>
        <w:tc>
          <w:tcPr>
            <w:tcW w:w="2188" w:type="dxa"/>
          </w:tcPr>
          <w:p w14:paraId="0EF5DF64" w14:textId="77777777" w:rsidR="004456C1" w:rsidRPr="00376959" w:rsidRDefault="004456C1" w:rsidP="004456C1">
            <w:pPr>
              <w:pStyle w:val="TableEntry"/>
            </w:pPr>
            <w:r>
              <w:t>Encounter</w:t>
            </w:r>
            <w:r w:rsidRPr="00272EDA">
              <w:sym w:font="Wingdings" w:char="F0DF"/>
            </w:r>
            <w:r>
              <w:t>Procedure.usedReference</w:t>
            </w:r>
          </w:p>
        </w:tc>
        <w:tc>
          <w:tcPr>
            <w:tcW w:w="1440" w:type="dxa"/>
          </w:tcPr>
          <w:p w14:paraId="0987ACD0" w14:textId="77777777" w:rsidR="004456C1" w:rsidRDefault="004456C1" w:rsidP="004456C1">
            <w:pPr>
              <w:pStyle w:val="TableEntry"/>
            </w:pPr>
            <w:r>
              <w:t>RE</w:t>
            </w:r>
          </w:p>
          <w:p w14:paraId="34FD64DB" w14:textId="77777777" w:rsidR="004456C1" w:rsidRPr="00376959" w:rsidRDefault="004456C1" w:rsidP="004456C1">
            <w:pPr>
              <w:pStyle w:val="TableEntry"/>
            </w:pPr>
            <w:r>
              <w:t>[0..1]</w:t>
            </w:r>
          </w:p>
        </w:tc>
        <w:tc>
          <w:tcPr>
            <w:tcW w:w="3240" w:type="dxa"/>
            <w:tcMar>
              <w:left w:w="40" w:type="dxa"/>
              <w:right w:w="40" w:type="dxa"/>
            </w:tcMar>
          </w:tcPr>
          <w:p w14:paraId="7812EF5C" w14:textId="77777777" w:rsidR="004456C1" w:rsidRPr="006C5BB7" w:rsidRDefault="004456C1" w:rsidP="004456C1">
            <w:pPr>
              <w:pStyle w:val="TableEntry"/>
            </w:pPr>
            <w:r w:rsidRPr="006C5BB7">
              <w:t>The size of the equipment used in the procedure on the patient</w:t>
            </w:r>
          </w:p>
          <w:p w14:paraId="09759968" w14:textId="77777777" w:rsidR="004456C1" w:rsidRPr="00376959" w:rsidRDefault="004456C1" w:rsidP="004456C1">
            <w:pPr>
              <w:pStyle w:val="TableEntry"/>
            </w:pPr>
          </w:p>
        </w:tc>
        <w:tc>
          <w:tcPr>
            <w:tcW w:w="1440" w:type="dxa"/>
          </w:tcPr>
          <w:p w14:paraId="7F8ADD5B" w14:textId="77777777" w:rsidR="004456C1" w:rsidRPr="00376959" w:rsidRDefault="004456C1" w:rsidP="004456C1">
            <w:pPr>
              <w:pStyle w:val="TableEntry"/>
            </w:pPr>
          </w:p>
        </w:tc>
      </w:tr>
      <w:tr w:rsidR="004456C1" w:rsidRPr="00376959" w14:paraId="58792C39" w14:textId="77777777" w:rsidTr="004456C1">
        <w:trPr>
          <w:cantSplit/>
        </w:trPr>
        <w:tc>
          <w:tcPr>
            <w:tcW w:w="1770" w:type="dxa"/>
            <w:tcMar>
              <w:left w:w="40" w:type="dxa"/>
              <w:right w:w="40" w:type="dxa"/>
            </w:tcMar>
          </w:tcPr>
          <w:p w14:paraId="71E4D227" w14:textId="77777777" w:rsidR="004456C1" w:rsidRPr="006C5BB7" w:rsidRDefault="004456C1" w:rsidP="004456C1">
            <w:pPr>
              <w:pStyle w:val="TableEntry"/>
            </w:pPr>
            <w:r w:rsidRPr="006C5BB7">
              <w:t>Number of Procedure Attempts</w:t>
            </w:r>
          </w:p>
        </w:tc>
        <w:tc>
          <w:tcPr>
            <w:tcW w:w="2188" w:type="dxa"/>
          </w:tcPr>
          <w:p w14:paraId="725F2032" w14:textId="77777777" w:rsidR="004456C1" w:rsidRPr="00376959" w:rsidRDefault="004456C1" w:rsidP="004456C1">
            <w:pPr>
              <w:pStyle w:val="TableEntry"/>
            </w:pPr>
            <w:r>
              <w:t>Encounter</w:t>
            </w:r>
            <w:r w:rsidRPr="00272EDA">
              <w:sym w:font="Wingdings" w:char="F0DF"/>
            </w:r>
            <w:r>
              <w:t>Procedure.partOf.observation.value[x]</w:t>
            </w:r>
          </w:p>
        </w:tc>
        <w:tc>
          <w:tcPr>
            <w:tcW w:w="1440" w:type="dxa"/>
          </w:tcPr>
          <w:p w14:paraId="46630C15" w14:textId="77777777" w:rsidR="004456C1" w:rsidRDefault="004456C1" w:rsidP="004456C1">
            <w:pPr>
              <w:pStyle w:val="TableEntry"/>
            </w:pPr>
            <w:r>
              <w:t>RE</w:t>
            </w:r>
          </w:p>
          <w:p w14:paraId="60D36D73" w14:textId="77777777" w:rsidR="004456C1" w:rsidRPr="00376959" w:rsidRDefault="004456C1" w:rsidP="004456C1">
            <w:pPr>
              <w:pStyle w:val="TableEntry"/>
            </w:pPr>
            <w:r>
              <w:t>[0..*]</w:t>
            </w:r>
          </w:p>
        </w:tc>
        <w:tc>
          <w:tcPr>
            <w:tcW w:w="3240" w:type="dxa"/>
            <w:tcMar>
              <w:left w:w="40" w:type="dxa"/>
              <w:right w:w="40" w:type="dxa"/>
            </w:tcMar>
          </w:tcPr>
          <w:p w14:paraId="2A1ABD3B" w14:textId="77777777" w:rsidR="004456C1" w:rsidRPr="006C5BB7" w:rsidRDefault="004456C1" w:rsidP="004456C1">
            <w:pPr>
              <w:pStyle w:val="TableEntry"/>
            </w:pPr>
            <w:r w:rsidRPr="006C5BB7">
              <w:t>The number of attempts taken to complete a procedure or intervention regardless of success.</w:t>
            </w:r>
          </w:p>
          <w:p w14:paraId="5EDA3BDA" w14:textId="77777777" w:rsidR="004456C1" w:rsidRPr="00376959" w:rsidRDefault="004456C1" w:rsidP="004456C1">
            <w:pPr>
              <w:pStyle w:val="TableEntry"/>
            </w:pPr>
          </w:p>
        </w:tc>
        <w:tc>
          <w:tcPr>
            <w:tcW w:w="1440" w:type="dxa"/>
          </w:tcPr>
          <w:p w14:paraId="7536F59B" w14:textId="77777777" w:rsidR="004456C1" w:rsidRPr="00376959" w:rsidRDefault="004456C1" w:rsidP="004456C1">
            <w:pPr>
              <w:pStyle w:val="TableEntry"/>
            </w:pPr>
          </w:p>
        </w:tc>
      </w:tr>
      <w:tr w:rsidR="004456C1" w:rsidRPr="00376959" w14:paraId="4B1347FA" w14:textId="77777777" w:rsidTr="004456C1">
        <w:trPr>
          <w:cantSplit/>
        </w:trPr>
        <w:tc>
          <w:tcPr>
            <w:tcW w:w="1770" w:type="dxa"/>
            <w:tcMar>
              <w:left w:w="40" w:type="dxa"/>
              <w:right w:w="40" w:type="dxa"/>
            </w:tcMar>
          </w:tcPr>
          <w:p w14:paraId="3BA27CB8" w14:textId="77777777" w:rsidR="004456C1" w:rsidRPr="006C5BB7" w:rsidRDefault="004456C1" w:rsidP="004456C1">
            <w:pPr>
              <w:pStyle w:val="TableEntry"/>
            </w:pPr>
            <w:r w:rsidRPr="006C5BB7">
              <w:t>Procedure Successful</w:t>
            </w:r>
          </w:p>
        </w:tc>
        <w:tc>
          <w:tcPr>
            <w:tcW w:w="2188" w:type="dxa"/>
          </w:tcPr>
          <w:p w14:paraId="63977BE7" w14:textId="77777777" w:rsidR="004456C1" w:rsidRPr="00376959" w:rsidRDefault="004456C1" w:rsidP="004456C1">
            <w:pPr>
              <w:pStyle w:val="TableEntry"/>
            </w:pPr>
            <w:r>
              <w:t>Encounter</w:t>
            </w:r>
            <w:r w:rsidRPr="00D37A4D">
              <w:sym w:font="Wingdings" w:char="F0DF"/>
            </w:r>
            <w:r>
              <w:t xml:space="preserve">Procedure Procedure.outcome </w:t>
            </w:r>
          </w:p>
        </w:tc>
        <w:tc>
          <w:tcPr>
            <w:tcW w:w="1440" w:type="dxa"/>
          </w:tcPr>
          <w:p w14:paraId="45793DAF" w14:textId="77777777" w:rsidR="004456C1" w:rsidRDefault="004456C1" w:rsidP="004456C1">
            <w:pPr>
              <w:pStyle w:val="TableEntry"/>
            </w:pPr>
            <w:r>
              <w:t>RE</w:t>
            </w:r>
          </w:p>
          <w:p w14:paraId="57404A93" w14:textId="77777777" w:rsidR="004456C1" w:rsidRPr="00376959" w:rsidRDefault="004456C1" w:rsidP="004456C1">
            <w:pPr>
              <w:pStyle w:val="TableEntry"/>
            </w:pPr>
            <w:r>
              <w:t>[0..1]</w:t>
            </w:r>
          </w:p>
        </w:tc>
        <w:tc>
          <w:tcPr>
            <w:tcW w:w="3240" w:type="dxa"/>
            <w:tcMar>
              <w:left w:w="40" w:type="dxa"/>
              <w:right w:w="40" w:type="dxa"/>
            </w:tcMar>
          </w:tcPr>
          <w:p w14:paraId="5879C7BC" w14:textId="77777777" w:rsidR="004456C1" w:rsidRPr="006C5BB7" w:rsidRDefault="004456C1" w:rsidP="004456C1">
            <w:pPr>
              <w:pStyle w:val="TableEntry"/>
            </w:pPr>
            <w:r w:rsidRPr="006C5BB7">
              <w:t>Indicates that this individual procedure attempt which was performed on the patient was successful.</w:t>
            </w:r>
          </w:p>
          <w:p w14:paraId="52F06B6F" w14:textId="77777777" w:rsidR="004456C1" w:rsidRPr="00376959" w:rsidRDefault="004456C1" w:rsidP="004456C1">
            <w:pPr>
              <w:pStyle w:val="TableEntry"/>
            </w:pPr>
          </w:p>
        </w:tc>
        <w:tc>
          <w:tcPr>
            <w:tcW w:w="1440" w:type="dxa"/>
          </w:tcPr>
          <w:p w14:paraId="6C566FFE" w14:textId="77777777" w:rsidR="004456C1" w:rsidRPr="00376959" w:rsidRDefault="004456C1" w:rsidP="004456C1">
            <w:pPr>
              <w:pStyle w:val="TableEntry"/>
            </w:pPr>
          </w:p>
        </w:tc>
      </w:tr>
      <w:tr w:rsidR="004456C1" w:rsidRPr="00376959" w14:paraId="6F67D458" w14:textId="77777777" w:rsidTr="004456C1">
        <w:trPr>
          <w:cantSplit/>
        </w:trPr>
        <w:tc>
          <w:tcPr>
            <w:tcW w:w="1770" w:type="dxa"/>
            <w:tcMar>
              <w:left w:w="40" w:type="dxa"/>
              <w:right w:w="40" w:type="dxa"/>
            </w:tcMar>
          </w:tcPr>
          <w:p w14:paraId="3DBD2075" w14:textId="77777777" w:rsidR="004456C1" w:rsidRPr="006C5BB7" w:rsidRDefault="004456C1" w:rsidP="004456C1">
            <w:pPr>
              <w:pStyle w:val="TableEntry"/>
            </w:pPr>
            <w:r w:rsidRPr="006C5BB7">
              <w:lastRenderedPageBreak/>
              <w:t>Procedure Complication</w:t>
            </w:r>
          </w:p>
        </w:tc>
        <w:tc>
          <w:tcPr>
            <w:tcW w:w="2188" w:type="dxa"/>
          </w:tcPr>
          <w:p w14:paraId="1B92EBCB" w14:textId="77777777" w:rsidR="004456C1" w:rsidRPr="00376959" w:rsidRDefault="004456C1" w:rsidP="004456C1">
            <w:pPr>
              <w:pStyle w:val="TableEntry"/>
            </w:pPr>
            <w:r>
              <w:t>Encounter</w:t>
            </w:r>
            <w:r w:rsidRPr="00D37A4D">
              <w:sym w:font="Wingdings" w:char="F0DF"/>
            </w:r>
            <w:r>
              <w:t>Procedure Procedure.status</w:t>
            </w:r>
          </w:p>
        </w:tc>
        <w:tc>
          <w:tcPr>
            <w:tcW w:w="1440" w:type="dxa"/>
          </w:tcPr>
          <w:p w14:paraId="6E6C8291" w14:textId="77777777" w:rsidR="004456C1" w:rsidRDefault="004456C1" w:rsidP="004456C1">
            <w:pPr>
              <w:pStyle w:val="TableEntry"/>
            </w:pPr>
            <w:r>
              <w:t>RE</w:t>
            </w:r>
          </w:p>
          <w:p w14:paraId="53D9DAE1" w14:textId="77777777" w:rsidR="004456C1" w:rsidRPr="00376959" w:rsidRDefault="004456C1" w:rsidP="004456C1">
            <w:pPr>
              <w:pStyle w:val="TableEntry"/>
            </w:pPr>
            <w:r>
              <w:t>[0..*]</w:t>
            </w:r>
          </w:p>
        </w:tc>
        <w:tc>
          <w:tcPr>
            <w:tcW w:w="3240" w:type="dxa"/>
            <w:tcMar>
              <w:left w:w="40" w:type="dxa"/>
              <w:right w:w="40" w:type="dxa"/>
            </w:tcMar>
          </w:tcPr>
          <w:p w14:paraId="67AEBA49" w14:textId="77777777" w:rsidR="004456C1" w:rsidRPr="006C5BB7" w:rsidRDefault="004456C1" w:rsidP="004456C1">
            <w:pPr>
              <w:pStyle w:val="TableEntry"/>
            </w:pPr>
            <w:r w:rsidRPr="006C5BB7">
              <w:br/>
              <w:t>Any complication (abnormal effect on the patient) associated with the performance of the procedure on the patient</w:t>
            </w:r>
          </w:p>
          <w:p w14:paraId="352D667A" w14:textId="77777777" w:rsidR="004456C1" w:rsidRPr="00376959" w:rsidRDefault="004456C1" w:rsidP="004456C1">
            <w:pPr>
              <w:pStyle w:val="TableEntry"/>
            </w:pPr>
          </w:p>
        </w:tc>
        <w:tc>
          <w:tcPr>
            <w:tcW w:w="1440" w:type="dxa"/>
          </w:tcPr>
          <w:p w14:paraId="29C115A3" w14:textId="77777777" w:rsidR="004456C1" w:rsidRPr="00376959" w:rsidRDefault="004456C1" w:rsidP="004456C1">
            <w:pPr>
              <w:pStyle w:val="TableEntry"/>
            </w:pPr>
          </w:p>
        </w:tc>
      </w:tr>
      <w:tr w:rsidR="004456C1" w:rsidRPr="00376959" w14:paraId="45187376" w14:textId="77777777" w:rsidTr="004456C1">
        <w:trPr>
          <w:cantSplit/>
        </w:trPr>
        <w:tc>
          <w:tcPr>
            <w:tcW w:w="1770" w:type="dxa"/>
            <w:tcMar>
              <w:left w:w="40" w:type="dxa"/>
              <w:right w:w="40" w:type="dxa"/>
            </w:tcMar>
          </w:tcPr>
          <w:p w14:paraId="7D4A34C4" w14:textId="77777777" w:rsidR="004456C1" w:rsidRPr="006C5BB7" w:rsidRDefault="004456C1" w:rsidP="004456C1">
            <w:pPr>
              <w:pStyle w:val="TableEntry"/>
            </w:pPr>
            <w:r w:rsidRPr="006C5BB7">
              <w:t>Response to Procedure</w:t>
            </w:r>
          </w:p>
        </w:tc>
        <w:tc>
          <w:tcPr>
            <w:tcW w:w="2188" w:type="dxa"/>
          </w:tcPr>
          <w:p w14:paraId="22D74CB3" w14:textId="77777777" w:rsidR="004456C1" w:rsidRPr="00376959" w:rsidRDefault="004456C1" w:rsidP="004456C1">
            <w:pPr>
              <w:pStyle w:val="TableEntry"/>
            </w:pPr>
            <w:r>
              <w:t>Encounter</w:t>
            </w:r>
            <w:r w:rsidRPr="00D37A4D">
              <w:sym w:font="Wingdings" w:char="F0DF"/>
            </w:r>
            <w:r>
              <w:t xml:space="preserve">Procedure Procedure.outcome </w:t>
            </w:r>
          </w:p>
        </w:tc>
        <w:tc>
          <w:tcPr>
            <w:tcW w:w="1440" w:type="dxa"/>
          </w:tcPr>
          <w:p w14:paraId="38A62E7E" w14:textId="77777777" w:rsidR="004456C1" w:rsidRDefault="004456C1" w:rsidP="004456C1">
            <w:pPr>
              <w:pStyle w:val="TableEntry"/>
            </w:pPr>
            <w:r>
              <w:t>RE</w:t>
            </w:r>
          </w:p>
          <w:p w14:paraId="5A526BD7" w14:textId="77777777" w:rsidR="004456C1" w:rsidRPr="00376959" w:rsidRDefault="004456C1" w:rsidP="004456C1">
            <w:pPr>
              <w:pStyle w:val="TableEntry"/>
            </w:pPr>
            <w:r>
              <w:t>[0..1]</w:t>
            </w:r>
          </w:p>
        </w:tc>
        <w:tc>
          <w:tcPr>
            <w:tcW w:w="3240" w:type="dxa"/>
            <w:tcMar>
              <w:left w:w="40" w:type="dxa"/>
              <w:right w:w="40" w:type="dxa"/>
            </w:tcMar>
          </w:tcPr>
          <w:p w14:paraId="27000FAB" w14:textId="77777777" w:rsidR="004456C1" w:rsidRPr="006C5BB7" w:rsidRDefault="004456C1" w:rsidP="004456C1">
            <w:pPr>
              <w:pStyle w:val="TableEntry"/>
            </w:pPr>
            <w:r w:rsidRPr="006C5BB7">
              <w:br/>
              <w:t>The patient's response to the procedure</w:t>
            </w:r>
          </w:p>
          <w:p w14:paraId="4865D090" w14:textId="77777777" w:rsidR="004456C1" w:rsidRPr="00376959" w:rsidRDefault="004456C1" w:rsidP="004456C1">
            <w:pPr>
              <w:pStyle w:val="TableEntry"/>
            </w:pPr>
          </w:p>
        </w:tc>
        <w:tc>
          <w:tcPr>
            <w:tcW w:w="1440" w:type="dxa"/>
          </w:tcPr>
          <w:p w14:paraId="04FEFC0F" w14:textId="77777777" w:rsidR="004456C1" w:rsidRPr="00376959" w:rsidRDefault="004456C1" w:rsidP="004456C1">
            <w:pPr>
              <w:pStyle w:val="TableEntry"/>
            </w:pPr>
          </w:p>
        </w:tc>
      </w:tr>
      <w:tr w:rsidR="004456C1" w:rsidRPr="00376959" w14:paraId="3FB3822B" w14:textId="77777777" w:rsidTr="004456C1">
        <w:trPr>
          <w:cantSplit/>
        </w:trPr>
        <w:tc>
          <w:tcPr>
            <w:tcW w:w="1770" w:type="dxa"/>
            <w:tcMar>
              <w:left w:w="40" w:type="dxa"/>
              <w:right w:w="40" w:type="dxa"/>
            </w:tcMar>
          </w:tcPr>
          <w:p w14:paraId="56124F8E" w14:textId="77777777" w:rsidR="004456C1" w:rsidRPr="006C5BB7" w:rsidRDefault="004456C1" w:rsidP="004456C1">
            <w:pPr>
              <w:pStyle w:val="TableEntry"/>
            </w:pPr>
            <w:r w:rsidRPr="006C5BB7">
              <w:t>Procedure Crew Members ID</w:t>
            </w:r>
          </w:p>
        </w:tc>
        <w:tc>
          <w:tcPr>
            <w:tcW w:w="2188" w:type="dxa"/>
          </w:tcPr>
          <w:p w14:paraId="1782E4B0" w14:textId="77777777" w:rsidR="004456C1" w:rsidRPr="00376959" w:rsidRDefault="004456C1" w:rsidP="004456C1">
            <w:pPr>
              <w:pStyle w:val="TableEntry"/>
            </w:pPr>
            <w:r>
              <w:t>Encounter</w:t>
            </w:r>
            <w:r w:rsidRPr="00D37A4D">
              <w:sym w:font="Wingdings" w:char="F0DF"/>
            </w:r>
            <w:r>
              <w:t>Procedure Procedure.performer</w:t>
            </w:r>
          </w:p>
        </w:tc>
        <w:tc>
          <w:tcPr>
            <w:tcW w:w="1440" w:type="dxa"/>
          </w:tcPr>
          <w:p w14:paraId="138BEF35" w14:textId="77777777" w:rsidR="004456C1" w:rsidRDefault="004456C1" w:rsidP="004456C1">
            <w:pPr>
              <w:pStyle w:val="TableEntry"/>
            </w:pPr>
            <w:r>
              <w:t>RE</w:t>
            </w:r>
          </w:p>
          <w:p w14:paraId="7A6491BA" w14:textId="77777777" w:rsidR="004456C1" w:rsidRPr="00376959" w:rsidRDefault="004456C1" w:rsidP="004456C1">
            <w:pPr>
              <w:pStyle w:val="TableEntry"/>
            </w:pPr>
            <w:r>
              <w:t>[0..1]</w:t>
            </w:r>
          </w:p>
        </w:tc>
        <w:tc>
          <w:tcPr>
            <w:tcW w:w="3240" w:type="dxa"/>
            <w:tcMar>
              <w:left w:w="40" w:type="dxa"/>
              <w:right w:w="40" w:type="dxa"/>
            </w:tcMar>
          </w:tcPr>
          <w:p w14:paraId="7F3785BA" w14:textId="77777777" w:rsidR="004456C1" w:rsidRPr="006C5BB7" w:rsidRDefault="004456C1" w:rsidP="004456C1">
            <w:pPr>
              <w:pStyle w:val="TableEntry"/>
            </w:pPr>
            <w:r w:rsidRPr="006C5BB7">
              <w:t>The statewide assigned ID number of the EMS crew member performing the procedure on the patient</w:t>
            </w:r>
          </w:p>
          <w:p w14:paraId="101225D6" w14:textId="77777777" w:rsidR="004456C1" w:rsidRPr="00376959" w:rsidRDefault="004456C1" w:rsidP="004456C1">
            <w:pPr>
              <w:pStyle w:val="TableEntry"/>
            </w:pPr>
          </w:p>
        </w:tc>
        <w:tc>
          <w:tcPr>
            <w:tcW w:w="1440" w:type="dxa"/>
          </w:tcPr>
          <w:p w14:paraId="2342408F" w14:textId="77777777" w:rsidR="004456C1" w:rsidRPr="00376959" w:rsidRDefault="004456C1" w:rsidP="004456C1">
            <w:pPr>
              <w:pStyle w:val="TableEntry"/>
            </w:pPr>
          </w:p>
        </w:tc>
      </w:tr>
      <w:tr w:rsidR="004456C1" w:rsidRPr="00376959" w14:paraId="008847A1" w14:textId="77777777" w:rsidTr="004456C1">
        <w:trPr>
          <w:cantSplit/>
        </w:trPr>
        <w:tc>
          <w:tcPr>
            <w:tcW w:w="1770" w:type="dxa"/>
            <w:tcMar>
              <w:left w:w="40" w:type="dxa"/>
              <w:right w:w="40" w:type="dxa"/>
            </w:tcMar>
          </w:tcPr>
          <w:p w14:paraId="64958BC1" w14:textId="77777777" w:rsidR="004456C1" w:rsidRPr="006C5BB7" w:rsidRDefault="004456C1" w:rsidP="004456C1">
            <w:pPr>
              <w:pStyle w:val="TableEntry"/>
            </w:pPr>
            <w:r w:rsidRPr="006C5BB7">
              <w:t>Role/Type of Person Performing the Procedure</w:t>
            </w:r>
          </w:p>
        </w:tc>
        <w:tc>
          <w:tcPr>
            <w:tcW w:w="2188" w:type="dxa"/>
          </w:tcPr>
          <w:p w14:paraId="581F46AD" w14:textId="77777777" w:rsidR="004456C1" w:rsidRPr="00376959" w:rsidRDefault="004456C1" w:rsidP="004456C1">
            <w:pPr>
              <w:pStyle w:val="TableEntry"/>
            </w:pPr>
            <w:r>
              <w:t>Encounter</w:t>
            </w:r>
            <w:r w:rsidRPr="00D37A4D">
              <w:sym w:font="Wingdings" w:char="F0DF"/>
            </w:r>
            <w:r>
              <w:t xml:space="preserve">Procedure Procedure.performer.role </w:t>
            </w:r>
          </w:p>
        </w:tc>
        <w:tc>
          <w:tcPr>
            <w:tcW w:w="1440" w:type="dxa"/>
          </w:tcPr>
          <w:p w14:paraId="42E73357" w14:textId="77777777" w:rsidR="004456C1" w:rsidRDefault="004456C1" w:rsidP="004456C1">
            <w:pPr>
              <w:pStyle w:val="TableEntry"/>
            </w:pPr>
            <w:r>
              <w:t>RE</w:t>
            </w:r>
          </w:p>
          <w:p w14:paraId="3AA957F0" w14:textId="77777777" w:rsidR="004456C1" w:rsidRPr="00376959" w:rsidRDefault="004456C1" w:rsidP="004456C1">
            <w:pPr>
              <w:pStyle w:val="TableEntry"/>
            </w:pPr>
            <w:r>
              <w:t>[0..1]</w:t>
            </w:r>
          </w:p>
        </w:tc>
        <w:tc>
          <w:tcPr>
            <w:tcW w:w="3240" w:type="dxa"/>
            <w:tcMar>
              <w:left w:w="40" w:type="dxa"/>
              <w:right w:w="40" w:type="dxa"/>
            </w:tcMar>
          </w:tcPr>
          <w:p w14:paraId="0D9F6908" w14:textId="77777777" w:rsidR="004456C1" w:rsidRPr="006C5BB7" w:rsidRDefault="004456C1" w:rsidP="004456C1">
            <w:pPr>
              <w:pStyle w:val="TableEntry"/>
            </w:pPr>
            <w:r w:rsidRPr="006C5BB7">
              <w:t>The type (level) of EMS or Healthcare Professional performing the procedure. For procedures performed prior to EMS arrival, this may be a non-EMS healthcare professional.</w:t>
            </w:r>
          </w:p>
          <w:p w14:paraId="378D1F64" w14:textId="77777777" w:rsidR="004456C1" w:rsidRPr="00376959" w:rsidRDefault="004456C1" w:rsidP="004456C1">
            <w:pPr>
              <w:pStyle w:val="TableEntry"/>
            </w:pPr>
          </w:p>
        </w:tc>
        <w:tc>
          <w:tcPr>
            <w:tcW w:w="1440" w:type="dxa"/>
          </w:tcPr>
          <w:p w14:paraId="3BF9FDBE" w14:textId="77777777" w:rsidR="004456C1" w:rsidRPr="00376959" w:rsidRDefault="004456C1" w:rsidP="004456C1">
            <w:pPr>
              <w:pStyle w:val="TableEntry"/>
            </w:pPr>
          </w:p>
        </w:tc>
      </w:tr>
      <w:tr w:rsidR="004456C1" w:rsidRPr="00376959" w14:paraId="4C85202A" w14:textId="77777777" w:rsidTr="004456C1">
        <w:trPr>
          <w:cantSplit/>
        </w:trPr>
        <w:tc>
          <w:tcPr>
            <w:tcW w:w="1770" w:type="dxa"/>
            <w:tcMar>
              <w:left w:w="40" w:type="dxa"/>
              <w:right w:w="40" w:type="dxa"/>
            </w:tcMar>
          </w:tcPr>
          <w:p w14:paraId="0730AAA8" w14:textId="77777777" w:rsidR="004456C1" w:rsidRPr="006C5BB7" w:rsidRDefault="004456C1" w:rsidP="004456C1">
            <w:pPr>
              <w:pStyle w:val="TableEntry"/>
            </w:pPr>
            <w:r w:rsidRPr="006C5BB7">
              <w:t>Procedure Authorization</w:t>
            </w:r>
          </w:p>
        </w:tc>
        <w:tc>
          <w:tcPr>
            <w:tcW w:w="2188" w:type="dxa"/>
          </w:tcPr>
          <w:p w14:paraId="710FA73A" w14:textId="77777777" w:rsidR="004456C1" w:rsidRPr="00376959" w:rsidRDefault="004456C1" w:rsidP="004456C1">
            <w:pPr>
              <w:pStyle w:val="TableEntry"/>
            </w:pPr>
            <w:r>
              <w:t>Encounter</w:t>
            </w:r>
            <w:r w:rsidRPr="00D37A4D">
              <w:sym w:font="Wingdings" w:char="F0DF"/>
            </w:r>
            <w:r>
              <w:t>Procedure Prcedure.basedOn.procedureRequest</w:t>
            </w:r>
          </w:p>
        </w:tc>
        <w:tc>
          <w:tcPr>
            <w:tcW w:w="1440" w:type="dxa"/>
          </w:tcPr>
          <w:p w14:paraId="008F4A42" w14:textId="77777777" w:rsidR="004456C1" w:rsidRDefault="004456C1" w:rsidP="004456C1">
            <w:pPr>
              <w:pStyle w:val="TableEntry"/>
            </w:pPr>
            <w:r>
              <w:t>RE</w:t>
            </w:r>
          </w:p>
          <w:p w14:paraId="14206A52" w14:textId="77777777" w:rsidR="004456C1" w:rsidRPr="00376959" w:rsidRDefault="004456C1" w:rsidP="004456C1">
            <w:pPr>
              <w:pStyle w:val="TableEntry"/>
            </w:pPr>
            <w:r>
              <w:t>[0..1]</w:t>
            </w:r>
          </w:p>
        </w:tc>
        <w:tc>
          <w:tcPr>
            <w:tcW w:w="3240" w:type="dxa"/>
            <w:tcMar>
              <w:left w:w="40" w:type="dxa"/>
              <w:right w:w="40" w:type="dxa"/>
            </w:tcMar>
          </w:tcPr>
          <w:p w14:paraId="3A9B82F0" w14:textId="77777777" w:rsidR="004456C1" w:rsidRPr="006C5BB7" w:rsidRDefault="004456C1" w:rsidP="004456C1">
            <w:pPr>
              <w:pStyle w:val="TableEntry"/>
            </w:pPr>
            <w:r w:rsidRPr="006C5BB7">
              <w:t>The type of treatment authorization obtained</w:t>
            </w:r>
          </w:p>
          <w:p w14:paraId="7AFB0A89" w14:textId="77777777" w:rsidR="004456C1" w:rsidRPr="00376959" w:rsidRDefault="004456C1" w:rsidP="004456C1">
            <w:pPr>
              <w:pStyle w:val="TableEntry"/>
            </w:pPr>
          </w:p>
        </w:tc>
        <w:tc>
          <w:tcPr>
            <w:tcW w:w="1440" w:type="dxa"/>
          </w:tcPr>
          <w:p w14:paraId="0BD02E19" w14:textId="77777777" w:rsidR="004456C1" w:rsidRPr="00376959" w:rsidRDefault="004456C1" w:rsidP="004456C1">
            <w:pPr>
              <w:pStyle w:val="TableEntry"/>
            </w:pPr>
          </w:p>
        </w:tc>
      </w:tr>
      <w:tr w:rsidR="004456C1" w:rsidRPr="00376959" w14:paraId="2A146501" w14:textId="77777777" w:rsidTr="004456C1">
        <w:trPr>
          <w:cantSplit/>
        </w:trPr>
        <w:tc>
          <w:tcPr>
            <w:tcW w:w="1770" w:type="dxa"/>
            <w:tcMar>
              <w:left w:w="40" w:type="dxa"/>
              <w:right w:w="40" w:type="dxa"/>
            </w:tcMar>
          </w:tcPr>
          <w:p w14:paraId="2A2FD61B" w14:textId="77777777" w:rsidR="004456C1" w:rsidRPr="006C5BB7" w:rsidRDefault="004456C1" w:rsidP="004456C1">
            <w:pPr>
              <w:pStyle w:val="TableEntry"/>
            </w:pPr>
            <w:r w:rsidRPr="006C5BB7">
              <w:t>Procedure Authorizing Physician</w:t>
            </w:r>
          </w:p>
        </w:tc>
        <w:tc>
          <w:tcPr>
            <w:tcW w:w="2188" w:type="dxa"/>
          </w:tcPr>
          <w:p w14:paraId="0835A467" w14:textId="77777777" w:rsidR="004456C1" w:rsidRPr="00376959" w:rsidRDefault="004456C1" w:rsidP="004456C1">
            <w:pPr>
              <w:pStyle w:val="TableEntry"/>
            </w:pPr>
            <w:r>
              <w:t>Encounter</w:t>
            </w:r>
            <w:r w:rsidRPr="00D37A4D">
              <w:sym w:font="Wingdings" w:char="F0DF"/>
            </w:r>
            <w:r>
              <w:t>Procedure Prcedure.basedOn.procedureRequest.requester</w:t>
            </w:r>
          </w:p>
        </w:tc>
        <w:tc>
          <w:tcPr>
            <w:tcW w:w="1440" w:type="dxa"/>
          </w:tcPr>
          <w:p w14:paraId="0CF0A7B0" w14:textId="77777777" w:rsidR="004456C1" w:rsidRDefault="004456C1" w:rsidP="004456C1">
            <w:pPr>
              <w:pStyle w:val="TableEntry"/>
            </w:pPr>
            <w:r>
              <w:t>RE</w:t>
            </w:r>
          </w:p>
          <w:p w14:paraId="075DBB1F" w14:textId="77777777" w:rsidR="004456C1" w:rsidRPr="00376959" w:rsidRDefault="004456C1" w:rsidP="004456C1">
            <w:pPr>
              <w:pStyle w:val="TableEntry"/>
            </w:pPr>
            <w:r>
              <w:t>[0..1]</w:t>
            </w:r>
          </w:p>
        </w:tc>
        <w:tc>
          <w:tcPr>
            <w:tcW w:w="3240" w:type="dxa"/>
            <w:tcMar>
              <w:left w:w="40" w:type="dxa"/>
              <w:right w:w="40" w:type="dxa"/>
            </w:tcMar>
          </w:tcPr>
          <w:p w14:paraId="31E03FDF" w14:textId="77777777" w:rsidR="004456C1" w:rsidRPr="006C5BB7" w:rsidRDefault="004456C1" w:rsidP="004456C1">
            <w:pPr>
              <w:pStyle w:val="TableEntry"/>
            </w:pPr>
            <w:r w:rsidRPr="006C5BB7">
              <w:t>The name of the authorizing physician ordering the procedure, if the order was provided by any manner other than protocol (standing order) in eProcedures.11</w:t>
            </w:r>
          </w:p>
          <w:p w14:paraId="02FF1CEA" w14:textId="77777777" w:rsidR="004456C1" w:rsidRPr="00376959" w:rsidRDefault="004456C1" w:rsidP="004456C1">
            <w:pPr>
              <w:pStyle w:val="TableEntry"/>
            </w:pPr>
          </w:p>
        </w:tc>
        <w:tc>
          <w:tcPr>
            <w:tcW w:w="1440" w:type="dxa"/>
          </w:tcPr>
          <w:p w14:paraId="1004FAC1" w14:textId="77777777" w:rsidR="004456C1" w:rsidRPr="00376959" w:rsidRDefault="004456C1" w:rsidP="004456C1">
            <w:pPr>
              <w:pStyle w:val="TableEntry"/>
            </w:pPr>
          </w:p>
        </w:tc>
      </w:tr>
      <w:tr w:rsidR="004456C1" w:rsidRPr="00376959" w14:paraId="605897A3" w14:textId="77777777" w:rsidTr="004456C1">
        <w:trPr>
          <w:cantSplit/>
        </w:trPr>
        <w:tc>
          <w:tcPr>
            <w:tcW w:w="1770" w:type="dxa"/>
            <w:tcMar>
              <w:left w:w="40" w:type="dxa"/>
              <w:right w:w="40" w:type="dxa"/>
            </w:tcMar>
          </w:tcPr>
          <w:p w14:paraId="6B73AC41" w14:textId="77777777" w:rsidR="004456C1" w:rsidRPr="006C5BB7" w:rsidRDefault="004456C1" w:rsidP="004456C1">
            <w:pPr>
              <w:pStyle w:val="TableEntry"/>
            </w:pPr>
            <w:r w:rsidRPr="006C5BB7">
              <w:t>Vascular Access Location</w:t>
            </w:r>
          </w:p>
        </w:tc>
        <w:tc>
          <w:tcPr>
            <w:tcW w:w="2188" w:type="dxa"/>
          </w:tcPr>
          <w:p w14:paraId="4FA43219" w14:textId="77777777" w:rsidR="004456C1" w:rsidRPr="00376959" w:rsidRDefault="004456C1" w:rsidP="004456C1">
            <w:pPr>
              <w:pStyle w:val="TableEntry"/>
            </w:pPr>
            <w:r>
              <w:t>Encounter</w:t>
            </w:r>
            <w:r w:rsidRPr="00D37A4D">
              <w:sym w:font="Wingdings" w:char="F0DF"/>
            </w:r>
            <w:r>
              <w:t>Procedure Procedure.bodySite</w:t>
            </w:r>
          </w:p>
        </w:tc>
        <w:tc>
          <w:tcPr>
            <w:tcW w:w="1440" w:type="dxa"/>
          </w:tcPr>
          <w:p w14:paraId="6922C5EA" w14:textId="77777777" w:rsidR="004456C1" w:rsidRDefault="004456C1" w:rsidP="004456C1">
            <w:pPr>
              <w:pStyle w:val="TableEntry"/>
            </w:pPr>
            <w:r>
              <w:t>RE</w:t>
            </w:r>
          </w:p>
          <w:p w14:paraId="760FA43B" w14:textId="77777777" w:rsidR="004456C1" w:rsidRPr="00376959" w:rsidRDefault="004456C1" w:rsidP="004456C1">
            <w:pPr>
              <w:pStyle w:val="TableEntry"/>
            </w:pPr>
            <w:r>
              <w:t>[0..1]</w:t>
            </w:r>
          </w:p>
        </w:tc>
        <w:tc>
          <w:tcPr>
            <w:tcW w:w="3240" w:type="dxa"/>
            <w:tcMar>
              <w:left w:w="40" w:type="dxa"/>
              <w:right w:w="40" w:type="dxa"/>
            </w:tcMar>
          </w:tcPr>
          <w:p w14:paraId="511C5FCC" w14:textId="77777777" w:rsidR="004456C1" w:rsidRPr="006C5BB7" w:rsidRDefault="004456C1" w:rsidP="004456C1">
            <w:pPr>
              <w:pStyle w:val="TableEntry"/>
            </w:pPr>
            <w:r w:rsidRPr="006C5BB7">
              <w:t>The location of the vascular access site attempt on the patient, if applicable.</w:t>
            </w:r>
          </w:p>
          <w:p w14:paraId="4893F265" w14:textId="77777777" w:rsidR="004456C1" w:rsidRPr="00376959" w:rsidRDefault="004456C1" w:rsidP="004456C1">
            <w:pPr>
              <w:pStyle w:val="TableEntry"/>
            </w:pPr>
          </w:p>
        </w:tc>
        <w:tc>
          <w:tcPr>
            <w:tcW w:w="1440" w:type="dxa"/>
          </w:tcPr>
          <w:p w14:paraId="6EC6EBFF" w14:textId="77777777" w:rsidR="004456C1" w:rsidRPr="00376959" w:rsidRDefault="004456C1" w:rsidP="004456C1">
            <w:pPr>
              <w:pStyle w:val="TableEntry"/>
            </w:pPr>
          </w:p>
        </w:tc>
      </w:tr>
      <w:tr w:rsidR="004456C1" w:rsidRPr="00376959" w14:paraId="77CC37DC" w14:textId="77777777" w:rsidTr="004456C1">
        <w:trPr>
          <w:cantSplit/>
        </w:trPr>
        <w:tc>
          <w:tcPr>
            <w:tcW w:w="1770" w:type="dxa"/>
            <w:tcMar>
              <w:left w:w="40" w:type="dxa"/>
              <w:right w:w="40" w:type="dxa"/>
            </w:tcMar>
          </w:tcPr>
          <w:p w14:paraId="41BE27C0" w14:textId="77777777" w:rsidR="004456C1" w:rsidRPr="006C5BB7" w:rsidRDefault="004456C1" w:rsidP="004456C1">
            <w:pPr>
              <w:pStyle w:val="TableEntry"/>
            </w:pPr>
            <w:r w:rsidRPr="006C5BB7">
              <w:t>Indications for Invasive Airway</w:t>
            </w:r>
          </w:p>
        </w:tc>
        <w:tc>
          <w:tcPr>
            <w:tcW w:w="2188" w:type="dxa"/>
          </w:tcPr>
          <w:p w14:paraId="3707BAEE" w14:textId="77777777" w:rsidR="004456C1" w:rsidRDefault="004456C1" w:rsidP="004456C1">
            <w:pPr>
              <w:pStyle w:val="TableEntry"/>
            </w:pPr>
            <w:r>
              <w:t>Encounter</w:t>
            </w:r>
            <w:r w:rsidRPr="00D37A4D">
              <w:sym w:font="Wingdings" w:char="F0DF"/>
            </w:r>
            <w:r>
              <w:t xml:space="preserve">Procedure Procedure.ReasonReference </w:t>
            </w:r>
          </w:p>
          <w:p w14:paraId="3E9B0F8F" w14:textId="77777777" w:rsidR="004456C1" w:rsidRPr="00376959" w:rsidRDefault="004456C1" w:rsidP="004456C1">
            <w:pPr>
              <w:pStyle w:val="TableEntry"/>
            </w:pPr>
            <w:r>
              <w:t>Encounter</w:t>
            </w:r>
            <w:r w:rsidRPr="00D37A4D">
              <w:sym w:font="Wingdings" w:char="F0DF"/>
            </w:r>
            <w:r>
              <w:t>Procedure Procedure.ReasonCode</w:t>
            </w:r>
          </w:p>
        </w:tc>
        <w:tc>
          <w:tcPr>
            <w:tcW w:w="1440" w:type="dxa"/>
          </w:tcPr>
          <w:p w14:paraId="5DB0A548" w14:textId="77777777" w:rsidR="004456C1" w:rsidRDefault="004456C1" w:rsidP="004456C1">
            <w:pPr>
              <w:pStyle w:val="TableEntry"/>
            </w:pPr>
            <w:r>
              <w:t>RE</w:t>
            </w:r>
          </w:p>
          <w:p w14:paraId="5CC1AE2B" w14:textId="77777777" w:rsidR="004456C1" w:rsidRPr="00376959" w:rsidRDefault="004456C1" w:rsidP="004456C1">
            <w:pPr>
              <w:pStyle w:val="TableEntry"/>
            </w:pPr>
            <w:r>
              <w:t>[0..*]</w:t>
            </w:r>
          </w:p>
        </w:tc>
        <w:tc>
          <w:tcPr>
            <w:tcW w:w="3240" w:type="dxa"/>
            <w:tcMar>
              <w:left w:w="40" w:type="dxa"/>
              <w:right w:w="40" w:type="dxa"/>
            </w:tcMar>
          </w:tcPr>
          <w:p w14:paraId="0D43A0DC" w14:textId="77777777" w:rsidR="004456C1" w:rsidRPr="006C5BB7" w:rsidRDefault="004456C1" w:rsidP="004456C1">
            <w:pPr>
              <w:pStyle w:val="TableEntry"/>
            </w:pPr>
            <w:r w:rsidRPr="006C5BB7">
              <w:t>The clinical indication for performing invasive airway management.</w:t>
            </w:r>
          </w:p>
          <w:p w14:paraId="767EC759" w14:textId="77777777" w:rsidR="004456C1" w:rsidRPr="00376959" w:rsidRDefault="004456C1" w:rsidP="004456C1">
            <w:pPr>
              <w:pStyle w:val="TableEntry"/>
            </w:pPr>
          </w:p>
        </w:tc>
        <w:tc>
          <w:tcPr>
            <w:tcW w:w="1440" w:type="dxa"/>
          </w:tcPr>
          <w:p w14:paraId="78B2A0B5" w14:textId="77777777" w:rsidR="004456C1" w:rsidRPr="00376959" w:rsidRDefault="004456C1" w:rsidP="004456C1">
            <w:pPr>
              <w:pStyle w:val="TableEntry"/>
            </w:pPr>
          </w:p>
        </w:tc>
      </w:tr>
      <w:tr w:rsidR="004456C1" w:rsidRPr="00376959" w14:paraId="509513BB" w14:textId="77777777" w:rsidTr="004456C1">
        <w:trPr>
          <w:cantSplit/>
        </w:trPr>
        <w:tc>
          <w:tcPr>
            <w:tcW w:w="1770" w:type="dxa"/>
            <w:tcMar>
              <w:left w:w="40" w:type="dxa"/>
              <w:right w:w="40" w:type="dxa"/>
            </w:tcMar>
          </w:tcPr>
          <w:p w14:paraId="7087F9B7" w14:textId="77777777" w:rsidR="004456C1" w:rsidRPr="006C5BB7" w:rsidRDefault="004456C1" w:rsidP="004456C1">
            <w:pPr>
              <w:pStyle w:val="TableEntry"/>
            </w:pPr>
            <w:r w:rsidRPr="006C5BB7">
              <w:t>Date/Time Airway Device Placement Confirmation</w:t>
            </w:r>
          </w:p>
        </w:tc>
        <w:tc>
          <w:tcPr>
            <w:tcW w:w="2188" w:type="dxa"/>
          </w:tcPr>
          <w:p w14:paraId="2B83D8FE" w14:textId="77777777" w:rsidR="004456C1" w:rsidRPr="00376959" w:rsidRDefault="004456C1" w:rsidP="004456C1">
            <w:pPr>
              <w:pStyle w:val="TableEntry"/>
            </w:pPr>
            <w:r>
              <w:t>Encounter</w:t>
            </w:r>
            <w:r w:rsidRPr="00D37A4D">
              <w:sym w:font="Wingdings" w:char="F0DF"/>
            </w:r>
            <w:r>
              <w:t>Procedure Procedure.perforemdDateTime</w:t>
            </w:r>
          </w:p>
        </w:tc>
        <w:tc>
          <w:tcPr>
            <w:tcW w:w="1440" w:type="dxa"/>
          </w:tcPr>
          <w:p w14:paraId="7C285752" w14:textId="77777777" w:rsidR="004456C1" w:rsidRDefault="004456C1" w:rsidP="004456C1">
            <w:pPr>
              <w:pStyle w:val="TableEntry"/>
            </w:pPr>
            <w:r>
              <w:t>RE</w:t>
            </w:r>
          </w:p>
          <w:p w14:paraId="32AAD6D5" w14:textId="77777777" w:rsidR="004456C1" w:rsidRPr="00376959" w:rsidRDefault="004456C1" w:rsidP="004456C1">
            <w:pPr>
              <w:pStyle w:val="TableEntry"/>
            </w:pPr>
            <w:r>
              <w:t>[0..1]</w:t>
            </w:r>
          </w:p>
        </w:tc>
        <w:tc>
          <w:tcPr>
            <w:tcW w:w="3240" w:type="dxa"/>
            <w:tcMar>
              <w:left w:w="40" w:type="dxa"/>
              <w:right w:w="40" w:type="dxa"/>
            </w:tcMar>
          </w:tcPr>
          <w:p w14:paraId="5F006E89" w14:textId="77777777" w:rsidR="004456C1" w:rsidRPr="006C5BB7" w:rsidRDefault="004456C1" w:rsidP="004456C1">
            <w:pPr>
              <w:pStyle w:val="TableEntry"/>
            </w:pPr>
            <w:r w:rsidRPr="006C5BB7">
              <w:t>The date and time the airway device placement was confirmed.</w:t>
            </w:r>
          </w:p>
          <w:p w14:paraId="2E9D70B6" w14:textId="77777777" w:rsidR="004456C1" w:rsidRPr="00376959" w:rsidRDefault="004456C1" w:rsidP="004456C1">
            <w:pPr>
              <w:pStyle w:val="TableEntry"/>
            </w:pPr>
          </w:p>
        </w:tc>
        <w:tc>
          <w:tcPr>
            <w:tcW w:w="1440" w:type="dxa"/>
          </w:tcPr>
          <w:p w14:paraId="68F9C204" w14:textId="77777777" w:rsidR="004456C1" w:rsidRPr="00376959" w:rsidRDefault="004456C1" w:rsidP="004456C1">
            <w:pPr>
              <w:pStyle w:val="TableEntry"/>
            </w:pPr>
          </w:p>
        </w:tc>
      </w:tr>
      <w:tr w:rsidR="004456C1" w:rsidRPr="00376959" w14:paraId="5151981D" w14:textId="77777777" w:rsidTr="004456C1">
        <w:trPr>
          <w:cantSplit/>
        </w:trPr>
        <w:tc>
          <w:tcPr>
            <w:tcW w:w="1770" w:type="dxa"/>
            <w:tcMar>
              <w:left w:w="40" w:type="dxa"/>
              <w:right w:w="40" w:type="dxa"/>
            </w:tcMar>
          </w:tcPr>
          <w:p w14:paraId="0222C594" w14:textId="77777777" w:rsidR="004456C1" w:rsidRPr="006C5BB7" w:rsidRDefault="004456C1" w:rsidP="004456C1">
            <w:pPr>
              <w:pStyle w:val="TableEntry"/>
            </w:pPr>
            <w:r w:rsidRPr="006C5BB7">
              <w:t>Airway Device Being Confirmed</w:t>
            </w:r>
          </w:p>
        </w:tc>
        <w:tc>
          <w:tcPr>
            <w:tcW w:w="2188" w:type="dxa"/>
          </w:tcPr>
          <w:p w14:paraId="0B026DAD" w14:textId="77777777" w:rsidR="004456C1" w:rsidRDefault="004456C1" w:rsidP="004456C1">
            <w:pPr>
              <w:pStyle w:val="TableEntry"/>
            </w:pPr>
            <w:r>
              <w:t>Encounter</w:t>
            </w:r>
            <w:r w:rsidRPr="00D37A4D">
              <w:sym w:font="Wingdings" w:char="F0DF"/>
            </w:r>
            <w:r>
              <w:t>Procedure</w:t>
            </w:r>
            <w:r w:rsidRPr="006C5BB7">
              <w:t xml:space="preserve"> Procedure.outcome</w:t>
            </w:r>
            <w:r>
              <w:t xml:space="preserve"> </w:t>
            </w:r>
          </w:p>
          <w:p w14:paraId="77362E15" w14:textId="77777777" w:rsidR="004456C1" w:rsidRDefault="004456C1" w:rsidP="004456C1">
            <w:pPr>
              <w:pStyle w:val="TableEntry"/>
            </w:pPr>
            <w:r>
              <w:t xml:space="preserve">Procedure.code </w:t>
            </w:r>
          </w:p>
          <w:p w14:paraId="7492E137" w14:textId="77777777" w:rsidR="004456C1" w:rsidRPr="00376959" w:rsidRDefault="004456C1" w:rsidP="004456C1">
            <w:pPr>
              <w:pStyle w:val="TableEntry"/>
            </w:pPr>
          </w:p>
        </w:tc>
        <w:tc>
          <w:tcPr>
            <w:tcW w:w="1440" w:type="dxa"/>
          </w:tcPr>
          <w:p w14:paraId="41D6E6CD" w14:textId="77777777" w:rsidR="004456C1" w:rsidRDefault="004456C1" w:rsidP="004456C1">
            <w:pPr>
              <w:pStyle w:val="TableEntry"/>
            </w:pPr>
            <w:r>
              <w:t>RE</w:t>
            </w:r>
          </w:p>
          <w:p w14:paraId="6C612EFF" w14:textId="77777777" w:rsidR="004456C1" w:rsidRPr="00376959" w:rsidRDefault="004456C1" w:rsidP="004456C1">
            <w:pPr>
              <w:pStyle w:val="TableEntry"/>
            </w:pPr>
            <w:r>
              <w:t>[0..1]</w:t>
            </w:r>
          </w:p>
        </w:tc>
        <w:tc>
          <w:tcPr>
            <w:tcW w:w="3240" w:type="dxa"/>
            <w:tcMar>
              <w:left w:w="40" w:type="dxa"/>
              <w:right w:w="40" w:type="dxa"/>
            </w:tcMar>
          </w:tcPr>
          <w:p w14:paraId="6754D562" w14:textId="77777777" w:rsidR="004456C1" w:rsidRPr="006C5BB7" w:rsidRDefault="004456C1" w:rsidP="004456C1">
            <w:pPr>
              <w:pStyle w:val="TableEntry"/>
            </w:pPr>
            <w:r w:rsidRPr="006C5BB7">
              <w:t>The airway device in which placement is being confirmed.</w:t>
            </w:r>
          </w:p>
          <w:p w14:paraId="3C8B0E68" w14:textId="77777777" w:rsidR="004456C1" w:rsidRPr="00376959" w:rsidRDefault="004456C1" w:rsidP="004456C1">
            <w:pPr>
              <w:pStyle w:val="TableEntry"/>
            </w:pPr>
          </w:p>
        </w:tc>
        <w:tc>
          <w:tcPr>
            <w:tcW w:w="1440" w:type="dxa"/>
          </w:tcPr>
          <w:p w14:paraId="3DB484A6" w14:textId="77777777" w:rsidR="004456C1" w:rsidRPr="00376959" w:rsidRDefault="004456C1" w:rsidP="004456C1">
            <w:pPr>
              <w:pStyle w:val="TableEntry"/>
            </w:pPr>
          </w:p>
        </w:tc>
      </w:tr>
      <w:tr w:rsidR="004456C1" w:rsidRPr="00376959" w14:paraId="15C747E0" w14:textId="77777777" w:rsidTr="004456C1">
        <w:trPr>
          <w:cantSplit/>
        </w:trPr>
        <w:tc>
          <w:tcPr>
            <w:tcW w:w="1770" w:type="dxa"/>
            <w:tcMar>
              <w:left w:w="40" w:type="dxa"/>
              <w:right w:w="40" w:type="dxa"/>
            </w:tcMar>
          </w:tcPr>
          <w:p w14:paraId="42457923" w14:textId="77777777" w:rsidR="004456C1" w:rsidRPr="006C5BB7" w:rsidRDefault="004456C1" w:rsidP="004456C1">
            <w:pPr>
              <w:pStyle w:val="TableEntry"/>
            </w:pPr>
            <w:r w:rsidRPr="006C5BB7">
              <w:t>Airway Device Placement Confirmed Method</w:t>
            </w:r>
          </w:p>
        </w:tc>
        <w:tc>
          <w:tcPr>
            <w:tcW w:w="2188" w:type="dxa"/>
          </w:tcPr>
          <w:p w14:paraId="7E44FD11" w14:textId="77777777" w:rsidR="004456C1" w:rsidRPr="00376959" w:rsidRDefault="004456C1" w:rsidP="004456C1">
            <w:pPr>
              <w:pStyle w:val="TableEntry"/>
            </w:pPr>
            <w:r>
              <w:t>Encounter</w:t>
            </w:r>
            <w:r w:rsidRPr="00D37A4D">
              <w:sym w:font="Wingdings" w:char="F0DF"/>
            </w:r>
            <w:r>
              <w:t xml:space="preserve">Procedure Procedure.outcome.code </w:t>
            </w:r>
          </w:p>
        </w:tc>
        <w:tc>
          <w:tcPr>
            <w:tcW w:w="1440" w:type="dxa"/>
          </w:tcPr>
          <w:p w14:paraId="37AD6EB6" w14:textId="77777777" w:rsidR="004456C1" w:rsidRDefault="004456C1" w:rsidP="004456C1">
            <w:pPr>
              <w:pStyle w:val="TableEntry"/>
            </w:pPr>
            <w:r>
              <w:t>RE</w:t>
            </w:r>
          </w:p>
          <w:p w14:paraId="137D0793" w14:textId="77777777" w:rsidR="004456C1" w:rsidRPr="00376959" w:rsidRDefault="004456C1" w:rsidP="004456C1">
            <w:pPr>
              <w:pStyle w:val="TableEntry"/>
            </w:pPr>
            <w:r>
              <w:t>[0..1]</w:t>
            </w:r>
          </w:p>
        </w:tc>
        <w:tc>
          <w:tcPr>
            <w:tcW w:w="3240" w:type="dxa"/>
            <w:tcMar>
              <w:left w:w="40" w:type="dxa"/>
              <w:right w:w="40" w:type="dxa"/>
            </w:tcMar>
          </w:tcPr>
          <w:p w14:paraId="3E984282" w14:textId="77777777" w:rsidR="004456C1" w:rsidRPr="006C5BB7" w:rsidRDefault="004456C1" w:rsidP="004456C1">
            <w:pPr>
              <w:pStyle w:val="TableEntry"/>
            </w:pPr>
            <w:r w:rsidRPr="006C5BB7">
              <w:t>The method used to confirm the airway device placement.</w:t>
            </w:r>
          </w:p>
          <w:p w14:paraId="723C403A" w14:textId="77777777" w:rsidR="004456C1" w:rsidRPr="00376959" w:rsidRDefault="004456C1" w:rsidP="004456C1">
            <w:pPr>
              <w:pStyle w:val="TableEntry"/>
            </w:pPr>
          </w:p>
        </w:tc>
        <w:tc>
          <w:tcPr>
            <w:tcW w:w="1440" w:type="dxa"/>
          </w:tcPr>
          <w:p w14:paraId="0C78EA75" w14:textId="77777777" w:rsidR="004456C1" w:rsidRPr="00376959" w:rsidRDefault="004456C1" w:rsidP="004456C1">
            <w:pPr>
              <w:pStyle w:val="TableEntry"/>
            </w:pPr>
          </w:p>
        </w:tc>
      </w:tr>
      <w:tr w:rsidR="004456C1" w:rsidRPr="00376959" w14:paraId="411A54CC" w14:textId="77777777" w:rsidTr="004456C1">
        <w:trPr>
          <w:cantSplit/>
        </w:trPr>
        <w:tc>
          <w:tcPr>
            <w:tcW w:w="1770" w:type="dxa"/>
            <w:tcMar>
              <w:left w:w="40" w:type="dxa"/>
              <w:right w:w="40" w:type="dxa"/>
            </w:tcMar>
          </w:tcPr>
          <w:p w14:paraId="191D06CA" w14:textId="77777777" w:rsidR="004456C1" w:rsidRPr="006C5BB7" w:rsidRDefault="004456C1" w:rsidP="004456C1">
            <w:pPr>
              <w:pStyle w:val="TableEntry"/>
            </w:pPr>
            <w:r w:rsidRPr="006C5BB7">
              <w:t>Tube Depth</w:t>
            </w:r>
          </w:p>
        </w:tc>
        <w:tc>
          <w:tcPr>
            <w:tcW w:w="2188" w:type="dxa"/>
          </w:tcPr>
          <w:p w14:paraId="099A1F85" w14:textId="77777777" w:rsidR="004456C1" w:rsidRPr="00376959" w:rsidRDefault="004456C1" w:rsidP="004456C1">
            <w:pPr>
              <w:pStyle w:val="TableEntry"/>
            </w:pPr>
            <w:r>
              <w:t>Encounter</w:t>
            </w:r>
            <w:r w:rsidRPr="00D37A4D">
              <w:sym w:font="Wingdings" w:char="F0DF"/>
            </w:r>
            <w:r>
              <w:t>Procedure Procedure.note</w:t>
            </w:r>
          </w:p>
        </w:tc>
        <w:tc>
          <w:tcPr>
            <w:tcW w:w="1440" w:type="dxa"/>
          </w:tcPr>
          <w:p w14:paraId="78B7E444" w14:textId="77777777" w:rsidR="004456C1" w:rsidRDefault="004456C1" w:rsidP="004456C1">
            <w:pPr>
              <w:pStyle w:val="TableEntry"/>
            </w:pPr>
            <w:r>
              <w:t>RE</w:t>
            </w:r>
          </w:p>
          <w:p w14:paraId="41BCF253" w14:textId="77777777" w:rsidR="004456C1" w:rsidRPr="00376959" w:rsidRDefault="004456C1" w:rsidP="004456C1">
            <w:pPr>
              <w:pStyle w:val="TableEntry"/>
            </w:pPr>
            <w:r>
              <w:t>[0..1]</w:t>
            </w:r>
          </w:p>
        </w:tc>
        <w:tc>
          <w:tcPr>
            <w:tcW w:w="3240" w:type="dxa"/>
            <w:tcMar>
              <w:left w:w="40" w:type="dxa"/>
              <w:right w:w="40" w:type="dxa"/>
            </w:tcMar>
          </w:tcPr>
          <w:p w14:paraId="08A92A1B" w14:textId="77777777" w:rsidR="004456C1" w:rsidRPr="006C5BB7" w:rsidRDefault="004456C1" w:rsidP="004456C1">
            <w:pPr>
              <w:pStyle w:val="TableEntry"/>
            </w:pPr>
            <w:r w:rsidRPr="006C5BB7">
              <w:t>The measurement at the patient's teeth/lip of the tube depth in centimeters (cm) of the invasive airway placed.</w:t>
            </w:r>
          </w:p>
          <w:p w14:paraId="5CC0FA04" w14:textId="77777777" w:rsidR="004456C1" w:rsidRPr="00376959" w:rsidRDefault="004456C1" w:rsidP="004456C1">
            <w:pPr>
              <w:pStyle w:val="TableEntry"/>
            </w:pPr>
          </w:p>
        </w:tc>
        <w:tc>
          <w:tcPr>
            <w:tcW w:w="1440" w:type="dxa"/>
          </w:tcPr>
          <w:p w14:paraId="72444BBC" w14:textId="77777777" w:rsidR="004456C1" w:rsidRPr="00376959" w:rsidRDefault="004456C1" w:rsidP="004456C1">
            <w:pPr>
              <w:pStyle w:val="TableEntry"/>
            </w:pPr>
          </w:p>
        </w:tc>
      </w:tr>
      <w:tr w:rsidR="004456C1" w:rsidRPr="00376959" w14:paraId="33E8632F" w14:textId="77777777" w:rsidTr="004456C1">
        <w:trPr>
          <w:cantSplit/>
        </w:trPr>
        <w:tc>
          <w:tcPr>
            <w:tcW w:w="1770" w:type="dxa"/>
            <w:tcMar>
              <w:left w:w="40" w:type="dxa"/>
              <w:right w:w="40" w:type="dxa"/>
            </w:tcMar>
          </w:tcPr>
          <w:p w14:paraId="2A33E65C" w14:textId="77777777" w:rsidR="004456C1" w:rsidRPr="006C5BB7" w:rsidRDefault="004456C1" w:rsidP="004456C1">
            <w:pPr>
              <w:pStyle w:val="TableEntry"/>
            </w:pPr>
            <w:r w:rsidRPr="006C5BB7">
              <w:lastRenderedPageBreak/>
              <w:t>Type of Individual Confirming Airway Device Placement</w:t>
            </w:r>
          </w:p>
        </w:tc>
        <w:tc>
          <w:tcPr>
            <w:tcW w:w="2188" w:type="dxa"/>
          </w:tcPr>
          <w:p w14:paraId="24191F81" w14:textId="77777777" w:rsidR="004456C1" w:rsidRPr="00376959" w:rsidRDefault="004456C1" w:rsidP="004456C1">
            <w:pPr>
              <w:pStyle w:val="TableEntry"/>
            </w:pPr>
            <w:r>
              <w:t>Encounter</w:t>
            </w:r>
            <w:r w:rsidRPr="00D37A4D">
              <w:sym w:font="Wingdings" w:char="F0DF"/>
            </w:r>
            <w:r>
              <w:t>Procedure Procedure.outcome</w:t>
            </w:r>
          </w:p>
        </w:tc>
        <w:tc>
          <w:tcPr>
            <w:tcW w:w="1440" w:type="dxa"/>
          </w:tcPr>
          <w:p w14:paraId="72DA67A9" w14:textId="77777777" w:rsidR="004456C1" w:rsidRDefault="004456C1" w:rsidP="004456C1">
            <w:pPr>
              <w:pStyle w:val="TableEntry"/>
            </w:pPr>
            <w:r>
              <w:t>RE</w:t>
            </w:r>
          </w:p>
          <w:p w14:paraId="3FC7A964" w14:textId="77777777" w:rsidR="004456C1" w:rsidRPr="00376959" w:rsidRDefault="004456C1" w:rsidP="004456C1">
            <w:pPr>
              <w:pStyle w:val="TableEntry"/>
            </w:pPr>
            <w:r>
              <w:t>[0..1]</w:t>
            </w:r>
          </w:p>
        </w:tc>
        <w:tc>
          <w:tcPr>
            <w:tcW w:w="3240" w:type="dxa"/>
            <w:tcMar>
              <w:left w:w="40" w:type="dxa"/>
              <w:right w:w="40" w:type="dxa"/>
            </w:tcMar>
          </w:tcPr>
          <w:p w14:paraId="69BA49DA" w14:textId="77777777" w:rsidR="004456C1" w:rsidRPr="006C5BB7" w:rsidRDefault="004456C1" w:rsidP="004456C1">
            <w:pPr>
              <w:pStyle w:val="TableEntry"/>
            </w:pPr>
            <w:r w:rsidRPr="006C5BB7">
              <w:t>The type of individual who confirmed the airway device placement.</w:t>
            </w:r>
          </w:p>
          <w:p w14:paraId="2AB018F2" w14:textId="77777777" w:rsidR="004456C1" w:rsidRPr="00376959" w:rsidRDefault="004456C1" w:rsidP="004456C1">
            <w:pPr>
              <w:pStyle w:val="TableEntry"/>
            </w:pPr>
          </w:p>
        </w:tc>
        <w:tc>
          <w:tcPr>
            <w:tcW w:w="1440" w:type="dxa"/>
          </w:tcPr>
          <w:p w14:paraId="40B9D335" w14:textId="77777777" w:rsidR="004456C1" w:rsidRPr="00376959" w:rsidRDefault="004456C1" w:rsidP="004456C1">
            <w:pPr>
              <w:pStyle w:val="TableEntry"/>
            </w:pPr>
          </w:p>
        </w:tc>
      </w:tr>
      <w:tr w:rsidR="004456C1" w:rsidRPr="00376959" w14:paraId="54B31374" w14:textId="77777777" w:rsidTr="004456C1">
        <w:trPr>
          <w:cantSplit/>
        </w:trPr>
        <w:tc>
          <w:tcPr>
            <w:tcW w:w="1770" w:type="dxa"/>
            <w:tcMar>
              <w:left w:w="40" w:type="dxa"/>
              <w:right w:w="40" w:type="dxa"/>
            </w:tcMar>
          </w:tcPr>
          <w:p w14:paraId="7531CE20" w14:textId="77777777" w:rsidR="004456C1" w:rsidRPr="006C5BB7" w:rsidRDefault="004456C1" w:rsidP="004456C1">
            <w:pPr>
              <w:pStyle w:val="TableEntry"/>
            </w:pPr>
            <w:r w:rsidRPr="006C5BB7">
              <w:t>Crew Member ID</w:t>
            </w:r>
          </w:p>
        </w:tc>
        <w:tc>
          <w:tcPr>
            <w:tcW w:w="2188" w:type="dxa"/>
          </w:tcPr>
          <w:p w14:paraId="12BD897B" w14:textId="77777777" w:rsidR="004456C1" w:rsidRPr="00376959" w:rsidRDefault="004456C1" w:rsidP="004456C1">
            <w:pPr>
              <w:pStyle w:val="TableEntry"/>
            </w:pPr>
            <w:r>
              <w:t>Encounter</w:t>
            </w:r>
            <w:r w:rsidRPr="00D37A4D">
              <w:sym w:font="Wingdings" w:char="F0DF"/>
            </w:r>
            <w:r>
              <w:t>Procedure Procedure.performer</w:t>
            </w:r>
          </w:p>
        </w:tc>
        <w:tc>
          <w:tcPr>
            <w:tcW w:w="1440" w:type="dxa"/>
          </w:tcPr>
          <w:p w14:paraId="0C4FDDDF" w14:textId="77777777" w:rsidR="004456C1" w:rsidRDefault="004456C1" w:rsidP="004456C1">
            <w:pPr>
              <w:pStyle w:val="TableEntry"/>
            </w:pPr>
            <w:r>
              <w:t>RE</w:t>
            </w:r>
          </w:p>
          <w:p w14:paraId="6EFF719A" w14:textId="77777777" w:rsidR="004456C1" w:rsidRPr="00376959" w:rsidRDefault="004456C1" w:rsidP="004456C1">
            <w:pPr>
              <w:pStyle w:val="TableEntry"/>
            </w:pPr>
            <w:r>
              <w:t>[0..1]</w:t>
            </w:r>
          </w:p>
        </w:tc>
        <w:tc>
          <w:tcPr>
            <w:tcW w:w="3240" w:type="dxa"/>
            <w:tcMar>
              <w:left w:w="40" w:type="dxa"/>
              <w:right w:w="40" w:type="dxa"/>
            </w:tcMar>
          </w:tcPr>
          <w:p w14:paraId="58B6069F" w14:textId="77777777" w:rsidR="004456C1" w:rsidRPr="006C5BB7" w:rsidRDefault="004456C1" w:rsidP="004456C1">
            <w:pPr>
              <w:pStyle w:val="TableEntry"/>
            </w:pPr>
            <w:r w:rsidRPr="006C5BB7">
              <w:t>The statewide assigned ID number of the EMS crew member confirming the airway placement.</w:t>
            </w:r>
          </w:p>
          <w:p w14:paraId="5A28EE55" w14:textId="77777777" w:rsidR="004456C1" w:rsidRPr="00376959" w:rsidRDefault="004456C1" w:rsidP="004456C1">
            <w:pPr>
              <w:pStyle w:val="TableEntry"/>
            </w:pPr>
          </w:p>
        </w:tc>
        <w:tc>
          <w:tcPr>
            <w:tcW w:w="1440" w:type="dxa"/>
          </w:tcPr>
          <w:p w14:paraId="6F4C1448" w14:textId="77777777" w:rsidR="004456C1" w:rsidRPr="00376959" w:rsidRDefault="004456C1" w:rsidP="004456C1">
            <w:pPr>
              <w:pStyle w:val="TableEntry"/>
            </w:pPr>
          </w:p>
        </w:tc>
      </w:tr>
      <w:tr w:rsidR="004456C1" w:rsidRPr="00376959" w14:paraId="3D49C047" w14:textId="77777777" w:rsidTr="004456C1">
        <w:trPr>
          <w:cantSplit/>
        </w:trPr>
        <w:tc>
          <w:tcPr>
            <w:tcW w:w="1770" w:type="dxa"/>
            <w:tcMar>
              <w:left w:w="40" w:type="dxa"/>
              <w:right w:w="40" w:type="dxa"/>
            </w:tcMar>
          </w:tcPr>
          <w:p w14:paraId="74FE285F" w14:textId="77777777" w:rsidR="004456C1" w:rsidRPr="006C5BB7" w:rsidRDefault="004456C1" w:rsidP="004456C1">
            <w:pPr>
              <w:pStyle w:val="TableEntry"/>
            </w:pPr>
            <w:r w:rsidRPr="006C5BB7">
              <w:t>Airway Complications Encountered</w:t>
            </w:r>
          </w:p>
        </w:tc>
        <w:tc>
          <w:tcPr>
            <w:tcW w:w="2188" w:type="dxa"/>
          </w:tcPr>
          <w:p w14:paraId="555FBF8B" w14:textId="77777777" w:rsidR="004456C1" w:rsidRPr="00376959" w:rsidRDefault="004456C1" w:rsidP="004456C1">
            <w:pPr>
              <w:pStyle w:val="TableEntry"/>
            </w:pPr>
            <w:r>
              <w:t>Encounter</w:t>
            </w:r>
            <w:r w:rsidRPr="00D37A4D">
              <w:sym w:font="Wingdings" w:char="F0DF"/>
            </w:r>
            <w:r>
              <w:t xml:space="preserve">Procedure Procedure.status </w:t>
            </w:r>
          </w:p>
        </w:tc>
        <w:tc>
          <w:tcPr>
            <w:tcW w:w="1440" w:type="dxa"/>
          </w:tcPr>
          <w:p w14:paraId="55441B3A" w14:textId="77777777" w:rsidR="004456C1" w:rsidRDefault="004456C1" w:rsidP="004456C1">
            <w:pPr>
              <w:pStyle w:val="TableEntry"/>
            </w:pPr>
            <w:r>
              <w:t>RE</w:t>
            </w:r>
          </w:p>
          <w:p w14:paraId="30D550D8" w14:textId="77777777" w:rsidR="004456C1" w:rsidRPr="00376959" w:rsidRDefault="004456C1" w:rsidP="004456C1">
            <w:pPr>
              <w:pStyle w:val="TableEntry"/>
            </w:pPr>
            <w:r>
              <w:t>[0..*]</w:t>
            </w:r>
          </w:p>
        </w:tc>
        <w:tc>
          <w:tcPr>
            <w:tcW w:w="3240" w:type="dxa"/>
            <w:tcMar>
              <w:left w:w="40" w:type="dxa"/>
              <w:right w:w="40" w:type="dxa"/>
            </w:tcMar>
          </w:tcPr>
          <w:p w14:paraId="028B40F8" w14:textId="77777777" w:rsidR="004456C1" w:rsidRPr="006C5BB7" w:rsidRDefault="004456C1" w:rsidP="004456C1">
            <w:pPr>
              <w:pStyle w:val="TableEntry"/>
            </w:pPr>
            <w:r w:rsidRPr="006C5BB7">
              <w:t>The airway management complications encountered during the patient care episode.</w:t>
            </w:r>
          </w:p>
          <w:p w14:paraId="33481D0C" w14:textId="77777777" w:rsidR="004456C1" w:rsidRPr="00376959" w:rsidRDefault="004456C1" w:rsidP="004456C1">
            <w:pPr>
              <w:pStyle w:val="TableEntry"/>
            </w:pPr>
          </w:p>
        </w:tc>
        <w:tc>
          <w:tcPr>
            <w:tcW w:w="1440" w:type="dxa"/>
          </w:tcPr>
          <w:p w14:paraId="708F1C9E" w14:textId="77777777" w:rsidR="004456C1" w:rsidRPr="00376959" w:rsidRDefault="004456C1" w:rsidP="004456C1">
            <w:pPr>
              <w:pStyle w:val="TableEntry"/>
            </w:pPr>
          </w:p>
        </w:tc>
      </w:tr>
      <w:tr w:rsidR="004456C1" w:rsidRPr="00376959" w14:paraId="3608D389" w14:textId="77777777" w:rsidTr="004456C1">
        <w:trPr>
          <w:cantSplit/>
        </w:trPr>
        <w:tc>
          <w:tcPr>
            <w:tcW w:w="1770" w:type="dxa"/>
            <w:tcMar>
              <w:left w:w="40" w:type="dxa"/>
              <w:right w:w="40" w:type="dxa"/>
            </w:tcMar>
          </w:tcPr>
          <w:p w14:paraId="51622667" w14:textId="77777777" w:rsidR="004456C1" w:rsidRPr="006C5BB7" w:rsidRDefault="004456C1" w:rsidP="004456C1">
            <w:pPr>
              <w:pStyle w:val="TableEntry"/>
            </w:pPr>
            <w:r w:rsidRPr="006C5BB7">
              <w:t>Suspected Reasons for Failed Airway Management</w:t>
            </w:r>
          </w:p>
        </w:tc>
        <w:tc>
          <w:tcPr>
            <w:tcW w:w="2188" w:type="dxa"/>
          </w:tcPr>
          <w:p w14:paraId="3D68299D" w14:textId="77777777" w:rsidR="004456C1" w:rsidRPr="00376959" w:rsidRDefault="004456C1" w:rsidP="004456C1">
            <w:pPr>
              <w:pStyle w:val="TableEntry"/>
            </w:pPr>
            <w:r>
              <w:t>Encounter</w:t>
            </w:r>
            <w:r w:rsidRPr="00D37A4D">
              <w:sym w:font="Wingdings" w:char="F0DF"/>
            </w:r>
            <w:r>
              <w:t>Procedure Procedure.outcome</w:t>
            </w:r>
          </w:p>
        </w:tc>
        <w:tc>
          <w:tcPr>
            <w:tcW w:w="1440" w:type="dxa"/>
          </w:tcPr>
          <w:p w14:paraId="601150F6" w14:textId="77777777" w:rsidR="004456C1" w:rsidRDefault="004456C1" w:rsidP="004456C1">
            <w:pPr>
              <w:pStyle w:val="TableEntry"/>
            </w:pPr>
            <w:r>
              <w:t>RE</w:t>
            </w:r>
          </w:p>
          <w:p w14:paraId="135BE0E9" w14:textId="77777777" w:rsidR="004456C1" w:rsidRPr="00376959" w:rsidRDefault="004456C1" w:rsidP="004456C1">
            <w:pPr>
              <w:pStyle w:val="TableEntry"/>
            </w:pPr>
            <w:r>
              <w:t>[0..*]</w:t>
            </w:r>
          </w:p>
        </w:tc>
        <w:tc>
          <w:tcPr>
            <w:tcW w:w="3240" w:type="dxa"/>
            <w:tcMar>
              <w:left w:w="40" w:type="dxa"/>
              <w:right w:w="40" w:type="dxa"/>
            </w:tcMar>
          </w:tcPr>
          <w:p w14:paraId="46D00191" w14:textId="77777777" w:rsidR="004456C1" w:rsidRPr="006C5BB7" w:rsidRDefault="004456C1" w:rsidP="004456C1">
            <w:pPr>
              <w:pStyle w:val="TableEntry"/>
            </w:pPr>
            <w:r w:rsidRPr="006C5BB7">
              <w:t>The reason(s) the airway was unable to be successfully managed.</w:t>
            </w:r>
          </w:p>
          <w:p w14:paraId="34D8F6FC" w14:textId="77777777" w:rsidR="004456C1" w:rsidRPr="00376959" w:rsidRDefault="004456C1" w:rsidP="004456C1">
            <w:pPr>
              <w:pStyle w:val="TableEntry"/>
            </w:pPr>
          </w:p>
        </w:tc>
        <w:tc>
          <w:tcPr>
            <w:tcW w:w="1440" w:type="dxa"/>
          </w:tcPr>
          <w:p w14:paraId="0287FD30" w14:textId="77777777" w:rsidR="004456C1" w:rsidRPr="00376959" w:rsidRDefault="004456C1" w:rsidP="004456C1">
            <w:pPr>
              <w:pStyle w:val="TableEntry"/>
            </w:pPr>
          </w:p>
        </w:tc>
      </w:tr>
      <w:tr w:rsidR="004456C1" w:rsidRPr="00376959" w14:paraId="0411C70D" w14:textId="77777777" w:rsidTr="004456C1">
        <w:trPr>
          <w:cantSplit/>
        </w:trPr>
        <w:tc>
          <w:tcPr>
            <w:tcW w:w="1770" w:type="dxa"/>
            <w:tcMar>
              <w:left w:w="40" w:type="dxa"/>
              <w:right w:w="40" w:type="dxa"/>
            </w:tcMar>
          </w:tcPr>
          <w:p w14:paraId="0BA7F1FC" w14:textId="77777777" w:rsidR="004456C1" w:rsidRPr="006C5BB7" w:rsidRDefault="004456C1" w:rsidP="004456C1">
            <w:pPr>
              <w:pStyle w:val="TableEntry"/>
            </w:pPr>
            <w:r w:rsidRPr="006C5BB7">
              <w:t>Date/Time Decision to Manage the Patient with an Invasive Airway</w:t>
            </w:r>
          </w:p>
        </w:tc>
        <w:tc>
          <w:tcPr>
            <w:tcW w:w="2188" w:type="dxa"/>
          </w:tcPr>
          <w:p w14:paraId="44FB1867" w14:textId="77777777" w:rsidR="004456C1" w:rsidRPr="00376959" w:rsidRDefault="004456C1" w:rsidP="004456C1">
            <w:pPr>
              <w:pStyle w:val="TableEntry"/>
            </w:pPr>
            <w:r>
              <w:t>Encounter</w:t>
            </w:r>
            <w:r w:rsidRPr="00D37A4D">
              <w:sym w:font="Wingdings" w:char="F0DF"/>
            </w:r>
            <w:r>
              <w:t>Procedure Procedure.outcome.note</w:t>
            </w:r>
          </w:p>
        </w:tc>
        <w:tc>
          <w:tcPr>
            <w:tcW w:w="1440" w:type="dxa"/>
          </w:tcPr>
          <w:p w14:paraId="6FE408AC" w14:textId="77777777" w:rsidR="004456C1" w:rsidRDefault="004456C1" w:rsidP="004456C1">
            <w:pPr>
              <w:pStyle w:val="TableEntry"/>
            </w:pPr>
            <w:r>
              <w:t>RE</w:t>
            </w:r>
          </w:p>
          <w:p w14:paraId="1A2DA5D9" w14:textId="77777777" w:rsidR="004456C1" w:rsidRPr="00376959" w:rsidRDefault="004456C1" w:rsidP="004456C1">
            <w:pPr>
              <w:pStyle w:val="TableEntry"/>
            </w:pPr>
            <w:r>
              <w:t>[0..1]</w:t>
            </w:r>
          </w:p>
        </w:tc>
        <w:tc>
          <w:tcPr>
            <w:tcW w:w="3240" w:type="dxa"/>
            <w:tcMar>
              <w:left w:w="40" w:type="dxa"/>
              <w:right w:w="40" w:type="dxa"/>
            </w:tcMar>
          </w:tcPr>
          <w:p w14:paraId="644036F1" w14:textId="77777777" w:rsidR="004456C1" w:rsidRPr="006C5BB7" w:rsidRDefault="004456C1" w:rsidP="004456C1">
            <w:pPr>
              <w:pStyle w:val="TableEntry"/>
            </w:pPr>
            <w:r w:rsidRPr="006C5BB7">
              <w:br/>
              <w:t>The date and time the decision was made to manage the patient's airway with an invasive airway device.</w:t>
            </w:r>
          </w:p>
          <w:p w14:paraId="0E88B5D6" w14:textId="77777777" w:rsidR="004456C1" w:rsidRPr="00376959" w:rsidRDefault="004456C1" w:rsidP="004456C1">
            <w:pPr>
              <w:pStyle w:val="TableEntry"/>
            </w:pPr>
          </w:p>
        </w:tc>
        <w:tc>
          <w:tcPr>
            <w:tcW w:w="1440" w:type="dxa"/>
          </w:tcPr>
          <w:p w14:paraId="2DB49701" w14:textId="77777777" w:rsidR="004456C1" w:rsidRPr="00376959" w:rsidRDefault="004456C1" w:rsidP="004456C1">
            <w:pPr>
              <w:pStyle w:val="TableEntry"/>
            </w:pPr>
          </w:p>
        </w:tc>
      </w:tr>
      <w:tr w:rsidR="004456C1" w:rsidRPr="00376959" w14:paraId="265723C2" w14:textId="77777777" w:rsidTr="004456C1">
        <w:trPr>
          <w:cantSplit/>
        </w:trPr>
        <w:tc>
          <w:tcPr>
            <w:tcW w:w="1770" w:type="dxa"/>
            <w:tcMar>
              <w:left w:w="40" w:type="dxa"/>
              <w:right w:w="40" w:type="dxa"/>
            </w:tcMar>
          </w:tcPr>
          <w:p w14:paraId="390DEE5A" w14:textId="77777777" w:rsidR="004456C1" w:rsidRPr="006C5BB7" w:rsidRDefault="004456C1" w:rsidP="004456C1">
            <w:pPr>
              <w:pStyle w:val="TableEntry"/>
            </w:pPr>
            <w:r w:rsidRPr="006C5BB7">
              <w:t>Date/Time Invasive Airway Placement Attempts Abandoned</w:t>
            </w:r>
          </w:p>
        </w:tc>
        <w:tc>
          <w:tcPr>
            <w:tcW w:w="2188" w:type="dxa"/>
          </w:tcPr>
          <w:p w14:paraId="667DC81D" w14:textId="77777777" w:rsidR="004456C1" w:rsidRPr="00376959" w:rsidRDefault="004456C1" w:rsidP="004456C1">
            <w:pPr>
              <w:pStyle w:val="TableEntry"/>
            </w:pPr>
            <w:r>
              <w:t>Encounter</w:t>
            </w:r>
            <w:r w:rsidRPr="00D37A4D">
              <w:sym w:font="Wingdings" w:char="F0DF"/>
            </w:r>
            <w:r>
              <w:t>Procedure Procedure.outcome</w:t>
            </w:r>
          </w:p>
        </w:tc>
        <w:tc>
          <w:tcPr>
            <w:tcW w:w="1440" w:type="dxa"/>
          </w:tcPr>
          <w:p w14:paraId="0272DD13" w14:textId="77777777" w:rsidR="004456C1" w:rsidRDefault="004456C1" w:rsidP="004456C1">
            <w:pPr>
              <w:pStyle w:val="TableEntry"/>
            </w:pPr>
            <w:r>
              <w:t>RE</w:t>
            </w:r>
          </w:p>
          <w:p w14:paraId="0B97E1E5" w14:textId="77777777" w:rsidR="004456C1" w:rsidRPr="00376959" w:rsidRDefault="004456C1" w:rsidP="004456C1">
            <w:pPr>
              <w:pStyle w:val="TableEntry"/>
            </w:pPr>
            <w:r>
              <w:t>[0..1]</w:t>
            </w:r>
          </w:p>
        </w:tc>
        <w:tc>
          <w:tcPr>
            <w:tcW w:w="3240" w:type="dxa"/>
            <w:tcMar>
              <w:left w:w="40" w:type="dxa"/>
              <w:right w:w="40" w:type="dxa"/>
            </w:tcMar>
          </w:tcPr>
          <w:p w14:paraId="5CC1C650" w14:textId="77777777" w:rsidR="004456C1" w:rsidRPr="006C5BB7" w:rsidRDefault="004456C1" w:rsidP="004456C1">
            <w:pPr>
              <w:pStyle w:val="TableEntry"/>
            </w:pPr>
            <w:r w:rsidRPr="006C5BB7">
              <w:t>The date and time that the invasive airway attempts were abandoned for the patient.</w:t>
            </w:r>
          </w:p>
          <w:p w14:paraId="10E1DDC6" w14:textId="77777777" w:rsidR="004456C1" w:rsidRPr="00376959" w:rsidRDefault="004456C1" w:rsidP="004456C1">
            <w:pPr>
              <w:pStyle w:val="TableEntry"/>
            </w:pPr>
          </w:p>
        </w:tc>
        <w:tc>
          <w:tcPr>
            <w:tcW w:w="1440" w:type="dxa"/>
          </w:tcPr>
          <w:p w14:paraId="44059CA4" w14:textId="77777777" w:rsidR="004456C1" w:rsidRPr="00376959" w:rsidRDefault="004456C1" w:rsidP="004456C1">
            <w:pPr>
              <w:pStyle w:val="TableEntry"/>
            </w:pPr>
          </w:p>
        </w:tc>
      </w:tr>
      <w:tr w:rsidR="004456C1" w:rsidRPr="00376959" w14:paraId="2C37959E" w14:textId="77777777" w:rsidTr="004456C1">
        <w:trPr>
          <w:cantSplit/>
        </w:trPr>
        <w:tc>
          <w:tcPr>
            <w:tcW w:w="1770" w:type="dxa"/>
            <w:tcMar>
              <w:left w:w="40" w:type="dxa"/>
              <w:right w:w="40" w:type="dxa"/>
            </w:tcMar>
          </w:tcPr>
          <w:p w14:paraId="78039DB1" w14:textId="77777777" w:rsidR="004456C1" w:rsidRPr="006C5BB7" w:rsidRDefault="004456C1" w:rsidP="004456C1">
            <w:pPr>
              <w:pStyle w:val="TableEntry"/>
            </w:pPr>
            <w:r w:rsidRPr="006C5BB7">
              <w:t>Medical Device Serial Number</w:t>
            </w:r>
          </w:p>
        </w:tc>
        <w:tc>
          <w:tcPr>
            <w:tcW w:w="2188" w:type="dxa"/>
          </w:tcPr>
          <w:p w14:paraId="3DC595CC" w14:textId="77777777" w:rsidR="004456C1" w:rsidRPr="00376959" w:rsidRDefault="004456C1" w:rsidP="004456C1">
            <w:pPr>
              <w:pStyle w:val="TableEntry"/>
            </w:pPr>
            <w:r>
              <w:t>Encounter</w:t>
            </w:r>
            <w:r w:rsidRPr="00D37A4D">
              <w:sym w:font="Wingdings" w:char="F0DF"/>
            </w:r>
            <w:r>
              <w:t>Device.identifier</w:t>
            </w:r>
          </w:p>
        </w:tc>
        <w:tc>
          <w:tcPr>
            <w:tcW w:w="1440" w:type="dxa"/>
          </w:tcPr>
          <w:p w14:paraId="60108EBF" w14:textId="77777777" w:rsidR="004456C1" w:rsidRDefault="004456C1" w:rsidP="004456C1">
            <w:pPr>
              <w:pStyle w:val="TableEntry"/>
            </w:pPr>
            <w:r>
              <w:t>RE</w:t>
            </w:r>
          </w:p>
          <w:p w14:paraId="764114D8" w14:textId="77777777" w:rsidR="004456C1" w:rsidRPr="00376959" w:rsidRDefault="004456C1" w:rsidP="004456C1">
            <w:pPr>
              <w:pStyle w:val="TableEntry"/>
            </w:pPr>
            <w:r>
              <w:t>[0..1]</w:t>
            </w:r>
          </w:p>
        </w:tc>
        <w:tc>
          <w:tcPr>
            <w:tcW w:w="3240" w:type="dxa"/>
            <w:tcMar>
              <w:left w:w="40" w:type="dxa"/>
              <w:right w:w="40" w:type="dxa"/>
            </w:tcMar>
          </w:tcPr>
          <w:p w14:paraId="39C98C0B" w14:textId="77777777" w:rsidR="004456C1" w:rsidRPr="006C5BB7" w:rsidRDefault="004456C1" w:rsidP="004456C1">
            <w:pPr>
              <w:pStyle w:val="TableEntry"/>
            </w:pPr>
            <w:r w:rsidRPr="006C5BB7">
              <w:t>The unique manufacturer's serial number associated with a medical device.</w:t>
            </w:r>
          </w:p>
          <w:p w14:paraId="040E594B" w14:textId="77777777" w:rsidR="004456C1" w:rsidRPr="00376959" w:rsidRDefault="004456C1" w:rsidP="004456C1">
            <w:pPr>
              <w:pStyle w:val="TableEntry"/>
            </w:pPr>
          </w:p>
        </w:tc>
        <w:tc>
          <w:tcPr>
            <w:tcW w:w="1440" w:type="dxa"/>
          </w:tcPr>
          <w:p w14:paraId="358436D0" w14:textId="77777777" w:rsidR="004456C1" w:rsidRPr="00376959" w:rsidRDefault="004456C1" w:rsidP="004456C1">
            <w:pPr>
              <w:pStyle w:val="TableEntry"/>
            </w:pPr>
          </w:p>
        </w:tc>
      </w:tr>
      <w:tr w:rsidR="004456C1" w:rsidRPr="00376959" w14:paraId="3C57884F" w14:textId="77777777" w:rsidTr="004456C1">
        <w:trPr>
          <w:cantSplit/>
        </w:trPr>
        <w:tc>
          <w:tcPr>
            <w:tcW w:w="1770" w:type="dxa"/>
            <w:tcMar>
              <w:left w:w="40" w:type="dxa"/>
              <w:right w:w="40" w:type="dxa"/>
            </w:tcMar>
          </w:tcPr>
          <w:p w14:paraId="6B738FE2" w14:textId="77777777" w:rsidR="004456C1" w:rsidRPr="006C5BB7" w:rsidRDefault="004456C1" w:rsidP="004456C1">
            <w:pPr>
              <w:pStyle w:val="TableEntry"/>
            </w:pPr>
            <w:r w:rsidRPr="006C5BB7">
              <w:t>Date/Time of Event (per Medical Device)</w:t>
            </w:r>
          </w:p>
        </w:tc>
        <w:tc>
          <w:tcPr>
            <w:tcW w:w="2188" w:type="dxa"/>
          </w:tcPr>
          <w:p w14:paraId="4B63C7DD" w14:textId="77777777" w:rsidR="004456C1" w:rsidRPr="00376959" w:rsidRDefault="004456C1" w:rsidP="004456C1">
            <w:pPr>
              <w:pStyle w:val="TableEntry"/>
            </w:pPr>
            <w:r>
              <w:t>Encounter</w:t>
            </w:r>
            <w:r w:rsidRPr="00D37A4D">
              <w:sym w:font="Wingdings" w:char="F0DF"/>
            </w:r>
            <w:r>
              <w:t xml:space="preserve">Device.TimeDate </w:t>
            </w:r>
          </w:p>
        </w:tc>
        <w:tc>
          <w:tcPr>
            <w:tcW w:w="1440" w:type="dxa"/>
          </w:tcPr>
          <w:p w14:paraId="4DF73F61" w14:textId="77777777" w:rsidR="004456C1" w:rsidRDefault="004456C1" w:rsidP="004456C1">
            <w:pPr>
              <w:pStyle w:val="TableEntry"/>
            </w:pPr>
            <w:r>
              <w:t>RE</w:t>
            </w:r>
          </w:p>
          <w:p w14:paraId="21473AC4" w14:textId="77777777" w:rsidR="004456C1" w:rsidRPr="00376959" w:rsidRDefault="004456C1" w:rsidP="004456C1">
            <w:pPr>
              <w:pStyle w:val="TableEntry"/>
            </w:pPr>
            <w:r>
              <w:t>[0..1]</w:t>
            </w:r>
          </w:p>
        </w:tc>
        <w:tc>
          <w:tcPr>
            <w:tcW w:w="3240" w:type="dxa"/>
            <w:tcMar>
              <w:left w:w="40" w:type="dxa"/>
              <w:right w:w="40" w:type="dxa"/>
            </w:tcMar>
          </w:tcPr>
          <w:p w14:paraId="44A63277" w14:textId="77777777" w:rsidR="004456C1" w:rsidRPr="006C5BB7" w:rsidRDefault="004456C1" w:rsidP="004456C1">
            <w:pPr>
              <w:pStyle w:val="TableEntry"/>
            </w:pPr>
            <w:r w:rsidRPr="006C5BB7">
              <w:t>The time of the event recorded by the device's internal clock</w:t>
            </w:r>
          </w:p>
          <w:p w14:paraId="36EAE116" w14:textId="77777777" w:rsidR="004456C1" w:rsidRPr="00376959" w:rsidRDefault="004456C1" w:rsidP="004456C1">
            <w:pPr>
              <w:pStyle w:val="TableEntry"/>
            </w:pPr>
          </w:p>
        </w:tc>
        <w:tc>
          <w:tcPr>
            <w:tcW w:w="1440" w:type="dxa"/>
          </w:tcPr>
          <w:p w14:paraId="6BC9EB5F" w14:textId="77777777" w:rsidR="004456C1" w:rsidRPr="00376959" w:rsidRDefault="004456C1" w:rsidP="004456C1">
            <w:pPr>
              <w:pStyle w:val="TableEntry"/>
            </w:pPr>
          </w:p>
        </w:tc>
      </w:tr>
      <w:tr w:rsidR="004456C1" w:rsidRPr="00376959" w14:paraId="72289CF3" w14:textId="77777777" w:rsidTr="004456C1">
        <w:trPr>
          <w:cantSplit/>
        </w:trPr>
        <w:tc>
          <w:tcPr>
            <w:tcW w:w="1770" w:type="dxa"/>
            <w:tcMar>
              <w:left w:w="40" w:type="dxa"/>
              <w:right w:w="40" w:type="dxa"/>
            </w:tcMar>
          </w:tcPr>
          <w:p w14:paraId="05150EA7" w14:textId="77777777" w:rsidR="004456C1" w:rsidRPr="006C5BB7" w:rsidRDefault="004456C1" w:rsidP="004456C1">
            <w:pPr>
              <w:pStyle w:val="TableEntry"/>
            </w:pPr>
            <w:r w:rsidRPr="006C5BB7">
              <w:t>Medical Device Event Type</w:t>
            </w:r>
          </w:p>
        </w:tc>
        <w:tc>
          <w:tcPr>
            <w:tcW w:w="2188" w:type="dxa"/>
          </w:tcPr>
          <w:p w14:paraId="13DFC8E1" w14:textId="77777777" w:rsidR="004456C1" w:rsidRPr="00376959" w:rsidRDefault="004456C1" w:rsidP="004456C1">
            <w:pPr>
              <w:pStyle w:val="TableEntry"/>
            </w:pPr>
            <w:r>
              <w:t>Encounter</w:t>
            </w:r>
            <w:r w:rsidRPr="00D37A4D">
              <w:sym w:font="Wingdings" w:char="F0DF"/>
            </w:r>
            <w:r w:rsidRPr="00376959">
              <w:t>Observation.value[x]</w:t>
            </w:r>
          </w:p>
        </w:tc>
        <w:tc>
          <w:tcPr>
            <w:tcW w:w="1440" w:type="dxa"/>
          </w:tcPr>
          <w:p w14:paraId="0B2A19A9" w14:textId="77777777" w:rsidR="004456C1" w:rsidRDefault="004456C1" w:rsidP="004456C1">
            <w:pPr>
              <w:pStyle w:val="TableEntry"/>
            </w:pPr>
            <w:r>
              <w:t>RE</w:t>
            </w:r>
          </w:p>
          <w:p w14:paraId="69272B87" w14:textId="77777777" w:rsidR="004456C1" w:rsidRPr="00376959" w:rsidRDefault="004456C1" w:rsidP="004456C1">
            <w:pPr>
              <w:pStyle w:val="TableEntry"/>
            </w:pPr>
            <w:r>
              <w:t>[0..1]</w:t>
            </w:r>
          </w:p>
        </w:tc>
        <w:tc>
          <w:tcPr>
            <w:tcW w:w="3240" w:type="dxa"/>
            <w:tcMar>
              <w:left w:w="40" w:type="dxa"/>
              <w:right w:w="40" w:type="dxa"/>
            </w:tcMar>
          </w:tcPr>
          <w:p w14:paraId="1EBDD0A8" w14:textId="77777777" w:rsidR="004456C1" w:rsidRPr="006C5BB7" w:rsidRDefault="004456C1" w:rsidP="004456C1">
            <w:pPr>
              <w:pStyle w:val="TableEntry"/>
            </w:pPr>
            <w:r w:rsidRPr="006C5BB7">
              <w:t>The type of event documented by the medical device.</w:t>
            </w:r>
          </w:p>
          <w:p w14:paraId="72FA851C" w14:textId="77777777" w:rsidR="004456C1" w:rsidRPr="00376959" w:rsidRDefault="004456C1" w:rsidP="004456C1">
            <w:pPr>
              <w:pStyle w:val="TableEntry"/>
            </w:pPr>
          </w:p>
        </w:tc>
        <w:tc>
          <w:tcPr>
            <w:tcW w:w="1440" w:type="dxa"/>
          </w:tcPr>
          <w:p w14:paraId="0FD17956" w14:textId="77777777" w:rsidR="004456C1" w:rsidRPr="00376959" w:rsidRDefault="004456C1" w:rsidP="004456C1">
            <w:pPr>
              <w:pStyle w:val="TableEntry"/>
            </w:pPr>
          </w:p>
        </w:tc>
      </w:tr>
      <w:tr w:rsidR="004456C1" w:rsidRPr="00376959" w14:paraId="3128A8D9" w14:textId="77777777" w:rsidTr="004456C1">
        <w:trPr>
          <w:cantSplit/>
        </w:trPr>
        <w:tc>
          <w:tcPr>
            <w:tcW w:w="1770" w:type="dxa"/>
            <w:tcMar>
              <w:left w:w="40" w:type="dxa"/>
              <w:right w:w="40" w:type="dxa"/>
            </w:tcMar>
          </w:tcPr>
          <w:p w14:paraId="1B1A05C6" w14:textId="77777777" w:rsidR="004456C1" w:rsidRPr="006C5BB7" w:rsidRDefault="004456C1" w:rsidP="004456C1">
            <w:pPr>
              <w:pStyle w:val="TableEntry"/>
            </w:pPr>
            <w:r w:rsidRPr="006C5BB7">
              <w:t>Medical Device Waveform Graphic Type</w:t>
            </w:r>
          </w:p>
        </w:tc>
        <w:tc>
          <w:tcPr>
            <w:tcW w:w="2188" w:type="dxa"/>
          </w:tcPr>
          <w:p w14:paraId="505C3B32" w14:textId="77777777" w:rsidR="004456C1" w:rsidRPr="00376959" w:rsidRDefault="004456C1" w:rsidP="004456C1">
            <w:pPr>
              <w:pStyle w:val="TableEntry"/>
            </w:pPr>
            <w:r>
              <w:t>Encounter</w:t>
            </w:r>
            <w:r w:rsidRPr="00D37A4D">
              <w:sym w:font="Wingdings" w:char="F0DF"/>
            </w:r>
            <w:r w:rsidRPr="00376959">
              <w:t>Observation.value[x]</w:t>
            </w:r>
          </w:p>
        </w:tc>
        <w:tc>
          <w:tcPr>
            <w:tcW w:w="1440" w:type="dxa"/>
          </w:tcPr>
          <w:p w14:paraId="7D57C4D4" w14:textId="77777777" w:rsidR="004456C1" w:rsidRDefault="004456C1" w:rsidP="004456C1">
            <w:pPr>
              <w:pStyle w:val="TableEntry"/>
            </w:pPr>
            <w:r>
              <w:t>RE</w:t>
            </w:r>
          </w:p>
          <w:p w14:paraId="2B26E6CA" w14:textId="77777777" w:rsidR="004456C1" w:rsidRPr="00376959" w:rsidRDefault="004456C1" w:rsidP="004456C1">
            <w:pPr>
              <w:pStyle w:val="TableEntry"/>
            </w:pPr>
            <w:r>
              <w:t>[0..1]</w:t>
            </w:r>
          </w:p>
        </w:tc>
        <w:tc>
          <w:tcPr>
            <w:tcW w:w="3240" w:type="dxa"/>
            <w:tcMar>
              <w:left w:w="40" w:type="dxa"/>
              <w:right w:w="40" w:type="dxa"/>
            </w:tcMar>
          </w:tcPr>
          <w:p w14:paraId="0E708AE8" w14:textId="77777777" w:rsidR="004456C1" w:rsidRPr="006C5BB7" w:rsidRDefault="004456C1" w:rsidP="004456C1">
            <w:pPr>
              <w:pStyle w:val="TableEntry"/>
            </w:pPr>
            <w:r w:rsidRPr="006C5BB7">
              <w:t>The description of the waveform file stored in Waveform Graphic (eDevice.05).</w:t>
            </w:r>
          </w:p>
          <w:p w14:paraId="0E8DB09D" w14:textId="77777777" w:rsidR="004456C1" w:rsidRPr="00376959" w:rsidRDefault="004456C1" w:rsidP="004456C1">
            <w:pPr>
              <w:pStyle w:val="TableEntry"/>
            </w:pPr>
          </w:p>
        </w:tc>
        <w:tc>
          <w:tcPr>
            <w:tcW w:w="1440" w:type="dxa"/>
          </w:tcPr>
          <w:p w14:paraId="6CBD31B4" w14:textId="77777777" w:rsidR="004456C1" w:rsidRPr="00376959" w:rsidRDefault="004456C1" w:rsidP="004456C1">
            <w:pPr>
              <w:pStyle w:val="TableEntry"/>
            </w:pPr>
          </w:p>
        </w:tc>
      </w:tr>
      <w:tr w:rsidR="004456C1" w:rsidRPr="00376959" w14:paraId="11F36BF1" w14:textId="77777777" w:rsidTr="004456C1">
        <w:trPr>
          <w:cantSplit/>
        </w:trPr>
        <w:tc>
          <w:tcPr>
            <w:tcW w:w="1770" w:type="dxa"/>
            <w:tcMar>
              <w:left w:w="40" w:type="dxa"/>
              <w:right w:w="40" w:type="dxa"/>
            </w:tcMar>
          </w:tcPr>
          <w:p w14:paraId="7FE25A61" w14:textId="77777777" w:rsidR="004456C1" w:rsidRPr="006C5BB7" w:rsidRDefault="004456C1" w:rsidP="004456C1">
            <w:pPr>
              <w:pStyle w:val="TableEntry"/>
            </w:pPr>
            <w:r w:rsidRPr="006C5BB7">
              <w:t>Medical Device Waveform Graphic</w:t>
            </w:r>
          </w:p>
        </w:tc>
        <w:tc>
          <w:tcPr>
            <w:tcW w:w="2188" w:type="dxa"/>
          </w:tcPr>
          <w:p w14:paraId="29B23B5E" w14:textId="77777777" w:rsidR="004456C1" w:rsidRPr="00376959" w:rsidRDefault="004456C1" w:rsidP="004456C1">
            <w:pPr>
              <w:pStyle w:val="TableEntry"/>
            </w:pPr>
            <w:r>
              <w:t>Encounter</w:t>
            </w:r>
            <w:r w:rsidRPr="00D37A4D">
              <w:sym w:font="Wingdings" w:char="F0DF"/>
            </w:r>
            <w:r w:rsidRPr="00376959">
              <w:t>Observation.value[x]</w:t>
            </w:r>
          </w:p>
        </w:tc>
        <w:tc>
          <w:tcPr>
            <w:tcW w:w="1440" w:type="dxa"/>
          </w:tcPr>
          <w:p w14:paraId="359C5001" w14:textId="77777777" w:rsidR="004456C1" w:rsidRDefault="004456C1" w:rsidP="004456C1">
            <w:pPr>
              <w:pStyle w:val="TableEntry"/>
            </w:pPr>
            <w:r>
              <w:t>RE</w:t>
            </w:r>
          </w:p>
          <w:p w14:paraId="48B5FB72" w14:textId="77777777" w:rsidR="004456C1" w:rsidRPr="00376959" w:rsidRDefault="004456C1" w:rsidP="004456C1">
            <w:pPr>
              <w:pStyle w:val="TableEntry"/>
            </w:pPr>
            <w:r>
              <w:t>[0..*]</w:t>
            </w:r>
          </w:p>
        </w:tc>
        <w:tc>
          <w:tcPr>
            <w:tcW w:w="3240" w:type="dxa"/>
            <w:tcMar>
              <w:left w:w="40" w:type="dxa"/>
              <w:right w:w="40" w:type="dxa"/>
            </w:tcMar>
          </w:tcPr>
          <w:p w14:paraId="087C3064" w14:textId="77777777" w:rsidR="004456C1" w:rsidRPr="006C5BB7" w:rsidRDefault="004456C1" w:rsidP="004456C1">
            <w:pPr>
              <w:pStyle w:val="TableEntry"/>
            </w:pPr>
            <w:r w:rsidRPr="006C5BB7">
              <w:br/>
              <w:t>The graphic waveform file.</w:t>
            </w:r>
          </w:p>
          <w:p w14:paraId="1F5915FE" w14:textId="77777777" w:rsidR="004456C1" w:rsidRPr="00376959" w:rsidRDefault="004456C1" w:rsidP="004456C1">
            <w:pPr>
              <w:pStyle w:val="TableEntry"/>
            </w:pPr>
          </w:p>
        </w:tc>
        <w:tc>
          <w:tcPr>
            <w:tcW w:w="1440" w:type="dxa"/>
          </w:tcPr>
          <w:p w14:paraId="37AD6473" w14:textId="77777777" w:rsidR="004456C1" w:rsidRPr="00376959" w:rsidRDefault="004456C1" w:rsidP="004456C1">
            <w:pPr>
              <w:pStyle w:val="TableEntry"/>
            </w:pPr>
          </w:p>
        </w:tc>
      </w:tr>
      <w:tr w:rsidR="004456C1" w:rsidRPr="00376959" w14:paraId="3E967990" w14:textId="77777777" w:rsidTr="004456C1">
        <w:trPr>
          <w:cantSplit/>
        </w:trPr>
        <w:tc>
          <w:tcPr>
            <w:tcW w:w="1770" w:type="dxa"/>
            <w:tcMar>
              <w:left w:w="40" w:type="dxa"/>
              <w:right w:w="40" w:type="dxa"/>
            </w:tcMar>
          </w:tcPr>
          <w:p w14:paraId="4280C010" w14:textId="77777777" w:rsidR="004456C1" w:rsidRPr="006C5BB7" w:rsidRDefault="004456C1" w:rsidP="004456C1">
            <w:pPr>
              <w:pStyle w:val="TableEntry"/>
            </w:pPr>
            <w:r w:rsidRPr="006C5BB7">
              <w:t>Medical Device Mode (Manual, AED, Pacing, CO2, O2, etc)</w:t>
            </w:r>
          </w:p>
        </w:tc>
        <w:tc>
          <w:tcPr>
            <w:tcW w:w="2188" w:type="dxa"/>
          </w:tcPr>
          <w:p w14:paraId="6054F28A" w14:textId="77777777" w:rsidR="004456C1" w:rsidRDefault="004456C1" w:rsidP="004456C1">
            <w:pPr>
              <w:pStyle w:val="TableEntry"/>
            </w:pPr>
            <w:r>
              <w:t>Encounter.device – MedicalDeviceMode</w:t>
            </w:r>
          </w:p>
          <w:p w14:paraId="35E971F9" w14:textId="77777777" w:rsidR="004456C1" w:rsidRPr="00376959" w:rsidRDefault="004456C1" w:rsidP="004456C1">
            <w:pPr>
              <w:pStyle w:val="TableEntry"/>
            </w:pPr>
            <w:r>
              <w:t>**IHE Extension**</w:t>
            </w:r>
          </w:p>
        </w:tc>
        <w:tc>
          <w:tcPr>
            <w:tcW w:w="1440" w:type="dxa"/>
          </w:tcPr>
          <w:p w14:paraId="57C62F21" w14:textId="77777777" w:rsidR="004456C1" w:rsidRDefault="004456C1" w:rsidP="004456C1">
            <w:pPr>
              <w:pStyle w:val="TableEntry"/>
            </w:pPr>
            <w:r>
              <w:t>RE</w:t>
            </w:r>
          </w:p>
          <w:p w14:paraId="690ADE60" w14:textId="77777777" w:rsidR="004456C1" w:rsidRPr="00376959" w:rsidRDefault="004456C1" w:rsidP="004456C1">
            <w:pPr>
              <w:pStyle w:val="TableEntry"/>
            </w:pPr>
            <w:r>
              <w:t>[0..1]</w:t>
            </w:r>
          </w:p>
        </w:tc>
        <w:tc>
          <w:tcPr>
            <w:tcW w:w="3240" w:type="dxa"/>
            <w:tcMar>
              <w:left w:w="40" w:type="dxa"/>
              <w:right w:w="40" w:type="dxa"/>
            </w:tcMar>
          </w:tcPr>
          <w:p w14:paraId="6101FD76" w14:textId="77777777" w:rsidR="004456C1" w:rsidRPr="006C5BB7" w:rsidRDefault="004456C1" w:rsidP="004456C1">
            <w:pPr>
              <w:pStyle w:val="TableEntry"/>
            </w:pPr>
            <w:r w:rsidRPr="006C5BB7">
              <w:br/>
              <w:t>The mode of operation the device is operating in during the defibrillation, pacing, or rhythm analysis by the device (if appropriate for the event)</w:t>
            </w:r>
          </w:p>
          <w:p w14:paraId="246589FC" w14:textId="77777777" w:rsidR="004456C1" w:rsidRPr="00376959" w:rsidRDefault="004456C1" w:rsidP="004456C1">
            <w:pPr>
              <w:pStyle w:val="TableEntry"/>
            </w:pPr>
          </w:p>
        </w:tc>
        <w:tc>
          <w:tcPr>
            <w:tcW w:w="1440" w:type="dxa"/>
          </w:tcPr>
          <w:p w14:paraId="666B5486" w14:textId="77777777" w:rsidR="004456C1" w:rsidRPr="00376959" w:rsidRDefault="004456C1" w:rsidP="004456C1">
            <w:pPr>
              <w:pStyle w:val="TableEntry"/>
            </w:pPr>
          </w:p>
        </w:tc>
      </w:tr>
      <w:tr w:rsidR="004456C1" w:rsidRPr="00376959" w14:paraId="1BEEB345" w14:textId="77777777" w:rsidTr="004456C1">
        <w:trPr>
          <w:cantSplit/>
        </w:trPr>
        <w:tc>
          <w:tcPr>
            <w:tcW w:w="1770" w:type="dxa"/>
            <w:tcMar>
              <w:left w:w="40" w:type="dxa"/>
              <w:right w:w="40" w:type="dxa"/>
            </w:tcMar>
          </w:tcPr>
          <w:p w14:paraId="2DC25DD5" w14:textId="77777777" w:rsidR="004456C1" w:rsidRPr="006C5BB7" w:rsidRDefault="004456C1" w:rsidP="004456C1">
            <w:pPr>
              <w:pStyle w:val="TableEntry"/>
            </w:pPr>
            <w:r w:rsidRPr="006C5BB7">
              <w:t>Medical Device ECG Lead</w:t>
            </w:r>
          </w:p>
        </w:tc>
        <w:tc>
          <w:tcPr>
            <w:tcW w:w="2188" w:type="dxa"/>
          </w:tcPr>
          <w:p w14:paraId="14968A06" w14:textId="77777777" w:rsidR="004456C1" w:rsidRPr="00376959" w:rsidRDefault="004456C1" w:rsidP="004456C1">
            <w:pPr>
              <w:pStyle w:val="TableEntry"/>
            </w:pPr>
            <w:r>
              <w:t>Encounter</w:t>
            </w:r>
            <w:r w:rsidRPr="000E5F4F">
              <w:sym w:font="Wingdings" w:char="F0DF"/>
            </w:r>
            <w:r>
              <w:t>Device.type</w:t>
            </w:r>
          </w:p>
        </w:tc>
        <w:tc>
          <w:tcPr>
            <w:tcW w:w="1440" w:type="dxa"/>
          </w:tcPr>
          <w:p w14:paraId="6E39D341" w14:textId="77777777" w:rsidR="004456C1" w:rsidRDefault="004456C1" w:rsidP="004456C1">
            <w:pPr>
              <w:pStyle w:val="TableEntry"/>
            </w:pPr>
            <w:r>
              <w:t>RE</w:t>
            </w:r>
          </w:p>
          <w:p w14:paraId="3B6A64F7" w14:textId="77777777" w:rsidR="004456C1" w:rsidRPr="00376959" w:rsidRDefault="004456C1" w:rsidP="004456C1">
            <w:pPr>
              <w:pStyle w:val="TableEntry"/>
            </w:pPr>
            <w:r>
              <w:t>[0..1]</w:t>
            </w:r>
          </w:p>
        </w:tc>
        <w:tc>
          <w:tcPr>
            <w:tcW w:w="3240" w:type="dxa"/>
            <w:tcMar>
              <w:left w:w="40" w:type="dxa"/>
              <w:right w:w="40" w:type="dxa"/>
            </w:tcMar>
          </w:tcPr>
          <w:p w14:paraId="7BB03769" w14:textId="77777777" w:rsidR="004456C1" w:rsidRPr="006C5BB7" w:rsidRDefault="004456C1" w:rsidP="004456C1">
            <w:pPr>
              <w:pStyle w:val="TableEntry"/>
            </w:pPr>
            <w:r w:rsidRPr="006C5BB7">
              <w:t>The lead or source which the medical device used to obtain the rhythm (if appropriate for the event)</w:t>
            </w:r>
          </w:p>
          <w:p w14:paraId="324AB5A0" w14:textId="77777777" w:rsidR="004456C1" w:rsidRPr="00376959" w:rsidRDefault="004456C1" w:rsidP="004456C1">
            <w:pPr>
              <w:pStyle w:val="TableEntry"/>
            </w:pPr>
          </w:p>
        </w:tc>
        <w:tc>
          <w:tcPr>
            <w:tcW w:w="1440" w:type="dxa"/>
          </w:tcPr>
          <w:p w14:paraId="772685FA" w14:textId="77777777" w:rsidR="004456C1" w:rsidRPr="00376959" w:rsidRDefault="004456C1" w:rsidP="004456C1">
            <w:pPr>
              <w:pStyle w:val="TableEntry"/>
            </w:pPr>
          </w:p>
        </w:tc>
      </w:tr>
      <w:tr w:rsidR="004456C1" w:rsidRPr="00376959" w14:paraId="63F2BE16" w14:textId="77777777" w:rsidTr="004456C1">
        <w:trPr>
          <w:cantSplit/>
        </w:trPr>
        <w:tc>
          <w:tcPr>
            <w:tcW w:w="1770" w:type="dxa"/>
            <w:tcMar>
              <w:left w:w="40" w:type="dxa"/>
              <w:right w:w="40" w:type="dxa"/>
            </w:tcMar>
          </w:tcPr>
          <w:p w14:paraId="2F6023D3" w14:textId="77777777" w:rsidR="004456C1" w:rsidRPr="006C5BB7" w:rsidRDefault="004456C1" w:rsidP="004456C1">
            <w:pPr>
              <w:pStyle w:val="TableEntry"/>
            </w:pPr>
            <w:r w:rsidRPr="006C5BB7">
              <w:lastRenderedPageBreak/>
              <w:t>Medical Device ECG Interpretation</w:t>
            </w:r>
          </w:p>
        </w:tc>
        <w:tc>
          <w:tcPr>
            <w:tcW w:w="2188" w:type="dxa"/>
          </w:tcPr>
          <w:p w14:paraId="164B339E" w14:textId="77777777" w:rsidR="004456C1" w:rsidRPr="00376959" w:rsidRDefault="004456C1" w:rsidP="004456C1">
            <w:pPr>
              <w:pStyle w:val="TableEntry"/>
            </w:pPr>
            <w:r>
              <w:t>Encounter</w:t>
            </w:r>
            <w:r w:rsidRPr="000E5F4F">
              <w:sym w:font="Wingdings" w:char="F0DF"/>
            </w:r>
            <w:r w:rsidRPr="00376959">
              <w:t>Observation.</w:t>
            </w:r>
            <w:r>
              <w:t xml:space="preserve">Interpretation </w:t>
            </w:r>
          </w:p>
        </w:tc>
        <w:tc>
          <w:tcPr>
            <w:tcW w:w="1440" w:type="dxa"/>
          </w:tcPr>
          <w:p w14:paraId="5E07DF55" w14:textId="77777777" w:rsidR="004456C1" w:rsidRDefault="004456C1" w:rsidP="004456C1">
            <w:pPr>
              <w:pStyle w:val="TableEntry"/>
            </w:pPr>
            <w:r>
              <w:t>RE</w:t>
            </w:r>
          </w:p>
          <w:p w14:paraId="6F0F9CCA" w14:textId="77777777" w:rsidR="004456C1" w:rsidRPr="00376959" w:rsidRDefault="004456C1" w:rsidP="004456C1">
            <w:pPr>
              <w:pStyle w:val="TableEntry"/>
            </w:pPr>
            <w:r>
              <w:t>[0..*]</w:t>
            </w:r>
          </w:p>
        </w:tc>
        <w:tc>
          <w:tcPr>
            <w:tcW w:w="3240" w:type="dxa"/>
            <w:tcMar>
              <w:left w:w="40" w:type="dxa"/>
              <w:right w:w="40" w:type="dxa"/>
            </w:tcMar>
          </w:tcPr>
          <w:p w14:paraId="44FED437" w14:textId="77777777" w:rsidR="004456C1" w:rsidRPr="006C5BB7" w:rsidRDefault="004456C1" w:rsidP="004456C1">
            <w:pPr>
              <w:pStyle w:val="TableEntry"/>
            </w:pPr>
            <w:r w:rsidRPr="006C5BB7">
              <w:br/>
              <w:t>The interpretation of the rhythm by the device (if appropriate for the event)</w:t>
            </w:r>
          </w:p>
          <w:p w14:paraId="7F200BEE" w14:textId="77777777" w:rsidR="004456C1" w:rsidRPr="00376959" w:rsidRDefault="004456C1" w:rsidP="004456C1">
            <w:pPr>
              <w:pStyle w:val="TableEntry"/>
            </w:pPr>
          </w:p>
        </w:tc>
        <w:tc>
          <w:tcPr>
            <w:tcW w:w="1440" w:type="dxa"/>
          </w:tcPr>
          <w:p w14:paraId="0B76B462" w14:textId="77777777" w:rsidR="004456C1" w:rsidRPr="00376959" w:rsidRDefault="004456C1" w:rsidP="004456C1">
            <w:pPr>
              <w:pStyle w:val="TableEntry"/>
            </w:pPr>
          </w:p>
        </w:tc>
      </w:tr>
      <w:tr w:rsidR="004456C1" w:rsidRPr="00376959" w14:paraId="390CE23A" w14:textId="77777777" w:rsidTr="004456C1">
        <w:trPr>
          <w:cantSplit/>
        </w:trPr>
        <w:tc>
          <w:tcPr>
            <w:tcW w:w="1770" w:type="dxa"/>
            <w:tcMar>
              <w:left w:w="40" w:type="dxa"/>
              <w:right w:w="40" w:type="dxa"/>
            </w:tcMar>
          </w:tcPr>
          <w:p w14:paraId="72732B74" w14:textId="77777777" w:rsidR="004456C1" w:rsidRPr="006C5BB7" w:rsidRDefault="004456C1" w:rsidP="004456C1">
            <w:pPr>
              <w:pStyle w:val="TableEntry"/>
            </w:pPr>
            <w:r w:rsidRPr="006C5BB7">
              <w:t>Type of Shock</w:t>
            </w:r>
          </w:p>
        </w:tc>
        <w:tc>
          <w:tcPr>
            <w:tcW w:w="2188" w:type="dxa"/>
          </w:tcPr>
          <w:p w14:paraId="4756FCB2" w14:textId="77777777" w:rsidR="004456C1" w:rsidRDefault="004456C1" w:rsidP="004456C1">
            <w:pPr>
              <w:pStyle w:val="TableEntry"/>
            </w:pPr>
            <w:r>
              <w:t>Encounter</w:t>
            </w:r>
            <w:r w:rsidRPr="000E5F4F">
              <w:sym w:font="Wingdings" w:char="F0DF"/>
            </w:r>
            <w:r>
              <w:t xml:space="preserve">Procedure – </w:t>
            </w:r>
          </w:p>
          <w:p w14:paraId="6F2926BB" w14:textId="77777777" w:rsidR="004456C1" w:rsidRDefault="004456C1" w:rsidP="004456C1">
            <w:pPr>
              <w:pStyle w:val="TableEntry"/>
            </w:pPr>
            <w:r>
              <w:t>DeviceShockType</w:t>
            </w:r>
          </w:p>
          <w:p w14:paraId="18BFCD9F" w14:textId="77777777" w:rsidR="004456C1" w:rsidRPr="00376959" w:rsidRDefault="004456C1" w:rsidP="004456C1">
            <w:pPr>
              <w:pStyle w:val="TableEntry"/>
            </w:pPr>
            <w:r>
              <w:t>**IHE Extension**</w:t>
            </w:r>
          </w:p>
        </w:tc>
        <w:tc>
          <w:tcPr>
            <w:tcW w:w="1440" w:type="dxa"/>
          </w:tcPr>
          <w:p w14:paraId="113FFFA4" w14:textId="77777777" w:rsidR="004456C1" w:rsidRDefault="004456C1" w:rsidP="004456C1">
            <w:pPr>
              <w:pStyle w:val="TableEntry"/>
            </w:pPr>
            <w:r>
              <w:t>RE</w:t>
            </w:r>
          </w:p>
          <w:p w14:paraId="5F3EF6DD" w14:textId="77777777" w:rsidR="004456C1" w:rsidRPr="00376959" w:rsidRDefault="004456C1" w:rsidP="004456C1">
            <w:pPr>
              <w:pStyle w:val="TableEntry"/>
            </w:pPr>
            <w:r>
              <w:t>[0..*]</w:t>
            </w:r>
          </w:p>
        </w:tc>
        <w:tc>
          <w:tcPr>
            <w:tcW w:w="3240" w:type="dxa"/>
            <w:tcMar>
              <w:left w:w="40" w:type="dxa"/>
              <w:right w:w="40" w:type="dxa"/>
            </w:tcMar>
          </w:tcPr>
          <w:p w14:paraId="0D9176A5" w14:textId="77777777" w:rsidR="004456C1" w:rsidRPr="006C5BB7" w:rsidRDefault="004456C1" w:rsidP="004456C1">
            <w:pPr>
              <w:pStyle w:val="TableEntry"/>
            </w:pPr>
            <w:r w:rsidRPr="006C5BB7">
              <w:t>The type of shock used by the device for the defibrillation (if appropriate for the event)</w:t>
            </w:r>
          </w:p>
          <w:p w14:paraId="2081632C" w14:textId="77777777" w:rsidR="004456C1" w:rsidRPr="00376959" w:rsidRDefault="004456C1" w:rsidP="004456C1">
            <w:pPr>
              <w:pStyle w:val="TableEntry"/>
            </w:pPr>
          </w:p>
        </w:tc>
        <w:tc>
          <w:tcPr>
            <w:tcW w:w="1440" w:type="dxa"/>
          </w:tcPr>
          <w:p w14:paraId="1EC6508D" w14:textId="77777777" w:rsidR="004456C1" w:rsidRPr="00376959" w:rsidRDefault="004456C1" w:rsidP="004456C1">
            <w:pPr>
              <w:pStyle w:val="TableEntry"/>
            </w:pPr>
          </w:p>
        </w:tc>
      </w:tr>
      <w:tr w:rsidR="004456C1" w:rsidRPr="00376959" w14:paraId="42790DDD" w14:textId="77777777" w:rsidTr="004456C1">
        <w:trPr>
          <w:cantSplit/>
        </w:trPr>
        <w:tc>
          <w:tcPr>
            <w:tcW w:w="1770" w:type="dxa"/>
            <w:tcMar>
              <w:left w:w="40" w:type="dxa"/>
              <w:right w:w="40" w:type="dxa"/>
            </w:tcMar>
          </w:tcPr>
          <w:p w14:paraId="3E4F9CF8" w14:textId="77777777" w:rsidR="004456C1" w:rsidRPr="006C5BB7" w:rsidRDefault="004456C1" w:rsidP="004456C1">
            <w:pPr>
              <w:pStyle w:val="TableEntry"/>
            </w:pPr>
            <w:r w:rsidRPr="006C5BB7">
              <w:t>Shock or Pacing Energy</w:t>
            </w:r>
          </w:p>
        </w:tc>
        <w:tc>
          <w:tcPr>
            <w:tcW w:w="2188" w:type="dxa"/>
          </w:tcPr>
          <w:p w14:paraId="0F459E07" w14:textId="77777777" w:rsidR="004456C1" w:rsidRDefault="004456C1" w:rsidP="004456C1">
            <w:pPr>
              <w:pStyle w:val="TableEntry"/>
            </w:pPr>
            <w:r>
              <w:t>Encounter</w:t>
            </w:r>
            <w:r w:rsidRPr="000E5F4F">
              <w:sym w:font="Wingdings" w:char="F0DF"/>
            </w:r>
            <w:r>
              <w:t xml:space="preserve">Procedure – </w:t>
            </w:r>
          </w:p>
          <w:p w14:paraId="7CCC3467" w14:textId="77777777" w:rsidR="004456C1" w:rsidRDefault="004456C1" w:rsidP="004456C1">
            <w:pPr>
              <w:pStyle w:val="TableEntry"/>
            </w:pPr>
            <w:r>
              <w:t>DeviceShockPacingEnergy</w:t>
            </w:r>
          </w:p>
          <w:p w14:paraId="410346A8" w14:textId="77777777" w:rsidR="004456C1" w:rsidRPr="00376959" w:rsidRDefault="004456C1" w:rsidP="004456C1">
            <w:pPr>
              <w:pStyle w:val="TableEntry"/>
            </w:pPr>
            <w:r>
              <w:t>**IHE Extension**</w:t>
            </w:r>
          </w:p>
        </w:tc>
        <w:tc>
          <w:tcPr>
            <w:tcW w:w="1440" w:type="dxa"/>
          </w:tcPr>
          <w:p w14:paraId="35BA82F5" w14:textId="77777777" w:rsidR="004456C1" w:rsidRDefault="004456C1" w:rsidP="004456C1">
            <w:pPr>
              <w:pStyle w:val="TableEntry"/>
            </w:pPr>
            <w:r>
              <w:t>RE</w:t>
            </w:r>
          </w:p>
          <w:p w14:paraId="4F3EC85F" w14:textId="77777777" w:rsidR="004456C1" w:rsidRPr="00376959" w:rsidRDefault="004456C1" w:rsidP="004456C1">
            <w:pPr>
              <w:pStyle w:val="TableEntry"/>
            </w:pPr>
            <w:r>
              <w:t>[0..1]</w:t>
            </w:r>
          </w:p>
        </w:tc>
        <w:tc>
          <w:tcPr>
            <w:tcW w:w="3240" w:type="dxa"/>
            <w:tcMar>
              <w:left w:w="40" w:type="dxa"/>
              <w:right w:w="40" w:type="dxa"/>
            </w:tcMar>
          </w:tcPr>
          <w:p w14:paraId="3699B669" w14:textId="77777777" w:rsidR="004456C1" w:rsidRPr="006C5BB7" w:rsidRDefault="004456C1" w:rsidP="004456C1">
            <w:pPr>
              <w:pStyle w:val="TableEntry"/>
            </w:pPr>
            <w:r w:rsidRPr="006C5BB7">
              <w:t>The energy (in joules) used for the shock or pacing (if appropriate for the event)</w:t>
            </w:r>
          </w:p>
          <w:p w14:paraId="41F7A213" w14:textId="77777777" w:rsidR="004456C1" w:rsidRPr="00376959" w:rsidRDefault="004456C1" w:rsidP="004456C1">
            <w:pPr>
              <w:pStyle w:val="TableEntry"/>
            </w:pPr>
          </w:p>
        </w:tc>
        <w:tc>
          <w:tcPr>
            <w:tcW w:w="1440" w:type="dxa"/>
          </w:tcPr>
          <w:p w14:paraId="54119B20" w14:textId="77777777" w:rsidR="004456C1" w:rsidRPr="00376959" w:rsidRDefault="004456C1" w:rsidP="004456C1">
            <w:pPr>
              <w:pStyle w:val="TableEntry"/>
            </w:pPr>
          </w:p>
        </w:tc>
      </w:tr>
      <w:tr w:rsidR="004456C1" w:rsidRPr="00376959" w14:paraId="10F361CE" w14:textId="77777777" w:rsidTr="004456C1">
        <w:trPr>
          <w:cantSplit/>
        </w:trPr>
        <w:tc>
          <w:tcPr>
            <w:tcW w:w="1770" w:type="dxa"/>
            <w:tcMar>
              <w:left w:w="40" w:type="dxa"/>
              <w:right w:w="40" w:type="dxa"/>
            </w:tcMar>
          </w:tcPr>
          <w:p w14:paraId="3915BF10" w14:textId="77777777" w:rsidR="004456C1" w:rsidRPr="006C5BB7" w:rsidRDefault="004456C1" w:rsidP="004456C1">
            <w:pPr>
              <w:pStyle w:val="TableEntry"/>
            </w:pPr>
            <w:r w:rsidRPr="006C5BB7">
              <w:t>Total Number of Shocks Delivered</w:t>
            </w:r>
          </w:p>
        </w:tc>
        <w:tc>
          <w:tcPr>
            <w:tcW w:w="2188" w:type="dxa"/>
          </w:tcPr>
          <w:p w14:paraId="124F923F" w14:textId="77777777" w:rsidR="004456C1" w:rsidRDefault="004456C1" w:rsidP="004456C1">
            <w:pPr>
              <w:pStyle w:val="TableEntry"/>
            </w:pPr>
            <w:r>
              <w:t>Encounter</w:t>
            </w:r>
            <w:r w:rsidRPr="000E5F4F">
              <w:sym w:font="Wingdings" w:char="F0DF"/>
            </w:r>
            <w:r>
              <w:t xml:space="preserve">Procedure – </w:t>
            </w:r>
          </w:p>
          <w:p w14:paraId="11AA2EAA" w14:textId="77777777" w:rsidR="004456C1" w:rsidRDefault="004456C1" w:rsidP="004456C1">
            <w:pPr>
              <w:pStyle w:val="TableEntry"/>
            </w:pPr>
            <w:r>
              <w:t>DeviceNumberOfShocksDelivered</w:t>
            </w:r>
          </w:p>
          <w:p w14:paraId="48CCF6F1" w14:textId="77777777" w:rsidR="004456C1" w:rsidRPr="00376959" w:rsidRDefault="004456C1" w:rsidP="004456C1">
            <w:pPr>
              <w:pStyle w:val="TableEntry"/>
            </w:pPr>
            <w:r>
              <w:t>**IHE Extension**</w:t>
            </w:r>
          </w:p>
        </w:tc>
        <w:tc>
          <w:tcPr>
            <w:tcW w:w="1440" w:type="dxa"/>
          </w:tcPr>
          <w:p w14:paraId="7A2A4474" w14:textId="77777777" w:rsidR="004456C1" w:rsidRDefault="004456C1" w:rsidP="004456C1">
            <w:pPr>
              <w:pStyle w:val="TableEntry"/>
            </w:pPr>
            <w:r>
              <w:t>RE</w:t>
            </w:r>
          </w:p>
          <w:p w14:paraId="42910C3A" w14:textId="77777777" w:rsidR="004456C1" w:rsidRPr="00376959" w:rsidRDefault="004456C1" w:rsidP="004456C1">
            <w:pPr>
              <w:pStyle w:val="TableEntry"/>
            </w:pPr>
            <w:r>
              <w:t>[0..*]</w:t>
            </w:r>
          </w:p>
        </w:tc>
        <w:tc>
          <w:tcPr>
            <w:tcW w:w="3240" w:type="dxa"/>
            <w:tcMar>
              <w:left w:w="40" w:type="dxa"/>
              <w:right w:w="40" w:type="dxa"/>
            </w:tcMar>
          </w:tcPr>
          <w:p w14:paraId="518EF119" w14:textId="77777777" w:rsidR="004456C1" w:rsidRPr="006C5BB7" w:rsidRDefault="004456C1" w:rsidP="004456C1">
            <w:pPr>
              <w:pStyle w:val="TableEntry"/>
            </w:pPr>
            <w:r w:rsidRPr="006C5BB7">
              <w:t>The number of times the patient was defibrillated, if the patient was defibrillated during the patient encounter.</w:t>
            </w:r>
          </w:p>
          <w:p w14:paraId="73C438BA" w14:textId="77777777" w:rsidR="004456C1" w:rsidRPr="00376959" w:rsidRDefault="004456C1" w:rsidP="004456C1">
            <w:pPr>
              <w:pStyle w:val="TableEntry"/>
            </w:pPr>
          </w:p>
        </w:tc>
        <w:tc>
          <w:tcPr>
            <w:tcW w:w="1440" w:type="dxa"/>
          </w:tcPr>
          <w:p w14:paraId="49C11FF2" w14:textId="77777777" w:rsidR="004456C1" w:rsidRPr="00376959" w:rsidRDefault="004456C1" w:rsidP="004456C1">
            <w:pPr>
              <w:pStyle w:val="TableEntry"/>
            </w:pPr>
          </w:p>
        </w:tc>
      </w:tr>
      <w:tr w:rsidR="004456C1" w:rsidRPr="00376959" w14:paraId="63B40B15" w14:textId="77777777" w:rsidTr="004456C1">
        <w:trPr>
          <w:cantSplit/>
        </w:trPr>
        <w:tc>
          <w:tcPr>
            <w:tcW w:w="1770" w:type="dxa"/>
            <w:tcMar>
              <w:left w:w="40" w:type="dxa"/>
              <w:right w:w="40" w:type="dxa"/>
            </w:tcMar>
          </w:tcPr>
          <w:p w14:paraId="63FBDBF9" w14:textId="77777777" w:rsidR="004456C1" w:rsidRPr="006C5BB7" w:rsidRDefault="004456C1" w:rsidP="004456C1">
            <w:pPr>
              <w:pStyle w:val="TableEntry"/>
            </w:pPr>
            <w:r w:rsidRPr="006C5BB7">
              <w:t>Pacing Rate</w:t>
            </w:r>
          </w:p>
        </w:tc>
        <w:tc>
          <w:tcPr>
            <w:tcW w:w="2188" w:type="dxa"/>
          </w:tcPr>
          <w:p w14:paraId="5032CBE1" w14:textId="77777777" w:rsidR="004456C1" w:rsidRDefault="004456C1" w:rsidP="004456C1">
            <w:pPr>
              <w:pStyle w:val="TableEntry"/>
            </w:pPr>
            <w:r>
              <w:t>Encounter</w:t>
            </w:r>
            <w:r w:rsidRPr="000E5F4F">
              <w:sym w:font="Wingdings" w:char="F0DF"/>
            </w:r>
            <w:r>
              <w:t xml:space="preserve">Procedure – </w:t>
            </w:r>
          </w:p>
          <w:p w14:paraId="47C44A35" w14:textId="77777777" w:rsidR="004456C1" w:rsidRDefault="004456C1" w:rsidP="004456C1">
            <w:pPr>
              <w:pStyle w:val="TableEntry"/>
            </w:pPr>
            <w:r>
              <w:t>DeviceRate</w:t>
            </w:r>
          </w:p>
          <w:p w14:paraId="505FBA6E" w14:textId="77777777" w:rsidR="004456C1" w:rsidRPr="00376959" w:rsidRDefault="004456C1" w:rsidP="004456C1">
            <w:pPr>
              <w:pStyle w:val="TableEntry"/>
            </w:pPr>
            <w:r>
              <w:t>**IHE Extension**</w:t>
            </w:r>
          </w:p>
        </w:tc>
        <w:tc>
          <w:tcPr>
            <w:tcW w:w="1440" w:type="dxa"/>
          </w:tcPr>
          <w:p w14:paraId="037FEC60" w14:textId="77777777" w:rsidR="004456C1" w:rsidRDefault="004456C1" w:rsidP="004456C1">
            <w:pPr>
              <w:pStyle w:val="TableEntry"/>
            </w:pPr>
            <w:r>
              <w:t>RE</w:t>
            </w:r>
          </w:p>
          <w:p w14:paraId="5D9BCD41" w14:textId="77777777" w:rsidR="004456C1" w:rsidRPr="00376959" w:rsidRDefault="004456C1" w:rsidP="004456C1">
            <w:pPr>
              <w:pStyle w:val="TableEntry"/>
            </w:pPr>
            <w:r>
              <w:t>[0..*]</w:t>
            </w:r>
          </w:p>
        </w:tc>
        <w:tc>
          <w:tcPr>
            <w:tcW w:w="3240" w:type="dxa"/>
            <w:tcMar>
              <w:left w:w="40" w:type="dxa"/>
              <w:right w:w="40" w:type="dxa"/>
            </w:tcMar>
          </w:tcPr>
          <w:p w14:paraId="3D1E2129" w14:textId="77777777" w:rsidR="004456C1" w:rsidRPr="006C5BB7" w:rsidRDefault="004456C1" w:rsidP="004456C1">
            <w:pPr>
              <w:pStyle w:val="TableEntry"/>
            </w:pPr>
            <w:r w:rsidRPr="006C5BB7">
              <w:t>The rate the device was calibrated to pace during the event, if appropriate.</w:t>
            </w:r>
          </w:p>
          <w:p w14:paraId="47EB06F9" w14:textId="77777777" w:rsidR="004456C1" w:rsidRPr="00376959" w:rsidRDefault="004456C1" w:rsidP="004456C1">
            <w:pPr>
              <w:pStyle w:val="TableEntry"/>
            </w:pPr>
          </w:p>
        </w:tc>
        <w:tc>
          <w:tcPr>
            <w:tcW w:w="1440" w:type="dxa"/>
          </w:tcPr>
          <w:p w14:paraId="1E775992" w14:textId="77777777" w:rsidR="004456C1" w:rsidRPr="00376959" w:rsidRDefault="004456C1" w:rsidP="004456C1">
            <w:pPr>
              <w:pStyle w:val="TableEntry"/>
            </w:pPr>
          </w:p>
        </w:tc>
      </w:tr>
      <w:tr w:rsidR="004456C1" w:rsidRPr="00376959" w14:paraId="7FEF8F1C" w14:textId="77777777" w:rsidTr="004456C1">
        <w:trPr>
          <w:cantSplit/>
        </w:trPr>
        <w:tc>
          <w:tcPr>
            <w:tcW w:w="1770" w:type="dxa"/>
            <w:tcMar>
              <w:left w:w="40" w:type="dxa"/>
              <w:right w:w="40" w:type="dxa"/>
            </w:tcMar>
          </w:tcPr>
          <w:p w14:paraId="0D1A04B1" w14:textId="77777777" w:rsidR="004456C1" w:rsidRPr="006C5BB7" w:rsidRDefault="004456C1" w:rsidP="004456C1">
            <w:pPr>
              <w:pStyle w:val="TableEntry"/>
            </w:pPr>
            <w:r w:rsidRPr="006C5BB7">
              <w:t>Destination/Transferred To, Name</w:t>
            </w:r>
          </w:p>
        </w:tc>
        <w:tc>
          <w:tcPr>
            <w:tcW w:w="2188" w:type="dxa"/>
          </w:tcPr>
          <w:p w14:paraId="3A32A888" w14:textId="77777777" w:rsidR="004456C1" w:rsidRDefault="004456C1" w:rsidP="004456C1">
            <w:pPr>
              <w:pStyle w:val="TableEntry"/>
            </w:pPr>
            <w:r>
              <w:t>Encounter.encounter- destinationName</w:t>
            </w:r>
          </w:p>
          <w:p w14:paraId="44784605" w14:textId="77777777" w:rsidR="004456C1" w:rsidRPr="00376959" w:rsidRDefault="004456C1" w:rsidP="004456C1">
            <w:pPr>
              <w:pStyle w:val="TableEntry"/>
            </w:pPr>
            <w:r>
              <w:t>**IHE extension**</w:t>
            </w:r>
          </w:p>
        </w:tc>
        <w:tc>
          <w:tcPr>
            <w:tcW w:w="1440" w:type="dxa"/>
          </w:tcPr>
          <w:p w14:paraId="5522F4C6" w14:textId="77777777" w:rsidR="004456C1" w:rsidRDefault="004456C1" w:rsidP="004456C1">
            <w:pPr>
              <w:pStyle w:val="TableEntry"/>
            </w:pPr>
            <w:r>
              <w:t>RE</w:t>
            </w:r>
          </w:p>
          <w:p w14:paraId="39152A4B" w14:textId="77777777" w:rsidR="004456C1" w:rsidRPr="00376959" w:rsidRDefault="004456C1" w:rsidP="004456C1">
            <w:pPr>
              <w:pStyle w:val="TableEntry"/>
            </w:pPr>
            <w:r>
              <w:t>[0..1]</w:t>
            </w:r>
          </w:p>
        </w:tc>
        <w:tc>
          <w:tcPr>
            <w:tcW w:w="3240" w:type="dxa"/>
            <w:tcMar>
              <w:left w:w="40" w:type="dxa"/>
              <w:right w:w="40" w:type="dxa"/>
            </w:tcMar>
          </w:tcPr>
          <w:p w14:paraId="7C045B54" w14:textId="77777777" w:rsidR="004456C1" w:rsidRPr="006C5BB7" w:rsidRDefault="004456C1" w:rsidP="004456C1">
            <w:pPr>
              <w:pStyle w:val="TableEntry"/>
            </w:pPr>
            <w:r w:rsidRPr="006C5BB7">
              <w:t>The destination the patient was delivered or transferred to.</w:t>
            </w:r>
          </w:p>
          <w:p w14:paraId="4E30AEC9" w14:textId="77777777" w:rsidR="004456C1" w:rsidRPr="00376959" w:rsidRDefault="004456C1" w:rsidP="004456C1">
            <w:pPr>
              <w:pStyle w:val="TableEntry"/>
            </w:pPr>
          </w:p>
        </w:tc>
        <w:tc>
          <w:tcPr>
            <w:tcW w:w="1440" w:type="dxa"/>
          </w:tcPr>
          <w:p w14:paraId="3CAE25DE" w14:textId="77777777" w:rsidR="004456C1" w:rsidRPr="00376959" w:rsidRDefault="004456C1" w:rsidP="004456C1">
            <w:pPr>
              <w:pStyle w:val="TableEntry"/>
            </w:pPr>
          </w:p>
        </w:tc>
      </w:tr>
      <w:tr w:rsidR="004456C1" w:rsidRPr="00376959" w14:paraId="182D4B43" w14:textId="77777777" w:rsidTr="004456C1">
        <w:trPr>
          <w:cantSplit/>
        </w:trPr>
        <w:tc>
          <w:tcPr>
            <w:tcW w:w="1770" w:type="dxa"/>
            <w:tcMar>
              <w:left w:w="40" w:type="dxa"/>
              <w:right w:w="40" w:type="dxa"/>
            </w:tcMar>
          </w:tcPr>
          <w:p w14:paraId="245220BB" w14:textId="77777777" w:rsidR="004456C1" w:rsidRPr="006C5BB7" w:rsidRDefault="004456C1" w:rsidP="004456C1">
            <w:pPr>
              <w:pStyle w:val="TableEntry"/>
            </w:pPr>
            <w:r w:rsidRPr="006C5BB7">
              <w:t>Destination/Transferred To, Code</w:t>
            </w:r>
          </w:p>
        </w:tc>
        <w:tc>
          <w:tcPr>
            <w:tcW w:w="2188" w:type="dxa"/>
          </w:tcPr>
          <w:p w14:paraId="7DBE6DA3" w14:textId="77777777" w:rsidR="004456C1" w:rsidRDefault="004456C1" w:rsidP="004456C1">
            <w:pPr>
              <w:pStyle w:val="TableEntry"/>
            </w:pPr>
            <w:r>
              <w:t xml:space="preserve">Encounter.encounter- destinationIdentifier </w:t>
            </w:r>
          </w:p>
          <w:p w14:paraId="0D80FFE7" w14:textId="77777777" w:rsidR="004456C1" w:rsidRPr="00376959" w:rsidRDefault="004456C1" w:rsidP="004456C1">
            <w:pPr>
              <w:pStyle w:val="TableEntry"/>
            </w:pPr>
            <w:r>
              <w:t>**IHE extension**</w:t>
            </w:r>
          </w:p>
        </w:tc>
        <w:tc>
          <w:tcPr>
            <w:tcW w:w="1440" w:type="dxa"/>
          </w:tcPr>
          <w:p w14:paraId="28E5F3CC" w14:textId="77777777" w:rsidR="004456C1" w:rsidRDefault="004456C1" w:rsidP="004456C1">
            <w:pPr>
              <w:pStyle w:val="TableEntry"/>
            </w:pPr>
            <w:r>
              <w:t>RE</w:t>
            </w:r>
          </w:p>
          <w:p w14:paraId="18C69967" w14:textId="77777777" w:rsidR="004456C1" w:rsidRPr="00376959" w:rsidRDefault="004456C1" w:rsidP="004456C1">
            <w:pPr>
              <w:pStyle w:val="TableEntry"/>
            </w:pPr>
            <w:r>
              <w:t>[0..1]</w:t>
            </w:r>
          </w:p>
        </w:tc>
        <w:tc>
          <w:tcPr>
            <w:tcW w:w="3240" w:type="dxa"/>
            <w:tcMar>
              <w:left w:w="40" w:type="dxa"/>
              <w:right w:w="40" w:type="dxa"/>
            </w:tcMar>
          </w:tcPr>
          <w:p w14:paraId="15F7B20D" w14:textId="77777777" w:rsidR="004456C1" w:rsidRPr="006C5BB7" w:rsidRDefault="004456C1" w:rsidP="004456C1">
            <w:pPr>
              <w:pStyle w:val="TableEntry"/>
            </w:pPr>
            <w:r w:rsidRPr="006C5BB7">
              <w:t>The code of the destination the patient was delivered or transferred to.</w:t>
            </w:r>
          </w:p>
          <w:p w14:paraId="5A7667F3" w14:textId="77777777" w:rsidR="004456C1" w:rsidRPr="00376959" w:rsidRDefault="004456C1" w:rsidP="004456C1">
            <w:pPr>
              <w:pStyle w:val="TableEntry"/>
            </w:pPr>
          </w:p>
        </w:tc>
        <w:tc>
          <w:tcPr>
            <w:tcW w:w="1440" w:type="dxa"/>
          </w:tcPr>
          <w:p w14:paraId="0B7EBD35" w14:textId="77777777" w:rsidR="004456C1" w:rsidRPr="00376959" w:rsidRDefault="004456C1" w:rsidP="004456C1">
            <w:pPr>
              <w:pStyle w:val="TableEntry"/>
            </w:pPr>
          </w:p>
        </w:tc>
      </w:tr>
      <w:tr w:rsidR="004456C1" w:rsidRPr="00376959" w14:paraId="741EF848" w14:textId="77777777" w:rsidTr="004456C1">
        <w:trPr>
          <w:cantSplit/>
        </w:trPr>
        <w:tc>
          <w:tcPr>
            <w:tcW w:w="1770" w:type="dxa"/>
            <w:tcMar>
              <w:left w:w="40" w:type="dxa"/>
              <w:right w:w="40" w:type="dxa"/>
            </w:tcMar>
          </w:tcPr>
          <w:p w14:paraId="1CACF4E0" w14:textId="77777777" w:rsidR="004456C1" w:rsidRPr="006C5BB7" w:rsidRDefault="004456C1" w:rsidP="004456C1">
            <w:pPr>
              <w:pStyle w:val="TableEntry"/>
            </w:pPr>
            <w:r w:rsidRPr="00376959">
              <w:t>Destination Street Address</w:t>
            </w:r>
          </w:p>
        </w:tc>
        <w:tc>
          <w:tcPr>
            <w:tcW w:w="2188" w:type="dxa"/>
          </w:tcPr>
          <w:p w14:paraId="323AFD4F" w14:textId="77777777" w:rsidR="004456C1" w:rsidRDefault="004456C1" w:rsidP="004456C1">
            <w:pPr>
              <w:pStyle w:val="TableEntry"/>
            </w:pPr>
            <w:r>
              <w:t>Encounter.encounter- destinationAddress</w:t>
            </w:r>
          </w:p>
          <w:p w14:paraId="1C148190" w14:textId="77777777" w:rsidR="004456C1" w:rsidRPr="00376959" w:rsidRDefault="004456C1" w:rsidP="004456C1">
            <w:pPr>
              <w:pStyle w:val="TableEntry"/>
            </w:pPr>
            <w:r>
              <w:t>**IHE extension**</w:t>
            </w:r>
          </w:p>
        </w:tc>
        <w:tc>
          <w:tcPr>
            <w:tcW w:w="1440" w:type="dxa"/>
          </w:tcPr>
          <w:p w14:paraId="59BB3E30" w14:textId="77777777" w:rsidR="004456C1" w:rsidRPr="00376959" w:rsidRDefault="004456C1" w:rsidP="004456C1">
            <w:pPr>
              <w:pStyle w:val="TableEntry"/>
            </w:pPr>
            <w:r w:rsidRPr="00376959">
              <w:t>RE [0..1]</w:t>
            </w:r>
          </w:p>
        </w:tc>
        <w:tc>
          <w:tcPr>
            <w:tcW w:w="3240" w:type="dxa"/>
            <w:tcMar>
              <w:left w:w="40" w:type="dxa"/>
              <w:right w:w="40" w:type="dxa"/>
            </w:tcMar>
          </w:tcPr>
          <w:p w14:paraId="7F4D9F36" w14:textId="77777777" w:rsidR="004456C1" w:rsidRPr="00376959" w:rsidRDefault="004456C1" w:rsidP="004456C1">
            <w:pPr>
              <w:pStyle w:val="TableEntry"/>
            </w:pPr>
            <w:r w:rsidRPr="00376959">
              <w:t>The street address of the destination the patient was delivered or transferred to</w:t>
            </w:r>
          </w:p>
        </w:tc>
        <w:tc>
          <w:tcPr>
            <w:tcW w:w="1440" w:type="dxa"/>
          </w:tcPr>
          <w:p w14:paraId="5FE1CA69" w14:textId="77777777" w:rsidR="004456C1" w:rsidRPr="00376959" w:rsidRDefault="004456C1" w:rsidP="004456C1">
            <w:pPr>
              <w:pStyle w:val="TableEntry"/>
            </w:pPr>
            <w:r w:rsidRPr="00376959">
              <w:t xml:space="preserve">Patient destination street address </w:t>
            </w:r>
          </w:p>
        </w:tc>
      </w:tr>
      <w:tr w:rsidR="004456C1" w:rsidRPr="00376959" w14:paraId="4BD6AF36" w14:textId="77777777" w:rsidTr="004456C1">
        <w:trPr>
          <w:cantSplit/>
        </w:trPr>
        <w:tc>
          <w:tcPr>
            <w:tcW w:w="1770" w:type="dxa"/>
            <w:tcMar>
              <w:left w:w="40" w:type="dxa"/>
              <w:right w:w="40" w:type="dxa"/>
            </w:tcMar>
          </w:tcPr>
          <w:p w14:paraId="6327CFB3" w14:textId="77777777" w:rsidR="004456C1" w:rsidRPr="006C5BB7" w:rsidRDefault="004456C1" w:rsidP="004456C1">
            <w:pPr>
              <w:pStyle w:val="TableEntry"/>
            </w:pPr>
            <w:r w:rsidRPr="00376959">
              <w:t>Destination City</w:t>
            </w:r>
          </w:p>
        </w:tc>
        <w:tc>
          <w:tcPr>
            <w:tcW w:w="2188" w:type="dxa"/>
          </w:tcPr>
          <w:p w14:paraId="0957F573" w14:textId="77777777" w:rsidR="004456C1" w:rsidRPr="00376959" w:rsidRDefault="004456C1" w:rsidP="004456C1">
            <w:pPr>
              <w:pStyle w:val="TableEntry"/>
            </w:pPr>
            <w:r w:rsidRPr="00346DD6">
              <w:t>Encounter.encounter- destinationAddress</w:t>
            </w:r>
          </w:p>
        </w:tc>
        <w:tc>
          <w:tcPr>
            <w:tcW w:w="1440" w:type="dxa"/>
          </w:tcPr>
          <w:p w14:paraId="0E6FF414" w14:textId="77777777" w:rsidR="004456C1" w:rsidRPr="00376959" w:rsidRDefault="004456C1" w:rsidP="004456C1">
            <w:pPr>
              <w:pStyle w:val="TableEntry"/>
            </w:pPr>
            <w:r w:rsidRPr="00376959">
              <w:t>RE [0..1]</w:t>
            </w:r>
          </w:p>
        </w:tc>
        <w:tc>
          <w:tcPr>
            <w:tcW w:w="3240" w:type="dxa"/>
            <w:tcMar>
              <w:left w:w="40" w:type="dxa"/>
              <w:right w:w="40" w:type="dxa"/>
            </w:tcMar>
          </w:tcPr>
          <w:p w14:paraId="77F358B0" w14:textId="77777777" w:rsidR="004456C1" w:rsidRPr="00376959" w:rsidRDefault="004456C1" w:rsidP="004456C1">
            <w:pPr>
              <w:pStyle w:val="TableEntry"/>
            </w:pPr>
            <w:r w:rsidRPr="00376959">
              <w:t>The city of the destination the patient was delivered or transferred to (physical address).</w:t>
            </w:r>
          </w:p>
        </w:tc>
        <w:tc>
          <w:tcPr>
            <w:tcW w:w="1440" w:type="dxa"/>
          </w:tcPr>
          <w:p w14:paraId="4D9E4555" w14:textId="77777777" w:rsidR="004456C1" w:rsidRPr="00376959" w:rsidRDefault="004456C1" w:rsidP="004456C1">
            <w:pPr>
              <w:pStyle w:val="TableEntry"/>
            </w:pPr>
          </w:p>
        </w:tc>
      </w:tr>
      <w:tr w:rsidR="004456C1" w:rsidRPr="00376959" w14:paraId="52C1F8A9" w14:textId="77777777" w:rsidTr="004456C1">
        <w:trPr>
          <w:cantSplit/>
        </w:trPr>
        <w:tc>
          <w:tcPr>
            <w:tcW w:w="1770" w:type="dxa"/>
            <w:tcMar>
              <w:left w:w="40" w:type="dxa"/>
              <w:right w:w="40" w:type="dxa"/>
            </w:tcMar>
          </w:tcPr>
          <w:p w14:paraId="060C8296" w14:textId="77777777" w:rsidR="004456C1" w:rsidRPr="006C5BB7" w:rsidRDefault="004456C1" w:rsidP="004456C1">
            <w:pPr>
              <w:pStyle w:val="TableEntry"/>
            </w:pPr>
            <w:r w:rsidRPr="00376959">
              <w:t>Destination State</w:t>
            </w:r>
          </w:p>
        </w:tc>
        <w:tc>
          <w:tcPr>
            <w:tcW w:w="2188" w:type="dxa"/>
          </w:tcPr>
          <w:p w14:paraId="28FA7169" w14:textId="77777777" w:rsidR="004456C1" w:rsidRPr="00376959" w:rsidRDefault="004456C1" w:rsidP="004456C1">
            <w:pPr>
              <w:pStyle w:val="TableEntry"/>
            </w:pPr>
            <w:r w:rsidRPr="00346DD6">
              <w:t>**IHE extension**</w:t>
            </w:r>
          </w:p>
        </w:tc>
        <w:tc>
          <w:tcPr>
            <w:tcW w:w="1440" w:type="dxa"/>
          </w:tcPr>
          <w:p w14:paraId="2ADD9679" w14:textId="77777777" w:rsidR="004456C1" w:rsidRPr="00376959" w:rsidRDefault="004456C1" w:rsidP="004456C1">
            <w:pPr>
              <w:pStyle w:val="TableEntry"/>
            </w:pPr>
            <w:r w:rsidRPr="00376959">
              <w:t>RE [0..1]</w:t>
            </w:r>
          </w:p>
        </w:tc>
        <w:tc>
          <w:tcPr>
            <w:tcW w:w="3240" w:type="dxa"/>
            <w:tcMar>
              <w:left w:w="40" w:type="dxa"/>
              <w:right w:w="40" w:type="dxa"/>
            </w:tcMar>
          </w:tcPr>
          <w:p w14:paraId="11E264D2" w14:textId="77777777" w:rsidR="004456C1" w:rsidRPr="00376959" w:rsidRDefault="004456C1" w:rsidP="004456C1">
            <w:pPr>
              <w:pStyle w:val="TableEntry"/>
            </w:pPr>
            <w:r w:rsidRPr="00376959">
              <w:t>The state of the destination the patient was delivered or transferred to.</w:t>
            </w:r>
          </w:p>
        </w:tc>
        <w:tc>
          <w:tcPr>
            <w:tcW w:w="1440" w:type="dxa"/>
          </w:tcPr>
          <w:p w14:paraId="35427CFE" w14:textId="77777777" w:rsidR="004456C1" w:rsidRPr="00376959" w:rsidRDefault="004456C1" w:rsidP="004456C1">
            <w:pPr>
              <w:pStyle w:val="TableEntry"/>
            </w:pPr>
          </w:p>
        </w:tc>
      </w:tr>
      <w:tr w:rsidR="004456C1" w:rsidRPr="00376959" w14:paraId="2DDA7689" w14:textId="77777777" w:rsidTr="004456C1">
        <w:trPr>
          <w:cantSplit/>
        </w:trPr>
        <w:tc>
          <w:tcPr>
            <w:tcW w:w="1770" w:type="dxa"/>
            <w:tcMar>
              <w:left w:w="40" w:type="dxa"/>
              <w:right w:w="40" w:type="dxa"/>
            </w:tcMar>
          </w:tcPr>
          <w:p w14:paraId="766D43CF" w14:textId="77777777" w:rsidR="004456C1" w:rsidRPr="006C5BB7" w:rsidRDefault="004456C1" w:rsidP="004456C1">
            <w:pPr>
              <w:pStyle w:val="TableEntry"/>
            </w:pPr>
            <w:r w:rsidRPr="008C57BE">
              <w:t>Destination County</w:t>
            </w:r>
          </w:p>
        </w:tc>
        <w:tc>
          <w:tcPr>
            <w:tcW w:w="2188" w:type="dxa"/>
          </w:tcPr>
          <w:p w14:paraId="58CF42ED" w14:textId="77777777" w:rsidR="004456C1" w:rsidRPr="00376959" w:rsidRDefault="004456C1" w:rsidP="004456C1">
            <w:pPr>
              <w:pStyle w:val="TableEntry"/>
            </w:pPr>
            <w:r w:rsidRPr="00346DD6">
              <w:t>Encounter.encounter- destinationAddress</w:t>
            </w:r>
          </w:p>
        </w:tc>
        <w:tc>
          <w:tcPr>
            <w:tcW w:w="1440" w:type="dxa"/>
          </w:tcPr>
          <w:p w14:paraId="22475923" w14:textId="77777777" w:rsidR="004456C1" w:rsidRPr="00376959" w:rsidRDefault="004456C1" w:rsidP="004456C1">
            <w:pPr>
              <w:pStyle w:val="TableEntry"/>
            </w:pPr>
            <w:r w:rsidRPr="008C57BE">
              <w:t>RE [0..1]</w:t>
            </w:r>
          </w:p>
        </w:tc>
        <w:tc>
          <w:tcPr>
            <w:tcW w:w="3240" w:type="dxa"/>
            <w:tcMar>
              <w:left w:w="40" w:type="dxa"/>
              <w:right w:w="40" w:type="dxa"/>
            </w:tcMar>
          </w:tcPr>
          <w:p w14:paraId="263361CB" w14:textId="77777777" w:rsidR="004456C1" w:rsidRPr="00376959" w:rsidRDefault="004456C1" w:rsidP="004456C1">
            <w:pPr>
              <w:pStyle w:val="TableEntry"/>
            </w:pPr>
            <w:r w:rsidRPr="008C57BE">
              <w:t>The destination county in which the patient was delivered or transferred to.</w:t>
            </w:r>
          </w:p>
        </w:tc>
        <w:tc>
          <w:tcPr>
            <w:tcW w:w="1440" w:type="dxa"/>
          </w:tcPr>
          <w:p w14:paraId="1C3B6690" w14:textId="77777777" w:rsidR="004456C1" w:rsidRPr="00376959" w:rsidRDefault="004456C1" w:rsidP="004456C1">
            <w:pPr>
              <w:pStyle w:val="TableEntry"/>
            </w:pPr>
          </w:p>
        </w:tc>
      </w:tr>
      <w:tr w:rsidR="004456C1" w:rsidRPr="00376959" w14:paraId="30378C79" w14:textId="77777777" w:rsidTr="004456C1">
        <w:trPr>
          <w:cantSplit/>
        </w:trPr>
        <w:tc>
          <w:tcPr>
            <w:tcW w:w="1770" w:type="dxa"/>
            <w:tcMar>
              <w:left w:w="40" w:type="dxa"/>
              <w:right w:w="40" w:type="dxa"/>
            </w:tcMar>
          </w:tcPr>
          <w:p w14:paraId="31021F8A" w14:textId="77777777" w:rsidR="004456C1" w:rsidRPr="006C5BB7" w:rsidRDefault="004456C1" w:rsidP="004456C1">
            <w:pPr>
              <w:pStyle w:val="TableEntry"/>
            </w:pPr>
            <w:r w:rsidRPr="00376959">
              <w:t>Destination ZIP Code</w:t>
            </w:r>
          </w:p>
        </w:tc>
        <w:tc>
          <w:tcPr>
            <w:tcW w:w="2188" w:type="dxa"/>
          </w:tcPr>
          <w:p w14:paraId="3980CCB2" w14:textId="77777777" w:rsidR="004456C1" w:rsidRPr="00376959" w:rsidRDefault="004456C1" w:rsidP="004456C1">
            <w:pPr>
              <w:pStyle w:val="TableEntry"/>
            </w:pPr>
            <w:r w:rsidRPr="00346DD6">
              <w:t>**IHE extension**</w:t>
            </w:r>
          </w:p>
        </w:tc>
        <w:tc>
          <w:tcPr>
            <w:tcW w:w="1440" w:type="dxa"/>
          </w:tcPr>
          <w:p w14:paraId="1D39A128" w14:textId="77777777" w:rsidR="004456C1" w:rsidRPr="00376959" w:rsidRDefault="004456C1" w:rsidP="004456C1">
            <w:pPr>
              <w:pStyle w:val="TableEntry"/>
            </w:pPr>
            <w:r w:rsidRPr="00376959">
              <w:t>RE [0..1]</w:t>
            </w:r>
          </w:p>
        </w:tc>
        <w:tc>
          <w:tcPr>
            <w:tcW w:w="3240" w:type="dxa"/>
            <w:tcMar>
              <w:left w:w="40" w:type="dxa"/>
              <w:right w:w="40" w:type="dxa"/>
            </w:tcMar>
          </w:tcPr>
          <w:p w14:paraId="46E842DD" w14:textId="77777777" w:rsidR="004456C1" w:rsidRPr="00376959" w:rsidRDefault="004456C1" w:rsidP="004456C1">
            <w:pPr>
              <w:pStyle w:val="TableEntry"/>
            </w:pPr>
            <w:r w:rsidRPr="00376959">
              <w:t>The destination ZIP code in which the patient was delivered or transferred to.</w:t>
            </w:r>
          </w:p>
        </w:tc>
        <w:tc>
          <w:tcPr>
            <w:tcW w:w="1440" w:type="dxa"/>
          </w:tcPr>
          <w:p w14:paraId="5759EF20" w14:textId="77777777" w:rsidR="004456C1" w:rsidRPr="00376959" w:rsidRDefault="004456C1" w:rsidP="004456C1">
            <w:pPr>
              <w:pStyle w:val="TableEntry"/>
            </w:pPr>
          </w:p>
        </w:tc>
      </w:tr>
      <w:tr w:rsidR="004456C1" w:rsidRPr="00376959" w14:paraId="3B9BA4D9" w14:textId="77777777" w:rsidTr="004456C1">
        <w:trPr>
          <w:cantSplit/>
        </w:trPr>
        <w:tc>
          <w:tcPr>
            <w:tcW w:w="1770" w:type="dxa"/>
            <w:tcMar>
              <w:left w:w="40" w:type="dxa"/>
              <w:right w:w="40" w:type="dxa"/>
            </w:tcMar>
          </w:tcPr>
          <w:p w14:paraId="5E14BC5F" w14:textId="77777777" w:rsidR="004456C1" w:rsidRPr="006C5BB7" w:rsidRDefault="004456C1" w:rsidP="004456C1">
            <w:pPr>
              <w:pStyle w:val="TableEntry"/>
            </w:pPr>
            <w:r w:rsidRPr="00376959">
              <w:t>Destination Country</w:t>
            </w:r>
          </w:p>
        </w:tc>
        <w:tc>
          <w:tcPr>
            <w:tcW w:w="2188" w:type="dxa"/>
          </w:tcPr>
          <w:p w14:paraId="5C8B6E1D" w14:textId="77777777" w:rsidR="004456C1" w:rsidRPr="00376959" w:rsidRDefault="004456C1" w:rsidP="004456C1">
            <w:pPr>
              <w:pStyle w:val="TableEntry"/>
            </w:pPr>
            <w:r w:rsidRPr="00346DD6">
              <w:t>Encounter.encounter- destinationAddress</w:t>
            </w:r>
          </w:p>
        </w:tc>
        <w:tc>
          <w:tcPr>
            <w:tcW w:w="1440" w:type="dxa"/>
          </w:tcPr>
          <w:p w14:paraId="6C0C3410" w14:textId="77777777" w:rsidR="004456C1" w:rsidRPr="00376959" w:rsidRDefault="004456C1" w:rsidP="004456C1">
            <w:pPr>
              <w:pStyle w:val="TableEntry"/>
            </w:pPr>
            <w:r w:rsidRPr="00376959">
              <w:t>RE [0..1]</w:t>
            </w:r>
          </w:p>
        </w:tc>
        <w:tc>
          <w:tcPr>
            <w:tcW w:w="3240" w:type="dxa"/>
            <w:tcMar>
              <w:left w:w="40" w:type="dxa"/>
              <w:right w:w="40" w:type="dxa"/>
            </w:tcMar>
          </w:tcPr>
          <w:p w14:paraId="2B362860" w14:textId="77777777" w:rsidR="004456C1" w:rsidRPr="00376959" w:rsidRDefault="004456C1" w:rsidP="004456C1">
            <w:pPr>
              <w:pStyle w:val="TableEntry"/>
            </w:pPr>
            <w:r w:rsidRPr="00376959">
              <w:t>The country of the destination.</w:t>
            </w:r>
          </w:p>
        </w:tc>
        <w:tc>
          <w:tcPr>
            <w:tcW w:w="1440" w:type="dxa"/>
          </w:tcPr>
          <w:p w14:paraId="57B7A757" w14:textId="77777777" w:rsidR="004456C1" w:rsidRPr="00376959" w:rsidRDefault="004456C1" w:rsidP="004456C1">
            <w:pPr>
              <w:pStyle w:val="TableEntry"/>
            </w:pPr>
          </w:p>
        </w:tc>
      </w:tr>
      <w:tr w:rsidR="004456C1" w:rsidRPr="00376959" w14:paraId="7331EFBE" w14:textId="77777777" w:rsidTr="004456C1">
        <w:trPr>
          <w:cantSplit/>
        </w:trPr>
        <w:tc>
          <w:tcPr>
            <w:tcW w:w="1770" w:type="dxa"/>
            <w:tcMar>
              <w:left w:w="40" w:type="dxa"/>
              <w:right w:w="40" w:type="dxa"/>
            </w:tcMar>
          </w:tcPr>
          <w:p w14:paraId="5D0FF66B" w14:textId="77777777" w:rsidR="004456C1" w:rsidRPr="006C5BB7" w:rsidRDefault="004456C1" w:rsidP="004456C1">
            <w:pPr>
              <w:pStyle w:val="TableEntry"/>
            </w:pPr>
            <w:r w:rsidRPr="006C5BB7">
              <w:t>Destination GPS Location</w:t>
            </w:r>
          </w:p>
        </w:tc>
        <w:tc>
          <w:tcPr>
            <w:tcW w:w="2188" w:type="dxa"/>
          </w:tcPr>
          <w:p w14:paraId="486D3BB1" w14:textId="77777777" w:rsidR="004456C1" w:rsidRPr="00376959" w:rsidRDefault="004456C1" w:rsidP="004456C1">
            <w:pPr>
              <w:pStyle w:val="TableEntry"/>
            </w:pPr>
            <w:r>
              <w:t xml:space="preserve">No Mapping Available </w:t>
            </w:r>
          </w:p>
        </w:tc>
        <w:tc>
          <w:tcPr>
            <w:tcW w:w="1440" w:type="dxa"/>
          </w:tcPr>
          <w:p w14:paraId="2197C075" w14:textId="77777777" w:rsidR="004456C1" w:rsidRDefault="004456C1" w:rsidP="004456C1">
            <w:pPr>
              <w:pStyle w:val="TableEntry"/>
            </w:pPr>
            <w:r>
              <w:t>RE</w:t>
            </w:r>
          </w:p>
          <w:p w14:paraId="55BF0319" w14:textId="77777777" w:rsidR="004456C1" w:rsidRPr="00376959" w:rsidRDefault="004456C1" w:rsidP="004456C1">
            <w:pPr>
              <w:pStyle w:val="TableEntry"/>
            </w:pPr>
            <w:r>
              <w:t>[0..1]</w:t>
            </w:r>
          </w:p>
        </w:tc>
        <w:tc>
          <w:tcPr>
            <w:tcW w:w="3240" w:type="dxa"/>
            <w:tcMar>
              <w:left w:w="40" w:type="dxa"/>
              <w:right w:w="40" w:type="dxa"/>
            </w:tcMar>
          </w:tcPr>
          <w:p w14:paraId="1BE6B192" w14:textId="77777777" w:rsidR="004456C1" w:rsidRPr="006C5BB7" w:rsidRDefault="004456C1" w:rsidP="004456C1">
            <w:pPr>
              <w:pStyle w:val="TableEntry"/>
            </w:pPr>
            <w:r w:rsidRPr="006C5BB7">
              <w:t>The destination GPS Coordinates to which the patient was delivered or transferred to.</w:t>
            </w:r>
          </w:p>
          <w:p w14:paraId="7C36FF8F" w14:textId="77777777" w:rsidR="004456C1" w:rsidRPr="00376959" w:rsidRDefault="004456C1" w:rsidP="004456C1">
            <w:pPr>
              <w:pStyle w:val="TableEntry"/>
            </w:pPr>
          </w:p>
        </w:tc>
        <w:tc>
          <w:tcPr>
            <w:tcW w:w="1440" w:type="dxa"/>
          </w:tcPr>
          <w:p w14:paraId="64F702C3" w14:textId="77777777" w:rsidR="004456C1" w:rsidRPr="00376959" w:rsidRDefault="004456C1" w:rsidP="004456C1">
            <w:pPr>
              <w:pStyle w:val="TableEntry"/>
            </w:pPr>
          </w:p>
        </w:tc>
      </w:tr>
      <w:tr w:rsidR="004456C1" w:rsidRPr="00376959" w14:paraId="1F8AE7B3" w14:textId="77777777" w:rsidTr="004456C1">
        <w:trPr>
          <w:cantSplit/>
        </w:trPr>
        <w:tc>
          <w:tcPr>
            <w:tcW w:w="1770" w:type="dxa"/>
            <w:tcMar>
              <w:left w:w="40" w:type="dxa"/>
              <w:right w:w="40" w:type="dxa"/>
            </w:tcMar>
          </w:tcPr>
          <w:p w14:paraId="5DC7445B" w14:textId="77777777" w:rsidR="004456C1" w:rsidRPr="006C5BB7" w:rsidRDefault="004456C1" w:rsidP="004456C1">
            <w:pPr>
              <w:pStyle w:val="TableEntry"/>
            </w:pPr>
            <w:r w:rsidRPr="006C5BB7">
              <w:t>Destination Location US National Grid Coordinates</w:t>
            </w:r>
          </w:p>
        </w:tc>
        <w:tc>
          <w:tcPr>
            <w:tcW w:w="2188" w:type="dxa"/>
          </w:tcPr>
          <w:p w14:paraId="40964C79" w14:textId="77777777" w:rsidR="004456C1" w:rsidRPr="00376959" w:rsidRDefault="004456C1" w:rsidP="004456C1">
            <w:pPr>
              <w:pStyle w:val="TableEntry"/>
            </w:pPr>
            <w:r>
              <w:t xml:space="preserve">No Mapping Available </w:t>
            </w:r>
          </w:p>
        </w:tc>
        <w:tc>
          <w:tcPr>
            <w:tcW w:w="1440" w:type="dxa"/>
          </w:tcPr>
          <w:p w14:paraId="610089A2" w14:textId="77777777" w:rsidR="004456C1" w:rsidRDefault="004456C1" w:rsidP="004456C1">
            <w:pPr>
              <w:pStyle w:val="TableEntry"/>
            </w:pPr>
            <w:r>
              <w:t>O</w:t>
            </w:r>
          </w:p>
          <w:p w14:paraId="6CACF739" w14:textId="77777777" w:rsidR="004456C1" w:rsidRPr="00376959" w:rsidRDefault="004456C1" w:rsidP="004456C1">
            <w:pPr>
              <w:pStyle w:val="TableEntry"/>
            </w:pPr>
            <w:r>
              <w:t>[0..1]</w:t>
            </w:r>
          </w:p>
        </w:tc>
        <w:tc>
          <w:tcPr>
            <w:tcW w:w="3240" w:type="dxa"/>
            <w:tcMar>
              <w:left w:w="40" w:type="dxa"/>
              <w:right w:w="40" w:type="dxa"/>
            </w:tcMar>
          </w:tcPr>
          <w:p w14:paraId="42952AB6" w14:textId="77777777" w:rsidR="004456C1" w:rsidRPr="006C5BB7" w:rsidRDefault="004456C1" w:rsidP="004456C1">
            <w:pPr>
              <w:pStyle w:val="TableEntry"/>
            </w:pPr>
            <w:r w:rsidRPr="006C5BB7">
              <w:t>The US National Grid Coordinates for the Destination Location. This may be the Healthcare Facility US National Grid Coordinates.</w:t>
            </w:r>
          </w:p>
          <w:p w14:paraId="6F945C42" w14:textId="77777777" w:rsidR="004456C1" w:rsidRPr="00376959" w:rsidRDefault="004456C1" w:rsidP="004456C1">
            <w:pPr>
              <w:pStyle w:val="TableEntry"/>
            </w:pPr>
          </w:p>
        </w:tc>
        <w:tc>
          <w:tcPr>
            <w:tcW w:w="1440" w:type="dxa"/>
          </w:tcPr>
          <w:p w14:paraId="29A44F82" w14:textId="77777777" w:rsidR="004456C1" w:rsidRPr="00376959" w:rsidRDefault="004456C1" w:rsidP="004456C1">
            <w:pPr>
              <w:pStyle w:val="TableEntry"/>
            </w:pPr>
          </w:p>
        </w:tc>
      </w:tr>
      <w:tr w:rsidR="004456C1" w:rsidRPr="00376959" w14:paraId="403F95E2" w14:textId="77777777" w:rsidTr="004456C1">
        <w:trPr>
          <w:cantSplit/>
        </w:trPr>
        <w:tc>
          <w:tcPr>
            <w:tcW w:w="1770" w:type="dxa"/>
            <w:tcMar>
              <w:left w:w="40" w:type="dxa"/>
              <w:right w:w="40" w:type="dxa"/>
            </w:tcMar>
          </w:tcPr>
          <w:p w14:paraId="2EE77DB8" w14:textId="77777777" w:rsidR="004456C1" w:rsidRPr="006C5BB7" w:rsidRDefault="004456C1" w:rsidP="004456C1">
            <w:pPr>
              <w:pStyle w:val="TableEntry"/>
            </w:pPr>
            <w:r w:rsidRPr="006C5BB7">
              <w:lastRenderedPageBreak/>
              <w:t>Number of Patients Transported in this EMS Unit</w:t>
            </w:r>
          </w:p>
        </w:tc>
        <w:tc>
          <w:tcPr>
            <w:tcW w:w="2188" w:type="dxa"/>
          </w:tcPr>
          <w:p w14:paraId="01CEBE76" w14:textId="77777777" w:rsidR="004456C1" w:rsidRDefault="004456C1" w:rsidP="004456C1">
            <w:pPr>
              <w:pStyle w:val="TableEntry"/>
            </w:pPr>
            <w:r>
              <w:t>Encounter.encounter- numberOfPatients</w:t>
            </w:r>
          </w:p>
          <w:p w14:paraId="736D5456" w14:textId="77777777" w:rsidR="004456C1" w:rsidRPr="00376959" w:rsidRDefault="004456C1" w:rsidP="004456C1">
            <w:pPr>
              <w:pStyle w:val="TableEntry"/>
            </w:pPr>
            <w:r>
              <w:t>**IHE extension**</w:t>
            </w:r>
          </w:p>
        </w:tc>
        <w:tc>
          <w:tcPr>
            <w:tcW w:w="1440" w:type="dxa"/>
          </w:tcPr>
          <w:p w14:paraId="44494C2C" w14:textId="77777777" w:rsidR="004456C1" w:rsidRDefault="004456C1" w:rsidP="004456C1">
            <w:pPr>
              <w:pStyle w:val="TableEntry"/>
            </w:pPr>
            <w:r>
              <w:t>RE</w:t>
            </w:r>
          </w:p>
          <w:p w14:paraId="4AFC182A" w14:textId="77777777" w:rsidR="004456C1" w:rsidRPr="00376959" w:rsidRDefault="004456C1" w:rsidP="004456C1">
            <w:pPr>
              <w:pStyle w:val="TableEntry"/>
            </w:pPr>
            <w:r>
              <w:t>[0..*]</w:t>
            </w:r>
          </w:p>
        </w:tc>
        <w:tc>
          <w:tcPr>
            <w:tcW w:w="3240" w:type="dxa"/>
            <w:tcMar>
              <w:left w:w="40" w:type="dxa"/>
              <w:right w:w="40" w:type="dxa"/>
            </w:tcMar>
          </w:tcPr>
          <w:p w14:paraId="4437D77A" w14:textId="77777777" w:rsidR="004456C1" w:rsidRPr="006C5BB7" w:rsidRDefault="004456C1" w:rsidP="004456C1">
            <w:pPr>
              <w:pStyle w:val="TableEntry"/>
            </w:pPr>
            <w:r w:rsidRPr="006C5BB7">
              <w:t>The number of patients transported by this EMS crew and unit.</w:t>
            </w:r>
          </w:p>
          <w:p w14:paraId="2D524374" w14:textId="77777777" w:rsidR="004456C1" w:rsidRPr="00376959" w:rsidRDefault="004456C1" w:rsidP="004456C1">
            <w:pPr>
              <w:pStyle w:val="TableEntry"/>
            </w:pPr>
          </w:p>
        </w:tc>
        <w:tc>
          <w:tcPr>
            <w:tcW w:w="1440" w:type="dxa"/>
          </w:tcPr>
          <w:p w14:paraId="47F294B4" w14:textId="77777777" w:rsidR="004456C1" w:rsidRPr="00376959" w:rsidRDefault="004456C1" w:rsidP="004456C1">
            <w:pPr>
              <w:pStyle w:val="TableEntry"/>
            </w:pPr>
          </w:p>
        </w:tc>
      </w:tr>
      <w:tr w:rsidR="004456C1" w:rsidRPr="00376959" w14:paraId="6FB8311B" w14:textId="77777777" w:rsidTr="004456C1">
        <w:trPr>
          <w:cantSplit/>
        </w:trPr>
        <w:tc>
          <w:tcPr>
            <w:tcW w:w="1770" w:type="dxa"/>
            <w:tcMar>
              <w:left w:w="40" w:type="dxa"/>
              <w:right w:w="40" w:type="dxa"/>
            </w:tcMar>
          </w:tcPr>
          <w:p w14:paraId="6265C66E" w14:textId="77777777" w:rsidR="004456C1" w:rsidRPr="006C5BB7" w:rsidRDefault="004456C1" w:rsidP="004456C1">
            <w:pPr>
              <w:pStyle w:val="TableEntry"/>
            </w:pPr>
            <w:r w:rsidRPr="006C5BB7">
              <w:t>Incident/Patient Disposition</w:t>
            </w:r>
          </w:p>
        </w:tc>
        <w:tc>
          <w:tcPr>
            <w:tcW w:w="2188" w:type="dxa"/>
          </w:tcPr>
          <w:p w14:paraId="757A672A" w14:textId="77777777" w:rsidR="004456C1" w:rsidRDefault="004456C1" w:rsidP="004456C1">
            <w:pPr>
              <w:pStyle w:val="TableEntry"/>
            </w:pPr>
            <w:r>
              <w:t>Encounter.encounter- treatment</w:t>
            </w:r>
          </w:p>
          <w:p w14:paraId="73D4A41A" w14:textId="77777777" w:rsidR="004456C1" w:rsidRPr="00376959" w:rsidRDefault="004456C1" w:rsidP="004456C1">
            <w:pPr>
              <w:pStyle w:val="TableEntry"/>
            </w:pPr>
            <w:r>
              <w:t>**IHE extension**</w:t>
            </w:r>
          </w:p>
        </w:tc>
        <w:tc>
          <w:tcPr>
            <w:tcW w:w="1440" w:type="dxa"/>
          </w:tcPr>
          <w:p w14:paraId="3FA85E60" w14:textId="77777777" w:rsidR="004456C1" w:rsidRDefault="004456C1" w:rsidP="004456C1">
            <w:pPr>
              <w:pStyle w:val="TableEntry"/>
            </w:pPr>
            <w:r>
              <w:t>RE</w:t>
            </w:r>
          </w:p>
          <w:p w14:paraId="39395620" w14:textId="77777777" w:rsidR="004456C1" w:rsidRPr="00376959" w:rsidRDefault="004456C1" w:rsidP="004456C1">
            <w:pPr>
              <w:pStyle w:val="TableEntry"/>
            </w:pPr>
            <w:r>
              <w:t>[0..1]</w:t>
            </w:r>
          </w:p>
        </w:tc>
        <w:tc>
          <w:tcPr>
            <w:tcW w:w="3240" w:type="dxa"/>
            <w:tcMar>
              <w:left w:w="40" w:type="dxa"/>
              <w:right w:w="40" w:type="dxa"/>
            </w:tcMar>
          </w:tcPr>
          <w:p w14:paraId="67A9EDE1" w14:textId="77777777" w:rsidR="004456C1" w:rsidRPr="006C5BB7" w:rsidRDefault="004456C1" w:rsidP="004456C1">
            <w:pPr>
              <w:pStyle w:val="TableEntry"/>
            </w:pPr>
            <w:r w:rsidRPr="006C5BB7">
              <w:t>Type of disposition treatment and/or transport of the patient by this EMS Unit.</w:t>
            </w:r>
          </w:p>
          <w:p w14:paraId="7D17ABEC" w14:textId="77777777" w:rsidR="004456C1" w:rsidRPr="00376959" w:rsidRDefault="004456C1" w:rsidP="004456C1">
            <w:pPr>
              <w:pStyle w:val="TableEntry"/>
            </w:pPr>
          </w:p>
        </w:tc>
        <w:tc>
          <w:tcPr>
            <w:tcW w:w="1440" w:type="dxa"/>
          </w:tcPr>
          <w:p w14:paraId="102B7F1D" w14:textId="77777777" w:rsidR="004456C1" w:rsidRPr="00376959" w:rsidRDefault="004456C1" w:rsidP="004456C1">
            <w:pPr>
              <w:pStyle w:val="TableEntry"/>
            </w:pPr>
          </w:p>
        </w:tc>
      </w:tr>
      <w:tr w:rsidR="004456C1" w:rsidRPr="00376959" w14:paraId="0B81C84D" w14:textId="77777777" w:rsidTr="004456C1">
        <w:trPr>
          <w:cantSplit/>
        </w:trPr>
        <w:tc>
          <w:tcPr>
            <w:tcW w:w="1770" w:type="dxa"/>
            <w:tcMar>
              <w:left w:w="40" w:type="dxa"/>
              <w:right w:w="40" w:type="dxa"/>
            </w:tcMar>
          </w:tcPr>
          <w:p w14:paraId="0840D425" w14:textId="77777777" w:rsidR="004456C1" w:rsidRPr="006C5BB7" w:rsidRDefault="004456C1" w:rsidP="004456C1">
            <w:pPr>
              <w:pStyle w:val="TableEntry"/>
            </w:pPr>
            <w:r w:rsidRPr="006C5BB7">
              <w:t>EMS Transport Method</w:t>
            </w:r>
          </w:p>
        </w:tc>
        <w:tc>
          <w:tcPr>
            <w:tcW w:w="2188" w:type="dxa"/>
          </w:tcPr>
          <w:p w14:paraId="3A174252" w14:textId="77777777" w:rsidR="004456C1" w:rsidRDefault="004456C1" w:rsidP="004456C1">
            <w:pPr>
              <w:pStyle w:val="TableEntry"/>
            </w:pPr>
            <w:r>
              <w:t>Encounter.encounter- transportMode</w:t>
            </w:r>
          </w:p>
          <w:p w14:paraId="29580414" w14:textId="77777777" w:rsidR="004456C1" w:rsidRPr="00376959" w:rsidRDefault="004456C1" w:rsidP="004456C1">
            <w:pPr>
              <w:pStyle w:val="TableEntry"/>
            </w:pPr>
            <w:r>
              <w:t xml:space="preserve"> **IHE extension**</w:t>
            </w:r>
          </w:p>
        </w:tc>
        <w:tc>
          <w:tcPr>
            <w:tcW w:w="1440" w:type="dxa"/>
          </w:tcPr>
          <w:p w14:paraId="30A14743" w14:textId="77777777" w:rsidR="004456C1" w:rsidRDefault="004456C1" w:rsidP="004456C1">
            <w:pPr>
              <w:pStyle w:val="TableEntry"/>
            </w:pPr>
            <w:r>
              <w:t>RE</w:t>
            </w:r>
          </w:p>
          <w:p w14:paraId="3637A092" w14:textId="77777777" w:rsidR="004456C1" w:rsidRPr="00376959" w:rsidRDefault="004456C1" w:rsidP="004456C1">
            <w:pPr>
              <w:pStyle w:val="TableEntry"/>
            </w:pPr>
            <w:r>
              <w:t>[0..1]</w:t>
            </w:r>
          </w:p>
        </w:tc>
        <w:tc>
          <w:tcPr>
            <w:tcW w:w="3240" w:type="dxa"/>
            <w:tcMar>
              <w:left w:w="40" w:type="dxa"/>
              <w:right w:w="40" w:type="dxa"/>
            </w:tcMar>
          </w:tcPr>
          <w:p w14:paraId="0F17C29B" w14:textId="77777777" w:rsidR="004456C1" w:rsidRPr="006C5BB7" w:rsidRDefault="004456C1" w:rsidP="004456C1">
            <w:pPr>
              <w:pStyle w:val="TableEntry"/>
            </w:pPr>
            <w:r w:rsidRPr="006C5BB7">
              <w:t>Transport method by this EMS Unit.</w:t>
            </w:r>
          </w:p>
          <w:p w14:paraId="1D916550" w14:textId="77777777" w:rsidR="004456C1" w:rsidRPr="00376959" w:rsidRDefault="004456C1" w:rsidP="004456C1">
            <w:pPr>
              <w:pStyle w:val="TableEntry"/>
            </w:pPr>
          </w:p>
        </w:tc>
        <w:tc>
          <w:tcPr>
            <w:tcW w:w="1440" w:type="dxa"/>
          </w:tcPr>
          <w:p w14:paraId="6DE87FF5" w14:textId="77777777" w:rsidR="004456C1" w:rsidRPr="00376959" w:rsidRDefault="004456C1" w:rsidP="004456C1">
            <w:pPr>
              <w:pStyle w:val="TableEntry"/>
            </w:pPr>
          </w:p>
        </w:tc>
      </w:tr>
      <w:tr w:rsidR="004456C1" w:rsidRPr="00376959" w14:paraId="443A82E0" w14:textId="77777777" w:rsidTr="004456C1">
        <w:trPr>
          <w:cantSplit/>
        </w:trPr>
        <w:tc>
          <w:tcPr>
            <w:tcW w:w="1770" w:type="dxa"/>
            <w:tcMar>
              <w:left w:w="40" w:type="dxa"/>
              <w:right w:w="40" w:type="dxa"/>
            </w:tcMar>
          </w:tcPr>
          <w:p w14:paraId="0CEDF3D7" w14:textId="77777777" w:rsidR="004456C1" w:rsidRPr="006C5BB7" w:rsidRDefault="004456C1" w:rsidP="004456C1">
            <w:pPr>
              <w:pStyle w:val="TableEntry"/>
            </w:pPr>
            <w:r w:rsidRPr="006C5BB7">
              <w:t>Transport Mode from Scene</w:t>
            </w:r>
          </w:p>
        </w:tc>
        <w:tc>
          <w:tcPr>
            <w:tcW w:w="2188" w:type="dxa"/>
          </w:tcPr>
          <w:p w14:paraId="1FB0259F" w14:textId="77777777" w:rsidR="004456C1" w:rsidRDefault="004456C1" w:rsidP="004456C1">
            <w:pPr>
              <w:pStyle w:val="TableEntry"/>
            </w:pPr>
            <w:r>
              <w:t>Encounter.encounter- transportMode</w:t>
            </w:r>
          </w:p>
          <w:p w14:paraId="43A0062D" w14:textId="77777777" w:rsidR="004456C1" w:rsidRPr="00376959" w:rsidRDefault="004456C1" w:rsidP="004456C1">
            <w:pPr>
              <w:pStyle w:val="TableEntry"/>
            </w:pPr>
            <w:r>
              <w:t xml:space="preserve"> **IHE extension**</w:t>
            </w:r>
          </w:p>
        </w:tc>
        <w:tc>
          <w:tcPr>
            <w:tcW w:w="1440" w:type="dxa"/>
          </w:tcPr>
          <w:p w14:paraId="6D19B5C6" w14:textId="77777777" w:rsidR="004456C1" w:rsidRDefault="004456C1" w:rsidP="004456C1">
            <w:pPr>
              <w:pStyle w:val="TableEntry"/>
            </w:pPr>
            <w:r>
              <w:t>RE</w:t>
            </w:r>
          </w:p>
          <w:p w14:paraId="0E5F6D6F" w14:textId="77777777" w:rsidR="004456C1" w:rsidRPr="00376959" w:rsidRDefault="004456C1" w:rsidP="004456C1">
            <w:pPr>
              <w:pStyle w:val="TableEntry"/>
            </w:pPr>
            <w:r>
              <w:t>[0..1]</w:t>
            </w:r>
          </w:p>
        </w:tc>
        <w:tc>
          <w:tcPr>
            <w:tcW w:w="3240" w:type="dxa"/>
            <w:tcMar>
              <w:left w:w="40" w:type="dxa"/>
              <w:right w:w="40" w:type="dxa"/>
            </w:tcMar>
          </w:tcPr>
          <w:p w14:paraId="7DF60294" w14:textId="77777777" w:rsidR="004456C1" w:rsidRPr="006C5BB7" w:rsidRDefault="004456C1" w:rsidP="004456C1">
            <w:pPr>
              <w:pStyle w:val="TableEntry"/>
            </w:pPr>
            <w:r w:rsidRPr="006C5BB7">
              <w:t>Indication whether the transport was emergent or non-emergent.</w:t>
            </w:r>
          </w:p>
          <w:p w14:paraId="61CDDE00" w14:textId="77777777" w:rsidR="004456C1" w:rsidRPr="00376959" w:rsidRDefault="004456C1" w:rsidP="004456C1">
            <w:pPr>
              <w:pStyle w:val="TableEntry"/>
            </w:pPr>
          </w:p>
        </w:tc>
        <w:tc>
          <w:tcPr>
            <w:tcW w:w="1440" w:type="dxa"/>
          </w:tcPr>
          <w:p w14:paraId="31CA981E" w14:textId="77777777" w:rsidR="004456C1" w:rsidRPr="00376959" w:rsidRDefault="004456C1" w:rsidP="004456C1">
            <w:pPr>
              <w:pStyle w:val="TableEntry"/>
            </w:pPr>
          </w:p>
        </w:tc>
      </w:tr>
      <w:tr w:rsidR="004456C1" w:rsidRPr="00376959" w14:paraId="35AF7503" w14:textId="77777777" w:rsidTr="004456C1">
        <w:trPr>
          <w:cantSplit/>
        </w:trPr>
        <w:tc>
          <w:tcPr>
            <w:tcW w:w="1770" w:type="dxa"/>
            <w:tcMar>
              <w:left w:w="40" w:type="dxa"/>
              <w:right w:w="40" w:type="dxa"/>
            </w:tcMar>
          </w:tcPr>
          <w:p w14:paraId="13BBAC43" w14:textId="77777777" w:rsidR="004456C1" w:rsidRPr="006C5BB7" w:rsidRDefault="004456C1" w:rsidP="004456C1">
            <w:pPr>
              <w:pStyle w:val="TableEntry"/>
            </w:pPr>
            <w:r w:rsidRPr="006C5BB7">
              <w:t>additional Transport Mode Descriptors</w:t>
            </w:r>
          </w:p>
        </w:tc>
        <w:tc>
          <w:tcPr>
            <w:tcW w:w="2188" w:type="dxa"/>
          </w:tcPr>
          <w:p w14:paraId="21CC347F" w14:textId="77777777" w:rsidR="004456C1" w:rsidRDefault="004456C1" w:rsidP="004456C1">
            <w:pPr>
              <w:pStyle w:val="TableEntry"/>
            </w:pPr>
            <w:r>
              <w:t>Encounter.encounter- transportModeDescriptors</w:t>
            </w:r>
          </w:p>
          <w:p w14:paraId="3206C1C8" w14:textId="77777777" w:rsidR="004456C1" w:rsidRPr="00376959" w:rsidRDefault="004456C1" w:rsidP="004456C1">
            <w:pPr>
              <w:pStyle w:val="TableEntry"/>
            </w:pPr>
            <w:r>
              <w:t xml:space="preserve"> **IHE extension**</w:t>
            </w:r>
          </w:p>
        </w:tc>
        <w:tc>
          <w:tcPr>
            <w:tcW w:w="1440" w:type="dxa"/>
          </w:tcPr>
          <w:p w14:paraId="4844E0BC" w14:textId="77777777" w:rsidR="004456C1" w:rsidRDefault="004456C1" w:rsidP="004456C1">
            <w:pPr>
              <w:pStyle w:val="TableEntry"/>
            </w:pPr>
            <w:r>
              <w:t>O</w:t>
            </w:r>
          </w:p>
          <w:p w14:paraId="156E664A" w14:textId="77777777" w:rsidR="004456C1" w:rsidRPr="00376959" w:rsidRDefault="004456C1" w:rsidP="004456C1">
            <w:pPr>
              <w:pStyle w:val="TableEntry"/>
            </w:pPr>
            <w:r>
              <w:t>[0..*]</w:t>
            </w:r>
          </w:p>
        </w:tc>
        <w:tc>
          <w:tcPr>
            <w:tcW w:w="3240" w:type="dxa"/>
            <w:tcMar>
              <w:left w:w="40" w:type="dxa"/>
              <w:right w:w="40" w:type="dxa"/>
            </w:tcMar>
          </w:tcPr>
          <w:p w14:paraId="4756DE21" w14:textId="77777777" w:rsidR="004456C1" w:rsidRPr="006C5BB7" w:rsidRDefault="004456C1" w:rsidP="004456C1">
            <w:pPr>
              <w:pStyle w:val="TableEntry"/>
            </w:pPr>
            <w:r w:rsidRPr="006C5BB7">
              <w:t>The documentation of transport mode techniques for this EMS response.</w:t>
            </w:r>
          </w:p>
          <w:p w14:paraId="6A946922" w14:textId="77777777" w:rsidR="004456C1" w:rsidRPr="00376959" w:rsidRDefault="004456C1" w:rsidP="004456C1">
            <w:pPr>
              <w:pStyle w:val="TableEntry"/>
            </w:pPr>
          </w:p>
        </w:tc>
        <w:tc>
          <w:tcPr>
            <w:tcW w:w="1440" w:type="dxa"/>
          </w:tcPr>
          <w:p w14:paraId="5A9232B0" w14:textId="77777777" w:rsidR="004456C1" w:rsidRPr="00376959" w:rsidRDefault="004456C1" w:rsidP="004456C1">
            <w:pPr>
              <w:pStyle w:val="TableEntry"/>
            </w:pPr>
          </w:p>
        </w:tc>
      </w:tr>
      <w:tr w:rsidR="004456C1" w:rsidRPr="00376959" w14:paraId="4BC09C2C" w14:textId="77777777" w:rsidTr="004456C1">
        <w:trPr>
          <w:cantSplit/>
        </w:trPr>
        <w:tc>
          <w:tcPr>
            <w:tcW w:w="1770" w:type="dxa"/>
            <w:tcMar>
              <w:left w:w="40" w:type="dxa"/>
              <w:right w:w="40" w:type="dxa"/>
            </w:tcMar>
          </w:tcPr>
          <w:p w14:paraId="2728BD39" w14:textId="77777777" w:rsidR="004456C1" w:rsidRPr="006C5BB7" w:rsidRDefault="004456C1" w:rsidP="004456C1">
            <w:pPr>
              <w:pStyle w:val="TableEntry"/>
            </w:pPr>
            <w:r w:rsidRPr="006C5BB7">
              <w:t>Final Patient Acuity</w:t>
            </w:r>
          </w:p>
        </w:tc>
        <w:tc>
          <w:tcPr>
            <w:tcW w:w="2188" w:type="dxa"/>
          </w:tcPr>
          <w:p w14:paraId="60EFF1F9" w14:textId="77777777" w:rsidR="004456C1" w:rsidRPr="00376959" w:rsidRDefault="004456C1" w:rsidP="004456C1">
            <w:pPr>
              <w:pStyle w:val="TableEntry"/>
            </w:pPr>
            <w:r>
              <w:t>Encounter</w:t>
            </w:r>
            <w:r w:rsidRPr="00D37A4D">
              <w:sym w:font="Wingdings" w:char="F0DF"/>
            </w:r>
            <w:r>
              <w:t xml:space="preserve">Observation.interpretation </w:t>
            </w:r>
          </w:p>
        </w:tc>
        <w:tc>
          <w:tcPr>
            <w:tcW w:w="1440" w:type="dxa"/>
          </w:tcPr>
          <w:p w14:paraId="7022B51F" w14:textId="77777777" w:rsidR="004456C1" w:rsidRDefault="004456C1" w:rsidP="004456C1">
            <w:pPr>
              <w:pStyle w:val="TableEntry"/>
            </w:pPr>
            <w:r>
              <w:t>RE</w:t>
            </w:r>
          </w:p>
          <w:p w14:paraId="7E8B5407" w14:textId="77777777" w:rsidR="004456C1" w:rsidRPr="00376959" w:rsidRDefault="004456C1" w:rsidP="004456C1">
            <w:pPr>
              <w:pStyle w:val="TableEntry"/>
            </w:pPr>
            <w:r>
              <w:t>[0..1]</w:t>
            </w:r>
          </w:p>
        </w:tc>
        <w:tc>
          <w:tcPr>
            <w:tcW w:w="3240" w:type="dxa"/>
            <w:tcMar>
              <w:left w:w="40" w:type="dxa"/>
              <w:right w:w="40" w:type="dxa"/>
            </w:tcMar>
          </w:tcPr>
          <w:p w14:paraId="422394CB" w14:textId="77777777" w:rsidR="004456C1" w:rsidRPr="006C5BB7" w:rsidRDefault="004456C1" w:rsidP="004456C1">
            <w:pPr>
              <w:pStyle w:val="TableEntry"/>
            </w:pPr>
            <w:r w:rsidRPr="006C5BB7">
              <w:t>The acuity of the patient's condition after EMS care.</w:t>
            </w:r>
          </w:p>
          <w:p w14:paraId="6A0FFA26" w14:textId="77777777" w:rsidR="004456C1" w:rsidRPr="00376959" w:rsidRDefault="004456C1" w:rsidP="004456C1">
            <w:pPr>
              <w:pStyle w:val="TableEntry"/>
            </w:pPr>
          </w:p>
        </w:tc>
        <w:tc>
          <w:tcPr>
            <w:tcW w:w="1440" w:type="dxa"/>
          </w:tcPr>
          <w:p w14:paraId="01FC6BCF" w14:textId="77777777" w:rsidR="004456C1" w:rsidRPr="00376959" w:rsidRDefault="004456C1" w:rsidP="004456C1">
            <w:pPr>
              <w:pStyle w:val="TableEntry"/>
            </w:pPr>
          </w:p>
        </w:tc>
      </w:tr>
      <w:tr w:rsidR="004456C1" w:rsidRPr="00376959" w14:paraId="3BB6739B" w14:textId="77777777" w:rsidTr="004456C1">
        <w:trPr>
          <w:cantSplit/>
        </w:trPr>
        <w:tc>
          <w:tcPr>
            <w:tcW w:w="1770" w:type="dxa"/>
            <w:tcMar>
              <w:left w:w="40" w:type="dxa"/>
              <w:right w:w="40" w:type="dxa"/>
            </w:tcMar>
          </w:tcPr>
          <w:p w14:paraId="373411C3" w14:textId="77777777" w:rsidR="004456C1" w:rsidRPr="006C5BB7" w:rsidRDefault="004456C1" w:rsidP="004456C1">
            <w:pPr>
              <w:pStyle w:val="TableEntry"/>
            </w:pPr>
            <w:r w:rsidRPr="006C5BB7">
              <w:t>Reason for Choosing Destination</w:t>
            </w:r>
          </w:p>
        </w:tc>
        <w:tc>
          <w:tcPr>
            <w:tcW w:w="2188" w:type="dxa"/>
          </w:tcPr>
          <w:p w14:paraId="639A4526" w14:textId="77777777" w:rsidR="004456C1" w:rsidRDefault="004456C1" w:rsidP="004456C1">
            <w:pPr>
              <w:pStyle w:val="TableEntry"/>
            </w:pPr>
            <w:r>
              <w:t>Encounter</w:t>
            </w:r>
            <w:r w:rsidRPr="00D37A4D">
              <w:sym w:font="Wingdings" w:char="F0DF"/>
            </w:r>
            <w:r>
              <w:t xml:space="preserve">Procedure Procedure.ReasonReference </w:t>
            </w:r>
          </w:p>
          <w:p w14:paraId="305B9E71" w14:textId="77777777" w:rsidR="004456C1" w:rsidRPr="00376959" w:rsidRDefault="004456C1" w:rsidP="004456C1">
            <w:pPr>
              <w:pStyle w:val="TableEntry"/>
            </w:pPr>
          </w:p>
        </w:tc>
        <w:tc>
          <w:tcPr>
            <w:tcW w:w="1440" w:type="dxa"/>
          </w:tcPr>
          <w:p w14:paraId="45DA3482" w14:textId="77777777" w:rsidR="004456C1" w:rsidRDefault="004456C1" w:rsidP="004456C1">
            <w:pPr>
              <w:pStyle w:val="TableEntry"/>
            </w:pPr>
            <w:r>
              <w:t>RE</w:t>
            </w:r>
          </w:p>
          <w:p w14:paraId="5F1D48CD" w14:textId="77777777" w:rsidR="004456C1" w:rsidRPr="00376959" w:rsidRDefault="004456C1" w:rsidP="004456C1">
            <w:pPr>
              <w:pStyle w:val="TableEntry"/>
            </w:pPr>
            <w:r>
              <w:t>[0..*]</w:t>
            </w:r>
          </w:p>
        </w:tc>
        <w:tc>
          <w:tcPr>
            <w:tcW w:w="3240" w:type="dxa"/>
            <w:tcMar>
              <w:left w:w="40" w:type="dxa"/>
              <w:right w:w="40" w:type="dxa"/>
            </w:tcMar>
          </w:tcPr>
          <w:p w14:paraId="017EB7B1" w14:textId="77777777" w:rsidR="004456C1" w:rsidRPr="006C5BB7" w:rsidRDefault="004456C1" w:rsidP="004456C1">
            <w:pPr>
              <w:pStyle w:val="TableEntry"/>
            </w:pPr>
            <w:r w:rsidRPr="006C5BB7">
              <w:t>The reason the unit chose to deliver or transfer the patient to the destination</w:t>
            </w:r>
          </w:p>
          <w:p w14:paraId="7559C542" w14:textId="77777777" w:rsidR="004456C1" w:rsidRPr="00376959" w:rsidRDefault="004456C1" w:rsidP="004456C1">
            <w:pPr>
              <w:pStyle w:val="TableEntry"/>
            </w:pPr>
          </w:p>
        </w:tc>
        <w:tc>
          <w:tcPr>
            <w:tcW w:w="1440" w:type="dxa"/>
          </w:tcPr>
          <w:p w14:paraId="0FF16B84" w14:textId="77777777" w:rsidR="004456C1" w:rsidRPr="00376959" w:rsidRDefault="004456C1" w:rsidP="004456C1">
            <w:pPr>
              <w:pStyle w:val="TableEntry"/>
            </w:pPr>
          </w:p>
        </w:tc>
      </w:tr>
      <w:tr w:rsidR="004456C1" w:rsidRPr="00376959" w14:paraId="17841F9F" w14:textId="77777777" w:rsidTr="004456C1">
        <w:trPr>
          <w:cantSplit/>
        </w:trPr>
        <w:tc>
          <w:tcPr>
            <w:tcW w:w="1770" w:type="dxa"/>
            <w:tcMar>
              <w:left w:w="40" w:type="dxa"/>
              <w:right w:w="40" w:type="dxa"/>
            </w:tcMar>
          </w:tcPr>
          <w:p w14:paraId="617DD42D" w14:textId="77777777" w:rsidR="004456C1" w:rsidRPr="006C5BB7" w:rsidRDefault="004456C1" w:rsidP="004456C1">
            <w:pPr>
              <w:pStyle w:val="TableEntry"/>
            </w:pPr>
            <w:r w:rsidRPr="006C5BB7">
              <w:t>Type of Destination</w:t>
            </w:r>
          </w:p>
        </w:tc>
        <w:tc>
          <w:tcPr>
            <w:tcW w:w="2188" w:type="dxa"/>
          </w:tcPr>
          <w:p w14:paraId="3341BE81" w14:textId="77777777" w:rsidR="004456C1" w:rsidRPr="00376959" w:rsidRDefault="004456C1" w:rsidP="004456C1">
            <w:pPr>
              <w:pStyle w:val="TableEntry"/>
            </w:pPr>
            <w:r>
              <w:t>No Mapping Available</w:t>
            </w:r>
          </w:p>
        </w:tc>
        <w:tc>
          <w:tcPr>
            <w:tcW w:w="1440" w:type="dxa"/>
          </w:tcPr>
          <w:p w14:paraId="7C3633E0" w14:textId="77777777" w:rsidR="004456C1" w:rsidRDefault="004456C1" w:rsidP="004456C1">
            <w:pPr>
              <w:pStyle w:val="TableEntry"/>
            </w:pPr>
            <w:r>
              <w:t>RE</w:t>
            </w:r>
          </w:p>
          <w:p w14:paraId="4671107C" w14:textId="77777777" w:rsidR="004456C1" w:rsidRPr="00376959" w:rsidRDefault="004456C1" w:rsidP="004456C1">
            <w:pPr>
              <w:pStyle w:val="TableEntry"/>
            </w:pPr>
            <w:r>
              <w:t>[0..1]</w:t>
            </w:r>
          </w:p>
        </w:tc>
        <w:tc>
          <w:tcPr>
            <w:tcW w:w="3240" w:type="dxa"/>
            <w:tcMar>
              <w:left w:w="40" w:type="dxa"/>
              <w:right w:w="40" w:type="dxa"/>
            </w:tcMar>
          </w:tcPr>
          <w:p w14:paraId="7A92457A" w14:textId="77777777" w:rsidR="004456C1" w:rsidRPr="006C5BB7" w:rsidRDefault="004456C1" w:rsidP="004456C1">
            <w:pPr>
              <w:pStyle w:val="TableEntry"/>
            </w:pPr>
            <w:r w:rsidRPr="006C5BB7">
              <w:t>The type of destination the patient was delivered or transferred to</w:t>
            </w:r>
          </w:p>
          <w:p w14:paraId="588050C1" w14:textId="77777777" w:rsidR="004456C1" w:rsidRPr="00376959" w:rsidRDefault="004456C1" w:rsidP="004456C1">
            <w:pPr>
              <w:pStyle w:val="TableEntry"/>
            </w:pPr>
          </w:p>
        </w:tc>
        <w:tc>
          <w:tcPr>
            <w:tcW w:w="1440" w:type="dxa"/>
          </w:tcPr>
          <w:p w14:paraId="4DA6EAA2" w14:textId="77777777" w:rsidR="004456C1" w:rsidRPr="00376959" w:rsidRDefault="004456C1" w:rsidP="004456C1">
            <w:pPr>
              <w:pStyle w:val="TableEntry"/>
            </w:pPr>
          </w:p>
        </w:tc>
      </w:tr>
      <w:tr w:rsidR="004456C1" w:rsidRPr="00376959" w14:paraId="4D122007" w14:textId="77777777" w:rsidTr="004456C1">
        <w:trPr>
          <w:cantSplit/>
        </w:trPr>
        <w:tc>
          <w:tcPr>
            <w:tcW w:w="1770" w:type="dxa"/>
            <w:tcMar>
              <w:left w:w="40" w:type="dxa"/>
              <w:right w:w="40" w:type="dxa"/>
            </w:tcMar>
          </w:tcPr>
          <w:p w14:paraId="42BDD746" w14:textId="77777777" w:rsidR="004456C1" w:rsidRPr="006C5BB7" w:rsidRDefault="004456C1" w:rsidP="004456C1">
            <w:pPr>
              <w:pStyle w:val="TableEntry"/>
            </w:pPr>
            <w:r w:rsidRPr="006C5BB7">
              <w:t>Hospital In-Patient Destination</w:t>
            </w:r>
          </w:p>
        </w:tc>
        <w:tc>
          <w:tcPr>
            <w:tcW w:w="2188" w:type="dxa"/>
          </w:tcPr>
          <w:p w14:paraId="07F88155" w14:textId="77777777" w:rsidR="004456C1" w:rsidRPr="00376959" w:rsidRDefault="004456C1" w:rsidP="004456C1">
            <w:pPr>
              <w:pStyle w:val="TableEntry"/>
            </w:pPr>
            <w:r>
              <w:t>No Mapping Available</w:t>
            </w:r>
          </w:p>
        </w:tc>
        <w:tc>
          <w:tcPr>
            <w:tcW w:w="1440" w:type="dxa"/>
          </w:tcPr>
          <w:p w14:paraId="638658BE" w14:textId="77777777" w:rsidR="004456C1" w:rsidRDefault="004456C1" w:rsidP="004456C1">
            <w:pPr>
              <w:pStyle w:val="TableEntry"/>
            </w:pPr>
            <w:r>
              <w:t>RE</w:t>
            </w:r>
          </w:p>
          <w:p w14:paraId="34075A13" w14:textId="77777777" w:rsidR="004456C1" w:rsidRPr="00376959" w:rsidRDefault="004456C1" w:rsidP="004456C1">
            <w:pPr>
              <w:pStyle w:val="TableEntry"/>
            </w:pPr>
            <w:r>
              <w:t>[0..1]</w:t>
            </w:r>
          </w:p>
        </w:tc>
        <w:tc>
          <w:tcPr>
            <w:tcW w:w="3240" w:type="dxa"/>
            <w:tcMar>
              <w:left w:w="40" w:type="dxa"/>
              <w:right w:w="40" w:type="dxa"/>
            </w:tcMar>
          </w:tcPr>
          <w:p w14:paraId="191757B5" w14:textId="77777777" w:rsidR="004456C1" w:rsidRPr="006C5BB7" w:rsidRDefault="004456C1" w:rsidP="004456C1">
            <w:pPr>
              <w:pStyle w:val="TableEntry"/>
            </w:pPr>
            <w:r w:rsidRPr="006C5BB7">
              <w:t>The location within the hospital that the patient was taken directly by EMS (e.g., Cath Lab, ICU, etc.).</w:t>
            </w:r>
          </w:p>
          <w:p w14:paraId="2F8C7533" w14:textId="77777777" w:rsidR="004456C1" w:rsidRPr="00376959" w:rsidRDefault="004456C1" w:rsidP="004456C1">
            <w:pPr>
              <w:pStyle w:val="TableEntry"/>
            </w:pPr>
          </w:p>
        </w:tc>
        <w:tc>
          <w:tcPr>
            <w:tcW w:w="1440" w:type="dxa"/>
          </w:tcPr>
          <w:p w14:paraId="3A78F314" w14:textId="77777777" w:rsidR="004456C1" w:rsidRPr="00376959" w:rsidRDefault="004456C1" w:rsidP="004456C1">
            <w:pPr>
              <w:pStyle w:val="TableEntry"/>
            </w:pPr>
          </w:p>
        </w:tc>
      </w:tr>
      <w:tr w:rsidR="004456C1" w:rsidRPr="00376959" w14:paraId="078DD79C" w14:textId="77777777" w:rsidTr="004456C1">
        <w:trPr>
          <w:cantSplit/>
        </w:trPr>
        <w:tc>
          <w:tcPr>
            <w:tcW w:w="1770" w:type="dxa"/>
            <w:tcMar>
              <w:left w:w="40" w:type="dxa"/>
              <w:right w:w="40" w:type="dxa"/>
            </w:tcMar>
          </w:tcPr>
          <w:p w14:paraId="4B639D9C" w14:textId="77777777" w:rsidR="004456C1" w:rsidRPr="006C5BB7" w:rsidRDefault="004456C1" w:rsidP="004456C1">
            <w:pPr>
              <w:pStyle w:val="TableEntry"/>
            </w:pPr>
            <w:r w:rsidRPr="006C5BB7">
              <w:t>Hospital Capability</w:t>
            </w:r>
          </w:p>
        </w:tc>
        <w:tc>
          <w:tcPr>
            <w:tcW w:w="2188" w:type="dxa"/>
          </w:tcPr>
          <w:p w14:paraId="47A2472F" w14:textId="77777777" w:rsidR="004456C1" w:rsidRPr="00376959" w:rsidRDefault="004456C1" w:rsidP="004456C1">
            <w:pPr>
              <w:pStyle w:val="TableEntry"/>
            </w:pPr>
            <w:r>
              <w:t xml:space="preserve">HealthService.characteristic </w:t>
            </w:r>
          </w:p>
        </w:tc>
        <w:tc>
          <w:tcPr>
            <w:tcW w:w="1440" w:type="dxa"/>
          </w:tcPr>
          <w:p w14:paraId="3791A3ED" w14:textId="77777777" w:rsidR="004456C1" w:rsidRDefault="004456C1" w:rsidP="004456C1">
            <w:pPr>
              <w:pStyle w:val="TableEntry"/>
            </w:pPr>
            <w:r>
              <w:t>O</w:t>
            </w:r>
          </w:p>
          <w:p w14:paraId="694A8A5F" w14:textId="77777777" w:rsidR="004456C1" w:rsidRPr="00376959" w:rsidRDefault="004456C1" w:rsidP="004456C1">
            <w:pPr>
              <w:pStyle w:val="TableEntry"/>
            </w:pPr>
            <w:r>
              <w:t>[0..*]</w:t>
            </w:r>
          </w:p>
        </w:tc>
        <w:tc>
          <w:tcPr>
            <w:tcW w:w="3240" w:type="dxa"/>
            <w:tcMar>
              <w:left w:w="40" w:type="dxa"/>
              <w:right w:w="40" w:type="dxa"/>
            </w:tcMar>
          </w:tcPr>
          <w:p w14:paraId="6BAB3F18" w14:textId="77777777" w:rsidR="004456C1" w:rsidRPr="006C5BB7" w:rsidRDefault="004456C1" w:rsidP="004456C1">
            <w:pPr>
              <w:pStyle w:val="TableEntry"/>
            </w:pPr>
            <w:r w:rsidRPr="006C5BB7">
              <w:t>The primary hospital capability associated with the patient's condition for this transport (e.g., Trauma, STEMI, Peds, etc.).</w:t>
            </w:r>
          </w:p>
          <w:p w14:paraId="23A05ABB" w14:textId="77777777" w:rsidR="004456C1" w:rsidRPr="00376959" w:rsidRDefault="004456C1" w:rsidP="004456C1">
            <w:pPr>
              <w:pStyle w:val="TableEntry"/>
            </w:pPr>
          </w:p>
        </w:tc>
        <w:tc>
          <w:tcPr>
            <w:tcW w:w="1440" w:type="dxa"/>
          </w:tcPr>
          <w:p w14:paraId="59C577B2" w14:textId="77777777" w:rsidR="004456C1" w:rsidRPr="00376959" w:rsidRDefault="004456C1" w:rsidP="004456C1">
            <w:pPr>
              <w:pStyle w:val="TableEntry"/>
            </w:pPr>
          </w:p>
        </w:tc>
      </w:tr>
      <w:tr w:rsidR="004456C1" w:rsidRPr="00376959" w14:paraId="091A591E" w14:textId="77777777" w:rsidTr="004456C1">
        <w:trPr>
          <w:cantSplit/>
        </w:trPr>
        <w:tc>
          <w:tcPr>
            <w:tcW w:w="1770" w:type="dxa"/>
            <w:tcMar>
              <w:left w:w="40" w:type="dxa"/>
              <w:right w:w="40" w:type="dxa"/>
            </w:tcMar>
          </w:tcPr>
          <w:p w14:paraId="67953D62" w14:textId="77777777" w:rsidR="004456C1" w:rsidRPr="006C5BB7" w:rsidRDefault="004456C1" w:rsidP="004456C1">
            <w:pPr>
              <w:pStyle w:val="TableEntry"/>
            </w:pPr>
            <w:r w:rsidRPr="006C5BB7">
              <w:t>Destination Team Pre-Arrival Alert or Activation</w:t>
            </w:r>
          </w:p>
        </w:tc>
        <w:tc>
          <w:tcPr>
            <w:tcW w:w="2188" w:type="dxa"/>
          </w:tcPr>
          <w:p w14:paraId="6360BDE7" w14:textId="77777777" w:rsidR="004456C1" w:rsidRDefault="004456C1" w:rsidP="004456C1">
            <w:pPr>
              <w:pStyle w:val="TableEntry"/>
            </w:pPr>
            <w:r>
              <w:t>Encounter.encounter- Pre-arrivalAlertActivated</w:t>
            </w:r>
          </w:p>
          <w:p w14:paraId="116236F0" w14:textId="77777777" w:rsidR="004456C1" w:rsidRPr="00376959" w:rsidRDefault="004456C1" w:rsidP="004456C1">
            <w:pPr>
              <w:pStyle w:val="TableEntry"/>
            </w:pPr>
            <w:r>
              <w:t xml:space="preserve"> **IHE extension**</w:t>
            </w:r>
          </w:p>
        </w:tc>
        <w:tc>
          <w:tcPr>
            <w:tcW w:w="1440" w:type="dxa"/>
          </w:tcPr>
          <w:p w14:paraId="7FE25DDD" w14:textId="77777777" w:rsidR="004456C1" w:rsidRDefault="004456C1" w:rsidP="004456C1">
            <w:pPr>
              <w:pStyle w:val="TableEntry"/>
            </w:pPr>
            <w:r>
              <w:t>RE</w:t>
            </w:r>
          </w:p>
          <w:p w14:paraId="2A37EED5" w14:textId="77777777" w:rsidR="004456C1" w:rsidRPr="00376959" w:rsidRDefault="004456C1" w:rsidP="004456C1">
            <w:pPr>
              <w:pStyle w:val="TableEntry"/>
            </w:pPr>
            <w:r>
              <w:t>[0..*]</w:t>
            </w:r>
          </w:p>
        </w:tc>
        <w:tc>
          <w:tcPr>
            <w:tcW w:w="3240" w:type="dxa"/>
            <w:tcMar>
              <w:left w:w="40" w:type="dxa"/>
              <w:right w:w="40" w:type="dxa"/>
            </w:tcMar>
          </w:tcPr>
          <w:p w14:paraId="3ED22B7C" w14:textId="77777777" w:rsidR="004456C1" w:rsidRPr="006C5BB7" w:rsidRDefault="004456C1" w:rsidP="004456C1">
            <w:pPr>
              <w:pStyle w:val="TableEntry"/>
            </w:pPr>
            <w:r w:rsidRPr="006C5BB7">
              <w:t>Indication that an alert (or activation) was called by EMS to the appropriate destination healthcare facility team. The alert (or activation) should occur prior to the EMS Unit arrival at the destination with the patient.</w:t>
            </w:r>
          </w:p>
          <w:p w14:paraId="1FDB002D" w14:textId="77777777" w:rsidR="004456C1" w:rsidRPr="00376959" w:rsidRDefault="004456C1" w:rsidP="004456C1">
            <w:pPr>
              <w:pStyle w:val="TableEntry"/>
            </w:pPr>
          </w:p>
        </w:tc>
        <w:tc>
          <w:tcPr>
            <w:tcW w:w="1440" w:type="dxa"/>
          </w:tcPr>
          <w:p w14:paraId="2FA286CE" w14:textId="77777777" w:rsidR="004456C1" w:rsidRPr="00376959" w:rsidRDefault="004456C1" w:rsidP="004456C1">
            <w:pPr>
              <w:pStyle w:val="TableEntry"/>
            </w:pPr>
          </w:p>
        </w:tc>
      </w:tr>
      <w:tr w:rsidR="004456C1" w:rsidRPr="00376959" w14:paraId="605EAD2F" w14:textId="77777777" w:rsidTr="004456C1">
        <w:trPr>
          <w:cantSplit/>
        </w:trPr>
        <w:tc>
          <w:tcPr>
            <w:tcW w:w="1770" w:type="dxa"/>
            <w:tcMar>
              <w:left w:w="40" w:type="dxa"/>
              <w:right w:w="40" w:type="dxa"/>
            </w:tcMar>
          </w:tcPr>
          <w:p w14:paraId="52D983ED" w14:textId="77777777" w:rsidR="004456C1" w:rsidRPr="006C5BB7" w:rsidRDefault="004456C1" w:rsidP="004456C1">
            <w:pPr>
              <w:pStyle w:val="TableEntry"/>
            </w:pPr>
            <w:r w:rsidRPr="006C5BB7">
              <w:t>Date/Time of Destination Prearrival Alert or Activation</w:t>
            </w:r>
          </w:p>
        </w:tc>
        <w:tc>
          <w:tcPr>
            <w:tcW w:w="2188" w:type="dxa"/>
          </w:tcPr>
          <w:p w14:paraId="7DA7057E" w14:textId="77777777" w:rsidR="004456C1" w:rsidRPr="00376959" w:rsidRDefault="004456C1" w:rsidP="004456C1">
            <w:pPr>
              <w:pStyle w:val="TableEntry"/>
            </w:pPr>
          </w:p>
        </w:tc>
        <w:tc>
          <w:tcPr>
            <w:tcW w:w="1440" w:type="dxa"/>
          </w:tcPr>
          <w:p w14:paraId="0B8AB048" w14:textId="77777777" w:rsidR="004456C1" w:rsidRDefault="004456C1" w:rsidP="004456C1">
            <w:pPr>
              <w:pStyle w:val="TableEntry"/>
            </w:pPr>
            <w:r>
              <w:t>RE</w:t>
            </w:r>
          </w:p>
          <w:p w14:paraId="62997739" w14:textId="77777777" w:rsidR="004456C1" w:rsidRPr="00376959" w:rsidRDefault="004456C1" w:rsidP="004456C1">
            <w:pPr>
              <w:pStyle w:val="TableEntry"/>
            </w:pPr>
            <w:r>
              <w:t>[0..1]</w:t>
            </w:r>
          </w:p>
        </w:tc>
        <w:tc>
          <w:tcPr>
            <w:tcW w:w="3240" w:type="dxa"/>
            <w:tcMar>
              <w:left w:w="40" w:type="dxa"/>
              <w:right w:w="40" w:type="dxa"/>
            </w:tcMar>
          </w:tcPr>
          <w:p w14:paraId="347FA0F9" w14:textId="77777777" w:rsidR="004456C1" w:rsidRPr="006C5BB7" w:rsidRDefault="004456C1" w:rsidP="004456C1">
            <w:pPr>
              <w:pStyle w:val="TableEntry"/>
            </w:pPr>
            <w:r w:rsidRPr="006C5BB7">
              <w:t>The Date/Time EMS alerted, notified, or activated the Destination Healthcare Facility prior to EMS arrival. The EMS assessment identified the patient as acutely ill or injured based on exam and possibly specified alert criteria.</w:t>
            </w:r>
          </w:p>
          <w:p w14:paraId="1F4F2D14" w14:textId="77777777" w:rsidR="004456C1" w:rsidRPr="00376959" w:rsidRDefault="004456C1" w:rsidP="004456C1">
            <w:pPr>
              <w:pStyle w:val="TableEntry"/>
            </w:pPr>
          </w:p>
        </w:tc>
        <w:tc>
          <w:tcPr>
            <w:tcW w:w="1440" w:type="dxa"/>
          </w:tcPr>
          <w:p w14:paraId="3B8109B8" w14:textId="77777777" w:rsidR="004456C1" w:rsidRPr="00376959" w:rsidRDefault="004456C1" w:rsidP="004456C1">
            <w:pPr>
              <w:pStyle w:val="TableEntry"/>
            </w:pPr>
          </w:p>
        </w:tc>
      </w:tr>
      <w:tr w:rsidR="004456C1" w:rsidRPr="00376959" w14:paraId="6B1C1299" w14:textId="77777777" w:rsidTr="004456C1">
        <w:trPr>
          <w:cantSplit/>
        </w:trPr>
        <w:tc>
          <w:tcPr>
            <w:tcW w:w="1770" w:type="dxa"/>
            <w:tcMar>
              <w:left w:w="40" w:type="dxa"/>
              <w:right w:w="40" w:type="dxa"/>
            </w:tcMar>
          </w:tcPr>
          <w:p w14:paraId="2B26E002" w14:textId="77777777" w:rsidR="004456C1" w:rsidRPr="006C5BB7" w:rsidRDefault="004456C1" w:rsidP="004456C1">
            <w:pPr>
              <w:pStyle w:val="TableEntry"/>
            </w:pPr>
            <w:r w:rsidRPr="006C5BB7">
              <w:lastRenderedPageBreak/>
              <w:t>Disposition Instructions Provided</w:t>
            </w:r>
          </w:p>
        </w:tc>
        <w:tc>
          <w:tcPr>
            <w:tcW w:w="2188" w:type="dxa"/>
          </w:tcPr>
          <w:p w14:paraId="0D6C70D7" w14:textId="77777777" w:rsidR="004456C1" w:rsidRDefault="004456C1" w:rsidP="004456C1">
            <w:pPr>
              <w:pStyle w:val="TableEntry"/>
            </w:pPr>
            <w:r>
              <w:t>Encounter.encounter- dispositionInstructionsProvided</w:t>
            </w:r>
          </w:p>
          <w:p w14:paraId="14319FDB" w14:textId="77777777" w:rsidR="004456C1" w:rsidRPr="00376959" w:rsidRDefault="004456C1" w:rsidP="004456C1">
            <w:pPr>
              <w:pStyle w:val="TableEntry"/>
            </w:pPr>
            <w:r>
              <w:t xml:space="preserve"> **IHE extension**</w:t>
            </w:r>
          </w:p>
        </w:tc>
        <w:tc>
          <w:tcPr>
            <w:tcW w:w="1440" w:type="dxa"/>
          </w:tcPr>
          <w:p w14:paraId="4ECE4D6E" w14:textId="77777777" w:rsidR="004456C1" w:rsidRDefault="004456C1" w:rsidP="004456C1">
            <w:pPr>
              <w:pStyle w:val="TableEntry"/>
            </w:pPr>
            <w:r>
              <w:t>RE</w:t>
            </w:r>
          </w:p>
          <w:p w14:paraId="5B7D49A1" w14:textId="77777777" w:rsidR="004456C1" w:rsidRPr="00376959" w:rsidRDefault="004456C1" w:rsidP="004456C1">
            <w:pPr>
              <w:pStyle w:val="TableEntry"/>
            </w:pPr>
            <w:r>
              <w:t>[0..*]</w:t>
            </w:r>
          </w:p>
        </w:tc>
        <w:tc>
          <w:tcPr>
            <w:tcW w:w="3240" w:type="dxa"/>
            <w:tcMar>
              <w:left w:w="40" w:type="dxa"/>
              <w:right w:w="40" w:type="dxa"/>
            </w:tcMar>
          </w:tcPr>
          <w:p w14:paraId="707E8911" w14:textId="77777777" w:rsidR="004456C1" w:rsidRPr="006C5BB7" w:rsidRDefault="004456C1" w:rsidP="004456C1">
            <w:pPr>
              <w:pStyle w:val="TableEntry"/>
            </w:pPr>
            <w:r w:rsidRPr="006C5BB7">
              <w:t>Information provided to patient during disposition for patients not transported or treated.</w:t>
            </w:r>
          </w:p>
          <w:p w14:paraId="415D3A60" w14:textId="77777777" w:rsidR="004456C1" w:rsidRPr="00376959" w:rsidRDefault="004456C1" w:rsidP="004456C1">
            <w:pPr>
              <w:pStyle w:val="TableEntry"/>
            </w:pPr>
          </w:p>
        </w:tc>
        <w:tc>
          <w:tcPr>
            <w:tcW w:w="1440" w:type="dxa"/>
          </w:tcPr>
          <w:p w14:paraId="30954F9D" w14:textId="77777777" w:rsidR="004456C1" w:rsidRPr="00376959" w:rsidRDefault="004456C1" w:rsidP="004456C1">
            <w:pPr>
              <w:pStyle w:val="TableEntry"/>
            </w:pPr>
          </w:p>
        </w:tc>
      </w:tr>
    </w:tbl>
    <w:p w14:paraId="5D888167" w14:textId="77777777" w:rsidR="0069675E" w:rsidRDefault="0069675E" w:rsidP="0069675E">
      <w:pPr>
        <w:pStyle w:val="BodyText"/>
      </w:pPr>
    </w:p>
    <w:p w14:paraId="58D924D5" w14:textId="77777777" w:rsidR="0069675E" w:rsidRPr="00FC6665" w:rsidRDefault="0069675E" w:rsidP="0069675E">
      <w:pPr>
        <w:pStyle w:val="Heading3"/>
        <w:numPr>
          <w:ilvl w:val="0"/>
          <w:numId w:val="0"/>
        </w:numPr>
        <w:ind w:left="720" w:hanging="720"/>
        <w:rPr>
          <w:rFonts w:eastAsia="Arial"/>
          <w:noProof w:val="0"/>
        </w:rPr>
      </w:pPr>
      <w:bookmarkStart w:id="394" w:name="_GoBack"/>
      <w:bookmarkEnd w:id="394"/>
      <w:r w:rsidRPr="00376959">
        <w:rPr>
          <w:rFonts w:eastAsia="Arial"/>
          <w:noProof w:val="0"/>
        </w:rPr>
        <w:t>6.6.</w:t>
      </w:r>
      <w:r>
        <w:rPr>
          <w:rFonts w:eastAsia="Arial"/>
          <w:noProof w:val="0"/>
        </w:rPr>
        <w:t>x.4</w:t>
      </w:r>
      <w:r w:rsidRPr="00376959">
        <w:rPr>
          <w:rFonts w:eastAsia="Arial"/>
          <w:noProof w:val="0"/>
        </w:rPr>
        <w:t xml:space="preserve"> </w:t>
      </w:r>
      <w:r w:rsidRPr="00FC6665">
        <w:rPr>
          <w:rFonts w:eastAsia="Arial"/>
          <w:noProof w:val="0"/>
        </w:rPr>
        <w:t>Quality Data Import Option</w:t>
      </w:r>
      <w:r w:rsidRPr="00582AC2">
        <w:rPr>
          <w:rFonts w:eastAsia="Arial"/>
          <w:b w:val="0"/>
        </w:rPr>
        <w:t xml:space="preserve"> </w:t>
      </w:r>
    </w:p>
    <w:p w14:paraId="1D66E61C" w14:textId="77777777" w:rsidR="0069675E" w:rsidRDefault="0069675E" w:rsidP="0069675E">
      <w:pPr>
        <w:pStyle w:val="BodyText"/>
      </w:pPr>
      <w:r>
        <w:t xml:space="preserve">The Transport Data Consumer supporting the Quality Data Import option SHALL support discreet import of the data elements identified in the following table. </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E206A8" w:rsidRPr="00D26514" w14:paraId="5FC2180C" w14:textId="77777777" w:rsidTr="00F37D1D">
        <w:trPr>
          <w:tblHeader/>
          <w:jc w:val="center"/>
        </w:trPr>
        <w:tc>
          <w:tcPr>
            <w:tcW w:w="1809" w:type="dxa"/>
            <w:shd w:val="clear" w:color="auto" w:fill="D9D9D9"/>
          </w:tcPr>
          <w:p w14:paraId="6F5BFA88" w14:textId="77777777" w:rsidR="00E206A8" w:rsidRPr="00D26514" w:rsidRDefault="00E206A8" w:rsidP="00F37D1D">
            <w:pPr>
              <w:pStyle w:val="TableEntryHeader"/>
              <w:jc w:val="left"/>
              <w:rPr>
                <w:rFonts w:eastAsia="Arial Unicode MS"/>
                <w:szCs w:val="24"/>
              </w:rPr>
            </w:pPr>
            <w:r>
              <w:t>Paramedicine</w:t>
            </w:r>
            <w:r w:rsidRPr="00376959">
              <w:t xml:space="preserve"> Data Element</w:t>
            </w:r>
            <w:r w:rsidRPr="00D26514">
              <w:t xml:space="preserve"> </w:t>
            </w:r>
          </w:p>
        </w:tc>
        <w:tc>
          <w:tcPr>
            <w:tcW w:w="2156" w:type="dxa"/>
            <w:shd w:val="clear" w:color="auto" w:fill="D9D9D9"/>
          </w:tcPr>
          <w:p w14:paraId="36A71869" w14:textId="77777777" w:rsidR="00E206A8" w:rsidRPr="00D26514" w:rsidRDefault="00E206A8" w:rsidP="00F37D1D">
            <w:pPr>
              <w:pStyle w:val="TableEntryHeader"/>
              <w:rPr>
                <w:rFonts w:eastAsia="Arial Unicode MS"/>
                <w:szCs w:val="24"/>
              </w:rPr>
            </w:pPr>
            <w:r>
              <w:t xml:space="preserve">Optionality </w:t>
            </w:r>
            <w:r w:rsidRPr="00D26514">
              <w:t xml:space="preserve"> </w:t>
            </w:r>
          </w:p>
        </w:tc>
        <w:tc>
          <w:tcPr>
            <w:tcW w:w="4386" w:type="dxa"/>
            <w:shd w:val="clear" w:color="auto" w:fill="D9D9D9"/>
          </w:tcPr>
          <w:p w14:paraId="4360484A" w14:textId="77777777" w:rsidR="00E206A8" w:rsidRPr="00D26514" w:rsidRDefault="00E206A8" w:rsidP="00F37D1D">
            <w:pPr>
              <w:pStyle w:val="TableEntryHeader"/>
              <w:rPr>
                <w:rFonts w:eastAsia="Arial Unicode MS"/>
                <w:szCs w:val="24"/>
              </w:rPr>
            </w:pPr>
            <w:r>
              <w:t xml:space="preserve">FHIR Resource Location </w:t>
            </w:r>
          </w:p>
        </w:tc>
      </w:tr>
      <w:tr w:rsidR="00E206A8" w:rsidRPr="00D26514" w14:paraId="75B55A69" w14:textId="77777777" w:rsidTr="00F37D1D">
        <w:trPr>
          <w:jc w:val="center"/>
        </w:trPr>
        <w:tc>
          <w:tcPr>
            <w:tcW w:w="1809" w:type="dxa"/>
            <w:shd w:val="clear" w:color="auto" w:fill="auto"/>
          </w:tcPr>
          <w:p w14:paraId="3421640B" w14:textId="77777777" w:rsidR="00E206A8" w:rsidRPr="008C3C44" w:rsidRDefault="00E206A8" w:rsidP="00F37D1D">
            <w:pPr>
              <w:pStyle w:val="TableEntry"/>
            </w:pPr>
            <w:r w:rsidRPr="008C3C44">
              <w:t xml:space="preserve">Patient Care Report Number type </w:t>
            </w:r>
          </w:p>
        </w:tc>
        <w:tc>
          <w:tcPr>
            <w:tcW w:w="2156" w:type="dxa"/>
            <w:shd w:val="clear" w:color="auto" w:fill="auto"/>
          </w:tcPr>
          <w:p w14:paraId="0007D21E"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7146D63" w14:textId="77777777" w:rsidR="00E206A8" w:rsidRPr="00D26514" w:rsidRDefault="00E206A8" w:rsidP="00F37D1D">
            <w:pPr>
              <w:pStyle w:val="TableEntry"/>
              <w:rPr>
                <w:rFonts w:ascii="Arial Unicode MS" w:eastAsia="Arial Unicode MS" w:hAnsi="Arial Unicode MS" w:cs="Arial Unicode MS"/>
                <w:sz w:val="24"/>
                <w:szCs w:val="24"/>
              </w:rPr>
            </w:pPr>
            <w:r>
              <w:t>Resource.composition.type</w:t>
            </w:r>
          </w:p>
        </w:tc>
      </w:tr>
      <w:tr w:rsidR="00E206A8" w:rsidRPr="00D26514" w14:paraId="568CC362" w14:textId="77777777" w:rsidTr="00F37D1D">
        <w:trPr>
          <w:jc w:val="center"/>
        </w:trPr>
        <w:tc>
          <w:tcPr>
            <w:tcW w:w="1809" w:type="dxa"/>
            <w:shd w:val="clear" w:color="auto" w:fill="auto"/>
          </w:tcPr>
          <w:p w14:paraId="495A67C1" w14:textId="77777777" w:rsidR="00E206A8" w:rsidRPr="008C3C44" w:rsidRDefault="00E206A8" w:rsidP="00F37D1D">
            <w:pPr>
              <w:pStyle w:val="TableEntry"/>
            </w:pPr>
            <w:r w:rsidRPr="008C3C44">
              <w:t>Patient Care Report Number</w:t>
            </w:r>
          </w:p>
        </w:tc>
        <w:tc>
          <w:tcPr>
            <w:tcW w:w="2156" w:type="dxa"/>
            <w:shd w:val="clear" w:color="auto" w:fill="auto"/>
          </w:tcPr>
          <w:p w14:paraId="2C4B2976"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5A825F3E" w14:textId="77777777" w:rsidR="00E206A8" w:rsidRPr="00D26514" w:rsidRDefault="00E206A8" w:rsidP="00F37D1D">
            <w:pPr>
              <w:pStyle w:val="TableEntry"/>
              <w:rPr>
                <w:rFonts w:ascii="Arial Unicode MS" w:eastAsia="Arial Unicode MS" w:hAnsi="Arial Unicode MS" w:cs="Arial Unicode MS"/>
                <w:sz w:val="24"/>
                <w:szCs w:val="24"/>
              </w:rPr>
            </w:pPr>
            <w:r>
              <w:t>Resource.composition.type</w:t>
            </w:r>
          </w:p>
        </w:tc>
      </w:tr>
      <w:tr w:rsidR="00E206A8" w:rsidRPr="00D26514" w14:paraId="619CE092" w14:textId="77777777" w:rsidTr="00F37D1D">
        <w:trPr>
          <w:jc w:val="center"/>
        </w:trPr>
        <w:tc>
          <w:tcPr>
            <w:tcW w:w="1809" w:type="dxa"/>
            <w:shd w:val="clear" w:color="auto" w:fill="auto"/>
          </w:tcPr>
          <w:p w14:paraId="71307C16" w14:textId="77777777" w:rsidR="00E206A8" w:rsidRPr="007F1680" w:rsidRDefault="00E206A8" w:rsidP="00F37D1D">
            <w:pPr>
              <w:pStyle w:val="TableEntry"/>
            </w:pPr>
            <w:r>
              <w:t>EMS Organization Identifier</w:t>
            </w:r>
          </w:p>
        </w:tc>
        <w:tc>
          <w:tcPr>
            <w:tcW w:w="2156" w:type="dxa"/>
            <w:shd w:val="clear" w:color="auto" w:fill="auto"/>
          </w:tcPr>
          <w:p w14:paraId="6C155100"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08D15454" w14:textId="77777777" w:rsidR="00E206A8" w:rsidRPr="00D26514" w:rsidRDefault="00E206A8" w:rsidP="00F37D1D">
            <w:pPr>
              <w:pStyle w:val="TableEntry"/>
              <w:rPr>
                <w:rFonts w:ascii="Arial Unicode MS" w:eastAsia="Arial Unicode MS" w:hAnsi="Arial Unicode MS" w:cs="Arial Unicode MS"/>
                <w:sz w:val="24"/>
                <w:szCs w:val="24"/>
              </w:rPr>
            </w:pPr>
            <w:r>
              <w:t xml:space="preserve">Orgnaization.Identifier </w:t>
            </w:r>
          </w:p>
        </w:tc>
      </w:tr>
      <w:tr w:rsidR="00E206A8" w:rsidRPr="00D26514" w14:paraId="62CA5093" w14:textId="77777777" w:rsidTr="00F37D1D">
        <w:trPr>
          <w:jc w:val="center"/>
        </w:trPr>
        <w:tc>
          <w:tcPr>
            <w:tcW w:w="1809" w:type="dxa"/>
            <w:shd w:val="clear" w:color="auto" w:fill="auto"/>
          </w:tcPr>
          <w:p w14:paraId="5A603ADF" w14:textId="77777777" w:rsidR="00E206A8" w:rsidRDefault="00E206A8" w:rsidP="00F37D1D">
            <w:pPr>
              <w:pStyle w:val="TableEntry"/>
            </w:pPr>
            <w:r w:rsidRPr="00A03458">
              <w:t>Type of service requested</w:t>
            </w:r>
          </w:p>
        </w:tc>
        <w:tc>
          <w:tcPr>
            <w:tcW w:w="2156" w:type="dxa"/>
            <w:shd w:val="clear" w:color="auto" w:fill="auto"/>
          </w:tcPr>
          <w:p w14:paraId="38BF6430"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17363D9" w14:textId="77777777" w:rsidR="00E206A8" w:rsidRPr="00D26514" w:rsidRDefault="00E206A8" w:rsidP="00F37D1D">
            <w:pPr>
              <w:pStyle w:val="TableEntry"/>
              <w:rPr>
                <w:rFonts w:ascii="Arial Unicode MS" w:eastAsia="Arial Unicode MS" w:hAnsi="Arial Unicode MS" w:cs="Arial Unicode MS"/>
                <w:sz w:val="24"/>
                <w:szCs w:val="24"/>
              </w:rPr>
            </w:pPr>
            <w:r>
              <w:t>Encounter.type</w:t>
            </w:r>
          </w:p>
        </w:tc>
      </w:tr>
      <w:tr w:rsidR="00E206A8" w:rsidRPr="00D26514" w14:paraId="18C33F08" w14:textId="77777777" w:rsidTr="00F37D1D">
        <w:trPr>
          <w:jc w:val="center"/>
        </w:trPr>
        <w:tc>
          <w:tcPr>
            <w:tcW w:w="1809" w:type="dxa"/>
            <w:shd w:val="clear" w:color="auto" w:fill="auto"/>
          </w:tcPr>
          <w:p w14:paraId="068201F4" w14:textId="77777777" w:rsidR="00E206A8" w:rsidRPr="00A03458" w:rsidRDefault="00E206A8" w:rsidP="00F37D1D">
            <w:pPr>
              <w:pStyle w:val="TableEntry"/>
            </w:pPr>
            <w:r w:rsidRPr="00A03458">
              <w:t>Level of care for this unit</w:t>
            </w:r>
          </w:p>
        </w:tc>
        <w:tc>
          <w:tcPr>
            <w:tcW w:w="2156" w:type="dxa"/>
            <w:shd w:val="clear" w:color="auto" w:fill="auto"/>
          </w:tcPr>
          <w:p w14:paraId="4491AC5B"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38DFA2C" w14:textId="551237F1" w:rsidR="00E206A8" w:rsidRPr="00D26514" w:rsidRDefault="00B83496" w:rsidP="00F37D1D">
            <w:pPr>
              <w:pStyle w:val="TableEntry"/>
              <w:rPr>
                <w:rFonts w:ascii="Arial Unicode MS" w:eastAsia="Arial Unicode MS" w:hAnsi="Arial Unicode MS" w:cs="Arial Unicode MS"/>
                <w:sz w:val="24"/>
                <w:szCs w:val="24"/>
              </w:rPr>
            </w:pPr>
            <w:r>
              <w:t xml:space="preserve">HealthService.characteristic </w:t>
            </w:r>
          </w:p>
        </w:tc>
      </w:tr>
      <w:tr w:rsidR="00E206A8" w:rsidRPr="00D26514" w14:paraId="6BB2BB57" w14:textId="77777777" w:rsidTr="00F37D1D">
        <w:trPr>
          <w:jc w:val="center"/>
        </w:trPr>
        <w:tc>
          <w:tcPr>
            <w:tcW w:w="1809" w:type="dxa"/>
            <w:shd w:val="clear" w:color="auto" w:fill="auto"/>
          </w:tcPr>
          <w:p w14:paraId="1555CF9B" w14:textId="77777777" w:rsidR="00E206A8" w:rsidRPr="00A03458" w:rsidRDefault="00E206A8" w:rsidP="00F37D1D">
            <w:pPr>
              <w:pStyle w:val="TableEntry"/>
            </w:pPr>
            <w:r w:rsidRPr="00A03458">
              <w:t>Additional Response Mode Descriptors</w:t>
            </w:r>
          </w:p>
        </w:tc>
        <w:tc>
          <w:tcPr>
            <w:tcW w:w="2156" w:type="dxa"/>
            <w:shd w:val="clear" w:color="auto" w:fill="auto"/>
          </w:tcPr>
          <w:p w14:paraId="180A1B8B"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522449A" w14:textId="77777777" w:rsidR="00C41BDA" w:rsidRDefault="00C41BDA" w:rsidP="00C41BDA">
            <w:pPr>
              <w:pStyle w:val="TableEntry"/>
            </w:pPr>
            <w:r>
              <w:t>Encounter.encounter- responceModeDescriptor</w:t>
            </w:r>
          </w:p>
          <w:p w14:paraId="56CF59BE" w14:textId="6EAEB351" w:rsidR="00E206A8" w:rsidRPr="00D26514" w:rsidRDefault="00C41BDA" w:rsidP="00C41BDA">
            <w:pPr>
              <w:pStyle w:val="TableEntry"/>
              <w:rPr>
                <w:rFonts w:ascii="Arial Unicode MS" w:eastAsia="Arial Unicode MS" w:hAnsi="Arial Unicode MS" w:cs="Arial Unicode MS"/>
                <w:sz w:val="24"/>
                <w:szCs w:val="24"/>
              </w:rPr>
            </w:pPr>
            <w:r>
              <w:t xml:space="preserve"> **IHE extension**</w:t>
            </w:r>
          </w:p>
        </w:tc>
      </w:tr>
      <w:tr w:rsidR="00E206A8" w:rsidRPr="00D26514" w14:paraId="28C0D4D8" w14:textId="77777777" w:rsidTr="00F37D1D">
        <w:trPr>
          <w:jc w:val="center"/>
        </w:trPr>
        <w:tc>
          <w:tcPr>
            <w:tcW w:w="1809" w:type="dxa"/>
            <w:shd w:val="clear" w:color="auto" w:fill="auto"/>
          </w:tcPr>
          <w:p w14:paraId="42C9F955" w14:textId="77777777" w:rsidR="00E206A8" w:rsidRPr="00A03458" w:rsidRDefault="00E206A8" w:rsidP="00F37D1D">
            <w:pPr>
              <w:pStyle w:val="TableEntry"/>
            </w:pPr>
            <w:r w:rsidRPr="00A03458">
              <w:t>Date/Time Procedure Performed</w:t>
            </w:r>
          </w:p>
        </w:tc>
        <w:tc>
          <w:tcPr>
            <w:tcW w:w="2156" w:type="dxa"/>
            <w:shd w:val="clear" w:color="auto" w:fill="auto"/>
          </w:tcPr>
          <w:p w14:paraId="596F0E1D"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147D5F61" w14:textId="71031BDE" w:rsidR="00E206A8" w:rsidRPr="00D26514" w:rsidRDefault="00C41BDA" w:rsidP="00F37D1D">
            <w:pPr>
              <w:pStyle w:val="TableEntry"/>
              <w:rPr>
                <w:rFonts w:ascii="Arial Unicode MS" w:eastAsia="Arial Unicode MS" w:hAnsi="Arial Unicode MS" w:cs="Arial Unicode MS"/>
                <w:sz w:val="24"/>
                <w:szCs w:val="24"/>
              </w:rPr>
            </w:pPr>
            <w:r>
              <w:t>Encounter</w:t>
            </w:r>
            <w:r w:rsidRPr="00272EDA">
              <w:rPr>
                <w:color w:val="000000"/>
              </w:rPr>
              <w:sym w:font="Wingdings" w:char="F0DF"/>
            </w:r>
            <w:r>
              <w:t>Procedure.performed[x].performed.dateTime</w:t>
            </w:r>
          </w:p>
        </w:tc>
      </w:tr>
      <w:tr w:rsidR="00E206A8" w:rsidRPr="00D26514" w14:paraId="3A60B228" w14:textId="77777777" w:rsidTr="00F37D1D">
        <w:trPr>
          <w:jc w:val="center"/>
        </w:trPr>
        <w:tc>
          <w:tcPr>
            <w:tcW w:w="1809" w:type="dxa"/>
            <w:shd w:val="clear" w:color="auto" w:fill="auto"/>
          </w:tcPr>
          <w:p w14:paraId="08B23CB0" w14:textId="77777777" w:rsidR="00E206A8" w:rsidRPr="00A03458" w:rsidRDefault="00E206A8" w:rsidP="00F37D1D">
            <w:pPr>
              <w:pStyle w:val="TableEntry"/>
            </w:pPr>
            <w:r w:rsidRPr="00A03458">
              <w:t>Procedure</w:t>
            </w:r>
          </w:p>
        </w:tc>
        <w:tc>
          <w:tcPr>
            <w:tcW w:w="2156" w:type="dxa"/>
            <w:shd w:val="clear" w:color="auto" w:fill="auto"/>
          </w:tcPr>
          <w:p w14:paraId="38CED3BA"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19D4B5A" w14:textId="25FE3D01" w:rsidR="00E206A8" w:rsidRPr="00D26514" w:rsidRDefault="00C41BDA" w:rsidP="00F37D1D">
            <w:pPr>
              <w:pStyle w:val="TableEntry"/>
              <w:rPr>
                <w:rFonts w:ascii="Arial Unicode MS" w:eastAsia="Arial Unicode MS" w:hAnsi="Arial Unicode MS" w:cs="Arial Unicode MS"/>
                <w:sz w:val="24"/>
                <w:szCs w:val="24"/>
              </w:rPr>
            </w:pPr>
            <w:r>
              <w:t>Encounter</w:t>
            </w:r>
            <w:r w:rsidRPr="00272EDA">
              <w:rPr>
                <w:color w:val="000000"/>
              </w:rPr>
              <w:sym w:font="Wingdings" w:char="F0DF"/>
            </w:r>
            <w:r>
              <w:t>Procedure.code</w:t>
            </w:r>
          </w:p>
        </w:tc>
      </w:tr>
      <w:tr w:rsidR="00E206A8" w:rsidRPr="00D26514" w14:paraId="51EDAE9D" w14:textId="77777777" w:rsidTr="00F37D1D">
        <w:trPr>
          <w:jc w:val="center"/>
        </w:trPr>
        <w:tc>
          <w:tcPr>
            <w:tcW w:w="1809" w:type="dxa"/>
            <w:shd w:val="clear" w:color="auto" w:fill="auto"/>
          </w:tcPr>
          <w:p w14:paraId="2A9F891E" w14:textId="77777777" w:rsidR="00E206A8" w:rsidRPr="00A03458" w:rsidRDefault="00E206A8" w:rsidP="00F37D1D">
            <w:pPr>
              <w:pStyle w:val="TableEntry"/>
            </w:pPr>
            <w:r w:rsidRPr="00A03458">
              <w:t>PSAP Call Date/Time</w:t>
            </w:r>
          </w:p>
        </w:tc>
        <w:tc>
          <w:tcPr>
            <w:tcW w:w="2156" w:type="dxa"/>
            <w:shd w:val="clear" w:color="auto" w:fill="auto"/>
          </w:tcPr>
          <w:p w14:paraId="455BFC8B"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A3FC077" w14:textId="77777777" w:rsidR="00C41BDA" w:rsidRDefault="00C41BDA" w:rsidP="00C41BDA">
            <w:pPr>
              <w:pStyle w:val="TableEntry"/>
            </w:pPr>
            <w:r>
              <w:t>Encounter.statusHistory.code</w:t>
            </w:r>
          </w:p>
          <w:p w14:paraId="6AC7713D" w14:textId="77777777" w:rsidR="00C41BDA" w:rsidRDefault="00C41BDA" w:rsidP="00C41BDA">
            <w:pPr>
              <w:pStyle w:val="TableEntry"/>
            </w:pPr>
          </w:p>
          <w:p w14:paraId="00503377" w14:textId="77777777" w:rsidR="00C41BDA" w:rsidRDefault="00C41BDA" w:rsidP="00C41BDA">
            <w:pPr>
              <w:pStyle w:val="TableEntry"/>
            </w:pPr>
            <w:r>
              <w:t>Encounter.statusHistory.period.start</w:t>
            </w:r>
          </w:p>
          <w:p w14:paraId="1FD30AEA" w14:textId="77777777" w:rsidR="00C41BDA" w:rsidRDefault="00C41BDA" w:rsidP="00C41BDA">
            <w:pPr>
              <w:pStyle w:val="TableEntry"/>
            </w:pPr>
          </w:p>
          <w:p w14:paraId="7E566CB3" w14:textId="77777777" w:rsidR="00C41BDA" w:rsidRDefault="00C41BDA" w:rsidP="00C41BDA">
            <w:pPr>
              <w:pStyle w:val="TableEntry"/>
            </w:pPr>
            <w:r>
              <w:t>Encounter.statusHistory – Type</w:t>
            </w:r>
          </w:p>
          <w:p w14:paraId="5A4631B4" w14:textId="5495185F" w:rsidR="00E206A8" w:rsidRPr="00D26514" w:rsidRDefault="00C41BDA" w:rsidP="00C41BDA">
            <w:pPr>
              <w:pStyle w:val="TableEntry"/>
              <w:rPr>
                <w:rFonts w:ascii="Arial Unicode MS" w:eastAsia="Arial Unicode MS" w:hAnsi="Arial Unicode MS" w:cs="Arial Unicode MS"/>
                <w:sz w:val="24"/>
                <w:szCs w:val="24"/>
              </w:rPr>
            </w:pPr>
            <w:r>
              <w:t>**IHE Extension*</w:t>
            </w:r>
          </w:p>
        </w:tc>
      </w:tr>
      <w:tr w:rsidR="00E206A8" w:rsidRPr="00D26514" w14:paraId="67D0D920" w14:textId="77777777" w:rsidTr="00F37D1D">
        <w:trPr>
          <w:jc w:val="center"/>
        </w:trPr>
        <w:tc>
          <w:tcPr>
            <w:tcW w:w="1809" w:type="dxa"/>
            <w:shd w:val="clear" w:color="auto" w:fill="auto"/>
          </w:tcPr>
          <w:p w14:paraId="2650B047" w14:textId="77777777" w:rsidR="00E206A8" w:rsidRPr="00A03458" w:rsidRDefault="00E206A8" w:rsidP="00F37D1D">
            <w:pPr>
              <w:pStyle w:val="TableEntry"/>
            </w:pPr>
            <w:r w:rsidRPr="00A03458">
              <w:t>Unit Arrived on Scene Date/Time</w:t>
            </w:r>
          </w:p>
        </w:tc>
        <w:tc>
          <w:tcPr>
            <w:tcW w:w="2156" w:type="dxa"/>
            <w:shd w:val="clear" w:color="auto" w:fill="auto"/>
          </w:tcPr>
          <w:p w14:paraId="00875536"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A6446C8" w14:textId="77777777" w:rsidR="00C41BDA" w:rsidRDefault="00C41BDA" w:rsidP="00C41BDA">
            <w:pPr>
              <w:pStyle w:val="TableEntry"/>
            </w:pPr>
            <w:r>
              <w:t>Encounter.statusHistory.code</w:t>
            </w:r>
          </w:p>
          <w:p w14:paraId="73FC4FDA" w14:textId="77777777" w:rsidR="00C41BDA" w:rsidRDefault="00C41BDA" w:rsidP="00C41BDA">
            <w:pPr>
              <w:pStyle w:val="TableEntry"/>
            </w:pPr>
          </w:p>
          <w:p w14:paraId="31905F4C" w14:textId="77777777" w:rsidR="00C41BDA" w:rsidRDefault="00C41BDA" w:rsidP="00C41BDA">
            <w:pPr>
              <w:pStyle w:val="TableEntry"/>
            </w:pPr>
            <w:r>
              <w:t>Encounter.statusHistory.period.start</w:t>
            </w:r>
          </w:p>
          <w:p w14:paraId="0AA4BF41" w14:textId="77777777" w:rsidR="00C41BDA" w:rsidRDefault="00C41BDA" w:rsidP="00C41BDA">
            <w:pPr>
              <w:pStyle w:val="TableEntry"/>
            </w:pPr>
          </w:p>
          <w:p w14:paraId="6D49CF84" w14:textId="77777777" w:rsidR="00C41BDA" w:rsidRDefault="00C41BDA" w:rsidP="00C41BDA">
            <w:pPr>
              <w:pStyle w:val="TableEntry"/>
            </w:pPr>
            <w:r>
              <w:t>Encounter.statusHistory – Type</w:t>
            </w:r>
          </w:p>
          <w:p w14:paraId="444D62B7" w14:textId="43AAEFEB" w:rsidR="00E206A8" w:rsidRPr="00D26514" w:rsidRDefault="00C41BDA" w:rsidP="00C41BDA">
            <w:pPr>
              <w:pStyle w:val="TableEntry"/>
              <w:rPr>
                <w:rFonts w:ascii="Arial Unicode MS" w:eastAsia="Arial Unicode MS" w:hAnsi="Arial Unicode MS" w:cs="Arial Unicode MS"/>
                <w:sz w:val="24"/>
                <w:szCs w:val="24"/>
              </w:rPr>
            </w:pPr>
            <w:r>
              <w:t>**IHE Extension*</w:t>
            </w:r>
          </w:p>
        </w:tc>
      </w:tr>
      <w:tr w:rsidR="00E206A8" w:rsidRPr="00D26514" w14:paraId="530BAC38" w14:textId="77777777" w:rsidTr="00F37D1D">
        <w:trPr>
          <w:jc w:val="center"/>
        </w:trPr>
        <w:tc>
          <w:tcPr>
            <w:tcW w:w="1809" w:type="dxa"/>
            <w:shd w:val="clear" w:color="auto" w:fill="auto"/>
          </w:tcPr>
          <w:p w14:paraId="522687E0" w14:textId="77777777" w:rsidR="00E206A8" w:rsidRPr="00A03458" w:rsidRDefault="00E206A8" w:rsidP="00F37D1D">
            <w:pPr>
              <w:pStyle w:val="TableEntry"/>
            </w:pPr>
            <w:r w:rsidRPr="00C41BDA">
              <w:t>Patient Contact</w:t>
            </w:r>
            <w:r>
              <w:t xml:space="preserve"> </w:t>
            </w:r>
          </w:p>
        </w:tc>
        <w:tc>
          <w:tcPr>
            <w:tcW w:w="2156" w:type="dxa"/>
            <w:shd w:val="clear" w:color="auto" w:fill="auto"/>
          </w:tcPr>
          <w:p w14:paraId="2B3781C1" w14:textId="4CDFACED" w:rsidR="00E206A8" w:rsidRPr="00FC04B4" w:rsidRDefault="00C41BDA" w:rsidP="00F37D1D">
            <w:pPr>
              <w:pStyle w:val="TableEntry"/>
            </w:pPr>
            <w:r>
              <w:t>RE[0..1]</w:t>
            </w:r>
          </w:p>
        </w:tc>
        <w:tc>
          <w:tcPr>
            <w:tcW w:w="4386" w:type="dxa"/>
            <w:shd w:val="clear" w:color="auto" w:fill="auto"/>
          </w:tcPr>
          <w:p w14:paraId="3C7B50CA" w14:textId="77777777" w:rsidR="00C41BDA" w:rsidRDefault="00C41BDA" w:rsidP="00C41BDA">
            <w:pPr>
              <w:pStyle w:val="TableEntry"/>
            </w:pPr>
            <w:r>
              <w:t>Encounter.statusHistory.code</w:t>
            </w:r>
          </w:p>
          <w:p w14:paraId="61D72448" w14:textId="77777777" w:rsidR="00C41BDA" w:rsidRDefault="00C41BDA" w:rsidP="00C41BDA">
            <w:pPr>
              <w:pStyle w:val="TableEntry"/>
            </w:pPr>
          </w:p>
          <w:p w14:paraId="1597C243" w14:textId="77777777" w:rsidR="00C41BDA" w:rsidRDefault="00C41BDA" w:rsidP="00C41BDA">
            <w:pPr>
              <w:pStyle w:val="TableEntry"/>
            </w:pPr>
            <w:r>
              <w:t>Encounter.statusHistory.period.start</w:t>
            </w:r>
          </w:p>
          <w:p w14:paraId="7A045196" w14:textId="77777777" w:rsidR="00C41BDA" w:rsidRDefault="00C41BDA" w:rsidP="00C41BDA">
            <w:pPr>
              <w:pStyle w:val="TableEntry"/>
            </w:pPr>
          </w:p>
          <w:p w14:paraId="12BAF21D" w14:textId="77777777" w:rsidR="00C41BDA" w:rsidRDefault="00C41BDA" w:rsidP="00C41BDA">
            <w:pPr>
              <w:pStyle w:val="TableEntry"/>
            </w:pPr>
            <w:r>
              <w:t>Encounter.statusHistory – Type</w:t>
            </w:r>
          </w:p>
          <w:p w14:paraId="0B7999BD" w14:textId="28E6F783" w:rsidR="00E206A8" w:rsidRDefault="00C41BDA" w:rsidP="00C41BDA">
            <w:pPr>
              <w:pStyle w:val="TableEntry"/>
            </w:pPr>
            <w:r>
              <w:t>**IHE Extension*</w:t>
            </w:r>
          </w:p>
        </w:tc>
      </w:tr>
      <w:tr w:rsidR="00E206A8" w:rsidRPr="00D26514" w14:paraId="3D58F268" w14:textId="77777777" w:rsidTr="00F37D1D">
        <w:trPr>
          <w:jc w:val="center"/>
        </w:trPr>
        <w:tc>
          <w:tcPr>
            <w:tcW w:w="1809" w:type="dxa"/>
            <w:shd w:val="clear" w:color="auto" w:fill="auto"/>
          </w:tcPr>
          <w:p w14:paraId="01DAC1E8" w14:textId="77777777" w:rsidR="00E206A8" w:rsidRPr="00A03458" w:rsidRDefault="00E206A8" w:rsidP="00F37D1D">
            <w:pPr>
              <w:pStyle w:val="TableEntry"/>
            </w:pPr>
            <w:r w:rsidRPr="00A03458">
              <w:t>Complaint</w:t>
            </w:r>
          </w:p>
        </w:tc>
        <w:tc>
          <w:tcPr>
            <w:tcW w:w="2156" w:type="dxa"/>
            <w:shd w:val="clear" w:color="auto" w:fill="auto"/>
          </w:tcPr>
          <w:p w14:paraId="404D816D"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86B0984" w14:textId="44A56356" w:rsidR="00E206A8" w:rsidRPr="00D26514" w:rsidRDefault="00C41BDA" w:rsidP="00F37D1D">
            <w:pPr>
              <w:pStyle w:val="TableEntry"/>
              <w:rPr>
                <w:rFonts w:ascii="Arial Unicode MS" w:eastAsia="Arial Unicode MS" w:hAnsi="Arial Unicode MS" w:cs="Arial Unicode MS"/>
                <w:sz w:val="24"/>
                <w:szCs w:val="24"/>
              </w:rPr>
            </w:pPr>
            <w:r>
              <w:t>Encounter.diagnosis.condition(Condition.note)</w:t>
            </w:r>
          </w:p>
        </w:tc>
      </w:tr>
      <w:tr w:rsidR="00E206A8" w:rsidRPr="00D26514" w14:paraId="4B9F6E07" w14:textId="77777777" w:rsidTr="00F37D1D">
        <w:trPr>
          <w:jc w:val="center"/>
        </w:trPr>
        <w:tc>
          <w:tcPr>
            <w:tcW w:w="1809" w:type="dxa"/>
            <w:shd w:val="clear" w:color="auto" w:fill="auto"/>
          </w:tcPr>
          <w:p w14:paraId="18585786" w14:textId="77777777" w:rsidR="00E206A8" w:rsidRPr="00A03458" w:rsidRDefault="00E206A8" w:rsidP="00F37D1D">
            <w:pPr>
              <w:pStyle w:val="TableEntry"/>
            </w:pPr>
            <w:r w:rsidRPr="00A03458">
              <w:lastRenderedPageBreak/>
              <w:t>Prim</w:t>
            </w:r>
            <w:r>
              <w:t>a</w:t>
            </w:r>
            <w:r w:rsidRPr="00A03458">
              <w:t>ry Symptom</w:t>
            </w:r>
          </w:p>
        </w:tc>
        <w:tc>
          <w:tcPr>
            <w:tcW w:w="2156" w:type="dxa"/>
            <w:shd w:val="clear" w:color="auto" w:fill="auto"/>
          </w:tcPr>
          <w:p w14:paraId="10227E0F"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164AB8C7" w14:textId="316528BE" w:rsidR="00E206A8" w:rsidRPr="00D26514" w:rsidRDefault="00C41BDA" w:rsidP="00F37D1D">
            <w:pPr>
              <w:pStyle w:val="TableEntry"/>
              <w:rPr>
                <w:rFonts w:ascii="Arial Unicode MS" w:eastAsia="Arial Unicode MS" w:hAnsi="Arial Unicode MS" w:cs="Arial Unicode MS"/>
                <w:sz w:val="24"/>
                <w:szCs w:val="24"/>
              </w:rPr>
            </w:pPr>
            <w:r>
              <w:t>Encounter.diagnosis.condition(Condition.evidence.code)</w:t>
            </w:r>
          </w:p>
        </w:tc>
      </w:tr>
      <w:tr w:rsidR="00E206A8" w:rsidRPr="00D26514" w14:paraId="2DA0AE9A" w14:textId="77777777" w:rsidTr="00F37D1D">
        <w:trPr>
          <w:jc w:val="center"/>
        </w:trPr>
        <w:tc>
          <w:tcPr>
            <w:tcW w:w="1809" w:type="dxa"/>
            <w:shd w:val="clear" w:color="auto" w:fill="auto"/>
          </w:tcPr>
          <w:p w14:paraId="3E4CE42D" w14:textId="77777777" w:rsidR="00E206A8" w:rsidRPr="00A03458" w:rsidRDefault="00E206A8" w:rsidP="00F37D1D">
            <w:pPr>
              <w:pStyle w:val="TableEntry"/>
            </w:pPr>
            <w:r w:rsidRPr="00A03458">
              <w:t>Other Associated symptoms</w:t>
            </w:r>
          </w:p>
        </w:tc>
        <w:tc>
          <w:tcPr>
            <w:tcW w:w="2156" w:type="dxa"/>
            <w:shd w:val="clear" w:color="auto" w:fill="auto"/>
          </w:tcPr>
          <w:p w14:paraId="26DA5FD3" w14:textId="77777777" w:rsidR="00E206A8" w:rsidRPr="00D26514" w:rsidRDefault="00E206A8" w:rsidP="00F37D1D">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29AF473" w14:textId="217FB51A" w:rsidR="00E206A8" w:rsidRPr="00D26514" w:rsidRDefault="00C41BDA" w:rsidP="00F37D1D">
            <w:pPr>
              <w:pStyle w:val="TableEntry"/>
              <w:rPr>
                <w:rFonts w:ascii="Arial Unicode MS" w:eastAsia="Arial Unicode MS" w:hAnsi="Arial Unicode MS" w:cs="Arial Unicode MS"/>
                <w:sz w:val="24"/>
                <w:szCs w:val="24"/>
              </w:rPr>
            </w:pPr>
            <w:r>
              <w:t>Encounter.diagnosis.condition(</w:t>
            </w:r>
            <w:r w:rsidRPr="009635BD">
              <w:t>Condition.evidence.code</w:t>
            </w:r>
            <w:r>
              <w:t>)</w:t>
            </w:r>
          </w:p>
        </w:tc>
      </w:tr>
      <w:tr w:rsidR="00C41BDA" w:rsidRPr="00D26514" w14:paraId="0F9EBF73" w14:textId="77777777" w:rsidTr="00F37D1D">
        <w:trPr>
          <w:jc w:val="center"/>
        </w:trPr>
        <w:tc>
          <w:tcPr>
            <w:tcW w:w="1809" w:type="dxa"/>
            <w:shd w:val="clear" w:color="auto" w:fill="auto"/>
          </w:tcPr>
          <w:p w14:paraId="08572716" w14:textId="77777777" w:rsidR="00C41BDA" w:rsidRPr="00A03458" w:rsidRDefault="00C41BDA" w:rsidP="00C41BDA">
            <w:pPr>
              <w:pStyle w:val="TableEntry"/>
            </w:pPr>
            <w:r w:rsidRPr="00A03458">
              <w:t>Provider's Primary Impressions</w:t>
            </w:r>
          </w:p>
        </w:tc>
        <w:tc>
          <w:tcPr>
            <w:tcW w:w="2156" w:type="dxa"/>
            <w:shd w:val="clear" w:color="auto" w:fill="auto"/>
          </w:tcPr>
          <w:p w14:paraId="12832201"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BBC3DE1" w14:textId="7809D071" w:rsidR="00C41BDA" w:rsidRPr="00D26514" w:rsidRDefault="00C41BDA" w:rsidP="00C41BDA">
            <w:pPr>
              <w:pStyle w:val="TableEntry"/>
              <w:rPr>
                <w:rFonts w:ascii="Arial Unicode MS" w:eastAsia="Arial Unicode MS" w:hAnsi="Arial Unicode MS" w:cs="Arial Unicode MS"/>
                <w:sz w:val="24"/>
                <w:szCs w:val="24"/>
              </w:rPr>
            </w:pPr>
            <w:r w:rsidRPr="00233A47">
              <w:t>Encounter</w:t>
            </w:r>
            <w:r w:rsidRPr="00233A47">
              <w:sym w:font="Wingdings" w:char="F0DF"/>
            </w:r>
            <w:r w:rsidRPr="00233A47">
              <w:t>Observation.value[x]</w:t>
            </w:r>
          </w:p>
        </w:tc>
      </w:tr>
      <w:tr w:rsidR="00C41BDA" w:rsidRPr="00D26514" w14:paraId="6952DC82" w14:textId="77777777" w:rsidTr="00F37D1D">
        <w:trPr>
          <w:jc w:val="center"/>
        </w:trPr>
        <w:tc>
          <w:tcPr>
            <w:tcW w:w="1809" w:type="dxa"/>
            <w:shd w:val="clear" w:color="auto" w:fill="auto"/>
          </w:tcPr>
          <w:p w14:paraId="58236908" w14:textId="77777777" w:rsidR="00C41BDA" w:rsidRPr="00A03458" w:rsidRDefault="00C41BDA" w:rsidP="00C41BDA">
            <w:pPr>
              <w:pStyle w:val="TableEntry"/>
            </w:pPr>
            <w:r w:rsidRPr="00A03458">
              <w:t xml:space="preserve">Provider's </w:t>
            </w:r>
            <w:r>
              <w:t>Secondary</w:t>
            </w:r>
            <w:r w:rsidRPr="00A03458">
              <w:t xml:space="preserve"> Impressions</w:t>
            </w:r>
          </w:p>
        </w:tc>
        <w:tc>
          <w:tcPr>
            <w:tcW w:w="2156" w:type="dxa"/>
            <w:shd w:val="clear" w:color="auto" w:fill="auto"/>
          </w:tcPr>
          <w:p w14:paraId="618131F8"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3466DDAC" w14:textId="15052EBE" w:rsidR="00C41BDA" w:rsidRPr="00D26514" w:rsidRDefault="00C41BDA" w:rsidP="00C41BDA">
            <w:pPr>
              <w:pStyle w:val="TableEntry"/>
              <w:rPr>
                <w:rFonts w:ascii="Arial Unicode MS" w:eastAsia="Arial Unicode MS" w:hAnsi="Arial Unicode MS" w:cs="Arial Unicode MS"/>
                <w:sz w:val="24"/>
                <w:szCs w:val="24"/>
              </w:rPr>
            </w:pPr>
            <w:r w:rsidRPr="00233A47">
              <w:t>Encounter</w:t>
            </w:r>
            <w:r w:rsidRPr="00233A47">
              <w:sym w:font="Wingdings" w:char="F0DF"/>
            </w:r>
            <w:r w:rsidRPr="00233A47">
              <w:t>Observation.value[x]</w:t>
            </w:r>
          </w:p>
        </w:tc>
      </w:tr>
      <w:tr w:rsidR="00C41BDA" w:rsidRPr="00D26514" w14:paraId="2755545D" w14:textId="77777777" w:rsidTr="00F37D1D">
        <w:trPr>
          <w:jc w:val="center"/>
        </w:trPr>
        <w:tc>
          <w:tcPr>
            <w:tcW w:w="1809" w:type="dxa"/>
            <w:shd w:val="clear" w:color="auto" w:fill="auto"/>
          </w:tcPr>
          <w:p w14:paraId="2AE25CF1" w14:textId="77777777" w:rsidR="00C41BDA" w:rsidRPr="00A03458" w:rsidRDefault="00C41BDA" w:rsidP="00C41BDA">
            <w:pPr>
              <w:pStyle w:val="TableEntry"/>
            </w:pPr>
            <w:r w:rsidRPr="00A03458">
              <w:t>Date/Time Last Known Well</w:t>
            </w:r>
          </w:p>
        </w:tc>
        <w:tc>
          <w:tcPr>
            <w:tcW w:w="2156" w:type="dxa"/>
            <w:shd w:val="clear" w:color="auto" w:fill="auto"/>
          </w:tcPr>
          <w:p w14:paraId="49144ABD"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A840F8D" w14:textId="707B7762" w:rsidR="00C41BDA" w:rsidRPr="00D26514" w:rsidRDefault="00C41BDA" w:rsidP="00C41BDA">
            <w:pPr>
              <w:pStyle w:val="TableEntry"/>
              <w:rPr>
                <w:rFonts w:ascii="Arial Unicode MS" w:eastAsia="Arial Unicode MS" w:hAnsi="Arial Unicode MS" w:cs="Arial Unicode MS"/>
                <w:sz w:val="24"/>
                <w:szCs w:val="24"/>
              </w:rPr>
            </w:pPr>
            <w:r>
              <w:t>Encounter</w:t>
            </w:r>
            <w:r w:rsidRPr="00D37A4D">
              <w:sym w:font="Wingdings" w:char="F0DF"/>
            </w:r>
            <w:r>
              <w:t>Observation.value[x]</w:t>
            </w:r>
          </w:p>
        </w:tc>
      </w:tr>
      <w:tr w:rsidR="00C41BDA" w:rsidRPr="00D26514" w14:paraId="04DB0A46" w14:textId="77777777" w:rsidTr="00F37D1D">
        <w:trPr>
          <w:jc w:val="center"/>
        </w:trPr>
        <w:tc>
          <w:tcPr>
            <w:tcW w:w="1809" w:type="dxa"/>
            <w:shd w:val="clear" w:color="auto" w:fill="auto"/>
          </w:tcPr>
          <w:p w14:paraId="0F9239D9" w14:textId="77777777" w:rsidR="00C41BDA" w:rsidRPr="00A03458" w:rsidRDefault="00C41BDA" w:rsidP="00C41BDA">
            <w:pPr>
              <w:pStyle w:val="TableEntry"/>
            </w:pPr>
            <w:r w:rsidRPr="00A03458">
              <w:t>Destination/Transferred To, Name</w:t>
            </w:r>
          </w:p>
        </w:tc>
        <w:tc>
          <w:tcPr>
            <w:tcW w:w="2156" w:type="dxa"/>
            <w:shd w:val="clear" w:color="auto" w:fill="auto"/>
          </w:tcPr>
          <w:p w14:paraId="77C1E6F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5A02798" w14:textId="77777777" w:rsidR="00C41BDA" w:rsidRDefault="00C41BDA" w:rsidP="00C41BDA">
            <w:pPr>
              <w:pStyle w:val="TableEntry"/>
            </w:pPr>
            <w:r>
              <w:t>Encounter.encounter- destinationName</w:t>
            </w:r>
          </w:p>
          <w:p w14:paraId="64C56C5D" w14:textId="0C1BC252" w:rsidR="00C41BDA" w:rsidRPr="00D26514" w:rsidRDefault="00C41BDA" w:rsidP="00C41BDA">
            <w:pPr>
              <w:pStyle w:val="TableEntry"/>
              <w:rPr>
                <w:rFonts w:ascii="Arial Unicode MS" w:eastAsia="Arial Unicode MS" w:hAnsi="Arial Unicode MS" w:cs="Arial Unicode MS"/>
                <w:sz w:val="24"/>
                <w:szCs w:val="24"/>
              </w:rPr>
            </w:pPr>
            <w:r>
              <w:t>**IHE extension**</w:t>
            </w:r>
          </w:p>
        </w:tc>
      </w:tr>
      <w:tr w:rsidR="00C41BDA" w:rsidRPr="00D26514" w14:paraId="555B6F33" w14:textId="77777777" w:rsidTr="00F37D1D">
        <w:trPr>
          <w:jc w:val="center"/>
        </w:trPr>
        <w:tc>
          <w:tcPr>
            <w:tcW w:w="1809" w:type="dxa"/>
            <w:shd w:val="clear" w:color="auto" w:fill="auto"/>
          </w:tcPr>
          <w:p w14:paraId="6225D4C7" w14:textId="77777777" w:rsidR="00C41BDA" w:rsidRPr="00A03458" w:rsidRDefault="00C41BDA" w:rsidP="00C41BDA">
            <w:pPr>
              <w:pStyle w:val="TableEntry"/>
            </w:pPr>
            <w:r w:rsidRPr="00A03458">
              <w:t>Destination/Transferred To, Code</w:t>
            </w:r>
          </w:p>
        </w:tc>
        <w:tc>
          <w:tcPr>
            <w:tcW w:w="2156" w:type="dxa"/>
            <w:shd w:val="clear" w:color="auto" w:fill="auto"/>
          </w:tcPr>
          <w:p w14:paraId="6060BCB8"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64B9093" w14:textId="77777777" w:rsidR="00C41BDA" w:rsidRDefault="00C41BDA" w:rsidP="00C41BDA">
            <w:pPr>
              <w:pStyle w:val="TableEntry"/>
            </w:pPr>
            <w:r>
              <w:t xml:space="preserve">Encounter.encounter- destinationIdentifier </w:t>
            </w:r>
          </w:p>
          <w:p w14:paraId="7A34C44B" w14:textId="4BF63C7B" w:rsidR="00C41BDA" w:rsidRPr="00D26514" w:rsidRDefault="00C41BDA" w:rsidP="00C41BDA">
            <w:pPr>
              <w:pStyle w:val="TableEntry"/>
              <w:rPr>
                <w:rFonts w:ascii="Arial Unicode MS" w:eastAsia="Arial Unicode MS" w:hAnsi="Arial Unicode MS" w:cs="Arial Unicode MS"/>
                <w:sz w:val="24"/>
                <w:szCs w:val="24"/>
              </w:rPr>
            </w:pPr>
            <w:r>
              <w:t>**IHE extension**</w:t>
            </w:r>
          </w:p>
        </w:tc>
      </w:tr>
      <w:tr w:rsidR="00C41BDA" w:rsidRPr="00D26514" w14:paraId="06F445B9" w14:textId="77777777" w:rsidTr="00F37D1D">
        <w:trPr>
          <w:jc w:val="center"/>
        </w:trPr>
        <w:tc>
          <w:tcPr>
            <w:tcW w:w="1809" w:type="dxa"/>
            <w:shd w:val="clear" w:color="auto" w:fill="auto"/>
          </w:tcPr>
          <w:p w14:paraId="2FC5DE68" w14:textId="77777777" w:rsidR="00C41BDA" w:rsidRPr="00A03458" w:rsidRDefault="00C41BDA" w:rsidP="00C41BDA">
            <w:pPr>
              <w:pStyle w:val="TableEntry"/>
            </w:pPr>
            <w:r w:rsidRPr="00DC4DCC">
              <w:t>Incident/Patient Disposition</w:t>
            </w:r>
          </w:p>
        </w:tc>
        <w:tc>
          <w:tcPr>
            <w:tcW w:w="2156" w:type="dxa"/>
            <w:shd w:val="clear" w:color="auto" w:fill="auto"/>
          </w:tcPr>
          <w:p w14:paraId="54F1FE51"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F275657" w14:textId="77777777" w:rsidR="00C41BDA" w:rsidRDefault="00C41BDA" w:rsidP="00C41BDA">
            <w:pPr>
              <w:pStyle w:val="TableEntry"/>
            </w:pPr>
            <w:r>
              <w:t>Encounter.encounter- treatment</w:t>
            </w:r>
          </w:p>
          <w:p w14:paraId="62B64EA7" w14:textId="33282C3C" w:rsidR="00C41BDA" w:rsidRPr="00D26514" w:rsidRDefault="00C41BDA" w:rsidP="00C41BDA">
            <w:pPr>
              <w:pStyle w:val="TableEntry"/>
              <w:rPr>
                <w:rFonts w:ascii="Arial Unicode MS" w:eastAsia="Arial Unicode MS" w:hAnsi="Arial Unicode MS" w:cs="Arial Unicode MS"/>
                <w:sz w:val="24"/>
                <w:szCs w:val="24"/>
              </w:rPr>
            </w:pPr>
            <w:r>
              <w:t>**IHE extension**</w:t>
            </w:r>
          </w:p>
        </w:tc>
      </w:tr>
      <w:tr w:rsidR="00C41BDA" w:rsidRPr="00D26514" w14:paraId="126DE4BD" w14:textId="77777777" w:rsidTr="00F37D1D">
        <w:trPr>
          <w:jc w:val="center"/>
        </w:trPr>
        <w:tc>
          <w:tcPr>
            <w:tcW w:w="1809" w:type="dxa"/>
            <w:shd w:val="clear" w:color="auto" w:fill="auto"/>
          </w:tcPr>
          <w:p w14:paraId="642370A5" w14:textId="77777777" w:rsidR="00C41BDA" w:rsidRPr="00DC4DCC" w:rsidRDefault="00C41BDA" w:rsidP="00C41BDA">
            <w:pPr>
              <w:pStyle w:val="TableEntry"/>
            </w:pPr>
            <w:r w:rsidRPr="00DC4DCC">
              <w:t>Type of Destination</w:t>
            </w:r>
          </w:p>
        </w:tc>
        <w:tc>
          <w:tcPr>
            <w:tcW w:w="2156" w:type="dxa"/>
            <w:shd w:val="clear" w:color="auto" w:fill="auto"/>
          </w:tcPr>
          <w:p w14:paraId="3EA54AC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7F1D9B4" w14:textId="592AD220" w:rsidR="00C41BDA" w:rsidRDefault="00C41BDA" w:rsidP="00C41BDA">
            <w:pPr>
              <w:pStyle w:val="TableEntry"/>
            </w:pPr>
            <w:r>
              <w:t>Encounter.encounter- destination</w:t>
            </w:r>
            <w:r>
              <w:t>Type</w:t>
            </w:r>
            <w:r>
              <w:t xml:space="preserve"> </w:t>
            </w:r>
          </w:p>
          <w:p w14:paraId="6631754C" w14:textId="04399DAB" w:rsidR="00C41BDA" w:rsidRPr="00D26514" w:rsidRDefault="00C41BDA" w:rsidP="00C41BDA">
            <w:pPr>
              <w:pStyle w:val="TableEntry"/>
              <w:rPr>
                <w:rFonts w:ascii="Arial Unicode MS" w:eastAsia="Arial Unicode MS" w:hAnsi="Arial Unicode MS" w:cs="Arial Unicode MS"/>
                <w:sz w:val="24"/>
                <w:szCs w:val="24"/>
              </w:rPr>
            </w:pPr>
            <w:r>
              <w:t>**IHE extension**</w:t>
            </w:r>
          </w:p>
        </w:tc>
      </w:tr>
      <w:tr w:rsidR="00C41BDA" w:rsidRPr="00D26514" w14:paraId="5E7AF524" w14:textId="77777777" w:rsidTr="00F37D1D">
        <w:trPr>
          <w:jc w:val="center"/>
        </w:trPr>
        <w:tc>
          <w:tcPr>
            <w:tcW w:w="1809" w:type="dxa"/>
            <w:shd w:val="clear" w:color="auto" w:fill="auto"/>
          </w:tcPr>
          <w:p w14:paraId="1CECF15E" w14:textId="77777777" w:rsidR="00C41BDA" w:rsidRPr="00DC4DCC" w:rsidRDefault="00C41BDA" w:rsidP="00C41BDA">
            <w:pPr>
              <w:pStyle w:val="TableEntry"/>
            </w:pPr>
            <w:r w:rsidRPr="00DC4DCC">
              <w:t>Hospital Capability</w:t>
            </w:r>
          </w:p>
        </w:tc>
        <w:tc>
          <w:tcPr>
            <w:tcW w:w="2156" w:type="dxa"/>
            <w:shd w:val="clear" w:color="auto" w:fill="auto"/>
          </w:tcPr>
          <w:p w14:paraId="48F45A4C"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138E375" w14:textId="6815FB16" w:rsidR="00C41BDA" w:rsidRPr="00D26514" w:rsidRDefault="004764AE" w:rsidP="00C41BDA">
            <w:pPr>
              <w:pStyle w:val="TableEntry"/>
              <w:rPr>
                <w:rFonts w:ascii="Arial Unicode MS" w:eastAsia="Arial Unicode MS" w:hAnsi="Arial Unicode MS" w:cs="Arial Unicode MS"/>
                <w:sz w:val="24"/>
                <w:szCs w:val="24"/>
              </w:rPr>
            </w:pPr>
            <w:r>
              <w:t xml:space="preserve">HealthService.characteristic </w:t>
            </w:r>
          </w:p>
        </w:tc>
      </w:tr>
      <w:tr w:rsidR="00C41BDA" w:rsidRPr="00D26514" w14:paraId="622A4570" w14:textId="77777777" w:rsidTr="00F37D1D">
        <w:trPr>
          <w:jc w:val="center"/>
        </w:trPr>
        <w:tc>
          <w:tcPr>
            <w:tcW w:w="1809" w:type="dxa"/>
            <w:shd w:val="clear" w:color="auto" w:fill="auto"/>
          </w:tcPr>
          <w:p w14:paraId="2E1B46AA" w14:textId="77777777" w:rsidR="00C41BDA" w:rsidRPr="00DC4DCC" w:rsidRDefault="00C41BDA" w:rsidP="00C41BDA">
            <w:pPr>
              <w:pStyle w:val="TableEntry"/>
            </w:pPr>
            <w:r w:rsidRPr="00DC4DCC">
              <w:t>Destination Team Pre-Arrival Alert or Activation</w:t>
            </w:r>
          </w:p>
        </w:tc>
        <w:tc>
          <w:tcPr>
            <w:tcW w:w="2156" w:type="dxa"/>
            <w:shd w:val="clear" w:color="auto" w:fill="auto"/>
          </w:tcPr>
          <w:p w14:paraId="6772A067"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38D1312A" w14:textId="77777777" w:rsidR="004764AE" w:rsidRDefault="004764AE" w:rsidP="004764AE">
            <w:pPr>
              <w:pStyle w:val="TableEntry"/>
            </w:pPr>
            <w:r>
              <w:t>Encounter.encounter- Pre-arrivalAlertActivated</w:t>
            </w:r>
          </w:p>
          <w:p w14:paraId="3380758C" w14:textId="4C57EF79" w:rsidR="00C41BDA" w:rsidRPr="00D26514" w:rsidRDefault="004764AE" w:rsidP="004764AE">
            <w:pPr>
              <w:pStyle w:val="TableEntry"/>
              <w:rPr>
                <w:rFonts w:ascii="Arial Unicode MS" w:eastAsia="Arial Unicode MS" w:hAnsi="Arial Unicode MS" w:cs="Arial Unicode MS"/>
                <w:sz w:val="24"/>
                <w:szCs w:val="24"/>
              </w:rPr>
            </w:pPr>
            <w:r>
              <w:t xml:space="preserve"> **IHE extension**</w:t>
            </w:r>
          </w:p>
        </w:tc>
      </w:tr>
      <w:tr w:rsidR="00C41BDA" w:rsidRPr="00D26514" w14:paraId="06E8BBC4" w14:textId="77777777" w:rsidTr="00F37D1D">
        <w:trPr>
          <w:jc w:val="center"/>
        </w:trPr>
        <w:tc>
          <w:tcPr>
            <w:tcW w:w="1809" w:type="dxa"/>
            <w:shd w:val="clear" w:color="auto" w:fill="auto"/>
          </w:tcPr>
          <w:p w14:paraId="0AB6C1C4" w14:textId="77777777" w:rsidR="00C41BDA" w:rsidRPr="00DC4DCC" w:rsidRDefault="00C41BDA" w:rsidP="00C41BDA">
            <w:pPr>
              <w:pStyle w:val="TableEntry"/>
            </w:pPr>
            <w:r w:rsidRPr="00DC4DCC">
              <w:t>Resuscitation Attempted By EMS</w:t>
            </w:r>
          </w:p>
        </w:tc>
        <w:tc>
          <w:tcPr>
            <w:tcW w:w="2156" w:type="dxa"/>
            <w:shd w:val="clear" w:color="auto" w:fill="auto"/>
          </w:tcPr>
          <w:p w14:paraId="20343B25"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0ECDC419" w14:textId="124B4C4E" w:rsidR="00C41BDA" w:rsidRPr="00D26514" w:rsidRDefault="004764AE" w:rsidP="00C41BDA">
            <w:pPr>
              <w:pStyle w:val="TableEntry"/>
              <w:rPr>
                <w:rFonts w:ascii="Arial Unicode MS" w:eastAsia="Arial Unicode MS" w:hAnsi="Arial Unicode MS" w:cs="Arial Unicode MS"/>
                <w:sz w:val="24"/>
                <w:szCs w:val="24"/>
              </w:rPr>
            </w:pPr>
            <w:r w:rsidRPr="00175E87">
              <w:t>Encounter</w:t>
            </w:r>
            <w:r w:rsidRPr="00175E87">
              <w:sym w:font="Wingdings" w:char="F0DF"/>
            </w:r>
            <w:r>
              <w:t>Procedure.code</w:t>
            </w:r>
          </w:p>
        </w:tc>
      </w:tr>
      <w:tr w:rsidR="00C41BDA" w:rsidRPr="00D26514" w14:paraId="3475E7F2" w14:textId="77777777" w:rsidTr="00F37D1D">
        <w:trPr>
          <w:jc w:val="center"/>
        </w:trPr>
        <w:tc>
          <w:tcPr>
            <w:tcW w:w="1809" w:type="dxa"/>
            <w:shd w:val="clear" w:color="auto" w:fill="auto"/>
          </w:tcPr>
          <w:p w14:paraId="29780906" w14:textId="77777777" w:rsidR="00C41BDA" w:rsidRPr="00DC4DCC" w:rsidRDefault="00C41BDA" w:rsidP="00C41BDA">
            <w:pPr>
              <w:pStyle w:val="TableEntry"/>
            </w:pPr>
            <w:r w:rsidRPr="00DC4DCC">
              <w:t>Arrest Witnessed By</w:t>
            </w:r>
          </w:p>
        </w:tc>
        <w:tc>
          <w:tcPr>
            <w:tcW w:w="2156" w:type="dxa"/>
            <w:shd w:val="clear" w:color="auto" w:fill="auto"/>
          </w:tcPr>
          <w:p w14:paraId="7CFEF535"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56F71207" w14:textId="77777777" w:rsidR="004764AE" w:rsidRDefault="004764AE" w:rsidP="004764AE">
            <w:pPr>
              <w:pStyle w:val="TableEntry"/>
            </w:pPr>
            <w:r>
              <w:t>Encounter.encounter – witness (Person)</w:t>
            </w:r>
          </w:p>
          <w:p w14:paraId="5C11DDC6" w14:textId="5F7B8356"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40EE0C83" w14:textId="77777777" w:rsidTr="00F37D1D">
        <w:trPr>
          <w:jc w:val="center"/>
        </w:trPr>
        <w:tc>
          <w:tcPr>
            <w:tcW w:w="1809" w:type="dxa"/>
            <w:shd w:val="clear" w:color="auto" w:fill="auto"/>
          </w:tcPr>
          <w:p w14:paraId="2A5001C9" w14:textId="77777777" w:rsidR="00C41BDA" w:rsidRPr="00DC4DCC" w:rsidRDefault="00C41BDA" w:rsidP="00C41BDA">
            <w:pPr>
              <w:pStyle w:val="TableEntry"/>
            </w:pPr>
            <w:r w:rsidRPr="00DC4DCC">
              <w:t>CPR Care Provided Prior to EMS Arrival</w:t>
            </w:r>
          </w:p>
        </w:tc>
        <w:tc>
          <w:tcPr>
            <w:tcW w:w="2156" w:type="dxa"/>
            <w:shd w:val="clear" w:color="auto" w:fill="auto"/>
          </w:tcPr>
          <w:p w14:paraId="5A6151D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35BFD4EF" w14:textId="77777777" w:rsidR="004764AE" w:rsidRDefault="004764AE" w:rsidP="004764AE">
            <w:pPr>
              <w:pStyle w:val="TableEntry"/>
            </w:pPr>
            <w:r>
              <w:t>Encounter.encounter – priorCprProvided</w:t>
            </w:r>
          </w:p>
          <w:p w14:paraId="628C7193" w14:textId="1B58ADB1"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0A02A265" w14:textId="77777777" w:rsidTr="00F37D1D">
        <w:trPr>
          <w:jc w:val="center"/>
        </w:trPr>
        <w:tc>
          <w:tcPr>
            <w:tcW w:w="1809" w:type="dxa"/>
            <w:shd w:val="clear" w:color="auto" w:fill="auto"/>
          </w:tcPr>
          <w:p w14:paraId="0762DDF4" w14:textId="77777777" w:rsidR="00C41BDA" w:rsidRPr="00DC4DCC" w:rsidRDefault="00C41BDA" w:rsidP="00C41BDA">
            <w:pPr>
              <w:pStyle w:val="TableEntry"/>
            </w:pPr>
            <w:r w:rsidRPr="00DC4DCC">
              <w:t>Who Provided CPR Prior to EMS Arrival</w:t>
            </w:r>
          </w:p>
        </w:tc>
        <w:tc>
          <w:tcPr>
            <w:tcW w:w="2156" w:type="dxa"/>
            <w:shd w:val="clear" w:color="auto" w:fill="auto"/>
          </w:tcPr>
          <w:p w14:paraId="76E97D61"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6165DB0" w14:textId="77777777" w:rsidR="004764AE" w:rsidRDefault="004764AE" w:rsidP="004764AE">
            <w:pPr>
              <w:pStyle w:val="TableEntry"/>
            </w:pPr>
            <w:r>
              <w:t>Encounter.encounter – priorCprProvidedRole</w:t>
            </w:r>
          </w:p>
          <w:p w14:paraId="767BE4BA" w14:textId="03151A9C"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5026DFF1" w14:textId="77777777" w:rsidTr="00F37D1D">
        <w:trPr>
          <w:jc w:val="center"/>
        </w:trPr>
        <w:tc>
          <w:tcPr>
            <w:tcW w:w="1809" w:type="dxa"/>
            <w:shd w:val="clear" w:color="auto" w:fill="auto"/>
          </w:tcPr>
          <w:p w14:paraId="221CA2AF" w14:textId="77777777" w:rsidR="00C41BDA" w:rsidRPr="00DC4DCC" w:rsidRDefault="00C41BDA" w:rsidP="00C41BDA">
            <w:pPr>
              <w:pStyle w:val="TableEntry"/>
            </w:pPr>
            <w:r w:rsidRPr="00DC4DCC">
              <w:t>AED Use Prior to EMS Arrival</w:t>
            </w:r>
          </w:p>
        </w:tc>
        <w:tc>
          <w:tcPr>
            <w:tcW w:w="2156" w:type="dxa"/>
            <w:shd w:val="clear" w:color="auto" w:fill="auto"/>
          </w:tcPr>
          <w:p w14:paraId="3F99CA92"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5DC6BE81" w14:textId="77777777" w:rsidR="004764AE" w:rsidRDefault="004764AE" w:rsidP="004764AE">
            <w:pPr>
              <w:pStyle w:val="TableEntry"/>
            </w:pPr>
            <w:r>
              <w:t>Encounter.encounter – priorAedProvided</w:t>
            </w:r>
          </w:p>
          <w:p w14:paraId="09FD2952" w14:textId="2C873E4B"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32280F84" w14:textId="77777777" w:rsidTr="00F37D1D">
        <w:trPr>
          <w:jc w:val="center"/>
        </w:trPr>
        <w:tc>
          <w:tcPr>
            <w:tcW w:w="1809" w:type="dxa"/>
            <w:shd w:val="clear" w:color="auto" w:fill="auto"/>
          </w:tcPr>
          <w:p w14:paraId="7E6A0061" w14:textId="77777777" w:rsidR="00C41BDA" w:rsidRPr="00DC4DCC" w:rsidRDefault="00C41BDA" w:rsidP="00C41BDA">
            <w:pPr>
              <w:pStyle w:val="TableEntry"/>
            </w:pPr>
            <w:r w:rsidRPr="00DC4DCC">
              <w:t>Who Used AED Prior to EMS Arrival</w:t>
            </w:r>
          </w:p>
        </w:tc>
        <w:tc>
          <w:tcPr>
            <w:tcW w:w="2156" w:type="dxa"/>
            <w:shd w:val="clear" w:color="auto" w:fill="auto"/>
          </w:tcPr>
          <w:p w14:paraId="439D95A7"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3A226F51" w14:textId="77777777" w:rsidR="004764AE" w:rsidRDefault="004764AE" w:rsidP="004764AE">
            <w:pPr>
              <w:pStyle w:val="TableEntry"/>
            </w:pPr>
            <w:r>
              <w:t>Encounter.encounter – priorAedProvidedRole</w:t>
            </w:r>
          </w:p>
          <w:p w14:paraId="0F8310CC" w14:textId="56154E8A"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28992359" w14:textId="77777777" w:rsidTr="00F37D1D">
        <w:trPr>
          <w:jc w:val="center"/>
        </w:trPr>
        <w:tc>
          <w:tcPr>
            <w:tcW w:w="1809" w:type="dxa"/>
            <w:shd w:val="clear" w:color="auto" w:fill="auto"/>
          </w:tcPr>
          <w:p w14:paraId="45E817A4" w14:textId="77777777" w:rsidR="00C41BDA" w:rsidRPr="00DC4DCC" w:rsidRDefault="00C41BDA" w:rsidP="00C41BDA">
            <w:pPr>
              <w:pStyle w:val="TableEntry"/>
            </w:pPr>
            <w:r w:rsidRPr="00DC4DCC">
              <w:t>Type of CPR Provided</w:t>
            </w:r>
          </w:p>
        </w:tc>
        <w:tc>
          <w:tcPr>
            <w:tcW w:w="2156" w:type="dxa"/>
            <w:shd w:val="clear" w:color="auto" w:fill="auto"/>
          </w:tcPr>
          <w:p w14:paraId="73DFBC8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E36D420" w14:textId="77777777" w:rsidR="004764AE" w:rsidRDefault="004764AE" w:rsidP="004764AE">
            <w:pPr>
              <w:pStyle w:val="TableEntry"/>
            </w:pPr>
            <w:r>
              <w:t>Encounter.encounter – priorCprProvidedType</w:t>
            </w:r>
          </w:p>
          <w:p w14:paraId="694F771B" w14:textId="0874A4BF" w:rsidR="00C41BDA" w:rsidRPr="00D26514" w:rsidRDefault="004764AE" w:rsidP="004764AE">
            <w:pPr>
              <w:pStyle w:val="TableEntry"/>
              <w:rPr>
                <w:rFonts w:ascii="Arial Unicode MS" w:eastAsia="Arial Unicode MS" w:hAnsi="Arial Unicode MS" w:cs="Arial Unicode MS"/>
                <w:sz w:val="24"/>
                <w:szCs w:val="24"/>
              </w:rPr>
            </w:pPr>
            <w:r>
              <w:t>**IHE Extension**</w:t>
            </w:r>
          </w:p>
        </w:tc>
      </w:tr>
      <w:tr w:rsidR="00C41BDA" w:rsidRPr="00D26514" w14:paraId="47D90981" w14:textId="77777777" w:rsidTr="00F37D1D">
        <w:trPr>
          <w:jc w:val="center"/>
        </w:trPr>
        <w:tc>
          <w:tcPr>
            <w:tcW w:w="1809" w:type="dxa"/>
            <w:shd w:val="clear" w:color="auto" w:fill="auto"/>
          </w:tcPr>
          <w:p w14:paraId="15EDCD53" w14:textId="77777777" w:rsidR="00C41BDA" w:rsidRPr="00DC4DCC" w:rsidRDefault="00C41BDA" w:rsidP="00C41BDA">
            <w:pPr>
              <w:pStyle w:val="TableEntry"/>
            </w:pPr>
            <w:r w:rsidRPr="00DC4DCC">
              <w:t>Any Return of Spontaneous Circulation</w:t>
            </w:r>
          </w:p>
        </w:tc>
        <w:tc>
          <w:tcPr>
            <w:tcW w:w="2156" w:type="dxa"/>
            <w:shd w:val="clear" w:color="auto" w:fill="auto"/>
          </w:tcPr>
          <w:p w14:paraId="5EEAA146"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A39D624" w14:textId="2B44BF29" w:rsidR="00C41BDA" w:rsidRPr="00D26514" w:rsidRDefault="004764AE" w:rsidP="00C41BDA">
            <w:pPr>
              <w:pStyle w:val="TableEntry"/>
              <w:rPr>
                <w:rFonts w:ascii="Arial Unicode MS" w:eastAsia="Arial Unicode MS" w:hAnsi="Arial Unicode MS" w:cs="Arial Unicode MS"/>
                <w:sz w:val="24"/>
                <w:szCs w:val="24"/>
              </w:rPr>
            </w:pPr>
            <w:r>
              <w:t>Encounter</w:t>
            </w:r>
            <w:r w:rsidRPr="00D37A4D">
              <w:sym w:font="Wingdings" w:char="F0DF"/>
            </w:r>
            <w:r>
              <w:t>Procedure.outcome</w:t>
            </w:r>
          </w:p>
        </w:tc>
      </w:tr>
      <w:tr w:rsidR="00C41BDA" w:rsidRPr="00D26514" w14:paraId="0AAD8D6B" w14:textId="77777777" w:rsidTr="00F37D1D">
        <w:trPr>
          <w:jc w:val="center"/>
        </w:trPr>
        <w:tc>
          <w:tcPr>
            <w:tcW w:w="1809" w:type="dxa"/>
            <w:shd w:val="clear" w:color="auto" w:fill="auto"/>
          </w:tcPr>
          <w:p w14:paraId="6C4E7F50" w14:textId="77777777" w:rsidR="00C41BDA" w:rsidRPr="00DC4DCC" w:rsidRDefault="00C41BDA" w:rsidP="00C41BDA">
            <w:pPr>
              <w:pStyle w:val="TableEntry"/>
            </w:pPr>
            <w:r w:rsidRPr="00DC4DCC">
              <w:t>Date/Time of Initial CPR</w:t>
            </w:r>
          </w:p>
        </w:tc>
        <w:tc>
          <w:tcPr>
            <w:tcW w:w="2156" w:type="dxa"/>
            <w:shd w:val="clear" w:color="auto" w:fill="auto"/>
          </w:tcPr>
          <w:p w14:paraId="1A771E05"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6C76654" w14:textId="1A24FF75" w:rsidR="00C41BDA" w:rsidRPr="00D26514" w:rsidRDefault="004764AE" w:rsidP="00C41BDA">
            <w:pPr>
              <w:pStyle w:val="TableEntry"/>
              <w:rPr>
                <w:rFonts w:ascii="Arial Unicode MS" w:eastAsia="Arial Unicode MS" w:hAnsi="Arial Unicode MS" w:cs="Arial Unicode MS"/>
                <w:sz w:val="24"/>
                <w:szCs w:val="24"/>
              </w:rPr>
            </w:pPr>
            <w:r>
              <w:t>Encounter</w:t>
            </w:r>
            <w:r w:rsidRPr="00D37A4D">
              <w:sym w:font="Wingdings" w:char="F0DF"/>
            </w:r>
            <w:r>
              <w:t>Procedure.performedPeriod.start</w:t>
            </w:r>
          </w:p>
        </w:tc>
      </w:tr>
      <w:tr w:rsidR="00C41BDA" w:rsidRPr="00D26514" w14:paraId="5AF82D3C" w14:textId="77777777" w:rsidTr="00F37D1D">
        <w:trPr>
          <w:jc w:val="center"/>
        </w:trPr>
        <w:tc>
          <w:tcPr>
            <w:tcW w:w="1809" w:type="dxa"/>
            <w:shd w:val="clear" w:color="auto" w:fill="auto"/>
          </w:tcPr>
          <w:p w14:paraId="3F1700BC" w14:textId="77777777" w:rsidR="00C41BDA" w:rsidRPr="00DC4DCC" w:rsidRDefault="00C41BDA" w:rsidP="00C41BDA">
            <w:pPr>
              <w:pStyle w:val="TableEntry"/>
            </w:pPr>
            <w:r w:rsidRPr="00DC4DCC">
              <w:t>Advanced Directives</w:t>
            </w:r>
          </w:p>
        </w:tc>
        <w:tc>
          <w:tcPr>
            <w:tcW w:w="2156" w:type="dxa"/>
            <w:shd w:val="clear" w:color="auto" w:fill="auto"/>
          </w:tcPr>
          <w:p w14:paraId="70841558"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1633C423" w14:textId="5BC0C4EF" w:rsidR="00C41BDA" w:rsidRPr="00D26514" w:rsidRDefault="004764AE" w:rsidP="00C41BDA">
            <w:pPr>
              <w:pStyle w:val="TableEntry"/>
              <w:rPr>
                <w:rFonts w:ascii="Arial Unicode MS" w:eastAsia="Arial Unicode MS" w:hAnsi="Arial Unicode MS" w:cs="Arial Unicode MS"/>
                <w:sz w:val="24"/>
                <w:szCs w:val="24"/>
              </w:rPr>
            </w:pPr>
            <w:r>
              <w:t>DocumentRefernce</w:t>
            </w:r>
          </w:p>
        </w:tc>
      </w:tr>
      <w:tr w:rsidR="00953C76" w:rsidRPr="00D26514" w14:paraId="21FB2843" w14:textId="77777777" w:rsidTr="00F37D1D">
        <w:trPr>
          <w:jc w:val="center"/>
        </w:trPr>
        <w:tc>
          <w:tcPr>
            <w:tcW w:w="1809" w:type="dxa"/>
            <w:shd w:val="clear" w:color="auto" w:fill="auto"/>
          </w:tcPr>
          <w:p w14:paraId="7DEC2B50" w14:textId="77777777" w:rsidR="00953C76" w:rsidRPr="00DC4DCC" w:rsidRDefault="00953C76" w:rsidP="00953C76">
            <w:pPr>
              <w:pStyle w:val="TableEntry"/>
            </w:pPr>
            <w:r w:rsidRPr="00DC4DCC">
              <w:lastRenderedPageBreak/>
              <w:t>SBP (Systolic Blood Pressure)</w:t>
            </w:r>
          </w:p>
        </w:tc>
        <w:tc>
          <w:tcPr>
            <w:tcW w:w="2156" w:type="dxa"/>
            <w:shd w:val="clear" w:color="auto" w:fill="auto"/>
          </w:tcPr>
          <w:p w14:paraId="68469811"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744B5B0" w14:textId="71F7E896"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7B78658C" w14:textId="77777777" w:rsidTr="00F37D1D">
        <w:trPr>
          <w:jc w:val="center"/>
        </w:trPr>
        <w:tc>
          <w:tcPr>
            <w:tcW w:w="1809" w:type="dxa"/>
            <w:shd w:val="clear" w:color="auto" w:fill="auto"/>
          </w:tcPr>
          <w:p w14:paraId="3B44479D" w14:textId="77777777" w:rsidR="00953C76" w:rsidRPr="00DC4DCC" w:rsidRDefault="00953C76" w:rsidP="00953C76">
            <w:pPr>
              <w:pStyle w:val="TableEntry"/>
            </w:pPr>
            <w:r w:rsidRPr="00DC4DCC">
              <w:t>DBP (Diastolic Blood Pressure)</w:t>
            </w:r>
          </w:p>
        </w:tc>
        <w:tc>
          <w:tcPr>
            <w:tcW w:w="2156" w:type="dxa"/>
            <w:shd w:val="clear" w:color="auto" w:fill="auto"/>
          </w:tcPr>
          <w:p w14:paraId="457C317E"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8839859" w14:textId="51E95CE1"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21540699" w14:textId="77777777" w:rsidTr="00F37D1D">
        <w:trPr>
          <w:jc w:val="center"/>
        </w:trPr>
        <w:tc>
          <w:tcPr>
            <w:tcW w:w="1809" w:type="dxa"/>
            <w:shd w:val="clear" w:color="auto" w:fill="auto"/>
          </w:tcPr>
          <w:p w14:paraId="54DC962F" w14:textId="77777777" w:rsidR="00953C76" w:rsidRPr="00DC4DCC" w:rsidRDefault="00953C76" w:rsidP="00953C76">
            <w:pPr>
              <w:pStyle w:val="TableEntry"/>
            </w:pPr>
            <w:r w:rsidRPr="00DC4DCC">
              <w:t>Heart Rate</w:t>
            </w:r>
          </w:p>
        </w:tc>
        <w:tc>
          <w:tcPr>
            <w:tcW w:w="2156" w:type="dxa"/>
            <w:shd w:val="clear" w:color="auto" w:fill="auto"/>
          </w:tcPr>
          <w:p w14:paraId="2D7A5953"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9C18D3C" w14:textId="246229CA"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5E56BD7A" w14:textId="77777777" w:rsidTr="00F37D1D">
        <w:trPr>
          <w:jc w:val="center"/>
        </w:trPr>
        <w:tc>
          <w:tcPr>
            <w:tcW w:w="1809" w:type="dxa"/>
            <w:shd w:val="clear" w:color="auto" w:fill="auto"/>
          </w:tcPr>
          <w:p w14:paraId="2F8DE038" w14:textId="77777777" w:rsidR="00953C76" w:rsidRPr="00DC4DCC" w:rsidRDefault="00953C76" w:rsidP="00953C76">
            <w:pPr>
              <w:pStyle w:val="TableEntry"/>
            </w:pPr>
            <w:r w:rsidRPr="00DC4DCC">
              <w:t>Pulse Oximitry</w:t>
            </w:r>
          </w:p>
        </w:tc>
        <w:tc>
          <w:tcPr>
            <w:tcW w:w="2156" w:type="dxa"/>
            <w:shd w:val="clear" w:color="auto" w:fill="auto"/>
          </w:tcPr>
          <w:p w14:paraId="70DF8681"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A37EB9D" w14:textId="7DFC1B0B"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243F28C4" w14:textId="77777777" w:rsidTr="00F37D1D">
        <w:trPr>
          <w:jc w:val="center"/>
        </w:trPr>
        <w:tc>
          <w:tcPr>
            <w:tcW w:w="1809" w:type="dxa"/>
            <w:shd w:val="clear" w:color="auto" w:fill="auto"/>
          </w:tcPr>
          <w:p w14:paraId="40AFCA30" w14:textId="77777777" w:rsidR="00953C76" w:rsidRPr="00DC4DCC" w:rsidRDefault="00953C76" w:rsidP="00953C76">
            <w:pPr>
              <w:pStyle w:val="TableEntry"/>
            </w:pPr>
            <w:r w:rsidRPr="00DC4DCC">
              <w:t>Resp</w:t>
            </w:r>
            <w:r>
              <w:t>ir</w:t>
            </w:r>
            <w:r w:rsidRPr="00DC4DCC">
              <w:t>atory Rate</w:t>
            </w:r>
          </w:p>
        </w:tc>
        <w:tc>
          <w:tcPr>
            <w:tcW w:w="2156" w:type="dxa"/>
            <w:shd w:val="clear" w:color="auto" w:fill="auto"/>
          </w:tcPr>
          <w:p w14:paraId="32EC5740"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FDBF47D" w14:textId="4D694600"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3DC1B6C5" w14:textId="77777777" w:rsidTr="00F37D1D">
        <w:trPr>
          <w:jc w:val="center"/>
        </w:trPr>
        <w:tc>
          <w:tcPr>
            <w:tcW w:w="1809" w:type="dxa"/>
            <w:shd w:val="clear" w:color="auto" w:fill="auto"/>
          </w:tcPr>
          <w:p w14:paraId="260BBA60" w14:textId="77777777" w:rsidR="00953C76" w:rsidRPr="00DC4DCC" w:rsidRDefault="00953C76" w:rsidP="00953C76">
            <w:pPr>
              <w:pStyle w:val="TableEntry"/>
            </w:pPr>
            <w:r w:rsidRPr="00DC4DCC">
              <w:t>Blood Glucose Level</w:t>
            </w:r>
          </w:p>
        </w:tc>
        <w:tc>
          <w:tcPr>
            <w:tcW w:w="2156" w:type="dxa"/>
            <w:shd w:val="clear" w:color="auto" w:fill="auto"/>
          </w:tcPr>
          <w:p w14:paraId="2AF9C02E"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4A4E6D3E" w14:textId="0FAC0891"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49864A27" w14:textId="77777777" w:rsidTr="00F37D1D">
        <w:trPr>
          <w:jc w:val="center"/>
        </w:trPr>
        <w:tc>
          <w:tcPr>
            <w:tcW w:w="1809" w:type="dxa"/>
            <w:shd w:val="clear" w:color="auto" w:fill="auto"/>
          </w:tcPr>
          <w:p w14:paraId="4B8D75D6" w14:textId="77777777" w:rsidR="00953C76" w:rsidRPr="00DC4DCC" w:rsidRDefault="00953C76" w:rsidP="00953C76">
            <w:pPr>
              <w:pStyle w:val="TableEntry"/>
            </w:pPr>
            <w:r w:rsidRPr="00DC4DCC">
              <w:t>Cardiac Rhythm / Electrocardiography (ECG)</w:t>
            </w:r>
          </w:p>
        </w:tc>
        <w:tc>
          <w:tcPr>
            <w:tcW w:w="2156" w:type="dxa"/>
            <w:shd w:val="clear" w:color="auto" w:fill="auto"/>
          </w:tcPr>
          <w:p w14:paraId="0CEE7D85"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34520493" w14:textId="5D52ABC6"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750F55B3" w14:textId="77777777" w:rsidTr="00F37D1D">
        <w:trPr>
          <w:jc w:val="center"/>
        </w:trPr>
        <w:tc>
          <w:tcPr>
            <w:tcW w:w="1809" w:type="dxa"/>
            <w:shd w:val="clear" w:color="auto" w:fill="auto"/>
          </w:tcPr>
          <w:p w14:paraId="3FD79056" w14:textId="77777777" w:rsidR="00953C76" w:rsidRPr="00DC4DCC" w:rsidRDefault="00953C76" w:rsidP="00953C76">
            <w:pPr>
              <w:pStyle w:val="TableEntry"/>
            </w:pPr>
            <w:r w:rsidRPr="00DC4DCC">
              <w:t>Stroke Scale Score</w:t>
            </w:r>
          </w:p>
        </w:tc>
        <w:tc>
          <w:tcPr>
            <w:tcW w:w="2156" w:type="dxa"/>
            <w:shd w:val="clear" w:color="auto" w:fill="auto"/>
          </w:tcPr>
          <w:p w14:paraId="4BC908BC"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A60F7CC" w14:textId="30675E5D"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953C76" w:rsidRPr="00D26514" w14:paraId="03DE906F" w14:textId="77777777" w:rsidTr="00F37D1D">
        <w:trPr>
          <w:jc w:val="center"/>
        </w:trPr>
        <w:tc>
          <w:tcPr>
            <w:tcW w:w="1809" w:type="dxa"/>
            <w:shd w:val="clear" w:color="auto" w:fill="auto"/>
          </w:tcPr>
          <w:p w14:paraId="6857B953" w14:textId="77777777" w:rsidR="00953C76" w:rsidRPr="00DC4DCC" w:rsidRDefault="00953C76" w:rsidP="00953C76">
            <w:pPr>
              <w:pStyle w:val="TableEntry"/>
            </w:pPr>
            <w:r w:rsidRPr="00DC4DCC">
              <w:t>Pain Scale Score</w:t>
            </w:r>
          </w:p>
        </w:tc>
        <w:tc>
          <w:tcPr>
            <w:tcW w:w="2156" w:type="dxa"/>
            <w:shd w:val="clear" w:color="auto" w:fill="auto"/>
          </w:tcPr>
          <w:p w14:paraId="086D8464" w14:textId="77777777" w:rsidR="00953C76" w:rsidRPr="00D26514" w:rsidRDefault="00953C76" w:rsidP="00953C76">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C7C9EA2" w14:textId="5F9E11CE" w:rsidR="00953C76" w:rsidRPr="00D26514" w:rsidRDefault="00953C76" w:rsidP="00953C76">
            <w:pPr>
              <w:pStyle w:val="TableEntry"/>
              <w:rPr>
                <w:rFonts w:ascii="Arial Unicode MS" w:eastAsia="Arial Unicode MS" w:hAnsi="Arial Unicode MS" w:cs="Arial Unicode MS"/>
                <w:sz w:val="24"/>
                <w:szCs w:val="24"/>
              </w:rPr>
            </w:pPr>
            <w:r w:rsidRPr="007B762D">
              <w:t>Encounter</w:t>
            </w:r>
            <w:r w:rsidRPr="007B762D">
              <w:rPr>
                <w:color w:val="000000"/>
              </w:rPr>
              <w:sym w:font="Wingdings" w:char="F0DF"/>
            </w:r>
            <w:r w:rsidRPr="007B762D">
              <w:t>Observation.value[x]</w:t>
            </w:r>
          </w:p>
        </w:tc>
      </w:tr>
      <w:tr w:rsidR="00C41BDA" w:rsidRPr="00D26514" w14:paraId="78CB2A5F" w14:textId="77777777" w:rsidTr="00F37D1D">
        <w:trPr>
          <w:jc w:val="center"/>
        </w:trPr>
        <w:tc>
          <w:tcPr>
            <w:tcW w:w="1809" w:type="dxa"/>
            <w:shd w:val="clear" w:color="auto" w:fill="auto"/>
          </w:tcPr>
          <w:p w14:paraId="0C57B53D" w14:textId="77777777" w:rsidR="00C41BDA" w:rsidRPr="00DC4DCC" w:rsidRDefault="00C41BDA" w:rsidP="00C41BDA">
            <w:pPr>
              <w:pStyle w:val="TableEntry"/>
            </w:pPr>
            <w:r w:rsidRPr="00DC4DCC">
              <w:t>Medication Given</w:t>
            </w:r>
          </w:p>
        </w:tc>
        <w:tc>
          <w:tcPr>
            <w:tcW w:w="2156" w:type="dxa"/>
            <w:shd w:val="clear" w:color="auto" w:fill="auto"/>
          </w:tcPr>
          <w:p w14:paraId="1BD0A082"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DAA494F" w14:textId="03ACE9D7" w:rsidR="00C41BDA" w:rsidRPr="00D26514" w:rsidRDefault="00953C76" w:rsidP="00C41BDA">
            <w:pPr>
              <w:pStyle w:val="TableEntry"/>
              <w:rPr>
                <w:rFonts w:ascii="Arial Unicode MS" w:eastAsia="Arial Unicode MS" w:hAnsi="Arial Unicode MS" w:cs="Arial Unicode MS"/>
                <w:sz w:val="24"/>
                <w:szCs w:val="24"/>
              </w:rPr>
            </w:pPr>
            <w:r>
              <w:t>Encounter</w:t>
            </w:r>
            <w:r w:rsidRPr="00272EDA">
              <w:rPr>
                <w:color w:val="000000"/>
              </w:rPr>
              <w:sym w:font="Wingdings" w:char="F0DF"/>
            </w:r>
            <w:r>
              <w:t>MedicationAdministration.resource</w:t>
            </w:r>
          </w:p>
        </w:tc>
      </w:tr>
      <w:tr w:rsidR="00C41BDA" w:rsidRPr="00D26514" w14:paraId="79AE9A45" w14:textId="77777777" w:rsidTr="00F37D1D">
        <w:trPr>
          <w:jc w:val="center"/>
        </w:trPr>
        <w:tc>
          <w:tcPr>
            <w:tcW w:w="1809" w:type="dxa"/>
            <w:shd w:val="clear" w:color="auto" w:fill="auto"/>
          </w:tcPr>
          <w:p w14:paraId="25257414" w14:textId="77777777" w:rsidR="00C41BDA" w:rsidRPr="00DC4DCC" w:rsidRDefault="00C41BDA" w:rsidP="00C41BDA">
            <w:pPr>
              <w:pStyle w:val="TableEntry"/>
            </w:pPr>
            <w:r w:rsidRPr="00DC4DCC">
              <w:t>Age</w:t>
            </w:r>
          </w:p>
        </w:tc>
        <w:tc>
          <w:tcPr>
            <w:tcW w:w="2156" w:type="dxa"/>
            <w:shd w:val="clear" w:color="auto" w:fill="auto"/>
          </w:tcPr>
          <w:p w14:paraId="28E2D698"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14F48F5" w14:textId="77777777" w:rsidR="00C41BDA" w:rsidRPr="00D26514" w:rsidRDefault="00C41BDA" w:rsidP="00C41BDA">
            <w:pPr>
              <w:pStyle w:val="TableEntry"/>
              <w:rPr>
                <w:rFonts w:ascii="Arial Unicode MS" w:eastAsia="Arial Unicode MS" w:hAnsi="Arial Unicode MS" w:cs="Arial Unicode MS"/>
                <w:sz w:val="24"/>
                <w:szCs w:val="24"/>
              </w:rPr>
            </w:pPr>
            <w:r>
              <w:t>Encounter.subject (</w:t>
            </w:r>
            <w:r w:rsidRPr="00376959">
              <w:t>Patient.identifier</w:t>
            </w:r>
            <w:r>
              <w:t>)</w:t>
            </w:r>
          </w:p>
        </w:tc>
      </w:tr>
      <w:tr w:rsidR="00C41BDA" w:rsidRPr="00D26514" w14:paraId="578DB446" w14:textId="77777777" w:rsidTr="00F37D1D">
        <w:trPr>
          <w:jc w:val="center"/>
        </w:trPr>
        <w:tc>
          <w:tcPr>
            <w:tcW w:w="1809" w:type="dxa"/>
            <w:shd w:val="clear" w:color="auto" w:fill="auto"/>
          </w:tcPr>
          <w:p w14:paraId="3A613CE8" w14:textId="77777777" w:rsidR="00C41BDA" w:rsidRPr="00DC4DCC" w:rsidRDefault="00C41BDA" w:rsidP="00C41BDA">
            <w:pPr>
              <w:pStyle w:val="TableEntry"/>
            </w:pPr>
            <w:r w:rsidRPr="00DC4DCC">
              <w:t>Age Units</w:t>
            </w:r>
          </w:p>
        </w:tc>
        <w:tc>
          <w:tcPr>
            <w:tcW w:w="2156" w:type="dxa"/>
            <w:shd w:val="clear" w:color="auto" w:fill="auto"/>
          </w:tcPr>
          <w:p w14:paraId="3F6A633A"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F6D84D4" w14:textId="77777777" w:rsidR="00C41BDA" w:rsidRPr="00D26514" w:rsidRDefault="00C41BDA" w:rsidP="00C41BDA">
            <w:pPr>
              <w:pStyle w:val="TableEntry"/>
              <w:rPr>
                <w:rFonts w:ascii="Arial Unicode MS" w:eastAsia="Arial Unicode MS" w:hAnsi="Arial Unicode MS" w:cs="Arial Unicode MS"/>
                <w:sz w:val="24"/>
                <w:szCs w:val="24"/>
              </w:rPr>
            </w:pPr>
            <w:r>
              <w:t>Encounter.subject (</w:t>
            </w:r>
            <w:r w:rsidRPr="00376959">
              <w:t>Patient.identifier</w:t>
            </w:r>
            <w:r>
              <w:t>)</w:t>
            </w:r>
          </w:p>
        </w:tc>
      </w:tr>
      <w:tr w:rsidR="00C41BDA" w:rsidRPr="00D26514" w14:paraId="7162D743" w14:textId="77777777" w:rsidTr="00F37D1D">
        <w:trPr>
          <w:jc w:val="center"/>
        </w:trPr>
        <w:tc>
          <w:tcPr>
            <w:tcW w:w="1809" w:type="dxa"/>
            <w:shd w:val="clear" w:color="auto" w:fill="auto"/>
          </w:tcPr>
          <w:p w14:paraId="7249B3A0" w14:textId="77777777" w:rsidR="00C41BDA" w:rsidRPr="00DC4DCC" w:rsidRDefault="00C41BDA" w:rsidP="00C41BDA">
            <w:pPr>
              <w:pStyle w:val="TableEntry"/>
            </w:pPr>
            <w:r w:rsidRPr="00DC4DCC">
              <w:t>Date of Birth</w:t>
            </w:r>
          </w:p>
        </w:tc>
        <w:tc>
          <w:tcPr>
            <w:tcW w:w="2156" w:type="dxa"/>
            <w:shd w:val="clear" w:color="auto" w:fill="auto"/>
          </w:tcPr>
          <w:p w14:paraId="107CE4EF"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22675634" w14:textId="77777777" w:rsidR="00C41BDA" w:rsidRPr="00D26514" w:rsidRDefault="00C41BDA" w:rsidP="00C41BDA">
            <w:pPr>
              <w:pStyle w:val="TableEntry"/>
              <w:rPr>
                <w:rFonts w:ascii="Arial Unicode MS" w:eastAsia="Arial Unicode MS" w:hAnsi="Arial Unicode MS" w:cs="Arial Unicode MS"/>
                <w:sz w:val="24"/>
                <w:szCs w:val="24"/>
              </w:rPr>
            </w:pPr>
            <w:r>
              <w:t>Encounter.subject (</w:t>
            </w:r>
            <w:r w:rsidRPr="00376959">
              <w:t>Patient.birthDate</w:t>
            </w:r>
            <w:r>
              <w:t>)</w:t>
            </w:r>
          </w:p>
        </w:tc>
      </w:tr>
      <w:tr w:rsidR="00C41BDA" w:rsidRPr="00D26514" w14:paraId="305138AC" w14:textId="77777777" w:rsidTr="00F37D1D">
        <w:trPr>
          <w:jc w:val="center"/>
        </w:trPr>
        <w:tc>
          <w:tcPr>
            <w:tcW w:w="1809" w:type="dxa"/>
            <w:shd w:val="clear" w:color="auto" w:fill="auto"/>
          </w:tcPr>
          <w:p w14:paraId="77E92564" w14:textId="77777777" w:rsidR="00C41BDA" w:rsidRPr="00DC4DCC" w:rsidRDefault="00C41BDA" w:rsidP="00C41BDA">
            <w:pPr>
              <w:pStyle w:val="TableEntry"/>
            </w:pPr>
            <w:r w:rsidRPr="00DC4DCC">
              <w:t>Cause of Injury</w:t>
            </w:r>
          </w:p>
        </w:tc>
        <w:tc>
          <w:tcPr>
            <w:tcW w:w="2156" w:type="dxa"/>
            <w:shd w:val="clear" w:color="auto" w:fill="auto"/>
          </w:tcPr>
          <w:p w14:paraId="464C578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79C5B22C" w14:textId="77777777" w:rsidR="00C41BDA" w:rsidRPr="00D26514" w:rsidRDefault="00C41BDA" w:rsidP="00C41BDA">
            <w:pPr>
              <w:pStyle w:val="TableEntry"/>
              <w:rPr>
                <w:rFonts w:ascii="Arial Unicode MS" w:eastAsia="Arial Unicode MS" w:hAnsi="Arial Unicode MS" w:cs="Arial Unicode MS"/>
                <w:sz w:val="24"/>
                <w:szCs w:val="24"/>
              </w:rPr>
            </w:pPr>
            <w:r w:rsidRPr="001F7315">
              <w:t>Encounter.Observation.value</w:t>
            </w:r>
          </w:p>
        </w:tc>
      </w:tr>
      <w:tr w:rsidR="00C41BDA" w:rsidRPr="00D26514" w14:paraId="5881D006" w14:textId="77777777" w:rsidTr="00F37D1D">
        <w:trPr>
          <w:jc w:val="center"/>
        </w:trPr>
        <w:tc>
          <w:tcPr>
            <w:tcW w:w="1809" w:type="dxa"/>
            <w:shd w:val="clear" w:color="auto" w:fill="auto"/>
          </w:tcPr>
          <w:p w14:paraId="36F7ED89" w14:textId="77777777" w:rsidR="00C41BDA" w:rsidRPr="00DC4DCC" w:rsidRDefault="00C41BDA" w:rsidP="00C41BDA">
            <w:pPr>
              <w:pStyle w:val="TableEntry"/>
            </w:pPr>
            <w:r>
              <w:t>Mass Casualty</w:t>
            </w:r>
          </w:p>
        </w:tc>
        <w:tc>
          <w:tcPr>
            <w:tcW w:w="2156" w:type="dxa"/>
            <w:shd w:val="clear" w:color="auto" w:fill="auto"/>
          </w:tcPr>
          <w:p w14:paraId="60606C72" w14:textId="05F9600E" w:rsidR="00C41BDA" w:rsidRPr="00FC04B4" w:rsidRDefault="00953C76" w:rsidP="00C41BDA">
            <w:pPr>
              <w:pStyle w:val="TableEntry"/>
            </w:pPr>
            <w:r>
              <w:t>RE[0..1]</w:t>
            </w:r>
          </w:p>
        </w:tc>
        <w:tc>
          <w:tcPr>
            <w:tcW w:w="4386" w:type="dxa"/>
            <w:shd w:val="clear" w:color="auto" w:fill="auto"/>
          </w:tcPr>
          <w:p w14:paraId="1BD8E3D7" w14:textId="77777777" w:rsidR="00953C76" w:rsidRDefault="00953C76" w:rsidP="00953C76">
            <w:pPr>
              <w:pStyle w:val="TableEntry"/>
            </w:pPr>
            <w:r>
              <w:t xml:space="preserve">Encounter.encounter- massCasualty </w:t>
            </w:r>
          </w:p>
          <w:p w14:paraId="6E2D3CC9" w14:textId="6AA96F3E" w:rsidR="00C41BDA" w:rsidRPr="001F7315" w:rsidRDefault="00953C76" w:rsidP="00953C76">
            <w:pPr>
              <w:pStyle w:val="TableEntry"/>
            </w:pPr>
            <w:r>
              <w:t xml:space="preserve"> **IHE extension**</w:t>
            </w:r>
          </w:p>
        </w:tc>
      </w:tr>
      <w:tr w:rsidR="00C41BDA" w:rsidRPr="00D26514" w14:paraId="1D97E45D" w14:textId="77777777" w:rsidTr="00F37D1D">
        <w:trPr>
          <w:jc w:val="center"/>
        </w:trPr>
        <w:tc>
          <w:tcPr>
            <w:tcW w:w="1809" w:type="dxa"/>
            <w:shd w:val="clear" w:color="auto" w:fill="auto"/>
          </w:tcPr>
          <w:p w14:paraId="07164A54" w14:textId="77777777" w:rsidR="00C41BDA" w:rsidRPr="00DC4DCC" w:rsidRDefault="00C41BDA" w:rsidP="00C41BDA">
            <w:pPr>
              <w:pStyle w:val="TableEntry"/>
            </w:pPr>
            <w:r w:rsidRPr="00DC4DCC">
              <w:t>Mechanism of Injury</w:t>
            </w:r>
          </w:p>
        </w:tc>
        <w:tc>
          <w:tcPr>
            <w:tcW w:w="2156" w:type="dxa"/>
            <w:shd w:val="clear" w:color="auto" w:fill="auto"/>
          </w:tcPr>
          <w:p w14:paraId="7D2E2B50" w14:textId="77777777" w:rsidR="00C41BDA" w:rsidRPr="00D26514" w:rsidRDefault="00C41BDA" w:rsidP="00C41BDA">
            <w:pPr>
              <w:pStyle w:val="TableEntry"/>
              <w:rPr>
                <w:rFonts w:ascii="Arial Unicode MS" w:eastAsia="Arial Unicode MS" w:hAnsi="Arial Unicode MS" w:cs="Arial Unicode MS"/>
                <w:sz w:val="24"/>
                <w:szCs w:val="24"/>
              </w:rPr>
            </w:pPr>
            <w:r w:rsidRPr="00FC04B4">
              <w:t>RE [0..1]</w:t>
            </w:r>
          </w:p>
        </w:tc>
        <w:tc>
          <w:tcPr>
            <w:tcW w:w="4386" w:type="dxa"/>
            <w:shd w:val="clear" w:color="auto" w:fill="auto"/>
          </w:tcPr>
          <w:p w14:paraId="6F40A21B" w14:textId="01EF39BA" w:rsidR="00C41BDA" w:rsidRPr="00953C76" w:rsidRDefault="00C41BDA" w:rsidP="00C41BDA">
            <w:pPr>
              <w:pStyle w:val="TableEntry"/>
            </w:pPr>
            <w:r w:rsidRPr="00953C76">
              <w:t xml:space="preserve">No Mapping Available </w:t>
            </w:r>
          </w:p>
        </w:tc>
      </w:tr>
    </w:tbl>
    <w:p w14:paraId="29CFDA8A" w14:textId="77777777" w:rsidR="0069675E" w:rsidRDefault="0069675E" w:rsidP="0069675E">
      <w:pPr>
        <w:pStyle w:val="BodyText"/>
      </w:pPr>
    </w:p>
    <w:p w14:paraId="25FFA020" w14:textId="77777777" w:rsidR="0069675E" w:rsidRDefault="0069675E" w:rsidP="0069675E">
      <w:pPr>
        <w:pStyle w:val="Heading3"/>
        <w:numPr>
          <w:ilvl w:val="0"/>
          <w:numId w:val="0"/>
        </w:numPr>
        <w:ind w:left="720" w:hanging="720"/>
        <w:rPr>
          <w:noProof w:val="0"/>
        </w:rPr>
      </w:pPr>
      <w:r w:rsidRPr="00376959">
        <w:rPr>
          <w:rFonts w:eastAsia="Arial"/>
          <w:noProof w:val="0"/>
        </w:rPr>
        <w:t>6.6.</w:t>
      </w:r>
      <w:r w:rsidRPr="00FC6665">
        <w:rPr>
          <w:rFonts w:eastAsia="Arial"/>
          <w:noProof w:val="0"/>
          <w:highlight w:val="yellow"/>
        </w:rPr>
        <w:t>x</w:t>
      </w:r>
      <w:r>
        <w:rPr>
          <w:rFonts w:eastAsia="Arial"/>
          <w:noProof w:val="0"/>
        </w:rPr>
        <w:t>.5</w:t>
      </w:r>
      <w:r w:rsidRPr="00376959">
        <w:rPr>
          <w:rFonts w:eastAsia="Arial"/>
          <w:noProof w:val="0"/>
        </w:rPr>
        <w:t xml:space="preserve"> </w:t>
      </w:r>
      <w:r>
        <w:rPr>
          <w:noProof w:val="0"/>
        </w:rPr>
        <w:t>Trauma Data Import Option</w:t>
      </w:r>
    </w:p>
    <w:p w14:paraId="5AAEA3BF" w14:textId="77777777" w:rsidR="0069675E" w:rsidRDefault="0069675E" w:rsidP="0069675E">
      <w:pPr>
        <w:pStyle w:val="BodyText"/>
      </w:pPr>
      <w:r>
        <w:t xml:space="preserve">The Transport Data Consumer supporting the Trauma Data Import option SHALL support discreet import of the data elements identified in the following table. </w:t>
      </w:r>
    </w:p>
    <w:p w14:paraId="78CCB219" w14:textId="77777777" w:rsidR="0069675E" w:rsidRDefault="0069675E" w:rsidP="0069675E">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45"/>
        <w:gridCol w:w="1720"/>
        <w:gridCol w:w="4386"/>
      </w:tblGrid>
      <w:tr w:rsidR="0069675E" w:rsidRPr="00D26514" w14:paraId="4292F62A" w14:textId="77777777" w:rsidTr="002F4C50">
        <w:trPr>
          <w:tblHeader/>
          <w:jc w:val="center"/>
        </w:trPr>
        <w:tc>
          <w:tcPr>
            <w:tcW w:w="2245" w:type="dxa"/>
            <w:shd w:val="clear" w:color="auto" w:fill="D9D9D9"/>
          </w:tcPr>
          <w:p w14:paraId="5FD94F82" w14:textId="77777777" w:rsidR="0069675E" w:rsidRPr="00D26514" w:rsidRDefault="0069675E" w:rsidP="002F4C50">
            <w:pPr>
              <w:pStyle w:val="TableEntryHeader"/>
              <w:rPr>
                <w:rFonts w:eastAsia="Arial Unicode MS"/>
                <w:szCs w:val="24"/>
              </w:rPr>
            </w:pPr>
            <w:r>
              <w:t xml:space="preserve">Paramedicine </w:t>
            </w:r>
            <w:r w:rsidRPr="00376959">
              <w:t xml:space="preserve"> Data Element</w:t>
            </w:r>
            <w:r w:rsidRPr="00D26514">
              <w:t xml:space="preserve"> </w:t>
            </w:r>
          </w:p>
        </w:tc>
        <w:tc>
          <w:tcPr>
            <w:tcW w:w="1720" w:type="dxa"/>
            <w:shd w:val="clear" w:color="auto" w:fill="D9D9D9"/>
          </w:tcPr>
          <w:p w14:paraId="2ECC13C1" w14:textId="77777777" w:rsidR="0069675E" w:rsidRPr="00D26514" w:rsidRDefault="0069675E" w:rsidP="002F4C50">
            <w:pPr>
              <w:pStyle w:val="TableEntryHeader"/>
              <w:rPr>
                <w:rFonts w:eastAsia="Arial Unicode MS"/>
                <w:szCs w:val="24"/>
              </w:rPr>
            </w:pPr>
            <w:r>
              <w:t xml:space="preserve">Optionality </w:t>
            </w:r>
            <w:r w:rsidRPr="00D26514">
              <w:t xml:space="preserve"> </w:t>
            </w:r>
          </w:p>
        </w:tc>
        <w:tc>
          <w:tcPr>
            <w:tcW w:w="4386" w:type="dxa"/>
            <w:shd w:val="clear" w:color="auto" w:fill="D9D9D9"/>
          </w:tcPr>
          <w:p w14:paraId="661EB1AC" w14:textId="77777777" w:rsidR="0069675E" w:rsidRPr="00D26514" w:rsidRDefault="0069675E" w:rsidP="002F4C50">
            <w:pPr>
              <w:pStyle w:val="TableEntryHeader"/>
              <w:rPr>
                <w:rFonts w:eastAsia="Arial Unicode MS"/>
                <w:szCs w:val="24"/>
              </w:rPr>
            </w:pPr>
            <w:r>
              <w:t xml:space="preserve">FHIR Resource Location </w:t>
            </w:r>
          </w:p>
        </w:tc>
      </w:tr>
      <w:tr w:rsidR="0069675E" w:rsidRPr="00D26514" w14:paraId="263775E2" w14:textId="77777777" w:rsidTr="002F4C50">
        <w:trPr>
          <w:jc w:val="center"/>
        </w:trPr>
        <w:tc>
          <w:tcPr>
            <w:tcW w:w="2245" w:type="dxa"/>
            <w:shd w:val="clear" w:color="auto" w:fill="auto"/>
          </w:tcPr>
          <w:p w14:paraId="1AFA8B91" w14:textId="77777777" w:rsidR="0069675E" w:rsidRPr="00A332CB" w:rsidRDefault="0069675E" w:rsidP="002F4C50">
            <w:pPr>
              <w:pStyle w:val="TableEntry"/>
              <w:widowControl w:val="0"/>
              <w:rPr>
                <w:color w:val="000000"/>
                <w:szCs w:val="24"/>
              </w:rPr>
            </w:pPr>
            <w:r w:rsidRPr="00A332CB">
              <w:rPr>
                <w:color w:val="000000"/>
                <w:szCs w:val="24"/>
              </w:rPr>
              <w:t>Ems Dispatch Date</w:t>
            </w:r>
          </w:p>
        </w:tc>
        <w:tc>
          <w:tcPr>
            <w:tcW w:w="1720" w:type="dxa"/>
            <w:shd w:val="clear" w:color="auto" w:fill="auto"/>
          </w:tcPr>
          <w:p w14:paraId="18C8F925"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5E966FAF" w14:textId="77777777" w:rsidR="00953C76" w:rsidRDefault="00953C76" w:rsidP="00953C76">
            <w:pPr>
              <w:pStyle w:val="TableEntry"/>
            </w:pPr>
            <w:r>
              <w:t>Encounter.statusHistory.code</w:t>
            </w:r>
          </w:p>
          <w:p w14:paraId="4C4775B3" w14:textId="77777777" w:rsidR="00953C76" w:rsidRDefault="00953C76" w:rsidP="00953C76">
            <w:pPr>
              <w:pStyle w:val="TableEntry"/>
            </w:pPr>
          </w:p>
          <w:p w14:paraId="6C7B27CB" w14:textId="77777777" w:rsidR="00953C76" w:rsidRDefault="00953C76" w:rsidP="00953C76">
            <w:pPr>
              <w:pStyle w:val="TableEntry"/>
            </w:pPr>
            <w:r>
              <w:t>Encounter.statusHistory.period.start</w:t>
            </w:r>
          </w:p>
          <w:p w14:paraId="4BB299CC" w14:textId="77777777" w:rsidR="00953C76" w:rsidRDefault="00953C76" w:rsidP="00953C76">
            <w:pPr>
              <w:pStyle w:val="TableEntry"/>
            </w:pPr>
          </w:p>
          <w:p w14:paraId="1DC2F51D" w14:textId="77777777" w:rsidR="00953C76" w:rsidRDefault="00953C76" w:rsidP="00953C76">
            <w:pPr>
              <w:pStyle w:val="TableEntry"/>
            </w:pPr>
            <w:r>
              <w:t>Encounter.statusHistory – Type</w:t>
            </w:r>
          </w:p>
          <w:p w14:paraId="41C7BA00" w14:textId="5B421062" w:rsidR="0069675E" w:rsidRPr="00D26514" w:rsidRDefault="00953C76" w:rsidP="00953C76">
            <w:pPr>
              <w:pStyle w:val="TableEntry"/>
              <w:rPr>
                <w:rFonts w:ascii="Arial Unicode MS" w:eastAsia="Arial Unicode MS" w:hAnsi="Arial Unicode MS" w:cs="Arial Unicode MS"/>
                <w:sz w:val="24"/>
                <w:szCs w:val="24"/>
              </w:rPr>
            </w:pPr>
            <w:r>
              <w:t>**IHE Extension*</w:t>
            </w:r>
          </w:p>
        </w:tc>
      </w:tr>
      <w:tr w:rsidR="00953C76" w:rsidRPr="00D26514" w14:paraId="3A85B483" w14:textId="77777777" w:rsidTr="002F4C50">
        <w:trPr>
          <w:jc w:val="center"/>
        </w:trPr>
        <w:tc>
          <w:tcPr>
            <w:tcW w:w="2245" w:type="dxa"/>
            <w:shd w:val="clear" w:color="auto" w:fill="auto"/>
          </w:tcPr>
          <w:p w14:paraId="38B21773" w14:textId="77777777" w:rsidR="00953C76" w:rsidRPr="00A332CB" w:rsidRDefault="00953C76" w:rsidP="00953C76">
            <w:pPr>
              <w:pStyle w:val="TableEntry"/>
              <w:widowControl w:val="0"/>
              <w:rPr>
                <w:color w:val="000000"/>
                <w:szCs w:val="24"/>
              </w:rPr>
            </w:pPr>
            <w:r w:rsidRPr="00A332CB">
              <w:rPr>
                <w:color w:val="000000"/>
                <w:szCs w:val="24"/>
              </w:rPr>
              <w:t>Ems Dispatch Time</w:t>
            </w:r>
          </w:p>
        </w:tc>
        <w:tc>
          <w:tcPr>
            <w:tcW w:w="1720" w:type="dxa"/>
            <w:shd w:val="clear" w:color="auto" w:fill="auto"/>
          </w:tcPr>
          <w:p w14:paraId="233A6109"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0AC20353" w14:textId="77777777" w:rsidR="00953C76" w:rsidRDefault="00953C76" w:rsidP="00953C76">
            <w:pPr>
              <w:pStyle w:val="TableEntry"/>
            </w:pPr>
            <w:r>
              <w:t>Encounter.statusHistory.code</w:t>
            </w:r>
          </w:p>
          <w:p w14:paraId="500630BD" w14:textId="77777777" w:rsidR="00953C76" w:rsidRDefault="00953C76" w:rsidP="00953C76">
            <w:pPr>
              <w:pStyle w:val="TableEntry"/>
            </w:pPr>
          </w:p>
          <w:p w14:paraId="1888953C" w14:textId="77777777" w:rsidR="00953C76" w:rsidRDefault="00953C76" w:rsidP="00953C76">
            <w:pPr>
              <w:pStyle w:val="TableEntry"/>
            </w:pPr>
            <w:r>
              <w:t>Encounter.statusHistory.period.start</w:t>
            </w:r>
          </w:p>
          <w:p w14:paraId="4AD1D8B7" w14:textId="77777777" w:rsidR="00953C76" w:rsidRDefault="00953C76" w:rsidP="00953C76">
            <w:pPr>
              <w:pStyle w:val="TableEntry"/>
            </w:pPr>
          </w:p>
          <w:p w14:paraId="6F73CDFA" w14:textId="77777777" w:rsidR="00953C76" w:rsidRDefault="00953C76" w:rsidP="00953C76">
            <w:pPr>
              <w:pStyle w:val="TableEntry"/>
            </w:pPr>
            <w:r>
              <w:t>Encounter.statusHistory – Type</w:t>
            </w:r>
          </w:p>
          <w:p w14:paraId="268795AC" w14:textId="48B1E66E" w:rsidR="00953C76" w:rsidRPr="00D26514" w:rsidRDefault="00953C76" w:rsidP="00953C76">
            <w:pPr>
              <w:pStyle w:val="TableEntry"/>
              <w:rPr>
                <w:rFonts w:ascii="Arial Unicode MS" w:eastAsia="Arial Unicode MS" w:hAnsi="Arial Unicode MS" w:cs="Arial Unicode MS"/>
                <w:sz w:val="24"/>
                <w:szCs w:val="24"/>
              </w:rPr>
            </w:pPr>
            <w:r>
              <w:t>**IHE Extension*</w:t>
            </w:r>
          </w:p>
        </w:tc>
      </w:tr>
      <w:tr w:rsidR="00953C76" w:rsidRPr="00D26514" w14:paraId="624431D8" w14:textId="77777777" w:rsidTr="002F4C50">
        <w:trPr>
          <w:jc w:val="center"/>
        </w:trPr>
        <w:tc>
          <w:tcPr>
            <w:tcW w:w="2245" w:type="dxa"/>
            <w:shd w:val="clear" w:color="auto" w:fill="auto"/>
          </w:tcPr>
          <w:p w14:paraId="366AD4F1" w14:textId="77777777" w:rsidR="00953C76" w:rsidRPr="00A332CB" w:rsidRDefault="00953C76" w:rsidP="00953C76">
            <w:pPr>
              <w:pStyle w:val="TableEntry"/>
              <w:widowControl w:val="0"/>
              <w:rPr>
                <w:color w:val="000000"/>
                <w:szCs w:val="24"/>
              </w:rPr>
            </w:pPr>
            <w:r w:rsidRPr="00A332CB">
              <w:rPr>
                <w:color w:val="000000"/>
                <w:szCs w:val="24"/>
              </w:rPr>
              <w:t xml:space="preserve">Ems Unit Arrival Date At </w:t>
            </w:r>
            <w:r w:rsidRPr="00A332CB">
              <w:rPr>
                <w:color w:val="000000"/>
                <w:szCs w:val="24"/>
              </w:rPr>
              <w:lastRenderedPageBreak/>
              <w:t>Scene Or Transferring Facility</w:t>
            </w:r>
          </w:p>
        </w:tc>
        <w:tc>
          <w:tcPr>
            <w:tcW w:w="1720" w:type="dxa"/>
            <w:shd w:val="clear" w:color="auto" w:fill="auto"/>
          </w:tcPr>
          <w:p w14:paraId="3B77E2BD" w14:textId="77777777" w:rsidR="00953C76" w:rsidRPr="00425A68" w:rsidRDefault="00953C76" w:rsidP="00953C76">
            <w:pPr>
              <w:pStyle w:val="TableEntry"/>
              <w:rPr>
                <w:color w:val="000000"/>
                <w:szCs w:val="24"/>
              </w:rPr>
            </w:pPr>
            <w:r w:rsidRPr="00425A68">
              <w:rPr>
                <w:color w:val="000000"/>
                <w:szCs w:val="24"/>
              </w:rPr>
              <w:lastRenderedPageBreak/>
              <w:t>RE [0..1]</w:t>
            </w:r>
          </w:p>
        </w:tc>
        <w:tc>
          <w:tcPr>
            <w:tcW w:w="4386" w:type="dxa"/>
            <w:shd w:val="clear" w:color="auto" w:fill="auto"/>
          </w:tcPr>
          <w:p w14:paraId="57065D73" w14:textId="77777777" w:rsidR="00953C76" w:rsidRDefault="00953C76" w:rsidP="00953C76">
            <w:pPr>
              <w:pStyle w:val="TableEntry"/>
            </w:pPr>
            <w:r>
              <w:t>Encounter.statusHistory.code</w:t>
            </w:r>
          </w:p>
          <w:p w14:paraId="2A3BEBCE" w14:textId="77777777" w:rsidR="00953C76" w:rsidRDefault="00953C76" w:rsidP="00953C76">
            <w:pPr>
              <w:pStyle w:val="TableEntry"/>
            </w:pPr>
          </w:p>
          <w:p w14:paraId="57D20E4F" w14:textId="77777777" w:rsidR="00953C76" w:rsidRDefault="00953C76" w:rsidP="00953C76">
            <w:pPr>
              <w:pStyle w:val="TableEntry"/>
            </w:pPr>
            <w:r>
              <w:t>Encounter.statusHistory.period.start</w:t>
            </w:r>
          </w:p>
          <w:p w14:paraId="307BC9B0" w14:textId="77777777" w:rsidR="00953C76" w:rsidRDefault="00953C76" w:rsidP="00953C76">
            <w:pPr>
              <w:pStyle w:val="TableEntry"/>
            </w:pPr>
          </w:p>
          <w:p w14:paraId="17F52860" w14:textId="77777777" w:rsidR="00953C76" w:rsidRDefault="00953C76" w:rsidP="00953C76">
            <w:pPr>
              <w:pStyle w:val="TableEntry"/>
            </w:pPr>
            <w:r>
              <w:t>Encounter.statusHistory – Type</w:t>
            </w:r>
          </w:p>
          <w:p w14:paraId="66BFAC5C" w14:textId="331AB0A2" w:rsidR="00953C76" w:rsidRPr="00D26514" w:rsidRDefault="00953C76" w:rsidP="00953C76">
            <w:pPr>
              <w:pStyle w:val="TableEntry"/>
              <w:rPr>
                <w:rFonts w:ascii="Arial Unicode MS" w:eastAsia="Arial Unicode MS" w:hAnsi="Arial Unicode MS" w:cs="Arial Unicode MS"/>
                <w:sz w:val="24"/>
                <w:szCs w:val="24"/>
              </w:rPr>
            </w:pPr>
            <w:r>
              <w:t>**IHE Extension*</w:t>
            </w:r>
          </w:p>
        </w:tc>
      </w:tr>
      <w:tr w:rsidR="00953C76" w:rsidRPr="00D26514" w14:paraId="15AA7638" w14:textId="77777777" w:rsidTr="002F4C50">
        <w:trPr>
          <w:jc w:val="center"/>
        </w:trPr>
        <w:tc>
          <w:tcPr>
            <w:tcW w:w="2245" w:type="dxa"/>
            <w:shd w:val="clear" w:color="auto" w:fill="auto"/>
          </w:tcPr>
          <w:p w14:paraId="6D390A67" w14:textId="77777777" w:rsidR="00953C76" w:rsidRPr="00A332CB" w:rsidRDefault="00953C76" w:rsidP="00953C76">
            <w:pPr>
              <w:pStyle w:val="TableEntry"/>
              <w:widowControl w:val="0"/>
              <w:rPr>
                <w:color w:val="000000"/>
                <w:szCs w:val="24"/>
              </w:rPr>
            </w:pPr>
            <w:r w:rsidRPr="00A332CB">
              <w:rPr>
                <w:color w:val="000000"/>
                <w:szCs w:val="24"/>
              </w:rPr>
              <w:lastRenderedPageBreak/>
              <w:t>Ems Unit Arrival Time At Scene Or Transferring Facility</w:t>
            </w:r>
          </w:p>
        </w:tc>
        <w:tc>
          <w:tcPr>
            <w:tcW w:w="1720" w:type="dxa"/>
            <w:shd w:val="clear" w:color="auto" w:fill="auto"/>
          </w:tcPr>
          <w:p w14:paraId="4050F094"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1EE640DD" w14:textId="77777777" w:rsidR="00953C76" w:rsidRDefault="00953C76" w:rsidP="00953C76">
            <w:pPr>
              <w:pStyle w:val="TableEntry"/>
            </w:pPr>
            <w:r>
              <w:t>Encounter.statusHistory.code</w:t>
            </w:r>
          </w:p>
          <w:p w14:paraId="025314D6" w14:textId="77777777" w:rsidR="00953C76" w:rsidRDefault="00953C76" w:rsidP="00953C76">
            <w:pPr>
              <w:pStyle w:val="TableEntry"/>
            </w:pPr>
          </w:p>
          <w:p w14:paraId="48531236" w14:textId="77777777" w:rsidR="00953C76" w:rsidRDefault="00953C76" w:rsidP="00953C76">
            <w:pPr>
              <w:pStyle w:val="TableEntry"/>
            </w:pPr>
            <w:r>
              <w:t>Encounter.statusHistory.period.start</w:t>
            </w:r>
          </w:p>
          <w:p w14:paraId="35EE6B80" w14:textId="77777777" w:rsidR="00953C76" w:rsidRDefault="00953C76" w:rsidP="00953C76">
            <w:pPr>
              <w:pStyle w:val="TableEntry"/>
            </w:pPr>
          </w:p>
          <w:p w14:paraId="169EDBBA" w14:textId="77777777" w:rsidR="00953C76" w:rsidRDefault="00953C76" w:rsidP="00953C76">
            <w:pPr>
              <w:pStyle w:val="TableEntry"/>
            </w:pPr>
            <w:r>
              <w:t>Encounter.statusHistory – Type</w:t>
            </w:r>
          </w:p>
          <w:p w14:paraId="78D81BAB" w14:textId="67603A52" w:rsidR="00953C76" w:rsidRPr="00D26514" w:rsidRDefault="00953C76" w:rsidP="00953C76">
            <w:pPr>
              <w:pStyle w:val="TableEntry"/>
              <w:rPr>
                <w:rFonts w:ascii="Arial Unicode MS" w:eastAsia="Arial Unicode MS" w:hAnsi="Arial Unicode MS" w:cs="Arial Unicode MS"/>
                <w:sz w:val="24"/>
                <w:szCs w:val="24"/>
              </w:rPr>
            </w:pPr>
            <w:r>
              <w:t>**IHE Extension*</w:t>
            </w:r>
          </w:p>
        </w:tc>
      </w:tr>
      <w:tr w:rsidR="00953C76" w:rsidRPr="00D26514" w14:paraId="5EB3BB7A" w14:textId="77777777" w:rsidTr="002F4C50">
        <w:trPr>
          <w:jc w:val="center"/>
        </w:trPr>
        <w:tc>
          <w:tcPr>
            <w:tcW w:w="2245" w:type="dxa"/>
            <w:shd w:val="clear" w:color="auto" w:fill="auto"/>
          </w:tcPr>
          <w:p w14:paraId="47860900" w14:textId="77777777" w:rsidR="00953C76" w:rsidRPr="00A332CB" w:rsidRDefault="00953C76" w:rsidP="00953C76">
            <w:pPr>
              <w:pStyle w:val="TableEntry"/>
              <w:widowControl w:val="0"/>
              <w:rPr>
                <w:color w:val="000000"/>
                <w:szCs w:val="24"/>
              </w:rPr>
            </w:pPr>
            <w:r w:rsidRPr="00A332CB">
              <w:rPr>
                <w:color w:val="000000"/>
                <w:szCs w:val="24"/>
              </w:rPr>
              <w:t>Ems Unit Departure Date From Scene Or Transferring Facility</w:t>
            </w:r>
          </w:p>
        </w:tc>
        <w:tc>
          <w:tcPr>
            <w:tcW w:w="1720" w:type="dxa"/>
            <w:shd w:val="clear" w:color="auto" w:fill="auto"/>
          </w:tcPr>
          <w:p w14:paraId="7C1429DA"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2D8428DF" w14:textId="77777777" w:rsidR="00953C76" w:rsidRDefault="00953C76" w:rsidP="00953C76">
            <w:pPr>
              <w:pStyle w:val="TableEntry"/>
            </w:pPr>
            <w:r>
              <w:t>Encounter.statusHistory.code</w:t>
            </w:r>
          </w:p>
          <w:p w14:paraId="4220C79B" w14:textId="77777777" w:rsidR="00953C76" w:rsidRDefault="00953C76" w:rsidP="00953C76">
            <w:pPr>
              <w:pStyle w:val="TableEntry"/>
            </w:pPr>
          </w:p>
          <w:p w14:paraId="7E9661EB" w14:textId="77777777" w:rsidR="00953C76" w:rsidRDefault="00953C76" w:rsidP="00953C76">
            <w:pPr>
              <w:pStyle w:val="TableEntry"/>
            </w:pPr>
            <w:r>
              <w:t>Encounter.statusHistory.period.start</w:t>
            </w:r>
          </w:p>
          <w:p w14:paraId="6A3761B0" w14:textId="77777777" w:rsidR="00953C76" w:rsidRDefault="00953C76" w:rsidP="00953C76">
            <w:pPr>
              <w:pStyle w:val="TableEntry"/>
            </w:pPr>
          </w:p>
          <w:p w14:paraId="69AB9DBD" w14:textId="77777777" w:rsidR="00953C76" w:rsidRDefault="00953C76" w:rsidP="00953C76">
            <w:pPr>
              <w:pStyle w:val="TableEntry"/>
            </w:pPr>
            <w:r>
              <w:t>Encounter.statusHistory – Type</w:t>
            </w:r>
          </w:p>
          <w:p w14:paraId="243D4CB0" w14:textId="77CF3EB6" w:rsidR="00953C76" w:rsidRPr="00D26514" w:rsidRDefault="00953C76" w:rsidP="00953C76">
            <w:pPr>
              <w:pStyle w:val="TableEntry"/>
              <w:rPr>
                <w:rFonts w:ascii="Arial Unicode MS" w:eastAsia="Arial Unicode MS" w:hAnsi="Arial Unicode MS" w:cs="Arial Unicode MS"/>
                <w:sz w:val="24"/>
                <w:szCs w:val="24"/>
              </w:rPr>
            </w:pPr>
            <w:r>
              <w:t>**IHE Extension*</w:t>
            </w:r>
          </w:p>
        </w:tc>
      </w:tr>
      <w:tr w:rsidR="00953C76" w:rsidRPr="00D26514" w14:paraId="2AE34613" w14:textId="77777777" w:rsidTr="002F4C50">
        <w:trPr>
          <w:jc w:val="center"/>
        </w:trPr>
        <w:tc>
          <w:tcPr>
            <w:tcW w:w="2245" w:type="dxa"/>
            <w:shd w:val="clear" w:color="auto" w:fill="auto"/>
          </w:tcPr>
          <w:p w14:paraId="302C125C" w14:textId="77777777" w:rsidR="00953C76" w:rsidRPr="00A332CB" w:rsidRDefault="00953C76" w:rsidP="00953C76">
            <w:pPr>
              <w:pStyle w:val="TableEntry"/>
              <w:widowControl w:val="0"/>
              <w:rPr>
                <w:color w:val="000000"/>
                <w:szCs w:val="24"/>
              </w:rPr>
            </w:pPr>
            <w:r w:rsidRPr="00A332CB">
              <w:rPr>
                <w:color w:val="000000"/>
                <w:szCs w:val="24"/>
              </w:rPr>
              <w:t>Ems Unit Departure Time From Scene Or Transferring Facility</w:t>
            </w:r>
          </w:p>
        </w:tc>
        <w:tc>
          <w:tcPr>
            <w:tcW w:w="1720" w:type="dxa"/>
            <w:shd w:val="clear" w:color="auto" w:fill="auto"/>
          </w:tcPr>
          <w:p w14:paraId="25C92180"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4859EF00" w14:textId="77777777" w:rsidR="00953C76" w:rsidRDefault="00953C76" w:rsidP="00953C76">
            <w:pPr>
              <w:pStyle w:val="TableEntry"/>
            </w:pPr>
            <w:r>
              <w:t>Encounter.statusHistory.code</w:t>
            </w:r>
          </w:p>
          <w:p w14:paraId="3D32AFE9" w14:textId="77777777" w:rsidR="00953C76" w:rsidRDefault="00953C76" w:rsidP="00953C76">
            <w:pPr>
              <w:pStyle w:val="TableEntry"/>
            </w:pPr>
          </w:p>
          <w:p w14:paraId="5C936079" w14:textId="77777777" w:rsidR="00953C76" w:rsidRDefault="00953C76" w:rsidP="00953C76">
            <w:pPr>
              <w:pStyle w:val="TableEntry"/>
            </w:pPr>
            <w:r>
              <w:t>Encounter.statusHistory.period.start</w:t>
            </w:r>
          </w:p>
          <w:p w14:paraId="1CE8F234" w14:textId="77777777" w:rsidR="00953C76" w:rsidRDefault="00953C76" w:rsidP="00953C76">
            <w:pPr>
              <w:pStyle w:val="TableEntry"/>
            </w:pPr>
          </w:p>
          <w:p w14:paraId="2FA06C1D" w14:textId="77777777" w:rsidR="00953C76" w:rsidRDefault="00953C76" w:rsidP="00953C76">
            <w:pPr>
              <w:pStyle w:val="TableEntry"/>
            </w:pPr>
            <w:r>
              <w:t>Encounter.statusHistory – Type</w:t>
            </w:r>
          </w:p>
          <w:p w14:paraId="7A019CA4" w14:textId="3860695B" w:rsidR="00953C76" w:rsidRPr="00D26514" w:rsidRDefault="00953C76" w:rsidP="00953C76">
            <w:pPr>
              <w:pStyle w:val="TableEntry"/>
              <w:rPr>
                <w:rFonts w:ascii="Arial Unicode MS" w:eastAsia="Arial Unicode MS" w:hAnsi="Arial Unicode MS" w:cs="Arial Unicode MS"/>
                <w:sz w:val="24"/>
                <w:szCs w:val="24"/>
              </w:rPr>
            </w:pPr>
            <w:r>
              <w:t>**IHE Extension*</w:t>
            </w:r>
          </w:p>
        </w:tc>
      </w:tr>
      <w:tr w:rsidR="0069675E" w:rsidRPr="00D26514" w14:paraId="5F9D93FE" w14:textId="77777777" w:rsidTr="002F4C50">
        <w:trPr>
          <w:jc w:val="center"/>
        </w:trPr>
        <w:tc>
          <w:tcPr>
            <w:tcW w:w="2245" w:type="dxa"/>
            <w:shd w:val="clear" w:color="auto" w:fill="auto"/>
          </w:tcPr>
          <w:p w14:paraId="6C04228A" w14:textId="77777777" w:rsidR="0069675E" w:rsidRPr="00A332CB" w:rsidRDefault="0069675E" w:rsidP="002F4C50">
            <w:pPr>
              <w:pStyle w:val="TableEntry"/>
              <w:widowControl w:val="0"/>
              <w:rPr>
                <w:color w:val="000000"/>
                <w:szCs w:val="24"/>
              </w:rPr>
            </w:pPr>
            <w:r w:rsidRPr="00A332CB">
              <w:rPr>
                <w:color w:val="000000"/>
                <w:szCs w:val="24"/>
              </w:rPr>
              <w:t>Transport Mode</w:t>
            </w:r>
          </w:p>
        </w:tc>
        <w:tc>
          <w:tcPr>
            <w:tcW w:w="1720" w:type="dxa"/>
            <w:shd w:val="clear" w:color="auto" w:fill="auto"/>
          </w:tcPr>
          <w:p w14:paraId="75ADE797"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6DA94761" w14:textId="77777777" w:rsidR="00953C76" w:rsidRDefault="00953C76" w:rsidP="00953C76">
            <w:pPr>
              <w:pStyle w:val="TableEntry"/>
            </w:pPr>
            <w:r>
              <w:t>Encounter.encounter- transportMode</w:t>
            </w:r>
          </w:p>
          <w:p w14:paraId="2B9A7595" w14:textId="12244B9A" w:rsidR="0069675E" w:rsidRPr="00D26514" w:rsidRDefault="00953C76" w:rsidP="00953C76">
            <w:pPr>
              <w:pStyle w:val="TableEntry"/>
              <w:rPr>
                <w:rFonts w:ascii="Arial Unicode MS" w:eastAsia="Arial Unicode MS" w:hAnsi="Arial Unicode MS" w:cs="Arial Unicode MS"/>
                <w:sz w:val="24"/>
                <w:szCs w:val="24"/>
              </w:rPr>
            </w:pPr>
            <w:r>
              <w:t xml:space="preserve"> **IHE extension**</w:t>
            </w:r>
          </w:p>
        </w:tc>
      </w:tr>
      <w:tr w:rsidR="0069675E" w:rsidRPr="00D26514" w14:paraId="6A471253" w14:textId="77777777" w:rsidTr="002F4C50">
        <w:trPr>
          <w:jc w:val="center"/>
        </w:trPr>
        <w:tc>
          <w:tcPr>
            <w:tcW w:w="2245" w:type="dxa"/>
            <w:shd w:val="clear" w:color="auto" w:fill="auto"/>
          </w:tcPr>
          <w:p w14:paraId="3B436053" w14:textId="77777777" w:rsidR="0069675E" w:rsidRPr="00A332CB" w:rsidRDefault="0069675E" w:rsidP="002F4C50">
            <w:pPr>
              <w:pStyle w:val="TableEntry"/>
              <w:widowControl w:val="0"/>
              <w:rPr>
                <w:color w:val="000000"/>
                <w:szCs w:val="24"/>
              </w:rPr>
            </w:pPr>
            <w:r w:rsidRPr="00A332CB">
              <w:rPr>
                <w:color w:val="000000"/>
                <w:szCs w:val="24"/>
              </w:rPr>
              <w:t>Other Transport Mode</w:t>
            </w:r>
          </w:p>
        </w:tc>
        <w:tc>
          <w:tcPr>
            <w:tcW w:w="1720" w:type="dxa"/>
            <w:shd w:val="clear" w:color="auto" w:fill="auto"/>
          </w:tcPr>
          <w:p w14:paraId="22D31CF5"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34405FD4" w14:textId="77777777" w:rsidR="00953C76" w:rsidRDefault="00953C76" w:rsidP="00953C76">
            <w:pPr>
              <w:pStyle w:val="TableEntry"/>
            </w:pPr>
            <w:r>
              <w:t>Encounter.encounter- transportMode</w:t>
            </w:r>
          </w:p>
          <w:p w14:paraId="180A9D73" w14:textId="24A90875" w:rsidR="0069675E" w:rsidRPr="00D26514" w:rsidRDefault="00953C76" w:rsidP="00953C76">
            <w:pPr>
              <w:pStyle w:val="TableEntry"/>
              <w:rPr>
                <w:rFonts w:ascii="Arial Unicode MS" w:eastAsia="Arial Unicode MS" w:hAnsi="Arial Unicode MS" w:cs="Arial Unicode MS"/>
                <w:sz w:val="24"/>
                <w:szCs w:val="24"/>
              </w:rPr>
            </w:pPr>
            <w:r>
              <w:t xml:space="preserve"> **IHE extension**</w:t>
            </w:r>
          </w:p>
        </w:tc>
      </w:tr>
      <w:tr w:rsidR="00953C76" w:rsidRPr="00D26514" w14:paraId="356BE72D" w14:textId="77777777" w:rsidTr="002F4C50">
        <w:trPr>
          <w:jc w:val="center"/>
        </w:trPr>
        <w:tc>
          <w:tcPr>
            <w:tcW w:w="2245" w:type="dxa"/>
            <w:shd w:val="clear" w:color="auto" w:fill="auto"/>
          </w:tcPr>
          <w:p w14:paraId="4396FA48" w14:textId="77777777" w:rsidR="00953C76" w:rsidRPr="00A332CB" w:rsidRDefault="00953C76" w:rsidP="00953C76">
            <w:pPr>
              <w:pStyle w:val="TableEntry"/>
              <w:widowControl w:val="0"/>
              <w:rPr>
                <w:color w:val="000000"/>
                <w:szCs w:val="24"/>
              </w:rPr>
            </w:pPr>
            <w:r w:rsidRPr="00A332CB">
              <w:rPr>
                <w:color w:val="000000"/>
                <w:szCs w:val="24"/>
              </w:rPr>
              <w:t>Initial Field Systolic Blood Pressure</w:t>
            </w:r>
          </w:p>
        </w:tc>
        <w:tc>
          <w:tcPr>
            <w:tcW w:w="1720" w:type="dxa"/>
            <w:shd w:val="clear" w:color="auto" w:fill="auto"/>
          </w:tcPr>
          <w:p w14:paraId="120C66DD"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00D2E370" w14:textId="2C2CA8DB" w:rsidR="00953C76" w:rsidRPr="002D7629" w:rsidRDefault="00953C76" w:rsidP="00953C76">
            <w:pPr>
              <w:pStyle w:val="TableEntry"/>
            </w:pPr>
            <w:r w:rsidRPr="00753991">
              <w:t>Encounter</w:t>
            </w:r>
            <w:r w:rsidRPr="00753991">
              <w:rPr>
                <w:color w:val="000000"/>
              </w:rPr>
              <w:sym w:font="Wingdings" w:char="F0DF"/>
            </w:r>
            <w:r w:rsidRPr="00753991">
              <w:t>Observation.value[x]</w:t>
            </w:r>
          </w:p>
        </w:tc>
      </w:tr>
      <w:tr w:rsidR="00953C76" w:rsidRPr="00D26514" w14:paraId="5A1A6838" w14:textId="77777777" w:rsidTr="002F4C50">
        <w:trPr>
          <w:jc w:val="center"/>
        </w:trPr>
        <w:tc>
          <w:tcPr>
            <w:tcW w:w="2245" w:type="dxa"/>
            <w:shd w:val="clear" w:color="auto" w:fill="auto"/>
          </w:tcPr>
          <w:p w14:paraId="079078A0" w14:textId="77777777" w:rsidR="00953C76" w:rsidRPr="00A332CB" w:rsidRDefault="00953C76" w:rsidP="00953C76">
            <w:pPr>
              <w:pStyle w:val="TableEntry"/>
              <w:widowControl w:val="0"/>
              <w:rPr>
                <w:color w:val="000000"/>
                <w:szCs w:val="24"/>
              </w:rPr>
            </w:pPr>
            <w:r w:rsidRPr="00A332CB">
              <w:rPr>
                <w:color w:val="000000"/>
                <w:szCs w:val="24"/>
              </w:rPr>
              <w:t>Initial Field Pulse Rate</w:t>
            </w:r>
          </w:p>
        </w:tc>
        <w:tc>
          <w:tcPr>
            <w:tcW w:w="1720" w:type="dxa"/>
            <w:shd w:val="clear" w:color="auto" w:fill="auto"/>
          </w:tcPr>
          <w:p w14:paraId="4C7057CF"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0CE57732" w14:textId="3C16FC50"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110B59E5" w14:textId="77777777" w:rsidTr="002F4C50">
        <w:trPr>
          <w:jc w:val="center"/>
        </w:trPr>
        <w:tc>
          <w:tcPr>
            <w:tcW w:w="2245" w:type="dxa"/>
            <w:shd w:val="clear" w:color="auto" w:fill="auto"/>
          </w:tcPr>
          <w:p w14:paraId="421D08E1" w14:textId="77777777" w:rsidR="00953C76" w:rsidRPr="00A332CB" w:rsidRDefault="00953C76" w:rsidP="00953C76">
            <w:pPr>
              <w:pStyle w:val="TableEntry"/>
              <w:widowControl w:val="0"/>
              <w:rPr>
                <w:color w:val="000000"/>
                <w:szCs w:val="24"/>
              </w:rPr>
            </w:pPr>
            <w:r w:rsidRPr="00A332CB">
              <w:rPr>
                <w:color w:val="000000"/>
                <w:szCs w:val="24"/>
              </w:rPr>
              <w:t>Initial Field Respiratory Rate</w:t>
            </w:r>
          </w:p>
        </w:tc>
        <w:tc>
          <w:tcPr>
            <w:tcW w:w="1720" w:type="dxa"/>
            <w:shd w:val="clear" w:color="auto" w:fill="auto"/>
          </w:tcPr>
          <w:p w14:paraId="6EEA8616"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3626FED7" w14:textId="4B0E80BD"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6E9238BB" w14:textId="77777777" w:rsidTr="002F4C50">
        <w:trPr>
          <w:jc w:val="center"/>
        </w:trPr>
        <w:tc>
          <w:tcPr>
            <w:tcW w:w="2245" w:type="dxa"/>
            <w:shd w:val="clear" w:color="auto" w:fill="auto"/>
          </w:tcPr>
          <w:p w14:paraId="7B846D38" w14:textId="77777777" w:rsidR="00953C76" w:rsidRPr="00A332CB" w:rsidRDefault="00953C76" w:rsidP="00953C76">
            <w:pPr>
              <w:pStyle w:val="TableEntry"/>
              <w:widowControl w:val="0"/>
              <w:rPr>
                <w:color w:val="000000"/>
                <w:szCs w:val="24"/>
              </w:rPr>
            </w:pPr>
            <w:r w:rsidRPr="00A332CB">
              <w:rPr>
                <w:color w:val="000000"/>
                <w:szCs w:val="24"/>
              </w:rPr>
              <w:t>Initial Field Oxygen Saturation</w:t>
            </w:r>
          </w:p>
        </w:tc>
        <w:tc>
          <w:tcPr>
            <w:tcW w:w="1720" w:type="dxa"/>
            <w:shd w:val="clear" w:color="auto" w:fill="auto"/>
          </w:tcPr>
          <w:p w14:paraId="225F050B"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325128AD" w14:textId="39BE8DD1"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49A22708" w14:textId="77777777" w:rsidTr="002F4C50">
        <w:trPr>
          <w:jc w:val="center"/>
        </w:trPr>
        <w:tc>
          <w:tcPr>
            <w:tcW w:w="2245" w:type="dxa"/>
            <w:shd w:val="clear" w:color="auto" w:fill="auto"/>
          </w:tcPr>
          <w:p w14:paraId="7A974D80" w14:textId="77777777" w:rsidR="00953C76" w:rsidRPr="00A332CB" w:rsidRDefault="00953C76" w:rsidP="00953C76">
            <w:pPr>
              <w:pStyle w:val="TableEntry"/>
              <w:widowControl w:val="0"/>
              <w:rPr>
                <w:color w:val="000000"/>
                <w:szCs w:val="24"/>
              </w:rPr>
            </w:pPr>
            <w:r w:rsidRPr="00A332CB">
              <w:rPr>
                <w:color w:val="000000"/>
                <w:szCs w:val="24"/>
              </w:rPr>
              <w:t xml:space="preserve">Initial Field Gcs </w:t>
            </w:r>
            <w:r>
              <w:rPr>
                <w:color w:val="000000"/>
                <w:szCs w:val="24"/>
              </w:rPr>
              <w:t>–</w:t>
            </w:r>
            <w:r w:rsidRPr="00A332CB">
              <w:rPr>
                <w:color w:val="000000"/>
                <w:szCs w:val="24"/>
              </w:rPr>
              <w:t xml:space="preserve"> Eye</w:t>
            </w:r>
          </w:p>
        </w:tc>
        <w:tc>
          <w:tcPr>
            <w:tcW w:w="1720" w:type="dxa"/>
            <w:shd w:val="clear" w:color="auto" w:fill="auto"/>
          </w:tcPr>
          <w:p w14:paraId="1985132D"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213D5993" w14:textId="40AC609C"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76D08126" w14:textId="77777777" w:rsidTr="002F4C50">
        <w:trPr>
          <w:jc w:val="center"/>
        </w:trPr>
        <w:tc>
          <w:tcPr>
            <w:tcW w:w="2245" w:type="dxa"/>
            <w:shd w:val="clear" w:color="auto" w:fill="auto"/>
          </w:tcPr>
          <w:p w14:paraId="6CC03472" w14:textId="77777777" w:rsidR="00953C76" w:rsidRPr="00A332CB" w:rsidRDefault="00953C76" w:rsidP="00953C76">
            <w:pPr>
              <w:pStyle w:val="TableEntry"/>
              <w:widowControl w:val="0"/>
              <w:rPr>
                <w:color w:val="000000"/>
                <w:szCs w:val="24"/>
              </w:rPr>
            </w:pPr>
            <w:r w:rsidRPr="00A332CB">
              <w:rPr>
                <w:color w:val="000000"/>
                <w:szCs w:val="24"/>
              </w:rPr>
              <w:t xml:space="preserve">Initial Field Gcs </w:t>
            </w:r>
            <w:r>
              <w:rPr>
                <w:color w:val="000000"/>
                <w:szCs w:val="24"/>
              </w:rPr>
              <w:t>–</w:t>
            </w:r>
            <w:r w:rsidRPr="00A332CB">
              <w:rPr>
                <w:color w:val="000000"/>
                <w:szCs w:val="24"/>
              </w:rPr>
              <w:t xml:space="preserve"> Verbal</w:t>
            </w:r>
          </w:p>
        </w:tc>
        <w:tc>
          <w:tcPr>
            <w:tcW w:w="1720" w:type="dxa"/>
            <w:shd w:val="clear" w:color="auto" w:fill="auto"/>
          </w:tcPr>
          <w:p w14:paraId="24A8F1C0"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004F21CE" w14:textId="7EE9AA1E"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5A99532B" w14:textId="77777777" w:rsidTr="002F4C50">
        <w:trPr>
          <w:jc w:val="center"/>
        </w:trPr>
        <w:tc>
          <w:tcPr>
            <w:tcW w:w="2245" w:type="dxa"/>
            <w:shd w:val="clear" w:color="auto" w:fill="auto"/>
          </w:tcPr>
          <w:p w14:paraId="37F77A2E" w14:textId="77777777" w:rsidR="00953C76" w:rsidRPr="00A332CB" w:rsidRDefault="00953C76" w:rsidP="00953C76">
            <w:pPr>
              <w:pStyle w:val="TableEntry"/>
              <w:widowControl w:val="0"/>
              <w:rPr>
                <w:color w:val="000000"/>
                <w:szCs w:val="24"/>
              </w:rPr>
            </w:pPr>
            <w:r w:rsidRPr="00A332CB">
              <w:rPr>
                <w:color w:val="000000"/>
                <w:szCs w:val="24"/>
              </w:rPr>
              <w:t xml:space="preserve">Initial Field Gcs </w:t>
            </w:r>
            <w:r>
              <w:rPr>
                <w:color w:val="000000"/>
                <w:szCs w:val="24"/>
              </w:rPr>
              <w:t>–</w:t>
            </w:r>
            <w:r w:rsidRPr="00A332CB">
              <w:rPr>
                <w:color w:val="000000"/>
                <w:szCs w:val="24"/>
              </w:rPr>
              <w:t xml:space="preserve"> Motor</w:t>
            </w:r>
          </w:p>
        </w:tc>
        <w:tc>
          <w:tcPr>
            <w:tcW w:w="1720" w:type="dxa"/>
            <w:shd w:val="clear" w:color="auto" w:fill="auto"/>
          </w:tcPr>
          <w:p w14:paraId="2C1703D0"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09FA18E2" w14:textId="04F6CE60"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953C76" w:rsidRPr="00D26514" w14:paraId="70FF9BC1" w14:textId="77777777" w:rsidTr="002F4C50">
        <w:trPr>
          <w:jc w:val="center"/>
        </w:trPr>
        <w:tc>
          <w:tcPr>
            <w:tcW w:w="2245" w:type="dxa"/>
            <w:shd w:val="clear" w:color="auto" w:fill="auto"/>
          </w:tcPr>
          <w:p w14:paraId="471873E2" w14:textId="77777777" w:rsidR="00953C76" w:rsidRPr="00A332CB" w:rsidRDefault="00953C76" w:rsidP="00953C76">
            <w:pPr>
              <w:pStyle w:val="TableEntry"/>
              <w:widowControl w:val="0"/>
              <w:rPr>
                <w:color w:val="000000"/>
                <w:szCs w:val="24"/>
              </w:rPr>
            </w:pPr>
            <w:r w:rsidRPr="00A332CB">
              <w:rPr>
                <w:color w:val="000000"/>
                <w:szCs w:val="24"/>
              </w:rPr>
              <w:t xml:space="preserve">Initial Field Gcs </w:t>
            </w:r>
            <w:r>
              <w:rPr>
                <w:color w:val="000000"/>
                <w:szCs w:val="24"/>
              </w:rPr>
              <w:t>–</w:t>
            </w:r>
            <w:r w:rsidRPr="00A332CB">
              <w:rPr>
                <w:color w:val="000000"/>
                <w:szCs w:val="24"/>
              </w:rPr>
              <w:t xml:space="preserve"> Total</w:t>
            </w:r>
          </w:p>
        </w:tc>
        <w:tc>
          <w:tcPr>
            <w:tcW w:w="1720" w:type="dxa"/>
            <w:shd w:val="clear" w:color="auto" w:fill="auto"/>
          </w:tcPr>
          <w:p w14:paraId="10228816" w14:textId="77777777" w:rsidR="00953C76" w:rsidRPr="00425A68" w:rsidRDefault="00953C76" w:rsidP="00953C76">
            <w:pPr>
              <w:pStyle w:val="TableEntry"/>
              <w:rPr>
                <w:color w:val="000000"/>
                <w:szCs w:val="24"/>
              </w:rPr>
            </w:pPr>
            <w:r w:rsidRPr="00425A68">
              <w:rPr>
                <w:color w:val="000000"/>
                <w:szCs w:val="24"/>
              </w:rPr>
              <w:t>RE [0..1]</w:t>
            </w:r>
          </w:p>
        </w:tc>
        <w:tc>
          <w:tcPr>
            <w:tcW w:w="4386" w:type="dxa"/>
            <w:shd w:val="clear" w:color="auto" w:fill="auto"/>
          </w:tcPr>
          <w:p w14:paraId="17CB6573" w14:textId="45E537F2" w:rsidR="00953C76" w:rsidRPr="00D26514" w:rsidRDefault="00953C76" w:rsidP="00953C76">
            <w:pPr>
              <w:pStyle w:val="TableEntry"/>
              <w:rPr>
                <w:rFonts w:ascii="Arial Unicode MS" w:eastAsia="Arial Unicode MS" w:hAnsi="Arial Unicode MS" w:cs="Arial Unicode MS"/>
                <w:sz w:val="24"/>
                <w:szCs w:val="24"/>
              </w:rPr>
            </w:pPr>
            <w:r w:rsidRPr="00753991">
              <w:t>Encounter</w:t>
            </w:r>
            <w:r w:rsidRPr="00753991">
              <w:rPr>
                <w:color w:val="000000"/>
              </w:rPr>
              <w:sym w:font="Wingdings" w:char="F0DF"/>
            </w:r>
            <w:r w:rsidRPr="00753991">
              <w:t>Observation.value[x]</w:t>
            </w:r>
          </w:p>
        </w:tc>
      </w:tr>
      <w:tr w:rsidR="0069675E" w:rsidRPr="00D26514" w14:paraId="49FAA468" w14:textId="77777777" w:rsidTr="002F4C50">
        <w:trPr>
          <w:jc w:val="center"/>
        </w:trPr>
        <w:tc>
          <w:tcPr>
            <w:tcW w:w="2245" w:type="dxa"/>
            <w:shd w:val="clear" w:color="auto" w:fill="auto"/>
          </w:tcPr>
          <w:p w14:paraId="1907370C" w14:textId="77777777" w:rsidR="0069675E" w:rsidRPr="00A332CB" w:rsidRDefault="0069675E" w:rsidP="002F4C50">
            <w:pPr>
              <w:pStyle w:val="TableEntry"/>
              <w:widowControl w:val="0"/>
              <w:rPr>
                <w:color w:val="000000"/>
                <w:szCs w:val="24"/>
              </w:rPr>
            </w:pPr>
            <w:r w:rsidRPr="00A332CB">
              <w:rPr>
                <w:color w:val="000000"/>
                <w:szCs w:val="24"/>
              </w:rPr>
              <w:t>Inter-Facility Transfer</w:t>
            </w:r>
          </w:p>
        </w:tc>
        <w:tc>
          <w:tcPr>
            <w:tcW w:w="1720" w:type="dxa"/>
            <w:shd w:val="clear" w:color="auto" w:fill="auto"/>
          </w:tcPr>
          <w:p w14:paraId="44D78B9E"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5CFEA0AF" w14:textId="77777777" w:rsidR="00953C76" w:rsidRDefault="00953C76" w:rsidP="00953C76">
            <w:pPr>
              <w:pStyle w:val="TableEntry"/>
            </w:pPr>
            <w:r>
              <w:t>Encounter.encounter- transportMode</w:t>
            </w:r>
          </w:p>
          <w:p w14:paraId="1C141873" w14:textId="2F673A4F" w:rsidR="0069675E" w:rsidRPr="00D26514" w:rsidRDefault="00953C76" w:rsidP="00953C76">
            <w:pPr>
              <w:pStyle w:val="TableEntry"/>
              <w:rPr>
                <w:rFonts w:ascii="Arial Unicode MS" w:eastAsia="Arial Unicode MS" w:hAnsi="Arial Unicode MS" w:cs="Arial Unicode MS"/>
                <w:sz w:val="24"/>
                <w:szCs w:val="24"/>
              </w:rPr>
            </w:pPr>
            <w:r>
              <w:t xml:space="preserve"> **IHE extension**</w:t>
            </w:r>
          </w:p>
        </w:tc>
      </w:tr>
      <w:tr w:rsidR="0069675E" w:rsidRPr="00D26514" w14:paraId="040209BF" w14:textId="77777777" w:rsidTr="002F4C50">
        <w:trPr>
          <w:jc w:val="center"/>
        </w:trPr>
        <w:tc>
          <w:tcPr>
            <w:tcW w:w="2245" w:type="dxa"/>
            <w:shd w:val="clear" w:color="auto" w:fill="auto"/>
          </w:tcPr>
          <w:p w14:paraId="2F81FF33" w14:textId="77777777" w:rsidR="0069675E" w:rsidRPr="00A332CB" w:rsidRDefault="0069675E" w:rsidP="002F4C50">
            <w:pPr>
              <w:pStyle w:val="TableEntry"/>
              <w:widowControl w:val="0"/>
              <w:rPr>
                <w:color w:val="000000"/>
                <w:szCs w:val="24"/>
              </w:rPr>
            </w:pPr>
            <w:r w:rsidRPr="00A332CB">
              <w:rPr>
                <w:color w:val="000000"/>
                <w:szCs w:val="24"/>
              </w:rPr>
              <w:t>Trauma Center Criteria</w:t>
            </w:r>
          </w:p>
        </w:tc>
        <w:tc>
          <w:tcPr>
            <w:tcW w:w="1720" w:type="dxa"/>
            <w:shd w:val="clear" w:color="auto" w:fill="auto"/>
          </w:tcPr>
          <w:p w14:paraId="29282411"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03FC602B" w14:textId="6A74719A" w:rsidR="0069675E" w:rsidRPr="00D26514" w:rsidRDefault="00953C76" w:rsidP="002F4C50">
            <w:pPr>
              <w:pStyle w:val="TableEntry"/>
              <w:rPr>
                <w:rFonts w:ascii="Arial Unicode MS" w:eastAsia="Arial Unicode MS" w:hAnsi="Arial Unicode MS" w:cs="Arial Unicode MS"/>
                <w:sz w:val="24"/>
                <w:szCs w:val="24"/>
              </w:rPr>
            </w:pPr>
            <w:r>
              <w:t>Encounter</w:t>
            </w:r>
            <w:r w:rsidRPr="00D37A4D">
              <w:sym w:font="Wingdings" w:char="F0DF"/>
            </w:r>
            <w:r>
              <w:t>Observation.value[x]</w:t>
            </w:r>
          </w:p>
        </w:tc>
      </w:tr>
      <w:tr w:rsidR="0069675E" w:rsidRPr="00D26514" w14:paraId="589BB022" w14:textId="77777777" w:rsidTr="002F4C50">
        <w:trPr>
          <w:jc w:val="center"/>
        </w:trPr>
        <w:tc>
          <w:tcPr>
            <w:tcW w:w="2245" w:type="dxa"/>
            <w:shd w:val="clear" w:color="auto" w:fill="auto"/>
          </w:tcPr>
          <w:p w14:paraId="5D3C99BC" w14:textId="77777777" w:rsidR="0069675E" w:rsidRPr="00A332CB" w:rsidRDefault="0069675E" w:rsidP="002F4C50">
            <w:pPr>
              <w:pStyle w:val="TableEntry"/>
              <w:widowControl w:val="0"/>
              <w:rPr>
                <w:color w:val="000000"/>
                <w:szCs w:val="24"/>
              </w:rPr>
            </w:pPr>
            <w:r w:rsidRPr="00A332CB">
              <w:rPr>
                <w:color w:val="000000"/>
                <w:szCs w:val="24"/>
              </w:rPr>
              <w:t>Vehicular, Pedestrian, Other Risk Injury</w:t>
            </w:r>
          </w:p>
        </w:tc>
        <w:tc>
          <w:tcPr>
            <w:tcW w:w="1720" w:type="dxa"/>
            <w:shd w:val="clear" w:color="auto" w:fill="auto"/>
          </w:tcPr>
          <w:p w14:paraId="78E2A7B8" w14:textId="77777777" w:rsidR="0069675E" w:rsidRPr="00425A68" w:rsidRDefault="0069675E" w:rsidP="002F4C50">
            <w:pPr>
              <w:pStyle w:val="TableEntry"/>
              <w:rPr>
                <w:color w:val="000000"/>
                <w:szCs w:val="24"/>
              </w:rPr>
            </w:pPr>
            <w:r w:rsidRPr="00425A68">
              <w:rPr>
                <w:color w:val="000000"/>
                <w:szCs w:val="24"/>
              </w:rPr>
              <w:t>RE [0..1]</w:t>
            </w:r>
          </w:p>
        </w:tc>
        <w:tc>
          <w:tcPr>
            <w:tcW w:w="4386" w:type="dxa"/>
            <w:shd w:val="clear" w:color="auto" w:fill="auto"/>
          </w:tcPr>
          <w:p w14:paraId="2A4949A9" w14:textId="4D9F2F9C" w:rsidR="0069675E" w:rsidRPr="00D26514" w:rsidRDefault="00953C76" w:rsidP="002F4C50">
            <w:pPr>
              <w:pStyle w:val="TableEntry"/>
              <w:rPr>
                <w:rFonts w:ascii="Arial Unicode MS" w:eastAsia="Arial Unicode MS" w:hAnsi="Arial Unicode MS" w:cs="Arial Unicode MS"/>
                <w:sz w:val="24"/>
                <w:szCs w:val="24"/>
              </w:rPr>
            </w:pPr>
            <w:r w:rsidRPr="00953C76">
              <w:rPr>
                <w:color w:val="000000"/>
                <w:szCs w:val="24"/>
              </w:rPr>
              <w:t>No Mapping Available</w:t>
            </w:r>
            <w:r>
              <w:rPr>
                <w:rFonts w:ascii="Arial Unicode MS" w:eastAsia="Arial Unicode MS" w:hAnsi="Arial Unicode MS" w:cs="Arial Unicode MS"/>
                <w:sz w:val="24"/>
                <w:szCs w:val="24"/>
              </w:rPr>
              <w:t xml:space="preserve"> </w:t>
            </w:r>
          </w:p>
        </w:tc>
      </w:tr>
    </w:tbl>
    <w:p w14:paraId="67C0FD16" w14:textId="77777777" w:rsidR="0069675E" w:rsidRPr="008A0535" w:rsidRDefault="0069675E" w:rsidP="0069675E">
      <w:pPr>
        <w:pStyle w:val="BodyText"/>
      </w:pPr>
    </w:p>
    <w:p w14:paraId="71BA350B" w14:textId="77777777" w:rsidR="0069675E" w:rsidRPr="00D26514" w:rsidRDefault="0069675E" w:rsidP="0069675E">
      <w:pPr>
        <w:pStyle w:val="PartTitle"/>
        <w:rPr>
          <w:highlight w:val="yellow"/>
        </w:rPr>
      </w:pPr>
      <w:r w:rsidRPr="00D26514">
        <w:lastRenderedPageBreak/>
        <w:t>Appendices</w:t>
      </w:r>
      <w:r w:rsidRPr="00D26514">
        <w:rPr>
          <w:highlight w:val="yellow"/>
        </w:rPr>
        <w:t xml:space="preserve"> </w:t>
      </w:r>
    </w:p>
    <w:p w14:paraId="0F91D119" w14:textId="77777777" w:rsidR="0069675E" w:rsidRPr="00D26514" w:rsidRDefault="0069675E" w:rsidP="0069675E">
      <w:pPr>
        <w:pStyle w:val="BodyText"/>
      </w:pPr>
      <w:r>
        <w:t>N/A</w:t>
      </w:r>
    </w:p>
    <w:p w14:paraId="680F6759" w14:textId="77777777" w:rsidR="0069675E" w:rsidRPr="00D26514" w:rsidRDefault="0069675E" w:rsidP="0069675E">
      <w:pPr>
        <w:pStyle w:val="PartTitle"/>
      </w:pPr>
      <w:r w:rsidRPr="00D26514">
        <w:lastRenderedPageBreak/>
        <w:t>Volume 4 – National Extensions</w:t>
      </w:r>
    </w:p>
    <w:p w14:paraId="31FCB52C" w14:textId="77777777" w:rsidR="0069675E" w:rsidRPr="00D26514" w:rsidRDefault="0069675E" w:rsidP="0069675E">
      <w:pPr>
        <w:pStyle w:val="EditorInstructions"/>
      </w:pPr>
      <w:r w:rsidRPr="00D26514">
        <w:t xml:space="preserve">Add appropriate Country section </w:t>
      </w:r>
    </w:p>
    <w:p w14:paraId="46BF2BC8" w14:textId="77777777" w:rsidR="0069675E" w:rsidRPr="00D26514" w:rsidRDefault="0069675E" w:rsidP="0069675E">
      <w:pPr>
        <w:pStyle w:val="Heading1"/>
        <w:pageBreakBefore w:val="0"/>
        <w:numPr>
          <w:ilvl w:val="0"/>
          <w:numId w:val="0"/>
        </w:numPr>
        <w:rPr>
          <w:bCs/>
          <w:noProof w:val="0"/>
        </w:rPr>
      </w:pPr>
      <w:r w:rsidRPr="00D26514">
        <w:rPr>
          <w:bCs/>
          <w:noProof w:val="0"/>
        </w:rPr>
        <w:t>4 National Extensions</w:t>
      </w:r>
    </w:p>
    <w:p w14:paraId="2EFF667B" w14:textId="77777777" w:rsidR="0069675E" w:rsidRPr="00D26514" w:rsidRDefault="0069675E" w:rsidP="0069675E">
      <w:pPr>
        <w:pStyle w:val="AppendixHeading2"/>
        <w:rPr>
          <w:noProof w:val="0"/>
        </w:rPr>
      </w:pPr>
      <w:r w:rsidRPr="00D26514">
        <w:rPr>
          <w:noProof w:val="0"/>
        </w:rPr>
        <w:t xml:space="preserve">4.I National Extensions for </w:t>
      </w:r>
      <w:r>
        <w:rPr>
          <w:noProof w:val="0"/>
        </w:rPr>
        <w:t>IHE USA</w:t>
      </w:r>
    </w:p>
    <w:p w14:paraId="170B59D3" w14:textId="77777777" w:rsidR="0069675E" w:rsidRPr="00D26514" w:rsidRDefault="0069675E" w:rsidP="0069675E">
      <w:pPr>
        <w:pStyle w:val="AppendixHeading3"/>
        <w:numPr>
          <w:ilvl w:val="0"/>
          <w:numId w:val="0"/>
        </w:numPr>
        <w:rPr>
          <w:noProof w:val="0"/>
        </w:rPr>
      </w:pPr>
      <w:r w:rsidRPr="00D26514">
        <w:rPr>
          <w:noProof w:val="0"/>
        </w:rPr>
        <w:t>4.I.1 Comment Submission</w:t>
      </w:r>
    </w:p>
    <w:p w14:paraId="29819EAA" w14:textId="77777777" w:rsidR="0069675E" w:rsidRPr="00F37CC1" w:rsidRDefault="0069675E" w:rsidP="0069675E">
      <w:pPr>
        <w:pStyle w:val="AuthorInstructions"/>
        <w:rPr>
          <w:i w:val="0"/>
        </w:rPr>
      </w:pPr>
      <w:r w:rsidRPr="00F37CC1">
        <w:rPr>
          <w:i w:val="0"/>
        </w:rPr>
        <w:t xml:space="preserve">This national extension document was authored under the sponsorship and supervision of IHE </w:t>
      </w:r>
      <w:r>
        <w:rPr>
          <w:i w:val="0"/>
        </w:rPr>
        <w:t>PCC</w:t>
      </w:r>
      <w:r w:rsidRPr="00F37CC1">
        <w:rPr>
          <w:i w:val="0"/>
        </w:rPr>
        <w:t xml:space="preserve">, who welcome comments on this document and the IHE USA initiative. Comments should be directed to: </w:t>
      </w:r>
      <w:hyperlink r:id="rId61" w:history="1">
        <w:r w:rsidRPr="00E0540A">
          <w:rPr>
            <w:rStyle w:val="Hyperlink"/>
            <w:i w:val="0"/>
          </w:rPr>
          <w:t>http://www.ihe.net/PCC_Public_Comments</w:t>
        </w:r>
      </w:hyperlink>
      <w:r>
        <w:rPr>
          <w:i w:val="0"/>
        </w:rPr>
        <w:t xml:space="preserve">. </w:t>
      </w:r>
    </w:p>
    <w:p w14:paraId="6CB09D46" w14:textId="77777777" w:rsidR="0069675E" w:rsidRPr="00D26514" w:rsidRDefault="0069675E" w:rsidP="0069675E">
      <w:pPr>
        <w:pStyle w:val="AppendixHeading3"/>
        <w:numPr>
          <w:ilvl w:val="0"/>
          <w:numId w:val="0"/>
        </w:numPr>
        <w:rPr>
          <w:noProof w:val="0"/>
        </w:rPr>
      </w:pPr>
      <w:r w:rsidRPr="00D26514">
        <w:rPr>
          <w:noProof w:val="0"/>
        </w:rPr>
        <w:t xml:space="preserve">4.I.2 </w:t>
      </w:r>
      <w:r>
        <w:rPr>
          <w:noProof w:val="0"/>
        </w:rPr>
        <w:t>Paramedicine Care Summary</w:t>
      </w:r>
      <w:r w:rsidRPr="00D26514">
        <w:rPr>
          <w:noProof w:val="0"/>
        </w:rPr>
        <w:t xml:space="preserve"> </w:t>
      </w:r>
      <w:r>
        <w:rPr>
          <w:noProof w:val="0"/>
        </w:rPr>
        <w:t xml:space="preserve">PCS </w:t>
      </w:r>
      <w:r w:rsidRPr="00D26514">
        <w:rPr>
          <w:noProof w:val="0"/>
        </w:rPr>
        <w:t xml:space="preserve"> </w:t>
      </w:r>
    </w:p>
    <w:p w14:paraId="4E8E6523" w14:textId="77777777" w:rsidR="0069675E" w:rsidRDefault="0069675E" w:rsidP="0069675E">
      <w:pPr>
        <w:pStyle w:val="AppendixHeading4"/>
      </w:pPr>
      <w:r w:rsidRPr="00D26514">
        <w:t>4.I.2.1</w:t>
      </w:r>
      <w:r>
        <w:t>PCS</w:t>
      </w:r>
      <w:r w:rsidRPr="00D26514">
        <w:t xml:space="preserve"> </w:t>
      </w:r>
      <w:r>
        <w:t xml:space="preserve">US Volume 3 Constraints </w:t>
      </w:r>
    </w:p>
    <w:p w14:paraId="47CAE055" w14:textId="77777777" w:rsidR="0069675E" w:rsidRDefault="0069675E" w:rsidP="0069675E">
      <w:pPr>
        <w:pStyle w:val="AppendixHeading4"/>
      </w:pPr>
      <w:r w:rsidRPr="00D26514">
        <w:t>4.I.2.1</w:t>
      </w:r>
      <w:r>
        <w:t>.1 PCS</w:t>
      </w:r>
      <w:r w:rsidRPr="00D26514">
        <w:t xml:space="preserve"> </w:t>
      </w:r>
      <w:r>
        <w:t xml:space="preserve">US Volume 3 Attribute Constraints  </w:t>
      </w:r>
    </w:p>
    <w:p w14:paraId="4D0CF6F1" w14:textId="77777777" w:rsidR="0069675E" w:rsidRDefault="0069675E" w:rsidP="0069675E">
      <w:pPr>
        <w:pStyle w:val="AppendixHeading4"/>
        <w:rPr>
          <w:b w:val="0"/>
        </w:rPr>
      </w:pPr>
      <w:r>
        <w:rPr>
          <w:b w:val="0"/>
        </w:rPr>
        <w:t>The following attribute cardinalities constraints apply in the US.</w:t>
      </w:r>
    </w:p>
    <w:tbl>
      <w:tblPr>
        <w:tblW w:w="6390" w:type="dxa"/>
        <w:jc w:val="center"/>
        <w:tblLayout w:type="fixed"/>
        <w:tblLook w:val="0000" w:firstRow="0" w:lastRow="0" w:firstColumn="0" w:lastColumn="0" w:noHBand="0" w:noVBand="0"/>
      </w:tblPr>
      <w:tblGrid>
        <w:gridCol w:w="2954"/>
        <w:gridCol w:w="3436"/>
      </w:tblGrid>
      <w:tr w:rsidR="0069675E" w:rsidRPr="00D26514" w14:paraId="7BBABDCD" w14:textId="77777777" w:rsidTr="002F4C50">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056A6222" w14:textId="77777777" w:rsidR="0069675E" w:rsidRPr="00D26514" w:rsidRDefault="0069675E" w:rsidP="002F4C50">
            <w:pPr>
              <w:pStyle w:val="TableEntryHeader"/>
            </w:pPr>
            <w:r>
              <w:t xml:space="preserve">Attribute </w:t>
            </w:r>
          </w:p>
        </w:tc>
        <w:tc>
          <w:tcPr>
            <w:tcW w:w="3436" w:type="dxa"/>
            <w:tcBorders>
              <w:top w:val="single" w:sz="4" w:space="0" w:color="000000"/>
              <w:left w:val="single" w:sz="4" w:space="0" w:color="000000"/>
              <w:bottom w:val="single" w:sz="4" w:space="0" w:color="000000"/>
            </w:tcBorders>
            <w:shd w:val="clear" w:color="auto" w:fill="D9D9D9"/>
            <w:vAlign w:val="bottom"/>
          </w:tcPr>
          <w:p w14:paraId="5D435903" w14:textId="77777777" w:rsidR="0069675E" w:rsidRPr="00D26514" w:rsidRDefault="0069675E" w:rsidP="002F4C50">
            <w:pPr>
              <w:pStyle w:val="TableEntryHeader"/>
            </w:pPr>
            <w:r>
              <w:t xml:space="preserve">Cardinality </w:t>
            </w:r>
          </w:p>
        </w:tc>
      </w:tr>
      <w:tr w:rsidR="0069675E" w:rsidRPr="00D26514" w14:paraId="7968A06A"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46104906" w14:textId="77777777" w:rsidR="0069675E" w:rsidRPr="00D26514" w:rsidRDefault="0069675E" w:rsidP="002F4C50">
            <w:pPr>
              <w:pStyle w:val="TableEntry"/>
            </w:pPr>
            <w:r>
              <w:t xml:space="preserve">Race </w:t>
            </w:r>
          </w:p>
        </w:tc>
        <w:tc>
          <w:tcPr>
            <w:tcW w:w="3436" w:type="dxa"/>
            <w:tcBorders>
              <w:top w:val="single" w:sz="4" w:space="0" w:color="000000"/>
              <w:left w:val="single" w:sz="4" w:space="0" w:color="000000"/>
              <w:bottom w:val="single" w:sz="4" w:space="0" w:color="000000"/>
            </w:tcBorders>
            <w:shd w:val="clear" w:color="auto" w:fill="FFFFFF"/>
            <w:vAlign w:val="bottom"/>
          </w:tcPr>
          <w:p w14:paraId="79CE4637" w14:textId="77777777" w:rsidR="0069675E" w:rsidRPr="00D26514" w:rsidRDefault="0069675E" w:rsidP="002F4C50">
            <w:pPr>
              <w:pStyle w:val="TableEntry"/>
            </w:pPr>
            <w:r>
              <w:t>RE [0..*]</w:t>
            </w:r>
          </w:p>
        </w:tc>
      </w:tr>
      <w:tr w:rsidR="0069675E" w:rsidRPr="00D26514" w14:paraId="713CD455"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3DDF0D33" w14:textId="77777777" w:rsidR="0069675E" w:rsidRPr="00D26514" w:rsidRDefault="0069675E" w:rsidP="002F4C50">
            <w:pPr>
              <w:pStyle w:val="TableEntry"/>
            </w:pPr>
            <w:r>
              <w:t>Ethnicity</w:t>
            </w:r>
          </w:p>
        </w:tc>
        <w:tc>
          <w:tcPr>
            <w:tcW w:w="3436" w:type="dxa"/>
            <w:tcBorders>
              <w:top w:val="single" w:sz="4" w:space="0" w:color="000000"/>
              <w:left w:val="single" w:sz="4" w:space="0" w:color="000000"/>
              <w:bottom w:val="single" w:sz="4" w:space="0" w:color="000000"/>
            </w:tcBorders>
            <w:shd w:val="clear" w:color="auto" w:fill="FFFFFF"/>
            <w:vAlign w:val="bottom"/>
          </w:tcPr>
          <w:p w14:paraId="310A3FC2" w14:textId="77777777" w:rsidR="0069675E" w:rsidRPr="00D26514" w:rsidRDefault="0069675E" w:rsidP="002F4C50">
            <w:pPr>
              <w:pStyle w:val="TableEntry"/>
            </w:pPr>
            <w:r>
              <w:t>RE [0..1]</w:t>
            </w:r>
          </w:p>
        </w:tc>
      </w:tr>
      <w:tr w:rsidR="0069675E" w:rsidRPr="00D26514" w14:paraId="17136DA4"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45AABF6F" w14:textId="77777777" w:rsidR="0069675E" w:rsidRPr="00D26514" w:rsidRDefault="0069675E" w:rsidP="002F4C50">
            <w:pPr>
              <w:pStyle w:val="TableEntry"/>
            </w:pPr>
            <w:r>
              <w:t xml:space="preserve">Religious Affiliation </w:t>
            </w:r>
          </w:p>
        </w:tc>
        <w:tc>
          <w:tcPr>
            <w:tcW w:w="3436" w:type="dxa"/>
            <w:tcBorders>
              <w:top w:val="single" w:sz="4" w:space="0" w:color="000000"/>
              <w:left w:val="single" w:sz="4" w:space="0" w:color="000000"/>
              <w:bottom w:val="single" w:sz="4" w:space="0" w:color="000000"/>
            </w:tcBorders>
            <w:shd w:val="clear" w:color="auto" w:fill="FFFFFF"/>
            <w:vAlign w:val="bottom"/>
          </w:tcPr>
          <w:p w14:paraId="427ED739" w14:textId="77777777" w:rsidR="0069675E" w:rsidRPr="00D26514" w:rsidRDefault="0069675E" w:rsidP="002F4C50">
            <w:pPr>
              <w:pStyle w:val="TableEntry"/>
            </w:pPr>
            <w:r>
              <w:t>RE [0..1]</w:t>
            </w:r>
          </w:p>
        </w:tc>
      </w:tr>
    </w:tbl>
    <w:p w14:paraId="5F61EE70" w14:textId="77777777" w:rsidR="0069675E" w:rsidRDefault="0069675E" w:rsidP="0069675E">
      <w:pPr>
        <w:pStyle w:val="AppendixHeading4"/>
      </w:pPr>
      <w:r w:rsidRPr="00D26514">
        <w:t>4.I.2.1</w:t>
      </w:r>
      <w:r>
        <w:t>.2 PCS</w:t>
      </w:r>
      <w:r w:rsidRPr="00D26514">
        <w:t xml:space="preserve"> </w:t>
      </w:r>
      <w:r>
        <w:t xml:space="preserve">US Volume 3 Section Constraints  </w:t>
      </w:r>
    </w:p>
    <w:p w14:paraId="5E8858E6" w14:textId="558EB3C4" w:rsidR="003A72E4" w:rsidRDefault="003A72E4" w:rsidP="003A72E4">
      <w:pPr>
        <w:pStyle w:val="TableTitle"/>
        <w:jc w:val="left"/>
        <w:rPr>
          <w:b w:val="0"/>
          <w:kern w:val="28"/>
          <w:sz w:val="24"/>
        </w:rPr>
      </w:pPr>
      <w:r>
        <w:rPr>
          <w:i/>
        </w:rPr>
        <w:t>T</w:t>
      </w:r>
      <w:r w:rsidRPr="003A72E4">
        <w:rPr>
          <w:b w:val="0"/>
          <w:kern w:val="28"/>
          <w:sz w:val="24"/>
        </w:rPr>
        <w:t xml:space="preserve">he following additional cardinality constraints apply to </w:t>
      </w:r>
      <w:r>
        <w:rPr>
          <w:b w:val="0"/>
          <w:kern w:val="28"/>
          <w:sz w:val="24"/>
        </w:rPr>
        <w:t>the Paramedicine Care document specification and entries in t</w:t>
      </w:r>
      <w:r w:rsidRPr="003A72E4">
        <w:rPr>
          <w:b w:val="0"/>
          <w:kern w:val="28"/>
          <w:sz w:val="24"/>
        </w:rPr>
        <w:t xml:space="preserve">able 6.3.1.D.5-1 Paramedicine Care Summary (PCS) Document Content Module Specification </w:t>
      </w:r>
    </w:p>
    <w:p w14:paraId="5E935565" w14:textId="77777777" w:rsidR="00944A08" w:rsidRDefault="00944A08" w:rsidP="003A72E4">
      <w:pPr>
        <w:pStyle w:val="TableTitle"/>
        <w:jc w:val="left"/>
        <w:rPr>
          <w:b w:val="0"/>
          <w:kern w:val="28"/>
          <w:sz w:val="24"/>
        </w:rPr>
      </w:pP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431"/>
        <w:gridCol w:w="1264"/>
        <w:gridCol w:w="1251"/>
      </w:tblGrid>
      <w:tr w:rsidR="00944A08" w:rsidRPr="00D26514" w14:paraId="5851DD08" w14:textId="77777777" w:rsidTr="00C9201A">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ECE8BD2" w14:textId="77777777" w:rsidR="00944A08" w:rsidRDefault="00944A08" w:rsidP="00C9201A">
            <w:pPr>
              <w:pStyle w:val="TableEntry"/>
            </w:pPr>
            <w:r w:rsidRPr="00944A08">
              <w:t>R</w:t>
            </w:r>
          </w:p>
          <w:p w14:paraId="52AC1844" w14:textId="78047A23" w:rsidR="00944A08" w:rsidRPr="00944A08" w:rsidRDefault="00944A08" w:rsidP="00C9201A">
            <w:pPr>
              <w:pStyle w:val="TableEntry"/>
            </w:pPr>
            <w:r w:rsidRPr="00944A08">
              <w:t xml:space="preserve"> [1..1]</w:t>
            </w:r>
          </w:p>
        </w:tc>
        <w:tc>
          <w:tcPr>
            <w:tcW w:w="719" w:type="pct"/>
            <w:tcBorders>
              <w:top w:val="single" w:sz="4" w:space="0" w:color="auto"/>
              <w:left w:val="single" w:sz="4" w:space="0" w:color="auto"/>
              <w:bottom w:val="single" w:sz="4" w:space="0" w:color="auto"/>
              <w:right w:val="single" w:sz="4" w:space="0" w:color="auto"/>
            </w:tcBorders>
            <w:vAlign w:val="center"/>
          </w:tcPr>
          <w:p w14:paraId="2F2BD2E1" w14:textId="77777777" w:rsidR="00944A08" w:rsidRPr="00D26514" w:rsidRDefault="00944A08"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F45C3FA" w14:textId="77777777" w:rsidR="00944A08" w:rsidRPr="002367CF" w:rsidRDefault="00944A08" w:rsidP="00C9201A">
            <w:pPr>
              <w:pStyle w:val="TableEntry"/>
            </w:pPr>
            <w:r w:rsidRPr="002367CF">
              <w:t>EMS Protocol Section</w:t>
            </w:r>
          </w:p>
        </w:tc>
        <w:tc>
          <w:tcPr>
            <w:tcW w:w="1300" w:type="pct"/>
            <w:tcBorders>
              <w:top w:val="single" w:sz="4" w:space="0" w:color="auto"/>
              <w:left w:val="single" w:sz="4" w:space="0" w:color="auto"/>
              <w:bottom w:val="single" w:sz="4" w:space="0" w:color="auto"/>
              <w:right w:val="single" w:sz="4" w:space="0" w:color="auto"/>
            </w:tcBorders>
            <w:vAlign w:val="center"/>
          </w:tcPr>
          <w:p w14:paraId="727C172C" w14:textId="77777777" w:rsidR="00944A08" w:rsidRDefault="00944A08" w:rsidP="00C9201A">
            <w:pPr>
              <w:pStyle w:val="TableEntry"/>
              <w:rPr>
                <w:rFonts w:ascii="CourierNewPSMT" w:hAnsi="CourierNewPSMT" w:cs="CourierNewPSMT"/>
                <w:sz w:val="20"/>
              </w:rPr>
            </w:pPr>
            <w:r>
              <w:rPr>
                <w:rFonts w:ascii="CourierNewPSMT" w:hAnsi="CourierNewPSMT" w:cs="CourierNewPSMT"/>
                <w:sz w:val="20"/>
              </w:rPr>
              <w:t>2.16.840.1.113883.17.3.10.1.7</w:t>
            </w:r>
          </w:p>
        </w:tc>
        <w:tc>
          <w:tcPr>
            <w:tcW w:w="676" w:type="pct"/>
            <w:tcBorders>
              <w:top w:val="single" w:sz="4" w:space="0" w:color="auto"/>
              <w:left w:val="single" w:sz="4" w:space="0" w:color="auto"/>
              <w:bottom w:val="single" w:sz="4" w:space="0" w:color="auto"/>
              <w:right w:val="single" w:sz="4" w:space="0" w:color="auto"/>
            </w:tcBorders>
          </w:tcPr>
          <w:p w14:paraId="1D91EC85" w14:textId="77777777" w:rsidR="00944A08" w:rsidRPr="0098705C" w:rsidRDefault="00944A08" w:rsidP="00C9201A">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022B75C6" w14:textId="77777777" w:rsidR="00944A08" w:rsidRPr="00D26514" w:rsidRDefault="00944A08" w:rsidP="00C9201A">
            <w:pPr>
              <w:pStyle w:val="TableEntry"/>
            </w:pPr>
          </w:p>
        </w:tc>
      </w:tr>
      <w:tr w:rsidR="00944A08" w:rsidRPr="00D26514" w14:paraId="1151FEFE" w14:textId="77777777" w:rsidTr="00944A08">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46F9718" w14:textId="77777777" w:rsidR="00944A08" w:rsidRPr="00944A08" w:rsidRDefault="00944A08" w:rsidP="00944A08">
            <w:pPr>
              <w:pStyle w:val="TableEntry"/>
            </w:pPr>
            <w:r w:rsidRPr="00944A08">
              <w:t>RE</w:t>
            </w:r>
          </w:p>
          <w:p w14:paraId="0F2B5F68" w14:textId="6557CD65" w:rsidR="00944A08" w:rsidRPr="00944A08" w:rsidRDefault="00944A08" w:rsidP="00944A08">
            <w:pPr>
              <w:pStyle w:val="TableEntry"/>
            </w:pPr>
            <w:r w:rsidRPr="00944A08">
              <w:t>[0..1]</w:t>
            </w:r>
          </w:p>
        </w:tc>
        <w:tc>
          <w:tcPr>
            <w:tcW w:w="719" w:type="pct"/>
            <w:tcBorders>
              <w:top w:val="single" w:sz="4" w:space="0" w:color="auto"/>
              <w:left w:val="single" w:sz="4" w:space="0" w:color="auto"/>
              <w:bottom w:val="single" w:sz="4" w:space="0" w:color="auto"/>
              <w:right w:val="single" w:sz="4" w:space="0" w:color="auto"/>
            </w:tcBorders>
            <w:vAlign w:val="center"/>
          </w:tcPr>
          <w:p w14:paraId="0DF7DDDE" w14:textId="77777777" w:rsidR="00944A08" w:rsidRPr="00D26514" w:rsidRDefault="00944A08" w:rsidP="00C9201A">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9075341" w14:textId="77777777" w:rsidR="00944A08" w:rsidRPr="00D26514" w:rsidRDefault="00944A08" w:rsidP="00C9201A">
            <w:pPr>
              <w:pStyle w:val="TableEntry"/>
            </w:pPr>
            <w:r w:rsidRPr="00761AEC">
              <w:t>EMS Billing Section</w:t>
            </w:r>
          </w:p>
        </w:tc>
        <w:tc>
          <w:tcPr>
            <w:tcW w:w="1300" w:type="pct"/>
            <w:tcBorders>
              <w:top w:val="single" w:sz="4" w:space="0" w:color="auto"/>
              <w:left w:val="single" w:sz="4" w:space="0" w:color="auto"/>
              <w:bottom w:val="single" w:sz="4" w:space="0" w:color="auto"/>
              <w:right w:val="single" w:sz="4" w:space="0" w:color="auto"/>
            </w:tcBorders>
            <w:vAlign w:val="center"/>
          </w:tcPr>
          <w:p w14:paraId="2911DB00" w14:textId="77777777" w:rsidR="00944A08" w:rsidRPr="00944A08" w:rsidRDefault="00944A08" w:rsidP="00C9201A">
            <w:pPr>
              <w:pStyle w:val="TableEntry"/>
              <w:rPr>
                <w:rFonts w:ascii="CourierNewPSMT" w:hAnsi="CourierNewPSMT" w:cs="CourierNewPSMT"/>
                <w:sz w:val="20"/>
              </w:rPr>
            </w:pPr>
            <w:r w:rsidRPr="00944A08">
              <w:rPr>
                <w:rFonts w:ascii="CourierNewPSMT" w:hAnsi="CourierNewPSMT" w:cs="CourierNewPSMT"/>
                <w:sz w:val="20"/>
              </w:rPr>
              <w:t xml:space="preserve"> </w:t>
            </w:r>
            <w:r>
              <w:rPr>
                <w:rFonts w:ascii="CourierNewPSMT" w:hAnsi="CourierNewPSMT" w:cs="CourierNewPSMT"/>
                <w:sz w:val="20"/>
              </w:rPr>
              <w:t>2.16.840.1.113883.17.3.10.1.5</w:t>
            </w:r>
          </w:p>
        </w:tc>
        <w:tc>
          <w:tcPr>
            <w:tcW w:w="676" w:type="pct"/>
            <w:tcBorders>
              <w:top w:val="single" w:sz="4" w:space="0" w:color="auto"/>
              <w:left w:val="single" w:sz="4" w:space="0" w:color="auto"/>
              <w:bottom w:val="single" w:sz="4" w:space="0" w:color="auto"/>
              <w:right w:val="single" w:sz="4" w:space="0" w:color="auto"/>
            </w:tcBorders>
          </w:tcPr>
          <w:p w14:paraId="2D0B688A" w14:textId="77777777" w:rsidR="00944A08" w:rsidRPr="00D26514" w:rsidRDefault="00944A08" w:rsidP="00C9201A">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29B6524C" w14:textId="77777777" w:rsidR="00944A08" w:rsidRDefault="00944A08" w:rsidP="00C9201A">
            <w:pPr>
              <w:pStyle w:val="TableEntry"/>
            </w:pPr>
            <w:r>
              <w:t>6.3.D.5.3</w:t>
            </w:r>
          </w:p>
          <w:p w14:paraId="527FF11E" w14:textId="77777777" w:rsidR="00944A08" w:rsidRPr="00D26514" w:rsidRDefault="00944A08" w:rsidP="00C9201A">
            <w:pPr>
              <w:pStyle w:val="TableEntry"/>
            </w:pPr>
          </w:p>
        </w:tc>
      </w:tr>
    </w:tbl>
    <w:p w14:paraId="6B23940A" w14:textId="77777777" w:rsidR="00F47F8A" w:rsidRPr="00484DAF" w:rsidRDefault="00F47F8A" w:rsidP="0069675E">
      <w:pPr>
        <w:pStyle w:val="AuthorInstructions"/>
        <w:rPr>
          <w:i w:val="0"/>
        </w:rPr>
      </w:pPr>
    </w:p>
    <w:p w14:paraId="2FB8D814" w14:textId="77777777" w:rsidR="0069675E" w:rsidRPr="00D26514" w:rsidRDefault="0069675E" w:rsidP="0069675E">
      <w:pPr>
        <w:pStyle w:val="AppendixHeading3"/>
        <w:keepNext/>
        <w:numPr>
          <w:ilvl w:val="0"/>
          <w:numId w:val="0"/>
        </w:numPr>
        <w:rPr>
          <w:bCs/>
          <w:noProof w:val="0"/>
        </w:rPr>
      </w:pPr>
      <w:r w:rsidRPr="00D26514">
        <w:rPr>
          <w:noProof w:val="0"/>
        </w:rPr>
        <w:t xml:space="preserve">4.I.2.1 </w:t>
      </w:r>
      <w:r>
        <w:rPr>
          <w:noProof w:val="0"/>
        </w:rPr>
        <w:t>PCS</w:t>
      </w:r>
      <w:r w:rsidRPr="00D26514">
        <w:rPr>
          <w:noProof w:val="0"/>
        </w:rPr>
        <w:t xml:space="preserve"> Value Set Binding for US Realm Concept Domains</w:t>
      </w:r>
      <w:r w:rsidRPr="00D26514">
        <w:rPr>
          <w:bCs/>
          <w:noProof w:val="0"/>
        </w:rPr>
        <w:t xml:space="preserve"> </w:t>
      </w:r>
    </w:p>
    <w:p w14:paraId="61464723" w14:textId="77777777" w:rsidR="0069675E" w:rsidRDefault="0069675E" w:rsidP="0069675E">
      <w:pPr>
        <w:pStyle w:val="AuthorInstructions"/>
        <w:rPr>
          <w:i w:val="0"/>
        </w:rPr>
      </w:pPr>
      <w:r w:rsidRPr="00484DAF">
        <w:rPr>
          <w:i w:val="0"/>
        </w:rPr>
        <w:t>This section defines the actual value sets and code systems for any coded concepts that were described by concept domains in the main profile and binds the value set to the coded concepts.</w:t>
      </w:r>
    </w:p>
    <w:p w14:paraId="6023FBAE" w14:textId="77777777" w:rsidR="0069675E" w:rsidRPr="00484DAF" w:rsidRDefault="0069675E" w:rsidP="0069675E">
      <w:pPr>
        <w:pStyle w:val="AuthorInstructions"/>
        <w:rPr>
          <w:i w:val="0"/>
        </w:rPr>
      </w:pPr>
    </w:p>
    <w:tbl>
      <w:tblPr>
        <w:tblW w:w="9360" w:type="dxa"/>
        <w:jc w:val="center"/>
        <w:tblLayout w:type="fixed"/>
        <w:tblLook w:val="0000" w:firstRow="0" w:lastRow="0" w:firstColumn="0" w:lastColumn="0" w:noHBand="0" w:noVBand="0"/>
      </w:tblPr>
      <w:tblGrid>
        <w:gridCol w:w="2954"/>
        <w:gridCol w:w="3436"/>
        <w:gridCol w:w="2970"/>
      </w:tblGrid>
      <w:tr w:rsidR="0069675E" w:rsidRPr="00D26514" w14:paraId="6D3E1C71" w14:textId="77777777" w:rsidTr="002F4C50">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5F7B269D" w14:textId="77777777" w:rsidR="0069675E" w:rsidRPr="00D26514" w:rsidRDefault="0069675E" w:rsidP="002F4C50">
            <w:pPr>
              <w:pStyle w:val="TableEntryHeader"/>
            </w:pPr>
            <w:r w:rsidRPr="00D26514">
              <w:lastRenderedPageBreak/>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12853E2A" w14:textId="77777777" w:rsidR="0069675E" w:rsidRPr="00D26514" w:rsidRDefault="0069675E" w:rsidP="002F4C50">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CAE7EAB" w14:textId="77777777" w:rsidR="0069675E" w:rsidRPr="00D26514" w:rsidRDefault="0069675E" w:rsidP="002F4C50">
            <w:pPr>
              <w:pStyle w:val="TableEntryHeader"/>
            </w:pPr>
            <w:r w:rsidRPr="00D26514">
              <w:t xml:space="preserve">Value Set OID </w:t>
            </w:r>
          </w:p>
        </w:tc>
      </w:tr>
      <w:tr w:rsidR="0069675E" w:rsidRPr="00D26514" w14:paraId="1FD3D2A3"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2D60F58" w14:textId="77777777" w:rsidR="0069675E" w:rsidRPr="00D26514" w:rsidRDefault="0069675E" w:rsidP="002F4C50">
            <w:pPr>
              <w:pStyle w:val="TableEntry"/>
            </w:pPr>
            <w:r>
              <w:rPr>
                <w:rFonts w:eastAsia="Calibri"/>
              </w:rPr>
              <w:t>Ethnicity</w:t>
            </w:r>
          </w:p>
        </w:tc>
        <w:tc>
          <w:tcPr>
            <w:tcW w:w="3436" w:type="dxa"/>
            <w:tcBorders>
              <w:top w:val="single" w:sz="4" w:space="0" w:color="000000"/>
              <w:left w:val="single" w:sz="4" w:space="0" w:color="000000"/>
              <w:bottom w:val="single" w:sz="4" w:space="0" w:color="000000"/>
            </w:tcBorders>
            <w:shd w:val="clear" w:color="auto" w:fill="FFFFFF"/>
            <w:vAlign w:val="bottom"/>
          </w:tcPr>
          <w:p w14:paraId="691752D9" w14:textId="77777777" w:rsidR="0069675E" w:rsidRPr="00F12BF9" w:rsidRDefault="0069675E" w:rsidP="002F4C50">
            <w:pPr>
              <w:pStyle w:val="TableEntry"/>
              <w:rPr>
                <w:rFonts w:eastAsia="Calibri"/>
              </w:rPr>
            </w:pPr>
            <w:r w:rsidRPr="00F12BF9">
              <w:rPr>
                <w:rFonts w:eastAsia="Calibri"/>
              </w:rPr>
              <w:t>Ethnicity Group</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D22B4C" w14:textId="77777777" w:rsidR="0069675E" w:rsidRPr="00F12BF9" w:rsidRDefault="0069675E" w:rsidP="002F4C50">
            <w:pPr>
              <w:pStyle w:val="TableEntry"/>
              <w:rPr>
                <w:rFonts w:eastAsia="Calibri"/>
              </w:rPr>
            </w:pPr>
            <w:r w:rsidRPr="00F12BF9">
              <w:rPr>
                <w:rFonts w:eastAsia="Calibri"/>
              </w:rPr>
              <w:t>2.16.840.1.114222.4.11.837</w:t>
            </w:r>
          </w:p>
        </w:tc>
      </w:tr>
      <w:tr w:rsidR="0069675E" w:rsidRPr="00D26514" w14:paraId="058F5840"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446A65" w14:textId="77777777" w:rsidR="0069675E" w:rsidRPr="00D26514" w:rsidRDefault="0069675E" w:rsidP="002F4C50">
            <w:pPr>
              <w:pStyle w:val="TableEntry"/>
            </w:pPr>
            <w:r>
              <w:rPr>
                <w:rFonts w:eastAsia="Calibri"/>
              </w:rPr>
              <w:t xml:space="preserve">Marital Status </w:t>
            </w:r>
          </w:p>
        </w:tc>
        <w:tc>
          <w:tcPr>
            <w:tcW w:w="3436" w:type="dxa"/>
            <w:tcBorders>
              <w:top w:val="single" w:sz="4" w:space="0" w:color="000000"/>
              <w:left w:val="single" w:sz="4" w:space="0" w:color="000000"/>
              <w:bottom w:val="single" w:sz="4" w:space="0" w:color="000000"/>
            </w:tcBorders>
            <w:shd w:val="clear" w:color="auto" w:fill="FFFFFF"/>
            <w:vAlign w:val="bottom"/>
          </w:tcPr>
          <w:p w14:paraId="07B25A7E" w14:textId="77777777" w:rsidR="0069675E" w:rsidRPr="00F12BF9" w:rsidRDefault="0069675E" w:rsidP="002F4C50">
            <w:pPr>
              <w:pStyle w:val="TableEntry"/>
              <w:rPr>
                <w:rFonts w:eastAsia="Calibri"/>
              </w:rPr>
            </w:pPr>
            <w:r w:rsidRPr="00F12BF9">
              <w:rPr>
                <w:rFonts w:eastAsia="Calibri"/>
              </w:rPr>
              <w:t xml:space="preserve">HL7 Marital Status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0465748" w14:textId="77777777" w:rsidR="0069675E" w:rsidRPr="00D26514" w:rsidRDefault="0069675E" w:rsidP="002F4C50">
            <w:pPr>
              <w:pStyle w:val="TableEntry"/>
              <w:rPr>
                <w:rFonts w:eastAsia="Calibri"/>
              </w:rPr>
            </w:pPr>
            <w:r w:rsidRPr="00F12BF9">
              <w:rPr>
                <w:rFonts w:eastAsia="Calibri"/>
              </w:rPr>
              <w:t>2.16.840.1.113883.1.11.12212</w:t>
            </w:r>
          </w:p>
        </w:tc>
      </w:tr>
      <w:tr w:rsidR="0069675E" w:rsidRPr="00D26514" w14:paraId="4DBAD93C"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73942B9" w14:textId="77777777" w:rsidR="0069675E" w:rsidRPr="00D26514" w:rsidRDefault="0069675E" w:rsidP="002F4C50">
            <w:pPr>
              <w:pStyle w:val="TableEntry"/>
            </w:pPr>
            <w:r>
              <w:rPr>
                <w:rFonts w:eastAsia="Calibri"/>
              </w:rPr>
              <w:t>Race</w:t>
            </w:r>
          </w:p>
        </w:tc>
        <w:tc>
          <w:tcPr>
            <w:tcW w:w="3436" w:type="dxa"/>
            <w:tcBorders>
              <w:top w:val="single" w:sz="4" w:space="0" w:color="000000"/>
              <w:left w:val="single" w:sz="4" w:space="0" w:color="000000"/>
              <w:bottom w:val="single" w:sz="4" w:space="0" w:color="000000"/>
            </w:tcBorders>
            <w:shd w:val="clear" w:color="auto" w:fill="FFFFFF"/>
            <w:vAlign w:val="bottom"/>
          </w:tcPr>
          <w:p w14:paraId="1AC1AB3F" w14:textId="77777777" w:rsidR="0069675E" w:rsidRPr="00F12BF9" w:rsidRDefault="0069675E" w:rsidP="002F4C50">
            <w:pPr>
              <w:pStyle w:val="TableEntry"/>
              <w:rPr>
                <w:rFonts w:eastAsia="Calibri"/>
              </w:rPr>
            </w:pPr>
            <w:r w:rsidRPr="00F12BF9">
              <w:rPr>
                <w:rFonts w:eastAsia="Calibri"/>
              </w:rPr>
              <w:t>RaceCategory</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2D342EA" w14:textId="77777777" w:rsidR="0069675E" w:rsidRPr="00D26514" w:rsidRDefault="0069675E" w:rsidP="002F4C50">
            <w:pPr>
              <w:pStyle w:val="TableEntry"/>
              <w:rPr>
                <w:rFonts w:eastAsia="Calibri"/>
              </w:rPr>
            </w:pPr>
            <w:r w:rsidRPr="00F12BF9">
              <w:rPr>
                <w:rFonts w:eastAsia="Calibri"/>
              </w:rPr>
              <w:t>2.16.840.1.114222.4.11.836</w:t>
            </w:r>
          </w:p>
        </w:tc>
      </w:tr>
      <w:tr w:rsidR="0069675E" w:rsidRPr="00D26514" w14:paraId="243A0CAA"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2C9E8D" w14:textId="77777777" w:rsidR="0069675E" w:rsidRDefault="0069675E" w:rsidP="002F4C50">
            <w:pPr>
              <w:pStyle w:val="TableEntry"/>
              <w:rPr>
                <w:rFonts w:eastAsia="Calibri"/>
              </w:rPr>
            </w:pPr>
            <w:r w:rsidRPr="00FE0ADD">
              <w:rPr>
                <w:rFonts w:eastAsia="Calibri"/>
              </w:rPr>
              <w:t>sDTCRaceCode</w:t>
            </w:r>
          </w:p>
        </w:tc>
        <w:tc>
          <w:tcPr>
            <w:tcW w:w="3436" w:type="dxa"/>
            <w:tcBorders>
              <w:top w:val="single" w:sz="4" w:space="0" w:color="000000"/>
              <w:left w:val="single" w:sz="4" w:space="0" w:color="000000"/>
              <w:bottom w:val="single" w:sz="4" w:space="0" w:color="000000"/>
            </w:tcBorders>
            <w:shd w:val="clear" w:color="auto" w:fill="FFFFFF"/>
            <w:vAlign w:val="bottom"/>
          </w:tcPr>
          <w:p w14:paraId="0ECB5334" w14:textId="77777777" w:rsidR="0069675E" w:rsidRPr="00F12BF9" w:rsidRDefault="0069675E" w:rsidP="002F4C50">
            <w:pPr>
              <w:pStyle w:val="TableEntry"/>
              <w:rPr>
                <w:rFonts w:eastAsia="Calibri"/>
              </w:rPr>
            </w:pPr>
            <w:r w:rsidRPr="00F12BF9">
              <w:rPr>
                <w:rFonts w:eastAsia="Calibri"/>
              </w:rPr>
              <w:t xml:space="preserve">Race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43AC69" w14:textId="77777777" w:rsidR="0069675E" w:rsidRPr="00D26514" w:rsidRDefault="0069675E" w:rsidP="002F4C50">
            <w:pPr>
              <w:pStyle w:val="TableEntry"/>
              <w:rPr>
                <w:rFonts w:eastAsia="Calibri"/>
              </w:rPr>
            </w:pPr>
            <w:r w:rsidRPr="00F12BF9">
              <w:rPr>
                <w:rFonts w:eastAsia="Calibri"/>
              </w:rPr>
              <w:t>2.16.840.1.113883.1.11.14914</w:t>
            </w:r>
          </w:p>
        </w:tc>
      </w:tr>
      <w:tr w:rsidR="0069675E" w:rsidRPr="00D26514" w14:paraId="17DDA63C"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204AB66" w14:textId="77777777" w:rsidR="0069675E" w:rsidRPr="00D26514" w:rsidRDefault="0069675E" w:rsidP="002F4C50">
            <w:pPr>
              <w:pStyle w:val="TableEntry"/>
            </w:pPr>
            <w:r>
              <w:rPr>
                <w:rFonts w:eastAsia="Calibri"/>
              </w:rPr>
              <w:t xml:space="preserve">Religious Affiliation </w:t>
            </w:r>
          </w:p>
        </w:tc>
        <w:tc>
          <w:tcPr>
            <w:tcW w:w="3436" w:type="dxa"/>
            <w:tcBorders>
              <w:top w:val="single" w:sz="4" w:space="0" w:color="000000"/>
              <w:left w:val="single" w:sz="4" w:space="0" w:color="000000"/>
              <w:bottom w:val="single" w:sz="4" w:space="0" w:color="000000"/>
            </w:tcBorders>
            <w:shd w:val="clear" w:color="auto" w:fill="FFFFFF"/>
            <w:vAlign w:val="bottom"/>
          </w:tcPr>
          <w:p w14:paraId="6830597E" w14:textId="77777777" w:rsidR="0069675E" w:rsidRPr="00F12BF9" w:rsidRDefault="0069675E" w:rsidP="002F4C50">
            <w:pPr>
              <w:pStyle w:val="TableEntry"/>
              <w:rPr>
                <w:rFonts w:eastAsia="Calibri"/>
              </w:rPr>
            </w:pPr>
            <w:r w:rsidRPr="00F12BF9">
              <w:rPr>
                <w:rFonts w:eastAsia="Calibri"/>
              </w:rPr>
              <w:t xml:space="preserve">HL7 </w:t>
            </w:r>
            <w:r>
              <w:rPr>
                <w:rFonts w:eastAsia="Calibri"/>
              </w:rPr>
              <w:t>Religious Affiliation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E63721" w14:textId="77777777" w:rsidR="0069675E" w:rsidRPr="00D26514" w:rsidRDefault="0069675E" w:rsidP="002F4C50">
            <w:pPr>
              <w:pStyle w:val="TableEntry"/>
              <w:rPr>
                <w:rFonts w:eastAsia="Calibri"/>
              </w:rPr>
            </w:pPr>
            <w:r w:rsidRPr="00F12BF9">
              <w:rPr>
                <w:rFonts w:eastAsia="Calibri"/>
              </w:rPr>
              <w:t>2.16.840.1.113883.1.11.19185</w:t>
            </w:r>
          </w:p>
        </w:tc>
      </w:tr>
      <w:tr w:rsidR="0069675E" w:rsidRPr="00D26514" w14:paraId="3894F843"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3F1CF2" w14:textId="77777777" w:rsidR="0069675E" w:rsidRPr="00D26514" w:rsidRDefault="0069675E" w:rsidP="002F4C50">
            <w:pPr>
              <w:pStyle w:val="TableEntry"/>
            </w:pPr>
            <w:r>
              <w:rPr>
                <w:rFonts w:eastAsia="Calibri"/>
              </w:rPr>
              <w:t xml:space="preserve">Language Communication </w:t>
            </w:r>
          </w:p>
        </w:tc>
        <w:tc>
          <w:tcPr>
            <w:tcW w:w="3436" w:type="dxa"/>
            <w:tcBorders>
              <w:top w:val="single" w:sz="4" w:space="0" w:color="000000"/>
              <w:left w:val="single" w:sz="4" w:space="0" w:color="000000"/>
              <w:bottom w:val="single" w:sz="4" w:space="0" w:color="000000"/>
            </w:tcBorders>
            <w:shd w:val="clear" w:color="auto" w:fill="FFFFFF"/>
            <w:vAlign w:val="bottom"/>
          </w:tcPr>
          <w:p w14:paraId="69463EE3" w14:textId="77777777" w:rsidR="0069675E" w:rsidRPr="00F12BF9" w:rsidRDefault="0069675E" w:rsidP="002F4C50">
            <w:pPr>
              <w:pStyle w:val="TableEntry"/>
              <w:rPr>
                <w:rFonts w:eastAsia="Calibri"/>
              </w:rPr>
            </w:pPr>
            <w:r w:rsidRPr="00F12BF9">
              <w:rPr>
                <w:rFonts w:eastAsia="Calibri"/>
              </w:rPr>
              <w:t xml:space="preserve">Language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6E7758A" w14:textId="77777777" w:rsidR="0069675E" w:rsidRPr="00D26514" w:rsidRDefault="0069675E" w:rsidP="002F4C50">
            <w:pPr>
              <w:pStyle w:val="TableEntry"/>
              <w:rPr>
                <w:rFonts w:eastAsia="Calibri"/>
              </w:rPr>
            </w:pPr>
            <w:r w:rsidRPr="00F12BF9">
              <w:rPr>
                <w:rFonts w:eastAsia="Calibri"/>
              </w:rPr>
              <w:t>2.16.840.1.113883.1.11.11526</w:t>
            </w:r>
          </w:p>
        </w:tc>
      </w:tr>
      <w:tr w:rsidR="0069675E" w:rsidRPr="00D26514" w14:paraId="762135B2"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60506F8" w14:textId="77777777" w:rsidR="0069675E" w:rsidRDefault="0069675E" w:rsidP="002F4C50">
            <w:pPr>
              <w:pStyle w:val="TableEntry"/>
              <w:rPr>
                <w:rFonts w:eastAsia="Calibri"/>
              </w:rPr>
            </w:pPr>
            <w:r>
              <w:rPr>
                <w:rFonts w:eastAsia="Calibri"/>
              </w:rPr>
              <w:t xml:space="preserve">Data Enterer </w:t>
            </w:r>
          </w:p>
        </w:tc>
        <w:tc>
          <w:tcPr>
            <w:tcW w:w="3436" w:type="dxa"/>
            <w:tcBorders>
              <w:top w:val="single" w:sz="4" w:space="0" w:color="000000"/>
              <w:left w:val="single" w:sz="4" w:space="0" w:color="000000"/>
              <w:bottom w:val="single" w:sz="4" w:space="0" w:color="000000"/>
            </w:tcBorders>
            <w:shd w:val="clear" w:color="auto" w:fill="FFFFFF"/>
            <w:vAlign w:val="bottom"/>
          </w:tcPr>
          <w:p w14:paraId="49E92FC2" w14:textId="77777777" w:rsidR="0069675E" w:rsidRPr="00F12BF9" w:rsidRDefault="0069675E" w:rsidP="002F4C50">
            <w:pPr>
              <w:pStyle w:val="TableEntry"/>
              <w:rPr>
                <w:rFonts w:eastAsia="Calibri"/>
              </w:rPr>
            </w:pPr>
            <w:r w:rsidRPr="00F12BF9">
              <w:rPr>
                <w:rFonts w:eastAsia="Calibri"/>
              </w:rPr>
              <w:t>Assigned entity</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1DA1340" w14:textId="77777777" w:rsidR="0069675E" w:rsidRPr="00D26514" w:rsidRDefault="0069675E" w:rsidP="002F4C50">
            <w:pPr>
              <w:pStyle w:val="TableEntry"/>
              <w:rPr>
                <w:rFonts w:eastAsia="Calibri"/>
              </w:rPr>
            </w:pPr>
            <w:r w:rsidRPr="00F12BF9">
              <w:rPr>
                <w:rFonts w:eastAsia="Calibri"/>
              </w:rPr>
              <w:t>2.16.840.1.113883.4.6</w:t>
            </w:r>
          </w:p>
        </w:tc>
      </w:tr>
      <w:tr w:rsidR="0069675E" w:rsidRPr="00D26514" w14:paraId="2A3F7D83"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FC62A7D" w14:textId="77777777" w:rsidR="0069675E" w:rsidRDefault="0069675E" w:rsidP="002F4C50">
            <w:pPr>
              <w:pStyle w:val="TableEntry"/>
              <w:rPr>
                <w:rFonts w:eastAsia="Calibri"/>
              </w:rPr>
            </w:pPr>
            <w:r>
              <w:rPr>
                <w:rFonts w:eastAsia="Calibri"/>
              </w:rPr>
              <w:t xml:space="preserve">Confidentiality code </w:t>
            </w:r>
          </w:p>
        </w:tc>
        <w:tc>
          <w:tcPr>
            <w:tcW w:w="3436" w:type="dxa"/>
            <w:tcBorders>
              <w:top w:val="single" w:sz="4" w:space="0" w:color="000000"/>
              <w:left w:val="single" w:sz="4" w:space="0" w:color="000000"/>
              <w:bottom w:val="single" w:sz="4" w:space="0" w:color="000000"/>
            </w:tcBorders>
            <w:shd w:val="clear" w:color="auto" w:fill="FFFFFF"/>
            <w:vAlign w:val="bottom"/>
          </w:tcPr>
          <w:p w14:paraId="4058B2E9" w14:textId="77777777" w:rsidR="0069675E" w:rsidRPr="00F12BF9" w:rsidRDefault="0069675E" w:rsidP="002F4C50">
            <w:pPr>
              <w:pStyle w:val="TableEntry"/>
              <w:rPr>
                <w:rFonts w:eastAsia="Calibri"/>
              </w:rPr>
            </w:pPr>
            <w:r w:rsidRPr="00F12BF9">
              <w:rPr>
                <w:rFonts w:eastAsia="Calibri"/>
              </w:rPr>
              <w:br/>
              <w:t>HL7 BasicConfidentialityKind</w:t>
            </w:r>
          </w:p>
          <w:p w14:paraId="25D462A6" w14:textId="77777777" w:rsidR="0069675E" w:rsidRPr="00F12BF9" w:rsidRDefault="0069675E" w:rsidP="002F4C50">
            <w:pPr>
              <w:pStyle w:val="TableEntry"/>
              <w:rPr>
                <w:rFonts w:eastAsia="Calibri"/>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D93127" w14:textId="77777777" w:rsidR="0069675E" w:rsidRPr="00D26514" w:rsidRDefault="0069675E" w:rsidP="002F4C50">
            <w:pPr>
              <w:pStyle w:val="TableEntry"/>
              <w:rPr>
                <w:rFonts w:eastAsia="Calibri"/>
              </w:rPr>
            </w:pPr>
            <w:r w:rsidRPr="00F12BF9">
              <w:rPr>
                <w:rFonts w:eastAsia="Calibri"/>
              </w:rPr>
              <w:t>2.16.840.1.113883.1.11.16926</w:t>
            </w:r>
          </w:p>
        </w:tc>
      </w:tr>
      <w:tr w:rsidR="0069675E" w:rsidRPr="00D26514" w14:paraId="36F3F9F4"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0BEC3FC" w14:textId="77777777" w:rsidR="0069675E" w:rsidRDefault="0069675E" w:rsidP="002F4C50">
            <w:pPr>
              <w:pStyle w:val="TableEntry"/>
              <w:rPr>
                <w:rFonts w:eastAsia="Calibri"/>
              </w:rPr>
            </w:pPr>
            <w:r>
              <w:rPr>
                <w:rFonts w:eastAsia="Calibri"/>
              </w:rPr>
              <w:t xml:space="preserve">Provider role </w:t>
            </w:r>
          </w:p>
        </w:tc>
        <w:tc>
          <w:tcPr>
            <w:tcW w:w="3436" w:type="dxa"/>
            <w:tcBorders>
              <w:top w:val="single" w:sz="4" w:space="0" w:color="000000"/>
              <w:left w:val="single" w:sz="4" w:space="0" w:color="000000"/>
              <w:bottom w:val="single" w:sz="4" w:space="0" w:color="000000"/>
            </w:tcBorders>
            <w:shd w:val="clear" w:color="auto" w:fill="FFFFFF"/>
            <w:vAlign w:val="bottom"/>
          </w:tcPr>
          <w:p w14:paraId="117179A2" w14:textId="77777777" w:rsidR="0069675E" w:rsidRPr="00F12BF9" w:rsidRDefault="0069675E" w:rsidP="002F4C50">
            <w:pPr>
              <w:pStyle w:val="TableEntry"/>
              <w:rPr>
                <w:rFonts w:eastAsia="Calibri"/>
              </w:rPr>
            </w:pPr>
            <w:r w:rsidRPr="00F12BF9">
              <w:rPr>
                <w:rFonts w:eastAsia="Calibri"/>
              </w:rPr>
              <w:t>ProviderRole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540295" w14:textId="77777777" w:rsidR="0069675E" w:rsidRPr="00D26514" w:rsidRDefault="0069675E" w:rsidP="002F4C50">
            <w:pPr>
              <w:pStyle w:val="TableEntry"/>
              <w:rPr>
                <w:rFonts w:eastAsia="Calibri"/>
              </w:rPr>
            </w:pPr>
            <w:r w:rsidRPr="00F12BF9">
              <w:rPr>
                <w:rFonts w:eastAsia="Calibri"/>
              </w:rPr>
              <w:t>2.16.840.1.113883.17.3.11.46</w:t>
            </w:r>
          </w:p>
        </w:tc>
      </w:tr>
      <w:tr w:rsidR="0069675E" w:rsidRPr="00D26514" w14:paraId="464A9F8E"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A98ADF" w14:textId="77777777" w:rsidR="0069675E" w:rsidRDefault="0069675E" w:rsidP="002F4C50">
            <w:pPr>
              <w:pStyle w:val="TableEntry"/>
              <w:rPr>
                <w:rFonts w:eastAsia="Calibri"/>
              </w:rPr>
            </w:pPr>
            <w:r>
              <w:rPr>
                <w:rFonts w:eastAsia="Calibri"/>
              </w:rPr>
              <w:t>Destination</w:t>
            </w:r>
          </w:p>
        </w:tc>
        <w:tc>
          <w:tcPr>
            <w:tcW w:w="3436" w:type="dxa"/>
            <w:tcBorders>
              <w:top w:val="single" w:sz="4" w:space="0" w:color="000000"/>
              <w:left w:val="single" w:sz="4" w:space="0" w:color="000000"/>
              <w:bottom w:val="single" w:sz="4" w:space="0" w:color="000000"/>
            </w:tcBorders>
            <w:shd w:val="clear" w:color="auto" w:fill="FFFFFF"/>
            <w:vAlign w:val="bottom"/>
          </w:tcPr>
          <w:p w14:paraId="2F414908" w14:textId="77777777" w:rsidR="0069675E" w:rsidRPr="00F12BF9" w:rsidRDefault="0069675E" w:rsidP="002F4C50">
            <w:pPr>
              <w:pStyle w:val="TableEntry"/>
              <w:rPr>
                <w:rFonts w:eastAsia="Calibri"/>
              </w:rPr>
            </w:pPr>
            <w:r w:rsidRPr="00F12BF9">
              <w:rPr>
                <w:rFonts w:eastAsia="Calibri"/>
              </w:rPr>
              <w:t>associatedEntity</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69B7E56" w14:textId="0AD9CC21" w:rsidR="0069675E" w:rsidRPr="00D26514" w:rsidRDefault="0069675E" w:rsidP="002F4C50">
            <w:pPr>
              <w:pStyle w:val="TableEntry"/>
              <w:rPr>
                <w:rFonts w:eastAsia="Calibri"/>
              </w:rPr>
            </w:pPr>
            <w:r w:rsidRPr="00F12BF9">
              <w:rPr>
                <w:rFonts w:eastAsia="Calibri"/>
              </w:rPr>
              <w:t xml:space="preserve">2.16.840.1.113883.11.20.9.33 </w:t>
            </w:r>
          </w:p>
        </w:tc>
      </w:tr>
      <w:tr w:rsidR="006F3BC5" w:rsidRPr="00D26514" w14:paraId="6FBC1DFB"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D727B0C" w14:textId="52C6CF1C" w:rsidR="006F3BC5" w:rsidRDefault="006F3BC5" w:rsidP="006F3BC5">
            <w:pPr>
              <w:pStyle w:val="CommentText"/>
              <w:rPr>
                <w:rFonts w:eastAsia="Calibri"/>
              </w:rPr>
            </w:pPr>
            <w:r>
              <w:t xml:space="preserve">DestinationType </w:t>
            </w:r>
          </w:p>
        </w:tc>
        <w:tc>
          <w:tcPr>
            <w:tcW w:w="3436" w:type="dxa"/>
            <w:tcBorders>
              <w:top w:val="single" w:sz="4" w:space="0" w:color="000000"/>
              <w:left w:val="single" w:sz="4" w:space="0" w:color="000000"/>
              <w:bottom w:val="single" w:sz="4" w:space="0" w:color="000000"/>
            </w:tcBorders>
            <w:shd w:val="clear" w:color="auto" w:fill="FFFFFF"/>
          </w:tcPr>
          <w:p w14:paraId="5BE76216" w14:textId="4B0273D0" w:rsidR="006F3BC5" w:rsidRDefault="006F3BC5" w:rsidP="002F4C50">
            <w:pPr>
              <w:pStyle w:val="TableEntry"/>
              <w:rPr>
                <w:rFonts w:eastAsia="Calibri"/>
              </w:rPr>
            </w:pPr>
            <w:r>
              <w:t>DestinationType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6AAC107" w14:textId="6AC09196" w:rsidR="006F3BC5" w:rsidRPr="00F12BF9" w:rsidRDefault="006F3BC5" w:rsidP="002F4C50">
            <w:pPr>
              <w:pStyle w:val="TableEntry"/>
              <w:rPr>
                <w:rFonts w:eastAsia="Calibri"/>
              </w:rPr>
            </w:pPr>
            <w:r>
              <w:t>2.16.840.1.113883.17.3.11.69</w:t>
            </w:r>
          </w:p>
        </w:tc>
      </w:tr>
      <w:tr w:rsidR="0069675E" w:rsidRPr="00D26514" w14:paraId="3D12C657"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7D7DD3C" w14:textId="77777777" w:rsidR="0069675E" w:rsidRDefault="0069675E" w:rsidP="002F4C50">
            <w:pPr>
              <w:pStyle w:val="TableEntry"/>
              <w:rPr>
                <w:rFonts w:eastAsia="Calibri"/>
              </w:rPr>
            </w:pPr>
            <w:r>
              <w:rPr>
                <w:rFonts w:eastAsia="Calibri"/>
              </w:rPr>
              <w:t xml:space="preserve">Service Type </w:t>
            </w:r>
          </w:p>
        </w:tc>
        <w:tc>
          <w:tcPr>
            <w:tcW w:w="3436" w:type="dxa"/>
            <w:tcBorders>
              <w:top w:val="single" w:sz="4" w:space="0" w:color="000000"/>
              <w:left w:val="single" w:sz="4" w:space="0" w:color="000000"/>
              <w:bottom w:val="single" w:sz="4" w:space="0" w:color="000000"/>
            </w:tcBorders>
            <w:shd w:val="clear" w:color="auto" w:fill="FFFFFF"/>
          </w:tcPr>
          <w:p w14:paraId="6F4F07AF" w14:textId="77777777" w:rsidR="0069675E" w:rsidRPr="00F12BF9" w:rsidRDefault="0069675E" w:rsidP="002F4C50">
            <w:pPr>
              <w:pStyle w:val="TableEntry"/>
              <w:rPr>
                <w:rFonts w:eastAsia="Calibri"/>
              </w:rPr>
            </w:pPr>
            <w:r>
              <w:rPr>
                <w:rFonts w:eastAsia="Calibri"/>
              </w:rPr>
              <w:t xml:space="preserve">Service Type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5E6A9F4" w14:textId="77777777" w:rsidR="0069675E" w:rsidRPr="00D26514" w:rsidRDefault="0069675E" w:rsidP="002F4C50">
            <w:pPr>
              <w:pStyle w:val="TableEntry"/>
              <w:rPr>
                <w:rFonts w:eastAsia="Calibri"/>
              </w:rPr>
            </w:pPr>
            <w:r w:rsidRPr="00F12BF9">
              <w:rPr>
                <w:rFonts w:eastAsia="Calibri"/>
              </w:rPr>
              <w:t>2.16.840.1.113883.17.3.11.79</w:t>
            </w:r>
          </w:p>
        </w:tc>
      </w:tr>
      <w:tr w:rsidR="0069675E" w:rsidRPr="00D26514" w14:paraId="1A638C1A"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4FC323" w14:textId="77777777" w:rsidR="0069675E" w:rsidRDefault="0069675E" w:rsidP="002F4C50">
            <w:pPr>
              <w:pStyle w:val="TableEntry"/>
              <w:rPr>
                <w:rFonts w:eastAsia="Calibri"/>
              </w:rPr>
            </w:pPr>
            <w:r w:rsidRPr="00D63C44">
              <w:rPr>
                <w:rFonts w:eastAsia="Calibri"/>
              </w:rPr>
              <w:t>advanced directives</w:t>
            </w:r>
          </w:p>
        </w:tc>
        <w:tc>
          <w:tcPr>
            <w:tcW w:w="3436" w:type="dxa"/>
            <w:tcBorders>
              <w:top w:val="single" w:sz="4" w:space="0" w:color="000000"/>
              <w:left w:val="single" w:sz="4" w:space="0" w:color="000000"/>
              <w:bottom w:val="single" w:sz="4" w:space="0" w:color="000000"/>
            </w:tcBorders>
            <w:shd w:val="clear" w:color="auto" w:fill="FFFFFF"/>
            <w:vAlign w:val="bottom"/>
          </w:tcPr>
          <w:p w14:paraId="52FDCCC9" w14:textId="77777777" w:rsidR="0069675E" w:rsidRPr="00F12BF9" w:rsidRDefault="0069675E" w:rsidP="002F4C50">
            <w:pPr>
              <w:pStyle w:val="TableEntry"/>
              <w:rPr>
                <w:rFonts w:eastAsia="Calibri"/>
              </w:rPr>
            </w:pPr>
            <w:r w:rsidRPr="00F12BF9">
              <w:rPr>
                <w:rFonts w:eastAsia="Calibri"/>
              </w:rPr>
              <w:t>AdvanceDirectiveType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DA62843" w14:textId="77777777" w:rsidR="0069675E" w:rsidRPr="00D26514" w:rsidRDefault="0069675E" w:rsidP="002F4C50">
            <w:pPr>
              <w:pStyle w:val="TableEntry"/>
              <w:rPr>
                <w:rFonts w:eastAsia="Calibri"/>
              </w:rPr>
            </w:pPr>
            <w:r w:rsidRPr="00F12BF9">
              <w:rPr>
                <w:rFonts w:eastAsia="Calibri"/>
              </w:rPr>
              <w:t>2.16.840.1.113883.17.3.11.63</w:t>
            </w:r>
          </w:p>
        </w:tc>
      </w:tr>
      <w:tr w:rsidR="0069675E" w:rsidRPr="00D26514" w14:paraId="23B8D5A6"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8027B5D" w14:textId="77777777" w:rsidR="0069675E" w:rsidRPr="00D63C44" w:rsidRDefault="0069675E" w:rsidP="002F4C50">
            <w:pPr>
              <w:pStyle w:val="TableEntry"/>
              <w:rPr>
                <w:rFonts w:eastAsia="Calibri"/>
              </w:rPr>
            </w:pPr>
            <w:r w:rsidRPr="00D63C44">
              <w:rPr>
                <w:rFonts w:eastAsia="Calibri"/>
              </w:rPr>
              <w:t>Allergies</w:t>
            </w:r>
          </w:p>
        </w:tc>
        <w:tc>
          <w:tcPr>
            <w:tcW w:w="3436" w:type="dxa"/>
            <w:tcBorders>
              <w:top w:val="single" w:sz="4" w:space="0" w:color="000000"/>
              <w:left w:val="single" w:sz="4" w:space="0" w:color="000000"/>
              <w:bottom w:val="single" w:sz="4" w:space="0" w:color="000000"/>
            </w:tcBorders>
            <w:shd w:val="clear" w:color="auto" w:fill="FFFFFF"/>
            <w:vAlign w:val="bottom"/>
          </w:tcPr>
          <w:p w14:paraId="1243884A" w14:textId="31BBD7E8" w:rsidR="0069675E" w:rsidRPr="00F12BF9" w:rsidRDefault="006030C4" w:rsidP="002F4C50">
            <w:pPr>
              <w:pStyle w:val="TableEntry"/>
              <w:rPr>
                <w:rFonts w:eastAsia="Calibri"/>
              </w:rPr>
            </w:pPr>
            <w:commentRangeStart w:id="395"/>
            <w:r>
              <w:rPr>
                <w:rFonts w:eastAsia="Calibri"/>
              </w:rPr>
              <w:t>Pending</w:t>
            </w:r>
            <w:commentRangeEnd w:id="395"/>
            <w:r>
              <w:rPr>
                <w:rStyle w:val="CommentReference"/>
              </w:rPr>
              <w:commentReference w:id="395"/>
            </w:r>
            <w:r>
              <w:rPr>
                <w:rFonts w:eastAsia="Calibri"/>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3D028C5" w14:textId="77777777" w:rsidR="0069675E" w:rsidRPr="00D26514" w:rsidRDefault="0069675E" w:rsidP="002F4C50">
            <w:pPr>
              <w:pStyle w:val="TableEntry"/>
              <w:rPr>
                <w:rFonts w:eastAsia="Calibri"/>
              </w:rPr>
            </w:pPr>
          </w:p>
        </w:tc>
      </w:tr>
      <w:tr w:rsidR="0069675E" w:rsidRPr="00D26514" w14:paraId="6D7CB039"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E9111B" w14:textId="3500495F" w:rsidR="0069675E" w:rsidRPr="00D63C44" w:rsidRDefault="0038056C" w:rsidP="002F4C50">
            <w:pPr>
              <w:pStyle w:val="TableEntry"/>
              <w:rPr>
                <w:rFonts w:eastAsia="Calibri"/>
              </w:rPr>
            </w:pPr>
            <w:r w:rsidRPr="007C672A">
              <w:rPr>
                <w:szCs w:val="24"/>
              </w:rPr>
              <w:t xml:space="preserve">UnitLevelOfCare </w:t>
            </w:r>
          </w:p>
        </w:tc>
        <w:tc>
          <w:tcPr>
            <w:tcW w:w="3436" w:type="dxa"/>
            <w:tcBorders>
              <w:top w:val="single" w:sz="4" w:space="0" w:color="000000"/>
              <w:left w:val="single" w:sz="4" w:space="0" w:color="000000"/>
              <w:bottom w:val="single" w:sz="4" w:space="0" w:color="000000"/>
            </w:tcBorders>
            <w:shd w:val="clear" w:color="auto" w:fill="FFFFFF"/>
            <w:vAlign w:val="bottom"/>
          </w:tcPr>
          <w:p w14:paraId="7C41FD71" w14:textId="4407ACB4" w:rsidR="0038056C" w:rsidRPr="0038056C" w:rsidRDefault="0038056C" w:rsidP="0038056C">
            <w:pPr>
              <w:pStyle w:val="TableEntry"/>
              <w:rPr>
                <w:szCs w:val="24"/>
              </w:rPr>
            </w:pPr>
            <w:r w:rsidRPr="007C672A">
              <w:rPr>
                <w:szCs w:val="24"/>
              </w:rPr>
              <w:t xml:space="preserve">UnitLevelOfCare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A4C094" w14:textId="5033C470" w:rsidR="0069675E" w:rsidRPr="00D26514" w:rsidRDefault="0038056C" w:rsidP="002F4C50">
            <w:pPr>
              <w:pStyle w:val="TableEntry"/>
              <w:rPr>
                <w:rFonts w:eastAsia="Calibri"/>
              </w:rPr>
            </w:pPr>
            <w:r w:rsidRPr="007C672A">
              <w:rPr>
                <w:szCs w:val="24"/>
              </w:rPr>
              <w:t>2.16.840.1.113883.17.3.11.105</w:t>
            </w:r>
          </w:p>
        </w:tc>
      </w:tr>
      <w:tr w:rsidR="0069675E" w:rsidRPr="00D26514" w14:paraId="48E8FA0C"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3817F54" w14:textId="77777777" w:rsidR="0069675E" w:rsidRPr="00D63C44" w:rsidRDefault="0069675E" w:rsidP="002F4C50">
            <w:pPr>
              <w:pStyle w:val="TableEntry"/>
              <w:rPr>
                <w:rFonts w:eastAsia="Calibri"/>
              </w:rPr>
            </w:pPr>
            <w:r w:rsidRPr="00D63C44">
              <w:rPr>
                <w:rFonts w:eastAsia="Calibri"/>
              </w:rPr>
              <w:t>Medications Administration route</w:t>
            </w:r>
          </w:p>
        </w:tc>
        <w:tc>
          <w:tcPr>
            <w:tcW w:w="3436" w:type="dxa"/>
            <w:tcBorders>
              <w:top w:val="single" w:sz="4" w:space="0" w:color="000000"/>
              <w:left w:val="single" w:sz="4" w:space="0" w:color="000000"/>
              <w:bottom w:val="single" w:sz="4" w:space="0" w:color="000000"/>
            </w:tcBorders>
            <w:shd w:val="clear" w:color="auto" w:fill="FFFFFF"/>
            <w:vAlign w:val="bottom"/>
          </w:tcPr>
          <w:p w14:paraId="79FEA6D5" w14:textId="77777777" w:rsidR="0069675E" w:rsidRPr="00F12BF9" w:rsidRDefault="0069675E" w:rsidP="002F4C50">
            <w:pPr>
              <w:pStyle w:val="TableEntry"/>
              <w:rPr>
                <w:rFonts w:eastAsia="Calibri"/>
              </w:rPr>
            </w:pPr>
            <w:r w:rsidRPr="00F12BF9">
              <w:rPr>
                <w:rFonts w:eastAsia="Calibri"/>
              </w:rPr>
              <w:t>FDA Route of Administration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533A1B" w14:textId="74A5E4AE" w:rsidR="0069675E" w:rsidRPr="00D26514" w:rsidRDefault="00D865A4" w:rsidP="002F4C50">
            <w:pPr>
              <w:pStyle w:val="TableEntry"/>
              <w:rPr>
                <w:rFonts w:eastAsia="Calibri"/>
              </w:rPr>
            </w:pPr>
            <w:r w:rsidRPr="002C0AE5">
              <w:rPr>
                <w:szCs w:val="24"/>
              </w:rPr>
              <w:t>2.16.840.1.113883.17.3.11.43</w:t>
            </w:r>
          </w:p>
        </w:tc>
      </w:tr>
      <w:tr w:rsidR="00592501" w:rsidRPr="00D26514" w14:paraId="3379C5B0" w14:textId="77777777" w:rsidTr="002F4C50">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780836" w14:textId="3B00C7D9" w:rsidR="00592501" w:rsidRPr="00D63C44" w:rsidRDefault="00592501" w:rsidP="002F4C50">
            <w:pPr>
              <w:pStyle w:val="TableEntry"/>
              <w:rPr>
                <w:rFonts w:eastAsia="Calibri"/>
              </w:rPr>
            </w:pPr>
            <w:r>
              <w:rPr>
                <w:rFonts w:eastAsia="Calibri"/>
              </w:rPr>
              <w:t xml:space="preserve">Manufactured Material </w:t>
            </w:r>
          </w:p>
        </w:tc>
        <w:tc>
          <w:tcPr>
            <w:tcW w:w="3436" w:type="dxa"/>
            <w:tcBorders>
              <w:top w:val="single" w:sz="4" w:space="0" w:color="000000"/>
              <w:left w:val="single" w:sz="4" w:space="0" w:color="000000"/>
              <w:bottom w:val="single" w:sz="4" w:space="0" w:color="000000"/>
            </w:tcBorders>
            <w:shd w:val="clear" w:color="auto" w:fill="FFFFFF"/>
            <w:vAlign w:val="bottom"/>
          </w:tcPr>
          <w:p w14:paraId="70DFB7F6" w14:textId="48FB8AD3" w:rsidR="00592501" w:rsidRPr="00F12BF9" w:rsidRDefault="00592501" w:rsidP="002F4C50">
            <w:pPr>
              <w:pStyle w:val="TableEntry"/>
              <w:rPr>
                <w:rFonts w:eastAsia="Calibri"/>
              </w:rPr>
            </w:pPr>
            <w:r>
              <w:rPr>
                <w:rFonts w:eastAsia="Calibri"/>
              </w:rPr>
              <w:t>RxNorm</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A148FC" w14:textId="6DBF7FE1" w:rsidR="00592501" w:rsidRDefault="00592501" w:rsidP="002F4C50">
            <w:pPr>
              <w:pStyle w:val="TableEntry"/>
              <w:rPr>
                <w:rFonts w:eastAsia="Calibri"/>
              </w:rPr>
            </w:pPr>
            <w:r w:rsidRPr="008B2C1A">
              <w:rPr>
                <w:szCs w:val="24"/>
              </w:rPr>
              <w:t>2.16.840.1.113883.6.88</w:t>
            </w:r>
          </w:p>
        </w:tc>
      </w:tr>
      <w:tr w:rsidR="006F3BC5" w:rsidRPr="00D26514" w14:paraId="4791414C" w14:textId="77777777" w:rsidTr="00C9201A">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9300414" w14:textId="087A2D03" w:rsidR="006F3BC5" w:rsidRDefault="006F3BC5" w:rsidP="006F3BC5">
            <w:pPr>
              <w:pStyle w:val="CommentText"/>
              <w:rPr>
                <w:rFonts w:eastAsia="Calibri"/>
              </w:rPr>
            </w:pPr>
            <w:r>
              <w:t xml:space="preserve">ProviderResponseRole </w:t>
            </w:r>
          </w:p>
        </w:tc>
        <w:tc>
          <w:tcPr>
            <w:tcW w:w="3436" w:type="dxa"/>
            <w:tcBorders>
              <w:top w:val="single" w:sz="4" w:space="0" w:color="000000"/>
              <w:left w:val="single" w:sz="4" w:space="0" w:color="000000"/>
              <w:bottom w:val="single" w:sz="4" w:space="0" w:color="000000"/>
            </w:tcBorders>
            <w:shd w:val="clear" w:color="auto" w:fill="FFFFFF"/>
          </w:tcPr>
          <w:p w14:paraId="421972A5" w14:textId="3BE8A68E" w:rsidR="006F3BC5" w:rsidRDefault="006F3BC5" w:rsidP="006F3BC5">
            <w:pPr>
              <w:pStyle w:val="TableEntry"/>
              <w:rPr>
                <w:rFonts w:eastAsia="Calibri"/>
              </w:rPr>
            </w:pPr>
            <w:r>
              <w:t xml:space="preserve">ProviderResponseRole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4FF5B0" w14:textId="3E10EA30" w:rsidR="006F3BC5" w:rsidRPr="008B2C1A" w:rsidRDefault="006F3BC5" w:rsidP="006F3BC5">
            <w:pPr>
              <w:pStyle w:val="CommentText"/>
            </w:pPr>
            <w:r>
              <w:t>2.16.840.1.113883.17.3.11.80</w:t>
            </w:r>
          </w:p>
        </w:tc>
      </w:tr>
      <w:tr w:rsidR="006F3BC5" w:rsidRPr="00D26514" w14:paraId="4A01B977" w14:textId="77777777" w:rsidTr="00C9201A">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41DB5ED" w14:textId="4D857025" w:rsidR="006F3BC5" w:rsidRDefault="006F3BC5" w:rsidP="006F3BC5">
            <w:pPr>
              <w:pStyle w:val="CommentText"/>
              <w:rPr>
                <w:rFonts w:eastAsia="Calibri"/>
              </w:rPr>
            </w:pPr>
            <w:r>
              <w:t xml:space="preserve">CrewRoleLevel </w:t>
            </w:r>
          </w:p>
        </w:tc>
        <w:tc>
          <w:tcPr>
            <w:tcW w:w="3436" w:type="dxa"/>
            <w:tcBorders>
              <w:top w:val="single" w:sz="4" w:space="0" w:color="000000"/>
              <w:left w:val="single" w:sz="4" w:space="0" w:color="000000"/>
              <w:bottom w:val="single" w:sz="4" w:space="0" w:color="000000"/>
            </w:tcBorders>
            <w:shd w:val="clear" w:color="auto" w:fill="FFFFFF"/>
          </w:tcPr>
          <w:p w14:paraId="22D8FB33" w14:textId="674A6FA6" w:rsidR="006F3BC5" w:rsidRDefault="006F3BC5" w:rsidP="006F3BC5">
            <w:pPr>
              <w:pStyle w:val="TableEntry"/>
              <w:rPr>
                <w:rFonts w:eastAsia="Calibri"/>
              </w:rPr>
            </w:pPr>
            <w:r>
              <w:t xml:space="preserve">CrewRoleLevel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298C8B" w14:textId="29F50928" w:rsidR="006F3BC5" w:rsidRPr="008B2C1A" w:rsidRDefault="006F3BC5" w:rsidP="006F3BC5">
            <w:pPr>
              <w:pStyle w:val="CommentText"/>
            </w:pPr>
            <w:r>
              <w:t>2.16.840.1.113883.17.3.11.81</w:t>
            </w:r>
          </w:p>
        </w:tc>
      </w:tr>
      <w:tr w:rsidR="00FE377C" w:rsidRPr="00D26514" w14:paraId="25C73AFC" w14:textId="77777777" w:rsidTr="00C9201A">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C7162F" w14:textId="28D1EF5A" w:rsidR="00FE377C" w:rsidRDefault="00FE377C" w:rsidP="00FE377C">
            <w:pPr>
              <w:pStyle w:val="CommentText"/>
            </w:pPr>
            <w:r>
              <w:t>UnitResponseRole</w:t>
            </w:r>
          </w:p>
        </w:tc>
        <w:tc>
          <w:tcPr>
            <w:tcW w:w="3436" w:type="dxa"/>
            <w:tcBorders>
              <w:top w:val="single" w:sz="4" w:space="0" w:color="000000"/>
              <w:left w:val="single" w:sz="4" w:space="0" w:color="000000"/>
              <w:bottom w:val="single" w:sz="4" w:space="0" w:color="000000"/>
            </w:tcBorders>
            <w:shd w:val="clear" w:color="auto" w:fill="FFFFFF"/>
          </w:tcPr>
          <w:p w14:paraId="49AAD234" w14:textId="4AE28190" w:rsidR="00FE377C" w:rsidRDefault="00FE377C" w:rsidP="00FE377C">
            <w:pPr>
              <w:pStyle w:val="CommentText"/>
            </w:pPr>
            <w:r>
              <w:t xml:space="preserve">UnitResponseRole </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4EF985" w14:textId="544E888C" w:rsidR="00FE377C" w:rsidRDefault="00FE377C" w:rsidP="006F3BC5">
            <w:pPr>
              <w:pStyle w:val="CommentText"/>
            </w:pPr>
            <w:r>
              <w:t>2.16.840.1.113883.17.3.11.82</w:t>
            </w:r>
          </w:p>
        </w:tc>
      </w:tr>
      <w:tr w:rsidR="007F554B" w:rsidRPr="00D26514" w14:paraId="0549AAA4" w14:textId="77777777" w:rsidTr="00C9201A">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BEC8EF8" w14:textId="5F960E98" w:rsidR="007F554B" w:rsidRDefault="007F554B" w:rsidP="00FE377C">
            <w:pPr>
              <w:pStyle w:val="CommentText"/>
            </w:pPr>
            <w:r>
              <w:t xml:space="preserve">StrokeScale </w:t>
            </w:r>
          </w:p>
        </w:tc>
        <w:tc>
          <w:tcPr>
            <w:tcW w:w="3436" w:type="dxa"/>
            <w:tcBorders>
              <w:top w:val="single" w:sz="4" w:space="0" w:color="000000"/>
              <w:left w:val="single" w:sz="4" w:space="0" w:color="000000"/>
              <w:bottom w:val="single" w:sz="4" w:space="0" w:color="000000"/>
            </w:tcBorders>
            <w:shd w:val="clear" w:color="auto" w:fill="FFFFFF"/>
          </w:tcPr>
          <w:p w14:paraId="7D3583FA" w14:textId="5AA394D8" w:rsidR="007F554B" w:rsidRDefault="007F554B" w:rsidP="00FE377C">
            <w:pPr>
              <w:pStyle w:val="CommentText"/>
            </w:pPr>
            <w:r>
              <w:t>StrokeScale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14FD64" w14:textId="08300A93" w:rsidR="007F554B" w:rsidRDefault="007F554B" w:rsidP="006F3BC5">
            <w:pPr>
              <w:pStyle w:val="CommentText"/>
            </w:pPr>
            <w:r w:rsidRPr="00A33735">
              <w:t>2.16.840.1.113883.17.3.11.</w:t>
            </w:r>
            <w:r>
              <w:t>88</w:t>
            </w:r>
          </w:p>
        </w:tc>
      </w:tr>
    </w:tbl>
    <w:p w14:paraId="2CCD68D7" w14:textId="77777777" w:rsidR="0069675E" w:rsidRPr="00D26514" w:rsidRDefault="0069675E" w:rsidP="0069675E">
      <w:pPr>
        <w:pStyle w:val="BodyText"/>
      </w:pPr>
    </w:p>
    <w:p w14:paraId="5F3BC8B6" w14:textId="77777777" w:rsidR="0069675E" w:rsidRPr="00D26514" w:rsidRDefault="0069675E" w:rsidP="0069675E">
      <w:pPr>
        <w:pStyle w:val="BodyText"/>
      </w:pPr>
    </w:p>
    <w:p w14:paraId="7DDFBB87" w14:textId="77777777" w:rsidR="00CA4B27" w:rsidRPr="00D26514" w:rsidRDefault="00CA4B27" w:rsidP="00CA4B27">
      <w:pPr>
        <w:pStyle w:val="PartTitle"/>
        <w:rPr>
          <w:highlight w:val="yellow"/>
        </w:rPr>
      </w:pPr>
      <w:bookmarkStart w:id="396" w:name="_Toc500238860"/>
      <w:bookmarkEnd w:id="393"/>
      <w:r w:rsidRPr="00D26514">
        <w:lastRenderedPageBreak/>
        <w:t>Appendices</w:t>
      </w:r>
      <w:bookmarkEnd w:id="396"/>
      <w:r w:rsidRPr="00D26514">
        <w:rPr>
          <w:highlight w:val="yellow"/>
        </w:rPr>
        <w:t xml:space="preserve"> </w:t>
      </w:r>
    </w:p>
    <w:p w14:paraId="4F891B73" w14:textId="1507CA69" w:rsidR="002F69C5" w:rsidRPr="00AB7275" w:rsidRDefault="00AB7275" w:rsidP="00AB7275">
      <w:pPr>
        <w:rPr>
          <w:i/>
        </w:rPr>
      </w:pPr>
      <w:r>
        <w:rPr>
          <w:i/>
        </w:rPr>
        <w:t>N/A</w:t>
      </w:r>
    </w:p>
    <w:sectPr w:rsidR="002F69C5" w:rsidRPr="00AB7275" w:rsidSect="00060817">
      <w:headerReference w:type="default" r:id="rId62"/>
      <w:footerReference w:type="even" r:id="rId63"/>
      <w:footerReference w:type="default" r:id="rId64"/>
      <w:footerReference w:type="first" r:id="rId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1" w:author="Southerland, Tone" w:date="2018-02-09T18:17:00Z" w:initials="ST">
    <w:p w14:paraId="0369918D" w14:textId="77777777" w:rsidR="004456C1" w:rsidRDefault="004456C1" w:rsidP="004A20BC">
      <w:pPr>
        <w:pStyle w:val="CommentText"/>
      </w:pPr>
      <w:r>
        <w:rPr>
          <w:rStyle w:val="CommentReference"/>
        </w:rPr>
        <w:annotationRef/>
      </w:r>
      <w:r>
        <w:t>Needs clarification – do you mean the HL7 process?</w:t>
      </w:r>
    </w:p>
  </w:comment>
  <w:comment w:id="180" w:author="Andrea K. Fourquet" w:date="2018-03-14T12:14:00Z" w:initials="AKF">
    <w:p w14:paraId="04018E4A" w14:textId="77777777" w:rsidR="004456C1" w:rsidRDefault="004456C1">
      <w:pPr>
        <w:pStyle w:val="CommentText"/>
      </w:pPr>
      <w:r>
        <w:rPr>
          <w:rStyle w:val="CommentReference"/>
        </w:rPr>
        <w:annotationRef/>
      </w:r>
      <w:r>
        <w:t xml:space="preserve">Find the definition </w:t>
      </w:r>
    </w:p>
  </w:comment>
  <w:comment w:id="206" w:author="Andrea K. Fourquet" w:date="2018-02-15T04:11:00Z" w:initials="AKF">
    <w:p w14:paraId="4ABC6BF9" w14:textId="77777777" w:rsidR="004456C1" w:rsidRDefault="004456C1">
      <w:pPr>
        <w:pStyle w:val="CommentText"/>
      </w:pPr>
      <w:r>
        <w:rPr>
          <w:rStyle w:val="CommentReference"/>
        </w:rPr>
        <w:annotationRef/>
      </w:r>
      <w:r>
        <w:t>Read through and try to use paramedicine as a term in this profile</w:t>
      </w:r>
    </w:p>
  </w:comment>
  <w:comment w:id="218" w:author="Andrea K. Fourquet" w:date="2018-03-27T22:29:00Z" w:initials="AKF">
    <w:p w14:paraId="0C263E2A" w14:textId="77777777" w:rsidR="004456C1" w:rsidRDefault="004456C1">
      <w:pPr>
        <w:pStyle w:val="CommentText"/>
      </w:pPr>
      <w:r>
        <w:rPr>
          <w:rStyle w:val="CommentReference"/>
        </w:rPr>
        <w:annotationRef/>
      </w:r>
      <w:r>
        <w:t xml:space="preserve">OID TBD insert when received form the committee </w:t>
      </w:r>
    </w:p>
  </w:comment>
  <w:comment w:id="292" w:author="Andrea K. Fourquet" w:date="2018-03-27T23:45:00Z" w:initials="AKF">
    <w:p w14:paraId="300E7A4B" w14:textId="77777777" w:rsidR="004456C1" w:rsidRDefault="004456C1">
      <w:pPr>
        <w:pStyle w:val="CommentText"/>
      </w:pPr>
      <w:r>
        <w:rPr>
          <w:rStyle w:val="CommentReference"/>
        </w:rPr>
        <w:annotationRef/>
      </w:r>
      <w:r>
        <w:t xml:space="preserve">Update when received </w:t>
      </w:r>
    </w:p>
  </w:comment>
  <w:comment w:id="309" w:author="clevy pomegranate-econsulting.com" w:date="2018-05-02T21:53:00Z" w:initials="cp">
    <w:p w14:paraId="7A15EA7E" w14:textId="77777777" w:rsidR="004456C1" w:rsidRDefault="004456C1" w:rsidP="00E01AB3">
      <w:pPr>
        <w:pStyle w:val="CommentText"/>
      </w:pPr>
      <w:r>
        <w:rPr>
          <w:rStyle w:val="CommentReference"/>
        </w:rPr>
        <w:annotationRef/>
      </w:r>
      <w:r>
        <w:t>No IHE or HL7 CDA definition for the Pulse Rhythm</w:t>
      </w:r>
    </w:p>
  </w:comment>
  <w:comment w:id="310" w:author="clevy pomegranate-econsulting.com" w:date="2018-05-03T14:11:00Z" w:initials="cp">
    <w:p w14:paraId="35D1DAE9" w14:textId="77777777" w:rsidR="004456C1" w:rsidRDefault="004456C1" w:rsidP="00E01AB3">
      <w:pPr>
        <w:pStyle w:val="CommentText"/>
      </w:pPr>
      <w:r>
        <w:rPr>
          <w:rStyle w:val="CommentReference"/>
        </w:rPr>
        <w:annotationRef/>
      </w:r>
      <w:r>
        <w:t xml:space="preserve">OPEN ISSUE:  Respiratory Effort Not currently Modelled.  </w:t>
      </w:r>
    </w:p>
  </w:comment>
  <w:comment w:id="314" w:author="Andrea K. Fourquet" w:date="2018-03-28T00:03:00Z" w:initials="AKF">
    <w:p w14:paraId="036D1ECA" w14:textId="77777777" w:rsidR="004456C1" w:rsidRDefault="004456C1" w:rsidP="00E01AB3">
      <w:pPr>
        <w:pStyle w:val="CommentText"/>
      </w:pPr>
      <w:r>
        <w:rPr>
          <w:rStyle w:val="CommentReference"/>
        </w:rPr>
        <w:annotationRef/>
      </w:r>
      <w:r>
        <w:t xml:space="preserve">TBD… Update when it is given by the committee </w:t>
      </w:r>
    </w:p>
  </w:comment>
  <w:comment w:id="333" w:author="Lorna Vaughen" w:date="2018-05-02T04:48:00Z" w:initials="LV">
    <w:p w14:paraId="6F36CB27" w14:textId="77777777" w:rsidR="004456C1" w:rsidRDefault="004456C1" w:rsidP="00E01AB3">
      <w:pPr>
        <w:pStyle w:val="CommentText"/>
      </w:pPr>
      <w:r>
        <w:rPr>
          <w:rStyle w:val="CommentReference"/>
        </w:rPr>
        <w:annotationRef/>
      </w:r>
      <w:r>
        <w:t xml:space="preserve">Get from committee </w:t>
      </w:r>
    </w:p>
  </w:comment>
  <w:comment w:id="353" w:author="Lori Reed-Fourquet" w:date="2018-05-03T14:44:00Z" w:initials="LR">
    <w:p w14:paraId="13D05C98" w14:textId="77777777" w:rsidR="004456C1" w:rsidRDefault="004456C1" w:rsidP="002F41AA">
      <w:pPr>
        <w:pStyle w:val="CommentText"/>
      </w:pPr>
      <w:r>
        <w:rPr>
          <w:rStyle w:val="CommentReference"/>
        </w:rPr>
        <w:annotationRef/>
      </w:r>
      <w:r>
        <w:t>Request OID</w:t>
      </w:r>
    </w:p>
  </w:comment>
  <w:comment w:id="359" w:author="Lori Reed-Fourquet" w:date="2018-05-03T15:01:00Z" w:initials="LR">
    <w:p w14:paraId="3B7CE4D2" w14:textId="77777777" w:rsidR="004456C1" w:rsidRDefault="004456C1" w:rsidP="002F41AA">
      <w:pPr>
        <w:pStyle w:val="CommentText"/>
      </w:pPr>
      <w:r>
        <w:rPr>
          <w:rStyle w:val="CommentReference"/>
        </w:rPr>
        <w:annotationRef/>
      </w:r>
      <w:r>
        <w:t>Need OID</w:t>
      </w:r>
    </w:p>
  </w:comment>
  <w:comment w:id="360" w:author="Lori Reed-Fourquet" w:date="2018-05-03T15:05:00Z" w:initials="LR">
    <w:p w14:paraId="41632F92" w14:textId="77777777" w:rsidR="004456C1" w:rsidRDefault="004456C1" w:rsidP="002F41AA">
      <w:pPr>
        <w:pStyle w:val="CommentText"/>
      </w:pPr>
      <w:r>
        <w:rPr>
          <w:rStyle w:val="CommentReference"/>
        </w:rPr>
        <w:annotationRef/>
      </w:r>
      <w:r>
        <w:t>Need OID</w:t>
      </w:r>
    </w:p>
  </w:comment>
  <w:comment w:id="361" w:author="Lori Reed-Fourquet" w:date="2018-05-03T15:10:00Z" w:initials="LR">
    <w:p w14:paraId="1524C15E" w14:textId="77777777" w:rsidR="004456C1" w:rsidRDefault="004456C1" w:rsidP="002F41AA">
      <w:pPr>
        <w:pStyle w:val="CommentText"/>
      </w:pPr>
      <w:r>
        <w:rPr>
          <w:rStyle w:val="CommentReference"/>
        </w:rPr>
        <w:annotationRef/>
      </w:r>
      <w:r>
        <w:t>Need OID</w:t>
      </w:r>
    </w:p>
  </w:comment>
  <w:comment w:id="362" w:author="Lori Reed-Fourquet" w:date="2018-05-03T15:17:00Z" w:initials="LR">
    <w:p w14:paraId="3E1AF802" w14:textId="77777777" w:rsidR="004456C1" w:rsidRDefault="004456C1" w:rsidP="002F41AA">
      <w:pPr>
        <w:pStyle w:val="CommentText"/>
      </w:pPr>
      <w:r>
        <w:rPr>
          <w:rStyle w:val="CommentReference"/>
        </w:rPr>
        <w:annotationRef/>
      </w:r>
      <w:r>
        <w:t>Need OID</w:t>
      </w:r>
    </w:p>
  </w:comment>
  <w:comment w:id="363" w:author="Lori Reed-Fourquet" w:date="2018-05-03T15:24:00Z" w:initials="LR">
    <w:p w14:paraId="2BA93BCB" w14:textId="77777777" w:rsidR="004456C1" w:rsidRDefault="004456C1" w:rsidP="002F41AA">
      <w:pPr>
        <w:pStyle w:val="CommentText"/>
      </w:pPr>
      <w:r>
        <w:rPr>
          <w:rStyle w:val="CommentReference"/>
        </w:rPr>
        <w:annotationRef/>
      </w:r>
      <w:r>
        <w:t>Need OID</w:t>
      </w:r>
      <w:r>
        <w:tab/>
      </w:r>
    </w:p>
  </w:comment>
  <w:comment w:id="364" w:author="Lori Reed-Fourquet" w:date="2018-05-03T15:25:00Z" w:initials="LR">
    <w:p w14:paraId="1667B723" w14:textId="77777777" w:rsidR="004456C1" w:rsidRDefault="004456C1" w:rsidP="002F41AA">
      <w:pPr>
        <w:pStyle w:val="CommentText"/>
      </w:pPr>
      <w:r>
        <w:rPr>
          <w:rStyle w:val="CommentReference"/>
        </w:rPr>
        <w:annotationRef/>
      </w:r>
      <w:r>
        <w:t>Need OID</w:t>
      </w:r>
      <w:r>
        <w:tab/>
      </w:r>
    </w:p>
  </w:comment>
  <w:comment w:id="365" w:author="Lori Reed-Fourquet" w:date="2018-05-03T15:34:00Z" w:initials="LR">
    <w:p w14:paraId="23E96BC5" w14:textId="77777777" w:rsidR="004456C1" w:rsidRDefault="004456C1" w:rsidP="002F41AA">
      <w:pPr>
        <w:pStyle w:val="CommentText"/>
      </w:pPr>
      <w:r>
        <w:rPr>
          <w:rStyle w:val="CommentReference"/>
        </w:rPr>
        <w:annotationRef/>
      </w:r>
      <w:r>
        <w:t>Need OID</w:t>
      </w:r>
    </w:p>
  </w:comment>
  <w:comment w:id="366" w:author="Lori Reed-Fourquet" w:date="2018-05-03T15:34:00Z" w:initials="LR">
    <w:p w14:paraId="4CD824EE" w14:textId="77777777" w:rsidR="004456C1" w:rsidRDefault="004456C1" w:rsidP="002F41AA">
      <w:pPr>
        <w:pStyle w:val="CommentText"/>
      </w:pPr>
      <w:r>
        <w:rPr>
          <w:rStyle w:val="CommentReference"/>
        </w:rPr>
        <w:annotationRef/>
      </w:r>
      <w:r>
        <w:t>Need OID</w:t>
      </w:r>
    </w:p>
  </w:comment>
  <w:comment w:id="369" w:author="Lori Reed-Fourquet" w:date="2018-05-03T16:04:00Z" w:initials="LR">
    <w:p w14:paraId="1B0D996D" w14:textId="77777777" w:rsidR="004456C1" w:rsidRDefault="004456C1" w:rsidP="002F41AA">
      <w:pPr>
        <w:pStyle w:val="CommentText"/>
      </w:pPr>
      <w:r>
        <w:rPr>
          <w:rStyle w:val="CommentReference"/>
        </w:rPr>
        <w:annotationRef/>
      </w:r>
      <w:r>
        <w:t>Need OIDTBD</w:t>
      </w:r>
    </w:p>
  </w:comment>
  <w:comment w:id="374" w:author="Lori Reed-Fourquet" w:date="2018-05-03T16:40:00Z" w:initials="LR">
    <w:p w14:paraId="73C3B1B4" w14:textId="77777777" w:rsidR="004456C1" w:rsidRDefault="004456C1" w:rsidP="002F41AA">
      <w:pPr>
        <w:pStyle w:val="CommentText"/>
      </w:pPr>
      <w:r>
        <w:rPr>
          <w:rStyle w:val="CommentReference"/>
        </w:rPr>
        <w:annotationRef/>
      </w:r>
      <w:r>
        <w:t>Add to concept domain Volume 4 MentalStatusFinding 2.16.840.1.113883.17.3.11.84</w:t>
      </w:r>
    </w:p>
  </w:comment>
  <w:comment w:id="375" w:author="Lori Reed-Fourquet" w:date="2018-05-03T16:50:00Z" w:initials="LR">
    <w:p w14:paraId="35852EB1" w14:textId="77777777" w:rsidR="004456C1" w:rsidRDefault="004456C1" w:rsidP="002F41AA">
      <w:pPr>
        <w:pStyle w:val="CommentText"/>
      </w:pPr>
      <w:r>
        <w:rPr>
          <w:rStyle w:val="CommentReference"/>
        </w:rPr>
        <w:annotationRef/>
      </w:r>
      <w:r>
        <w:t>Need OID</w:t>
      </w:r>
    </w:p>
  </w:comment>
  <w:comment w:id="376" w:author="Lori Reed-Fourquet" w:date="2018-05-03T17:07:00Z" w:initials="LR">
    <w:p w14:paraId="515D1025" w14:textId="77777777" w:rsidR="004456C1" w:rsidRDefault="004456C1" w:rsidP="002F41AA">
      <w:pPr>
        <w:pStyle w:val="CommentText"/>
      </w:pPr>
      <w:r>
        <w:rPr>
          <w:rStyle w:val="CommentReference"/>
        </w:rPr>
        <w:annotationRef/>
      </w:r>
      <w:r>
        <w:t>Need OID</w:t>
      </w:r>
    </w:p>
  </w:comment>
  <w:comment w:id="377" w:author="Lori Reed-Fourquet" w:date="2018-05-03T17:15:00Z" w:initials="LR">
    <w:p w14:paraId="7A413F18" w14:textId="77777777" w:rsidR="004456C1" w:rsidRDefault="004456C1" w:rsidP="002F41AA">
      <w:pPr>
        <w:pStyle w:val="CommentText"/>
      </w:pPr>
      <w:r>
        <w:rPr>
          <w:rStyle w:val="CommentReference"/>
        </w:rPr>
        <w:annotationRef/>
      </w:r>
      <w:r>
        <w:t>Open Issue – need code from loinc</w:t>
      </w:r>
    </w:p>
  </w:comment>
  <w:comment w:id="395" w:author="Lorna Josephine Vaughen" w:date="2018-05-04T10:22:00Z" w:initials="LJV">
    <w:p w14:paraId="0E56B0F5" w14:textId="51405C8E" w:rsidR="004456C1" w:rsidRDefault="004456C1">
      <w:pPr>
        <w:pStyle w:val="CommentText"/>
      </w:pPr>
      <w:r>
        <w:rPr>
          <w:rStyle w:val="CommentReference"/>
        </w:rPr>
        <w:annotationRef/>
      </w:r>
      <w:r>
        <w:t xml:space="preserve">look it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9918D" w15:done="0"/>
  <w15:commentEx w15:paraId="04018E4A" w15:done="0"/>
  <w15:commentEx w15:paraId="4ABC6BF9" w15:done="0"/>
  <w15:commentEx w15:paraId="0C263E2A" w15:done="0"/>
  <w15:commentEx w15:paraId="300E7A4B" w15:done="0"/>
  <w15:commentEx w15:paraId="7A15EA7E" w15:done="0"/>
  <w15:commentEx w15:paraId="35D1DAE9" w15:done="0"/>
  <w15:commentEx w15:paraId="036D1ECA" w15:done="0"/>
  <w15:commentEx w15:paraId="6F36CB27" w15:done="0"/>
  <w15:commentEx w15:paraId="13D05C98" w15:done="0"/>
  <w15:commentEx w15:paraId="3B7CE4D2" w15:done="0"/>
  <w15:commentEx w15:paraId="41632F92" w15:done="0"/>
  <w15:commentEx w15:paraId="1524C15E" w15:done="0"/>
  <w15:commentEx w15:paraId="3E1AF802" w15:done="0"/>
  <w15:commentEx w15:paraId="2BA93BCB" w15:done="0"/>
  <w15:commentEx w15:paraId="1667B723" w15:done="0"/>
  <w15:commentEx w15:paraId="23E96BC5" w15:done="0"/>
  <w15:commentEx w15:paraId="4CD824EE" w15:done="0"/>
  <w15:commentEx w15:paraId="1B0D996D" w15:done="0"/>
  <w15:commentEx w15:paraId="73C3B1B4" w15:done="0"/>
  <w15:commentEx w15:paraId="35852EB1" w15:done="0"/>
  <w15:commentEx w15:paraId="515D1025" w15:done="0"/>
  <w15:commentEx w15:paraId="7A413F18" w15:done="0"/>
  <w15:commentEx w15:paraId="0E56B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9918D" w16cid:durableId="1E8ADE9E"/>
  <w16cid:commentId w16cid:paraId="04018E4A" w16cid:durableId="1E8ADE9F"/>
  <w16cid:commentId w16cid:paraId="4ABC6BF9" w16cid:durableId="1E8ADEA0"/>
  <w16cid:commentId w16cid:paraId="0C263E2A" w16cid:durableId="1E8ADEA2"/>
  <w16cid:commentId w16cid:paraId="300E7A4B" w16cid:durableId="1E8ADEB6"/>
  <w16cid:commentId w16cid:paraId="7A15EA7E" w16cid:durableId="1E94B1DC"/>
  <w16cid:commentId w16cid:paraId="35D1DAE9" w16cid:durableId="1E959729"/>
  <w16cid:commentId w16cid:paraId="036D1ECA" w16cid:durableId="1E8ADECC"/>
  <w16cid:commentId w16cid:paraId="6F36CB27" w16cid:durableId="1E93C1B5"/>
  <w16cid:commentId w16cid:paraId="13D05C98" w16cid:durableId="1E959EE5"/>
  <w16cid:commentId w16cid:paraId="3B7CE4D2" w16cid:durableId="1E95A2C2"/>
  <w16cid:commentId w16cid:paraId="41632F92" w16cid:durableId="1E95A3AC"/>
  <w16cid:commentId w16cid:paraId="1524C15E" w16cid:durableId="1E95A4D4"/>
  <w16cid:commentId w16cid:paraId="3E1AF802" w16cid:durableId="1E95A676"/>
  <w16cid:commentId w16cid:paraId="2BA93BCB" w16cid:durableId="1E95A817"/>
  <w16cid:commentId w16cid:paraId="1667B723" w16cid:durableId="1E95A867"/>
  <w16cid:commentId w16cid:paraId="23E96BC5" w16cid:durableId="1E95AA8C"/>
  <w16cid:commentId w16cid:paraId="4CD824EE" w16cid:durableId="1E95AA93"/>
  <w16cid:commentId w16cid:paraId="1B0D996D" w16cid:durableId="1E95B19E"/>
  <w16cid:commentId w16cid:paraId="73C3B1B4" w16cid:durableId="1E95BFBD"/>
  <w16cid:commentId w16cid:paraId="35852EB1" w16cid:durableId="1E95BC73"/>
  <w16cid:commentId w16cid:paraId="515D1025" w16cid:durableId="1E95C057"/>
  <w16cid:commentId w16cid:paraId="7A413F18" w16cid:durableId="1E95C22E"/>
  <w16cid:commentId w16cid:paraId="0E56B0F5" w16cid:durableId="1E96B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CB911" w14:textId="77777777" w:rsidR="00F83A65" w:rsidRDefault="00F83A65">
      <w:r>
        <w:separator/>
      </w:r>
    </w:p>
  </w:endnote>
  <w:endnote w:type="continuationSeparator" w:id="0">
    <w:p w14:paraId="3539C45C" w14:textId="77777777" w:rsidR="00F83A65" w:rsidRDefault="00F83A65">
      <w:r>
        <w:continuationSeparator/>
      </w:r>
    </w:p>
  </w:endnote>
  <w:endnote w:type="continuationNotice" w:id="1">
    <w:p w14:paraId="11FF8E4B" w14:textId="77777777" w:rsidR="00F83A65" w:rsidRDefault="00F83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925A" w14:textId="77777777" w:rsidR="004456C1" w:rsidRDefault="004456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4E5C69" w14:textId="77777777" w:rsidR="004456C1" w:rsidRDefault="00445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BD87" w14:textId="77777777" w:rsidR="004456C1" w:rsidRDefault="004456C1">
    <w:pPr>
      <w:pStyle w:val="Footer"/>
      <w:ind w:right="360"/>
    </w:pPr>
    <w:r>
      <w:t>___________________________________________________________________________</w:t>
    </w:r>
  </w:p>
  <w:p w14:paraId="00A8CB00" w14:textId="2BD25FF0" w:rsidR="004456C1" w:rsidRDefault="004456C1" w:rsidP="00597DB2">
    <w:pPr>
      <w:pStyle w:val="Footer"/>
      <w:ind w:right="360"/>
      <w:rPr>
        <w:sz w:val="20"/>
      </w:rPr>
    </w:pPr>
    <w:bookmarkStart w:id="39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77</w:t>
    </w:r>
    <w:r w:rsidRPr="00597DB2">
      <w:rPr>
        <w:rStyle w:val="PageNumber"/>
        <w:sz w:val="20"/>
      </w:rPr>
      <w:fldChar w:fldCharType="end"/>
    </w:r>
    <w:r>
      <w:rPr>
        <w:sz w:val="20"/>
      </w:rPr>
      <w:tab/>
      <w:t xml:space="preserve">                       Copyright © 20xx: IHE International, Inc.</w:t>
    </w:r>
    <w:bookmarkEnd w:id="397"/>
  </w:p>
  <w:p w14:paraId="66806224" w14:textId="77777777" w:rsidR="004456C1" w:rsidRDefault="004456C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5FF7" w14:textId="77777777" w:rsidR="004456C1" w:rsidRDefault="004456C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A3606" w14:textId="77777777" w:rsidR="00F83A65" w:rsidRDefault="00F83A65">
      <w:r>
        <w:separator/>
      </w:r>
    </w:p>
  </w:footnote>
  <w:footnote w:type="continuationSeparator" w:id="0">
    <w:p w14:paraId="2D7D97A0" w14:textId="77777777" w:rsidR="00F83A65" w:rsidRDefault="00F83A65">
      <w:r>
        <w:continuationSeparator/>
      </w:r>
    </w:p>
  </w:footnote>
  <w:footnote w:type="continuationNotice" w:id="1">
    <w:p w14:paraId="0340E1DA" w14:textId="77777777" w:rsidR="00F83A65" w:rsidRDefault="00F83A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80B2" w14:textId="77777777" w:rsidR="004456C1" w:rsidRDefault="004456C1">
    <w:pPr>
      <w:pStyle w:val="Header"/>
    </w:pPr>
    <w:r>
      <w:t>IHE &lt;Domain Name&gt; Technical Framework Supplement – &lt;Profile Name (Profile Acronym)&gt;</w:t>
    </w:r>
  </w:p>
  <w:p w14:paraId="279DFFE9" w14:textId="77777777" w:rsidR="004456C1" w:rsidRDefault="004456C1">
    <w:pPr>
      <w:pStyle w:val="Header"/>
    </w:pPr>
    <w:r>
      <w:t>______________________________________________________________________________</w:t>
    </w:r>
  </w:p>
  <w:p w14:paraId="736F5FEA" w14:textId="77777777" w:rsidR="004456C1" w:rsidRDefault="00445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B76"/>
    <w:multiLevelType w:val="hybridMultilevel"/>
    <w:tmpl w:val="463E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341BF0"/>
    <w:multiLevelType w:val="hybridMultilevel"/>
    <w:tmpl w:val="4930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A291D"/>
    <w:multiLevelType w:val="hybridMultilevel"/>
    <w:tmpl w:val="37A400BC"/>
    <w:lvl w:ilvl="0" w:tplc="8F1A5B7C">
      <w:start w:val="6"/>
      <w:numFmt w:val="bullet"/>
      <w:lvlText w:val="-"/>
      <w:lvlJc w:val="left"/>
      <w:pPr>
        <w:ind w:left="1308" w:hanging="360"/>
      </w:pPr>
      <w:rPr>
        <w:rFonts w:ascii="Times New Roman" w:eastAsia="Times New Roman"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5" w15:restartNumberingAfterBreak="0">
    <w:nsid w:val="2A1646E3"/>
    <w:multiLevelType w:val="multilevel"/>
    <w:tmpl w:val="45B21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82A0F"/>
    <w:multiLevelType w:val="multilevel"/>
    <w:tmpl w:val="6620786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C3A55"/>
    <w:multiLevelType w:val="multilevel"/>
    <w:tmpl w:val="7B943E18"/>
    <w:numStyleLink w:val="Constraints"/>
  </w:abstractNum>
  <w:abstractNum w:abstractNumId="20" w15:restartNumberingAfterBreak="0">
    <w:nsid w:val="44720C72"/>
    <w:multiLevelType w:val="hybridMultilevel"/>
    <w:tmpl w:val="5A0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D30C27"/>
    <w:multiLevelType w:val="hybridMultilevel"/>
    <w:tmpl w:val="AFFA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86161"/>
    <w:multiLevelType w:val="hybridMultilevel"/>
    <w:tmpl w:val="A04ACB86"/>
    <w:lvl w:ilvl="0" w:tplc="1718393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2"/>
  </w:num>
  <w:num w:numId="15">
    <w:abstractNumId w:val="25"/>
  </w:num>
  <w:num w:numId="16">
    <w:abstractNumId w:val="26"/>
  </w:num>
  <w:num w:numId="17">
    <w:abstractNumId w:val="23"/>
  </w:num>
  <w:num w:numId="18">
    <w:abstractNumId w:val="16"/>
  </w:num>
  <w:num w:numId="19">
    <w:abstractNumId w:val="18"/>
  </w:num>
  <w:num w:numId="20">
    <w:abstractNumId w:val="27"/>
  </w:num>
  <w:num w:numId="21">
    <w:abstractNumId w:val="10"/>
  </w:num>
  <w:num w:numId="22">
    <w:abstractNumId w:val="13"/>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2"/>
  </w:num>
  <w:num w:numId="27">
    <w:abstractNumId w:val="24"/>
  </w:num>
  <w:num w:numId="28">
    <w:abstractNumId w:val="17"/>
  </w:num>
  <w:num w:numId="29">
    <w:abstractNumId w:val="20"/>
  </w:num>
  <w:num w:numId="30">
    <w:abstractNumId w:val="14"/>
  </w:num>
  <w:num w:numId="31">
    <w:abstractNumId w:val="2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vy pomegranate-econsulting.com">
    <w15:presenceInfo w15:providerId="AD" w15:userId="S-1-5-21-2078065090-2999243757-389903172-1001"/>
  </w15:person>
  <w15:person w15:author="Southerland, Tone">
    <w15:presenceInfo w15:providerId="None" w15:userId="Southerland, Tone"/>
  </w15:person>
  <w15:person w15:author="Andrea K. Fourquet">
    <w15:presenceInfo w15:providerId="Windows Live" w15:userId="76ac2d6caa11b56e"/>
  </w15:person>
  <w15:person w15:author="Lori Reed-Fourquet">
    <w15:presenceInfo w15:providerId="Windows Live" w15:userId="518e632c37578a37"/>
  </w15:person>
  <w15:person w15:author="Lorna Vaughen">
    <w15:presenceInfo w15:providerId="None" w15:userId="Lorna Vaughen"/>
  </w15:person>
  <w15:person w15:author="Lorna Josephine Vaughen">
    <w15:presenceInfo w15:providerId="None" w15:userId="Lorna Josephine Vaug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15EA"/>
    <w:rsid w:val="000120FC"/>
    <w:rsid w:val="000121FB"/>
    <w:rsid w:val="000125FF"/>
    <w:rsid w:val="00015989"/>
    <w:rsid w:val="00016892"/>
    <w:rsid w:val="00017E09"/>
    <w:rsid w:val="00020259"/>
    <w:rsid w:val="00020B4C"/>
    <w:rsid w:val="0002309D"/>
    <w:rsid w:val="00024BCD"/>
    <w:rsid w:val="00031D5A"/>
    <w:rsid w:val="00036177"/>
    <w:rsid w:val="00036347"/>
    <w:rsid w:val="00040B61"/>
    <w:rsid w:val="0004144C"/>
    <w:rsid w:val="0004567A"/>
    <w:rsid w:val="00046E88"/>
    <w:rsid w:val="000470A5"/>
    <w:rsid w:val="000514E1"/>
    <w:rsid w:val="00051CEA"/>
    <w:rsid w:val="000549C6"/>
    <w:rsid w:val="0005577A"/>
    <w:rsid w:val="00055FC1"/>
    <w:rsid w:val="000568A5"/>
    <w:rsid w:val="00056D04"/>
    <w:rsid w:val="00060817"/>
    <w:rsid w:val="00060D78"/>
    <w:rsid w:val="000622EE"/>
    <w:rsid w:val="00062667"/>
    <w:rsid w:val="00064FF2"/>
    <w:rsid w:val="00065498"/>
    <w:rsid w:val="00070847"/>
    <w:rsid w:val="000717A7"/>
    <w:rsid w:val="00075355"/>
    <w:rsid w:val="00077324"/>
    <w:rsid w:val="00077EA0"/>
    <w:rsid w:val="000807AC"/>
    <w:rsid w:val="0008172A"/>
    <w:rsid w:val="00082CB9"/>
    <w:rsid w:val="00082F2B"/>
    <w:rsid w:val="00083B47"/>
    <w:rsid w:val="00083E64"/>
    <w:rsid w:val="00086C7D"/>
    <w:rsid w:val="00087002"/>
    <w:rsid w:val="00087187"/>
    <w:rsid w:val="00090A43"/>
    <w:rsid w:val="00090D91"/>
    <w:rsid w:val="000931D3"/>
    <w:rsid w:val="00094061"/>
    <w:rsid w:val="000970A6"/>
    <w:rsid w:val="000A1CB8"/>
    <w:rsid w:val="000A2A60"/>
    <w:rsid w:val="000A4FBD"/>
    <w:rsid w:val="000A5CC5"/>
    <w:rsid w:val="000A726D"/>
    <w:rsid w:val="000B0A5E"/>
    <w:rsid w:val="000B0D80"/>
    <w:rsid w:val="000B30FF"/>
    <w:rsid w:val="000B3BD4"/>
    <w:rsid w:val="000B3F51"/>
    <w:rsid w:val="000B40A6"/>
    <w:rsid w:val="000B699D"/>
    <w:rsid w:val="000C1A15"/>
    <w:rsid w:val="000C2E06"/>
    <w:rsid w:val="000C3556"/>
    <w:rsid w:val="000C3BC7"/>
    <w:rsid w:val="000C5467"/>
    <w:rsid w:val="000C6649"/>
    <w:rsid w:val="000C7A1F"/>
    <w:rsid w:val="000D2487"/>
    <w:rsid w:val="000D2A6E"/>
    <w:rsid w:val="000D2C02"/>
    <w:rsid w:val="000D6321"/>
    <w:rsid w:val="000D6F01"/>
    <w:rsid w:val="000D711C"/>
    <w:rsid w:val="000D7BFC"/>
    <w:rsid w:val="000E107C"/>
    <w:rsid w:val="000E3164"/>
    <w:rsid w:val="000E370D"/>
    <w:rsid w:val="000E5F2F"/>
    <w:rsid w:val="000E70CC"/>
    <w:rsid w:val="000F13F5"/>
    <w:rsid w:val="000F3920"/>
    <w:rsid w:val="000F613A"/>
    <w:rsid w:val="000F6D26"/>
    <w:rsid w:val="000F713F"/>
    <w:rsid w:val="00100E2D"/>
    <w:rsid w:val="00104BE6"/>
    <w:rsid w:val="001055CB"/>
    <w:rsid w:val="001059E4"/>
    <w:rsid w:val="00107835"/>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2009A"/>
    <w:rsid w:val="00121855"/>
    <w:rsid w:val="0012314D"/>
    <w:rsid w:val="001232C1"/>
    <w:rsid w:val="00123FD5"/>
    <w:rsid w:val="0012454A"/>
    <w:rsid w:val="001253AA"/>
    <w:rsid w:val="00125B7B"/>
    <w:rsid w:val="00125F42"/>
    <w:rsid w:val="001263B9"/>
    <w:rsid w:val="00126A38"/>
    <w:rsid w:val="0012709C"/>
    <w:rsid w:val="001271C8"/>
    <w:rsid w:val="0013003F"/>
    <w:rsid w:val="00133BE6"/>
    <w:rsid w:val="0013470A"/>
    <w:rsid w:val="0013722C"/>
    <w:rsid w:val="00137EF1"/>
    <w:rsid w:val="001402AC"/>
    <w:rsid w:val="001412E4"/>
    <w:rsid w:val="0014275F"/>
    <w:rsid w:val="001439BB"/>
    <w:rsid w:val="00144F18"/>
    <w:rsid w:val="001453CC"/>
    <w:rsid w:val="001457C3"/>
    <w:rsid w:val="0014712A"/>
    <w:rsid w:val="00147A61"/>
    <w:rsid w:val="00147F29"/>
    <w:rsid w:val="001501F7"/>
    <w:rsid w:val="00150B3C"/>
    <w:rsid w:val="0015171A"/>
    <w:rsid w:val="00151E50"/>
    <w:rsid w:val="0015489F"/>
    <w:rsid w:val="00154B7B"/>
    <w:rsid w:val="001558DD"/>
    <w:rsid w:val="00156315"/>
    <w:rsid w:val="00156676"/>
    <w:rsid w:val="00156A28"/>
    <w:rsid w:val="001579E7"/>
    <w:rsid w:val="00160539"/>
    <w:rsid w:val="001606A7"/>
    <w:rsid w:val="001622E4"/>
    <w:rsid w:val="0016240B"/>
    <w:rsid w:val="00163BD1"/>
    <w:rsid w:val="00164105"/>
    <w:rsid w:val="001642F7"/>
    <w:rsid w:val="001661F4"/>
    <w:rsid w:val="0016666C"/>
    <w:rsid w:val="00167B95"/>
    <w:rsid w:val="00167DB7"/>
    <w:rsid w:val="00170ED0"/>
    <w:rsid w:val="00171B02"/>
    <w:rsid w:val="00172E5F"/>
    <w:rsid w:val="0017698E"/>
    <w:rsid w:val="0018043C"/>
    <w:rsid w:val="0018378C"/>
    <w:rsid w:val="00184E40"/>
    <w:rsid w:val="0018685C"/>
    <w:rsid w:val="00186DAB"/>
    <w:rsid w:val="00187E92"/>
    <w:rsid w:val="00193030"/>
    <w:rsid w:val="001934D2"/>
    <w:rsid w:val="001946F4"/>
    <w:rsid w:val="001951D9"/>
    <w:rsid w:val="00195213"/>
    <w:rsid w:val="001A3502"/>
    <w:rsid w:val="001A3EDB"/>
    <w:rsid w:val="001A48BD"/>
    <w:rsid w:val="001A5CB6"/>
    <w:rsid w:val="001A7247"/>
    <w:rsid w:val="001A7C4C"/>
    <w:rsid w:val="001B0F1D"/>
    <w:rsid w:val="001B0F4B"/>
    <w:rsid w:val="001B0F71"/>
    <w:rsid w:val="001B1099"/>
    <w:rsid w:val="001B2B50"/>
    <w:rsid w:val="001B311B"/>
    <w:rsid w:val="001B463C"/>
    <w:rsid w:val="001B5813"/>
    <w:rsid w:val="001B60DD"/>
    <w:rsid w:val="001B6BB0"/>
    <w:rsid w:val="001C1BC2"/>
    <w:rsid w:val="001C26CB"/>
    <w:rsid w:val="001D0E6D"/>
    <w:rsid w:val="001D1459"/>
    <w:rsid w:val="001D1619"/>
    <w:rsid w:val="001D21AD"/>
    <w:rsid w:val="001D483E"/>
    <w:rsid w:val="001D640F"/>
    <w:rsid w:val="001D6BB3"/>
    <w:rsid w:val="001D6C61"/>
    <w:rsid w:val="001E1A72"/>
    <w:rsid w:val="001E206E"/>
    <w:rsid w:val="001E2AC2"/>
    <w:rsid w:val="001E446A"/>
    <w:rsid w:val="001E615F"/>
    <w:rsid w:val="001E62C3"/>
    <w:rsid w:val="001E632D"/>
    <w:rsid w:val="001E6533"/>
    <w:rsid w:val="001F0E7F"/>
    <w:rsid w:val="001F2CF8"/>
    <w:rsid w:val="001F3224"/>
    <w:rsid w:val="001F4D2E"/>
    <w:rsid w:val="001F56C3"/>
    <w:rsid w:val="001F5744"/>
    <w:rsid w:val="001F5EDE"/>
    <w:rsid w:val="001F6755"/>
    <w:rsid w:val="001F68C9"/>
    <w:rsid w:val="001F787E"/>
    <w:rsid w:val="001F7A35"/>
    <w:rsid w:val="00202AC6"/>
    <w:rsid w:val="002040DD"/>
    <w:rsid w:val="0020453A"/>
    <w:rsid w:val="00207571"/>
    <w:rsid w:val="00207816"/>
    <w:rsid w:val="00207868"/>
    <w:rsid w:val="00214341"/>
    <w:rsid w:val="00214EC2"/>
    <w:rsid w:val="00216D47"/>
    <w:rsid w:val="002173E6"/>
    <w:rsid w:val="002178A4"/>
    <w:rsid w:val="00221AC2"/>
    <w:rsid w:val="0022261E"/>
    <w:rsid w:val="00222CF4"/>
    <w:rsid w:val="002234DA"/>
    <w:rsid w:val="0022352C"/>
    <w:rsid w:val="00223AC6"/>
    <w:rsid w:val="00225113"/>
    <w:rsid w:val="00225423"/>
    <w:rsid w:val="00225AE5"/>
    <w:rsid w:val="002269D2"/>
    <w:rsid w:val="002322FF"/>
    <w:rsid w:val="00234B28"/>
    <w:rsid w:val="00234BE4"/>
    <w:rsid w:val="002367CF"/>
    <w:rsid w:val="0023732B"/>
    <w:rsid w:val="0024039C"/>
    <w:rsid w:val="0024101B"/>
    <w:rsid w:val="00245DBE"/>
    <w:rsid w:val="00246AB5"/>
    <w:rsid w:val="0025051A"/>
    <w:rsid w:val="00250A37"/>
    <w:rsid w:val="00250E95"/>
    <w:rsid w:val="00251425"/>
    <w:rsid w:val="00255462"/>
    <w:rsid w:val="00255821"/>
    <w:rsid w:val="00256665"/>
    <w:rsid w:val="00256EDC"/>
    <w:rsid w:val="002571B8"/>
    <w:rsid w:val="00257F6D"/>
    <w:rsid w:val="0026125E"/>
    <w:rsid w:val="00261AF0"/>
    <w:rsid w:val="0026499B"/>
    <w:rsid w:val="00265988"/>
    <w:rsid w:val="002670D2"/>
    <w:rsid w:val="00270EBB"/>
    <w:rsid w:val="002711CC"/>
    <w:rsid w:val="00272054"/>
    <w:rsid w:val="00272440"/>
    <w:rsid w:val="002756A6"/>
    <w:rsid w:val="00275FAF"/>
    <w:rsid w:val="00277298"/>
    <w:rsid w:val="0027797A"/>
    <w:rsid w:val="002801FE"/>
    <w:rsid w:val="0028186F"/>
    <w:rsid w:val="002833FB"/>
    <w:rsid w:val="00284F64"/>
    <w:rsid w:val="00286433"/>
    <w:rsid w:val="002869E8"/>
    <w:rsid w:val="002874D1"/>
    <w:rsid w:val="00291725"/>
    <w:rsid w:val="00292A8F"/>
    <w:rsid w:val="00293CF1"/>
    <w:rsid w:val="002940C7"/>
    <w:rsid w:val="00294B80"/>
    <w:rsid w:val="00294BD8"/>
    <w:rsid w:val="00294F62"/>
    <w:rsid w:val="002A3AF3"/>
    <w:rsid w:val="002A4B36"/>
    <w:rsid w:val="002A4C2E"/>
    <w:rsid w:val="002A57BB"/>
    <w:rsid w:val="002A765C"/>
    <w:rsid w:val="002B1203"/>
    <w:rsid w:val="002B4844"/>
    <w:rsid w:val="002B6E25"/>
    <w:rsid w:val="002C0AE5"/>
    <w:rsid w:val="002C1B6E"/>
    <w:rsid w:val="002C27E4"/>
    <w:rsid w:val="002C440B"/>
    <w:rsid w:val="002C5D62"/>
    <w:rsid w:val="002C645C"/>
    <w:rsid w:val="002D3A79"/>
    <w:rsid w:val="002D45B4"/>
    <w:rsid w:val="002D5B69"/>
    <w:rsid w:val="002D6B56"/>
    <w:rsid w:val="002D6E9A"/>
    <w:rsid w:val="002E6F49"/>
    <w:rsid w:val="002F051F"/>
    <w:rsid w:val="002F076A"/>
    <w:rsid w:val="002F3F08"/>
    <w:rsid w:val="002F3F7A"/>
    <w:rsid w:val="002F41AA"/>
    <w:rsid w:val="002F4C50"/>
    <w:rsid w:val="002F4C7A"/>
    <w:rsid w:val="002F524B"/>
    <w:rsid w:val="002F680D"/>
    <w:rsid w:val="002F69C5"/>
    <w:rsid w:val="00300B8F"/>
    <w:rsid w:val="0030195D"/>
    <w:rsid w:val="003023A2"/>
    <w:rsid w:val="003036BB"/>
    <w:rsid w:val="00303E20"/>
    <w:rsid w:val="003049DF"/>
    <w:rsid w:val="00306B95"/>
    <w:rsid w:val="003138F5"/>
    <w:rsid w:val="00315CD2"/>
    <w:rsid w:val="00316247"/>
    <w:rsid w:val="0031674F"/>
    <w:rsid w:val="003167A9"/>
    <w:rsid w:val="00316D58"/>
    <w:rsid w:val="0032060B"/>
    <w:rsid w:val="00321387"/>
    <w:rsid w:val="00322DEA"/>
    <w:rsid w:val="00323461"/>
    <w:rsid w:val="00324B64"/>
    <w:rsid w:val="00325079"/>
    <w:rsid w:val="0032600B"/>
    <w:rsid w:val="00327F37"/>
    <w:rsid w:val="00330038"/>
    <w:rsid w:val="00331719"/>
    <w:rsid w:val="003330A1"/>
    <w:rsid w:val="00335554"/>
    <w:rsid w:val="003375BB"/>
    <w:rsid w:val="00340176"/>
    <w:rsid w:val="00341243"/>
    <w:rsid w:val="003427DD"/>
    <w:rsid w:val="00342A78"/>
    <w:rsid w:val="003432DC"/>
    <w:rsid w:val="00343DAA"/>
    <w:rsid w:val="00344033"/>
    <w:rsid w:val="003457F7"/>
    <w:rsid w:val="003460E2"/>
    <w:rsid w:val="00346314"/>
    <w:rsid w:val="00346BB8"/>
    <w:rsid w:val="003502EF"/>
    <w:rsid w:val="003518FA"/>
    <w:rsid w:val="00352784"/>
    <w:rsid w:val="00352F55"/>
    <w:rsid w:val="00354301"/>
    <w:rsid w:val="003577C8"/>
    <w:rsid w:val="003579DA"/>
    <w:rsid w:val="003601D3"/>
    <w:rsid w:val="003602DC"/>
    <w:rsid w:val="00360AFB"/>
    <w:rsid w:val="00361F12"/>
    <w:rsid w:val="00363069"/>
    <w:rsid w:val="0036464E"/>
    <w:rsid w:val="00364E56"/>
    <w:rsid w:val="003651D9"/>
    <w:rsid w:val="00365DD0"/>
    <w:rsid w:val="00370B52"/>
    <w:rsid w:val="00370CC8"/>
    <w:rsid w:val="00371E0D"/>
    <w:rsid w:val="00374B3E"/>
    <w:rsid w:val="00375DC8"/>
    <w:rsid w:val="00376874"/>
    <w:rsid w:val="0037734D"/>
    <w:rsid w:val="0038056C"/>
    <w:rsid w:val="0038429E"/>
    <w:rsid w:val="0038470A"/>
    <w:rsid w:val="00384A81"/>
    <w:rsid w:val="00384ABB"/>
    <w:rsid w:val="00386062"/>
    <w:rsid w:val="003915FE"/>
    <w:rsid w:val="003921A0"/>
    <w:rsid w:val="0039433E"/>
    <w:rsid w:val="003949E5"/>
    <w:rsid w:val="00397D69"/>
    <w:rsid w:val="003A04CF"/>
    <w:rsid w:val="003A09FE"/>
    <w:rsid w:val="003A4080"/>
    <w:rsid w:val="003A545A"/>
    <w:rsid w:val="003A6DD8"/>
    <w:rsid w:val="003A72E4"/>
    <w:rsid w:val="003B2A2B"/>
    <w:rsid w:val="003B385B"/>
    <w:rsid w:val="003B3F02"/>
    <w:rsid w:val="003B40CC"/>
    <w:rsid w:val="003B70A2"/>
    <w:rsid w:val="003B7860"/>
    <w:rsid w:val="003C1B52"/>
    <w:rsid w:val="003C1CAD"/>
    <w:rsid w:val="003C27D3"/>
    <w:rsid w:val="003C3FFB"/>
    <w:rsid w:val="003C76FE"/>
    <w:rsid w:val="003D0A5C"/>
    <w:rsid w:val="003D1654"/>
    <w:rsid w:val="003D19E0"/>
    <w:rsid w:val="003D1AF7"/>
    <w:rsid w:val="003D24EE"/>
    <w:rsid w:val="003D5A68"/>
    <w:rsid w:val="003D647B"/>
    <w:rsid w:val="003E0A55"/>
    <w:rsid w:val="003E10B7"/>
    <w:rsid w:val="003E119C"/>
    <w:rsid w:val="003E5C68"/>
    <w:rsid w:val="003E7C35"/>
    <w:rsid w:val="003F0805"/>
    <w:rsid w:val="003F0ED3"/>
    <w:rsid w:val="003F252B"/>
    <w:rsid w:val="003F3E4A"/>
    <w:rsid w:val="003F7141"/>
    <w:rsid w:val="00401A92"/>
    <w:rsid w:val="004042DD"/>
    <w:rsid w:val="004046B6"/>
    <w:rsid w:val="004070FB"/>
    <w:rsid w:val="00410D6B"/>
    <w:rsid w:val="00410DD3"/>
    <w:rsid w:val="00411EE6"/>
    <w:rsid w:val="00412649"/>
    <w:rsid w:val="004127A3"/>
    <w:rsid w:val="0041542D"/>
    <w:rsid w:val="00415432"/>
    <w:rsid w:val="00416592"/>
    <w:rsid w:val="00417A70"/>
    <w:rsid w:val="004225C9"/>
    <w:rsid w:val="0042425D"/>
    <w:rsid w:val="00424E91"/>
    <w:rsid w:val="00432882"/>
    <w:rsid w:val="00432DEF"/>
    <w:rsid w:val="00433E30"/>
    <w:rsid w:val="0043514A"/>
    <w:rsid w:val="00436599"/>
    <w:rsid w:val="00437D30"/>
    <w:rsid w:val="00441A5D"/>
    <w:rsid w:val="004424C6"/>
    <w:rsid w:val="00442594"/>
    <w:rsid w:val="00442C32"/>
    <w:rsid w:val="0044310A"/>
    <w:rsid w:val="00444100"/>
    <w:rsid w:val="00444CFC"/>
    <w:rsid w:val="004456C1"/>
    <w:rsid w:val="00445CF1"/>
    <w:rsid w:val="00445D2F"/>
    <w:rsid w:val="00447451"/>
    <w:rsid w:val="0045004A"/>
    <w:rsid w:val="004541CC"/>
    <w:rsid w:val="00457270"/>
    <w:rsid w:val="00457DDC"/>
    <w:rsid w:val="00460BFB"/>
    <w:rsid w:val="004611C9"/>
    <w:rsid w:val="00461A12"/>
    <w:rsid w:val="00462C66"/>
    <w:rsid w:val="00464A05"/>
    <w:rsid w:val="004651FC"/>
    <w:rsid w:val="00466694"/>
    <w:rsid w:val="004666FF"/>
    <w:rsid w:val="0046784B"/>
    <w:rsid w:val="004716D2"/>
    <w:rsid w:val="00472402"/>
    <w:rsid w:val="004764AE"/>
    <w:rsid w:val="00476D11"/>
    <w:rsid w:val="00477099"/>
    <w:rsid w:val="00477C87"/>
    <w:rsid w:val="00477E09"/>
    <w:rsid w:val="00480943"/>
    <w:rsid w:val="004809A3"/>
    <w:rsid w:val="00481819"/>
    <w:rsid w:val="004818E8"/>
    <w:rsid w:val="00482DC2"/>
    <w:rsid w:val="004840AE"/>
    <w:rsid w:val="004845CE"/>
    <w:rsid w:val="00484DAF"/>
    <w:rsid w:val="00484E2A"/>
    <w:rsid w:val="00484F3B"/>
    <w:rsid w:val="00484FE5"/>
    <w:rsid w:val="00486252"/>
    <w:rsid w:val="0049019C"/>
    <w:rsid w:val="00490C1F"/>
    <w:rsid w:val="0049222B"/>
    <w:rsid w:val="004A08F5"/>
    <w:rsid w:val="004A20BC"/>
    <w:rsid w:val="004A371C"/>
    <w:rsid w:val="004A5104"/>
    <w:rsid w:val="004A5C82"/>
    <w:rsid w:val="004A6CA4"/>
    <w:rsid w:val="004A7D5B"/>
    <w:rsid w:val="004A7E19"/>
    <w:rsid w:val="004B0B0D"/>
    <w:rsid w:val="004B1281"/>
    <w:rsid w:val="004B2C65"/>
    <w:rsid w:val="004B3747"/>
    <w:rsid w:val="004B387F"/>
    <w:rsid w:val="004B4EF3"/>
    <w:rsid w:val="004B576F"/>
    <w:rsid w:val="004B7094"/>
    <w:rsid w:val="004B7D9B"/>
    <w:rsid w:val="004C10B4"/>
    <w:rsid w:val="004C4D35"/>
    <w:rsid w:val="004C53D3"/>
    <w:rsid w:val="004C6565"/>
    <w:rsid w:val="004C7604"/>
    <w:rsid w:val="004D2E48"/>
    <w:rsid w:val="004D5D93"/>
    <w:rsid w:val="004D68CC"/>
    <w:rsid w:val="004D69C3"/>
    <w:rsid w:val="004D6C45"/>
    <w:rsid w:val="004E2D84"/>
    <w:rsid w:val="004E3347"/>
    <w:rsid w:val="004F0BC2"/>
    <w:rsid w:val="004F1382"/>
    <w:rsid w:val="004F1713"/>
    <w:rsid w:val="004F2392"/>
    <w:rsid w:val="004F2506"/>
    <w:rsid w:val="004F5211"/>
    <w:rsid w:val="004F7C05"/>
    <w:rsid w:val="005013FD"/>
    <w:rsid w:val="00501C4D"/>
    <w:rsid w:val="00503AE1"/>
    <w:rsid w:val="00504C89"/>
    <w:rsid w:val="00505C44"/>
    <w:rsid w:val="00506500"/>
    <w:rsid w:val="0050674C"/>
    <w:rsid w:val="00506888"/>
    <w:rsid w:val="00506C22"/>
    <w:rsid w:val="0050747E"/>
    <w:rsid w:val="00510062"/>
    <w:rsid w:val="00510254"/>
    <w:rsid w:val="00513057"/>
    <w:rsid w:val="0051410A"/>
    <w:rsid w:val="005166FE"/>
    <w:rsid w:val="00516D6D"/>
    <w:rsid w:val="005174ED"/>
    <w:rsid w:val="00522681"/>
    <w:rsid w:val="00522F40"/>
    <w:rsid w:val="00523C5F"/>
    <w:rsid w:val="00524468"/>
    <w:rsid w:val="005262CC"/>
    <w:rsid w:val="0053166F"/>
    <w:rsid w:val="005339EE"/>
    <w:rsid w:val="005360E4"/>
    <w:rsid w:val="005410F9"/>
    <w:rsid w:val="005416D9"/>
    <w:rsid w:val="0054187E"/>
    <w:rsid w:val="00542401"/>
    <w:rsid w:val="00543FFB"/>
    <w:rsid w:val="0054524C"/>
    <w:rsid w:val="00547C57"/>
    <w:rsid w:val="00550160"/>
    <w:rsid w:val="00550D9D"/>
    <w:rsid w:val="00551EBC"/>
    <w:rsid w:val="00554529"/>
    <w:rsid w:val="00555E9F"/>
    <w:rsid w:val="00556E6C"/>
    <w:rsid w:val="005633A4"/>
    <w:rsid w:val="00564289"/>
    <w:rsid w:val="00565C8E"/>
    <w:rsid w:val="005672A9"/>
    <w:rsid w:val="00570B52"/>
    <w:rsid w:val="00572031"/>
    <w:rsid w:val="00572908"/>
    <w:rsid w:val="00573102"/>
    <w:rsid w:val="00573EF6"/>
    <w:rsid w:val="005810F8"/>
    <w:rsid w:val="00581165"/>
    <w:rsid w:val="00581829"/>
    <w:rsid w:val="00582AC2"/>
    <w:rsid w:val="005854F8"/>
    <w:rsid w:val="00585DA2"/>
    <w:rsid w:val="005869D7"/>
    <w:rsid w:val="00586AAF"/>
    <w:rsid w:val="0058752C"/>
    <w:rsid w:val="005876E3"/>
    <w:rsid w:val="00592501"/>
    <w:rsid w:val="00592807"/>
    <w:rsid w:val="005942AE"/>
    <w:rsid w:val="00594882"/>
    <w:rsid w:val="005974F8"/>
    <w:rsid w:val="00597DB2"/>
    <w:rsid w:val="005A0375"/>
    <w:rsid w:val="005A175A"/>
    <w:rsid w:val="005A5FA9"/>
    <w:rsid w:val="005B080F"/>
    <w:rsid w:val="005B5325"/>
    <w:rsid w:val="005B5727"/>
    <w:rsid w:val="005B5C92"/>
    <w:rsid w:val="005B5D47"/>
    <w:rsid w:val="005B65D4"/>
    <w:rsid w:val="005B66B8"/>
    <w:rsid w:val="005B72F3"/>
    <w:rsid w:val="005B7BFB"/>
    <w:rsid w:val="005C0340"/>
    <w:rsid w:val="005C07DB"/>
    <w:rsid w:val="005C2D79"/>
    <w:rsid w:val="005C4F83"/>
    <w:rsid w:val="005C50BF"/>
    <w:rsid w:val="005C5E28"/>
    <w:rsid w:val="005D1F91"/>
    <w:rsid w:val="005D2167"/>
    <w:rsid w:val="005D27BF"/>
    <w:rsid w:val="005D2F81"/>
    <w:rsid w:val="005D4DBE"/>
    <w:rsid w:val="005D55B8"/>
    <w:rsid w:val="005D6104"/>
    <w:rsid w:val="005D6176"/>
    <w:rsid w:val="005D726B"/>
    <w:rsid w:val="005E2EA4"/>
    <w:rsid w:val="005E59A8"/>
    <w:rsid w:val="005F2045"/>
    <w:rsid w:val="005F21E7"/>
    <w:rsid w:val="005F3FB5"/>
    <w:rsid w:val="005F4B35"/>
    <w:rsid w:val="005F4BE7"/>
    <w:rsid w:val="005F4C3E"/>
    <w:rsid w:val="005F6D33"/>
    <w:rsid w:val="00600E5B"/>
    <w:rsid w:val="00600EC6"/>
    <w:rsid w:val="006014F8"/>
    <w:rsid w:val="006030C4"/>
    <w:rsid w:val="00603ED5"/>
    <w:rsid w:val="00607529"/>
    <w:rsid w:val="00610167"/>
    <w:rsid w:val="006106AB"/>
    <w:rsid w:val="00610811"/>
    <w:rsid w:val="006116E2"/>
    <w:rsid w:val="00611799"/>
    <w:rsid w:val="00613604"/>
    <w:rsid w:val="00613705"/>
    <w:rsid w:val="00613B9D"/>
    <w:rsid w:val="00613C53"/>
    <w:rsid w:val="00615210"/>
    <w:rsid w:val="006155EE"/>
    <w:rsid w:val="00617BB4"/>
    <w:rsid w:val="0062193E"/>
    <w:rsid w:val="00622D31"/>
    <w:rsid w:val="00623192"/>
    <w:rsid w:val="00623829"/>
    <w:rsid w:val="00625D23"/>
    <w:rsid w:val="006263EA"/>
    <w:rsid w:val="006306B6"/>
    <w:rsid w:val="0063078A"/>
    <w:rsid w:val="00630F33"/>
    <w:rsid w:val="006360B8"/>
    <w:rsid w:val="00636FD4"/>
    <w:rsid w:val="00637B90"/>
    <w:rsid w:val="00644FC1"/>
    <w:rsid w:val="00647C9E"/>
    <w:rsid w:val="00650050"/>
    <w:rsid w:val="00650DE6"/>
    <w:rsid w:val="006512F0"/>
    <w:rsid w:val="006514EA"/>
    <w:rsid w:val="00653F84"/>
    <w:rsid w:val="00656A6B"/>
    <w:rsid w:val="00660AD3"/>
    <w:rsid w:val="00662157"/>
    <w:rsid w:val="00662893"/>
    <w:rsid w:val="00663624"/>
    <w:rsid w:val="00665A0A"/>
    <w:rsid w:val="00665D8F"/>
    <w:rsid w:val="00670785"/>
    <w:rsid w:val="0067260E"/>
    <w:rsid w:val="00672881"/>
    <w:rsid w:val="00672C39"/>
    <w:rsid w:val="0067439C"/>
    <w:rsid w:val="00674D3C"/>
    <w:rsid w:val="00674EEB"/>
    <w:rsid w:val="00680648"/>
    <w:rsid w:val="00682040"/>
    <w:rsid w:val="006825E1"/>
    <w:rsid w:val="0068329D"/>
    <w:rsid w:val="0068355D"/>
    <w:rsid w:val="00683C54"/>
    <w:rsid w:val="006853EE"/>
    <w:rsid w:val="006907E6"/>
    <w:rsid w:val="006912DE"/>
    <w:rsid w:val="00692B37"/>
    <w:rsid w:val="0069675E"/>
    <w:rsid w:val="006A2A74"/>
    <w:rsid w:val="006A3098"/>
    <w:rsid w:val="006A40F5"/>
    <w:rsid w:val="006A4160"/>
    <w:rsid w:val="006A65CE"/>
    <w:rsid w:val="006A6CD8"/>
    <w:rsid w:val="006B6371"/>
    <w:rsid w:val="006B7354"/>
    <w:rsid w:val="006B7ABF"/>
    <w:rsid w:val="006C0C1C"/>
    <w:rsid w:val="006C242B"/>
    <w:rsid w:val="006C2A8A"/>
    <w:rsid w:val="006C2ACA"/>
    <w:rsid w:val="006C2C14"/>
    <w:rsid w:val="006C2D4D"/>
    <w:rsid w:val="006C2DC4"/>
    <w:rsid w:val="006C34C3"/>
    <w:rsid w:val="006C371A"/>
    <w:rsid w:val="006C5FEF"/>
    <w:rsid w:val="006C7E2C"/>
    <w:rsid w:val="006D01D0"/>
    <w:rsid w:val="006D081D"/>
    <w:rsid w:val="006D43E1"/>
    <w:rsid w:val="006D4881"/>
    <w:rsid w:val="006D574C"/>
    <w:rsid w:val="006D74EE"/>
    <w:rsid w:val="006D768F"/>
    <w:rsid w:val="006E163F"/>
    <w:rsid w:val="006E2CC1"/>
    <w:rsid w:val="006E5767"/>
    <w:rsid w:val="006E5E01"/>
    <w:rsid w:val="006F3BC5"/>
    <w:rsid w:val="006F4AE1"/>
    <w:rsid w:val="006F5FFD"/>
    <w:rsid w:val="006F636C"/>
    <w:rsid w:val="006F7B17"/>
    <w:rsid w:val="0070115A"/>
    <w:rsid w:val="00701B3A"/>
    <w:rsid w:val="00702C8C"/>
    <w:rsid w:val="00703DEF"/>
    <w:rsid w:val="0070648F"/>
    <w:rsid w:val="0070762D"/>
    <w:rsid w:val="007103CC"/>
    <w:rsid w:val="007117B8"/>
    <w:rsid w:val="00712AE6"/>
    <w:rsid w:val="0071309E"/>
    <w:rsid w:val="007149C5"/>
    <w:rsid w:val="0071537F"/>
    <w:rsid w:val="0071609B"/>
    <w:rsid w:val="00716B7F"/>
    <w:rsid w:val="00721603"/>
    <w:rsid w:val="00721AB4"/>
    <w:rsid w:val="00721BCE"/>
    <w:rsid w:val="00723DAF"/>
    <w:rsid w:val="007249C7"/>
    <w:rsid w:val="007251A4"/>
    <w:rsid w:val="00725A39"/>
    <w:rsid w:val="00726096"/>
    <w:rsid w:val="00726A7E"/>
    <w:rsid w:val="00730869"/>
    <w:rsid w:val="00730E16"/>
    <w:rsid w:val="00732E61"/>
    <w:rsid w:val="00734544"/>
    <w:rsid w:val="00735642"/>
    <w:rsid w:val="007364ED"/>
    <w:rsid w:val="00736B5B"/>
    <w:rsid w:val="00736EF6"/>
    <w:rsid w:val="007400C4"/>
    <w:rsid w:val="007407D4"/>
    <w:rsid w:val="00742960"/>
    <w:rsid w:val="007451D6"/>
    <w:rsid w:val="00746A3D"/>
    <w:rsid w:val="00746D9A"/>
    <w:rsid w:val="00747676"/>
    <w:rsid w:val="007479B6"/>
    <w:rsid w:val="00747C75"/>
    <w:rsid w:val="00747E7C"/>
    <w:rsid w:val="00750C32"/>
    <w:rsid w:val="00750C88"/>
    <w:rsid w:val="00752050"/>
    <w:rsid w:val="00754234"/>
    <w:rsid w:val="007551AB"/>
    <w:rsid w:val="00757111"/>
    <w:rsid w:val="0076035A"/>
    <w:rsid w:val="00760364"/>
    <w:rsid w:val="00761469"/>
    <w:rsid w:val="00761AEC"/>
    <w:rsid w:val="00762004"/>
    <w:rsid w:val="007639D8"/>
    <w:rsid w:val="007644E5"/>
    <w:rsid w:val="00765624"/>
    <w:rsid w:val="00765F2C"/>
    <w:rsid w:val="007660D1"/>
    <w:rsid w:val="00767053"/>
    <w:rsid w:val="00770D84"/>
    <w:rsid w:val="00772917"/>
    <w:rsid w:val="00772E35"/>
    <w:rsid w:val="00773F6F"/>
    <w:rsid w:val="00774B6B"/>
    <w:rsid w:val="007760A4"/>
    <w:rsid w:val="007773C8"/>
    <w:rsid w:val="0078063E"/>
    <w:rsid w:val="00781105"/>
    <w:rsid w:val="007815D0"/>
    <w:rsid w:val="007824BF"/>
    <w:rsid w:val="00787B2D"/>
    <w:rsid w:val="007921C2"/>
    <w:rsid w:val="007922ED"/>
    <w:rsid w:val="00792933"/>
    <w:rsid w:val="00793882"/>
    <w:rsid w:val="007962BA"/>
    <w:rsid w:val="00796659"/>
    <w:rsid w:val="007A0A1D"/>
    <w:rsid w:val="007A0F65"/>
    <w:rsid w:val="007A15D1"/>
    <w:rsid w:val="007A194D"/>
    <w:rsid w:val="007A385A"/>
    <w:rsid w:val="007A3E7E"/>
    <w:rsid w:val="007A51E3"/>
    <w:rsid w:val="007A5635"/>
    <w:rsid w:val="007A676E"/>
    <w:rsid w:val="007A7BF7"/>
    <w:rsid w:val="007B331F"/>
    <w:rsid w:val="007B425A"/>
    <w:rsid w:val="007B44B7"/>
    <w:rsid w:val="007B64E0"/>
    <w:rsid w:val="007B7172"/>
    <w:rsid w:val="007B790D"/>
    <w:rsid w:val="007C1224"/>
    <w:rsid w:val="007C1AAC"/>
    <w:rsid w:val="007C3E9A"/>
    <w:rsid w:val="007C4BC8"/>
    <w:rsid w:val="007C4FF8"/>
    <w:rsid w:val="007C5673"/>
    <w:rsid w:val="007C672A"/>
    <w:rsid w:val="007D1847"/>
    <w:rsid w:val="007D24AF"/>
    <w:rsid w:val="007D4683"/>
    <w:rsid w:val="007D5D46"/>
    <w:rsid w:val="007D65FD"/>
    <w:rsid w:val="007D724B"/>
    <w:rsid w:val="007D7420"/>
    <w:rsid w:val="007D7F67"/>
    <w:rsid w:val="007E5B51"/>
    <w:rsid w:val="007F14A1"/>
    <w:rsid w:val="007F3197"/>
    <w:rsid w:val="007F3538"/>
    <w:rsid w:val="007F35D6"/>
    <w:rsid w:val="007F4E97"/>
    <w:rsid w:val="007F554B"/>
    <w:rsid w:val="007F5664"/>
    <w:rsid w:val="007F671D"/>
    <w:rsid w:val="007F771A"/>
    <w:rsid w:val="007F7801"/>
    <w:rsid w:val="00802F29"/>
    <w:rsid w:val="00803E2D"/>
    <w:rsid w:val="00803EDA"/>
    <w:rsid w:val="008044D0"/>
    <w:rsid w:val="008047B8"/>
    <w:rsid w:val="00804E75"/>
    <w:rsid w:val="008067DF"/>
    <w:rsid w:val="00807B39"/>
    <w:rsid w:val="00807EE1"/>
    <w:rsid w:val="008120C1"/>
    <w:rsid w:val="0081320A"/>
    <w:rsid w:val="00814F76"/>
    <w:rsid w:val="00815E51"/>
    <w:rsid w:val="00820798"/>
    <w:rsid w:val="00820CAE"/>
    <w:rsid w:val="00822412"/>
    <w:rsid w:val="00822833"/>
    <w:rsid w:val="0082438E"/>
    <w:rsid w:val="008249A2"/>
    <w:rsid w:val="00825243"/>
    <w:rsid w:val="00825642"/>
    <w:rsid w:val="00830E0E"/>
    <w:rsid w:val="00831FF5"/>
    <w:rsid w:val="00833045"/>
    <w:rsid w:val="008341AE"/>
    <w:rsid w:val="00834DF7"/>
    <w:rsid w:val="008358E5"/>
    <w:rsid w:val="00835974"/>
    <w:rsid w:val="008360CB"/>
    <w:rsid w:val="00836F8A"/>
    <w:rsid w:val="008413B1"/>
    <w:rsid w:val="00843B52"/>
    <w:rsid w:val="008452AF"/>
    <w:rsid w:val="00846BCC"/>
    <w:rsid w:val="00850521"/>
    <w:rsid w:val="00851131"/>
    <w:rsid w:val="008530E4"/>
    <w:rsid w:val="00855EDF"/>
    <w:rsid w:val="00856A3B"/>
    <w:rsid w:val="008608EF"/>
    <w:rsid w:val="008616CB"/>
    <w:rsid w:val="0086353F"/>
    <w:rsid w:val="00863BB4"/>
    <w:rsid w:val="00863C8B"/>
    <w:rsid w:val="0086488A"/>
    <w:rsid w:val="00865616"/>
    <w:rsid w:val="00865DF9"/>
    <w:rsid w:val="00866192"/>
    <w:rsid w:val="00870306"/>
    <w:rsid w:val="00871613"/>
    <w:rsid w:val="0087376A"/>
    <w:rsid w:val="00874409"/>
    <w:rsid w:val="008749E8"/>
    <w:rsid w:val="00874A47"/>
    <w:rsid w:val="00875050"/>
    <w:rsid w:val="00875076"/>
    <w:rsid w:val="00875BFD"/>
    <w:rsid w:val="00876FF1"/>
    <w:rsid w:val="008816B3"/>
    <w:rsid w:val="00881CD8"/>
    <w:rsid w:val="00883650"/>
    <w:rsid w:val="00883B13"/>
    <w:rsid w:val="00884A90"/>
    <w:rsid w:val="00885ABD"/>
    <w:rsid w:val="00885BEB"/>
    <w:rsid w:val="00885E29"/>
    <w:rsid w:val="00886043"/>
    <w:rsid w:val="0088711C"/>
    <w:rsid w:val="00887E40"/>
    <w:rsid w:val="00892576"/>
    <w:rsid w:val="00897EA8"/>
    <w:rsid w:val="008A0535"/>
    <w:rsid w:val="008A381E"/>
    <w:rsid w:val="008A3FD2"/>
    <w:rsid w:val="008A63C9"/>
    <w:rsid w:val="008A6E4F"/>
    <w:rsid w:val="008B0027"/>
    <w:rsid w:val="008B0DDE"/>
    <w:rsid w:val="008B2284"/>
    <w:rsid w:val="008B2C1A"/>
    <w:rsid w:val="008B306B"/>
    <w:rsid w:val="008B4813"/>
    <w:rsid w:val="008B53CB"/>
    <w:rsid w:val="008B5D7E"/>
    <w:rsid w:val="008B620B"/>
    <w:rsid w:val="008B6391"/>
    <w:rsid w:val="008C1766"/>
    <w:rsid w:val="008C4BDE"/>
    <w:rsid w:val="008C57EC"/>
    <w:rsid w:val="008D052D"/>
    <w:rsid w:val="008D0BA0"/>
    <w:rsid w:val="008D0C27"/>
    <w:rsid w:val="008D10F0"/>
    <w:rsid w:val="008D17FF"/>
    <w:rsid w:val="008D2AC8"/>
    <w:rsid w:val="008D45BC"/>
    <w:rsid w:val="008D62C7"/>
    <w:rsid w:val="008D7044"/>
    <w:rsid w:val="008D7577"/>
    <w:rsid w:val="008D7642"/>
    <w:rsid w:val="008E0275"/>
    <w:rsid w:val="008E197B"/>
    <w:rsid w:val="008E2B5E"/>
    <w:rsid w:val="008E3012"/>
    <w:rsid w:val="008E3F6C"/>
    <w:rsid w:val="008E441F"/>
    <w:rsid w:val="008E5463"/>
    <w:rsid w:val="008E6457"/>
    <w:rsid w:val="008F2172"/>
    <w:rsid w:val="008F2646"/>
    <w:rsid w:val="008F5363"/>
    <w:rsid w:val="008F54CC"/>
    <w:rsid w:val="008F680A"/>
    <w:rsid w:val="008F78D2"/>
    <w:rsid w:val="00907134"/>
    <w:rsid w:val="00910E03"/>
    <w:rsid w:val="00911AE7"/>
    <w:rsid w:val="009268F6"/>
    <w:rsid w:val="0093034E"/>
    <w:rsid w:val="00932767"/>
    <w:rsid w:val="0093369D"/>
    <w:rsid w:val="00933C9A"/>
    <w:rsid w:val="00934D96"/>
    <w:rsid w:val="00936B9F"/>
    <w:rsid w:val="009406A5"/>
    <w:rsid w:val="00940FC7"/>
    <w:rsid w:val="0094108D"/>
    <w:rsid w:val="009429FB"/>
    <w:rsid w:val="00943B32"/>
    <w:rsid w:val="009443EE"/>
    <w:rsid w:val="00944A08"/>
    <w:rsid w:val="00944C39"/>
    <w:rsid w:val="00945762"/>
    <w:rsid w:val="00946AE1"/>
    <w:rsid w:val="0095084C"/>
    <w:rsid w:val="0095196C"/>
    <w:rsid w:val="00951F63"/>
    <w:rsid w:val="0095298A"/>
    <w:rsid w:val="00953C76"/>
    <w:rsid w:val="00953CFC"/>
    <w:rsid w:val="0095594C"/>
    <w:rsid w:val="00955CD4"/>
    <w:rsid w:val="009562CB"/>
    <w:rsid w:val="00956966"/>
    <w:rsid w:val="009612F6"/>
    <w:rsid w:val="0096256E"/>
    <w:rsid w:val="00966AC0"/>
    <w:rsid w:val="00967B49"/>
    <w:rsid w:val="00973199"/>
    <w:rsid w:val="0097454A"/>
    <w:rsid w:val="00980BB6"/>
    <w:rsid w:val="009813A1"/>
    <w:rsid w:val="009818CB"/>
    <w:rsid w:val="00983131"/>
    <w:rsid w:val="00983C65"/>
    <w:rsid w:val="009843A4"/>
    <w:rsid w:val="009843EF"/>
    <w:rsid w:val="009850AB"/>
    <w:rsid w:val="00985962"/>
    <w:rsid w:val="00985D9F"/>
    <w:rsid w:val="00985EC7"/>
    <w:rsid w:val="00987B13"/>
    <w:rsid w:val="009903C2"/>
    <w:rsid w:val="00991D63"/>
    <w:rsid w:val="009921BE"/>
    <w:rsid w:val="00993238"/>
    <w:rsid w:val="00993FF5"/>
    <w:rsid w:val="00996E70"/>
    <w:rsid w:val="009977B8"/>
    <w:rsid w:val="009A01B6"/>
    <w:rsid w:val="009A1EEA"/>
    <w:rsid w:val="009A2176"/>
    <w:rsid w:val="009A3A85"/>
    <w:rsid w:val="009A3C11"/>
    <w:rsid w:val="009A5DEE"/>
    <w:rsid w:val="009B048D"/>
    <w:rsid w:val="009B2D29"/>
    <w:rsid w:val="009B3F5F"/>
    <w:rsid w:val="009B405A"/>
    <w:rsid w:val="009B7B85"/>
    <w:rsid w:val="009C10D5"/>
    <w:rsid w:val="009C1609"/>
    <w:rsid w:val="009C3683"/>
    <w:rsid w:val="009C53E8"/>
    <w:rsid w:val="009C6269"/>
    <w:rsid w:val="009C6F21"/>
    <w:rsid w:val="009C72A5"/>
    <w:rsid w:val="009D0CDF"/>
    <w:rsid w:val="009D107B"/>
    <w:rsid w:val="009D125C"/>
    <w:rsid w:val="009D2A49"/>
    <w:rsid w:val="009D3FEB"/>
    <w:rsid w:val="009D4B85"/>
    <w:rsid w:val="009D6A32"/>
    <w:rsid w:val="009D7991"/>
    <w:rsid w:val="009E34B7"/>
    <w:rsid w:val="009E53D3"/>
    <w:rsid w:val="009E6665"/>
    <w:rsid w:val="009F1012"/>
    <w:rsid w:val="009F2729"/>
    <w:rsid w:val="009F3200"/>
    <w:rsid w:val="009F4289"/>
    <w:rsid w:val="009F5CC2"/>
    <w:rsid w:val="009F5CF4"/>
    <w:rsid w:val="009F660F"/>
    <w:rsid w:val="009F7903"/>
    <w:rsid w:val="00A00171"/>
    <w:rsid w:val="00A01FD9"/>
    <w:rsid w:val="00A0506B"/>
    <w:rsid w:val="00A05A12"/>
    <w:rsid w:val="00A124C7"/>
    <w:rsid w:val="00A1417F"/>
    <w:rsid w:val="00A1436D"/>
    <w:rsid w:val="00A174B6"/>
    <w:rsid w:val="00A177D5"/>
    <w:rsid w:val="00A219CF"/>
    <w:rsid w:val="00A23689"/>
    <w:rsid w:val="00A2384B"/>
    <w:rsid w:val="00A2392D"/>
    <w:rsid w:val="00A23E02"/>
    <w:rsid w:val="00A2529E"/>
    <w:rsid w:val="00A30698"/>
    <w:rsid w:val="00A30A66"/>
    <w:rsid w:val="00A30BDA"/>
    <w:rsid w:val="00A31F83"/>
    <w:rsid w:val="00A322F4"/>
    <w:rsid w:val="00A332CB"/>
    <w:rsid w:val="00A3476D"/>
    <w:rsid w:val="00A3774D"/>
    <w:rsid w:val="00A43E92"/>
    <w:rsid w:val="00A46B9C"/>
    <w:rsid w:val="00A471EE"/>
    <w:rsid w:val="00A5170C"/>
    <w:rsid w:val="00A52286"/>
    <w:rsid w:val="00A52B35"/>
    <w:rsid w:val="00A5645C"/>
    <w:rsid w:val="00A57A66"/>
    <w:rsid w:val="00A6036A"/>
    <w:rsid w:val="00A61C34"/>
    <w:rsid w:val="00A64291"/>
    <w:rsid w:val="00A66278"/>
    <w:rsid w:val="00A66C2C"/>
    <w:rsid w:val="00A66F91"/>
    <w:rsid w:val="00A71948"/>
    <w:rsid w:val="00A723FC"/>
    <w:rsid w:val="00A7440C"/>
    <w:rsid w:val="00A773A9"/>
    <w:rsid w:val="00A81A7C"/>
    <w:rsid w:val="00A85861"/>
    <w:rsid w:val="00A875FF"/>
    <w:rsid w:val="00A87624"/>
    <w:rsid w:val="00A8772E"/>
    <w:rsid w:val="00A90BD5"/>
    <w:rsid w:val="00A910E1"/>
    <w:rsid w:val="00A92D5E"/>
    <w:rsid w:val="00A9404D"/>
    <w:rsid w:val="00A96B9B"/>
    <w:rsid w:val="00A96FA4"/>
    <w:rsid w:val="00A971D6"/>
    <w:rsid w:val="00A9751B"/>
    <w:rsid w:val="00AA20B7"/>
    <w:rsid w:val="00AA2CA5"/>
    <w:rsid w:val="00AA560C"/>
    <w:rsid w:val="00AA684E"/>
    <w:rsid w:val="00AA69C0"/>
    <w:rsid w:val="00AB130F"/>
    <w:rsid w:val="00AB29BE"/>
    <w:rsid w:val="00AB45EF"/>
    <w:rsid w:val="00AB53A2"/>
    <w:rsid w:val="00AB7275"/>
    <w:rsid w:val="00AB7580"/>
    <w:rsid w:val="00AC0847"/>
    <w:rsid w:val="00AC2194"/>
    <w:rsid w:val="00AC414D"/>
    <w:rsid w:val="00AC4E68"/>
    <w:rsid w:val="00AC5435"/>
    <w:rsid w:val="00AC609B"/>
    <w:rsid w:val="00AC7C88"/>
    <w:rsid w:val="00AD069D"/>
    <w:rsid w:val="00AD0793"/>
    <w:rsid w:val="00AD2AE2"/>
    <w:rsid w:val="00AD3EA6"/>
    <w:rsid w:val="00AD59C7"/>
    <w:rsid w:val="00AD6B74"/>
    <w:rsid w:val="00AE1400"/>
    <w:rsid w:val="00AE4AED"/>
    <w:rsid w:val="00AE60DD"/>
    <w:rsid w:val="00AE7444"/>
    <w:rsid w:val="00AF0095"/>
    <w:rsid w:val="00AF1EF3"/>
    <w:rsid w:val="00AF32A4"/>
    <w:rsid w:val="00AF472E"/>
    <w:rsid w:val="00AF505F"/>
    <w:rsid w:val="00AF7069"/>
    <w:rsid w:val="00B016FB"/>
    <w:rsid w:val="00B03B03"/>
    <w:rsid w:val="00B03C08"/>
    <w:rsid w:val="00B04210"/>
    <w:rsid w:val="00B05ACC"/>
    <w:rsid w:val="00B05FC8"/>
    <w:rsid w:val="00B064A3"/>
    <w:rsid w:val="00B072B1"/>
    <w:rsid w:val="00B10095"/>
    <w:rsid w:val="00B10C52"/>
    <w:rsid w:val="00B10DCE"/>
    <w:rsid w:val="00B1148B"/>
    <w:rsid w:val="00B11C27"/>
    <w:rsid w:val="00B12E38"/>
    <w:rsid w:val="00B15A1D"/>
    <w:rsid w:val="00B15D8F"/>
    <w:rsid w:val="00B15E9B"/>
    <w:rsid w:val="00B24019"/>
    <w:rsid w:val="00B25A39"/>
    <w:rsid w:val="00B25B60"/>
    <w:rsid w:val="00B275B5"/>
    <w:rsid w:val="00B30859"/>
    <w:rsid w:val="00B3238C"/>
    <w:rsid w:val="00B32872"/>
    <w:rsid w:val="00B344C7"/>
    <w:rsid w:val="00B34664"/>
    <w:rsid w:val="00B35356"/>
    <w:rsid w:val="00B35749"/>
    <w:rsid w:val="00B403E4"/>
    <w:rsid w:val="00B409F5"/>
    <w:rsid w:val="00B4239B"/>
    <w:rsid w:val="00B43198"/>
    <w:rsid w:val="00B4798B"/>
    <w:rsid w:val="00B51382"/>
    <w:rsid w:val="00B541EC"/>
    <w:rsid w:val="00B54C50"/>
    <w:rsid w:val="00B55350"/>
    <w:rsid w:val="00B555E0"/>
    <w:rsid w:val="00B612EC"/>
    <w:rsid w:val="00B63A31"/>
    <w:rsid w:val="00B63B69"/>
    <w:rsid w:val="00B64AD6"/>
    <w:rsid w:val="00B65E96"/>
    <w:rsid w:val="00B66F83"/>
    <w:rsid w:val="00B70021"/>
    <w:rsid w:val="00B7190A"/>
    <w:rsid w:val="00B743C5"/>
    <w:rsid w:val="00B7582C"/>
    <w:rsid w:val="00B80E02"/>
    <w:rsid w:val="00B823BC"/>
    <w:rsid w:val="00B82D84"/>
    <w:rsid w:val="00B83496"/>
    <w:rsid w:val="00B84675"/>
    <w:rsid w:val="00B849AD"/>
    <w:rsid w:val="00B84D95"/>
    <w:rsid w:val="00B8586D"/>
    <w:rsid w:val="00B87220"/>
    <w:rsid w:val="00B914DE"/>
    <w:rsid w:val="00B928DF"/>
    <w:rsid w:val="00B92E9F"/>
    <w:rsid w:val="00B92EA1"/>
    <w:rsid w:val="00B9303B"/>
    <w:rsid w:val="00B9308F"/>
    <w:rsid w:val="00B94919"/>
    <w:rsid w:val="00B965FD"/>
    <w:rsid w:val="00BA1337"/>
    <w:rsid w:val="00BA1A91"/>
    <w:rsid w:val="00BA2968"/>
    <w:rsid w:val="00BA341D"/>
    <w:rsid w:val="00BA437B"/>
    <w:rsid w:val="00BA4A87"/>
    <w:rsid w:val="00BA7562"/>
    <w:rsid w:val="00BB092C"/>
    <w:rsid w:val="00BB1C43"/>
    <w:rsid w:val="00BB39AA"/>
    <w:rsid w:val="00BB4BA7"/>
    <w:rsid w:val="00BB62C0"/>
    <w:rsid w:val="00BB65D8"/>
    <w:rsid w:val="00BB6AAC"/>
    <w:rsid w:val="00BB74AF"/>
    <w:rsid w:val="00BB76BC"/>
    <w:rsid w:val="00BC084B"/>
    <w:rsid w:val="00BC3752"/>
    <w:rsid w:val="00BC3E9F"/>
    <w:rsid w:val="00BC5151"/>
    <w:rsid w:val="00BC6EDE"/>
    <w:rsid w:val="00BC745A"/>
    <w:rsid w:val="00BC7584"/>
    <w:rsid w:val="00BC7899"/>
    <w:rsid w:val="00BD0387"/>
    <w:rsid w:val="00BD126D"/>
    <w:rsid w:val="00BD2386"/>
    <w:rsid w:val="00BD50E5"/>
    <w:rsid w:val="00BD5AF6"/>
    <w:rsid w:val="00BD624A"/>
    <w:rsid w:val="00BD6767"/>
    <w:rsid w:val="00BD7AB2"/>
    <w:rsid w:val="00BE1308"/>
    <w:rsid w:val="00BE1A1E"/>
    <w:rsid w:val="00BE39EE"/>
    <w:rsid w:val="00BE3BC7"/>
    <w:rsid w:val="00BE5916"/>
    <w:rsid w:val="00BF2986"/>
    <w:rsid w:val="00BF4143"/>
    <w:rsid w:val="00C00FBC"/>
    <w:rsid w:val="00C0135D"/>
    <w:rsid w:val="00C017CC"/>
    <w:rsid w:val="00C05CCE"/>
    <w:rsid w:val="00C1037F"/>
    <w:rsid w:val="00C10561"/>
    <w:rsid w:val="00C108F1"/>
    <w:rsid w:val="00C1110A"/>
    <w:rsid w:val="00C158E0"/>
    <w:rsid w:val="00C16DBC"/>
    <w:rsid w:val="00C16F09"/>
    <w:rsid w:val="00C20315"/>
    <w:rsid w:val="00C20EFF"/>
    <w:rsid w:val="00C226B5"/>
    <w:rsid w:val="00C2472C"/>
    <w:rsid w:val="00C250ED"/>
    <w:rsid w:val="00C26046"/>
    <w:rsid w:val="00C269FC"/>
    <w:rsid w:val="00C26E7C"/>
    <w:rsid w:val="00C271EB"/>
    <w:rsid w:val="00C27495"/>
    <w:rsid w:val="00C27729"/>
    <w:rsid w:val="00C30A00"/>
    <w:rsid w:val="00C3423D"/>
    <w:rsid w:val="00C3617A"/>
    <w:rsid w:val="00C372EA"/>
    <w:rsid w:val="00C37C0B"/>
    <w:rsid w:val="00C4022B"/>
    <w:rsid w:val="00C40793"/>
    <w:rsid w:val="00C40CC9"/>
    <w:rsid w:val="00C412AE"/>
    <w:rsid w:val="00C4164E"/>
    <w:rsid w:val="00C41BDA"/>
    <w:rsid w:val="00C42C6C"/>
    <w:rsid w:val="00C45949"/>
    <w:rsid w:val="00C512AA"/>
    <w:rsid w:val="00C51F8A"/>
    <w:rsid w:val="00C52492"/>
    <w:rsid w:val="00C53306"/>
    <w:rsid w:val="00C536E4"/>
    <w:rsid w:val="00C53B3C"/>
    <w:rsid w:val="00C56183"/>
    <w:rsid w:val="00C60F4D"/>
    <w:rsid w:val="00C61586"/>
    <w:rsid w:val="00C627AD"/>
    <w:rsid w:val="00C62E65"/>
    <w:rsid w:val="00C63D7E"/>
    <w:rsid w:val="00C64011"/>
    <w:rsid w:val="00C64AE3"/>
    <w:rsid w:val="00C66487"/>
    <w:rsid w:val="00C66CB2"/>
    <w:rsid w:val="00C66F96"/>
    <w:rsid w:val="00C6772C"/>
    <w:rsid w:val="00C70E84"/>
    <w:rsid w:val="00C71062"/>
    <w:rsid w:val="00C71FDB"/>
    <w:rsid w:val="00C729ED"/>
    <w:rsid w:val="00C72D92"/>
    <w:rsid w:val="00C73CD7"/>
    <w:rsid w:val="00C75E6D"/>
    <w:rsid w:val="00C7717D"/>
    <w:rsid w:val="00C80B71"/>
    <w:rsid w:val="00C82ED4"/>
    <w:rsid w:val="00C83F0F"/>
    <w:rsid w:val="00C877DC"/>
    <w:rsid w:val="00C9201A"/>
    <w:rsid w:val="00C92252"/>
    <w:rsid w:val="00C92E23"/>
    <w:rsid w:val="00C940A2"/>
    <w:rsid w:val="00C943B2"/>
    <w:rsid w:val="00C959D5"/>
    <w:rsid w:val="00C95B1C"/>
    <w:rsid w:val="00C95E5F"/>
    <w:rsid w:val="00C969FE"/>
    <w:rsid w:val="00CA02C4"/>
    <w:rsid w:val="00CA175A"/>
    <w:rsid w:val="00CA4756"/>
    <w:rsid w:val="00CA4B27"/>
    <w:rsid w:val="00CA7D6D"/>
    <w:rsid w:val="00CB31C5"/>
    <w:rsid w:val="00CC0A43"/>
    <w:rsid w:val="00CC0A62"/>
    <w:rsid w:val="00CC1EEB"/>
    <w:rsid w:val="00CC385C"/>
    <w:rsid w:val="00CC4EA3"/>
    <w:rsid w:val="00CC6D50"/>
    <w:rsid w:val="00CC6DD2"/>
    <w:rsid w:val="00CD0A74"/>
    <w:rsid w:val="00CD35E1"/>
    <w:rsid w:val="00CD44D7"/>
    <w:rsid w:val="00CD4D46"/>
    <w:rsid w:val="00CD61EF"/>
    <w:rsid w:val="00CD706E"/>
    <w:rsid w:val="00CD7F40"/>
    <w:rsid w:val="00CE0AA5"/>
    <w:rsid w:val="00CE73F9"/>
    <w:rsid w:val="00CF283F"/>
    <w:rsid w:val="00CF508D"/>
    <w:rsid w:val="00CF69CB"/>
    <w:rsid w:val="00D01E24"/>
    <w:rsid w:val="00D0225B"/>
    <w:rsid w:val="00D05B7C"/>
    <w:rsid w:val="00D07411"/>
    <w:rsid w:val="00D128FB"/>
    <w:rsid w:val="00D154E9"/>
    <w:rsid w:val="00D165BD"/>
    <w:rsid w:val="00D167E5"/>
    <w:rsid w:val="00D22DE2"/>
    <w:rsid w:val="00D2341E"/>
    <w:rsid w:val="00D250A2"/>
    <w:rsid w:val="00D26514"/>
    <w:rsid w:val="00D30453"/>
    <w:rsid w:val="00D30E6B"/>
    <w:rsid w:val="00D33153"/>
    <w:rsid w:val="00D34E63"/>
    <w:rsid w:val="00D35346"/>
    <w:rsid w:val="00D35A72"/>
    <w:rsid w:val="00D35F24"/>
    <w:rsid w:val="00D37DAE"/>
    <w:rsid w:val="00D4050F"/>
    <w:rsid w:val="00D40905"/>
    <w:rsid w:val="00D41B4F"/>
    <w:rsid w:val="00D422BB"/>
    <w:rsid w:val="00D42ED8"/>
    <w:rsid w:val="00D43680"/>
    <w:rsid w:val="00D439FF"/>
    <w:rsid w:val="00D46E8E"/>
    <w:rsid w:val="00D50B50"/>
    <w:rsid w:val="00D5192B"/>
    <w:rsid w:val="00D51A38"/>
    <w:rsid w:val="00D5643C"/>
    <w:rsid w:val="00D56A45"/>
    <w:rsid w:val="00D609FE"/>
    <w:rsid w:val="00D60F27"/>
    <w:rsid w:val="00D6199D"/>
    <w:rsid w:val="00D62CEC"/>
    <w:rsid w:val="00D630A5"/>
    <w:rsid w:val="00D6348C"/>
    <w:rsid w:val="00D63C44"/>
    <w:rsid w:val="00D63C74"/>
    <w:rsid w:val="00D64E3F"/>
    <w:rsid w:val="00D663A2"/>
    <w:rsid w:val="00D75367"/>
    <w:rsid w:val="00D826A2"/>
    <w:rsid w:val="00D834DD"/>
    <w:rsid w:val="00D8363C"/>
    <w:rsid w:val="00D85A7B"/>
    <w:rsid w:val="00D865A4"/>
    <w:rsid w:val="00D9058E"/>
    <w:rsid w:val="00D91405"/>
    <w:rsid w:val="00D91791"/>
    <w:rsid w:val="00D91815"/>
    <w:rsid w:val="00D947B1"/>
    <w:rsid w:val="00D96A24"/>
    <w:rsid w:val="00DA1854"/>
    <w:rsid w:val="00DA2027"/>
    <w:rsid w:val="00DA20E9"/>
    <w:rsid w:val="00DA305C"/>
    <w:rsid w:val="00DA3BBB"/>
    <w:rsid w:val="00DA40EA"/>
    <w:rsid w:val="00DA551E"/>
    <w:rsid w:val="00DA60FB"/>
    <w:rsid w:val="00DA633A"/>
    <w:rsid w:val="00DA7FE0"/>
    <w:rsid w:val="00DB0E2D"/>
    <w:rsid w:val="00DB186B"/>
    <w:rsid w:val="00DB569F"/>
    <w:rsid w:val="00DB5C1E"/>
    <w:rsid w:val="00DB6A79"/>
    <w:rsid w:val="00DB6C03"/>
    <w:rsid w:val="00DC150D"/>
    <w:rsid w:val="00DC15E5"/>
    <w:rsid w:val="00DC40DE"/>
    <w:rsid w:val="00DC5581"/>
    <w:rsid w:val="00DC5891"/>
    <w:rsid w:val="00DD13DB"/>
    <w:rsid w:val="00DD20D7"/>
    <w:rsid w:val="00DD29C1"/>
    <w:rsid w:val="00DD4D5A"/>
    <w:rsid w:val="00DD70BB"/>
    <w:rsid w:val="00DD71AD"/>
    <w:rsid w:val="00DE0504"/>
    <w:rsid w:val="00DE0823"/>
    <w:rsid w:val="00DE2B33"/>
    <w:rsid w:val="00DE3F6C"/>
    <w:rsid w:val="00DE6D6A"/>
    <w:rsid w:val="00DE7269"/>
    <w:rsid w:val="00DF1F31"/>
    <w:rsid w:val="00DF25EA"/>
    <w:rsid w:val="00DF2C23"/>
    <w:rsid w:val="00DF3FC1"/>
    <w:rsid w:val="00DF683C"/>
    <w:rsid w:val="00DF6D72"/>
    <w:rsid w:val="00DF769E"/>
    <w:rsid w:val="00DF7CCA"/>
    <w:rsid w:val="00E007E6"/>
    <w:rsid w:val="00E014B6"/>
    <w:rsid w:val="00E01AB3"/>
    <w:rsid w:val="00E03289"/>
    <w:rsid w:val="00E10CD7"/>
    <w:rsid w:val="00E121ED"/>
    <w:rsid w:val="00E12377"/>
    <w:rsid w:val="00E1423C"/>
    <w:rsid w:val="00E1775A"/>
    <w:rsid w:val="00E206A8"/>
    <w:rsid w:val="00E20C45"/>
    <w:rsid w:val="00E20DF4"/>
    <w:rsid w:val="00E25761"/>
    <w:rsid w:val="00E30AAF"/>
    <w:rsid w:val="00E32256"/>
    <w:rsid w:val="00E340A9"/>
    <w:rsid w:val="00E35F5B"/>
    <w:rsid w:val="00E36A9C"/>
    <w:rsid w:val="00E4210F"/>
    <w:rsid w:val="00E428DA"/>
    <w:rsid w:val="00E451B1"/>
    <w:rsid w:val="00E46BAB"/>
    <w:rsid w:val="00E47AC9"/>
    <w:rsid w:val="00E50AF1"/>
    <w:rsid w:val="00E51CCD"/>
    <w:rsid w:val="00E51FA7"/>
    <w:rsid w:val="00E52CE1"/>
    <w:rsid w:val="00E5380D"/>
    <w:rsid w:val="00E53BDB"/>
    <w:rsid w:val="00E56193"/>
    <w:rsid w:val="00E5672F"/>
    <w:rsid w:val="00E57B87"/>
    <w:rsid w:val="00E6062D"/>
    <w:rsid w:val="00E61156"/>
    <w:rsid w:val="00E61A6A"/>
    <w:rsid w:val="00E63D6F"/>
    <w:rsid w:val="00E65066"/>
    <w:rsid w:val="00E67D6C"/>
    <w:rsid w:val="00E7532D"/>
    <w:rsid w:val="00E8043B"/>
    <w:rsid w:val="00E83488"/>
    <w:rsid w:val="00E83D5C"/>
    <w:rsid w:val="00E8520F"/>
    <w:rsid w:val="00E86522"/>
    <w:rsid w:val="00E86880"/>
    <w:rsid w:val="00E8793B"/>
    <w:rsid w:val="00E90AC0"/>
    <w:rsid w:val="00E914AD"/>
    <w:rsid w:val="00E91C15"/>
    <w:rsid w:val="00E934B3"/>
    <w:rsid w:val="00E9442A"/>
    <w:rsid w:val="00E94616"/>
    <w:rsid w:val="00EA3BCB"/>
    <w:rsid w:val="00EA4332"/>
    <w:rsid w:val="00EA4EA1"/>
    <w:rsid w:val="00EA73A9"/>
    <w:rsid w:val="00EA7E83"/>
    <w:rsid w:val="00EB0A3C"/>
    <w:rsid w:val="00EB1FEC"/>
    <w:rsid w:val="00EB3989"/>
    <w:rsid w:val="00EB71A2"/>
    <w:rsid w:val="00EC098D"/>
    <w:rsid w:val="00EC11E0"/>
    <w:rsid w:val="00EC1DB7"/>
    <w:rsid w:val="00EC5ED3"/>
    <w:rsid w:val="00ED0083"/>
    <w:rsid w:val="00ED2FA7"/>
    <w:rsid w:val="00ED3E87"/>
    <w:rsid w:val="00ED466C"/>
    <w:rsid w:val="00ED4892"/>
    <w:rsid w:val="00ED5269"/>
    <w:rsid w:val="00EE0A66"/>
    <w:rsid w:val="00EE1C86"/>
    <w:rsid w:val="00EE511A"/>
    <w:rsid w:val="00EE7BAD"/>
    <w:rsid w:val="00EF0443"/>
    <w:rsid w:val="00EF183A"/>
    <w:rsid w:val="00EF1E77"/>
    <w:rsid w:val="00EF254D"/>
    <w:rsid w:val="00EF3F52"/>
    <w:rsid w:val="00EF6962"/>
    <w:rsid w:val="00F002DD"/>
    <w:rsid w:val="00F034AC"/>
    <w:rsid w:val="00F0477E"/>
    <w:rsid w:val="00F05794"/>
    <w:rsid w:val="00F059F9"/>
    <w:rsid w:val="00F05EC1"/>
    <w:rsid w:val="00F0665F"/>
    <w:rsid w:val="00F1297E"/>
    <w:rsid w:val="00F146E5"/>
    <w:rsid w:val="00F158DE"/>
    <w:rsid w:val="00F159CF"/>
    <w:rsid w:val="00F15C2B"/>
    <w:rsid w:val="00F177E1"/>
    <w:rsid w:val="00F21E4E"/>
    <w:rsid w:val="00F2262E"/>
    <w:rsid w:val="00F23863"/>
    <w:rsid w:val="00F25751"/>
    <w:rsid w:val="00F3060F"/>
    <w:rsid w:val="00F313A8"/>
    <w:rsid w:val="00F336CE"/>
    <w:rsid w:val="00F3372D"/>
    <w:rsid w:val="00F33F6D"/>
    <w:rsid w:val="00F37CC1"/>
    <w:rsid w:val="00F402C3"/>
    <w:rsid w:val="00F426BA"/>
    <w:rsid w:val="00F455EA"/>
    <w:rsid w:val="00F4757B"/>
    <w:rsid w:val="00F47C65"/>
    <w:rsid w:val="00F47F8A"/>
    <w:rsid w:val="00F51A90"/>
    <w:rsid w:val="00F5733A"/>
    <w:rsid w:val="00F6224C"/>
    <w:rsid w:val="00F623E5"/>
    <w:rsid w:val="00F6298D"/>
    <w:rsid w:val="00F63070"/>
    <w:rsid w:val="00F63731"/>
    <w:rsid w:val="00F64792"/>
    <w:rsid w:val="00F65AF4"/>
    <w:rsid w:val="00F65C7B"/>
    <w:rsid w:val="00F669C1"/>
    <w:rsid w:val="00F66C25"/>
    <w:rsid w:val="00F67EB8"/>
    <w:rsid w:val="00F67F27"/>
    <w:rsid w:val="00F67F29"/>
    <w:rsid w:val="00F67F32"/>
    <w:rsid w:val="00F70207"/>
    <w:rsid w:val="00F71D50"/>
    <w:rsid w:val="00F73765"/>
    <w:rsid w:val="00F74FAA"/>
    <w:rsid w:val="00F76632"/>
    <w:rsid w:val="00F816B7"/>
    <w:rsid w:val="00F82F74"/>
    <w:rsid w:val="00F83517"/>
    <w:rsid w:val="00F8357A"/>
    <w:rsid w:val="00F83A65"/>
    <w:rsid w:val="00F847E4"/>
    <w:rsid w:val="00F8495F"/>
    <w:rsid w:val="00F8659B"/>
    <w:rsid w:val="00F87E51"/>
    <w:rsid w:val="00F900F7"/>
    <w:rsid w:val="00F916BE"/>
    <w:rsid w:val="00F91D54"/>
    <w:rsid w:val="00F9257D"/>
    <w:rsid w:val="00F93161"/>
    <w:rsid w:val="00F95240"/>
    <w:rsid w:val="00F9621B"/>
    <w:rsid w:val="00F96423"/>
    <w:rsid w:val="00F964B9"/>
    <w:rsid w:val="00F96602"/>
    <w:rsid w:val="00F967B3"/>
    <w:rsid w:val="00FA0161"/>
    <w:rsid w:val="00FA02E6"/>
    <w:rsid w:val="00FA1B42"/>
    <w:rsid w:val="00FA2A29"/>
    <w:rsid w:val="00FA3898"/>
    <w:rsid w:val="00FA427F"/>
    <w:rsid w:val="00FA56B8"/>
    <w:rsid w:val="00FA7074"/>
    <w:rsid w:val="00FB3C8D"/>
    <w:rsid w:val="00FB4736"/>
    <w:rsid w:val="00FB5148"/>
    <w:rsid w:val="00FB5814"/>
    <w:rsid w:val="00FB6BEF"/>
    <w:rsid w:val="00FC24E1"/>
    <w:rsid w:val="00FC278A"/>
    <w:rsid w:val="00FC2FD2"/>
    <w:rsid w:val="00FC3071"/>
    <w:rsid w:val="00FC44B2"/>
    <w:rsid w:val="00FC6665"/>
    <w:rsid w:val="00FC734C"/>
    <w:rsid w:val="00FC799F"/>
    <w:rsid w:val="00FC7C29"/>
    <w:rsid w:val="00FD0CE3"/>
    <w:rsid w:val="00FD3F02"/>
    <w:rsid w:val="00FD47B5"/>
    <w:rsid w:val="00FD49A2"/>
    <w:rsid w:val="00FD5D81"/>
    <w:rsid w:val="00FD60D3"/>
    <w:rsid w:val="00FD6B22"/>
    <w:rsid w:val="00FD7031"/>
    <w:rsid w:val="00FE377C"/>
    <w:rsid w:val="00FE59DF"/>
    <w:rsid w:val="00FF2BA5"/>
    <w:rsid w:val="00FF3387"/>
    <w:rsid w:val="00FF437B"/>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5EB448"/>
  <w15:docId w15:val="{D65E5288-F431-4713-A77F-E394AD6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6B7"/>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link w:val="FigureTitleChar"/>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5B5D47"/>
    <w:pPr>
      <w:keepNext/>
      <w:keepLines/>
      <w:pBdr>
        <w:top w:val="single" w:sz="4" w:space="1" w:color="auto"/>
        <w:left w:val="single" w:sz="4" w:space="4" w:color="auto"/>
        <w:bottom w:val="single" w:sz="4" w:space="1" w:color="auto"/>
        <w:right w:val="single" w:sz="4" w:space="4" w:color="auto"/>
      </w:pBdr>
      <w:tabs>
        <w:tab w:val="left" w:pos="187"/>
      </w:tabs>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 w:type="character" w:styleId="Strong">
    <w:name w:val="Strong"/>
    <w:basedOn w:val="DefaultParagraphFont"/>
    <w:uiPriority w:val="22"/>
    <w:qFormat/>
    <w:rsid w:val="0086488A"/>
    <w:rPr>
      <w:b/>
      <w:bCs/>
    </w:rPr>
  </w:style>
  <w:style w:type="paragraph" w:customStyle="1" w:styleId="xmsonormal">
    <w:name w:val="x_msonormal"/>
    <w:basedOn w:val="Normal"/>
    <w:rsid w:val="00F816B7"/>
    <w:pPr>
      <w:spacing w:before="100" w:beforeAutospacing="1" w:after="100" w:afterAutospacing="1"/>
    </w:pPr>
  </w:style>
  <w:style w:type="paragraph" w:customStyle="1" w:styleId="xtableentry">
    <w:name w:val="x_tableentry"/>
    <w:basedOn w:val="Normal"/>
    <w:rsid w:val="00F816B7"/>
    <w:pPr>
      <w:spacing w:before="100" w:beforeAutospacing="1" w:after="100" w:afterAutospacing="1"/>
    </w:pPr>
  </w:style>
  <w:style w:type="character" w:customStyle="1" w:styleId="EditorInstructionsChar">
    <w:name w:val="Editor Instructions Char"/>
    <w:basedOn w:val="DefaultParagraphFont"/>
    <w:link w:val="EditorInstructions"/>
    <w:rsid w:val="002F41AA"/>
    <w:rPr>
      <w:i/>
      <w:iCs/>
      <w:sz w:val="24"/>
    </w:rPr>
  </w:style>
  <w:style w:type="character" w:customStyle="1" w:styleId="FigureTitleChar">
    <w:name w:val="Figure Title Char"/>
    <w:link w:val="FigureTitle"/>
    <w:locked/>
    <w:rsid w:val="002F41AA"/>
    <w:rPr>
      <w:rFonts w:ascii="Arial" w:hAnsi="Arial"/>
      <w:b/>
      <w:sz w:val="22"/>
    </w:rPr>
  </w:style>
  <w:style w:type="paragraph" w:customStyle="1" w:styleId="Default">
    <w:name w:val="Default"/>
    <w:rsid w:val="002F41AA"/>
    <w:pPr>
      <w:autoSpaceDE w:val="0"/>
      <w:autoSpaceDN w:val="0"/>
      <w:adjustRightInd w:val="0"/>
    </w:pPr>
    <w:rPr>
      <w:rFonts w:ascii="Bookman Old Style" w:hAnsi="Bookman Old Style" w:cs="Bookman Old Style"/>
      <w:color w:val="000000"/>
      <w:sz w:val="24"/>
      <w:szCs w:val="24"/>
    </w:rPr>
  </w:style>
  <w:style w:type="numbering" w:customStyle="1" w:styleId="NoList1">
    <w:name w:val="No List1"/>
    <w:next w:val="NoList"/>
    <w:uiPriority w:val="99"/>
    <w:semiHidden/>
    <w:unhideWhenUsed/>
    <w:rsid w:val="009F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199588708">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29676046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38915755">
      <w:bodyDiv w:val="1"/>
      <w:marLeft w:val="0"/>
      <w:marRight w:val="0"/>
      <w:marTop w:val="0"/>
      <w:marBottom w:val="0"/>
      <w:divBdr>
        <w:top w:val="none" w:sz="0" w:space="0" w:color="auto"/>
        <w:left w:val="none" w:sz="0" w:space="0" w:color="auto"/>
        <w:bottom w:val="none" w:sz="0" w:space="0" w:color="auto"/>
        <w:right w:val="none" w:sz="0" w:space="0" w:color="auto"/>
      </w:divBdr>
      <w:divsChild>
        <w:div w:id="59787653">
          <w:marLeft w:val="0"/>
          <w:marRight w:val="0"/>
          <w:marTop w:val="0"/>
          <w:marBottom w:val="0"/>
          <w:divBdr>
            <w:top w:val="none" w:sz="0" w:space="0" w:color="auto"/>
            <w:left w:val="none" w:sz="0" w:space="0" w:color="auto"/>
            <w:bottom w:val="none" w:sz="0" w:space="0" w:color="auto"/>
            <w:right w:val="none" w:sz="0" w:space="0" w:color="auto"/>
          </w:divBdr>
        </w:div>
      </w:divsChild>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771102">
      <w:bodyDiv w:val="1"/>
      <w:marLeft w:val="0"/>
      <w:marRight w:val="0"/>
      <w:marTop w:val="0"/>
      <w:marBottom w:val="0"/>
      <w:divBdr>
        <w:top w:val="none" w:sz="0" w:space="0" w:color="auto"/>
        <w:left w:val="none" w:sz="0" w:space="0" w:color="auto"/>
        <w:bottom w:val="none" w:sz="0" w:space="0" w:color="auto"/>
        <w:right w:val="none" w:sz="0" w:space="0" w:color="auto"/>
      </w:divBdr>
      <w:divsChild>
        <w:div w:id="152451829">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 w:id="1178890832">
          <w:marLeft w:val="0"/>
          <w:marRight w:val="0"/>
          <w:marTop w:val="0"/>
          <w:marBottom w:val="0"/>
          <w:divBdr>
            <w:top w:val="none" w:sz="0" w:space="0" w:color="auto"/>
            <w:left w:val="none" w:sz="0" w:space="0" w:color="auto"/>
            <w:bottom w:val="none" w:sz="0" w:space="0" w:color="auto"/>
            <w:right w:val="none" w:sz="0" w:space="0" w:color="auto"/>
          </w:divBdr>
        </w:div>
        <w:div w:id="1667778101">
          <w:marLeft w:val="0"/>
          <w:marRight w:val="0"/>
          <w:marTop w:val="0"/>
          <w:marBottom w:val="0"/>
          <w:divBdr>
            <w:top w:val="none" w:sz="0" w:space="0" w:color="auto"/>
            <w:left w:val="none" w:sz="0" w:space="0" w:color="auto"/>
            <w:bottom w:val="none" w:sz="0" w:space="0" w:color="auto"/>
            <w:right w:val="none" w:sz="0" w:space="0" w:color="auto"/>
          </w:divBdr>
        </w:div>
      </w:divsChild>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6065662">
      <w:bodyDiv w:val="1"/>
      <w:marLeft w:val="0"/>
      <w:marRight w:val="0"/>
      <w:marTop w:val="0"/>
      <w:marBottom w:val="0"/>
      <w:divBdr>
        <w:top w:val="none" w:sz="0" w:space="0" w:color="auto"/>
        <w:left w:val="none" w:sz="0" w:space="0" w:color="auto"/>
        <w:bottom w:val="none" w:sz="0" w:space="0" w:color="auto"/>
        <w:right w:val="none" w:sz="0" w:space="0" w:color="auto"/>
      </w:divBdr>
      <w:divsChild>
        <w:div w:id="692151561">
          <w:marLeft w:val="0"/>
          <w:marRight w:val="0"/>
          <w:marTop w:val="0"/>
          <w:marBottom w:val="0"/>
          <w:divBdr>
            <w:top w:val="none" w:sz="0" w:space="0" w:color="auto"/>
            <w:left w:val="none" w:sz="0" w:space="0" w:color="auto"/>
            <w:bottom w:val="none" w:sz="0" w:space="0" w:color="auto"/>
            <w:right w:val="none" w:sz="0" w:space="0" w:color="auto"/>
          </w:divBdr>
        </w:div>
        <w:div w:id="1812675763">
          <w:marLeft w:val="0"/>
          <w:marRight w:val="0"/>
          <w:marTop w:val="0"/>
          <w:marBottom w:val="0"/>
          <w:divBdr>
            <w:top w:val="none" w:sz="0" w:space="0" w:color="auto"/>
            <w:left w:val="none" w:sz="0" w:space="0" w:color="auto"/>
            <w:bottom w:val="none" w:sz="0" w:space="0" w:color="auto"/>
            <w:right w:val="none" w:sz="0" w:space="0" w:color="auto"/>
          </w:divBdr>
        </w:div>
      </w:divsChild>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29700451">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3403114">
      <w:bodyDiv w:val="1"/>
      <w:marLeft w:val="0"/>
      <w:marRight w:val="0"/>
      <w:marTop w:val="0"/>
      <w:marBottom w:val="0"/>
      <w:divBdr>
        <w:top w:val="none" w:sz="0" w:space="0" w:color="auto"/>
        <w:left w:val="none" w:sz="0" w:space="0" w:color="auto"/>
        <w:bottom w:val="none" w:sz="0" w:space="0" w:color="auto"/>
        <w:right w:val="none" w:sz="0" w:space="0" w:color="auto"/>
      </w:divBdr>
      <w:divsChild>
        <w:div w:id="275061834">
          <w:marLeft w:val="0"/>
          <w:marRight w:val="0"/>
          <w:marTop w:val="0"/>
          <w:marBottom w:val="0"/>
          <w:divBdr>
            <w:top w:val="none" w:sz="0" w:space="0" w:color="auto"/>
            <w:left w:val="none" w:sz="0" w:space="0" w:color="auto"/>
            <w:bottom w:val="none" w:sz="0" w:space="0" w:color="auto"/>
            <w:right w:val="none" w:sz="0" w:space="0" w:color="auto"/>
          </w:divBdr>
        </w:div>
        <w:div w:id="1493175050">
          <w:marLeft w:val="0"/>
          <w:marRight w:val="0"/>
          <w:marTop w:val="0"/>
          <w:marBottom w:val="0"/>
          <w:divBdr>
            <w:top w:val="none" w:sz="0" w:space="0" w:color="auto"/>
            <w:left w:val="none" w:sz="0" w:space="0" w:color="auto"/>
            <w:bottom w:val="none" w:sz="0" w:space="0" w:color="auto"/>
            <w:right w:val="none" w:sz="0" w:space="0" w:color="auto"/>
          </w:divBdr>
        </w:div>
      </w:divsChild>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07772135">
      <w:bodyDiv w:val="1"/>
      <w:marLeft w:val="0"/>
      <w:marRight w:val="0"/>
      <w:marTop w:val="0"/>
      <w:marBottom w:val="0"/>
      <w:divBdr>
        <w:top w:val="none" w:sz="0" w:space="0" w:color="auto"/>
        <w:left w:val="none" w:sz="0" w:space="0" w:color="auto"/>
        <w:bottom w:val="none" w:sz="0" w:space="0" w:color="auto"/>
        <w:right w:val="none" w:sz="0" w:space="0" w:color="auto"/>
      </w:divBdr>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2133937409">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3564712">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5376435">
      <w:bodyDiv w:val="1"/>
      <w:marLeft w:val="0"/>
      <w:marRight w:val="0"/>
      <w:marTop w:val="0"/>
      <w:marBottom w:val="0"/>
      <w:divBdr>
        <w:top w:val="none" w:sz="0" w:space="0" w:color="auto"/>
        <w:left w:val="none" w:sz="0" w:space="0" w:color="auto"/>
        <w:bottom w:val="none" w:sz="0" w:space="0" w:color="auto"/>
        <w:right w:val="none" w:sz="0" w:space="0" w:color="auto"/>
      </w:divBdr>
      <w:divsChild>
        <w:div w:id="342903283">
          <w:marLeft w:val="0"/>
          <w:marRight w:val="0"/>
          <w:marTop w:val="0"/>
          <w:marBottom w:val="0"/>
          <w:divBdr>
            <w:top w:val="none" w:sz="0" w:space="0" w:color="auto"/>
            <w:left w:val="none" w:sz="0" w:space="0" w:color="auto"/>
            <w:bottom w:val="none" w:sz="0" w:space="0" w:color="auto"/>
            <w:right w:val="none" w:sz="0" w:space="0" w:color="auto"/>
          </w:divBdr>
        </w:div>
        <w:div w:id="1931546609">
          <w:marLeft w:val="0"/>
          <w:marRight w:val="0"/>
          <w:marTop w:val="0"/>
          <w:marBottom w:val="0"/>
          <w:divBdr>
            <w:top w:val="none" w:sz="0" w:space="0" w:color="auto"/>
            <w:left w:val="none" w:sz="0" w:space="0" w:color="auto"/>
            <w:bottom w:val="none" w:sz="0" w:space="0" w:color="auto"/>
            <w:right w:val="none" w:sz="0" w:space="0" w:color="auto"/>
          </w:divBdr>
        </w:div>
        <w:div w:id="2144275923">
          <w:marLeft w:val="0"/>
          <w:marRight w:val="0"/>
          <w:marTop w:val="0"/>
          <w:marBottom w:val="0"/>
          <w:divBdr>
            <w:top w:val="none" w:sz="0" w:space="0" w:color="auto"/>
            <w:left w:val="none" w:sz="0" w:space="0" w:color="auto"/>
            <w:bottom w:val="none" w:sz="0" w:space="0" w:color="auto"/>
            <w:right w:val="none" w:sz="0" w:space="0" w:color="auto"/>
          </w:divBdr>
        </w:div>
      </w:divsChild>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1965503647">
      <w:bodyDiv w:val="1"/>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
        <w:div w:id="220600048">
          <w:marLeft w:val="0"/>
          <w:marRight w:val="0"/>
          <w:marTop w:val="0"/>
          <w:marBottom w:val="0"/>
          <w:divBdr>
            <w:top w:val="none" w:sz="0" w:space="0" w:color="auto"/>
            <w:left w:val="none" w:sz="0" w:space="0" w:color="auto"/>
            <w:bottom w:val="none" w:sz="0" w:space="0" w:color="auto"/>
            <w:right w:val="none" w:sz="0" w:space="0" w:color="auto"/>
          </w:divBdr>
        </w:div>
      </w:divsChild>
    </w:div>
    <w:div w:id="1997568223">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6">
          <w:marLeft w:val="0"/>
          <w:marRight w:val="0"/>
          <w:marTop w:val="0"/>
          <w:marBottom w:val="0"/>
          <w:divBdr>
            <w:top w:val="none" w:sz="0" w:space="0" w:color="auto"/>
            <w:left w:val="none" w:sz="0" w:space="0" w:color="auto"/>
            <w:bottom w:val="none" w:sz="0" w:space="0" w:color="auto"/>
            <w:right w:val="none" w:sz="0" w:space="0" w:color="auto"/>
          </w:divBdr>
        </w:div>
        <w:div w:id="2013678770">
          <w:marLeft w:val="0"/>
          <w:marRight w:val="0"/>
          <w:marTop w:val="0"/>
          <w:marBottom w:val="0"/>
          <w:divBdr>
            <w:top w:val="none" w:sz="0" w:space="0" w:color="auto"/>
            <w:left w:val="none" w:sz="0" w:space="0" w:color="auto"/>
            <w:bottom w:val="none" w:sz="0" w:space="0" w:color="auto"/>
            <w:right w:val="none" w:sz="0" w:space="0" w:color="auto"/>
          </w:divBdr>
        </w:div>
        <w:div w:id="2034187176">
          <w:marLeft w:val="0"/>
          <w:marRight w:val="0"/>
          <w:marTop w:val="0"/>
          <w:marBottom w:val="0"/>
          <w:divBdr>
            <w:top w:val="none" w:sz="0" w:space="0" w:color="auto"/>
            <w:left w:val="none" w:sz="0" w:space="0" w:color="auto"/>
            <w:bottom w:val="none" w:sz="0" w:space="0" w:color="auto"/>
            <w:right w:val="none" w:sz="0" w:space="0" w:color="auto"/>
          </w:divBdr>
        </w:div>
      </w:divsChild>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microsoft.com/office/2011/relationships/commentsExtended" Target="commentsExtended.xml"/><Relationship Id="rId39" Type="http://schemas.openxmlformats.org/officeDocument/2006/relationships/hyperlink" Target="http://www.hl7.org/implement/standards/product_brief.cfm?product_id=39%3e" TargetMode="External"/><Relationship Id="rId21" Type="http://schemas.openxmlformats.org/officeDocument/2006/relationships/hyperlink" Target="https://www.hl7.org/fhir/versions.html" TargetMode="External"/><Relationship Id="rId34" Type="http://schemas.openxmlformats.org/officeDocument/2006/relationships/hyperlink" Target="http://www.hl7.org/documentcenter/public/standards/dstu/CDAR2_IG_PROCNOTE_DSTU_R1_2010JUL.zip" TargetMode="External"/><Relationship Id="rId42" Type="http://schemas.openxmlformats.org/officeDocument/2006/relationships/hyperlink" Target="http://www.hl7.org/implement/standards/product_brief.cfm?product_id=363" TargetMode="External"/><Relationship Id="rId47" Type="http://schemas.openxmlformats.org/officeDocument/2006/relationships/hyperlink" Target="http://ihe.net/fhir/StructureDefinition/IHE.PCS.Composition%20" TargetMode="External"/><Relationship Id="rId50" Type="http://schemas.openxmlformats.org/officeDocument/2006/relationships/hyperlink" Target="http://ihe.net/fhir/StructureDefinition/IHE.PCS.Procedure" TargetMode="External"/><Relationship Id="rId55" Type="http://schemas.openxmlformats.org/officeDocument/2006/relationships/hyperlink" Target="http://ihe.net/fhir/StructureDefinition/IHE.PCS.Location%20"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hyperlink" Target="http://ihe.net/Technical_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wiki.hl7.org/index.php?title=January_2018_WGM_New_Orleans;_Jan_27_to_Feb_8" TargetMode="Externa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www.hl7.org/implement/standards/product_brief.cfm?product_id=302" TargetMode="External"/><Relationship Id="rId40" Type="http://schemas.openxmlformats.org/officeDocument/2006/relationships/hyperlink" Target="http://www.hl7.org/implement/standards/product_brief.cfm?product_id=302%3e" TargetMode="External"/><Relationship Id="rId45" Type="http://schemas.openxmlformats.org/officeDocument/2006/relationships/hyperlink" Target="https://www.facs.org/~/media/files/quality%20programs/trauma/ntdb/ntds/data%20dictionaries/ntds%20data%20dictionary%202018.ashx" TargetMode="External"/><Relationship Id="rId53" Type="http://schemas.openxmlformats.org/officeDocument/2006/relationships/hyperlink" Target="http://ihe.net/fhir/StructureDefinition/IHE.PCS.Observation%20" TargetMode="External"/><Relationship Id="rId58" Type="http://schemas.openxmlformats.org/officeDocument/2006/relationships/hyperlink" Target="http://ihe.net/fhir/StructureDefinition/IHE.PCS.AdverseEvent%20"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iki.hl7.org/index.php?title=ClinicalNote_FHIR_Resource_Proposal" TargetMode="External"/><Relationship Id="rId28" Type="http://schemas.openxmlformats.org/officeDocument/2006/relationships/hyperlink" Target="http://ihe.net/Technical_Frameworks/" TargetMode="External"/><Relationship Id="rId36" Type="http://schemas.openxmlformats.org/officeDocument/2006/relationships/hyperlink" Target="http://www.hl7.org/implement/standards/product_brief.cfm?product_id=421" TargetMode="External"/><Relationship Id="rId49" Type="http://schemas.openxmlformats.org/officeDocument/2006/relationships/hyperlink" Target="http://ihe.net/fhir/StructureDefinition/IHE.PCS.Condition%20" TargetMode="External"/><Relationship Id="rId57" Type="http://schemas.openxmlformats.org/officeDocument/2006/relationships/hyperlink" Target="http://ihe.net/fhir/StructureDefinition/IHE.PCS.AllergyIntolerance%20" TargetMode="External"/><Relationship Id="rId61" Type="http://schemas.openxmlformats.org/officeDocument/2006/relationships/hyperlink" Target="http://www.ihe.net/PCC_Public_Comments" TargetMode="Externa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3.jpeg"/><Relationship Id="rId44" Type="http://schemas.openxmlformats.org/officeDocument/2006/relationships/hyperlink" Target="http://www.hl7.org/implement/standards/product_brief.cfm?product_id=439" TargetMode="External"/><Relationship Id="rId52" Type="http://schemas.openxmlformats.org/officeDocument/2006/relationships/hyperlink" Target="http://ihe.net/fhir/StructureDefinition/IHE.PCS.MedicalStatement%20%20" TargetMode="External"/><Relationship Id="rId60" Type="http://schemas.openxmlformats.org/officeDocument/2006/relationships/hyperlink" Target="http://ihe.net/fhir/StructureDefinition/IHE.PCS.Device%20"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file:///D:\Google%20Drive\01_IHE\AppData\Roaming\Microsoft\Word\ihe.net\IHE_Domains\" TargetMode="External"/><Relationship Id="rId22" Type="http://schemas.openxmlformats.org/officeDocument/2006/relationships/hyperlink" Target="http://hl7.org/fhir/versions.html" TargetMode="External"/><Relationship Id="rId27" Type="http://schemas.microsoft.com/office/2016/09/relationships/commentsIds" Target="commentsIds.xml"/><Relationship Id="rId30" Type="http://schemas.openxmlformats.org/officeDocument/2006/relationships/image" Target="media/image2.jpeg"/><Relationship Id="rId35" Type="http://schemas.openxmlformats.org/officeDocument/2006/relationships/hyperlink" Target="http://www.hl7.org/implement/standards/product_brief.cfm?product_id=438" TargetMode="External"/><Relationship Id="rId43" Type="http://schemas.openxmlformats.org/officeDocument/2006/relationships/hyperlink" Target="http://www.hl7.org/implement/standards/product_brief.cfm?product_id=355" TargetMode="External"/><Relationship Id="rId48" Type="http://schemas.openxmlformats.org/officeDocument/2006/relationships/hyperlink" Target="http://ihe.net/fhir/StructureDefinition/IHE.PCS.Patinet%20" TargetMode="External"/><Relationship Id="rId56" Type="http://schemas.openxmlformats.org/officeDocument/2006/relationships/hyperlink" Target="http://ihe.net/fhir/StructureDefinition/IHE.PCS.RelatedPerson%20" TargetMode="External"/><Relationship Id="rId64"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ihe.net/fhir/StructureDefinition/IHE.PCS.MedicationAdministration%20" TargetMode="External"/><Relationship Id="rId3" Type="http://schemas.openxmlformats.org/officeDocument/2006/relationships/styles" Target="styl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openxmlformats.org/officeDocument/2006/relationships/comments" Target="comments.xml"/><Relationship Id="rId33" Type="http://schemas.openxmlformats.org/officeDocument/2006/relationships/hyperlink" Target="http://www.nemsis.org/index.html" TargetMode="External"/><Relationship Id="rId38" Type="http://schemas.openxmlformats.org/officeDocument/2006/relationships/hyperlink" Target="ftp://ftp.ihe.net/TF_Implementation_Material/PCC/PCS/" TargetMode="External"/><Relationship Id="rId46" Type="http://schemas.openxmlformats.org/officeDocument/2006/relationships/hyperlink" Target="http://hl7.org/fhir/STU3/index.html" TargetMode="External"/><Relationship Id="rId59" Type="http://schemas.openxmlformats.org/officeDocument/2006/relationships/hyperlink" Target="http://ihe.net/fhir/StructureDefinition/IHE.PCS.ClinicalImpression%20" TargetMode="External"/><Relationship Id="rId67" Type="http://schemas.microsoft.com/office/2011/relationships/people" Target="people.xml"/><Relationship Id="rId20" Type="http://schemas.openxmlformats.org/officeDocument/2006/relationships/hyperlink" Target="http://hl7.org/fhir/versions.html" TargetMode="External"/><Relationship Id="rId41" Type="http://schemas.openxmlformats.org/officeDocument/2006/relationships/hyperlink" Target="http://www.hl7.org/implement/standards/product_brief.cfm?product_id=438%3e" TargetMode="External"/><Relationship Id="rId54" Type="http://schemas.openxmlformats.org/officeDocument/2006/relationships/hyperlink" Target="http://ihe.net/fhir/StructureDefinition/IHE.PCS.Encounter%20" TargetMode="External"/><Relationship Id="rId6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BF363-A0E3-45D1-A5F5-6BA69F6E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50</TotalTime>
  <Pages>98</Pages>
  <Words>28447</Words>
  <Characters>162148</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190215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dc:description/>
  <cp:lastModifiedBy>Lorna Josephine Vaughen</cp:lastModifiedBy>
  <cp:revision>103</cp:revision>
  <cp:lastPrinted>2018-04-27T12:45:00Z</cp:lastPrinted>
  <dcterms:created xsi:type="dcterms:W3CDTF">2018-05-04T15:55:00Z</dcterms:created>
  <dcterms:modified xsi:type="dcterms:W3CDTF">2018-05-04T17:02:00Z</dcterms:modified>
  <cp:category>IHE Supplement Template</cp:category>
</cp:coreProperties>
</file>